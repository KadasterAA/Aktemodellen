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0BB6C" w14:textId="065A1741" w:rsidR="00D75E8E" w:rsidRPr="00584193" w:rsidRDefault="009570C1" w:rsidP="00D75E8E">
      <w:pPr>
        <w:rPr>
          <w:rFonts w:ascii="Arial" w:hAnsi="Arial" w:cs="Arial"/>
          <w:b/>
          <w:i/>
          <w:color w:val="000000"/>
          <w:u w:val="single"/>
        </w:rPr>
      </w:pPr>
      <w:r w:rsidRPr="00584193">
        <w:rPr>
          <w:rFonts w:ascii="Arial" w:hAnsi="Arial" w:cs="Arial"/>
          <w:b/>
          <w:color w:val="000000"/>
        </w:rPr>
        <w:t xml:space="preserve">Modeldocument </w:t>
      </w:r>
      <w:r w:rsidR="00D75E8E" w:rsidRPr="00584193">
        <w:rPr>
          <w:rFonts w:ascii="Arial" w:hAnsi="Arial" w:cs="Arial"/>
          <w:b/>
          <w:color w:val="000000"/>
        </w:rPr>
        <w:t>akte van levering</w:t>
      </w:r>
      <w:r w:rsidR="006B5E5E">
        <w:rPr>
          <w:rFonts w:ascii="Arial" w:hAnsi="Arial" w:cs="Arial"/>
          <w:b/>
          <w:color w:val="000000"/>
        </w:rPr>
        <w:t xml:space="preserve"> inclusief nieuwbouw</w:t>
      </w:r>
    </w:p>
    <w:p w14:paraId="0C02E977" w14:textId="77777777" w:rsidR="009570C1" w:rsidRPr="00584193" w:rsidRDefault="009570C1" w:rsidP="00D75E8E">
      <w:pPr>
        <w:rPr>
          <w:rFonts w:ascii="Arial" w:hAnsi="Arial" w:cs="Arial"/>
          <w:b/>
          <w:color w:val="000000"/>
          <w:sz w:val="20"/>
          <w:szCs w:val="20"/>
          <w:u w:val="single"/>
        </w:rPr>
      </w:pPr>
    </w:p>
    <w:p w14:paraId="66C33BCA" w14:textId="0E2F0B1A" w:rsidR="00A74F0A" w:rsidRPr="00584193" w:rsidRDefault="000649E4" w:rsidP="0078528E">
      <w:pPr>
        <w:widowControl w:val="0"/>
        <w:tabs>
          <w:tab w:val="left" w:pos="-1440"/>
          <w:tab w:val="left" w:pos="-720"/>
        </w:tabs>
        <w:suppressAutoHyphens/>
        <w:rPr>
          <w:rFonts w:ascii="Arial" w:hAnsi="Arial" w:cs="Arial"/>
          <w:b/>
          <w:color w:val="000000"/>
          <w:sz w:val="20"/>
          <w:szCs w:val="20"/>
          <w:u w:val="single"/>
        </w:rPr>
      </w:pPr>
      <w:r w:rsidRPr="00584193">
        <w:rPr>
          <w:rFonts w:ascii="Arial" w:hAnsi="Arial" w:cs="Arial"/>
          <w:b/>
          <w:color w:val="000000"/>
          <w:sz w:val="20"/>
          <w:szCs w:val="20"/>
          <w:u w:val="single"/>
        </w:rPr>
        <w:t xml:space="preserve">Versie </w:t>
      </w:r>
      <w:ins w:id="0" w:author="Schootbrugge, Jean-Michel van de" w:date="2023-10-12T09:22:00Z">
        <w:r w:rsidR="00447B50">
          <w:rPr>
            <w:rFonts w:ascii="Arial" w:hAnsi="Arial" w:cs="Arial"/>
            <w:b/>
            <w:color w:val="000000"/>
            <w:sz w:val="20"/>
            <w:szCs w:val="20"/>
            <w:u w:val="single"/>
          </w:rPr>
          <w:t>6</w:t>
        </w:r>
      </w:ins>
      <w:del w:id="1" w:author="Schootbrugge, Jean-Michel van de" w:date="2023-10-12T09:22:00Z">
        <w:r w:rsidR="00D27147" w:rsidDel="00447B50">
          <w:rPr>
            <w:rFonts w:ascii="Arial" w:hAnsi="Arial" w:cs="Arial"/>
            <w:b/>
            <w:color w:val="000000"/>
            <w:sz w:val="20"/>
            <w:szCs w:val="20"/>
            <w:u w:val="single"/>
          </w:rPr>
          <w:delText>5</w:delText>
        </w:r>
      </w:del>
      <w:r w:rsidR="00D27147">
        <w:rPr>
          <w:rFonts w:ascii="Arial" w:hAnsi="Arial" w:cs="Arial"/>
          <w:b/>
          <w:color w:val="000000"/>
          <w:sz w:val="20"/>
          <w:szCs w:val="20"/>
          <w:u w:val="single"/>
        </w:rPr>
        <w:t>.0</w:t>
      </w:r>
      <w:r w:rsidRPr="00584193">
        <w:rPr>
          <w:rFonts w:ascii="Arial" w:hAnsi="Arial" w:cs="Arial"/>
          <w:b/>
          <w:color w:val="000000"/>
          <w:sz w:val="20"/>
          <w:szCs w:val="20"/>
          <w:u w:val="single"/>
        </w:rPr>
        <w:tab/>
      </w:r>
      <w:r w:rsidRPr="00584193">
        <w:rPr>
          <w:rFonts w:ascii="Arial" w:hAnsi="Arial" w:cs="Arial"/>
          <w:b/>
          <w:color w:val="000000"/>
          <w:sz w:val="20"/>
          <w:szCs w:val="20"/>
          <w:u w:val="single"/>
        </w:rPr>
        <w:tab/>
        <w:t xml:space="preserve">d.d. </w:t>
      </w:r>
      <w:del w:id="2" w:author="Schootbrugge, Jean-Michel van de" w:date="2023-10-12T09:22:00Z">
        <w:r w:rsidR="00D27147" w:rsidDel="00447B50">
          <w:rPr>
            <w:rFonts w:ascii="Arial" w:hAnsi="Arial" w:cs="Arial"/>
            <w:b/>
            <w:color w:val="000000"/>
            <w:sz w:val="20"/>
            <w:szCs w:val="20"/>
            <w:u w:val="single"/>
          </w:rPr>
          <w:delText>10</w:delText>
        </w:r>
      </w:del>
      <w:ins w:id="3" w:author="Schootbrugge, Jean-Michel van de" w:date="2023-10-12T09:22:00Z">
        <w:r w:rsidR="00447B50">
          <w:rPr>
            <w:rFonts w:ascii="Arial" w:hAnsi="Arial" w:cs="Arial"/>
            <w:b/>
            <w:color w:val="000000"/>
            <w:sz w:val="20"/>
            <w:szCs w:val="20"/>
            <w:u w:val="single"/>
          </w:rPr>
          <w:t>12</w:t>
        </w:r>
      </w:ins>
      <w:r w:rsidR="00BA4B34">
        <w:rPr>
          <w:rFonts w:ascii="Arial" w:hAnsi="Arial" w:cs="Arial"/>
          <w:b/>
          <w:color w:val="000000"/>
          <w:sz w:val="20"/>
          <w:szCs w:val="20"/>
          <w:u w:val="single"/>
        </w:rPr>
        <w:t>-</w:t>
      </w:r>
      <w:del w:id="4" w:author="Schootbrugge, Jean-Michel van de" w:date="2023-10-12T09:22:00Z">
        <w:r w:rsidR="00D27147" w:rsidDel="00447B50">
          <w:rPr>
            <w:rFonts w:ascii="Arial" w:hAnsi="Arial" w:cs="Arial"/>
            <w:b/>
            <w:color w:val="000000"/>
            <w:sz w:val="20"/>
            <w:szCs w:val="20"/>
            <w:u w:val="single"/>
          </w:rPr>
          <w:delText>11</w:delText>
        </w:r>
      </w:del>
      <w:ins w:id="5" w:author="Schootbrugge, Jean-Michel van de" w:date="2023-10-12T09:22:00Z">
        <w:r w:rsidR="00447B50">
          <w:rPr>
            <w:rFonts w:ascii="Arial" w:hAnsi="Arial" w:cs="Arial"/>
            <w:b/>
            <w:color w:val="000000"/>
            <w:sz w:val="20"/>
            <w:szCs w:val="20"/>
            <w:u w:val="single"/>
          </w:rPr>
          <w:t>10</w:t>
        </w:r>
      </w:ins>
      <w:r w:rsidR="00BA4B34">
        <w:rPr>
          <w:rFonts w:ascii="Arial" w:hAnsi="Arial" w:cs="Arial"/>
          <w:b/>
          <w:color w:val="000000"/>
          <w:sz w:val="20"/>
          <w:szCs w:val="20"/>
          <w:u w:val="single"/>
        </w:rPr>
        <w:t>-</w:t>
      </w:r>
      <w:del w:id="6" w:author="Schootbrugge, Jean-Michel van de" w:date="2023-10-12T09:22:00Z">
        <w:r w:rsidR="00E0463B" w:rsidDel="00447B50">
          <w:rPr>
            <w:rFonts w:ascii="Arial" w:hAnsi="Arial" w:cs="Arial"/>
            <w:b/>
            <w:color w:val="000000"/>
            <w:sz w:val="20"/>
            <w:szCs w:val="20"/>
            <w:u w:val="single"/>
          </w:rPr>
          <w:delText>20</w:delText>
        </w:r>
        <w:r w:rsidR="00D27147" w:rsidDel="00447B50">
          <w:rPr>
            <w:rFonts w:ascii="Arial" w:hAnsi="Arial" w:cs="Arial"/>
            <w:b/>
            <w:color w:val="000000"/>
            <w:sz w:val="20"/>
            <w:szCs w:val="20"/>
            <w:u w:val="single"/>
          </w:rPr>
          <w:delText>21</w:delText>
        </w:r>
      </w:del>
      <w:ins w:id="7" w:author="Schootbrugge, Jean-Michel van de" w:date="2023-10-12T09:22:00Z">
        <w:r w:rsidR="00447B50">
          <w:rPr>
            <w:rFonts w:ascii="Arial" w:hAnsi="Arial" w:cs="Arial"/>
            <w:b/>
            <w:color w:val="000000"/>
            <w:sz w:val="20"/>
            <w:szCs w:val="20"/>
            <w:u w:val="single"/>
          </w:rPr>
          <w:t>2023</w:t>
        </w:r>
      </w:ins>
    </w:p>
    <w:p w14:paraId="6AD9B21C" w14:textId="77777777" w:rsidR="0078528E" w:rsidRPr="00584193" w:rsidRDefault="0078528E" w:rsidP="0078528E">
      <w:pPr>
        <w:rPr>
          <w:rFonts w:ascii="Arial" w:hAnsi="Arial" w:cs="Arial"/>
          <w:b/>
          <w:color w:val="000000"/>
          <w:sz w:val="20"/>
          <w:szCs w:val="20"/>
          <w:u w:val="single"/>
        </w:rPr>
      </w:pPr>
    </w:p>
    <w:p w14:paraId="3C92D46F" w14:textId="77777777" w:rsidR="00D75E8E" w:rsidRPr="00AB59AA" w:rsidRDefault="0078528E" w:rsidP="0078528E">
      <w:pPr>
        <w:widowControl w:val="0"/>
        <w:tabs>
          <w:tab w:val="left" w:pos="-1440"/>
          <w:tab w:val="left" w:pos="-720"/>
        </w:tabs>
        <w:suppressAutoHyphens/>
        <w:rPr>
          <w:rFonts w:ascii="Arial" w:hAnsi="Arial" w:cs="Arial"/>
          <w:color w:val="FF0000"/>
          <w:sz w:val="20"/>
          <w:szCs w:val="20"/>
        </w:rPr>
      </w:pPr>
      <w:r w:rsidRPr="00584193">
        <w:rPr>
          <w:rFonts w:ascii="Arial" w:hAnsi="Arial" w:cs="Arial"/>
          <w:color w:val="FF0000"/>
          <w:sz w:val="20"/>
          <w:szCs w:val="20"/>
          <w:highlight w:val="yellow"/>
        </w:rPr>
        <w:t>TEKSTBLOK EQUIVALENTIEVERKLARING</w:t>
      </w:r>
      <w:r w:rsidRPr="00AB59AA">
        <w:rPr>
          <w:rFonts w:ascii="Arial" w:hAnsi="Arial" w:cs="Arial"/>
          <w:color w:val="FF0000"/>
          <w:sz w:val="20"/>
          <w:szCs w:val="20"/>
        </w:rPr>
        <w:t>;</w:t>
      </w:r>
    </w:p>
    <w:p w14:paraId="67EC6E54" w14:textId="597BA328" w:rsidR="00D75E8E" w:rsidRPr="00B2029B" w:rsidDel="00B2029B" w:rsidRDefault="00B2029B">
      <w:pPr>
        <w:pStyle w:val="Lijstalinea"/>
        <w:numPr>
          <w:ilvl w:val="0"/>
          <w:numId w:val="22"/>
        </w:numPr>
        <w:rPr>
          <w:del w:id="8" w:author="Schootbrugge, Jean-Michel van de" w:date="2023-10-12T15:50:00Z"/>
          <w:rFonts w:ascii="Arial" w:hAnsi="Arial" w:cs="Arial"/>
          <w:color w:val="339966"/>
          <w:sz w:val="20"/>
          <w:szCs w:val="20"/>
          <w:rPrChange w:id="9" w:author="Schootbrugge, Jean-Michel van de" w:date="2023-10-12T15:50:00Z">
            <w:rPr>
              <w:del w:id="10" w:author="Schootbrugge, Jean-Michel van de" w:date="2023-10-12T15:50:00Z"/>
            </w:rPr>
          </w:rPrChange>
        </w:rPr>
        <w:pPrChange w:id="11" w:author="Schootbrugge, Jean-Michel van de" w:date="2023-10-12T15:50:00Z">
          <w:pPr>
            <w:widowControl w:val="0"/>
            <w:numPr>
              <w:numId w:val="14"/>
            </w:numPr>
            <w:tabs>
              <w:tab w:val="left" w:pos="-1440"/>
              <w:tab w:val="left" w:pos="-720"/>
              <w:tab w:val="num" w:pos="720"/>
            </w:tabs>
            <w:suppressAutoHyphens/>
            <w:ind w:left="720" w:hanging="360"/>
          </w:pPr>
        </w:pPrChange>
      </w:pPr>
      <w:ins w:id="12" w:author="Schootbrugge, Jean-Michel van de" w:date="2023-10-12T15:50:00Z">
        <w:r w:rsidRPr="00B2029B">
          <w:rPr>
            <w:rFonts w:ascii="Arial" w:hAnsi="Arial" w:cs="Arial"/>
            <w:color w:val="339966"/>
            <w:sz w:val="20"/>
            <w:szCs w:val="20"/>
            <w:rPrChange w:id="13" w:author="Schootbrugge, Jean-Michel van de" w:date="2023-10-12T15:50:00Z">
              <w:rPr/>
            </w:rPrChange>
          </w:rPr>
          <w:t>dat, overeenkomstig artikel 9.21 Omgevingswet, op de onroerende zaak geen voorkeursrecht is gevestigd/ dat de vervreemding niet in strijd is met Hoofdstuk 9 (</w:t>
        </w:r>
      </w:ins>
      <w:ins w:id="14" w:author="Willems, Igor" w:date="2023-10-13T11:45:00Z">
        <w:r w:rsidR="008A2261">
          <w:rPr>
            <w:rFonts w:ascii="Arial" w:hAnsi="Arial" w:cs="Arial"/>
            <w:color w:val="339966"/>
            <w:sz w:val="20"/>
            <w:szCs w:val="20"/>
          </w:rPr>
          <w:t>‘</w:t>
        </w:r>
      </w:ins>
      <w:ins w:id="15" w:author="Schootbrugge, Jean-Michel van de" w:date="2023-10-12T15:50:00Z">
        <w:del w:id="16" w:author="Willems, Igor" w:date="2023-10-13T11:45:00Z">
          <w:r w:rsidRPr="00B2029B" w:rsidDel="008A2261">
            <w:rPr>
              <w:rFonts w:ascii="Arial" w:hAnsi="Arial" w:cs="Arial"/>
              <w:color w:val="339966"/>
              <w:sz w:val="20"/>
              <w:szCs w:val="20"/>
              <w:rPrChange w:id="17" w:author="Schootbrugge, Jean-Michel van de" w:date="2023-10-12T15:50:00Z">
                <w:rPr/>
              </w:rPrChange>
            </w:rPr>
            <w:delText>‘</w:delText>
          </w:r>
        </w:del>
        <w:r w:rsidRPr="00B2029B">
          <w:rPr>
            <w:rFonts w:ascii="Arial" w:hAnsi="Arial" w:cs="Arial"/>
            <w:color w:val="339966"/>
            <w:sz w:val="20"/>
            <w:szCs w:val="20"/>
            <w:rPrChange w:id="18" w:author="Schootbrugge, Jean-Michel van de" w:date="2023-10-12T15:50:00Z">
              <w:rPr/>
            </w:rPrChange>
          </w:rPr>
          <w:t>Voorkeursrecht</w:t>
        </w:r>
      </w:ins>
      <w:ins w:id="19" w:author="Willems, Igor" w:date="2023-10-13T11:45:00Z">
        <w:r w:rsidR="008A2261">
          <w:rPr>
            <w:rFonts w:ascii="Arial" w:hAnsi="Arial" w:cs="Arial"/>
            <w:color w:val="339966"/>
            <w:sz w:val="20"/>
            <w:szCs w:val="20"/>
          </w:rPr>
          <w:t>’</w:t>
        </w:r>
      </w:ins>
      <w:ins w:id="20" w:author="Schootbrugge, Jean-Michel van de" w:date="2023-10-12T15:50:00Z">
        <w:del w:id="21" w:author="Willems, Igor" w:date="2023-10-13T11:45:00Z">
          <w:r w:rsidRPr="00B2029B" w:rsidDel="008A2261">
            <w:rPr>
              <w:rFonts w:ascii="Arial" w:hAnsi="Arial" w:cs="Arial"/>
              <w:color w:val="339966"/>
              <w:sz w:val="20"/>
              <w:szCs w:val="20"/>
              <w:rPrChange w:id="22" w:author="Schootbrugge, Jean-Michel van de" w:date="2023-10-12T15:50:00Z">
                <w:rPr/>
              </w:rPrChange>
            </w:rPr>
            <w:delText>”</w:delText>
          </w:r>
        </w:del>
        <w:r w:rsidRPr="00B2029B">
          <w:rPr>
            <w:rFonts w:ascii="Arial" w:hAnsi="Arial" w:cs="Arial"/>
            <w:color w:val="339966"/>
            <w:sz w:val="20"/>
            <w:szCs w:val="20"/>
            <w:rPrChange w:id="23" w:author="Schootbrugge, Jean-Michel van de" w:date="2023-10-12T15:50:00Z">
              <w:rPr/>
            </w:rPrChange>
          </w:rPr>
          <w:t>) van de Omgevingswet en de daarop rustende bepalingen.</w:t>
        </w:r>
      </w:ins>
      <w:del w:id="24" w:author="Schootbrugge, Jean-Michel van de" w:date="2023-10-12T10:22:00Z">
        <w:r w:rsidR="00447B50" w:rsidRPr="00B2029B" w:rsidDel="00B625F7">
          <w:rPr>
            <w:rFonts w:ascii="Arial" w:hAnsi="Arial" w:cs="Arial"/>
            <w:color w:val="339966"/>
            <w:sz w:val="20"/>
            <w:szCs w:val="20"/>
            <w:rPrChange w:id="25" w:author="Schootbrugge, Jean-Michel van de" w:date="2023-10-12T15:50:00Z">
              <w:rPr/>
            </w:rPrChange>
          </w:rPr>
          <w:delText>D</w:delText>
        </w:r>
      </w:del>
      <w:del w:id="26" w:author="Schootbrugge, Jean-Michel van de" w:date="2023-10-12T15:50:00Z">
        <w:r w:rsidR="000D3601" w:rsidRPr="00B2029B" w:rsidDel="00B2029B">
          <w:rPr>
            <w:rFonts w:ascii="Arial" w:hAnsi="Arial" w:cs="Arial"/>
            <w:color w:val="339966"/>
            <w:sz w:val="20"/>
            <w:szCs w:val="20"/>
            <w:rPrChange w:id="27" w:author="Schootbrugge, Jean-Michel van de" w:date="2023-10-12T15:50:00Z">
              <w:rPr/>
            </w:rPrChange>
          </w:rPr>
          <w:delText>at op de onroerende za</w:delText>
        </w:r>
      </w:del>
      <w:del w:id="28" w:author="Schootbrugge, Jean-Michel van de" w:date="2023-10-12T09:34:00Z">
        <w:r w:rsidR="000D3601" w:rsidRPr="00B2029B" w:rsidDel="00C3602B">
          <w:rPr>
            <w:rFonts w:ascii="Arial" w:hAnsi="Arial" w:cs="Arial"/>
            <w:color w:val="339966"/>
            <w:sz w:val="20"/>
            <w:szCs w:val="20"/>
            <w:rPrChange w:id="29" w:author="Schootbrugge, Jean-Michel van de" w:date="2023-10-12T15:50:00Z">
              <w:rPr/>
            </w:rPrChange>
          </w:rPr>
          <w:delText>(</w:delText>
        </w:r>
      </w:del>
      <w:del w:id="30" w:author="Schootbrugge, Jean-Michel van de" w:date="2023-10-12T15:50:00Z">
        <w:r w:rsidR="000D3601" w:rsidRPr="00B2029B" w:rsidDel="00B2029B">
          <w:rPr>
            <w:rFonts w:ascii="Arial" w:hAnsi="Arial" w:cs="Arial"/>
            <w:color w:val="339966"/>
            <w:sz w:val="20"/>
            <w:szCs w:val="20"/>
            <w:rPrChange w:id="31" w:author="Schootbrugge, Jean-Michel van de" w:date="2023-10-12T15:50:00Z">
              <w:rPr/>
            </w:rPrChange>
          </w:rPr>
          <w:delText>a</w:delText>
        </w:r>
      </w:del>
      <w:del w:id="32" w:author="Schootbrugge, Jean-Michel van de" w:date="2023-10-12T09:34:00Z">
        <w:r w:rsidR="000D3601" w:rsidRPr="00B2029B" w:rsidDel="00C3602B">
          <w:rPr>
            <w:rFonts w:ascii="Arial" w:hAnsi="Arial" w:cs="Arial"/>
            <w:color w:val="339966"/>
            <w:sz w:val="20"/>
            <w:szCs w:val="20"/>
            <w:rPrChange w:id="33" w:author="Schootbrugge, Jean-Michel van de" w:date="2023-10-12T15:50:00Z">
              <w:rPr/>
            </w:rPrChange>
          </w:rPr>
          <w:delText>)</w:delText>
        </w:r>
      </w:del>
      <w:del w:id="34" w:author="Schootbrugge, Jean-Michel van de" w:date="2023-10-12T15:50:00Z">
        <w:r w:rsidR="000D3601" w:rsidRPr="00B2029B" w:rsidDel="00B2029B">
          <w:rPr>
            <w:rFonts w:ascii="Arial" w:hAnsi="Arial" w:cs="Arial"/>
            <w:color w:val="339966"/>
            <w:sz w:val="20"/>
            <w:szCs w:val="20"/>
            <w:rPrChange w:id="35" w:author="Schootbrugge, Jean-Michel van de" w:date="2023-10-12T15:50:00Z">
              <w:rPr/>
            </w:rPrChange>
          </w:rPr>
          <w:delText>k</w:delText>
        </w:r>
      </w:del>
      <w:del w:id="36" w:author="Schootbrugge, Jean-Michel van de" w:date="2023-10-12T09:34:00Z">
        <w:r w:rsidR="000D3601" w:rsidRPr="00B2029B" w:rsidDel="00C3602B">
          <w:rPr>
            <w:rFonts w:ascii="Arial" w:hAnsi="Arial" w:cs="Arial"/>
            <w:color w:val="339966"/>
            <w:sz w:val="20"/>
            <w:szCs w:val="20"/>
            <w:rPrChange w:id="37" w:author="Schootbrugge, Jean-Michel van de" w:date="2023-10-12T15:50:00Z">
              <w:rPr/>
            </w:rPrChange>
          </w:rPr>
          <w:delText>(en)</w:delText>
        </w:r>
      </w:del>
      <w:del w:id="38" w:author="Schootbrugge, Jean-Michel van de" w:date="2023-10-12T15:50:00Z">
        <w:r w:rsidR="000D3601" w:rsidRPr="00B2029B" w:rsidDel="00B2029B">
          <w:rPr>
            <w:rFonts w:ascii="Arial" w:hAnsi="Arial" w:cs="Arial"/>
            <w:color w:val="339966"/>
            <w:sz w:val="20"/>
            <w:szCs w:val="20"/>
            <w:rPrChange w:id="39" w:author="Schootbrugge, Jean-Michel van de" w:date="2023-10-12T15:50:00Z">
              <w:rPr/>
            </w:rPrChange>
          </w:rPr>
          <w:delText xml:space="preserve"> </w:delText>
        </w:r>
      </w:del>
      <w:del w:id="40" w:author="Schootbrugge, Jean-Michel van de" w:date="2023-10-12T09:34:00Z">
        <w:r w:rsidR="000D3601" w:rsidRPr="00B2029B" w:rsidDel="00C3602B">
          <w:rPr>
            <w:rFonts w:ascii="Arial" w:hAnsi="Arial" w:cs="Arial"/>
            <w:color w:val="339966"/>
            <w:sz w:val="20"/>
            <w:szCs w:val="20"/>
            <w:rPrChange w:id="41" w:author="Schootbrugge, Jean-Michel van de" w:date="2023-10-12T15:50:00Z">
              <w:rPr/>
            </w:rPrChange>
          </w:rPr>
          <w:delText xml:space="preserve">waarop de vervreemding in dit stuk betrekking heeft, </w:delText>
        </w:r>
      </w:del>
      <w:del w:id="42" w:author="Schootbrugge, Jean-Michel van de" w:date="2023-10-12T15:50:00Z">
        <w:r w:rsidR="000D3601" w:rsidRPr="00B2029B" w:rsidDel="00B2029B">
          <w:rPr>
            <w:rFonts w:ascii="Arial" w:hAnsi="Arial" w:cs="Arial"/>
            <w:color w:val="339966"/>
            <w:sz w:val="20"/>
            <w:szCs w:val="20"/>
            <w:rPrChange w:id="43" w:author="Schootbrugge, Jean-Michel van de" w:date="2023-10-12T15:50:00Z">
              <w:rPr/>
            </w:rPrChange>
          </w:rPr>
          <w:delText xml:space="preserve">geen </w:delText>
        </w:r>
      </w:del>
      <w:del w:id="44" w:author="Schootbrugge, Jean-Michel van de" w:date="2023-10-12T09:35:00Z">
        <w:r w:rsidR="000D3601" w:rsidRPr="00B2029B" w:rsidDel="00C3602B">
          <w:rPr>
            <w:rFonts w:ascii="Arial" w:hAnsi="Arial" w:cs="Arial"/>
            <w:color w:val="339966"/>
            <w:sz w:val="20"/>
            <w:szCs w:val="20"/>
            <w:rPrChange w:id="45" w:author="Schootbrugge, Jean-Michel van de" w:date="2023-10-12T15:50:00Z">
              <w:rPr/>
            </w:rPrChange>
          </w:rPr>
          <w:delText xml:space="preserve">aanwijzing of voorlopige aanwijzing van toepassing is in de zin van de Wet </w:delText>
        </w:r>
      </w:del>
      <w:del w:id="46" w:author="Schootbrugge, Jean-Michel van de" w:date="2023-10-12T15:50:00Z">
        <w:r w:rsidR="000D3601" w:rsidRPr="00B2029B" w:rsidDel="00B2029B">
          <w:rPr>
            <w:rFonts w:ascii="Arial" w:hAnsi="Arial" w:cs="Arial"/>
            <w:color w:val="339966"/>
            <w:sz w:val="20"/>
            <w:szCs w:val="20"/>
            <w:rPrChange w:id="47" w:author="Schootbrugge, Jean-Michel van de" w:date="2023-10-12T15:50:00Z">
              <w:rPr/>
            </w:rPrChange>
          </w:rPr>
          <w:delText xml:space="preserve">voorkeursrecht </w:delText>
        </w:r>
      </w:del>
      <w:del w:id="48" w:author="Schootbrugge, Jean-Michel van de" w:date="2023-10-12T09:35:00Z">
        <w:r w:rsidR="000D3601" w:rsidRPr="00B2029B" w:rsidDel="00C3602B">
          <w:rPr>
            <w:rFonts w:ascii="Arial" w:hAnsi="Arial" w:cs="Arial"/>
            <w:color w:val="339966"/>
            <w:sz w:val="20"/>
            <w:szCs w:val="20"/>
            <w:rPrChange w:id="49" w:author="Schootbrugge, Jean-Michel van de" w:date="2023-10-12T15:50:00Z">
              <w:rPr/>
            </w:rPrChange>
          </w:rPr>
          <w:delText>gemeenten/dat de vervreemding in dit stuk niet in strijd is met de Wet voorkeursrecht gemeenten</w:delText>
        </w:r>
      </w:del>
      <w:del w:id="50" w:author="Schootbrugge, Jean-Michel van de" w:date="2023-10-12T15:50:00Z">
        <w:r w:rsidR="000D3601" w:rsidRPr="00B2029B" w:rsidDel="00B2029B">
          <w:rPr>
            <w:rFonts w:ascii="Arial" w:hAnsi="Arial" w:cs="Arial"/>
            <w:color w:val="FF0000"/>
            <w:sz w:val="20"/>
            <w:szCs w:val="20"/>
            <w:rPrChange w:id="51" w:author="Schootbrugge, Jean-Michel van de" w:date="2023-10-12T15:50:00Z">
              <w:rPr>
                <w:color w:val="FF0000"/>
              </w:rPr>
            </w:rPrChange>
          </w:rPr>
          <w:delText>.</w:delText>
        </w:r>
      </w:del>
    </w:p>
    <w:p w14:paraId="74517BB5" w14:textId="77777777" w:rsidR="00D75E8E" w:rsidRPr="00584193" w:rsidRDefault="00D75E8E">
      <w:pPr>
        <w:pStyle w:val="Lijstalinea"/>
        <w:numPr>
          <w:ilvl w:val="0"/>
          <w:numId w:val="22"/>
        </w:numPr>
        <w:rPr>
          <w:color w:val="FF0000"/>
        </w:rPr>
        <w:pPrChange w:id="52" w:author="Schootbrugge, Jean-Michel van de" w:date="2023-10-12T15:50:00Z">
          <w:pPr>
            <w:tabs>
              <w:tab w:val="left" w:pos="-1440"/>
              <w:tab w:val="left" w:pos="-720"/>
            </w:tabs>
            <w:suppressAutoHyphens/>
          </w:pPr>
        </w:pPrChange>
      </w:pPr>
    </w:p>
    <w:p w14:paraId="7503BDDF" w14:textId="77777777" w:rsidR="009570C1" w:rsidRPr="00584193" w:rsidRDefault="009570C1" w:rsidP="00D75E8E">
      <w:pPr>
        <w:tabs>
          <w:tab w:val="left" w:pos="-1440"/>
          <w:tab w:val="left" w:pos="-720"/>
        </w:tabs>
        <w:suppressAutoHyphens/>
        <w:rPr>
          <w:rFonts w:ascii="Arial" w:hAnsi="Arial" w:cs="Arial"/>
          <w:color w:val="FF0000"/>
          <w:sz w:val="20"/>
          <w:szCs w:val="20"/>
        </w:rPr>
      </w:pPr>
    </w:p>
    <w:p w14:paraId="2B97FC3D" w14:textId="77777777" w:rsidR="00D75E8E" w:rsidRPr="00584193" w:rsidRDefault="0078528E" w:rsidP="00D75E8E">
      <w:pPr>
        <w:tabs>
          <w:tab w:val="left" w:pos="-1440"/>
          <w:tab w:val="left" w:pos="-720"/>
        </w:tabs>
        <w:suppressAutoHyphens/>
        <w:ind w:left="720"/>
        <w:rPr>
          <w:rFonts w:ascii="Arial" w:hAnsi="Arial" w:cs="Arial"/>
          <w:color w:val="FF0000"/>
          <w:sz w:val="20"/>
          <w:szCs w:val="20"/>
        </w:rPr>
      </w:pPr>
      <w:r w:rsidRPr="00584193">
        <w:rPr>
          <w:rFonts w:ascii="Arial" w:hAnsi="Arial" w:cs="Arial"/>
          <w:color w:val="800080"/>
          <w:sz w:val="20"/>
          <w:szCs w:val="20"/>
        </w:rPr>
        <w:t>AKTE VAN LEVERING / LEVERINGSAKTE/ LEVERING/LEVERING REGISTERGOED/LEVERING</w:t>
      </w:r>
      <w:r w:rsidRPr="00584193">
        <w:rPr>
          <w:rFonts w:ascii="Arial" w:hAnsi="Arial" w:cs="Arial"/>
          <w:color w:val="008000"/>
          <w:sz w:val="20"/>
          <w:szCs w:val="20"/>
        </w:rPr>
        <w:t xml:space="preserve"> </w:t>
      </w:r>
      <w:r w:rsidR="00BE72D2" w:rsidRPr="00584193">
        <w:rPr>
          <w:rFonts w:ascii="Arial" w:hAnsi="Arial" w:cs="Arial"/>
          <w:sz w:val="20"/>
          <w:szCs w:val="20"/>
        </w:rPr>
        <w:fldChar w:fldCharType="begin"/>
      </w:r>
      <w:r w:rsidR="00BE72D2" w:rsidRPr="00584193">
        <w:rPr>
          <w:rFonts w:ascii="Arial" w:hAnsi="Arial" w:cs="Arial"/>
          <w:sz w:val="20"/>
          <w:szCs w:val="20"/>
        </w:rPr>
        <w:instrText>MacroButton Nomacro §</w:instrText>
      </w:r>
      <w:r w:rsidR="00BE72D2" w:rsidRPr="00584193">
        <w:rPr>
          <w:rFonts w:ascii="Arial" w:hAnsi="Arial" w:cs="Arial"/>
          <w:sz w:val="20"/>
          <w:szCs w:val="20"/>
        </w:rPr>
        <w:fldChar w:fldCharType="end"/>
      </w:r>
      <w:r w:rsidR="00F43597" w:rsidRPr="00584193">
        <w:rPr>
          <w:rFonts w:ascii="Arial" w:hAnsi="Arial" w:cs="Arial"/>
          <w:sz w:val="20"/>
          <w:szCs w:val="20"/>
        </w:rPr>
        <w:t>straatnaam, huisnummer,</w:t>
      </w:r>
      <w:r w:rsidR="00F43597" w:rsidRPr="00584193">
        <w:rPr>
          <w:rFonts w:ascii="Arial" w:hAnsi="Arial" w:cs="Arial"/>
          <w:color w:val="008000"/>
          <w:sz w:val="20"/>
          <w:szCs w:val="20"/>
        </w:rPr>
        <w:t xml:space="preserve"> </w:t>
      </w:r>
      <w:r w:rsidR="00F43597" w:rsidRPr="00584193">
        <w:rPr>
          <w:rFonts w:ascii="Arial" w:hAnsi="Arial" w:cs="Arial"/>
          <w:color w:val="800080"/>
          <w:sz w:val="20"/>
          <w:szCs w:val="20"/>
        </w:rPr>
        <w:t>huisletter, toevoeging</w:t>
      </w:r>
      <w:r w:rsidR="00F43597" w:rsidRPr="00584193">
        <w:rPr>
          <w:rFonts w:ascii="Arial" w:hAnsi="Arial" w:cs="Arial"/>
          <w:color w:val="008000"/>
          <w:sz w:val="20"/>
          <w:szCs w:val="20"/>
        </w:rPr>
        <w:t xml:space="preserve"> </w:t>
      </w:r>
      <w:r w:rsidR="00F43597" w:rsidRPr="00584193">
        <w:rPr>
          <w:rFonts w:ascii="Arial" w:hAnsi="Arial" w:cs="Arial"/>
          <w:color w:val="663300"/>
          <w:sz w:val="20"/>
          <w:szCs w:val="20"/>
        </w:rPr>
        <w:t xml:space="preserve">te </w:t>
      </w:r>
      <w:r w:rsidR="00F43597" w:rsidRPr="00584193">
        <w:rPr>
          <w:rFonts w:ascii="Arial" w:hAnsi="Arial" w:cs="Arial"/>
          <w:sz w:val="20"/>
          <w:szCs w:val="20"/>
        </w:rPr>
        <w:t>woonplaats</w:t>
      </w:r>
      <w:r w:rsidR="00BE72D2" w:rsidRPr="00584193">
        <w:rPr>
          <w:rFonts w:ascii="Arial" w:hAnsi="Arial" w:cs="Arial"/>
          <w:sz w:val="20"/>
          <w:szCs w:val="20"/>
        </w:rPr>
        <w:fldChar w:fldCharType="begin"/>
      </w:r>
      <w:r w:rsidR="00BE72D2" w:rsidRPr="00584193">
        <w:rPr>
          <w:rFonts w:ascii="Arial" w:hAnsi="Arial" w:cs="Arial"/>
          <w:sz w:val="20"/>
          <w:szCs w:val="20"/>
        </w:rPr>
        <w:instrText>MacroButton Nomacro §</w:instrText>
      </w:r>
      <w:r w:rsidR="00BE72D2" w:rsidRPr="00584193">
        <w:rPr>
          <w:rFonts w:ascii="Arial" w:hAnsi="Arial" w:cs="Arial"/>
          <w:sz w:val="20"/>
          <w:szCs w:val="20"/>
        </w:rPr>
        <w:fldChar w:fldCharType="end"/>
      </w:r>
      <w:r w:rsidRPr="00584193">
        <w:rPr>
          <w:rFonts w:ascii="Arial" w:hAnsi="Arial" w:cs="Arial"/>
          <w:color w:val="008000"/>
          <w:sz w:val="20"/>
          <w:szCs w:val="20"/>
        </w:rPr>
        <w:t xml:space="preserve"> </w:t>
      </w:r>
    </w:p>
    <w:p w14:paraId="00B47D1E" w14:textId="77777777" w:rsidR="00D75E8E" w:rsidRPr="00584193" w:rsidRDefault="00D75E8E" w:rsidP="00D75E8E">
      <w:pPr>
        <w:tabs>
          <w:tab w:val="left" w:pos="-1440"/>
          <w:tab w:val="left" w:pos="-720"/>
        </w:tabs>
        <w:suppressAutoHyphens/>
        <w:rPr>
          <w:rFonts w:ascii="Arial" w:hAnsi="Arial" w:cs="Arial"/>
          <w:color w:val="FF0000"/>
          <w:sz w:val="20"/>
          <w:szCs w:val="20"/>
        </w:rPr>
      </w:pPr>
    </w:p>
    <w:p w14:paraId="273089EB" w14:textId="77777777" w:rsidR="00D75E8E" w:rsidRPr="00584193" w:rsidRDefault="00D75E8E" w:rsidP="00D75E8E">
      <w:pPr>
        <w:tabs>
          <w:tab w:val="left" w:pos="-1440"/>
          <w:tab w:val="left" w:pos="-720"/>
        </w:tabs>
        <w:suppressAutoHyphens/>
        <w:rPr>
          <w:rFonts w:ascii="Arial" w:hAnsi="Arial" w:cs="Arial"/>
          <w:color w:val="800080"/>
          <w:sz w:val="20"/>
          <w:szCs w:val="20"/>
        </w:rPr>
      </w:pPr>
      <w:r w:rsidRPr="00584193">
        <w:rPr>
          <w:rFonts w:ascii="Arial" w:hAnsi="Arial" w:cs="Arial"/>
          <w:color w:val="800080"/>
          <w:sz w:val="20"/>
          <w:szCs w:val="20"/>
        </w:rPr>
        <w:t xml:space="preserve">Kenmerk: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omschrijving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 xml:space="preserve"> </w:t>
      </w:r>
    </w:p>
    <w:p w14:paraId="0C27C1AF" w14:textId="77777777" w:rsidR="00D75E8E" w:rsidRPr="00584193" w:rsidRDefault="00D75E8E" w:rsidP="00D75E8E">
      <w:pPr>
        <w:tabs>
          <w:tab w:val="left" w:pos="-1440"/>
          <w:tab w:val="left" w:pos="-720"/>
        </w:tabs>
        <w:suppressAutoHyphens/>
        <w:rPr>
          <w:rFonts w:ascii="Arial" w:hAnsi="Arial" w:cs="Arial"/>
          <w:color w:val="FF0000"/>
          <w:sz w:val="20"/>
          <w:szCs w:val="20"/>
        </w:rPr>
      </w:pPr>
    </w:p>
    <w:p w14:paraId="6C3E1639" w14:textId="77777777" w:rsidR="00D75E8E" w:rsidRPr="00584193" w:rsidRDefault="00A74F0A" w:rsidP="00D75E8E">
      <w:pPr>
        <w:tabs>
          <w:tab w:val="left" w:pos="-1440"/>
          <w:tab w:val="left" w:pos="-720"/>
        </w:tabs>
        <w:suppressAutoHyphens/>
        <w:rPr>
          <w:rFonts w:ascii="Arial" w:hAnsi="Arial" w:cs="Arial"/>
          <w:color w:val="FF0000"/>
          <w:sz w:val="20"/>
          <w:szCs w:val="20"/>
        </w:rPr>
      </w:pPr>
      <w:r w:rsidRPr="00584193">
        <w:rPr>
          <w:rFonts w:ascii="Arial" w:hAnsi="Arial" w:cs="Arial"/>
          <w:color w:val="FF0000"/>
          <w:sz w:val="20"/>
          <w:szCs w:val="20"/>
          <w:highlight w:val="yellow"/>
        </w:rPr>
        <w:t>TEKSTBLOK AANHEF</w:t>
      </w:r>
      <w:r w:rsidR="00D75E8E" w:rsidRPr="00584193">
        <w:rPr>
          <w:rFonts w:ascii="Arial" w:hAnsi="Arial" w:cs="Arial"/>
          <w:color w:val="FF0000"/>
          <w:sz w:val="20"/>
          <w:szCs w:val="20"/>
        </w:rPr>
        <w:t>:</w:t>
      </w:r>
    </w:p>
    <w:p w14:paraId="24E78162" w14:textId="77777777" w:rsidR="00D75E8E" w:rsidRPr="00584193" w:rsidRDefault="00D75E8E" w:rsidP="00D75E8E">
      <w:pPr>
        <w:tabs>
          <w:tab w:val="left" w:pos="-1440"/>
          <w:tab w:val="left" w:pos="-720"/>
        </w:tabs>
        <w:suppressAutoHyphens/>
        <w:rPr>
          <w:rFonts w:ascii="Arial" w:hAnsi="Arial" w:cs="Arial"/>
          <w:color w:val="FF000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FF0000"/>
          <w:sz w:val="20"/>
          <w:szCs w:val="20"/>
        </w:rPr>
        <w:t>1</w:t>
      </w:r>
      <w:r w:rsidRPr="00B15360">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bCs/>
          <w:color w:val="800080"/>
          <w:sz w:val="20"/>
          <w:szCs w:val="20"/>
          <w:highlight w:val="yellow"/>
        </w:rPr>
        <w:t>TEKSTBLOK GEVOLMACHTIGDE</w:t>
      </w:r>
      <w:r w:rsidR="00BE72D2" w:rsidRPr="00584193">
        <w:rPr>
          <w:rFonts w:ascii="Arial" w:hAnsi="Arial" w:cs="Arial"/>
          <w:bCs/>
          <w:color w:val="800080"/>
          <w:sz w:val="20"/>
          <w:szCs w:val="20"/>
        </w:rPr>
        <w:t>:</w:t>
      </w:r>
    </w:p>
    <w:p w14:paraId="605B416D" w14:textId="77777777" w:rsidR="00D75E8E" w:rsidRPr="00584193" w:rsidRDefault="00D75E8E" w:rsidP="00BA4B34">
      <w:pPr>
        <w:ind w:left="720" w:hanging="420"/>
        <w:rPr>
          <w:rFonts w:ascii="Arial" w:hAnsi="Arial" w:cs="Arial"/>
          <w:color w:val="339966"/>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800080"/>
          <w:sz w:val="20"/>
          <w:szCs w:val="20"/>
        </w:rPr>
        <w:t>a</w:t>
      </w:r>
      <w:r w:rsidR="006F637A" w:rsidRPr="00584193">
        <w:rPr>
          <w:rFonts w:ascii="Arial" w:hAnsi="Arial" w:cs="Arial"/>
          <w:color w:val="800080"/>
          <w:sz w:val="20"/>
          <w:szCs w:val="20"/>
        </w:rPr>
        <w:t>.</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BA4B34">
        <w:rPr>
          <w:rFonts w:ascii="Arial" w:hAnsi="Arial" w:cs="Arial"/>
          <w:color w:val="339966"/>
          <w:sz w:val="20"/>
          <w:szCs w:val="20"/>
          <w:highlight w:val="yellow"/>
        </w:rPr>
        <w:t>TEKSTBLOK PARTIJ NATUURLIJK</w:t>
      </w:r>
      <w:r w:rsidR="008627EE" w:rsidRPr="00BA4B34">
        <w:rPr>
          <w:rFonts w:ascii="Arial" w:hAnsi="Arial" w:cs="Arial"/>
          <w:color w:val="339966"/>
          <w:sz w:val="20"/>
          <w:szCs w:val="20"/>
          <w:highlight w:val="yellow"/>
        </w:rPr>
        <w:t xml:space="preserve"> PERSOON</w:t>
      </w:r>
      <w:r w:rsidR="00A51B43" w:rsidRPr="00BA4B34">
        <w:rPr>
          <w:rFonts w:ascii="Arial" w:hAnsi="Arial" w:cs="Arial"/>
          <w:color w:val="339966"/>
          <w:sz w:val="20"/>
          <w:szCs w:val="20"/>
          <w:highlight w:val="yellow"/>
        </w:rPr>
        <w:t>/</w:t>
      </w:r>
      <w:r w:rsidR="009C434C" w:rsidRPr="00BA4B34">
        <w:rPr>
          <w:rFonts w:ascii="Arial" w:hAnsi="Arial" w:cs="Arial"/>
          <w:color w:val="339966"/>
          <w:sz w:val="20"/>
          <w:szCs w:val="20"/>
          <w:highlight w:val="yellow"/>
        </w:rPr>
        <w:t xml:space="preserve">TEKSTBLOK </w:t>
      </w:r>
      <w:r w:rsidR="008627EE" w:rsidRPr="00BA4B34">
        <w:rPr>
          <w:rFonts w:ascii="Arial" w:hAnsi="Arial" w:cs="Arial"/>
          <w:color w:val="339966"/>
          <w:sz w:val="20"/>
          <w:szCs w:val="20"/>
          <w:highlight w:val="yellow"/>
        </w:rPr>
        <w:t xml:space="preserve">PARTIJ </w:t>
      </w:r>
      <w:r w:rsidRPr="00BA4B34">
        <w:rPr>
          <w:rFonts w:ascii="Arial" w:hAnsi="Arial" w:cs="Arial"/>
          <w:color w:val="339966"/>
          <w:sz w:val="20"/>
          <w:szCs w:val="20"/>
          <w:highlight w:val="yellow"/>
        </w:rPr>
        <w:t>NIET NATUURLIJK PERSOON</w:t>
      </w:r>
      <w:r w:rsidR="00307CAB" w:rsidRPr="00584193">
        <w:rPr>
          <w:rFonts w:ascii="Arial" w:hAnsi="Arial" w:cs="Arial"/>
          <w:color w:val="FF0000"/>
          <w:sz w:val="20"/>
          <w:szCs w:val="20"/>
        </w:rPr>
        <w:t>;</w:t>
      </w:r>
      <w:r w:rsidRPr="00584193">
        <w:rPr>
          <w:rFonts w:ascii="Arial" w:hAnsi="Arial" w:cs="Arial"/>
          <w:color w:val="008000"/>
          <w:sz w:val="20"/>
          <w:szCs w:val="20"/>
        </w:rPr>
        <w:t xml:space="preserve"> </w:t>
      </w:r>
    </w:p>
    <w:p w14:paraId="27E9CE9D" w14:textId="77777777" w:rsidR="009C434C" w:rsidRPr="00584193" w:rsidRDefault="009C434C" w:rsidP="009C434C">
      <w:pPr>
        <w:tabs>
          <w:tab w:val="left" w:pos="-1440"/>
          <w:tab w:val="left" w:pos="-720"/>
          <w:tab w:val="left" w:pos="425"/>
        </w:tabs>
        <w:suppressAutoHyphens/>
        <w:ind w:left="708"/>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en voornemens het hierna te vermelden registergoed te gaan bewonen,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p>
    <w:p w14:paraId="4FA8129C" w14:textId="2C862241" w:rsidR="008A27B7" w:rsidRPr="00957ED4" w:rsidRDefault="00D75E8E" w:rsidP="008A27B7">
      <w:pPr>
        <w:tabs>
          <w:tab w:val="left" w:pos="-1440"/>
          <w:tab w:val="left" w:pos="-720"/>
          <w:tab w:val="left" w:pos="425"/>
        </w:tabs>
        <w:suppressAutoHyphens/>
        <w:ind w:left="720" w:hanging="720"/>
        <w:rPr>
          <w:rFonts w:ascii="Arial" w:hAnsi="Arial" w:cs="Arial"/>
          <w:color w:val="800080"/>
          <w:sz w:val="20"/>
          <w:szCs w:val="20"/>
        </w:rPr>
      </w:pPr>
      <w:r w:rsidRPr="00584193">
        <w:rPr>
          <w:rFonts w:ascii="Arial" w:hAnsi="Arial" w:cs="Arial"/>
          <w:sz w:val="20"/>
          <w:szCs w:val="20"/>
        </w:rPr>
        <w:t xml:space="preserve"> </w:t>
      </w:r>
      <w:r w:rsidR="009C434C" w:rsidRPr="00584193">
        <w:rPr>
          <w:rFonts w:ascii="Arial" w:hAnsi="Arial" w:cs="Arial"/>
          <w:sz w:val="20"/>
          <w:szCs w:val="20"/>
        </w:rPr>
        <w:tab/>
      </w:r>
      <w:r w:rsidR="009C434C" w:rsidRPr="00584193">
        <w:rPr>
          <w:rFonts w:ascii="Arial" w:hAnsi="Arial" w:cs="Arial"/>
          <w:sz w:val="20"/>
          <w:szCs w:val="20"/>
        </w:rPr>
        <w:tab/>
      </w:r>
      <w:r w:rsidR="00FC22A0" w:rsidRPr="00FC22A0">
        <w:rPr>
          <w:rFonts w:ascii="Arial" w:hAnsi="Arial" w:cs="Arial"/>
          <w:color w:val="3366FF"/>
          <w:sz w:val="20"/>
          <w:szCs w:val="20"/>
        </w:rPr>
        <w:t xml:space="preserve">de heer/mevrouw </w:t>
      </w:r>
      <w:r w:rsidR="00543D30" w:rsidRPr="00584193">
        <w:rPr>
          <w:rFonts w:ascii="Arial" w:hAnsi="Arial" w:cs="Arial"/>
          <w:sz w:val="20"/>
          <w:szCs w:val="20"/>
        </w:rPr>
        <w:fldChar w:fldCharType="begin"/>
      </w:r>
      <w:r w:rsidR="00543D30" w:rsidRPr="00584193">
        <w:rPr>
          <w:rFonts w:ascii="Arial" w:hAnsi="Arial" w:cs="Arial"/>
          <w:sz w:val="20"/>
          <w:szCs w:val="20"/>
        </w:rPr>
        <w:instrText>MacroButton Nomacro §</w:instrText>
      </w:r>
      <w:r w:rsidR="00543D30" w:rsidRPr="00584193">
        <w:rPr>
          <w:rFonts w:ascii="Arial" w:hAnsi="Arial" w:cs="Arial"/>
          <w:sz w:val="20"/>
          <w:szCs w:val="20"/>
        </w:rPr>
        <w:fldChar w:fldCharType="end"/>
      </w:r>
      <w:r w:rsidR="00FC22A0" w:rsidRPr="00543D30">
        <w:rPr>
          <w:rFonts w:ascii="Arial" w:hAnsi="Arial" w:cs="Arial"/>
          <w:color w:val="800080"/>
          <w:sz w:val="20"/>
          <w:szCs w:val="20"/>
        </w:rPr>
        <w:t>naam natuurlijk persoon</w:t>
      </w:r>
      <w:r w:rsidR="00FC22A0" w:rsidRPr="00584193">
        <w:rPr>
          <w:rFonts w:ascii="Arial" w:hAnsi="Arial" w:cs="Arial"/>
          <w:sz w:val="20"/>
          <w:szCs w:val="20"/>
        </w:rPr>
        <w:fldChar w:fldCharType="begin"/>
      </w:r>
      <w:r w:rsidR="00FC22A0" w:rsidRPr="00584193">
        <w:rPr>
          <w:rFonts w:ascii="Arial" w:hAnsi="Arial" w:cs="Arial"/>
          <w:sz w:val="20"/>
          <w:szCs w:val="20"/>
        </w:rPr>
        <w:instrText>MacroButton Nomacro §</w:instrText>
      </w:r>
      <w:r w:rsidR="00FC22A0" w:rsidRPr="00584193">
        <w:rPr>
          <w:rFonts w:ascii="Arial" w:hAnsi="Arial" w:cs="Arial"/>
          <w:sz w:val="20"/>
          <w:szCs w:val="20"/>
        </w:rPr>
        <w:fldChar w:fldCharType="end"/>
      </w:r>
      <w:r w:rsidR="00543D30" w:rsidRPr="00543D30">
        <w:rPr>
          <w:rFonts w:ascii="Arial" w:hAnsi="Arial" w:cs="Arial"/>
          <w:color w:val="800080"/>
          <w:sz w:val="20"/>
          <w:szCs w:val="20"/>
        </w:rPr>
        <w:t>/</w:t>
      </w:r>
      <w:r w:rsidR="00543D30">
        <w:rPr>
          <w:rFonts w:ascii="Arial" w:hAnsi="Arial" w:cs="Arial"/>
          <w:sz w:val="20"/>
          <w:szCs w:val="20"/>
        </w:rPr>
        <w:t xml:space="preserve"> </w:t>
      </w:r>
      <w:r w:rsidR="00543D30" w:rsidRPr="00584193">
        <w:rPr>
          <w:rFonts w:ascii="Arial" w:hAnsi="Arial" w:cs="Arial"/>
          <w:sz w:val="20"/>
          <w:szCs w:val="20"/>
        </w:rPr>
        <w:fldChar w:fldCharType="begin"/>
      </w:r>
      <w:r w:rsidR="00543D30" w:rsidRPr="00584193">
        <w:rPr>
          <w:rFonts w:ascii="Arial" w:hAnsi="Arial" w:cs="Arial"/>
          <w:sz w:val="20"/>
          <w:szCs w:val="20"/>
        </w:rPr>
        <w:instrText>MacroButton Nomacro §</w:instrText>
      </w:r>
      <w:r w:rsidR="00543D30" w:rsidRPr="00584193">
        <w:rPr>
          <w:rFonts w:ascii="Arial" w:hAnsi="Arial" w:cs="Arial"/>
          <w:sz w:val="20"/>
          <w:szCs w:val="20"/>
        </w:rPr>
        <w:fldChar w:fldCharType="end"/>
      </w:r>
      <w:r w:rsidR="00543D30" w:rsidRPr="00543D30">
        <w:rPr>
          <w:rFonts w:ascii="Arial" w:hAnsi="Arial" w:cs="Arial"/>
          <w:color w:val="800080"/>
          <w:sz w:val="20"/>
          <w:szCs w:val="20"/>
        </w:rPr>
        <w:t>naam rechtspersoon</w:t>
      </w:r>
      <w:r w:rsidR="00543D30" w:rsidRPr="00584193">
        <w:rPr>
          <w:rFonts w:ascii="Arial" w:hAnsi="Arial" w:cs="Arial"/>
          <w:sz w:val="20"/>
          <w:szCs w:val="20"/>
        </w:rPr>
        <w:fldChar w:fldCharType="begin"/>
      </w:r>
      <w:r w:rsidR="00543D30" w:rsidRPr="00584193">
        <w:rPr>
          <w:rFonts w:ascii="Arial" w:hAnsi="Arial" w:cs="Arial"/>
          <w:sz w:val="20"/>
          <w:szCs w:val="20"/>
        </w:rPr>
        <w:instrText>MacroButton Nomacro §</w:instrText>
      </w:r>
      <w:r w:rsidR="00543D30" w:rsidRPr="00584193">
        <w:rPr>
          <w:rFonts w:ascii="Arial" w:hAnsi="Arial" w:cs="Arial"/>
          <w:sz w:val="20"/>
          <w:szCs w:val="20"/>
        </w:rPr>
        <w:fldChar w:fldCharType="end"/>
      </w:r>
      <w:r w:rsidR="00FC22A0">
        <w:rPr>
          <w:rFonts w:ascii="Arial" w:hAnsi="Arial" w:cs="Arial"/>
          <w:sz w:val="20"/>
          <w:szCs w:val="20"/>
        </w:rPr>
        <w:t xml:space="preserve"> </w:t>
      </w:r>
      <w:r w:rsidRPr="00584193">
        <w:rPr>
          <w:rFonts w:ascii="Arial" w:hAnsi="Arial" w:cs="Arial"/>
          <w:color w:val="FF0000"/>
          <w:sz w:val="20"/>
          <w:szCs w:val="20"/>
        </w:rPr>
        <w:t xml:space="preserve">hierna </w:t>
      </w:r>
      <w:r w:rsidRPr="00584193">
        <w:rPr>
          <w:rFonts w:ascii="Arial" w:hAnsi="Arial" w:cs="Arial"/>
          <w:color w:val="800080"/>
          <w:sz w:val="20"/>
          <w:szCs w:val="20"/>
        </w:rPr>
        <w:t>zowel tezamen als ieder afzonderlijk</w:t>
      </w:r>
      <w:r w:rsidRPr="00584193">
        <w:rPr>
          <w:rFonts w:ascii="Arial" w:hAnsi="Arial" w:cs="Arial"/>
          <w:color w:val="FF0000"/>
          <w:sz w:val="20"/>
          <w:szCs w:val="20"/>
        </w:rPr>
        <w:t xml:space="preserve"> te noemen</w:t>
      </w:r>
      <w:r w:rsidR="00FC22A0">
        <w:rPr>
          <w:rFonts w:ascii="Arial" w:hAnsi="Arial" w:cs="Arial"/>
          <w:color w:val="008000"/>
          <w:sz w:val="20"/>
          <w:szCs w:val="20"/>
        </w:rPr>
        <w:t xml:space="preserve"> </w:t>
      </w:r>
      <w:r w:rsidR="006A4822" w:rsidRPr="00460CF5">
        <w:rPr>
          <w:rFonts w:ascii="Arial" w:hAnsi="Arial" w:cs="Arial"/>
          <w:color w:val="339966"/>
          <w:sz w:val="20"/>
          <w:szCs w:val="20"/>
        </w:rPr>
        <w:t>"</w:t>
      </w:r>
      <w:r w:rsidR="006A4822" w:rsidRPr="004766FA">
        <w:rPr>
          <w:rFonts w:ascii="Arial" w:hAnsi="Arial" w:cs="Arial"/>
          <w:sz w:val="20"/>
          <w:szCs w:val="20"/>
        </w:rPr>
        <w:fldChar w:fldCharType="begin"/>
      </w:r>
      <w:r w:rsidR="006A4822" w:rsidRPr="004766FA">
        <w:rPr>
          <w:rFonts w:ascii="Arial" w:hAnsi="Arial" w:cs="Arial"/>
          <w:sz w:val="20"/>
          <w:szCs w:val="20"/>
        </w:rPr>
        <w:instrText>MacroButton Nomacro §</w:instrText>
      </w:r>
      <w:r w:rsidR="006A4822" w:rsidRPr="004766FA">
        <w:rPr>
          <w:rFonts w:ascii="Arial" w:hAnsi="Arial" w:cs="Arial"/>
          <w:sz w:val="20"/>
          <w:szCs w:val="20"/>
        </w:rPr>
        <w:fldChar w:fldCharType="end"/>
      </w:r>
      <w:r w:rsidR="00EC207D" w:rsidRPr="00F90719">
        <w:rPr>
          <w:rFonts w:ascii="Arial" w:hAnsi="Arial" w:cs="Arial"/>
          <w:sz w:val="20"/>
          <w:szCs w:val="20"/>
          <w:u w:val="single"/>
        </w:rPr>
        <w:t xml:space="preserve">Unieke naam van </w:t>
      </w:r>
      <w:r w:rsidR="00C548A9">
        <w:rPr>
          <w:rFonts w:ascii="Arial" w:hAnsi="Arial" w:cs="Arial"/>
          <w:sz w:val="20"/>
          <w:szCs w:val="20"/>
          <w:u w:val="single"/>
        </w:rPr>
        <w:t>de</w:t>
      </w:r>
      <w:r w:rsidR="00EC207D" w:rsidRPr="00EC207D">
        <w:rPr>
          <w:rFonts w:ascii="Arial" w:hAnsi="Arial" w:cs="Arial"/>
          <w:sz w:val="20"/>
          <w:szCs w:val="20"/>
          <w:u w:val="single"/>
        </w:rPr>
        <w:t>-</w:t>
      </w:r>
      <w:r w:rsidR="006A4822" w:rsidRPr="00EC207D">
        <w:rPr>
          <w:rFonts w:ascii="Arial" w:hAnsi="Arial" w:cs="Arial"/>
          <w:sz w:val="20"/>
          <w:szCs w:val="20"/>
          <w:u w:val="single"/>
        </w:rPr>
        <w:t>partij</w:t>
      </w:r>
      <w:r w:rsidR="006A4822" w:rsidRPr="004766FA">
        <w:rPr>
          <w:rFonts w:ascii="Arial" w:hAnsi="Arial" w:cs="Arial"/>
          <w:sz w:val="20"/>
          <w:szCs w:val="20"/>
        </w:rPr>
        <w:fldChar w:fldCharType="begin"/>
      </w:r>
      <w:r w:rsidR="006A4822" w:rsidRPr="004766FA">
        <w:rPr>
          <w:rFonts w:ascii="Arial" w:hAnsi="Arial" w:cs="Arial"/>
          <w:sz w:val="20"/>
          <w:szCs w:val="20"/>
        </w:rPr>
        <w:instrText>MacroButton Nomacro §</w:instrText>
      </w:r>
      <w:r w:rsidR="006A4822" w:rsidRPr="004766FA">
        <w:rPr>
          <w:rFonts w:ascii="Arial" w:hAnsi="Arial" w:cs="Arial"/>
          <w:sz w:val="20"/>
          <w:szCs w:val="20"/>
        </w:rPr>
        <w:fldChar w:fldCharType="end"/>
      </w:r>
      <w:r w:rsidR="006A4822" w:rsidRPr="004766FA">
        <w:rPr>
          <w:rFonts w:ascii="Arial" w:hAnsi="Arial" w:cs="Arial"/>
          <w:color w:val="339966"/>
          <w:sz w:val="20"/>
          <w:szCs w:val="20"/>
        </w:rPr>
        <w:t>"</w:t>
      </w:r>
      <w:r w:rsidR="006A4822" w:rsidRPr="004766FA">
        <w:rPr>
          <w:rFonts w:ascii="Arial" w:hAnsi="Arial" w:cs="Arial"/>
          <w:color w:val="800080"/>
          <w:sz w:val="20"/>
          <w:szCs w:val="20"/>
        </w:rPr>
        <w:t>;</w:t>
      </w:r>
    </w:p>
    <w:p w14:paraId="7DDEBFA3" w14:textId="77777777" w:rsidR="00D75E8E" w:rsidRPr="00957ED4" w:rsidRDefault="00D75E8E" w:rsidP="00D75E8E">
      <w:pPr>
        <w:tabs>
          <w:tab w:val="left" w:pos="-1440"/>
          <w:tab w:val="left" w:pos="-720"/>
          <w:tab w:val="left" w:pos="425"/>
        </w:tabs>
        <w:suppressAutoHyphens/>
        <w:rPr>
          <w:rFonts w:ascii="Arial" w:hAnsi="Arial" w:cs="Arial"/>
          <w:bCs/>
          <w:color w:val="800080"/>
          <w:sz w:val="20"/>
          <w:szCs w:val="20"/>
        </w:rPr>
      </w:pPr>
      <w:r w:rsidRPr="00584193">
        <w:rPr>
          <w:rFonts w:ascii="Arial" w:hAnsi="Arial" w:cs="Arial"/>
          <w:color w:val="FF0000"/>
          <w:sz w:val="20"/>
          <w:szCs w:val="20"/>
        </w:rPr>
        <w:tab/>
        <w:t xml:space="preserve">     </w:t>
      </w:r>
      <w:r w:rsidRPr="00957ED4">
        <w:rPr>
          <w:rFonts w:ascii="Arial" w:hAnsi="Arial" w:cs="Arial"/>
          <w:color w:val="800080"/>
          <w:sz w:val="20"/>
          <w:szCs w:val="20"/>
        </w:rPr>
        <w:t>en</w:t>
      </w:r>
    </w:p>
    <w:p w14:paraId="656ACFAA" w14:textId="77777777" w:rsidR="00D75E8E" w:rsidRPr="00584193" w:rsidRDefault="00D75E8E" w:rsidP="00D75E8E">
      <w:pPr>
        <w:tabs>
          <w:tab w:val="left" w:pos="-1440"/>
          <w:tab w:val="left" w:pos="-720"/>
        </w:tabs>
        <w:suppressAutoHyphens/>
        <w:rPr>
          <w:rFonts w:ascii="Arial" w:hAnsi="Arial" w:cs="Arial"/>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787D85">
        <w:rPr>
          <w:rFonts w:ascii="Arial" w:hAnsi="Arial" w:cs="Arial"/>
          <w:color w:val="800080"/>
          <w:sz w:val="20"/>
          <w:szCs w:val="20"/>
        </w:rPr>
        <w:t>2.</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bCs/>
          <w:color w:val="800080"/>
          <w:sz w:val="20"/>
          <w:szCs w:val="20"/>
          <w:highlight w:val="yellow"/>
        </w:rPr>
        <w:t>TEKSTBLOK GEVOLMACHTIGDE</w:t>
      </w:r>
      <w:r w:rsidR="00BE72D2" w:rsidRPr="00584193">
        <w:rPr>
          <w:rFonts w:ascii="Arial" w:hAnsi="Arial" w:cs="Arial"/>
          <w:bCs/>
          <w:color w:val="800080"/>
          <w:sz w:val="20"/>
          <w:szCs w:val="20"/>
        </w:rPr>
        <w:t>:</w:t>
      </w:r>
      <w:r w:rsidRPr="00584193">
        <w:rPr>
          <w:rFonts w:ascii="Arial" w:hAnsi="Arial" w:cs="Arial"/>
          <w:sz w:val="20"/>
          <w:szCs w:val="20"/>
        </w:rPr>
        <w:tab/>
      </w:r>
    </w:p>
    <w:p w14:paraId="4DADABE9" w14:textId="77777777" w:rsidR="00D75E8E" w:rsidRPr="00584193" w:rsidRDefault="00D75E8E" w:rsidP="00BA4B34">
      <w:pPr>
        <w:ind w:left="720" w:hanging="420"/>
        <w:rPr>
          <w:rFonts w:ascii="Arial" w:hAnsi="Arial" w:cs="Arial"/>
          <w:color w:val="339966"/>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800080"/>
          <w:sz w:val="20"/>
          <w:szCs w:val="20"/>
        </w:rPr>
        <w:t>a</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787D85">
        <w:rPr>
          <w:rFonts w:ascii="Arial" w:hAnsi="Arial" w:cs="Arial"/>
          <w:color w:val="800080"/>
          <w:sz w:val="20"/>
          <w:szCs w:val="20"/>
          <w:highlight w:val="yellow"/>
        </w:rPr>
        <w:t>TEKSTBLOK PARTIJ NATUURLIJK</w:t>
      </w:r>
      <w:r w:rsidR="00BA4756" w:rsidRPr="00787D85">
        <w:rPr>
          <w:rFonts w:ascii="Arial" w:hAnsi="Arial" w:cs="Arial"/>
          <w:color w:val="800080"/>
          <w:sz w:val="20"/>
          <w:szCs w:val="20"/>
          <w:highlight w:val="yellow"/>
        </w:rPr>
        <w:t xml:space="preserve"> PERSOON</w:t>
      </w:r>
      <w:r w:rsidR="00A51B43" w:rsidRPr="00787D85">
        <w:rPr>
          <w:rFonts w:ascii="Arial" w:hAnsi="Arial" w:cs="Arial"/>
          <w:color w:val="800080"/>
          <w:sz w:val="20"/>
          <w:szCs w:val="20"/>
          <w:highlight w:val="yellow"/>
        </w:rPr>
        <w:t>/</w:t>
      </w:r>
      <w:r w:rsidR="009C434C" w:rsidRPr="00787D85">
        <w:rPr>
          <w:rFonts w:ascii="Arial" w:hAnsi="Arial" w:cs="Arial"/>
          <w:color w:val="800080"/>
          <w:sz w:val="20"/>
          <w:szCs w:val="20"/>
          <w:highlight w:val="yellow"/>
        </w:rPr>
        <w:t xml:space="preserve">TEKSTBLOK </w:t>
      </w:r>
      <w:r w:rsidR="00E704EA" w:rsidRPr="00787D85">
        <w:rPr>
          <w:rFonts w:ascii="Arial" w:hAnsi="Arial" w:cs="Arial"/>
          <w:color w:val="800080"/>
          <w:sz w:val="20"/>
          <w:szCs w:val="20"/>
          <w:highlight w:val="yellow"/>
        </w:rPr>
        <w:t xml:space="preserve">PARTIJ </w:t>
      </w:r>
      <w:r w:rsidRPr="00787D85">
        <w:rPr>
          <w:rFonts w:ascii="Arial" w:hAnsi="Arial" w:cs="Arial"/>
          <w:color w:val="800080"/>
          <w:sz w:val="20"/>
          <w:szCs w:val="20"/>
          <w:highlight w:val="yellow"/>
        </w:rPr>
        <w:t>NIET NATUURLIJK PERSOON</w:t>
      </w:r>
      <w:r w:rsidR="00AB0FE0" w:rsidRPr="00787D85">
        <w:rPr>
          <w:rFonts w:ascii="Arial" w:hAnsi="Arial" w:cs="Arial"/>
          <w:color w:val="800080"/>
          <w:sz w:val="20"/>
          <w:szCs w:val="20"/>
        </w:rPr>
        <w:t>;</w:t>
      </w:r>
    </w:p>
    <w:p w14:paraId="1AA8ECDA" w14:textId="77777777" w:rsidR="00D75E8E" w:rsidRPr="00584193" w:rsidRDefault="00D75E8E" w:rsidP="00D75E8E">
      <w:pPr>
        <w:tabs>
          <w:tab w:val="left" w:pos="-1440"/>
          <w:tab w:val="left" w:pos="-720"/>
          <w:tab w:val="left" w:pos="425"/>
        </w:tabs>
        <w:suppressAutoHyphens/>
        <w:ind w:left="708"/>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en voornemens het hierna te vermelden registergoed te gaan bewonen,</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p>
    <w:p w14:paraId="2F3FD11C" w14:textId="7796AFF3" w:rsidR="006A4822" w:rsidRPr="00957ED4" w:rsidRDefault="00D75E8E" w:rsidP="006A4822">
      <w:pPr>
        <w:tabs>
          <w:tab w:val="left" w:pos="-1440"/>
          <w:tab w:val="left" w:pos="-720"/>
          <w:tab w:val="left" w:pos="425"/>
        </w:tabs>
        <w:suppressAutoHyphens/>
        <w:ind w:left="720" w:hanging="720"/>
        <w:rPr>
          <w:rFonts w:ascii="Arial" w:hAnsi="Arial" w:cs="Arial"/>
          <w:color w:val="800080"/>
          <w:sz w:val="20"/>
          <w:szCs w:val="20"/>
        </w:rPr>
      </w:pPr>
      <w:r w:rsidRPr="00584193">
        <w:rPr>
          <w:rFonts w:ascii="Arial" w:hAnsi="Arial" w:cs="Arial"/>
          <w:color w:val="FF0000"/>
          <w:sz w:val="20"/>
          <w:szCs w:val="20"/>
        </w:rPr>
        <w:tab/>
      </w:r>
      <w:r w:rsidR="00787D85" w:rsidRPr="00FC22A0">
        <w:rPr>
          <w:rFonts w:ascii="Arial" w:hAnsi="Arial" w:cs="Arial"/>
          <w:color w:val="3366FF"/>
          <w:sz w:val="20"/>
          <w:szCs w:val="20"/>
        </w:rPr>
        <w:t xml:space="preserve">de heer/mevrouw </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sidRPr="00543D30">
        <w:rPr>
          <w:rFonts w:ascii="Arial" w:hAnsi="Arial" w:cs="Arial"/>
          <w:color w:val="800080"/>
          <w:sz w:val="20"/>
          <w:szCs w:val="20"/>
        </w:rPr>
        <w:t>naam natuurlijk persoon</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sidRPr="00543D30">
        <w:rPr>
          <w:rFonts w:ascii="Arial" w:hAnsi="Arial" w:cs="Arial"/>
          <w:color w:val="800080"/>
          <w:sz w:val="20"/>
          <w:szCs w:val="20"/>
        </w:rPr>
        <w:t>/</w:t>
      </w:r>
      <w:r w:rsidR="00787D85">
        <w:rPr>
          <w:rFonts w:ascii="Arial" w:hAnsi="Arial" w:cs="Arial"/>
          <w:sz w:val="20"/>
          <w:szCs w:val="20"/>
        </w:rPr>
        <w:t xml:space="preserve"> </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sidRPr="00543D30">
        <w:rPr>
          <w:rFonts w:ascii="Arial" w:hAnsi="Arial" w:cs="Arial"/>
          <w:color w:val="800080"/>
          <w:sz w:val="20"/>
          <w:szCs w:val="20"/>
        </w:rPr>
        <w:t>naam rechtspersoon</w:t>
      </w:r>
      <w:r w:rsidR="00787D85">
        <w:rPr>
          <w:rFonts w:ascii="Arial" w:hAnsi="Arial" w:cs="Arial"/>
          <w:color w:val="800080"/>
          <w:sz w:val="20"/>
          <w:szCs w:val="20"/>
        </w:rPr>
        <w:t xml:space="preserve"> </w:t>
      </w:r>
      <w:r w:rsidR="00787D85" w:rsidRPr="00584193">
        <w:rPr>
          <w:rFonts w:ascii="Arial" w:hAnsi="Arial" w:cs="Arial"/>
          <w:sz w:val="20"/>
          <w:szCs w:val="20"/>
        </w:rPr>
        <w:fldChar w:fldCharType="begin"/>
      </w:r>
      <w:r w:rsidR="00787D85" w:rsidRPr="00584193">
        <w:rPr>
          <w:rFonts w:ascii="Arial" w:hAnsi="Arial" w:cs="Arial"/>
          <w:sz w:val="20"/>
          <w:szCs w:val="20"/>
        </w:rPr>
        <w:instrText>MacroButton Nomacro §</w:instrText>
      </w:r>
      <w:r w:rsidR="00787D85" w:rsidRPr="00584193">
        <w:rPr>
          <w:rFonts w:ascii="Arial" w:hAnsi="Arial" w:cs="Arial"/>
          <w:sz w:val="20"/>
          <w:szCs w:val="20"/>
        </w:rPr>
        <w:fldChar w:fldCharType="end"/>
      </w:r>
      <w:r w:rsidR="00787D85">
        <w:rPr>
          <w:rFonts w:ascii="Arial" w:hAnsi="Arial" w:cs="Arial"/>
          <w:sz w:val="20"/>
          <w:szCs w:val="20"/>
        </w:rPr>
        <w:t xml:space="preserve"> </w:t>
      </w:r>
      <w:r w:rsidRPr="00787D85">
        <w:rPr>
          <w:rFonts w:ascii="Arial" w:hAnsi="Arial" w:cs="Arial"/>
          <w:color w:val="800080"/>
          <w:sz w:val="20"/>
          <w:szCs w:val="20"/>
        </w:rPr>
        <w:t xml:space="preserve">hierna </w:t>
      </w:r>
      <w:r w:rsidRPr="00787D85">
        <w:rPr>
          <w:rFonts w:ascii="Arial" w:hAnsi="Arial" w:cs="Arial"/>
          <w:color w:val="3366FF"/>
          <w:sz w:val="20"/>
          <w:szCs w:val="20"/>
        </w:rPr>
        <w:t>zowel tezamen als ieder afzonderlijk</w:t>
      </w:r>
      <w:r w:rsidRPr="00584193">
        <w:rPr>
          <w:rFonts w:ascii="Arial" w:hAnsi="Arial" w:cs="Arial"/>
          <w:color w:val="FF0000"/>
          <w:sz w:val="20"/>
          <w:szCs w:val="20"/>
        </w:rPr>
        <w:t xml:space="preserve"> </w:t>
      </w:r>
      <w:r w:rsidRPr="00787D85">
        <w:rPr>
          <w:rFonts w:ascii="Arial" w:hAnsi="Arial" w:cs="Arial"/>
          <w:color w:val="800080"/>
          <w:sz w:val="20"/>
          <w:szCs w:val="20"/>
        </w:rPr>
        <w:t>te noemen</w:t>
      </w:r>
      <w:r w:rsidR="000A2C54">
        <w:rPr>
          <w:rFonts w:ascii="Arial" w:hAnsi="Arial" w:cs="Arial"/>
          <w:color w:val="800080"/>
          <w:sz w:val="20"/>
          <w:szCs w:val="20"/>
        </w:rPr>
        <w:t xml:space="preserve"> </w:t>
      </w:r>
      <w:r w:rsidR="006A4822" w:rsidRPr="00460CF5">
        <w:rPr>
          <w:rFonts w:ascii="Arial" w:hAnsi="Arial" w:cs="Arial"/>
          <w:color w:val="339966"/>
          <w:sz w:val="20"/>
          <w:szCs w:val="20"/>
        </w:rPr>
        <w:t>"</w:t>
      </w:r>
      <w:r w:rsidR="006A4822" w:rsidRPr="004766FA">
        <w:rPr>
          <w:rFonts w:ascii="Arial" w:hAnsi="Arial" w:cs="Arial"/>
          <w:sz w:val="20"/>
          <w:szCs w:val="20"/>
        </w:rPr>
        <w:fldChar w:fldCharType="begin"/>
      </w:r>
      <w:r w:rsidR="006A4822" w:rsidRPr="004766FA">
        <w:rPr>
          <w:rFonts w:ascii="Arial" w:hAnsi="Arial" w:cs="Arial"/>
          <w:sz w:val="20"/>
          <w:szCs w:val="20"/>
        </w:rPr>
        <w:instrText>MacroButton Nomacro §</w:instrText>
      </w:r>
      <w:r w:rsidR="006A4822" w:rsidRPr="004766FA">
        <w:rPr>
          <w:rFonts w:ascii="Arial" w:hAnsi="Arial" w:cs="Arial"/>
          <w:sz w:val="20"/>
          <w:szCs w:val="20"/>
        </w:rPr>
        <w:fldChar w:fldCharType="end"/>
      </w:r>
      <w:r w:rsidR="005A3826" w:rsidRPr="00F90719">
        <w:rPr>
          <w:rFonts w:ascii="Arial" w:hAnsi="Arial" w:cs="Arial"/>
          <w:sz w:val="20"/>
          <w:szCs w:val="20"/>
          <w:u w:val="single"/>
        </w:rPr>
        <w:t xml:space="preserve">Unieke naam van </w:t>
      </w:r>
      <w:r w:rsidR="00C548A9">
        <w:rPr>
          <w:rFonts w:ascii="Arial" w:hAnsi="Arial" w:cs="Arial"/>
          <w:sz w:val="20"/>
          <w:szCs w:val="20"/>
          <w:u w:val="single"/>
        </w:rPr>
        <w:t>de</w:t>
      </w:r>
      <w:r w:rsidR="005A3826" w:rsidRPr="005A3826">
        <w:rPr>
          <w:rFonts w:ascii="Arial" w:hAnsi="Arial" w:cs="Arial"/>
          <w:sz w:val="20"/>
          <w:szCs w:val="20"/>
          <w:u w:val="single"/>
        </w:rPr>
        <w:t>-</w:t>
      </w:r>
      <w:r w:rsidR="006A4822" w:rsidRPr="004766FA">
        <w:rPr>
          <w:rFonts w:ascii="Arial" w:hAnsi="Arial" w:cs="Arial"/>
          <w:sz w:val="20"/>
          <w:szCs w:val="20"/>
          <w:u w:val="single"/>
        </w:rPr>
        <w:t>partij</w:t>
      </w:r>
      <w:r w:rsidR="006A4822" w:rsidRPr="004766FA">
        <w:rPr>
          <w:rFonts w:ascii="Arial" w:hAnsi="Arial" w:cs="Arial"/>
          <w:sz w:val="20"/>
          <w:szCs w:val="20"/>
        </w:rPr>
        <w:fldChar w:fldCharType="begin"/>
      </w:r>
      <w:r w:rsidR="006A4822" w:rsidRPr="004766FA">
        <w:rPr>
          <w:rFonts w:ascii="Arial" w:hAnsi="Arial" w:cs="Arial"/>
          <w:sz w:val="20"/>
          <w:szCs w:val="20"/>
        </w:rPr>
        <w:instrText>MacroButton Nomacro §</w:instrText>
      </w:r>
      <w:r w:rsidR="006A4822" w:rsidRPr="004766FA">
        <w:rPr>
          <w:rFonts w:ascii="Arial" w:hAnsi="Arial" w:cs="Arial"/>
          <w:sz w:val="20"/>
          <w:szCs w:val="20"/>
        </w:rPr>
        <w:fldChar w:fldCharType="end"/>
      </w:r>
      <w:r w:rsidR="006A4822" w:rsidRPr="004766FA">
        <w:rPr>
          <w:rFonts w:ascii="Arial" w:hAnsi="Arial" w:cs="Arial"/>
          <w:color w:val="339966"/>
          <w:sz w:val="20"/>
          <w:szCs w:val="20"/>
        </w:rPr>
        <w:t>"</w:t>
      </w:r>
      <w:r w:rsidR="000A2C54" w:rsidRPr="004766FA">
        <w:rPr>
          <w:rFonts w:ascii="Arial" w:hAnsi="Arial" w:cs="Arial"/>
          <w:color w:val="FF0000"/>
          <w:sz w:val="20"/>
          <w:szCs w:val="20"/>
        </w:rPr>
        <w:t>.</w:t>
      </w:r>
    </w:p>
    <w:p w14:paraId="72476990" w14:textId="77777777" w:rsidR="00D75E8E" w:rsidRPr="00584193" w:rsidRDefault="00D75E8E" w:rsidP="00D75E8E">
      <w:pPr>
        <w:tabs>
          <w:tab w:val="left" w:pos="-1440"/>
          <w:tab w:val="left" w:pos="-720"/>
          <w:tab w:val="left" w:pos="425"/>
        </w:tabs>
        <w:suppressAutoHyphens/>
        <w:rPr>
          <w:rFonts w:ascii="Arial" w:hAnsi="Arial" w:cs="Arial"/>
          <w:color w:val="FF0000"/>
          <w:sz w:val="20"/>
          <w:szCs w:val="20"/>
        </w:rPr>
      </w:pPr>
      <w:r w:rsidRPr="00584193">
        <w:rPr>
          <w:rFonts w:ascii="Arial" w:hAnsi="Arial" w:cs="Arial"/>
          <w:color w:val="FF0000"/>
          <w:sz w:val="20"/>
          <w:szCs w:val="20"/>
        </w:rPr>
        <w:t xml:space="preserve">De verschenen </w:t>
      </w:r>
      <w:r w:rsidR="00E0463B" w:rsidRPr="00814E53">
        <w:rPr>
          <w:rFonts w:ascii="Arial" w:hAnsi="Arial" w:cs="Arial"/>
          <w:color w:val="339966"/>
          <w:sz w:val="20"/>
          <w:szCs w:val="20"/>
        </w:rPr>
        <w:t>persoon/</w:t>
      </w:r>
      <w:r w:rsidRPr="00814E53">
        <w:rPr>
          <w:rFonts w:ascii="Arial" w:hAnsi="Arial" w:cs="Arial"/>
          <w:color w:val="339966"/>
          <w:sz w:val="20"/>
          <w:szCs w:val="20"/>
        </w:rPr>
        <w:t>personen</w:t>
      </w:r>
      <w:r w:rsidR="00963C27">
        <w:rPr>
          <w:rFonts w:ascii="Arial" w:hAnsi="Arial" w:cs="Arial"/>
          <w:color w:val="800080"/>
          <w:sz w:val="20"/>
          <w:szCs w:val="20"/>
        </w:rPr>
        <w:t>, handelend als gemeld,</w:t>
      </w:r>
      <w:r w:rsidRPr="00584193">
        <w:rPr>
          <w:rFonts w:ascii="Arial" w:hAnsi="Arial" w:cs="Arial"/>
          <w:color w:val="FF0000"/>
          <w:sz w:val="20"/>
          <w:szCs w:val="20"/>
        </w:rPr>
        <w:t xml:space="preserve"> </w:t>
      </w:r>
      <w:r w:rsidR="00E0463B" w:rsidRPr="00814E53">
        <w:rPr>
          <w:rFonts w:ascii="Arial" w:hAnsi="Arial" w:cs="Arial"/>
          <w:color w:val="339966"/>
          <w:sz w:val="20"/>
          <w:szCs w:val="20"/>
        </w:rPr>
        <w:t>verklaarde/</w:t>
      </w:r>
      <w:r w:rsidRPr="00814E53">
        <w:rPr>
          <w:rFonts w:ascii="Arial" w:hAnsi="Arial" w:cs="Arial"/>
          <w:color w:val="339966"/>
          <w:sz w:val="20"/>
          <w:szCs w:val="20"/>
        </w:rPr>
        <w:t>verklaarden</w:t>
      </w:r>
      <w:r w:rsidRPr="00584193">
        <w:rPr>
          <w:rFonts w:ascii="Arial" w:hAnsi="Arial" w:cs="Arial"/>
          <w:color w:val="FF0000"/>
          <w:sz w:val="20"/>
          <w:szCs w:val="20"/>
        </w:rPr>
        <w:t>:</w:t>
      </w:r>
    </w:p>
    <w:p w14:paraId="38A9B65E" w14:textId="77777777" w:rsidR="007765E6" w:rsidRPr="00584193" w:rsidRDefault="007765E6" w:rsidP="00D75E8E">
      <w:pPr>
        <w:tabs>
          <w:tab w:val="left" w:pos="-1440"/>
          <w:tab w:val="left" w:pos="-720"/>
          <w:tab w:val="left" w:pos="425"/>
        </w:tabs>
        <w:suppressAutoHyphens/>
        <w:rPr>
          <w:rFonts w:ascii="Arial" w:hAnsi="Arial" w:cs="Arial"/>
          <w:color w:val="FFFFFF"/>
          <w:sz w:val="20"/>
          <w:szCs w:val="20"/>
        </w:rPr>
      </w:pPr>
      <w:r w:rsidRPr="00584193">
        <w:rPr>
          <w:rFonts w:ascii="Arial" w:hAnsi="Arial" w:cs="Arial"/>
          <w:color w:val="FFFFFF"/>
          <w:sz w:val="20"/>
          <w:szCs w:val="20"/>
          <w:highlight w:val="darkYellow"/>
        </w:rPr>
        <w:t>KEUZEBLOK KOOP-LEVERING</w:t>
      </w:r>
    </w:p>
    <w:p w14:paraId="61C61421" w14:textId="77777777" w:rsidR="00D75E8E" w:rsidRPr="00584193" w:rsidRDefault="00D75E8E" w:rsidP="00D75E8E">
      <w:pPr>
        <w:autoSpaceDE w:val="0"/>
        <w:autoSpaceDN w:val="0"/>
        <w:adjustRightInd w:val="0"/>
        <w:rPr>
          <w:rFonts w:ascii="Arial" w:hAnsi="Arial" w:cs="Arial"/>
          <w:bCs/>
          <w:color w:val="800080"/>
          <w:sz w:val="20"/>
          <w:szCs w:val="20"/>
          <w:u w:val="single"/>
        </w:rPr>
      </w:pPr>
      <w:r w:rsidRPr="00584193">
        <w:rPr>
          <w:rFonts w:ascii="Arial" w:hAnsi="Arial" w:cs="Arial"/>
          <w:bCs/>
          <w:color w:val="800080"/>
          <w:sz w:val="20"/>
          <w:szCs w:val="20"/>
          <w:u w:val="single"/>
        </w:rPr>
        <w:t>INSCHRIJVING KOOP</w:t>
      </w:r>
    </w:p>
    <w:p w14:paraId="06FF29FB" w14:textId="1A6283E7" w:rsidR="00D75E8E" w:rsidRPr="00F90719" w:rsidRDefault="00D75E8E" w:rsidP="00F90719">
      <w:r w:rsidRPr="003C2BC6">
        <w:rPr>
          <w:rFonts w:ascii="Arial" w:hAnsi="Arial" w:cs="Arial"/>
          <w:bCs/>
          <w:color w:val="800080"/>
          <w:sz w:val="20"/>
          <w:szCs w:val="20"/>
        </w:rPr>
        <w:t>De</w:t>
      </w:r>
      <w:r w:rsidR="00617E55" w:rsidRPr="003C2BC6">
        <w:rPr>
          <w:rFonts w:ascii="Arial" w:hAnsi="Arial" w:cs="Arial"/>
          <w:bCs/>
          <w:color w:val="800080"/>
          <w:sz w:val="20"/>
          <w:szCs w:val="20"/>
        </w:rPr>
        <w:t xml:space="preserve"> </w:t>
      </w:r>
      <w:r w:rsidRPr="003C2BC6">
        <w:rPr>
          <w:rFonts w:ascii="Arial" w:hAnsi="Arial" w:cs="Arial"/>
          <w:bCs/>
          <w:color w:val="800080"/>
          <w:sz w:val="20"/>
          <w:szCs w:val="20"/>
        </w:rPr>
        <w:t>koop</w:t>
      </w:r>
      <w:r w:rsidR="003C2BC6">
        <w:rPr>
          <w:rFonts w:ascii="Arial" w:hAnsi="Arial" w:cs="Arial"/>
          <w:bCs/>
          <w:color w:val="800080"/>
          <w:sz w:val="20"/>
          <w:szCs w:val="20"/>
        </w:rPr>
        <w:t xml:space="preserve"> </w:t>
      </w:r>
      <w:r w:rsidR="003C2BC6" w:rsidRPr="00B546CC">
        <w:rPr>
          <w:rFonts w:ascii="Arial" w:hAnsi="Arial" w:cs="Arial"/>
          <w:sz w:val="20"/>
          <w:szCs w:val="20"/>
        </w:rPr>
        <w:fldChar w:fldCharType="begin"/>
      </w:r>
      <w:r w:rsidR="003C2BC6" w:rsidRPr="00B546CC">
        <w:rPr>
          <w:rFonts w:ascii="Arial" w:hAnsi="Arial" w:cs="Arial"/>
          <w:sz w:val="20"/>
          <w:szCs w:val="20"/>
        </w:rPr>
        <w:instrText>MacroButton Nomacro §</w:instrText>
      </w:r>
      <w:r w:rsidR="003C2BC6" w:rsidRPr="00B546CC">
        <w:rPr>
          <w:rFonts w:ascii="Arial" w:hAnsi="Arial" w:cs="Arial"/>
          <w:sz w:val="20"/>
          <w:szCs w:val="20"/>
        </w:rPr>
        <w:fldChar w:fldCharType="end"/>
      </w:r>
      <w:r w:rsidR="003C2BC6">
        <w:rPr>
          <w:rFonts w:ascii="Arial" w:hAnsi="Arial" w:cs="Arial"/>
          <w:bCs/>
          <w:color w:val="3366FF"/>
          <w:sz w:val="20"/>
          <w:szCs w:val="20"/>
        </w:rPr>
        <w:t xml:space="preserve">, zoals bedoeld in </w:t>
      </w:r>
      <w:r w:rsidR="00D225AF" w:rsidRPr="00447B50">
        <w:rPr>
          <w:rFonts w:ascii="Arial" w:hAnsi="Arial" w:cs="Arial"/>
          <w:color w:val="800080"/>
          <w:sz w:val="20"/>
          <w:szCs w:val="20"/>
        </w:rPr>
        <w:t>de/het</w:t>
      </w:r>
      <w:r w:rsidR="00D225AF" w:rsidRPr="00F90719">
        <w:rPr>
          <w:rFonts w:ascii="Arial" w:hAnsi="Arial" w:cs="Arial"/>
          <w:bCs/>
          <w:color w:val="008000"/>
          <w:sz w:val="20"/>
          <w:szCs w:val="20"/>
        </w:rPr>
        <w:t xml:space="preserve"> </w:t>
      </w:r>
      <w:r w:rsidR="00D225AF" w:rsidRPr="00F90719">
        <w:rPr>
          <w:rFonts w:ascii="Arial" w:hAnsi="Arial" w:cs="Arial"/>
          <w:bCs/>
          <w:sz w:val="20"/>
          <w:szCs w:val="20"/>
        </w:rPr>
        <w:t>§Koopovereenkom</w:t>
      </w:r>
      <w:r w:rsidR="002C31F7">
        <w:rPr>
          <w:rFonts w:ascii="Arial" w:hAnsi="Arial" w:cs="Arial"/>
          <w:bCs/>
          <w:sz w:val="20"/>
          <w:szCs w:val="20"/>
        </w:rPr>
        <w:t>t</w:t>
      </w:r>
      <w:r w:rsidR="00D225AF" w:rsidRPr="00F90719">
        <w:rPr>
          <w:rFonts w:ascii="Arial" w:hAnsi="Arial" w:cs="Arial"/>
          <w:bCs/>
          <w:sz w:val="20"/>
          <w:szCs w:val="20"/>
        </w:rPr>
        <w:t>§</w:t>
      </w:r>
      <w:r w:rsidR="00D225AF" w:rsidRPr="00F90719">
        <w:rPr>
          <w:rFonts w:ascii="Arial" w:hAnsi="Arial" w:cs="Arial"/>
          <w:bCs/>
          <w:color w:val="008000"/>
          <w:sz w:val="20"/>
          <w:szCs w:val="20"/>
        </w:rPr>
        <w:t xml:space="preserve"> </w:t>
      </w:r>
      <w:r w:rsidR="00D225AF" w:rsidRPr="00F90719">
        <w:rPr>
          <w:rFonts w:ascii="Arial" w:hAnsi="Arial" w:cs="Arial"/>
          <w:bCs/>
          <w:color w:val="800080"/>
          <w:sz w:val="20"/>
          <w:szCs w:val="20"/>
        </w:rPr>
        <w:t>[volgnummer]</w:t>
      </w:r>
      <w:r w:rsidR="003C2BC6" w:rsidRPr="00D225AF">
        <w:rPr>
          <w:rFonts w:ascii="Arial" w:hAnsi="Arial" w:cs="Arial"/>
          <w:sz w:val="20"/>
          <w:szCs w:val="20"/>
        </w:rPr>
        <w:fldChar w:fldCharType="begin"/>
      </w:r>
      <w:r w:rsidR="003C2BC6" w:rsidRPr="00D225AF">
        <w:rPr>
          <w:rFonts w:ascii="Arial" w:hAnsi="Arial" w:cs="Arial"/>
          <w:sz w:val="20"/>
          <w:szCs w:val="20"/>
        </w:rPr>
        <w:instrText>MacroButton Nomacro §</w:instrText>
      </w:r>
      <w:r w:rsidR="003C2BC6" w:rsidRPr="00D225AF">
        <w:rPr>
          <w:rFonts w:ascii="Arial" w:hAnsi="Arial" w:cs="Arial"/>
          <w:sz w:val="20"/>
          <w:szCs w:val="20"/>
        </w:rPr>
        <w:fldChar w:fldCharType="end"/>
      </w:r>
      <w:r w:rsidR="00543D30">
        <w:rPr>
          <w:rFonts w:ascii="Arial" w:hAnsi="Arial" w:cs="Arial"/>
          <w:bCs/>
          <w:color w:val="3366FF"/>
          <w:sz w:val="20"/>
          <w:szCs w:val="20"/>
        </w:rPr>
        <w:t xml:space="preserve"> </w:t>
      </w:r>
      <w:r w:rsidRPr="00584193">
        <w:rPr>
          <w:rFonts w:ascii="Arial" w:hAnsi="Arial" w:cs="Arial"/>
          <w:bCs/>
          <w:color w:val="800080"/>
          <w:sz w:val="20"/>
          <w:szCs w:val="20"/>
        </w:rPr>
        <w:t xml:space="preserve">is ingeschreven </w:t>
      </w:r>
      <w:r w:rsidRPr="004901C8">
        <w:rPr>
          <w:rFonts w:ascii="Arial" w:hAnsi="Arial" w:cs="Arial"/>
          <w:bCs/>
          <w:color w:val="3366FF"/>
          <w:sz w:val="20"/>
          <w:szCs w:val="20"/>
        </w:rPr>
        <w:t>ten kantore van de Dienst voor het kadaster en de openbare registers</w:t>
      </w:r>
      <w:r w:rsidR="004901C8">
        <w:rPr>
          <w:rFonts w:ascii="Arial" w:hAnsi="Arial" w:cs="Arial"/>
          <w:bCs/>
          <w:color w:val="3366FF"/>
          <w:sz w:val="20"/>
          <w:szCs w:val="20"/>
        </w:rPr>
        <w:t xml:space="preserve">/ in de openbare registers van </w:t>
      </w:r>
      <w:r w:rsidR="004901C8" w:rsidRPr="00B546CC">
        <w:rPr>
          <w:rFonts w:ascii="Arial" w:hAnsi="Arial" w:cs="Arial"/>
          <w:sz w:val="20"/>
          <w:szCs w:val="20"/>
        </w:rPr>
        <w:fldChar w:fldCharType="begin"/>
      </w:r>
      <w:r w:rsidR="004901C8" w:rsidRPr="00B546CC">
        <w:rPr>
          <w:rFonts w:ascii="Arial" w:hAnsi="Arial" w:cs="Arial"/>
          <w:sz w:val="20"/>
          <w:szCs w:val="20"/>
        </w:rPr>
        <w:instrText>MacroButton Nomacro §</w:instrText>
      </w:r>
      <w:r w:rsidR="004901C8" w:rsidRPr="00B546CC">
        <w:rPr>
          <w:rFonts w:ascii="Arial" w:hAnsi="Arial" w:cs="Arial"/>
          <w:sz w:val="20"/>
          <w:szCs w:val="20"/>
        </w:rPr>
        <w:fldChar w:fldCharType="end"/>
      </w:r>
      <w:r w:rsidR="004901C8" w:rsidRPr="004901C8">
        <w:rPr>
          <w:rFonts w:ascii="Arial" w:hAnsi="Arial" w:cs="Arial"/>
          <w:color w:val="3366FF"/>
          <w:sz w:val="20"/>
          <w:szCs w:val="20"/>
        </w:rPr>
        <w:t>de Dienst voor</w:t>
      </w:r>
      <w:r w:rsidR="004901C8" w:rsidRPr="00B546CC">
        <w:rPr>
          <w:rFonts w:ascii="Arial" w:hAnsi="Arial" w:cs="Arial"/>
          <w:sz w:val="20"/>
          <w:szCs w:val="20"/>
        </w:rPr>
        <w:fldChar w:fldCharType="begin"/>
      </w:r>
      <w:r w:rsidR="004901C8" w:rsidRPr="00B546CC">
        <w:rPr>
          <w:rFonts w:ascii="Arial" w:hAnsi="Arial" w:cs="Arial"/>
          <w:sz w:val="20"/>
          <w:szCs w:val="20"/>
        </w:rPr>
        <w:instrText>MacroButton Nomacro §</w:instrText>
      </w:r>
      <w:r w:rsidR="004901C8" w:rsidRPr="00B546CC">
        <w:rPr>
          <w:rFonts w:ascii="Arial" w:hAnsi="Arial" w:cs="Arial"/>
          <w:sz w:val="20"/>
          <w:szCs w:val="20"/>
        </w:rPr>
        <w:fldChar w:fldCharType="end"/>
      </w:r>
      <w:r w:rsidR="004901C8">
        <w:rPr>
          <w:rFonts w:ascii="Arial" w:hAnsi="Arial" w:cs="Arial"/>
          <w:sz w:val="20"/>
          <w:szCs w:val="20"/>
        </w:rPr>
        <w:t xml:space="preserve"> </w:t>
      </w:r>
      <w:r w:rsidR="004901C8" w:rsidRPr="004901C8">
        <w:rPr>
          <w:rFonts w:ascii="Arial" w:hAnsi="Arial" w:cs="Arial"/>
          <w:color w:val="3366FF"/>
          <w:sz w:val="20"/>
          <w:szCs w:val="20"/>
        </w:rPr>
        <w:t>het kadaster</w:t>
      </w:r>
      <w:r w:rsidR="004901C8">
        <w:rPr>
          <w:rFonts w:ascii="Arial" w:hAnsi="Arial" w:cs="Arial"/>
          <w:bCs/>
          <w:color w:val="3366FF"/>
          <w:sz w:val="20"/>
          <w:szCs w:val="20"/>
        </w:rPr>
        <w:t xml:space="preserve"> </w:t>
      </w:r>
      <w:r w:rsidRPr="00584193">
        <w:rPr>
          <w:rFonts w:ascii="Arial" w:hAnsi="Arial" w:cs="Arial"/>
          <w:bCs/>
          <w:color w:val="800080"/>
          <w:sz w:val="20"/>
          <w:szCs w:val="20"/>
        </w:rPr>
        <w:t xml:space="preserve">op </w:t>
      </w:r>
      <w:r w:rsidRPr="00B546CC">
        <w:rPr>
          <w:rFonts w:ascii="Arial" w:hAnsi="Arial" w:cs="Arial"/>
          <w:sz w:val="20"/>
          <w:szCs w:val="20"/>
        </w:rPr>
        <w:fldChar w:fldCharType="begin"/>
      </w:r>
      <w:r w:rsidRPr="00B546CC">
        <w:rPr>
          <w:rFonts w:ascii="Arial" w:hAnsi="Arial" w:cs="Arial"/>
          <w:sz w:val="20"/>
          <w:szCs w:val="20"/>
        </w:rPr>
        <w:instrText>MacroButton Nomacro §</w:instrText>
      </w:r>
      <w:r w:rsidRPr="00B546CC">
        <w:rPr>
          <w:rFonts w:ascii="Arial" w:hAnsi="Arial" w:cs="Arial"/>
          <w:sz w:val="20"/>
          <w:szCs w:val="20"/>
        </w:rPr>
        <w:fldChar w:fldCharType="end"/>
      </w:r>
      <w:r w:rsidRPr="00B546CC">
        <w:rPr>
          <w:rFonts w:ascii="Arial" w:hAnsi="Arial" w:cs="Arial"/>
          <w:sz w:val="20"/>
          <w:szCs w:val="20"/>
        </w:rPr>
        <w:t>datum</w:t>
      </w:r>
      <w:r w:rsidRPr="00B546CC">
        <w:rPr>
          <w:rFonts w:ascii="Arial" w:hAnsi="Arial" w:cs="Arial"/>
          <w:sz w:val="20"/>
          <w:szCs w:val="20"/>
        </w:rPr>
        <w:fldChar w:fldCharType="begin"/>
      </w:r>
      <w:r w:rsidRPr="00B546CC">
        <w:rPr>
          <w:rFonts w:ascii="Arial" w:hAnsi="Arial" w:cs="Arial"/>
          <w:sz w:val="20"/>
          <w:szCs w:val="20"/>
        </w:rPr>
        <w:instrText>MacroButton Nomacro §</w:instrText>
      </w:r>
      <w:r w:rsidRPr="00B546CC">
        <w:rPr>
          <w:rFonts w:ascii="Arial" w:hAnsi="Arial" w:cs="Arial"/>
          <w:sz w:val="20"/>
          <w:szCs w:val="20"/>
        </w:rPr>
        <w:fldChar w:fldCharType="end"/>
      </w:r>
      <w:r w:rsidRPr="00584193">
        <w:rPr>
          <w:rFonts w:ascii="Arial" w:hAnsi="Arial" w:cs="Arial"/>
          <w:color w:val="800080"/>
          <w:sz w:val="20"/>
          <w:szCs w:val="20"/>
        </w:rPr>
        <w:t xml:space="preserve"> </w:t>
      </w:r>
      <w:r w:rsidR="00DD2767" w:rsidRPr="00584193">
        <w:rPr>
          <w:rFonts w:ascii="Arial" w:hAnsi="Arial" w:cs="Arial"/>
          <w:color w:val="800080"/>
          <w:sz w:val="20"/>
          <w:szCs w:val="20"/>
        </w:rPr>
        <w:t xml:space="preserve">in </w:t>
      </w:r>
      <w:r w:rsidR="00DD2767" w:rsidRPr="00584193">
        <w:rPr>
          <w:rFonts w:ascii="Arial" w:hAnsi="Arial" w:cs="Arial"/>
          <w:color w:val="800080"/>
          <w:sz w:val="20"/>
          <w:szCs w:val="20"/>
          <w:highlight w:val="yellow"/>
        </w:rPr>
        <w:t>TEKSTBLOK DEEL NUMMER</w:t>
      </w:r>
      <w:r w:rsidR="00DD2767"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3366FF"/>
          <w:sz w:val="20"/>
          <w:szCs w:val="20"/>
        </w:rPr>
        <w:t>welke inschrijving door de inschrijving van een afschrift van deze akte waardeloos zal worden</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w:t>
      </w:r>
      <w:r w:rsidRPr="00584193">
        <w:rPr>
          <w:rFonts w:ascii="Arial" w:hAnsi="Arial" w:cs="Arial"/>
          <w:color w:val="3366FF"/>
          <w:sz w:val="20"/>
          <w:szCs w:val="20"/>
        </w:rPr>
        <w:t xml:space="preserve"> </w:t>
      </w:r>
    </w:p>
    <w:p w14:paraId="05FA3C8E" w14:textId="77777777" w:rsidR="00535BF8" w:rsidRPr="00584193" w:rsidRDefault="00535BF8" w:rsidP="00D75E8E">
      <w:pPr>
        <w:autoSpaceDE w:val="0"/>
        <w:autoSpaceDN w:val="0"/>
        <w:adjustRightInd w:val="0"/>
        <w:rPr>
          <w:rFonts w:ascii="Arial" w:hAnsi="Arial" w:cs="Arial"/>
          <w:color w:val="FF0000"/>
          <w:sz w:val="20"/>
          <w:szCs w:val="20"/>
          <w:u w:val="single"/>
        </w:rPr>
      </w:pPr>
      <w:r w:rsidRPr="00584193">
        <w:rPr>
          <w:rFonts w:ascii="Arial" w:hAnsi="Arial" w:cs="Arial"/>
          <w:color w:val="FF0000"/>
          <w:sz w:val="20"/>
          <w:szCs w:val="20"/>
          <w:u w:val="single"/>
        </w:rPr>
        <w:t>KOOPPRIJS</w:t>
      </w:r>
    </w:p>
    <w:p w14:paraId="6BF1DA2B" w14:textId="77777777" w:rsidR="00D75E8E" w:rsidRDefault="00C62B9A" w:rsidP="00D75E8E">
      <w:pPr>
        <w:autoSpaceDE w:val="0"/>
        <w:autoSpaceDN w:val="0"/>
        <w:adjustRightInd w:val="0"/>
        <w:rPr>
          <w:rFonts w:ascii="Arial" w:hAnsi="Arial" w:cs="Arial"/>
          <w:color w:val="FFFFFF"/>
          <w:sz w:val="20"/>
          <w:szCs w:val="20"/>
        </w:rPr>
      </w:pPr>
      <w:r w:rsidRPr="00584193">
        <w:rPr>
          <w:rFonts w:ascii="Arial" w:hAnsi="Arial" w:cs="Arial"/>
          <w:color w:val="FFFFFF"/>
          <w:sz w:val="20"/>
          <w:szCs w:val="20"/>
          <w:highlight w:val="darkYellow"/>
        </w:rPr>
        <w:t xml:space="preserve">KEUZEBLOK </w:t>
      </w:r>
      <w:r w:rsidR="00D75E8E" w:rsidRPr="00584193">
        <w:rPr>
          <w:rFonts w:ascii="Arial" w:hAnsi="Arial" w:cs="Arial"/>
          <w:color w:val="FFFFFF"/>
          <w:sz w:val="20"/>
          <w:szCs w:val="20"/>
          <w:highlight w:val="darkYellow"/>
        </w:rPr>
        <w:t>KOOPPRIJS</w:t>
      </w:r>
    </w:p>
    <w:p w14:paraId="384B8182" w14:textId="77777777" w:rsidR="00360A40" w:rsidRDefault="00715442" w:rsidP="00B15360">
      <w:pPr>
        <w:autoSpaceDE w:val="0"/>
        <w:autoSpaceDN w:val="0"/>
        <w:adjustRightInd w:val="0"/>
        <w:rPr>
          <w:rFonts w:ascii="Arial" w:hAnsi="Arial" w:cs="Arial"/>
          <w:color w:val="800080"/>
          <w:sz w:val="20"/>
          <w:szCs w:val="20"/>
          <w:u w:val="single"/>
        </w:rPr>
      </w:pPr>
      <w:r w:rsidRPr="00FC3D7D">
        <w:rPr>
          <w:rFonts w:ascii="Arial" w:hAnsi="Arial" w:cs="Arial"/>
          <w:color w:val="800080"/>
          <w:sz w:val="20"/>
          <w:szCs w:val="20"/>
          <w:u w:val="single"/>
        </w:rPr>
        <w:t>OPGAVE BESTUUR VERENIGING VAN EIGENAARS</w:t>
      </w:r>
    </w:p>
    <w:p w14:paraId="43B422A1" w14:textId="47262FAD" w:rsidR="00FC7FDF" w:rsidRPr="00C053CB" w:rsidRDefault="00FC7FDF" w:rsidP="00FC7FDF">
      <w:pPr>
        <w:autoSpaceDE w:val="0"/>
        <w:autoSpaceDN w:val="0"/>
        <w:adjustRightInd w:val="0"/>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715442" w:rsidRPr="00C053CB">
        <w:rPr>
          <w:rFonts w:ascii="Arial" w:hAnsi="Arial" w:cs="Arial"/>
          <w:color w:val="800080"/>
          <w:sz w:val="20"/>
          <w:szCs w:val="20"/>
        </w:rPr>
        <w:t xml:space="preserve">Uit een aan deze akte </w:t>
      </w:r>
      <w:r w:rsidR="00715442" w:rsidRPr="00531643">
        <w:rPr>
          <w:rFonts w:ascii="Arial" w:hAnsi="Arial" w:cs="Arial"/>
          <w:color w:val="3366FF"/>
          <w:sz w:val="20"/>
          <w:szCs w:val="20"/>
        </w:rPr>
        <w:t>te hechten</w:t>
      </w:r>
      <w:r w:rsidR="00531643" w:rsidRPr="00531643">
        <w:rPr>
          <w:rFonts w:ascii="Arial" w:hAnsi="Arial" w:cs="Arial"/>
          <w:color w:val="3366FF"/>
          <w:sz w:val="20"/>
          <w:szCs w:val="20"/>
        </w:rPr>
        <w:t>/gehechte</w:t>
      </w:r>
      <w:r w:rsidR="00715442" w:rsidRPr="00C053CB">
        <w:rPr>
          <w:rFonts w:ascii="Arial" w:hAnsi="Arial" w:cs="Arial"/>
          <w:color w:val="800080"/>
          <w:sz w:val="20"/>
          <w:szCs w:val="20"/>
        </w:rPr>
        <w:t xml:space="preserve"> opgave </w:t>
      </w:r>
      <w:r w:rsidR="00715442" w:rsidRPr="00531643">
        <w:rPr>
          <w:rFonts w:ascii="Arial" w:hAnsi="Arial" w:cs="Arial"/>
          <w:color w:val="800080"/>
          <w:sz w:val="20"/>
          <w:szCs w:val="20"/>
        </w:rPr>
        <w:t>van/namens</w:t>
      </w:r>
      <w:r w:rsidR="00715442" w:rsidRPr="00C053CB">
        <w:rPr>
          <w:rFonts w:ascii="Arial" w:hAnsi="Arial" w:cs="Arial"/>
          <w:color w:val="800080"/>
          <w:sz w:val="20"/>
          <w:szCs w:val="20"/>
        </w:rPr>
        <w:t xml:space="preserve"> het bestuur van de vereniging van eigenaars, blijkt </w:t>
      </w:r>
      <w:r w:rsidR="009D69CF" w:rsidRPr="009D69CF">
        <w:rPr>
          <w:rFonts w:ascii="Arial" w:hAnsi="Arial" w:cs="Arial"/>
          <w:color w:val="3366FF"/>
          <w:sz w:val="20"/>
          <w:szCs w:val="20"/>
        </w:rPr>
        <w:t>met betrekking tot</w:t>
      </w:r>
      <w:r w:rsidR="009D69CF">
        <w:rPr>
          <w:rFonts w:ascii="Arial" w:hAnsi="Arial" w:cs="Arial"/>
          <w:color w:val="3366FF"/>
          <w:sz w:val="20"/>
          <w:szCs w:val="20"/>
        </w:rPr>
        <w:t xml:space="preserve"> </w:t>
      </w:r>
      <w:r w:rsidR="009D69CF" w:rsidRPr="009D69CF">
        <w:rPr>
          <w:rFonts w:ascii="Arial" w:hAnsi="Arial" w:cs="Arial"/>
          <w:color w:val="3366FF"/>
          <w:sz w:val="20"/>
          <w:szCs w:val="20"/>
        </w:rPr>
        <w:t>het/de Registergoed [volgnummer] /Registergoederen [volgnummer], [volgnummer] en [volgnummer] /Verkochte</w:t>
      </w:r>
      <w:r w:rsidR="009D69CF" w:rsidRPr="009D69CF">
        <w:rPr>
          <w:rFonts w:ascii="Arial" w:hAnsi="Arial" w:cs="Arial"/>
          <w:color w:val="800080"/>
          <w:sz w:val="20"/>
          <w:szCs w:val="20"/>
        </w:rPr>
        <w:t xml:space="preserve"> </w:t>
      </w:r>
      <w:r w:rsidR="00715442" w:rsidRPr="00C053CB">
        <w:rPr>
          <w:rFonts w:ascii="Arial" w:hAnsi="Arial" w:cs="Arial"/>
          <w:color w:val="800080"/>
          <w:sz w:val="20"/>
          <w:szCs w:val="20"/>
        </w:rPr>
        <w:t>dat het reservefonds van de vereniging nihil bedraagt</w:t>
      </w:r>
      <w:r w:rsidR="00715442">
        <w:rPr>
          <w:rFonts w:ascii="Arial" w:hAnsi="Arial" w:cs="Arial"/>
          <w:color w:val="800080"/>
          <w:sz w:val="20"/>
          <w:szCs w:val="20"/>
        </w:rPr>
        <w:t>.</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800080"/>
          <w:sz w:val="20"/>
          <w:szCs w:val="20"/>
        </w:rPr>
        <w:t xml:space="preserve"> /</w:t>
      </w:r>
      <w:r w:rsidR="00B6045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FC7FDF">
        <w:rPr>
          <w:rFonts w:ascii="Arial" w:hAnsi="Arial" w:cs="Arial"/>
          <w:color w:val="800080"/>
          <w:sz w:val="20"/>
          <w:szCs w:val="20"/>
        </w:rPr>
        <w:t>In de koopprijs</w:t>
      </w:r>
      <w:r w:rsidR="009D69CF">
        <w:rPr>
          <w:rFonts w:ascii="Arial" w:hAnsi="Arial" w:cs="Arial"/>
          <w:color w:val="800080"/>
          <w:sz w:val="20"/>
          <w:szCs w:val="20"/>
        </w:rPr>
        <w:t xml:space="preserve"> </w:t>
      </w:r>
      <w:r w:rsidR="009D69CF">
        <w:rPr>
          <w:rFonts w:ascii="Arial" w:hAnsi="Arial" w:cs="Arial"/>
          <w:color w:val="3366FF"/>
          <w:sz w:val="20"/>
          <w:szCs w:val="20"/>
        </w:rPr>
        <w:t xml:space="preserve">van </w:t>
      </w:r>
      <w:r w:rsidR="009D69CF" w:rsidRPr="009D69CF">
        <w:rPr>
          <w:rFonts w:ascii="Arial" w:hAnsi="Arial" w:cs="Arial"/>
          <w:color w:val="3366FF"/>
          <w:sz w:val="20"/>
          <w:szCs w:val="20"/>
        </w:rPr>
        <w:t>het/de Registergoed [volgnummer] /Registergoederen [volgnummer], [volgnummer] en [volgnummer] /Verkochte</w:t>
      </w:r>
      <w:r w:rsidRPr="00FC7FDF">
        <w:rPr>
          <w:rFonts w:ascii="Arial" w:hAnsi="Arial" w:cs="Arial"/>
          <w:color w:val="800080"/>
          <w:sz w:val="20"/>
          <w:szCs w:val="20"/>
        </w:rPr>
        <w:t xml:space="preserve"> is begrepen het aandeel van</w:t>
      </w:r>
      <w:r>
        <w:rPr>
          <w:rFonts w:ascii="Arial" w:hAnsi="Arial" w:cs="Arial"/>
          <w:color w:val="FF0000"/>
          <w:sz w:val="20"/>
          <w:szCs w:val="20"/>
        </w:rPr>
        <w:t xml:space="preserve"> </w:t>
      </w:r>
      <w:r w:rsidR="00D342CA" w:rsidRPr="00F90719">
        <w:rPr>
          <w:rFonts w:ascii="Arial" w:hAnsi="Arial" w:cs="Arial"/>
          <w:sz w:val="20"/>
          <w:szCs w:val="20"/>
        </w:rPr>
        <w:t>§</w:t>
      </w:r>
      <w:r w:rsidR="00B80B2D">
        <w:rPr>
          <w:rFonts w:ascii="Arial" w:hAnsi="Arial" w:cs="Arial"/>
          <w:sz w:val="20"/>
          <w:szCs w:val="20"/>
        </w:rPr>
        <w:t>vervreemder</w:t>
      </w:r>
      <w:r w:rsidR="00D342CA" w:rsidRPr="00F90719">
        <w:rPr>
          <w:rFonts w:ascii="Arial" w:hAnsi="Arial" w:cs="Arial"/>
          <w:sz w:val="20"/>
          <w:szCs w:val="20"/>
        </w:rPr>
        <w:t>§</w:t>
      </w:r>
      <w:r w:rsidR="00D342CA" w:rsidRPr="00F90719" w:rsidDel="00D342CA">
        <w:rPr>
          <w:rFonts w:ascii="Arial" w:hAnsi="Arial" w:cs="Arial"/>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FC7FDF">
        <w:rPr>
          <w:rFonts w:ascii="Arial" w:hAnsi="Arial" w:cs="Arial"/>
          <w:color w:val="800080"/>
          <w:sz w:val="20"/>
          <w:szCs w:val="20"/>
        </w:rPr>
        <w:t>groot</w:t>
      </w:r>
      <w:r>
        <w:rPr>
          <w:rFonts w:ascii="Arial" w:hAnsi="Arial" w:cs="Arial"/>
          <w:color w:val="FF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w:t>
      </w:r>
      <w:r>
        <w:rPr>
          <w:rFonts w:ascii="Arial" w:hAnsi="Arial" w:cs="Arial"/>
          <w:color w:val="000000"/>
          <w:sz w:val="20"/>
          <w:szCs w:val="20"/>
        </w:rPr>
        <w:t>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FF0000"/>
          <w:sz w:val="20"/>
          <w:szCs w:val="20"/>
        </w:rPr>
        <w:t xml:space="preserve"> </w:t>
      </w:r>
      <w:r w:rsidRPr="00FC7FDF">
        <w:rPr>
          <w:rFonts w:ascii="Arial" w:hAnsi="Arial" w:cs="Arial"/>
          <w:color w:val="800080"/>
          <w:sz w:val="20"/>
          <w:szCs w:val="20"/>
        </w:rPr>
        <w:t xml:space="preserve">in het reservefonds van de vereniging van eigenaars, waarvan blijkt uit een aan deze akte </w:t>
      </w:r>
      <w:r w:rsidRPr="00531643">
        <w:rPr>
          <w:rFonts w:ascii="Arial" w:hAnsi="Arial" w:cs="Arial"/>
          <w:color w:val="3366FF"/>
          <w:sz w:val="20"/>
          <w:szCs w:val="20"/>
        </w:rPr>
        <w:t>te hechten</w:t>
      </w:r>
      <w:r w:rsidR="00531643" w:rsidRPr="00531643">
        <w:rPr>
          <w:rFonts w:ascii="Arial" w:hAnsi="Arial" w:cs="Arial"/>
          <w:color w:val="3366FF"/>
          <w:sz w:val="20"/>
          <w:szCs w:val="20"/>
        </w:rPr>
        <w:t>/gehechte</w:t>
      </w:r>
      <w:r w:rsidRPr="00FC7FDF">
        <w:rPr>
          <w:rFonts w:ascii="Arial" w:hAnsi="Arial" w:cs="Arial"/>
          <w:color w:val="800080"/>
          <w:sz w:val="20"/>
          <w:szCs w:val="20"/>
        </w:rPr>
        <w:t xml:space="preserve"> opgave</w:t>
      </w:r>
      <w:r>
        <w:rPr>
          <w:rFonts w:ascii="Arial" w:hAnsi="Arial" w:cs="Arial"/>
          <w:color w:val="FF0000"/>
          <w:sz w:val="20"/>
          <w:szCs w:val="20"/>
        </w:rPr>
        <w:t xml:space="preserve"> </w:t>
      </w:r>
      <w:r w:rsidRPr="00964160">
        <w:rPr>
          <w:rFonts w:ascii="Arial" w:hAnsi="Arial" w:cs="Arial"/>
          <w:color w:val="800080"/>
          <w:sz w:val="20"/>
          <w:szCs w:val="20"/>
        </w:rPr>
        <w:t>van/namens</w:t>
      </w:r>
      <w:r w:rsidRPr="00FC7FDF">
        <w:rPr>
          <w:rFonts w:ascii="Arial" w:hAnsi="Arial" w:cs="Arial"/>
          <w:color w:val="800080"/>
          <w:sz w:val="20"/>
          <w:szCs w:val="20"/>
        </w:rPr>
        <w:t xml:space="preserve"> het bestuur van die vereniging.</w:t>
      </w:r>
    </w:p>
    <w:p w14:paraId="70A1627C" w14:textId="0BB09B0F" w:rsidR="00715442" w:rsidRPr="00FC7FDF" w:rsidRDefault="00FC7FDF" w:rsidP="00B15360">
      <w:pPr>
        <w:autoSpaceDE w:val="0"/>
        <w:autoSpaceDN w:val="0"/>
        <w:adjustRightInd w:val="0"/>
        <w:rPr>
          <w:rFonts w:ascii="Arial" w:hAnsi="Arial" w:cs="Arial"/>
          <w:color w:val="800080"/>
          <w:sz w:val="20"/>
          <w:szCs w:val="20"/>
        </w:rPr>
      </w:pPr>
      <w:r>
        <w:rPr>
          <w:rFonts w:ascii="Arial" w:hAnsi="Arial" w:cs="Arial"/>
          <w:color w:val="800080"/>
          <w:sz w:val="20"/>
          <w:szCs w:val="20"/>
        </w:rPr>
        <w:t xml:space="preserve">Uit de opgave blijkt voorts het bedrag </w:t>
      </w:r>
      <w:r w:rsidR="00D342CA" w:rsidRPr="00D342CA">
        <w:rPr>
          <w:rFonts w:ascii="Arial" w:hAnsi="Arial" w:cs="Arial"/>
          <w:sz w:val="20"/>
          <w:szCs w:val="20"/>
        </w:rPr>
        <w:t>§</w:t>
      </w:r>
      <w:r w:rsidR="00B80B2D">
        <w:rPr>
          <w:rFonts w:ascii="Arial" w:hAnsi="Arial" w:cs="Arial"/>
          <w:sz w:val="20"/>
          <w:szCs w:val="20"/>
        </w:rPr>
        <w:t>vervreemder</w:t>
      </w:r>
      <w:r w:rsidR="00D342CA" w:rsidRPr="00D342CA">
        <w:rPr>
          <w:rFonts w:ascii="Arial" w:hAnsi="Arial" w:cs="Arial"/>
          <w:sz w:val="20"/>
          <w:szCs w:val="20"/>
        </w:rPr>
        <w:t>§</w:t>
      </w:r>
      <w:r>
        <w:rPr>
          <w:rFonts w:ascii="Arial" w:hAnsi="Arial" w:cs="Arial"/>
          <w:sz w:val="20"/>
          <w:szCs w:val="20"/>
        </w:rPr>
        <w:t xml:space="preserve"> </w:t>
      </w:r>
      <w:r>
        <w:rPr>
          <w:rFonts w:ascii="Arial" w:hAnsi="Arial" w:cs="Arial"/>
          <w:color w:val="800080"/>
          <w:sz w:val="20"/>
          <w:szCs w:val="20"/>
        </w:rPr>
        <w:t>op heden aan de vereniging van eigenaars verschuldigd is.</w:t>
      </w:r>
      <w:r w:rsidR="009D69CF" w:rsidRPr="009D69CF">
        <w:rPr>
          <w:rFonts w:ascii="Arial" w:hAnsi="Arial" w:cs="Arial"/>
          <w:sz w:val="20"/>
          <w:szCs w:val="20"/>
        </w:rPr>
        <w:t xml:space="preserve"> </w:t>
      </w:r>
      <w:r w:rsidR="009D69CF" w:rsidRPr="00584193">
        <w:rPr>
          <w:rFonts w:ascii="Arial" w:hAnsi="Arial" w:cs="Arial"/>
          <w:sz w:val="20"/>
          <w:szCs w:val="20"/>
        </w:rPr>
        <w:fldChar w:fldCharType="begin"/>
      </w:r>
      <w:r w:rsidR="009D69CF" w:rsidRPr="00584193">
        <w:rPr>
          <w:rFonts w:ascii="Arial" w:hAnsi="Arial" w:cs="Arial"/>
          <w:sz w:val="20"/>
          <w:szCs w:val="20"/>
        </w:rPr>
        <w:instrText>MacroButton Nomacro §</w:instrText>
      </w:r>
      <w:r w:rsidR="009D69CF" w:rsidRPr="00584193">
        <w:rPr>
          <w:rFonts w:ascii="Arial" w:hAnsi="Arial" w:cs="Arial"/>
          <w:sz w:val="20"/>
          <w:szCs w:val="20"/>
        </w:rPr>
        <w:fldChar w:fldCharType="end"/>
      </w:r>
    </w:p>
    <w:p w14:paraId="7A4C33BE" w14:textId="77777777" w:rsidR="00B15360" w:rsidRPr="007A28F1" w:rsidRDefault="00B15360" w:rsidP="00B15360">
      <w:pPr>
        <w:autoSpaceDE w:val="0"/>
        <w:autoSpaceDN w:val="0"/>
        <w:adjustRightInd w:val="0"/>
        <w:rPr>
          <w:rFonts w:ascii="Arial" w:hAnsi="Arial" w:cs="Arial"/>
          <w:color w:val="800080"/>
          <w:sz w:val="20"/>
          <w:szCs w:val="20"/>
          <w:u w:val="single"/>
        </w:rPr>
      </w:pPr>
      <w:r w:rsidRPr="007A28F1">
        <w:rPr>
          <w:rFonts w:ascii="Arial" w:hAnsi="Arial" w:cs="Arial"/>
          <w:color w:val="800080"/>
          <w:sz w:val="20"/>
          <w:szCs w:val="20"/>
          <w:u w:val="single"/>
        </w:rPr>
        <w:t>ERFPACHTCANON</w:t>
      </w:r>
    </w:p>
    <w:p w14:paraId="5869F43C" w14:textId="77777777" w:rsidR="00B15360" w:rsidRPr="00BB3279" w:rsidRDefault="00B15360" w:rsidP="00D75E8E">
      <w:pPr>
        <w:autoSpaceDE w:val="0"/>
        <w:autoSpaceDN w:val="0"/>
        <w:adjustRightInd w:val="0"/>
        <w:rPr>
          <w:rFonts w:ascii="Arial" w:hAnsi="Arial" w:cs="Arial"/>
          <w:color w:val="800080"/>
          <w:sz w:val="20"/>
          <w:szCs w:val="20"/>
          <w:u w:val="single"/>
        </w:rPr>
      </w:pPr>
      <w:r w:rsidRPr="00F20037">
        <w:rPr>
          <w:rFonts w:ascii="Arial" w:hAnsi="Arial" w:cs="Arial"/>
          <w:color w:val="800080"/>
          <w:sz w:val="20"/>
          <w:szCs w:val="20"/>
          <w:highlight w:val="yellow"/>
        </w:rPr>
        <w:t>TEKSTBLOK ERFPACHTCANON</w:t>
      </w:r>
      <w:r w:rsidR="00BB3279" w:rsidRPr="00BB3279">
        <w:rPr>
          <w:rFonts w:ascii="Arial" w:hAnsi="Arial" w:cs="Arial"/>
          <w:color w:val="800080"/>
          <w:sz w:val="20"/>
          <w:szCs w:val="20"/>
        </w:rPr>
        <w:t>.</w:t>
      </w:r>
    </w:p>
    <w:p w14:paraId="73CB9782" w14:textId="77777777" w:rsidR="00F3640F" w:rsidRPr="00584193" w:rsidRDefault="00F3640F" w:rsidP="00D75E8E">
      <w:pPr>
        <w:autoSpaceDE w:val="0"/>
        <w:autoSpaceDN w:val="0"/>
        <w:adjustRightInd w:val="0"/>
        <w:rPr>
          <w:rFonts w:ascii="Arial" w:hAnsi="Arial" w:cs="Arial"/>
          <w:color w:val="800080"/>
          <w:sz w:val="20"/>
          <w:szCs w:val="20"/>
          <w:u w:val="single"/>
        </w:rPr>
      </w:pPr>
      <w:r w:rsidRPr="00584193">
        <w:rPr>
          <w:rFonts w:ascii="Arial" w:hAnsi="Arial" w:cs="Arial"/>
          <w:color w:val="800080"/>
          <w:sz w:val="20"/>
          <w:szCs w:val="20"/>
          <w:u w:val="single"/>
        </w:rPr>
        <w:t>KOOPOPTIE</w:t>
      </w:r>
    </w:p>
    <w:p w14:paraId="64803DC7" w14:textId="2AD81F17" w:rsidR="00D75E8E" w:rsidRPr="00584193" w:rsidRDefault="00D342CA" w:rsidP="00D75E8E">
      <w:pPr>
        <w:autoSpaceDE w:val="0"/>
        <w:autoSpaceDN w:val="0"/>
        <w:adjustRightInd w:val="0"/>
        <w:rPr>
          <w:rFonts w:ascii="Arial" w:hAnsi="Arial" w:cs="Arial"/>
          <w:bCs/>
          <w:color w:val="FF0000"/>
          <w:sz w:val="20"/>
          <w:szCs w:val="20"/>
        </w:rPr>
      </w:pPr>
      <w:r w:rsidRPr="00F90719">
        <w:rPr>
          <w:rFonts w:ascii="Arial" w:hAnsi="Arial" w:cs="Arial"/>
          <w:sz w:val="20"/>
          <w:szCs w:val="20"/>
        </w:rPr>
        <w:t>§</w:t>
      </w:r>
      <w:r w:rsidR="006642AA">
        <w:rPr>
          <w:rFonts w:ascii="Arial" w:hAnsi="Arial" w:cs="Arial"/>
          <w:sz w:val="20"/>
          <w:szCs w:val="20"/>
        </w:rPr>
        <w:t>Verkrijger</w:t>
      </w:r>
      <w:r w:rsidRPr="00F90719">
        <w:rPr>
          <w:rFonts w:ascii="Arial" w:hAnsi="Arial" w:cs="Arial"/>
          <w:sz w:val="20"/>
          <w:szCs w:val="20"/>
        </w:rPr>
        <w:t>§</w:t>
      </w:r>
      <w:r w:rsidRPr="00F90719" w:rsidDel="00D342CA">
        <w:rPr>
          <w:rFonts w:ascii="Arial" w:hAnsi="Arial" w:cs="Arial"/>
          <w:sz w:val="20"/>
          <w:szCs w:val="20"/>
        </w:rPr>
        <w:t xml:space="preserve"> </w:t>
      </w:r>
      <w:r w:rsidR="00D75E8E" w:rsidRPr="00584193">
        <w:rPr>
          <w:rFonts w:ascii="Arial" w:hAnsi="Arial" w:cs="Arial"/>
          <w:color w:val="800080"/>
          <w:sz w:val="20"/>
          <w:szCs w:val="20"/>
        </w:rPr>
        <w:t xml:space="preserve">verleent aan </w:t>
      </w:r>
      <w:r w:rsidRPr="00F90719">
        <w:rPr>
          <w:rFonts w:ascii="Arial" w:hAnsi="Arial" w:cs="Arial"/>
          <w:sz w:val="20"/>
          <w:szCs w:val="20"/>
        </w:rPr>
        <w:t>§</w:t>
      </w:r>
      <w:r w:rsidR="00B80B2D">
        <w:rPr>
          <w:rFonts w:ascii="Arial" w:hAnsi="Arial" w:cs="Arial"/>
          <w:sz w:val="20"/>
          <w:szCs w:val="20"/>
        </w:rPr>
        <w:t>vervreemder</w:t>
      </w:r>
      <w:r w:rsidRPr="00F90719">
        <w:rPr>
          <w:rFonts w:ascii="Arial" w:hAnsi="Arial" w:cs="Arial"/>
          <w:sz w:val="20"/>
          <w:szCs w:val="20"/>
        </w:rPr>
        <w:t>§</w:t>
      </w:r>
      <w:r w:rsidR="00D75E8E" w:rsidRPr="00584193">
        <w:rPr>
          <w:rFonts w:ascii="Arial" w:hAnsi="Arial" w:cs="Arial"/>
          <w:color w:val="800080"/>
          <w:sz w:val="20"/>
          <w:szCs w:val="20"/>
        </w:rPr>
        <w:t xml:space="preserve">, die zulks voor zich aanneemt, </w:t>
      </w:r>
      <w:r w:rsidR="00D75E8E" w:rsidRPr="00584193">
        <w:rPr>
          <w:rFonts w:ascii="Arial" w:hAnsi="Arial" w:cs="Arial"/>
          <w:color w:val="3366FF"/>
          <w:sz w:val="20"/>
          <w:szCs w:val="20"/>
        </w:rPr>
        <w:t xml:space="preserve">voor de tijd van </w:t>
      </w:r>
      <w:r w:rsidR="00D75E8E" w:rsidRPr="00584193">
        <w:rPr>
          <w:rFonts w:ascii="Arial" w:hAnsi="Arial" w:cs="Arial"/>
          <w:sz w:val="20"/>
          <w:szCs w:val="20"/>
        </w:rPr>
        <w:fldChar w:fldCharType="begin"/>
      </w:r>
      <w:r w:rsidR="00D75E8E" w:rsidRPr="00584193">
        <w:rPr>
          <w:rFonts w:ascii="Arial" w:hAnsi="Arial" w:cs="Arial"/>
          <w:sz w:val="20"/>
          <w:szCs w:val="20"/>
        </w:rPr>
        <w:instrText>MacroButton Nomacro §</w:instrText>
      </w:r>
      <w:r w:rsidR="00D75E8E" w:rsidRPr="00584193">
        <w:rPr>
          <w:rFonts w:ascii="Arial" w:hAnsi="Arial" w:cs="Arial"/>
          <w:sz w:val="20"/>
          <w:szCs w:val="20"/>
        </w:rPr>
        <w:fldChar w:fldCharType="end"/>
      </w:r>
      <w:r w:rsidR="00D75E8E" w:rsidRPr="00584193">
        <w:rPr>
          <w:rFonts w:ascii="Arial" w:hAnsi="Arial" w:cs="Arial"/>
          <w:sz w:val="20"/>
          <w:szCs w:val="20"/>
        </w:rPr>
        <w:t>getal</w:t>
      </w:r>
      <w:r w:rsidR="00D75E8E" w:rsidRPr="00584193">
        <w:rPr>
          <w:rFonts w:ascii="Arial" w:hAnsi="Arial" w:cs="Arial"/>
          <w:sz w:val="20"/>
          <w:szCs w:val="20"/>
        </w:rPr>
        <w:fldChar w:fldCharType="begin"/>
      </w:r>
      <w:r w:rsidR="00D75E8E" w:rsidRPr="00584193">
        <w:rPr>
          <w:rFonts w:ascii="Arial" w:hAnsi="Arial" w:cs="Arial"/>
          <w:sz w:val="20"/>
          <w:szCs w:val="20"/>
        </w:rPr>
        <w:instrText>MacroButton Nomacro §</w:instrText>
      </w:r>
      <w:r w:rsidR="00D75E8E" w:rsidRPr="00584193">
        <w:rPr>
          <w:rFonts w:ascii="Arial" w:hAnsi="Arial" w:cs="Arial"/>
          <w:sz w:val="20"/>
          <w:szCs w:val="20"/>
        </w:rPr>
        <w:fldChar w:fldCharType="end"/>
      </w:r>
      <w:r w:rsidR="00D75E8E" w:rsidRPr="00584193">
        <w:rPr>
          <w:rFonts w:ascii="Arial" w:hAnsi="Arial" w:cs="Arial"/>
          <w:color w:val="3366FF"/>
          <w:sz w:val="20"/>
          <w:szCs w:val="20"/>
        </w:rPr>
        <w:t xml:space="preserve"> jaar te rekenen vanaf heden,</w:t>
      </w:r>
      <w:r w:rsidR="00D75E8E" w:rsidRPr="00584193">
        <w:rPr>
          <w:rFonts w:ascii="Arial" w:hAnsi="Arial" w:cs="Arial"/>
          <w:color w:val="800080"/>
          <w:sz w:val="20"/>
          <w:szCs w:val="20"/>
        </w:rPr>
        <w:t xml:space="preserve"> het recht om </w:t>
      </w:r>
      <w:r w:rsidR="001B0207" w:rsidRPr="009D69CF">
        <w:rPr>
          <w:rFonts w:ascii="Arial" w:hAnsi="Arial" w:cs="Arial"/>
          <w:color w:val="3366FF"/>
          <w:sz w:val="20"/>
          <w:szCs w:val="20"/>
        </w:rPr>
        <w:t>het/de Registergoed [volgnummer] /Registergoederen [volgnummer], [volgnummer] en [volgnummer] /Verkochte</w:t>
      </w:r>
      <w:r w:rsidR="001B0207" w:rsidRPr="00584193" w:rsidDel="001B0207">
        <w:rPr>
          <w:rFonts w:ascii="Arial" w:hAnsi="Arial" w:cs="Arial"/>
          <w:color w:val="800080"/>
          <w:sz w:val="20"/>
          <w:szCs w:val="20"/>
        </w:rPr>
        <w:t xml:space="preserve"> </w:t>
      </w:r>
      <w:r w:rsidR="00D75E8E" w:rsidRPr="00584193">
        <w:rPr>
          <w:rFonts w:ascii="Arial" w:hAnsi="Arial" w:cs="Arial"/>
          <w:color w:val="800080"/>
          <w:sz w:val="20"/>
          <w:szCs w:val="20"/>
        </w:rPr>
        <w:t xml:space="preserve">te kopen onder de hierna vermelde voorwaarden en bedingen, tegen betaling van </w:t>
      </w:r>
      <w:r w:rsidR="00A83212" w:rsidRPr="00584193">
        <w:rPr>
          <w:rFonts w:ascii="Arial" w:hAnsi="Arial" w:cs="Arial"/>
          <w:sz w:val="20"/>
          <w:szCs w:val="20"/>
        </w:rPr>
        <w:fldChar w:fldCharType="begin"/>
      </w:r>
      <w:r w:rsidR="00A83212" w:rsidRPr="00584193">
        <w:rPr>
          <w:rFonts w:ascii="Arial" w:hAnsi="Arial" w:cs="Arial"/>
          <w:sz w:val="20"/>
          <w:szCs w:val="20"/>
        </w:rPr>
        <w:instrText>MacroButton Nomacro §</w:instrText>
      </w:r>
      <w:r w:rsidR="00A83212" w:rsidRPr="00584193">
        <w:rPr>
          <w:rFonts w:ascii="Arial" w:hAnsi="Arial" w:cs="Arial"/>
          <w:sz w:val="20"/>
          <w:szCs w:val="20"/>
        </w:rPr>
        <w:fldChar w:fldCharType="end"/>
      </w:r>
      <w:r w:rsidR="00D75E8E" w:rsidRPr="00584193">
        <w:rPr>
          <w:rFonts w:ascii="Arial" w:hAnsi="Arial" w:cs="Arial"/>
          <w:color w:val="3366FF"/>
          <w:sz w:val="20"/>
          <w:szCs w:val="20"/>
        </w:rPr>
        <w:t>bedrag</w:t>
      </w:r>
      <w:r w:rsidR="00A83212" w:rsidRPr="00584193">
        <w:rPr>
          <w:rFonts w:ascii="Arial" w:hAnsi="Arial" w:cs="Arial"/>
          <w:sz w:val="20"/>
          <w:szCs w:val="20"/>
        </w:rPr>
        <w:fldChar w:fldCharType="begin"/>
      </w:r>
      <w:r w:rsidR="00A83212" w:rsidRPr="00584193">
        <w:rPr>
          <w:rFonts w:ascii="Arial" w:hAnsi="Arial" w:cs="Arial"/>
          <w:sz w:val="20"/>
          <w:szCs w:val="20"/>
        </w:rPr>
        <w:instrText>MacroButton Nomacro §</w:instrText>
      </w:r>
      <w:r w:rsidR="00A83212" w:rsidRPr="00584193">
        <w:rPr>
          <w:rFonts w:ascii="Arial" w:hAnsi="Arial" w:cs="Arial"/>
          <w:sz w:val="20"/>
          <w:szCs w:val="20"/>
        </w:rPr>
        <w:fldChar w:fldCharType="end"/>
      </w:r>
      <w:r w:rsidR="00D75E8E" w:rsidRPr="00584193">
        <w:rPr>
          <w:rFonts w:ascii="Arial" w:hAnsi="Arial" w:cs="Arial"/>
          <w:color w:val="3366FF"/>
          <w:sz w:val="20"/>
          <w:szCs w:val="20"/>
        </w:rPr>
        <w:t>)/ een koopprijs welke zal worden vastgesteld door drie deskundigen, te benoemen één door ieder van de ondergetekenden en de derde door de beide aldus aangewezen deskundigen samen in onderling overleg, of bij gebreke van eenstemmigheid omtrent de benoeming van deze derde deskundige, door de bevoegde rechter in wiens ressort het verkochte is gelegen op verzoek van de meest gerede partij, dan wel op een wijze als hierna nader omschreven</w:t>
      </w:r>
      <w:r w:rsidR="00D75E8E" w:rsidRPr="00584193">
        <w:rPr>
          <w:rFonts w:ascii="Arial" w:hAnsi="Arial" w:cs="Arial"/>
          <w:color w:val="800080"/>
          <w:sz w:val="20"/>
          <w:szCs w:val="20"/>
        </w:rPr>
        <w:t>.</w:t>
      </w:r>
    </w:p>
    <w:p w14:paraId="26CED655" w14:textId="77777777" w:rsidR="00BC7C1B" w:rsidRPr="00584193" w:rsidRDefault="00BC7C1B" w:rsidP="00BC7C1B">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800080"/>
          <w:sz w:val="20"/>
          <w:szCs w:val="20"/>
          <w:u w:val="single"/>
        </w:rPr>
      </w:pPr>
      <w:r w:rsidRPr="00584193">
        <w:rPr>
          <w:rFonts w:ascii="Arial" w:hAnsi="Arial" w:cs="Arial"/>
          <w:bCs/>
          <w:color w:val="800080"/>
          <w:sz w:val="20"/>
          <w:szCs w:val="20"/>
          <w:u w:val="single"/>
        </w:rPr>
        <w:t>VESTIGING ERFDIENSTBAARHEDEN</w:t>
      </w:r>
    </w:p>
    <w:p w14:paraId="680148F4" w14:textId="77777777" w:rsidR="00D75E8E" w:rsidRPr="00BC7C1B" w:rsidRDefault="007C3C21" w:rsidP="00D75E8E">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FFFFFF" w:themeColor="background1"/>
          <w:sz w:val="20"/>
          <w:szCs w:val="20"/>
        </w:rPr>
      </w:pPr>
      <w:r w:rsidRPr="00DB6016">
        <w:rPr>
          <w:rFonts w:ascii="Arial" w:hAnsi="Arial" w:cs="Arial"/>
          <w:bCs/>
          <w:color w:val="FFFFFF" w:themeColor="background1"/>
          <w:sz w:val="20"/>
          <w:szCs w:val="20"/>
          <w:highlight w:val="darkYellow"/>
        </w:rPr>
        <w:t xml:space="preserve">KEUZEBLOK </w:t>
      </w:r>
      <w:r w:rsidR="00D75E8E" w:rsidRPr="00DB6016">
        <w:rPr>
          <w:rFonts w:ascii="Arial" w:hAnsi="Arial" w:cs="Arial"/>
          <w:bCs/>
          <w:color w:val="FFFFFF" w:themeColor="background1"/>
          <w:sz w:val="20"/>
          <w:szCs w:val="20"/>
          <w:highlight w:val="darkYellow"/>
        </w:rPr>
        <w:t>VESTIGING ERFDIENSTBAARHEDEN</w:t>
      </w:r>
    </w:p>
    <w:p w14:paraId="14589CD3" w14:textId="77777777" w:rsidR="00D75E8E" w:rsidRPr="00584193" w:rsidRDefault="00D75E8E" w:rsidP="00D75E8E">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800080"/>
          <w:sz w:val="20"/>
          <w:szCs w:val="20"/>
          <w:u w:val="single"/>
        </w:rPr>
      </w:pPr>
      <w:r w:rsidRPr="00584193">
        <w:rPr>
          <w:rFonts w:ascii="Arial" w:hAnsi="Arial" w:cs="Arial"/>
          <w:bCs/>
          <w:color w:val="800080"/>
          <w:sz w:val="20"/>
          <w:szCs w:val="20"/>
          <w:u w:val="single"/>
        </w:rPr>
        <w:lastRenderedPageBreak/>
        <w:t>VESTIGING KWALITATIEVE VERPLICHTINGEN</w:t>
      </w:r>
    </w:p>
    <w:p w14:paraId="2684F883" w14:textId="09DD5963" w:rsidR="00AE3927" w:rsidRPr="00584193" w:rsidRDefault="009F4775" w:rsidP="00D75E8E">
      <w:pPr>
        <w:pStyle w:val="Plattetekst"/>
        <w:outlineLvl w:val="0"/>
        <w:rPr>
          <w:rFonts w:ascii="Arial" w:hAnsi="Arial" w:cs="Arial"/>
          <w:sz w:val="20"/>
          <w:szCs w:val="20"/>
        </w:rPr>
      </w:pPr>
      <w:r w:rsidRPr="00F90719">
        <w:rPr>
          <w:rFonts w:ascii="Arial" w:hAnsi="Arial" w:cs="Arial"/>
          <w:sz w:val="20"/>
          <w:szCs w:val="20"/>
        </w:rPr>
        <w:t>§</w:t>
      </w:r>
      <w:r w:rsidR="00B80B2D">
        <w:rPr>
          <w:rFonts w:ascii="Arial" w:hAnsi="Arial" w:cs="Arial"/>
          <w:sz w:val="20"/>
          <w:szCs w:val="20"/>
        </w:rPr>
        <w:t>Vervreemder</w:t>
      </w:r>
      <w:r w:rsidRPr="00F90719">
        <w:rPr>
          <w:rFonts w:ascii="Arial" w:hAnsi="Arial" w:cs="Arial"/>
          <w:sz w:val="20"/>
          <w:szCs w:val="20"/>
        </w:rPr>
        <w:t>§ / §</w:t>
      </w:r>
      <w:r w:rsidR="006642AA">
        <w:rPr>
          <w:rFonts w:ascii="Arial" w:hAnsi="Arial" w:cs="Arial"/>
          <w:sz w:val="20"/>
          <w:szCs w:val="20"/>
        </w:rPr>
        <w:t>Partij X</w:t>
      </w:r>
      <w:r w:rsidRPr="00F90719">
        <w:rPr>
          <w:rFonts w:ascii="Arial" w:hAnsi="Arial" w:cs="Arial"/>
          <w:sz w:val="20"/>
          <w:szCs w:val="20"/>
        </w:rPr>
        <w:t xml:space="preserve">§ </w:t>
      </w:r>
      <w:r w:rsidR="00D75E8E" w:rsidRPr="00584193">
        <w:rPr>
          <w:rFonts w:ascii="Arial" w:hAnsi="Arial" w:cs="Arial"/>
          <w:color w:val="800080"/>
          <w:sz w:val="20"/>
          <w:szCs w:val="20"/>
        </w:rPr>
        <w:t>en</w:t>
      </w:r>
      <w:r w:rsidR="00190213">
        <w:rPr>
          <w:rFonts w:ascii="Arial" w:hAnsi="Arial" w:cs="Arial"/>
          <w:color w:val="800080"/>
          <w:sz w:val="20"/>
          <w:szCs w:val="20"/>
        </w:rPr>
        <w:t xml:space="preserve"> </w:t>
      </w:r>
      <w:r w:rsidRPr="009F4775">
        <w:rPr>
          <w:rFonts w:ascii="Arial" w:hAnsi="Arial" w:cs="Arial"/>
          <w:sz w:val="20"/>
          <w:szCs w:val="20"/>
        </w:rPr>
        <w:t>§</w:t>
      </w:r>
      <w:r w:rsidR="006642AA">
        <w:rPr>
          <w:rFonts w:ascii="Arial" w:hAnsi="Arial" w:cs="Arial"/>
          <w:sz w:val="20"/>
          <w:szCs w:val="20"/>
        </w:rPr>
        <w:t>verkrijger</w:t>
      </w:r>
      <w:r w:rsidRPr="009F4775">
        <w:rPr>
          <w:rFonts w:ascii="Arial" w:hAnsi="Arial" w:cs="Arial"/>
          <w:sz w:val="20"/>
          <w:szCs w:val="20"/>
        </w:rPr>
        <w:t>§</w:t>
      </w:r>
      <w:r w:rsidRPr="00584193">
        <w:rPr>
          <w:rFonts w:ascii="Arial" w:hAnsi="Arial" w:cs="Arial"/>
          <w:color w:val="3366FF"/>
          <w:sz w:val="20"/>
          <w:szCs w:val="20"/>
        </w:rPr>
        <w:t xml:space="preserve"> </w:t>
      </w:r>
      <w:r>
        <w:rPr>
          <w:rFonts w:ascii="Arial" w:hAnsi="Arial" w:cs="Arial"/>
          <w:color w:val="3366FF"/>
          <w:sz w:val="20"/>
          <w:szCs w:val="20"/>
        </w:rPr>
        <w:t xml:space="preserve">/ </w:t>
      </w:r>
      <w:r w:rsidRPr="009F4775">
        <w:rPr>
          <w:rFonts w:ascii="Arial" w:hAnsi="Arial" w:cs="Arial"/>
          <w:sz w:val="20"/>
          <w:szCs w:val="20"/>
        </w:rPr>
        <w:t>§</w:t>
      </w:r>
      <w:r w:rsidR="006642AA">
        <w:rPr>
          <w:rFonts w:ascii="Arial" w:hAnsi="Arial" w:cs="Arial"/>
          <w:sz w:val="20"/>
          <w:szCs w:val="20"/>
        </w:rPr>
        <w:t>partij X</w:t>
      </w:r>
      <w:r w:rsidRPr="009F4775">
        <w:rPr>
          <w:rFonts w:ascii="Arial" w:hAnsi="Arial" w:cs="Arial"/>
          <w:sz w:val="20"/>
          <w:szCs w:val="20"/>
        </w:rPr>
        <w:t>§</w:t>
      </w:r>
      <w:r w:rsidR="00190213" w:rsidRPr="00584193">
        <w:rPr>
          <w:rFonts w:ascii="Arial" w:hAnsi="Arial" w:cs="Arial"/>
          <w:color w:val="800080"/>
          <w:sz w:val="20"/>
          <w:szCs w:val="20"/>
        </w:rPr>
        <w:t xml:space="preserve"> </w:t>
      </w:r>
      <w:r w:rsidR="00D75E8E" w:rsidRPr="00584193">
        <w:rPr>
          <w:rFonts w:ascii="Arial" w:hAnsi="Arial" w:cs="Arial"/>
          <w:color w:val="800080"/>
          <w:sz w:val="20"/>
          <w:szCs w:val="20"/>
        </w:rPr>
        <w:t xml:space="preserve">zijn overeengekomen kwalitatieve verplichtingen te vestigen zoals hierna omschreven. Ter uitvoering van de overeenkomst worden hierbij gevestigd ten behoeve van </w:t>
      </w:r>
      <w:r w:rsidR="00537BAB" w:rsidRPr="00537BAB">
        <w:rPr>
          <w:rFonts w:ascii="Arial" w:hAnsi="Arial" w:cs="Arial"/>
          <w:sz w:val="20"/>
          <w:szCs w:val="20"/>
        </w:rPr>
        <w:t>§</w:t>
      </w:r>
      <w:r w:rsidR="00B80B2D">
        <w:rPr>
          <w:rFonts w:ascii="Arial" w:hAnsi="Arial" w:cs="Arial"/>
          <w:sz w:val="20"/>
          <w:szCs w:val="20"/>
        </w:rPr>
        <w:t>vervreemder</w:t>
      </w:r>
      <w:r w:rsidR="00537BAB" w:rsidRPr="00537BAB">
        <w:rPr>
          <w:rFonts w:ascii="Arial" w:hAnsi="Arial" w:cs="Arial"/>
          <w:sz w:val="20"/>
          <w:szCs w:val="20"/>
        </w:rPr>
        <w:t>§</w:t>
      </w:r>
      <w:r w:rsidR="00537BAB" w:rsidRPr="00584193">
        <w:rPr>
          <w:rFonts w:ascii="Arial" w:hAnsi="Arial" w:cs="Arial"/>
          <w:color w:val="3366FF"/>
          <w:sz w:val="20"/>
          <w:szCs w:val="20"/>
        </w:rPr>
        <w:t xml:space="preserve"> </w:t>
      </w:r>
      <w:r w:rsidR="00537BAB">
        <w:rPr>
          <w:rFonts w:ascii="Arial" w:hAnsi="Arial" w:cs="Arial"/>
          <w:color w:val="3366FF"/>
          <w:sz w:val="20"/>
          <w:szCs w:val="20"/>
        </w:rPr>
        <w:t xml:space="preserve">/ </w:t>
      </w:r>
      <w:r w:rsidR="00537BAB" w:rsidRPr="00537BAB">
        <w:rPr>
          <w:rFonts w:ascii="Arial" w:hAnsi="Arial" w:cs="Arial"/>
          <w:sz w:val="20"/>
          <w:szCs w:val="20"/>
        </w:rPr>
        <w:t>§</w:t>
      </w:r>
      <w:r w:rsidR="006642AA">
        <w:rPr>
          <w:rFonts w:ascii="Arial" w:hAnsi="Arial" w:cs="Arial"/>
          <w:sz w:val="20"/>
          <w:szCs w:val="20"/>
        </w:rPr>
        <w:t>partij X</w:t>
      </w:r>
      <w:r w:rsidR="00537BAB" w:rsidRPr="00537BAB">
        <w:rPr>
          <w:rFonts w:ascii="Arial" w:hAnsi="Arial" w:cs="Arial"/>
          <w:sz w:val="20"/>
          <w:szCs w:val="20"/>
        </w:rPr>
        <w:t>§</w:t>
      </w:r>
      <w:r w:rsidR="00537BAB">
        <w:rPr>
          <w:rFonts w:ascii="Arial" w:hAnsi="Arial" w:cs="Arial"/>
          <w:color w:val="3366FF"/>
          <w:sz w:val="20"/>
          <w:szCs w:val="20"/>
        </w:rPr>
        <w:t xml:space="preserve"> / </w:t>
      </w:r>
      <w:r w:rsidR="00537BAB" w:rsidRPr="00F90719">
        <w:rPr>
          <w:rFonts w:ascii="Arial" w:hAnsi="Arial" w:cs="Arial"/>
          <w:sz w:val="20"/>
          <w:szCs w:val="20"/>
        </w:rPr>
        <w:t>§</w:t>
      </w:r>
      <w:r w:rsidR="006642AA">
        <w:rPr>
          <w:rFonts w:ascii="Arial" w:hAnsi="Arial" w:cs="Arial"/>
          <w:sz w:val="20"/>
          <w:szCs w:val="20"/>
        </w:rPr>
        <w:t>verkrijger</w:t>
      </w:r>
      <w:r w:rsidR="00537BAB" w:rsidRPr="00F90719">
        <w:rPr>
          <w:rFonts w:ascii="Arial" w:hAnsi="Arial" w:cs="Arial"/>
          <w:sz w:val="20"/>
          <w:szCs w:val="20"/>
        </w:rPr>
        <w:t>§</w:t>
      </w:r>
      <w:r w:rsidR="00190213" w:rsidRPr="00F90719">
        <w:rPr>
          <w:rFonts w:ascii="Arial" w:hAnsi="Arial" w:cs="Arial"/>
          <w:sz w:val="20"/>
          <w:szCs w:val="20"/>
        </w:rPr>
        <w:t xml:space="preserve"> </w:t>
      </w:r>
      <w:r w:rsidR="00D75E8E" w:rsidRPr="00584193">
        <w:rPr>
          <w:rFonts w:ascii="Arial" w:hAnsi="Arial" w:cs="Arial"/>
          <w:color w:val="800080"/>
          <w:sz w:val="20"/>
          <w:szCs w:val="20"/>
        </w:rPr>
        <w:t xml:space="preserve">en ten laste van </w:t>
      </w:r>
      <w:r w:rsidR="003E261F" w:rsidRPr="00584193">
        <w:rPr>
          <w:rFonts w:ascii="Arial" w:hAnsi="Arial" w:cs="Arial"/>
          <w:color w:val="3366FF"/>
          <w:sz w:val="20"/>
          <w:szCs w:val="20"/>
        </w:rPr>
        <w:t>het perceel/de percelen</w:t>
      </w:r>
      <w:r w:rsidR="003E261F" w:rsidRPr="00584193">
        <w:rPr>
          <w:rFonts w:ascii="Arial" w:hAnsi="Arial" w:cs="Arial"/>
          <w:color w:val="800080"/>
          <w:sz w:val="20"/>
          <w:szCs w:val="20"/>
        </w:rPr>
        <w:t>, kadastraal bekend</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 xml:space="preserve">s </w:t>
      </w:r>
      <w:r w:rsidR="003E261F" w:rsidRPr="00584193">
        <w:rPr>
          <w:rFonts w:ascii="Arial" w:hAnsi="Arial" w:cs="Arial"/>
          <w:sz w:val="20"/>
          <w:szCs w:val="20"/>
        </w:rPr>
        <w:t>getal</w:t>
      </w:r>
      <w:r w:rsidR="003E261F" w:rsidRPr="00584193">
        <w:rPr>
          <w:rFonts w:ascii="Arial" w:hAnsi="Arial" w:cs="Arial"/>
          <w:color w:val="3366FF"/>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 xml:space="preserve"> en </w:t>
      </w:r>
      <w:r w:rsidR="003E261F" w:rsidRPr="00584193">
        <w:rPr>
          <w:rFonts w:ascii="Arial" w:hAnsi="Arial" w:cs="Arial"/>
          <w:sz w:val="20"/>
          <w:szCs w:val="20"/>
        </w:rPr>
        <w:t>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s</w:t>
      </w:r>
      <w:r w:rsidR="003E261F" w:rsidRPr="00584193">
        <w:rPr>
          <w:rFonts w:ascii="Arial" w:hAnsi="Arial" w:cs="Arial"/>
          <w:color w:val="FF0000"/>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w:t>
      </w:r>
      <w:r w:rsidR="003E261F" w:rsidRPr="00584193">
        <w:rPr>
          <w:rFonts w:ascii="Arial" w:hAnsi="Arial" w:cs="Arial"/>
          <w:sz w:val="20"/>
          <w:szCs w:val="20"/>
        </w:rPr>
        <w:t xml:space="preserve"> getal</w:t>
      </w:r>
      <w:r w:rsidR="003E261F" w:rsidRPr="00584193">
        <w:rPr>
          <w:rFonts w:ascii="Arial" w:hAnsi="Arial" w:cs="Arial"/>
          <w:color w:val="3366FF"/>
          <w:sz w:val="20"/>
          <w:szCs w:val="20"/>
        </w:rPr>
        <w:t xml:space="preserve"> 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1567B7" w:rsidRPr="00584193">
        <w:rPr>
          <w:rFonts w:ascii="Arial" w:hAnsi="Arial" w:cs="Arial"/>
          <w:color w:val="3366FF"/>
          <w:sz w:val="20"/>
          <w:szCs w:val="20"/>
        </w:rPr>
        <w:t>en</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nummer</w:t>
      </w:r>
      <w:r w:rsidR="003E261F" w:rsidRPr="00584193">
        <w:rPr>
          <w:rFonts w:ascii="Arial" w:hAnsi="Arial" w:cs="Arial"/>
          <w:color w:val="3366FF"/>
          <w:sz w:val="20"/>
          <w:szCs w:val="20"/>
        </w:rPr>
        <w:t>s</w:t>
      </w:r>
      <w:r w:rsidR="003E261F" w:rsidRPr="00584193">
        <w:rPr>
          <w:rFonts w:ascii="Arial" w:hAnsi="Arial" w:cs="Arial"/>
          <w:color w:val="FF0000"/>
          <w:sz w:val="20"/>
          <w:szCs w:val="20"/>
        </w:rPr>
        <w:t xml:space="preserve"> </w:t>
      </w:r>
      <w:r w:rsidR="003E261F" w:rsidRPr="00584193">
        <w:rPr>
          <w:rFonts w:ascii="Arial" w:hAnsi="Arial" w:cs="Arial"/>
          <w:sz w:val="20"/>
          <w:szCs w:val="20"/>
        </w:rPr>
        <w:t>getal</w:t>
      </w:r>
      <w:r w:rsidR="003E261F" w:rsidRPr="00584193">
        <w:rPr>
          <w:rFonts w:ascii="Arial" w:hAnsi="Arial" w:cs="Arial"/>
          <w:color w:val="3366FF"/>
          <w:sz w:val="20"/>
          <w:szCs w:val="20"/>
        </w:rPr>
        <w:t>,</w:t>
      </w:r>
      <w:r w:rsidR="003E261F" w:rsidRPr="00584193">
        <w:rPr>
          <w:rFonts w:ascii="Arial" w:hAnsi="Arial" w:cs="Arial"/>
          <w:sz w:val="20"/>
          <w:szCs w:val="20"/>
        </w:rPr>
        <w:t xml:space="preserve">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color w:val="3366FF"/>
          <w:sz w:val="20"/>
          <w:szCs w:val="20"/>
        </w:rPr>
        <w:t>het appartementsrecht/ de appartementsrechten</w:t>
      </w:r>
      <w:r w:rsidR="003E261F" w:rsidRPr="00584193">
        <w:rPr>
          <w:rFonts w:ascii="Arial" w:hAnsi="Arial" w:cs="Arial"/>
          <w:color w:val="800080"/>
          <w:sz w:val="20"/>
          <w:szCs w:val="20"/>
        </w:rPr>
        <w:t xml:space="preserve">, kadastraal bekend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appa</w:t>
      </w:r>
      <w:r w:rsidR="00D572B1" w:rsidRPr="00584193">
        <w:rPr>
          <w:rFonts w:ascii="Arial" w:hAnsi="Arial" w:cs="Arial"/>
          <w:color w:val="3366FF"/>
          <w:sz w:val="20"/>
          <w:szCs w:val="20"/>
        </w:rPr>
        <w:t>r</w:t>
      </w:r>
      <w:r w:rsidR="003E261F" w:rsidRPr="00584193">
        <w:rPr>
          <w:rFonts w:ascii="Arial" w:hAnsi="Arial" w:cs="Arial"/>
          <w:color w:val="3366FF"/>
          <w:sz w:val="20"/>
          <w:szCs w:val="20"/>
        </w:rPr>
        <w:t xml:space="preserve">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color w:val="3366FF"/>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 xml:space="preserve">appartementsindex/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sz w:val="20"/>
          <w:szCs w:val="20"/>
        </w:rPr>
        <w:t xml:space="preserve"> </w:t>
      </w:r>
      <w:r w:rsidR="003E261F" w:rsidRPr="00584193">
        <w:rPr>
          <w:rFonts w:ascii="Arial" w:hAnsi="Arial" w:cs="Arial"/>
          <w:color w:val="3366FF"/>
          <w:sz w:val="20"/>
          <w:szCs w:val="20"/>
        </w:rPr>
        <w:t>en</w:t>
      </w:r>
      <w:r w:rsidR="003E261F" w:rsidRPr="00584193">
        <w:rPr>
          <w:rFonts w:ascii="Arial" w:hAnsi="Arial" w:cs="Arial"/>
          <w:sz w:val="20"/>
          <w:szCs w:val="20"/>
        </w:rPr>
        <w:t xml:space="preserve"> </w:t>
      </w:r>
      <w:r w:rsidR="003E261F" w:rsidRPr="00584193">
        <w:rPr>
          <w:rFonts w:ascii="Arial" w:hAnsi="Arial" w:cs="Arial"/>
          <w:sz w:val="20"/>
          <w:szCs w:val="20"/>
        </w:rPr>
        <w:fldChar w:fldCharType="begin"/>
      </w:r>
      <w:r w:rsidR="003E261F" w:rsidRPr="00584193">
        <w:rPr>
          <w:rFonts w:ascii="Arial" w:hAnsi="Arial" w:cs="Arial"/>
          <w:sz w:val="20"/>
          <w:szCs w:val="20"/>
        </w:rPr>
        <w:instrText>MacroButton Nomacro §</w:instrText>
      </w:r>
      <w:r w:rsidR="003E261F" w:rsidRPr="00584193">
        <w:rPr>
          <w:rFonts w:ascii="Arial" w:hAnsi="Arial" w:cs="Arial"/>
          <w:sz w:val="20"/>
          <w:szCs w:val="20"/>
        </w:rPr>
        <w:fldChar w:fldCharType="end"/>
      </w:r>
      <w:r w:rsidR="003E261F" w:rsidRPr="00584193">
        <w:rPr>
          <w:rFonts w:ascii="Arial" w:hAnsi="Arial" w:cs="Arial"/>
          <w:sz w:val="20"/>
          <w:szCs w:val="20"/>
        </w:rPr>
        <w:t xml:space="preserve"> naam kadastrale gemeente</w:t>
      </w:r>
      <w:r w:rsidR="003E261F" w:rsidRPr="00584193">
        <w:rPr>
          <w:rFonts w:ascii="Arial" w:hAnsi="Arial" w:cs="Arial"/>
          <w:color w:val="800080"/>
          <w:sz w:val="20"/>
          <w:szCs w:val="20"/>
        </w:rPr>
        <w:t>, sectie</w:t>
      </w:r>
      <w:r w:rsidR="003E261F" w:rsidRPr="00584193">
        <w:rPr>
          <w:rFonts w:ascii="Arial" w:hAnsi="Arial" w:cs="Arial"/>
          <w:sz w:val="20"/>
          <w:szCs w:val="20"/>
        </w:rPr>
        <w:t xml:space="preserve"> letter</w:t>
      </w:r>
      <w:r w:rsidR="003E261F" w:rsidRPr="00584193">
        <w:rPr>
          <w:rFonts w:ascii="Arial" w:hAnsi="Arial" w:cs="Arial"/>
          <w:color w:val="800080"/>
          <w:sz w:val="20"/>
          <w:szCs w:val="20"/>
        </w:rPr>
        <w:t xml:space="preserve">, complexaanduiding </w:t>
      </w:r>
      <w:r w:rsidR="003E261F" w:rsidRPr="00584193">
        <w:rPr>
          <w:rFonts w:ascii="Arial" w:hAnsi="Arial" w:cs="Arial"/>
          <w:sz w:val="20"/>
          <w:szCs w:val="20"/>
        </w:rPr>
        <w:t>getal</w:t>
      </w:r>
      <w:r w:rsidR="003E261F" w:rsidRPr="00584193">
        <w:rPr>
          <w:rFonts w:ascii="Arial" w:hAnsi="Arial" w:cs="Arial"/>
          <w:color w:val="800080"/>
          <w:sz w:val="20"/>
          <w:szCs w:val="20"/>
        </w:rPr>
        <w:t xml:space="preserve">, </w:t>
      </w:r>
      <w:r w:rsidR="003E261F" w:rsidRPr="00584193">
        <w:rPr>
          <w:rFonts w:ascii="Arial" w:hAnsi="Arial" w:cs="Arial"/>
          <w:color w:val="3366FF"/>
          <w:sz w:val="20"/>
          <w:szCs w:val="20"/>
        </w:rPr>
        <w:t xml:space="preserve">appartementsindex/ appartementsindices </w:t>
      </w:r>
      <w:r w:rsidR="003E261F" w:rsidRPr="00584193">
        <w:rPr>
          <w:rFonts w:ascii="Arial" w:hAnsi="Arial" w:cs="Arial"/>
          <w:sz w:val="20"/>
          <w:szCs w:val="20"/>
        </w:rPr>
        <w:t xml:space="preserve">getal, getal </w:t>
      </w:r>
      <w:r w:rsidR="003E261F" w:rsidRPr="00584193">
        <w:rPr>
          <w:rFonts w:ascii="Arial" w:hAnsi="Arial" w:cs="Arial"/>
          <w:color w:val="3366FF"/>
          <w:sz w:val="20"/>
          <w:szCs w:val="20"/>
        </w:rPr>
        <w:t>en</w:t>
      </w:r>
      <w:r w:rsidR="003E261F" w:rsidRPr="00584193">
        <w:rPr>
          <w:rFonts w:ascii="Arial" w:hAnsi="Arial" w:cs="Arial"/>
          <w:sz w:val="20"/>
          <w:szCs w:val="20"/>
        </w:rPr>
        <w:t xml:space="preserve"> getal</w:t>
      </w:r>
      <w:r w:rsidR="001567B7" w:rsidRPr="00584193">
        <w:rPr>
          <w:rFonts w:ascii="Arial" w:hAnsi="Arial" w:cs="Arial"/>
          <w:sz w:val="20"/>
          <w:szCs w:val="20"/>
        </w:rPr>
        <w:fldChar w:fldCharType="begin"/>
      </w:r>
      <w:r w:rsidR="001567B7" w:rsidRPr="00584193">
        <w:rPr>
          <w:rFonts w:ascii="Arial" w:hAnsi="Arial" w:cs="Arial"/>
          <w:sz w:val="20"/>
          <w:szCs w:val="20"/>
        </w:rPr>
        <w:instrText>MacroButton Nomacro §</w:instrText>
      </w:r>
      <w:r w:rsidR="001567B7" w:rsidRPr="00584193">
        <w:rPr>
          <w:rFonts w:ascii="Arial" w:hAnsi="Arial" w:cs="Arial"/>
          <w:sz w:val="20"/>
          <w:szCs w:val="20"/>
        </w:rPr>
        <w:fldChar w:fldCharType="end"/>
      </w:r>
      <w:r w:rsidR="003E261F" w:rsidRPr="00584193">
        <w:rPr>
          <w:rFonts w:ascii="Arial" w:hAnsi="Arial" w:cs="Arial"/>
          <w:sz w:val="20"/>
          <w:szCs w:val="20"/>
        </w:rPr>
        <w:t xml:space="preserve"> </w:t>
      </w:r>
      <w:r w:rsidR="00D75E8E" w:rsidRPr="00584193">
        <w:rPr>
          <w:rFonts w:ascii="Arial" w:hAnsi="Arial" w:cs="Arial"/>
          <w:color w:val="800080"/>
          <w:sz w:val="20"/>
          <w:szCs w:val="20"/>
        </w:rPr>
        <w:t>de navolgende</w:t>
      </w:r>
      <w:r w:rsidR="00D75E8E" w:rsidRPr="00584193">
        <w:rPr>
          <w:rFonts w:ascii="Arial" w:hAnsi="Arial" w:cs="Arial"/>
          <w:color w:val="FF0000"/>
          <w:sz w:val="20"/>
          <w:szCs w:val="20"/>
        </w:rPr>
        <w:t xml:space="preserve"> </w:t>
      </w:r>
      <w:r w:rsidR="00D75E8E" w:rsidRPr="00584193">
        <w:rPr>
          <w:rFonts w:ascii="Arial" w:hAnsi="Arial" w:cs="Arial"/>
          <w:color w:val="800080"/>
          <w:sz w:val="20"/>
          <w:szCs w:val="20"/>
        </w:rPr>
        <w:t xml:space="preserve">kwalitatieve verplichtingen: </w:t>
      </w:r>
      <w:r w:rsidR="00D75E8E" w:rsidRPr="00584193">
        <w:rPr>
          <w:rFonts w:ascii="Arial" w:hAnsi="Arial" w:cs="Arial"/>
          <w:sz w:val="20"/>
          <w:szCs w:val="20"/>
        </w:rPr>
        <w:t>volgt citaat van nieuw te vestigen kwalitatieve verplichtingen</w:t>
      </w:r>
      <w:r w:rsidR="00D75E8E" w:rsidRPr="00267149">
        <w:rPr>
          <w:rFonts w:ascii="Arial" w:hAnsi="Arial" w:cs="Arial"/>
          <w:color w:val="800080"/>
          <w:sz w:val="20"/>
          <w:szCs w:val="20"/>
        </w:rPr>
        <w:t>.</w:t>
      </w:r>
    </w:p>
    <w:p w14:paraId="563E735C" w14:textId="77777777" w:rsidR="00762C44" w:rsidRPr="00584193" w:rsidRDefault="00B93CE3" w:rsidP="00762C44">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color w:val="800080"/>
          <w:sz w:val="20"/>
          <w:szCs w:val="20"/>
          <w:u w:val="single"/>
        </w:rPr>
      </w:pPr>
      <w:r w:rsidRPr="00584193">
        <w:rPr>
          <w:rFonts w:ascii="Arial" w:hAnsi="Arial" w:cs="Arial"/>
          <w:bCs/>
          <w:color w:val="800080"/>
          <w:sz w:val="20"/>
          <w:szCs w:val="20"/>
          <w:u w:val="single"/>
        </w:rPr>
        <w:t xml:space="preserve">BESTEMD TOT </w:t>
      </w:r>
      <w:r w:rsidR="00762C44" w:rsidRPr="00584193">
        <w:rPr>
          <w:rFonts w:ascii="Arial" w:hAnsi="Arial" w:cs="Arial"/>
          <w:bCs/>
          <w:color w:val="800080"/>
          <w:sz w:val="20"/>
          <w:szCs w:val="20"/>
          <w:u w:val="single"/>
        </w:rPr>
        <w:t>MANDELIGHEID</w:t>
      </w:r>
    </w:p>
    <w:p w14:paraId="34DC6BFC" w14:textId="7E2DEE64" w:rsidR="00AE3927" w:rsidRPr="00267149" w:rsidRDefault="00353215" w:rsidP="00B93CE3">
      <w:pPr>
        <w:pStyle w:val="Plattetekst"/>
        <w:outlineLvl w:val="0"/>
        <w:rPr>
          <w:rFonts w:ascii="Arial" w:hAnsi="Arial" w:cs="Arial"/>
          <w:b/>
          <w:color w:val="800080"/>
          <w:sz w:val="20"/>
          <w:szCs w:val="20"/>
        </w:rPr>
      </w:pPr>
      <w:r w:rsidRPr="000E1974">
        <w:rPr>
          <w:rFonts w:ascii="Arial" w:hAnsi="Arial" w:cs="Arial"/>
          <w:sz w:val="20"/>
          <w:szCs w:val="20"/>
        </w:rPr>
        <w:t>§</w:t>
      </w:r>
      <w:r w:rsidR="00B80B2D">
        <w:rPr>
          <w:rFonts w:ascii="Arial" w:hAnsi="Arial" w:cs="Arial"/>
          <w:sz w:val="20"/>
          <w:szCs w:val="20"/>
        </w:rPr>
        <w:t>Vervreemder</w:t>
      </w:r>
      <w:r w:rsidRPr="000E1974">
        <w:rPr>
          <w:rFonts w:ascii="Arial" w:hAnsi="Arial" w:cs="Arial"/>
          <w:sz w:val="20"/>
          <w:szCs w:val="20"/>
        </w:rPr>
        <w:t>§ / §</w:t>
      </w:r>
      <w:r w:rsidR="006642AA">
        <w:rPr>
          <w:rFonts w:ascii="Arial" w:hAnsi="Arial" w:cs="Arial"/>
          <w:sz w:val="20"/>
          <w:szCs w:val="20"/>
        </w:rPr>
        <w:t>Partij X</w:t>
      </w:r>
      <w:r w:rsidRPr="000E1974">
        <w:rPr>
          <w:rFonts w:ascii="Arial" w:hAnsi="Arial" w:cs="Arial"/>
          <w:sz w:val="20"/>
          <w:szCs w:val="20"/>
        </w:rPr>
        <w:t xml:space="preserve">§ </w:t>
      </w:r>
      <w:r w:rsidRPr="00584193">
        <w:rPr>
          <w:rFonts w:ascii="Arial" w:hAnsi="Arial" w:cs="Arial"/>
          <w:color w:val="800080"/>
          <w:sz w:val="20"/>
          <w:szCs w:val="20"/>
        </w:rPr>
        <w:t>en</w:t>
      </w:r>
      <w:r>
        <w:rPr>
          <w:rFonts w:ascii="Arial" w:hAnsi="Arial" w:cs="Arial"/>
          <w:color w:val="800080"/>
          <w:sz w:val="20"/>
          <w:szCs w:val="20"/>
        </w:rPr>
        <w:t xml:space="preserve"> </w:t>
      </w:r>
      <w:r w:rsidRPr="009F4775">
        <w:rPr>
          <w:rFonts w:ascii="Arial" w:hAnsi="Arial" w:cs="Arial"/>
          <w:sz w:val="20"/>
          <w:szCs w:val="20"/>
        </w:rPr>
        <w:t>§</w:t>
      </w:r>
      <w:r w:rsidR="006642AA">
        <w:rPr>
          <w:rFonts w:ascii="Arial" w:hAnsi="Arial" w:cs="Arial"/>
          <w:sz w:val="20"/>
          <w:szCs w:val="20"/>
        </w:rPr>
        <w:t>verkrijger</w:t>
      </w:r>
      <w:r w:rsidRPr="009F4775">
        <w:rPr>
          <w:rFonts w:ascii="Arial" w:hAnsi="Arial" w:cs="Arial"/>
          <w:sz w:val="20"/>
          <w:szCs w:val="20"/>
        </w:rPr>
        <w:t>§</w:t>
      </w:r>
      <w:r w:rsidRPr="00584193">
        <w:rPr>
          <w:rFonts w:ascii="Arial" w:hAnsi="Arial" w:cs="Arial"/>
          <w:color w:val="3366FF"/>
          <w:sz w:val="20"/>
          <w:szCs w:val="20"/>
        </w:rPr>
        <w:t xml:space="preserve"> </w:t>
      </w:r>
      <w:r>
        <w:rPr>
          <w:rFonts w:ascii="Arial" w:hAnsi="Arial" w:cs="Arial"/>
          <w:color w:val="3366FF"/>
          <w:sz w:val="20"/>
          <w:szCs w:val="20"/>
        </w:rPr>
        <w:t xml:space="preserve">/ </w:t>
      </w:r>
      <w:r w:rsidRPr="009F4775">
        <w:rPr>
          <w:rFonts w:ascii="Arial" w:hAnsi="Arial" w:cs="Arial"/>
          <w:sz w:val="20"/>
          <w:szCs w:val="20"/>
        </w:rPr>
        <w:t>§</w:t>
      </w:r>
      <w:r w:rsidR="006642AA">
        <w:rPr>
          <w:rFonts w:ascii="Arial" w:hAnsi="Arial" w:cs="Arial"/>
          <w:sz w:val="20"/>
          <w:szCs w:val="20"/>
        </w:rPr>
        <w:t>partij X</w:t>
      </w:r>
      <w:r w:rsidRPr="009F4775">
        <w:rPr>
          <w:rFonts w:ascii="Arial" w:hAnsi="Arial" w:cs="Arial"/>
          <w:sz w:val="20"/>
          <w:szCs w:val="20"/>
        </w:rPr>
        <w:t>§</w:t>
      </w:r>
      <w:r w:rsidRPr="00353215" w:rsidDel="00353215">
        <w:rPr>
          <w:rFonts w:ascii="Arial" w:hAnsi="Arial" w:cs="Arial"/>
          <w:sz w:val="20"/>
          <w:szCs w:val="20"/>
        </w:rPr>
        <w:t xml:space="preserve"> </w:t>
      </w:r>
      <w:r w:rsidR="00190213" w:rsidRPr="00584193">
        <w:rPr>
          <w:rFonts w:ascii="Arial" w:hAnsi="Arial" w:cs="Arial"/>
          <w:color w:val="800080"/>
          <w:sz w:val="20"/>
          <w:szCs w:val="20"/>
        </w:rPr>
        <w:t xml:space="preserve"> </w:t>
      </w:r>
      <w:r w:rsidR="00762C44" w:rsidRPr="00584193">
        <w:rPr>
          <w:rFonts w:ascii="Arial" w:hAnsi="Arial" w:cs="Arial"/>
          <w:color w:val="800080"/>
          <w:sz w:val="20"/>
          <w:szCs w:val="20"/>
        </w:rPr>
        <w:t xml:space="preserve">zijn overeengekomen </w:t>
      </w:r>
      <w:r w:rsidR="00A40E55" w:rsidRPr="00584193">
        <w:rPr>
          <w:rFonts w:ascii="Arial" w:hAnsi="Arial" w:cs="Arial"/>
          <w:color w:val="800080"/>
          <w:sz w:val="20"/>
          <w:szCs w:val="20"/>
        </w:rPr>
        <w:t xml:space="preserve">dat </w:t>
      </w:r>
      <w:r w:rsidR="00762C44" w:rsidRPr="00190213">
        <w:rPr>
          <w:rFonts w:ascii="Arial" w:hAnsi="Arial" w:cs="Arial"/>
          <w:color w:val="3366FF"/>
          <w:sz w:val="20"/>
          <w:szCs w:val="20"/>
        </w:rPr>
        <w:t>het</w:t>
      </w:r>
      <w:r w:rsidR="00B93CE3" w:rsidRPr="00190213">
        <w:rPr>
          <w:rFonts w:ascii="Arial" w:hAnsi="Arial" w:cs="Arial"/>
          <w:color w:val="3366FF"/>
          <w:sz w:val="20"/>
          <w:szCs w:val="20"/>
        </w:rPr>
        <w:t>/de</w:t>
      </w:r>
      <w:r w:rsidR="00762C44" w:rsidRPr="00584193">
        <w:rPr>
          <w:rFonts w:ascii="Arial" w:hAnsi="Arial" w:cs="Arial"/>
          <w:color w:val="800080"/>
          <w:sz w:val="20"/>
          <w:szCs w:val="20"/>
        </w:rPr>
        <w:t xml:space="preserve"> hierna te vermelden </w:t>
      </w:r>
      <w:r w:rsidR="00762C44" w:rsidRPr="00190213">
        <w:rPr>
          <w:rFonts w:ascii="Arial" w:hAnsi="Arial" w:cs="Arial"/>
          <w:color w:val="3366FF"/>
          <w:sz w:val="20"/>
          <w:szCs w:val="20"/>
        </w:rPr>
        <w:t>object</w:t>
      </w:r>
      <w:r w:rsidR="00B93CE3" w:rsidRPr="00190213">
        <w:rPr>
          <w:rFonts w:ascii="Arial" w:hAnsi="Arial" w:cs="Arial"/>
          <w:color w:val="3366FF"/>
          <w:sz w:val="20"/>
          <w:szCs w:val="20"/>
        </w:rPr>
        <w:t>/objecten</w:t>
      </w:r>
      <w:r w:rsidR="00762C44" w:rsidRPr="00190213">
        <w:rPr>
          <w:rFonts w:ascii="Arial" w:hAnsi="Arial" w:cs="Arial"/>
          <w:color w:val="3366FF"/>
          <w:sz w:val="20"/>
          <w:szCs w:val="20"/>
        </w:rPr>
        <w:t xml:space="preserve"> wordt</w:t>
      </w:r>
      <w:r w:rsidR="00B93CE3" w:rsidRPr="00190213">
        <w:rPr>
          <w:rFonts w:ascii="Arial" w:hAnsi="Arial" w:cs="Arial"/>
          <w:color w:val="3366FF"/>
          <w:sz w:val="20"/>
          <w:szCs w:val="20"/>
        </w:rPr>
        <w:t>/worden</w:t>
      </w:r>
      <w:r w:rsidR="00762C44" w:rsidRPr="00584193">
        <w:rPr>
          <w:rFonts w:ascii="Arial" w:hAnsi="Arial" w:cs="Arial"/>
          <w:color w:val="800080"/>
          <w:sz w:val="20"/>
          <w:szCs w:val="20"/>
        </w:rPr>
        <w:t xml:space="preserve"> bestemd tot gemeenschappelijk nut als bedoeld in artikel 5:60 van het Burgerlijk Wetboek ten behoeve van </w:t>
      </w:r>
      <w:r w:rsidR="00762C44" w:rsidRPr="00584193">
        <w:rPr>
          <w:rFonts w:ascii="Arial" w:hAnsi="Arial" w:cs="Arial"/>
          <w:color w:val="3366FF"/>
          <w:sz w:val="20"/>
          <w:szCs w:val="20"/>
        </w:rPr>
        <w:t>het perceel/de percelen</w:t>
      </w:r>
      <w:r w:rsidR="00762C44" w:rsidRPr="00584193">
        <w:rPr>
          <w:rFonts w:ascii="Arial" w:hAnsi="Arial" w:cs="Arial"/>
          <w:color w:val="800080"/>
          <w:sz w:val="20"/>
          <w:szCs w:val="20"/>
        </w:rPr>
        <w:t>, kadastraal bekend</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 xml:space="preserve">s </w:t>
      </w:r>
      <w:r w:rsidR="00762C44" w:rsidRPr="00584193">
        <w:rPr>
          <w:rFonts w:ascii="Arial" w:hAnsi="Arial" w:cs="Arial"/>
          <w:sz w:val="20"/>
          <w:szCs w:val="20"/>
        </w:rPr>
        <w:t>getal</w:t>
      </w:r>
      <w:r w:rsidR="00762C44" w:rsidRPr="00584193">
        <w:rPr>
          <w:rFonts w:ascii="Arial" w:hAnsi="Arial" w:cs="Arial"/>
          <w:color w:val="3366FF"/>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 xml:space="preserve"> en </w:t>
      </w:r>
      <w:r w:rsidR="00762C44" w:rsidRPr="00584193">
        <w:rPr>
          <w:rFonts w:ascii="Arial" w:hAnsi="Arial" w:cs="Arial"/>
          <w:sz w:val="20"/>
          <w:szCs w:val="20"/>
        </w:rPr>
        <w:t>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w:t>
      </w:r>
      <w:r w:rsidR="00762C44" w:rsidRPr="00584193">
        <w:rPr>
          <w:rFonts w:ascii="Arial" w:hAnsi="Arial" w:cs="Arial"/>
          <w:color w:val="3366FF"/>
          <w:sz w:val="20"/>
          <w:szCs w:val="20"/>
        </w:rPr>
        <w:t xml:space="preserve"> 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w:t>
      </w:r>
      <w:r w:rsidR="00762C44" w:rsidRPr="00584193">
        <w:rPr>
          <w:rFonts w:ascii="Arial" w:hAnsi="Arial" w:cs="Arial"/>
          <w:sz w:val="20"/>
          <w:szCs w:val="20"/>
        </w:rPr>
        <w:t xml:space="preserve"> </w:t>
      </w:r>
      <w:r w:rsidR="00762C44" w:rsidRPr="00584193">
        <w:rPr>
          <w:rFonts w:ascii="Arial" w:hAnsi="Arial" w:cs="Arial"/>
          <w:color w:val="3366FF"/>
          <w:sz w:val="20"/>
          <w:szCs w:val="20"/>
        </w:rPr>
        <w:t>het appartementsrecht/ de appartementsrechten</w:t>
      </w:r>
      <w:r w:rsidR="00762C44" w:rsidRPr="00584193">
        <w:rPr>
          <w:rFonts w:ascii="Arial" w:hAnsi="Arial" w:cs="Arial"/>
          <w:color w:val="800080"/>
          <w:sz w:val="20"/>
          <w:szCs w:val="20"/>
        </w:rPr>
        <w:t xml:space="preserve">, kadastraal bekend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w:t>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 </w:t>
      </w:r>
      <w:r w:rsidR="00762C44" w:rsidRPr="00584193">
        <w:rPr>
          <w:rFonts w:ascii="Arial" w:hAnsi="Arial" w:cs="Arial"/>
          <w:color w:val="800080"/>
          <w:sz w:val="20"/>
          <w:szCs w:val="20"/>
        </w:rPr>
        <w:t>en ten laste van</w:t>
      </w:r>
      <w:r w:rsidR="00762C44" w:rsidRPr="00584193">
        <w:rPr>
          <w:rFonts w:ascii="Arial" w:hAnsi="Arial" w:cs="Arial"/>
          <w:sz w:val="20"/>
          <w:szCs w:val="20"/>
        </w:rPr>
        <w:t xml:space="preserve"> </w:t>
      </w:r>
      <w:r w:rsidR="00762C44" w:rsidRPr="00584193">
        <w:rPr>
          <w:rFonts w:ascii="Arial" w:hAnsi="Arial" w:cs="Arial"/>
          <w:color w:val="3366FF"/>
          <w:sz w:val="20"/>
          <w:szCs w:val="20"/>
        </w:rPr>
        <w:t>het perceel/de percelen</w:t>
      </w:r>
      <w:r w:rsidR="00762C44" w:rsidRPr="00584193">
        <w:rPr>
          <w:rFonts w:ascii="Arial" w:hAnsi="Arial" w:cs="Arial"/>
          <w:color w:val="800080"/>
          <w:sz w:val="20"/>
          <w:szCs w:val="20"/>
        </w:rPr>
        <w:t>, kadastraal bekend</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 xml:space="preserve">s </w:t>
      </w:r>
      <w:r w:rsidR="00762C44" w:rsidRPr="00584193">
        <w:rPr>
          <w:rFonts w:ascii="Arial" w:hAnsi="Arial" w:cs="Arial"/>
          <w:sz w:val="20"/>
          <w:szCs w:val="20"/>
        </w:rPr>
        <w:t>getal</w:t>
      </w:r>
      <w:r w:rsidR="00762C44" w:rsidRPr="00584193">
        <w:rPr>
          <w:rFonts w:ascii="Arial" w:hAnsi="Arial" w:cs="Arial"/>
          <w:color w:val="3366FF"/>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 xml:space="preserve"> en </w:t>
      </w:r>
      <w:r w:rsidR="00762C44" w:rsidRPr="00584193">
        <w:rPr>
          <w:rFonts w:ascii="Arial" w:hAnsi="Arial" w:cs="Arial"/>
          <w:sz w:val="20"/>
          <w:szCs w:val="20"/>
        </w:rPr>
        <w:t>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w:t>
      </w:r>
      <w:r w:rsidR="00762C44" w:rsidRPr="00584193">
        <w:rPr>
          <w:rFonts w:ascii="Arial" w:hAnsi="Arial" w:cs="Arial"/>
          <w:color w:val="3366FF"/>
          <w:sz w:val="20"/>
          <w:szCs w:val="20"/>
        </w:rPr>
        <w:t xml:space="preserve"> 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nummer</w:t>
      </w:r>
      <w:r w:rsidR="00762C44" w:rsidRPr="00584193">
        <w:rPr>
          <w:rFonts w:ascii="Arial" w:hAnsi="Arial" w:cs="Arial"/>
          <w:color w:val="3366FF"/>
          <w:sz w:val="20"/>
          <w:szCs w:val="20"/>
        </w:rPr>
        <w:t>s</w:t>
      </w:r>
      <w:r w:rsidR="00762C44" w:rsidRPr="00584193">
        <w:rPr>
          <w:rFonts w:ascii="Arial" w:hAnsi="Arial" w:cs="Arial"/>
          <w:color w:val="FF0000"/>
          <w:sz w:val="20"/>
          <w:szCs w:val="20"/>
        </w:rPr>
        <w:t xml:space="preserve"> </w:t>
      </w:r>
      <w:r w:rsidR="00762C44" w:rsidRPr="00584193">
        <w:rPr>
          <w:rFonts w:ascii="Arial" w:hAnsi="Arial" w:cs="Arial"/>
          <w:sz w:val="20"/>
          <w:szCs w:val="20"/>
        </w:rPr>
        <w:t>getal</w:t>
      </w:r>
      <w:r w:rsidR="00762C44" w:rsidRPr="00584193">
        <w:rPr>
          <w:rFonts w:ascii="Arial" w:hAnsi="Arial" w:cs="Arial"/>
          <w:color w:val="3366FF"/>
          <w:sz w:val="20"/>
          <w:szCs w:val="20"/>
        </w:rPr>
        <w:t>,</w:t>
      </w:r>
      <w:r w:rsidR="00762C44" w:rsidRPr="00584193">
        <w:rPr>
          <w:rFonts w:ascii="Arial" w:hAnsi="Arial" w:cs="Arial"/>
          <w:sz w:val="20"/>
          <w:szCs w:val="20"/>
        </w:rPr>
        <w:t xml:space="preserve">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w:t>
      </w:r>
      <w:r w:rsidR="00762C44" w:rsidRPr="00584193">
        <w:rPr>
          <w:rFonts w:ascii="Arial" w:hAnsi="Arial" w:cs="Arial"/>
          <w:sz w:val="20"/>
          <w:szCs w:val="20"/>
        </w:rPr>
        <w:t xml:space="preserve"> </w:t>
      </w:r>
      <w:r w:rsidR="00762C44" w:rsidRPr="00584193">
        <w:rPr>
          <w:rFonts w:ascii="Arial" w:hAnsi="Arial" w:cs="Arial"/>
          <w:color w:val="3366FF"/>
          <w:sz w:val="20"/>
          <w:szCs w:val="20"/>
        </w:rPr>
        <w:t>het appartementsrecht/ de appartementsrechten</w:t>
      </w:r>
      <w:r w:rsidR="00762C44" w:rsidRPr="00584193">
        <w:rPr>
          <w:rFonts w:ascii="Arial" w:hAnsi="Arial" w:cs="Arial"/>
          <w:color w:val="800080"/>
          <w:sz w:val="20"/>
          <w:szCs w:val="20"/>
        </w:rPr>
        <w:t xml:space="preserve">, kadastraal bekend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color w:val="3366FF"/>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w:t>
      </w:r>
      <w:r w:rsidR="00762C44" w:rsidRPr="00584193">
        <w:rPr>
          <w:rFonts w:ascii="Arial" w:hAnsi="Arial" w:cs="Arial"/>
          <w:color w:val="3366FF"/>
          <w:sz w:val="20"/>
          <w:szCs w:val="20"/>
        </w:rPr>
        <w:t>en</w:t>
      </w:r>
      <w:r w:rsidR="00762C44" w:rsidRPr="00584193">
        <w:rPr>
          <w:rFonts w:ascii="Arial" w:hAnsi="Arial" w:cs="Arial"/>
          <w:sz w:val="20"/>
          <w:szCs w:val="20"/>
        </w:rPr>
        <w:t xml:space="preserve"> </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naam kadastrale gemeente</w:t>
      </w:r>
      <w:r w:rsidR="00762C44" w:rsidRPr="00584193">
        <w:rPr>
          <w:rFonts w:ascii="Arial" w:hAnsi="Arial" w:cs="Arial"/>
          <w:color w:val="800080"/>
          <w:sz w:val="20"/>
          <w:szCs w:val="20"/>
        </w:rPr>
        <w:t>, sectie</w:t>
      </w:r>
      <w:r w:rsidR="00762C44" w:rsidRPr="00584193">
        <w:rPr>
          <w:rFonts w:ascii="Arial" w:hAnsi="Arial" w:cs="Arial"/>
          <w:sz w:val="20"/>
          <w:szCs w:val="20"/>
        </w:rPr>
        <w:t xml:space="preserve"> letter</w:t>
      </w:r>
      <w:r w:rsidR="00762C44" w:rsidRPr="00584193">
        <w:rPr>
          <w:rFonts w:ascii="Arial" w:hAnsi="Arial" w:cs="Arial"/>
          <w:color w:val="800080"/>
          <w:sz w:val="20"/>
          <w:szCs w:val="20"/>
        </w:rPr>
        <w:t xml:space="preserve">, complexaanduiding </w:t>
      </w:r>
      <w:r w:rsidR="00762C44" w:rsidRPr="00584193">
        <w:rPr>
          <w:rFonts w:ascii="Arial" w:hAnsi="Arial" w:cs="Arial"/>
          <w:sz w:val="20"/>
          <w:szCs w:val="20"/>
        </w:rPr>
        <w:t>getal</w:t>
      </w:r>
      <w:r w:rsidR="00762C44" w:rsidRPr="00584193">
        <w:rPr>
          <w:rFonts w:ascii="Arial" w:hAnsi="Arial" w:cs="Arial"/>
          <w:color w:val="800080"/>
          <w:sz w:val="20"/>
          <w:szCs w:val="20"/>
        </w:rPr>
        <w:t xml:space="preserve">, </w:t>
      </w:r>
      <w:r w:rsidR="00762C44" w:rsidRPr="00584193">
        <w:rPr>
          <w:rFonts w:ascii="Arial" w:hAnsi="Arial" w:cs="Arial"/>
          <w:color w:val="3366FF"/>
          <w:sz w:val="20"/>
          <w:szCs w:val="20"/>
        </w:rPr>
        <w:t xml:space="preserve">appartementsindex/ appartementsindices </w:t>
      </w:r>
      <w:r w:rsidR="00762C44" w:rsidRPr="00584193">
        <w:rPr>
          <w:rFonts w:ascii="Arial" w:hAnsi="Arial" w:cs="Arial"/>
          <w:sz w:val="20"/>
          <w:szCs w:val="20"/>
        </w:rPr>
        <w:t xml:space="preserve">getal, getal </w:t>
      </w:r>
      <w:r w:rsidR="00762C44" w:rsidRPr="00584193">
        <w:rPr>
          <w:rFonts w:ascii="Arial" w:hAnsi="Arial" w:cs="Arial"/>
          <w:color w:val="3366FF"/>
          <w:sz w:val="20"/>
          <w:szCs w:val="20"/>
        </w:rPr>
        <w:t>en</w:t>
      </w:r>
      <w:r w:rsidR="00762C44" w:rsidRPr="00584193">
        <w:rPr>
          <w:rFonts w:ascii="Arial" w:hAnsi="Arial" w:cs="Arial"/>
          <w:sz w:val="20"/>
          <w:szCs w:val="20"/>
        </w:rPr>
        <w:t xml:space="preserve"> getal</w:t>
      </w:r>
      <w:r w:rsidR="00762C44" w:rsidRPr="00584193">
        <w:rPr>
          <w:rFonts w:ascii="Arial" w:hAnsi="Arial" w:cs="Arial"/>
          <w:sz w:val="20"/>
          <w:szCs w:val="20"/>
        </w:rPr>
        <w:fldChar w:fldCharType="begin"/>
      </w:r>
      <w:r w:rsidR="00762C44" w:rsidRPr="00584193">
        <w:rPr>
          <w:rFonts w:ascii="Arial" w:hAnsi="Arial" w:cs="Arial"/>
          <w:sz w:val="20"/>
          <w:szCs w:val="20"/>
        </w:rPr>
        <w:instrText>MacroButton Nomacro §</w:instrText>
      </w:r>
      <w:r w:rsidR="00762C44" w:rsidRPr="00584193">
        <w:rPr>
          <w:rFonts w:ascii="Arial" w:hAnsi="Arial" w:cs="Arial"/>
          <w:sz w:val="20"/>
          <w:szCs w:val="20"/>
        </w:rPr>
        <w:fldChar w:fldCharType="end"/>
      </w:r>
      <w:r w:rsidR="00762C44" w:rsidRPr="00584193">
        <w:rPr>
          <w:rFonts w:ascii="Arial" w:hAnsi="Arial" w:cs="Arial"/>
          <w:sz w:val="20"/>
          <w:szCs w:val="20"/>
        </w:rPr>
        <w:t xml:space="preserve">. </w:t>
      </w:r>
      <w:r w:rsidR="00762C44" w:rsidRPr="00584193">
        <w:rPr>
          <w:rFonts w:ascii="Arial" w:hAnsi="Arial" w:cs="Arial"/>
          <w:color w:val="800080"/>
          <w:sz w:val="20"/>
          <w:szCs w:val="20"/>
        </w:rPr>
        <w:t xml:space="preserve">Met betrekking tot deze mandeligheid zijn de volgende bepalingen overeengekomen: </w:t>
      </w:r>
      <w:r w:rsidR="00762C44" w:rsidRPr="00584193">
        <w:rPr>
          <w:rFonts w:ascii="Arial" w:hAnsi="Arial" w:cs="Arial"/>
          <w:sz w:val="20"/>
          <w:szCs w:val="20"/>
        </w:rPr>
        <w:t>volgt citaat van de bepalingen inzake de mandeligheid</w:t>
      </w:r>
      <w:r w:rsidR="00267149">
        <w:rPr>
          <w:rFonts w:ascii="Arial" w:hAnsi="Arial" w:cs="Arial"/>
          <w:color w:val="800080"/>
          <w:sz w:val="20"/>
          <w:szCs w:val="20"/>
        </w:rPr>
        <w:t>.</w:t>
      </w:r>
    </w:p>
    <w:p w14:paraId="07277B0A" w14:textId="77777777" w:rsidR="00D75E8E" w:rsidRPr="00584193" w:rsidRDefault="00D75E8E" w:rsidP="00D75E8E">
      <w:pPr>
        <w:tabs>
          <w:tab w:val="left" w:pos="-1440"/>
          <w:tab w:val="left" w:pos="-720"/>
          <w:tab w:val="left" w:pos="425"/>
        </w:tabs>
        <w:suppressAutoHyphens/>
        <w:rPr>
          <w:rFonts w:ascii="Arial" w:hAnsi="Arial" w:cs="Arial"/>
          <w:color w:val="800080"/>
          <w:sz w:val="20"/>
          <w:szCs w:val="20"/>
          <w:u w:val="single"/>
        </w:rPr>
      </w:pPr>
      <w:r w:rsidRPr="00584193">
        <w:rPr>
          <w:rFonts w:ascii="Arial" w:hAnsi="Arial" w:cs="Arial"/>
          <w:color w:val="800080"/>
          <w:sz w:val="20"/>
          <w:szCs w:val="20"/>
          <w:u w:val="single"/>
        </w:rPr>
        <w:t>WOONPLAATSKEUZE</w:t>
      </w:r>
    </w:p>
    <w:p w14:paraId="10A7F5F8" w14:textId="77777777" w:rsidR="00D75E8E" w:rsidRPr="00584193" w:rsidRDefault="00D75E8E" w:rsidP="00D75E8E">
      <w:pPr>
        <w:pStyle w:val="Plattetekst"/>
        <w:outlineLvl w:val="0"/>
        <w:rPr>
          <w:rFonts w:ascii="Arial" w:hAnsi="Arial" w:cs="Arial"/>
          <w:color w:val="800080"/>
          <w:sz w:val="20"/>
          <w:szCs w:val="20"/>
        </w:rPr>
      </w:pPr>
      <w:r w:rsidRPr="00584193">
        <w:rPr>
          <w:rFonts w:ascii="Arial" w:hAnsi="Arial" w:cs="Arial"/>
          <w:color w:val="800080"/>
          <w:sz w:val="20"/>
          <w:szCs w:val="20"/>
        </w:rPr>
        <w:t xml:space="preserve">Terzake van de uitvoering van deze overeenkomst, waaronder tevens dient te worden begrepen de inschrijving in de openbare registers, </w:t>
      </w:r>
      <w:r w:rsidRPr="00584193">
        <w:rPr>
          <w:rFonts w:ascii="Arial" w:hAnsi="Arial" w:cs="Arial"/>
          <w:color w:val="3366FF"/>
          <w:sz w:val="20"/>
          <w:szCs w:val="20"/>
        </w:rPr>
        <w:t>alsmede voor de fiscale gevolgen,</w:t>
      </w:r>
      <w:r w:rsidRPr="00584193">
        <w:rPr>
          <w:rFonts w:ascii="Arial" w:hAnsi="Arial" w:cs="Arial"/>
          <w:color w:val="800080"/>
          <w:sz w:val="20"/>
          <w:szCs w:val="20"/>
        </w:rPr>
        <w:t xml:space="preserve"> wordt woonplaats gekozen ten kantore van de bewaarder van deze akte.</w:t>
      </w:r>
    </w:p>
    <w:p w14:paraId="1693DB93" w14:textId="77777777" w:rsidR="00D75E8E" w:rsidRPr="00584193" w:rsidRDefault="00D75E8E" w:rsidP="00D75E8E">
      <w:pPr>
        <w:pStyle w:val="Plattetekst"/>
        <w:outlineLvl w:val="0"/>
        <w:rPr>
          <w:rFonts w:ascii="Arial" w:hAnsi="Arial" w:cs="Arial"/>
          <w:b/>
          <w:color w:val="FF0000"/>
          <w:sz w:val="20"/>
          <w:szCs w:val="20"/>
        </w:rPr>
      </w:pPr>
      <w:r w:rsidRPr="00584193">
        <w:rPr>
          <w:rFonts w:ascii="Arial" w:hAnsi="Arial" w:cs="Arial"/>
          <w:b/>
          <w:color w:val="FF0000"/>
          <w:sz w:val="20"/>
          <w:szCs w:val="20"/>
        </w:rPr>
        <w:t>E</w:t>
      </w:r>
      <w:r w:rsidR="000649E4" w:rsidRPr="00584193">
        <w:rPr>
          <w:rFonts w:ascii="Arial" w:hAnsi="Arial" w:cs="Arial"/>
          <w:b/>
          <w:color w:val="FF0000"/>
          <w:sz w:val="20"/>
          <w:szCs w:val="20"/>
        </w:rPr>
        <w:t>INDE KADASTERDEEL</w:t>
      </w:r>
    </w:p>
    <w:p w14:paraId="415B5DE2" w14:textId="77777777" w:rsidR="007765E6" w:rsidRPr="00584193" w:rsidRDefault="007765E6" w:rsidP="00D75E8E">
      <w:pPr>
        <w:rPr>
          <w:rFonts w:ascii="Arial" w:hAnsi="Arial" w:cs="Arial"/>
          <w:b/>
          <w:sz w:val="20"/>
          <w:szCs w:val="20"/>
        </w:rPr>
      </w:pPr>
    </w:p>
    <w:p w14:paraId="692D8BE1" w14:textId="2A4E2826" w:rsidR="00D75E8E" w:rsidRPr="00584193" w:rsidRDefault="007765E6" w:rsidP="00D75E8E">
      <w:pPr>
        <w:rPr>
          <w:rFonts w:ascii="Arial" w:hAnsi="Arial" w:cs="Arial"/>
          <w:b/>
          <w:color w:val="0000FF"/>
          <w:sz w:val="20"/>
          <w:szCs w:val="20"/>
        </w:rPr>
      </w:pPr>
      <w:r w:rsidRPr="00584193">
        <w:rPr>
          <w:rFonts w:ascii="Arial" w:hAnsi="Arial" w:cs="Arial"/>
          <w:b/>
          <w:sz w:val="20"/>
          <w:szCs w:val="20"/>
        </w:rPr>
        <w:t>KEUZEBLOK KOOP-LEVERING</w:t>
      </w:r>
      <w:r w:rsidR="00B60453">
        <w:rPr>
          <w:rFonts w:ascii="Arial" w:hAnsi="Arial" w:cs="Arial"/>
          <w:b/>
          <w:sz w:val="20"/>
          <w:szCs w:val="20"/>
        </w:rPr>
        <w:t xml:space="preserve"> </w:t>
      </w:r>
    </w:p>
    <w:p w14:paraId="135C1C58" w14:textId="77777777" w:rsidR="00001D60" w:rsidRPr="00584193" w:rsidRDefault="00001D60" w:rsidP="00D75E8E">
      <w:pPr>
        <w:rPr>
          <w:rFonts w:ascii="Arial" w:hAnsi="Arial" w:cs="Arial"/>
          <w:b/>
          <w:color w:val="0000FF"/>
          <w:sz w:val="20"/>
          <w:szCs w:val="20"/>
        </w:rPr>
      </w:pPr>
    </w:p>
    <w:p w14:paraId="4FB81B22" w14:textId="77777777" w:rsidR="00D75E8E" w:rsidRPr="00B2176B" w:rsidRDefault="007765E6" w:rsidP="00D75E8E">
      <w:pPr>
        <w:rPr>
          <w:rFonts w:ascii="Arial" w:hAnsi="Arial" w:cs="Arial"/>
          <w:sz w:val="20"/>
          <w:szCs w:val="20"/>
        </w:rPr>
      </w:pPr>
      <w:r w:rsidRPr="00B2176B">
        <w:rPr>
          <w:rFonts w:ascii="Arial" w:hAnsi="Arial" w:cs="Arial"/>
          <w:b/>
          <w:sz w:val="20"/>
          <w:szCs w:val="20"/>
        </w:rPr>
        <w:t xml:space="preserve">Vier </w:t>
      </w:r>
      <w:r w:rsidR="00D75E8E" w:rsidRPr="00B2176B">
        <w:rPr>
          <w:rFonts w:ascii="Arial" w:hAnsi="Arial" w:cs="Arial"/>
          <w:b/>
          <w:sz w:val="20"/>
          <w:szCs w:val="20"/>
        </w:rPr>
        <w:t>varianten</w:t>
      </w:r>
      <w:r w:rsidR="00D75E8E" w:rsidRPr="00B2176B">
        <w:rPr>
          <w:rFonts w:ascii="Arial" w:hAnsi="Arial" w:cs="Arial"/>
          <w:sz w:val="20"/>
          <w:szCs w:val="20"/>
        </w:rPr>
        <w:t>:</w:t>
      </w:r>
    </w:p>
    <w:p w14:paraId="64F5C5E9" w14:textId="77777777" w:rsidR="00D75E8E" w:rsidRPr="00B2176B" w:rsidRDefault="00D75E8E" w:rsidP="00001D60">
      <w:pPr>
        <w:tabs>
          <w:tab w:val="left" w:pos="425"/>
        </w:tabs>
        <w:ind w:left="425" w:hanging="425"/>
        <w:rPr>
          <w:rFonts w:ascii="Arial" w:hAnsi="Arial" w:cs="Arial"/>
          <w:sz w:val="20"/>
          <w:szCs w:val="20"/>
        </w:rPr>
      </w:pPr>
      <w:r w:rsidRPr="00B2176B">
        <w:rPr>
          <w:rFonts w:ascii="Arial" w:hAnsi="Arial" w:cs="Arial"/>
          <w:sz w:val="20"/>
          <w:szCs w:val="20"/>
        </w:rPr>
        <w:t>1.</w:t>
      </w:r>
      <w:r w:rsidRPr="00B2176B">
        <w:rPr>
          <w:rFonts w:ascii="Arial" w:hAnsi="Arial" w:cs="Arial"/>
          <w:sz w:val="20"/>
          <w:szCs w:val="20"/>
        </w:rPr>
        <w:tab/>
      </w:r>
      <w:r w:rsidR="00001D60" w:rsidRPr="00B2176B">
        <w:rPr>
          <w:rFonts w:ascii="Arial" w:hAnsi="Arial" w:cs="Arial"/>
          <w:sz w:val="20"/>
          <w:szCs w:val="20"/>
          <w:u w:val="single"/>
        </w:rPr>
        <w:t>Standaard levering (A-B)</w:t>
      </w:r>
    </w:p>
    <w:p w14:paraId="43B65E53" w14:textId="77777777" w:rsidR="00001D60" w:rsidRPr="00B2176B" w:rsidRDefault="00001D60" w:rsidP="00001D60">
      <w:pPr>
        <w:tabs>
          <w:tab w:val="left" w:pos="425"/>
        </w:tabs>
        <w:ind w:left="425" w:hanging="425"/>
        <w:rPr>
          <w:rFonts w:ascii="Arial" w:hAnsi="Arial" w:cs="Arial"/>
          <w:sz w:val="20"/>
          <w:szCs w:val="20"/>
          <w:u w:val="single"/>
        </w:rPr>
      </w:pPr>
      <w:r w:rsidRPr="00B2176B">
        <w:rPr>
          <w:rFonts w:ascii="Arial" w:hAnsi="Arial" w:cs="Arial"/>
          <w:sz w:val="20"/>
          <w:szCs w:val="20"/>
        </w:rPr>
        <w:t>2.</w:t>
      </w:r>
      <w:r w:rsidRPr="00B2176B">
        <w:rPr>
          <w:rFonts w:ascii="Arial" w:hAnsi="Arial" w:cs="Arial"/>
          <w:sz w:val="20"/>
          <w:szCs w:val="20"/>
        </w:rPr>
        <w:tab/>
      </w:r>
      <w:r w:rsidRPr="00B2176B">
        <w:rPr>
          <w:rFonts w:ascii="Arial" w:hAnsi="Arial" w:cs="Arial"/>
          <w:sz w:val="20"/>
          <w:szCs w:val="20"/>
          <w:u w:val="single"/>
        </w:rPr>
        <w:t>Twee leveringen (AB-BC)</w:t>
      </w:r>
    </w:p>
    <w:p w14:paraId="464D7875" w14:textId="73809D16" w:rsidR="00001D60" w:rsidRPr="00B2176B" w:rsidRDefault="00001D60" w:rsidP="00001D60">
      <w:pPr>
        <w:tabs>
          <w:tab w:val="left" w:pos="425"/>
        </w:tabs>
        <w:ind w:left="425" w:hanging="425"/>
        <w:rPr>
          <w:rFonts w:ascii="Arial" w:hAnsi="Arial" w:cs="Arial"/>
          <w:sz w:val="20"/>
          <w:szCs w:val="20"/>
        </w:rPr>
      </w:pPr>
      <w:r w:rsidRPr="00B2176B">
        <w:rPr>
          <w:rFonts w:ascii="Arial" w:hAnsi="Arial" w:cs="Arial"/>
          <w:sz w:val="20"/>
          <w:szCs w:val="20"/>
        </w:rPr>
        <w:tab/>
        <w:t xml:space="preserve">verkoop door eerste </w:t>
      </w:r>
      <w:r w:rsidR="006642AA">
        <w:rPr>
          <w:rFonts w:ascii="Arial" w:hAnsi="Arial" w:cs="Arial"/>
          <w:sz w:val="20"/>
          <w:szCs w:val="20"/>
        </w:rPr>
        <w:t>verkrijger</w:t>
      </w:r>
      <w:r w:rsidRPr="00B2176B">
        <w:rPr>
          <w:rFonts w:ascii="Arial" w:hAnsi="Arial" w:cs="Arial"/>
          <w:sz w:val="20"/>
          <w:szCs w:val="20"/>
        </w:rPr>
        <w:t xml:space="preserve"> B aan tweede </w:t>
      </w:r>
      <w:r w:rsidR="006642AA">
        <w:rPr>
          <w:rFonts w:ascii="Arial" w:hAnsi="Arial" w:cs="Arial"/>
          <w:sz w:val="20"/>
          <w:szCs w:val="20"/>
        </w:rPr>
        <w:t>verkrijger</w:t>
      </w:r>
      <w:r w:rsidRPr="00B2176B">
        <w:rPr>
          <w:rFonts w:ascii="Arial" w:hAnsi="Arial" w:cs="Arial"/>
          <w:sz w:val="20"/>
          <w:szCs w:val="20"/>
        </w:rPr>
        <w:t xml:space="preserve"> C met levering van A aan B en levering van B aan C</w:t>
      </w:r>
    </w:p>
    <w:p w14:paraId="25130655" w14:textId="77777777" w:rsidR="00D75E8E" w:rsidRPr="00B2176B" w:rsidRDefault="00001D60" w:rsidP="00D75E8E">
      <w:pPr>
        <w:tabs>
          <w:tab w:val="left" w:pos="425"/>
        </w:tabs>
        <w:ind w:left="425" w:hanging="425"/>
        <w:rPr>
          <w:rFonts w:ascii="Arial" w:hAnsi="Arial" w:cs="Arial"/>
          <w:sz w:val="20"/>
          <w:szCs w:val="20"/>
        </w:rPr>
      </w:pPr>
      <w:r w:rsidRPr="00B2176B">
        <w:rPr>
          <w:rFonts w:ascii="Arial" w:hAnsi="Arial" w:cs="Arial"/>
          <w:sz w:val="20"/>
          <w:szCs w:val="20"/>
        </w:rPr>
        <w:t>3</w:t>
      </w:r>
      <w:r w:rsidR="00D75E8E" w:rsidRPr="00B2176B">
        <w:rPr>
          <w:rFonts w:ascii="Arial" w:hAnsi="Arial" w:cs="Arial"/>
          <w:sz w:val="20"/>
          <w:szCs w:val="20"/>
        </w:rPr>
        <w:t>.</w:t>
      </w:r>
      <w:r w:rsidR="00D75E8E" w:rsidRPr="00B2176B">
        <w:rPr>
          <w:rFonts w:ascii="Arial" w:hAnsi="Arial" w:cs="Arial"/>
          <w:sz w:val="20"/>
          <w:szCs w:val="20"/>
        </w:rPr>
        <w:tab/>
      </w:r>
      <w:r w:rsidRPr="00B2176B">
        <w:rPr>
          <w:rFonts w:ascii="Arial" w:hAnsi="Arial" w:cs="Arial"/>
          <w:sz w:val="20"/>
          <w:szCs w:val="20"/>
          <w:u w:val="single"/>
        </w:rPr>
        <w:t>V</w:t>
      </w:r>
      <w:r w:rsidR="00D75E8E" w:rsidRPr="00B2176B">
        <w:rPr>
          <w:rFonts w:ascii="Arial" w:hAnsi="Arial" w:cs="Arial"/>
          <w:sz w:val="20"/>
          <w:szCs w:val="20"/>
          <w:u w:val="single"/>
        </w:rPr>
        <w:t>erkoop rechten uit koopovereenkomst met cessie (ABC)</w:t>
      </w:r>
    </w:p>
    <w:p w14:paraId="65E6BEF2" w14:textId="20632567" w:rsidR="00D75E8E" w:rsidRPr="00B2176B" w:rsidRDefault="00D75E8E" w:rsidP="00D75E8E">
      <w:pPr>
        <w:tabs>
          <w:tab w:val="left" w:pos="425"/>
        </w:tabs>
        <w:ind w:left="425" w:hanging="425"/>
        <w:rPr>
          <w:rFonts w:ascii="Arial" w:hAnsi="Arial" w:cs="Arial"/>
          <w:sz w:val="20"/>
          <w:szCs w:val="20"/>
        </w:rPr>
      </w:pPr>
      <w:r w:rsidRPr="00B2176B">
        <w:rPr>
          <w:rFonts w:ascii="Arial" w:hAnsi="Arial" w:cs="Arial"/>
          <w:sz w:val="20"/>
          <w:szCs w:val="20"/>
        </w:rPr>
        <w:tab/>
        <w:t xml:space="preserve">verkoop van de rechten uit de koopovereenkomst met A door de eerste </w:t>
      </w:r>
      <w:r w:rsidR="006642AA">
        <w:rPr>
          <w:rFonts w:ascii="Arial" w:hAnsi="Arial" w:cs="Arial"/>
          <w:sz w:val="20"/>
          <w:szCs w:val="20"/>
        </w:rPr>
        <w:t>verkrijger</w:t>
      </w:r>
      <w:r w:rsidRPr="00B2176B">
        <w:rPr>
          <w:rFonts w:ascii="Arial" w:hAnsi="Arial" w:cs="Arial"/>
          <w:sz w:val="20"/>
          <w:szCs w:val="20"/>
        </w:rPr>
        <w:t xml:space="preserve"> B aan de tweede </w:t>
      </w:r>
      <w:r w:rsidR="006642AA">
        <w:rPr>
          <w:rFonts w:ascii="Arial" w:hAnsi="Arial" w:cs="Arial"/>
          <w:sz w:val="20"/>
          <w:szCs w:val="20"/>
        </w:rPr>
        <w:t>verkrijger</w:t>
      </w:r>
      <w:r w:rsidRPr="00B2176B">
        <w:rPr>
          <w:rFonts w:ascii="Arial" w:hAnsi="Arial" w:cs="Arial"/>
          <w:sz w:val="20"/>
          <w:szCs w:val="20"/>
        </w:rPr>
        <w:t xml:space="preserve"> C met cessie</w:t>
      </w:r>
      <w:r w:rsidR="00001D60" w:rsidRPr="00B2176B">
        <w:rPr>
          <w:rFonts w:ascii="Arial" w:hAnsi="Arial" w:cs="Arial"/>
          <w:sz w:val="20"/>
          <w:szCs w:val="20"/>
        </w:rPr>
        <w:t>; verkoop met cessie kooprechten en rechtstreekse levering A-C</w:t>
      </w:r>
    </w:p>
    <w:p w14:paraId="60384279" w14:textId="77777777" w:rsidR="00D75E8E" w:rsidRPr="00B2176B" w:rsidRDefault="00001D60" w:rsidP="00D75E8E">
      <w:pPr>
        <w:tabs>
          <w:tab w:val="left" w:pos="425"/>
        </w:tabs>
        <w:ind w:left="425" w:hanging="425"/>
        <w:rPr>
          <w:rFonts w:ascii="Arial" w:hAnsi="Arial" w:cs="Arial"/>
          <w:sz w:val="20"/>
          <w:szCs w:val="20"/>
        </w:rPr>
      </w:pPr>
      <w:r w:rsidRPr="00B2176B">
        <w:rPr>
          <w:rFonts w:ascii="Arial" w:hAnsi="Arial" w:cs="Arial"/>
          <w:sz w:val="20"/>
          <w:szCs w:val="20"/>
        </w:rPr>
        <w:t>4</w:t>
      </w:r>
      <w:r w:rsidR="00D75E8E" w:rsidRPr="00B2176B">
        <w:rPr>
          <w:rFonts w:ascii="Arial" w:hAnsi="Arial" w:cs="Arial"/>
          <w:sz w:val="20"/>
          <w:szCs w:val="20"/>
        </w:rPr>
        <w:t>.</w:t>
      </w:r>
      <w:r w:rsidR="00D75E8E" w:rsidRPr="00B2176B">
        <w:rPr>
          <w:rFonts w:ascii="Arial" w:hAnsi="Arial" w:cs="Arial"/>
          <w:sz w:val="20"/>
          <w:szCs w:val="20"/>
        </w:rPr>
        <w:tab/>
      </w:r>
      <w:r w:rsidRPr="00B2176B">
        <w:rPr>
          <w:rFonts w:ascii="Arial" w:hAnsi="Arial" w:cs="Arial"/>
          <w:sz w:val="20"/>
          <w:szCs w:val="20"/>
          <w:u w:val="single"/>
        </w:rPr>
        <w:t>V</w:t>
      </w:r>
      <w:r w:rsidR="00D75E8E" w:rsidRPr="00B2176B">
        <w:rPr>
          <w:rFonts w:ascii="Arial" w:hAnsi="Arial" w:cs="Arial"/>
          <w:sz w:val="20"/>
          <w:szCs w:val="20"/>
          <w:u w:val="single"/>
        </w:rPr>
        <w:t>erkoop rechten uit koopovereenkomst met indeplaatsstelling (ABC)</w:t>
      </w:r>
    </w:p>
    <w:p w14:paraId="695AFFC2" w14:textId="3FFEFE2C" w:rsidR="00001D60" w:rsidRPr="00B2176B" w:rsidRDefault="00D75E8E" w:rsidP="00D75E8E">
      <w:pPr>
        <w:tabs>
          <w:tab w:val="left" w:pos="425"/>
        </w:tabs>
        <w:ind w:left="425" w:hanging="425"/>
        <w:rPr>
          <w:rFonts w:ascii="Arial" w:hAnsi="Arial" w:cs="Arial"/>
          <w:sz w:val="20"/>
          <w:szCs w:val="20"/>
        </w:rPr>
      </w:pPr>
      <w:r w:rsidRPr="00B2176B">
        <w:rPr>
          <w:rFonts w:ascii="Arial" w:hAnsi="Arial" w:cs="Arial"/>
          <w:sz w:val="20"/>
          <w:szCs w:val="20"/>
        </w:rPr>
        <w:tab/>
        <w:t xml:space="preserve">verkoop van de rechtspositie van de eerste </w:t>
      </w:r>
      <w:r w:rsidR="006642AA">
        <w:rPr>
          <w:rFonts w:ascii="Arial" w:hAnsi="Arial" w:cs="Arial"/>
          <w:sz w:val="20"/>
          <w:szCs w:val="20"/>
        </w:rPr>
        <w:t>verkrijger</w:t>
      </w:r>
      <w:r w:rsidRPr="00B2176B">
        <w:rPr>
          <w:rFonts w:ascii="Arial" w:hAnsi="Arial" w:cs="Arial"/>
          <w:sz w:val="20"/>
          <w:szCs w:val="20"/>
        </w:rPr>
        <w:t xml:space="preserve"> B in de koopovereenkomst met A aan de tweede </w:t>
      </w:r>
      <w:r w:rsidR="006642AA">
        <w:rPr>
          <w:rFonts w:ascii="Arial" w:hAnsi="Arial" w:cs="Arial"/>
          <w:sz w:val="20"/>
          <w:szCs w:val="20"/>
        </w:rPr>
        <w:t>verkrijger</w:t>
      </w:r>
      <w:r w:rsidRPr="00B2176B">
        <w:rPr>
          <w:rFonts w:ascii="Arial" w:hAnsi="Arial" w:cs="Arial"/>
          <w:sz w:val="20"/>
          <w:szCs w:val="20"/>
        </w:rPr>
        <w:t xml:space="preserve"> C met indeplaatsstelling van de tweede </w:t>
      </w:r>
      <w:r w:rsidR="006642AA">
        <w:rPr>
          <w:rFonts w:ascii="Arial" w:hAnsi="Arial" w:cs="Arial"/>
          <w:sz w:val="20"/>
          <w:szCs w:val="20"/>
        </w:rPr>
        <w:t>verkrijger</w:t>
      </w:r>
      <w:r w:rsidRPr="00B2176B">
        <w:rPr>
          <w:rFonts w:ascii="Arial" w:hAnsi="Arial" w:cs="Arial"/>
          <w:sz w:val="20"/>
          <w:szCs w:val="20"/>
        </w:rPr>
        <w:t xml:space="preserve"> C in de contractuele verhouding met </w:t>
      </w:r>
      <w:r w:rsidR="00B80B2D">
        <w:rPr>
          <w:rFonts w:ascii="Arial" w:hAnsi="Arial" w:cs="Arial"/>
          <w:sz w:val="20"/>
          <w:szCs w:val="20"/>
        </w:rPr>
        <w:t>vervreemder</w:t>
      </w:r>
      <w:r w:rsidRPr="00B2176B">
        <w:rPr>
          <w:rFonts w:ascii="Arial" w:hAnsi="Arial" w:cs="Arial"/>
          <w:sz w:val="20"/>
          <w:szCs w:val="20"/>
        </w:rPr>
        <w:t xml:space="preserve"> A</w:t>
      </w:r>
      <w:r w:rsidR="00001D60" w:rsidRPr="00B2176B">
        <w:rPr>
          <w:rFonts w:ascii="Arial" w:hAnsi="Arial" w:cs="Arial"/>
          <w:b/>
          <w:sz w:val="20"/>
          <w:szCs w:val="20"/>
        </w:rPr>
        <w:t xml:space="preserve">; </w:t>
      </w:r>
      <w:r w:rsidR="00001D60" w:rsidRPr="00B2176B">
        <w:rPr>
          <w:rFonts w:ascii="Arial" w:hAnsi="Arial" w:cs="Arial"/>
          <w:sz w:val="20"/>
          <w:szCs w:val="20"/>
        </w:rPr>
        <w:t xml:space="preserve">verkoop met indeplaatsstelling en rechtstreekse levering </w:t>
      </w:r>
    </w:p>
    <w:p w14:paraId="6312B394" w14:textId="77777777" w:rsidR="00D75E8E" w:rsidRPr="00B2176B" w:rsidRDefault="00001D60" w:rsidP="00D75E8E">
      <w:pPr>
        <w:tabs>
          <w:tab w:val="left" w:pos="425"/>
        </w:tabs>
        <w:ind w:left="425" w:hanging="425"/>
        <w:rPr>
          <w:rFonts w:ascii="Arial" w:hAnsi="Arial" w:cs="Arial"/>
          <w:sz w:val="20"/>
          <w:szCs w:val="20"/>
        </w:rPr>
      </w:pPr>
      <w:r w:rsidRPr="00B2176B">
        <w:rPr>
          <w:rFonts w:ascii="Arial" w:hAnsi="Arial" w:cs="Arial"/>
          <w:sz w:val="20"/>
          <w:szCs w:val="20"/>
        </w:rPr>
        <w:tab/>
        <w:t>A-C</w:t>
      </w:r>
    </w:p>
    <w:p w14:paraId="5F802981" w14:textId="77777777" w:rsidR="00D75E8E" w:rsidRPr="00584193" w:rsidRDefault="00D75E8E" w:rsidP="00D75E8E">
      <w:pPr>
        <w:tabs>
          <w:tab w:val="left" w:pos="425"/>
        </w:tabs>
        <w:ind w:left="425" w:hanging="425"/>
        <w:rPr>
          <w:rFonts w:ascii="Arial" w:hAnsi="Arial" w:cs="Arial"/>
          <w:color w:val="0000FF"/>
          <w:sz w:val="20"/>
          <w:szCs w:val="20"/>
        </w:rPr>
      </w:pPr>
    </w:p>
    <w:p w14:paraId="52C5138D" w14:textId="77777777" w:rsidR="00D75E8E" w:rsidRPr="00B2176B" w:rsidRDefault="00D75E8E" w:rsidP="00D75E8E">
      <w:pPr>
        <w:rPr>
          <w:rFonts w:ascii="Arial" w:hAnsi="Arial" w:cs="Arial"/>
          <w:sz w:val="20"/>
          <w:szCs w:val="20"/>
        </w:rPr>
      </w:pPr>
      <w:r w:rsidRPr="00B2176B">
        <w:rPr>
          <w:rFonts w:ascii="Arial" w:hAnsi="Arial" w:cs="Arial"/>
          <w:b/>
          <w:sz w:val="20"/>
          <w:szCs w:val="20"/>
        </w:rPr>
        <w:t>Verschillen</w:t>
      </w:r>
      <w:r w:rsidRPr="00B2176B">
        <w:rPr>
          <w:rFonts w:ascii="Arial" w:hAnsi="Arial" w:cs="Arial"/>
          <w:sz w:val="20"/>
          <w:szCs w:val="20"/>
        </w:rPr>
        <w:t xml:space="preserve">: </w:t>
      </w:r>
    </w:p>
    <w:p w14:paraId="6D8BF252" w14:textId="77777777" w:rsidR="00D75E8E" w:rsidRPr="00B2176B" w:rsidRDefault="00D75E8E" w:rsidP="00D75E8E">
      <w:pPr>
        <w:rPr>
          <w:rFonts w:ascii="Arial" w:hAnsi="Arial" w:cs="Arial"/>
          <w:sz w:val="20"/>
          <w:szCs w:val="20"/>
        </w:rPr>
      </w:pPr>
      <w:r w:rsidRPr="00B2176B">
        <w:rPr>
          <w:rFonts w:ascii="Arial" w:hAnsi="Arial" w:cs="Arial"/>
          <w:sz w:val="20"/>
          <w:szCs w:val="20"/>
        </w:rPr>
        <w:t xml:space="preserve">Variant </w:t>
      </w:r>
      <w:r w:rsidR="00001D60" w:rsidRPr="00B2176B">
        <w:rPr>
          <w:rFonts w:ascii="Arial" w:hAnsi="Arial" w:cs="Arial"/>
          <w:sz w:val="20"/>
          <w:szCs w:val="20"/>
        </w:rPr>
        <w:t>2</w:t>
      </w:r>
      <w:r w:rsidRPr="00B2176B">
        <w:rPr>
          <w:rFonts w:ascii="Arial" w:hAnsi="Arial" w:cs="Arial"/>
          <w:sz w:val="20"/>
          <w:szCs w:val="20"/>
        </w:rPr>
        <w:t xml:space="preserve"> betekent dat B op enig moment eigenaar wordt, terwijl dat in varianten </w:t>
      </w:r>
      <w:r w:rsidR="00001D60" w:rsidRPr="00B2176B">
        <w:rPr>
          <w:rFonts w:ascii="Arial" w:hAnsi="Arial" w:cs="Arial"/>
          <w:sz w:val="20"/>
          <w:szCs w:val="20"/>
        </w:rPr>
        <w:t>3</w:t>
      </w:r>
      <w:r w:rsidRPr="00B2176B">
        <w:rPr>
          <w:rFonts w:ascii="Arial" w:hAnsi="Arial" w:cs="Arial"/>
          <w:sz w:val="20"/>
          <w:szCs w:val="20"/>
        </w:rPr>
        <w:t xml:space="preserve"> en </w:t>
      </w:r>
      <w:r w:rsidR="00001D60" w:rsidRPr="00B2176B">
        <w:rPr>
          <w:rFonts w:ascii="Arial" w:hAnsi="Arial" w:cs="Arial"/>
          <w:sz w:val="20"/>
          <w:szCs w:val="20"/>
        </w:rPr>
        <w:t>4</w:t>
      </w:r>
      <w:r w:rsidRPr="00B2176B">
        <w:rPr>
          <w:rFonts w:ascii="Arial" w:hAnsi="Arial" w:cs="Arial"/>
          <w:sz w:val="20"/>
          <w:szCs w:val="20"/>
        </w:rPr>
        <w:t xml:space="preserve"> niet gebeurt. Let op: in alle gevallen betreft het slechts één akte van levering.</w:t>
      </w:r>
    </w:p>
    <w:p w14:paraId="2CDC156C" w14:textId="77777777" w:rsidR="00D75E8E" w:rsidRPr="00584193" w:rsidRDefault="00D75E8E" w:rsidP="00D75E8E">
      <w:pPr>
        <w:tabs>
          <w:tab w:val="left" w:pos="425"/>
        </w:tabs>
        <w:ind w:left="425" w:hanging="425"/>
        <w:rPr>
          <w:rFonts w:ascii="Arial" w:hAnsi="Arial" w:cs="Arial"/>
          <w:sz w:val="20"/>
          <w:szCs w:val="20"/>
        </w:rPr>
      </w:pPr>
    </w:p>
    <w:p w14:paraId="122E9DCA" w14:textId="77777777" w:rsidR="00001D60" w:rsidRPr="00B2176B" w:rsidRDefault="00001D60" w:rsidP="00D75E8E">
      <w:pPr>
        <w:rPr>
          <w:rFonts w:ascii="Arial" w:hAnsi="Arial" w:cs="Arial"/>
          <w:b/>
          <w:sz w:val="20"/>
          <w:szCs w:val="20"/>
        </w:rPr>
      </w:pPr>
      <w:r w:rsidRPr="00B2176B">
        <w:rPr>
          <w:rFonts w:ascii="Arial" w:hAnsi="Arial" w:cs="Arial"/>
          <w:b/>
          <w:sz w:val="20"/>
          <w:szCs w:val="20"/>
        </w:rPr>
        <w:t>Akteteksten</w:t>
      </w:r>
    </w:p>
    <w:p w14:paraId="216801C9" w14:textId="141CA3AC" w:rsidR="00D75E8E" w:rsidRDefault="009167B4" w:rsidP="00D75E8E">
      <w:pPr>
        <w:rPr>
          <w:rFonts w:ascii="Arial" w:hAnsi="Arial" w:cs="Arial"/>
          <w:sz w:val="20"/>
          <w:szCs w:val="20"/>
        </w:rPr>
      </w:pPr>
      <w:r>
        <w:rPr>
          <w:rFonts w:ascii="Arial" w:hAnsi="Arial" w:cs="Arial"/>
          <w:sz w:val="20"/>
          <w:szCs w:val="20"/>
        </w:rPr>
        <w:t xml:space="preserve">Opmerking 1: De tekstfragmenten onder de kopjes </w:t>
      </w:r>
      <w:r w:rsidR="00743D84">
        <w:rPr>
          <w:rFonts w:ascii="Arial" w:hAnsi="Arial" w:cs="Arial"/>
          <w:sz w:val="20"/>
          <w:szCs w:val="20"/>
        </w:rPr>
        <w:t>“</w:t>
      </w:r>
      <w:r w:rsidRPr="009167B4">
        <w:rPr>
          <w:rFonts w:ascii="Arial" w:hAnsi="Arial" w:cs="Arial"/>
          <w:sz w:val="20"/>
          <w:szCs w:val="20"/>
          <w:u w:val="single"/>
        </w:rPr>
        <w:t>KOOP</w:t>
      </w:r>
      <w:r w:rsidR="00743D84">
        <w:rPr>
          <w:rFonts w:ascii="Arial" w:hAnsi="Arial" w:cs="Arial"/>
          <w:sz w:val="20"/>
          <w:szCs w:val="20"/>
        </w:rPr>
        <w:t>”</w:t>
      </w:r>
      <w:r>
        <w:rPr>
          <w:rFonts w:ascii="Arial" w:hAnsi="Arial" w:cs="Arial"/>
          <w:sz w:val="20"/>
          <w:szCs w:val="20"/>
        </w:rPr>
        <w:t xml:space="preserve"> en </w:t>
      </w:r>
      <w:r w:rsidR="00743D84">
        <w:rPr>
          <w:rFonts w:ascii="Arial" w:hAnsi="Arial" w:cs="Arial"/>
          <w:sz w:val="20"/>
          <w:szCs w:val="20"/>
        </w:rPr>
        <w:t>“</w:t>
      </w:r>
      <w:r w:rsidRPr="009167B4">
        <w:rPr>
          <w:rFonts w:ascii="Arial" w:hAnsi="Arial" w:cs="Arial"/>
          <w:sz w:val="20"/>
          <w:szCs w:val="20"/>
          <w:u w:val="single"/>
        </w:rPr>
        <w:t>LEVERING</w:t>
      </w:r>
      <w:r w:rsidR="00743D84">
        <w:rPr>
          <w:rFonts w:ascii="Arial" w:hAnsi="Arial" w:cs="Arial"/>
          <w:sz w:val="20"/>
          <w:szCs w:val="20"/>
        </w:rPr>
        <w:t>”</w:t>
      </w:r>
      <w:r>
        <w:rPr>
          <w:rFonts w:ascii="Arial" w:hAnsi="Arial" w:cs="Arial"/>
          <w:sz w:val="20"/>
          <w:szCs w:val="20"/>
        </w:rPr>
        <w:t xml:space="preserve"> kunnen hier herhalend worden opgenomen.</w:t>
      </w:r>
    </w:p>
    <w:p w14:paraId="29BFB83B" w14:textId="3DDBAD3C" w:rsidR="00B3686B" w:rsidRDefault="00B3686B" w:rsidP="00D75E8E">
      <w:pPr>
        <w:rPr>
          <w:rFonts w:ascii="Arial" w:hAnsi="Arial" w:cs="Arial"/>
          <w:sz w:val="20"/>
          <w:szCs w:val="20"/>
        </w:rPr>
      </w:pPr>
    </w:p>
    <w:p w14:paraId="2F9199DC" w14:textId="61AFA53E" w:rsidR="00B3686B" w:rsidRDefault="00B3686B" w:rsidP="00D75E8E">
      <w:pPr>
        <w:rPr>
          <w:rFonts w:ascii="Arial" w:hAnsi="Arial" w:cs="Arial"/>
          <w:sz w:val="20"/>
          <w:szCs w:val="20"/>
        </w:rPr>
      </w:pPr>
      <w:r>
        <w:rPr>
          <w:rFonts w:ascii="Arial" w:hAnsi="Arial" w:cs="Arial"/>
          <w:sz w:val="20"/>
          <w:szCs w:val="20"/>
        </w:rPr>
        <w:t>In de volgende tekst hebben we de partijnamen ‘</w:t>
      </w:r>
      <w:r w:rsidR="00B80B2D">
        <w:rPr>
          <w:rFonts w:ascii="Arial" w:hAnsi="Arial" w:cs="Arial"/>
          <w:sz w:val="20"/>
          <w:szCs w:val="20"/>
        </w:rPr>
        <w:t>vervreemder</w:t>
      </w:r>
      <w:r>
        <w:rPr>
          <w:rFonts w:ascii="Arial" w:hAnsi="Arial" w:cs="Arial"/>
          <w:sz w:val="20"/>
          <w:szCs w:val="20"/>
        </w:rPr>
        <w:t>’, ‘</w:t>
      </w:r>
      <w:r w:rsidR="006642AA">
        <w:rPr>
          <w:rFonts w:ascii="Arial" w:hAnsi="Arial" w:cs="Arial"/>
          <w:sz w:val="20"/>
          <w:szCs w:val="20"/>
        </w:rPr>
        <w:t>verkrijger</w:t>
      </w:r>
      <w:r>
        <w:rPr>
          <w:rFonts w:ascii="Arial" w:hAnsi="Arial" w:cs="Arial"/>
          <w:sz w:val="20"/>
          <w:szCs w:val="20"/>
        </w:rPr>
        <w:t>’ en ‘</w:t>
      </w:r>
      <w:r w:rsidR="006642AA">
        <w:rPr>
          <w:rFonts w:ascii="Arial" w:hAnsi="Arial" w:cs="Arial"/>
          <w:sz w:val="20"/>
          <w:szCs w:val="20"/>
        </w:rPr>
        <w:t>partij X</w:t>
      </w:r>
      <w:r>
        <w:rPr>
          <w:rFonts w:ascii="Arial" w:hAnsi="Arial" w:cs="Arial"/>
          <w:sz w:val="20"/>
          <w:szCs w:val="20"/>
        </w:rPr>
        <w:t>’ opgenomen. Dit alleen om duidelijk te kunnen aangeven welke partij in genoemde tekst bedoeld wordt.</w:t>
      </w:r>
    </w:p>
    <w:p w14:paraId="6AA4E233" w14:textId="7F2237E7" w:rsidR="000E597F" w:rsidRDefault="000E597F" w:rsidP="00D75E8E">
      <w:pPr>
        <w:rPr>
          <w:rFonts w:ascii="Arial" w:hAnsi="Arial" w:cs="Arial"/>
          <w:sz w:val="20"/>
          <w:szCs w:val="20"/>
        </w:rPr>
      </w:pPr>
    </w:p>
    <w:p w14:paraId="5EC7A196" w14:textId="30405766" w:rsidR="000E597F" w:rsidRPr="009167B4" w:rsidRDefault="00F20B60" w:rsidP="00D75E8E">
      <w:pPr>
        <w:rPr>
          <w:rFonts w:ascii="Arial" w:hAnsi="Arial" w:cs="Arial"/>
          <w:sz w:val="20"/>
          <w:szCs w:val="20"/>
        </w:rPr>
      </w:pPr>
      <w:r>
        <w:rPr>
          <w:rFonts w:ascii="Arial" w:hAnsi="Arial" w:cs="Arial"/>
          <w:sz w:val="20"/>
          <w:szCs w:val="20"/>
        </w:rPr>
        <w:t>De</w:t>
      </w:r>
      <w:r w:rsidR="000E597F">
        <w:rPr>
          <w:rFonts w:ascii="Arial" w:hAnsi="Arial" w:cs="Arial"/>
          <w:sz w:val="20"/>
          <w:szCs w:val="20"/>
        </w:rPr>
        <w:t xml:space="preserve"> aanduiding </w:t>
      </w:r>
      <w:r>
        <w:rPr>
          <w:rFonts w:ascii="Arial" w:hAnsi="Arial" w:cs="Arial"/>
          <w:sz w:val="20"/>
          <w:szCs w:val="20"/>
        </w:rPr>
        <w:t>voor</w:t>
      </w:r>
      <w:r w:rsidR="000E597F">
        <w:rPr>
          <w:rFonts w:ascii="Arial" w:hAnsi="Arial" w:cs="Arial"/>
          <w:sz w:val="20"/>
          <w:szCs w:val="20"/>
        </w:rPr>
        <w:t xml:space="preserve"> </w:t>
      </w:r>
      <w:r>
        <w:rPr>
          <w:rFonts w:ascii="Arial" w:hAnsi="Arial" w:cs="Arial"/>
          <w:sz w:val="20"/>
          <w:szCs w:val="20"/>
        </w:rPr>
        <w:t>‘</w:t>
      </w:r>
      <w:r w:rsidR="000E597F">
        <w:rPr>
          <w:rFonts w:ascii="Arial" w:hAnsi="Arial" w:cs="Arial"/>
          <w:sz w:val="20"/>
          <w:szCs w:val="20"/>
        </w:rPr>
        <w:t>de koopovereenkomst</w:t>
      </w:r>
      <w:r>
        <w:rPr>
          <w:rFonts w:ascii="Arial" w:hAnsi="Arial" w:cs="Arial"/>
          <w:sz w:val="20"/>
          <w:szCs w:val="20"/>
        </w:rPr>
        <w:t xml:space="preserve">’ is een vrij veld. Voor de leesbaarheid van het document wordt alleen de tekst ‘de </w:t>
      </w:r>
      <w:r w:rsidR="00200445">
        <w:rPr>
          <w:rFonts w:ascii="Arial" w:hAnsi="Arial" w:cs="Arial"/>
          <w:sz w:val="20"/>
          <w:szCs w:val="20"/>
        </w:rPr>
        <w:t>K</w:t>
      </w:r>
      <w:r>
        <w:rPr>
          <w:rFonts w:ascii="Arial" w:hAnsi="Arial" w:cs="Arial"/>
          <w:sz w:val="20"/>
          <w:szCs w:val="20"/>
        </w:rPr>
        <w:t>oopovereenkomst</w:t>
      </w:r>
      <w:r w:rsidR="00673AF2">
        <w:rPr>
          <w:rFonts w:ascii="Arial" w:hAnsi="Arial" w:cs="Arial"/>
          <w:sz w:val="20"/>
          <w:szCs w:val="20"/>
        </w:rPr>
        <w:t>’</w:t>
      </w:r>
      <w:r>
        <w:rPr>
          <w:rFonts w:ascii="Arial" w:hAnsi="Arial" w:cs="Arial"/>
          <w:sz w:val="20"/>
          <w:szCs w:val="20"/>
        </w:rPr>
        <w:t xml:space="preserve"> gebruikt </w:t>
      </w:r>
      <w:r w:rsidR="000E597F">
        <w:rPr>
          <w:rFonts w:ascii="Arial" w:hAnsi="Arial" w:cs="Arial"/>
          <w:sz w:val="20"/>
          <w:szCs w:val="20"/>
        </w:rPr>
        <w:t>.</w:t>
      </w:r>
    </w:p>
    <w:p w14:paraId="2E1946B9" w14:textId="77777777" w:rsidR="009167B4" w:rsidRPr="00584193" w:rsidRDefault="009167B4" w:rsidP="00D75E8E">
      <w:pPr>
        <w:rPr>
          <w:rFonts w:ascii="Arial" w:hAnsi="Arial" w:cs="Arial"/>
          <w:sz w:val="20"/>
          <w:szCs w:val="20"/>
        </w:rPr>
      </w:pPr>
    </w:p>
    <w:p w14:paraId="1ABB04B8" w14:textId="77777777" w:rsidR="00001D60" w:rsidRPr="00584193" w:rsidRDefault="00001D60" w:rsidP="00D75E8E">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Variant 1</w:t>
      </w:r>
    </w:p>
    <w:p w14:paraId="13B0D4B3" w14:textId="77777777" w:rsidR="00D75E8E" w:rsidRPr="00584193" w:rsidRDefault="00D75E8E" w:rsidP="00D75E8E">
      <w:pPr>
        <w:tabs>
          <w:tab w:val="left" w:pos="-1440"/>
          <w:tab w:val="left" w:pos="-720"/>
          <w:tab w:val="left" w:pos="425"/>
        </w:tabs>
        <w:suppressAutoHyphens/>
        <w:rPr>
          <w:rFonts w:ascii="Arial" w:hAnsi="Arial" w:cs="Arial"/>
          <w:color w:val="FF0000"/>
          <w:sz w:val="20"/>
          <w:szCs w:val="20"/>
          <w:u w:val="single"/>
        </w:rPr>
      </w:pPr>
      <w:r w:rsidRPr="00584193">
        <w:rPr>
          <w:rFonts w:ascii="Arial" w:hAnsi="Arial" w:cs="Arial"/>
          <w:color w:val="FF0000"/>
          <w:sz w:val="20"/>
          <w:szCs w:val="20"/>
          <w:u w:val="single"/>
        </w:rPr>
        <w:t>KOOP</w:t>
      </w:r>
    </w:p>
    <w:p w14:paraId="156CBA07" w14:textId="1B6799FF" w:rsidR="00EA570E" w:rsidRPr="00F90719" w:rsidRDefault="00B2176B" w:rsidP="00EA570E">
      <w:pPr>
        <w:rPr>
          <w:rFonts w:ascii="Arial" w:hAnsi="Arial" w:cs="Arial"/>
          <w:bCs/>
          <w:color w:val="FF0000"/>
          <w:sz w:val="20"/>
          <w:szCs w:val="20"/>
        </w:rPr>
      </w:pP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00B80B2D">
        <w:rPr>
          <w:rFonts w:ascii="Arial" w:hAnsi="Arial" w:cs="Arial"/>
          <w:sz w:val="20"/>
          <w:szCs w:val="20"/>
        </w:rPr>
        <w:t>Vervreemder</w:t>
      </w:r>
      <w:r w:rsidRPr="005D3FAD">
        <w:rPr>
          <w:rFonts w:ascii="Arial" w:hAnsi="Arial" w:cs="Arial"/>
          <w:sz w:val="20"/>
          <w:szCs w:val="20"/>
        </w:rPr>
        <w:fldChar w:fldCharType="begin"/>
      </w:r>
      <w:r w:rsidRPr="005D3FAD">
        <w:rPr>
          <w:rFonts w:ascii="Arial" w:hAnsi="Arial" w:cs="Arial"/>
          <w:sz w:val="20"/>
          <w:szCs w:val="20"/>
        </w:rPr>
        <w:instrText>MacroButton Nomacro §</w:instrText>
      </w:r>
      <w:r w:rsidRPr="005D3FAD">
        <w:rPr>
          <w:rFonts w:ascii="Arial" w:hAnsi="Arial" w:cs="Arial"/>
          <w:sz w:val="20"/>
          <w:szCs w:val="20"/>
        </w:rPr>
        <w:fldChar w:fldCharType="end"/>
      </w:r>
      <w:r w:rsidR="000A0B33">
        <w:rPr>
          <w:rFonts w:ascii="Arial" w:hAnsi="Arial" w:cs="Arial"/>
          <w:sz w:val="20"/>
          <w:szCs w:val="20"/>
        </w:rPr>
        <w:t xml:space="preserve"> </w:t>
      </w:r>
      <w:r w:rsidR="00D75E8E" w:rsidRPr="00584193">
        <w:rPr>
          <w:rFonts w:ascii="Arial" w:hAnsi="Arial" w:cs="Arial"/>
          <w:bCs/>
          <w:color w:val="FF0000"/>
          <w:sz w:val="20"/>
          <w:szCs w:val="20"/>
        </w:rPr>
        <w:t>en</w:t>
      </w:r>
      <w:r>
        <w:rPr>
          <w:rFonts w:ascii="Arial" w:hAnsi="Arial" w:cs="Arial"/>
          <w:bCs/>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006642AA">
        <w:rPr>
          <w:rFonts w:ascii="Arial" w:hAnsi="Arial" w:cs="Arial"/>
          <w:sz w:val="20"/>
          <w:szCs w:val="20"/>
        </w:rPr>
        <w:t>verkrijger</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sz w:val="20"/>
          <w:szCs w:val="20"/>
        </w:rPr>
        <w:t xml:space="preserve"> </w:t>
      </w:r>
      <w:r w:rsidR="00D75E8E" w:rsidRPr="00584193">
        <w:rPr>
          <w:rFonts w:ascii="Arial" w:hAnsi="Arial" w:cs="Arial"/>
          <w:bCs/>
          <w:color w:val="FF0000"/>
          <w:sz w:val="20"/>
          <w:szCs w:val="20"/>
        </w:rPr>
        <w:t xml:space="preserve">hebben op </w:t>
      </w:r>
      <w:r w:rsidR="00D75E8E" w:rsidRPr="00584193">
        <w:rPr>
          <w:rFonts w:ascii="Arial" w:hAnsi="Arial" w:cs="Arial"/>
          <w:sz w:val="20"/>
          <w:szCs w:val="20"/>
        </w:rPr>
        <w:fldChar w:fldCharType="begin"/>
      </w:r>
      <w:r w:rsidR="00D75E8E" w:rsidRPr="00584193">
        <w:rPr>
          <w:rFonts w:ascii="Arial" w:hAnsi="Arial" w:cs="Arial"/>
          <w:sz w:val="20"/>
          <w:szCs w:val="20"/>
        </w:rPr>
        <w:instrText>MacroButton Nomacro §</w:instrText>
      </w:r>
      <w:r w:rsidR="00D75E8E" w:rsidRPr="00584193">
        <w:rPr>
          <w:rFonts w:ascii="Arial" w:hAnsi="Arial" w:cs="Arial"/>
          <w:sz w:val="20"/>
          <w:szCs w:val="20"/>
        </w:rPr>
        <w:fldChar w:fldCharType="end"/>
      </w:r>
      <w:r w:rsidR="00D75E8E" w:rsidRPr="00584193">
        <w:rPr>
          <w:rFonts w:ascii="Arial" w:hAnsi="Arial" w:cs="Arial"/>
          <w:sz w:val="20"/>
          <w:szCs w:val="20"/>
        </w:rPr>
        <w:t>datum</w:t>
      </w:r>
      <w:r w:rsidR="00D75E8E" w:rsidRPr="00584193">
        <w:rPr>
          <w:rFonts w:ascii="Arial" w:hAnsi="Arial" w:cs="Arial"/>
          <w:sz w:val="20"/>
          <w:szCs w:val="20"/>
        </w:rPr>
        <w:fldChar w:fldCharType="begin"/>
      </w:r>
      <w:r w:rsidR="00D75E8E" w:rsidRPr="00584193">
        <w:rPr>
          <w:rFonts w:ascii="Arial" w:hAnsi="Arial" w:cs="Arial"/>
          <w:sz w:val="20"/>
          <w:szCs w:val="20"/>
        </w:rPr>
        <w:instrText>MacroButton Nomacro §</w:instrText>
      </w:r>
      <w:r w:rsidR="00D75E8E" w:rsidRPr="00584193">
        <w:rPr>
          <w:rFonts w:ascii="Arial" w:hAnsi="Arial" w:cs="Arial"/>
          <w:sz w:val="20"/>
          <w:szCs w:val="20"/>
        </w:rPr>
        <w:fldChar w:fldCharType="end"/>
      </w:r>
      <w:r w:rsidR="00D75E8E" w:rsidRPr="00584193">
        <w:rPr>
          <w:rFonts w:ascii="Arial" w:hAnsi="Arial" w:cs="Arial"/>
          <w:sz w:val="20"/>
          <w:szCs w:val="20"/>
        </w:rPr>
        <w:t xml:space="preserve"> </w:t>
      </w:r>
      <w:r w:rsidR="00D75E8E" w:rsidRPr="00584193">
        <w:rPr>
          <w:rFonts w:ascii="Arial" w:hAnsi="Arial" w:cs="Arial"/>
          <w:bCs/>
          <w:color w:val="FF0000"/>
          <w:sz w:val="20"/>
          <w:szCs w:val="20"/>
        </w:rPr>
        <w:t xml:space="preserve">een </w:t>
      </w:r>
      <w:r w:rsidR="00673AF2" w:rsidRPr="00F90719">
        <w:rPr>
          <w:rFonts w:ascii="Arial" w:hAnsi="Arial" w:cs="Arial"/>
          <w:color w:val="FF0000"/>
          <w:sz w:val="20"/>
          <w:szCs w:val="20"/>
        </w:rPr>
        <w:t>k</w:t>
      </w:r>
      <w:r w:rsidR="000E597F" w:rsidRPr="00F90719">
        <w:rPr>
          <w:rFonts w:ascii="Arial" w:hAnsi="Arial" w:cs="Arial"/>
          <w:color w:val="FF0000"/>
          <w:sz w:val="20"/>
          <w:szCs w:val="20"/>
        </w:rPr>
        <w:t>oopovereenkomst</w:t>
      </w:r>
      <w:r w:rsidR="00D75E8E" w:rsidRPr="00EB5D23">
        <w:rPr>
          <w:rFonts w:ascii="Arial" w:hAnsi="Arial" w:cs="Arial"/>
          <w:bCs/>
          <w:color w:val="FF0000"/>
          <w:sz w:val="20"/>
          <w:szCs w:val="20"/>
        </w:rPr>
        <w:t xml:space="preserve"> </w:t>
      </w:r>
      <w:r w:rsidR="00D75E8E" w:rsidRPr="00584193">
        <w:rPr>
          <w:rFonts w:ascii="Arial" w:hAnsi="Arial" w:cs="Arial"/>
          <w:bCs/>
          <w:color w:val="FF0000"/>
          <w:sz w:val="20"/>
          <w:szCs w:val="20"/>
        </w:rPr>
        <w:t xml:space="preserve">gesloten met betrekking tot </w:t>
      </w:r>
      <w:r w:rsidR="00D75E8E" w:rsidRPr="00B2176B">
        <w:rPr>
          <w:rFonts w:ascii="Arial" w:hAnsi="Arial" w:cs="Arial"/>
          <w:bCs/>
          <w:color w:val="339966"/>
          <w:sz w:val="20"/>
          <w:szCs w:val="20"/>
        </w:rPr>
        <w:t>de</w:t>
      </w:r>
      <w:r w:rsidR="00840A31" w:rsidRPr="00B2176B">
        <w:rPr>
          <w:rFonts w:ascii="Arial" w:hAnsi="Arial" w:cs="Arial"/>
          <w:bCs/>
          <w:color w:val="339966"/>
          <w:sz w:val="20"/>
          <w:szCs w:val="20"/>
        </w:rPr>
        <w:t>/</w:t>
      </w:r>
      <w:r w:rsidR="00D75E8E" w:rsidRPr="00B2176B">
        <w:rPr>
          <w:rFonts w:ascii="Arial" w:hAnsi="Arial" w:cs="Arial"/>
          <w:bCs/>
          <w:color w:val="339966"/>
          <w:sz w:val="20"/>
          <w:szCs w:val="20"/>
        </w:rPr>
        <w:t>het</w:t>
      </w:r>
      <w:r w:rsidR="00D75E8E" w:rsidRPr="00584193">
        <w:rPr>
          <w:rFonts w:ascii="Arial" w:hAnsi="Arial" w:cs="Arial"/>
          <w:bCs/>
          <w:color w:val="FF0000"/>
          <w:sz w:val="20"/>
          <w:szCs w:val="20"/>
        </w:rPr>
        <w:t xml:space="preserve"> hierna te vermelden registergoed</w:t>
      </w:r>
      <w:r w:rsidR="00A83212" w:rsidRPr="00584193">
        <w:rPr>
          <w:rFonts w:ascii="Arial" w:hAnsi="Arial" w:cs="Arial"/>
          <w:bCs/>
          <w:color w:val="800080"/>
          <w:sz w:val="20"/>
          <w:szCs w:val="20"/>
        </w:rPr>
        <w:t>eren</w:t>
      </w:r>
      <w:r w:rsidR="00D75E8E" w:rsidRPr="00584193">
        <w:rPr>
          <w:rFonts w:ascii="Arial" w:hAnsi="Arial" w:cs="Arial"/>
          <w:bCs/>
          <w:color w:val="FF0000"/>
          <w:sz w:val="20"/>
          <w:szCs w:val="20"/>
        </w:rPr>
        <w:t xml:space="preserve">. Van </w:t>
      </w:r>
      <w:r w:rsidR="00673AF2" w:rsidRPr="00F90719">
        <w:rPr>
          <w:rFonts w:ascii="Arial" w:hAnsi="Arial" w:cs="Arial"/>
          <w:color w:val="FF0000"/>
          <w:sz w:val="20"/>
          <w:szCs w:val="20"/>
        </w:rPr>
        <w:t>de koopovereenkomst</w:t>
      </w:r>
      <w:r w:rsidR="00D75E8E" w:rsidRPr="00EB5D23">
        <w:rPr>
          <w:rFonts w:ascii="Arial" w:hAnsi="Arial" w:cs="Arial"/>
          <w:bCs/>
          <w:color w:val="FF0000"/>
          <w:sz w:val="20"/>
          <w:szCs w:val="20"/>
        </w:rPr>
        <w:t xml:space="preserve"> </w:t>
      </w:r>
      <w:r w:rsidR="00D75E8E" w:rsidRPr="00584193">
        <w:rPr>
          <w:rFonts w:ascii="Arial" w:hAnsi="Arial" w:cs="Arial"/>
          <w:bCs/>
          <w:color w:val="FF0000"/>
          <w:sz w:val="20"/>
          <w:szCs w:val="20"/>
        </w:rPr>
        <w:t xml:space="preserve">blijkt uit een onderhandse akte die </w:t>
      </w:r>
      <w:r w:rsidR="00D75E8E" w:rsidRPr="00584193">
        <w:rPr>
          <w:rFonts w:ascii="Arial" w:hAnsi="Arial" w:cs="Arial"/>
          <w:bCs/>
          <w:color w:val="800080"/>
          <w:sz w:val="20"/>
          <w:szCs w:val="20"/>
        </w:rPr>
        <w:t>aan deze akte wordt gehecht en</w:t>
      </w:r>
      <w:r w:rsidR="00D75E8E" w:rsidRPr="00584193">
        <w:rPr>
          <w:rFonts w:ascii="Arial" w:hAnsi="Arial" w:cs="Arial"/>
          <w:bCs/>
          <w:color w:val="FF0000"/>
          <w:sz w:val="20"/>
          <w:szCs w:val="20"/>
        </w:rPr>
        <w:t xml:space="preserve"> hierna wordt aangeduid met </w:t>
      </w:r>
      <w:r w:rsidR="00EA570E" w:rsidRPr="00F90719">
        <w:rPr>
          <w:rFonts w:ascii="Arial" w:hAnsi="Arial" w:cs="Arial"/>
          <w:bCs/>
          <w:color w:val="FF0000"/>
          <w:sz w:val="20"/>
          <w:szCs w:val="20"/>
        </w:rPr>
        <w:t>“</w:t>
      </w:r>
      <w:r w:rsidR="00EA570E" w:rsidRPr="00447B50">
        <w:rPr>
          <w:rFonts w:ascii="Arial" w:hAnsi="Arial" w:cs="Arial"/>
          <w:bCs/>
          <w:color w:val="800080"/>
          <w:sz w:val="20"/>
          <w:szCs w:val="20"/>
        </w:rPr>
        <w:t>de</w:t>
      </w:r>
      <w:r w:rsidR="00EA570E" w:rsidRPr="00447B50">
        <w:rPr>
          <w:rFonts w:ascii="Arial" w:hAnsi="Arial" w:cs="Arial"/>
          <w:bCs/>
          <w:color w:val="7030A0"/>
          <w:sz w:val="20"/>
          <w:szCs w:val="20"/>
          <w:u w:val="single"/>
        </w:rPr>
        <w:t>/</w:t>
      </w:r>
      <w:r w:rsidR="00EA570E" w:rsidRPr="00447B50">
        <w:rPr>
          <w:rFonts w:ascii="Arial" w:hAnsi="Arial" w:cs="Arial"/>
          <w:bCs/>
          <w:color w:val="800080"/>
          <w:sz w:val="20"/>
          <w:szCs w:val="20"/>
        </w:rPr>
        <w:t>het</w:t>
      </w:r>
      <w:r w:rsidR="00EA570E" w:rsidRPr="00447B50">
        <w:rPr>
          <w:rFonts w:ascii="Arial" w:hAnsi="Arial" w:cs="Arial"/>
          <w:bCs/>
          <w:color w:val="7030A0"/>
          <w:sz w:val="20"/>
          <w:szCs w:val="20"/>
          <w:u w:val="single"/>
        </w:rPr>
        <w:t xml:space="preserve"> </w:t>
      </w:r>
      <w:r w:rsidR="00EA570E" w:rsidRPr="00F90719">
        <w:rPr>
          <w:rFonts w:ascii="Arial" w:hAnsi="Arial" w:cs="Arial"/>
          <w:bCs/>
          <w:sz w:val="20"/>
          <w:szCs w:val="20"/>
          <w:u w:val="single"/>
        </w:rPr>
        <w:t>§Koopovereenkomst§</w:t>
      </w:r>
      <w:r w:rsidR="00EA570E" w:rsidRPr="00F90719">
        <w:rPr>
          <w:rFonts w:ascii="Arial" w:hAnsi="Arial" w:cs="Arial"/>
          <w:bCs/>
          <w:color w:val="008000"/>
          <w:sz w:val="20"/>
          <w:szCs w:val="20"/>
          <w:u w:val="single"/>
        </w:rPr>
        <w:t xml:space="preserve"> </w:t>
      </w:r>
      <w:r w:rsidR="00EA570E" w:rsidRPr="00F90719">
        <w:rPr>
          <w:rFonts w:ascii="Arial" w:hAnsi="Arial" w:cs="Arial"/>
          <w:bCs/>
          <w:color w:val="800080"/>
          <w:sz w:val="20"/>
          <w:szCs w:val="20"/>
          <w:u w:val="single"/>
        </w:rPr>
        <w:t>[volgnummer]</w:t>
      </w:r>
      <w:r w:rsidR="00EA570E" w:rsidRPr="00F90719">
        <w:rPr>
          <w:rFonts w:ascii="Arial" w:hAnsi="Arial" w:cs="Arial"/>
          <w:bCs/>
          <w:color w:val="FF0000"/>
          <w:sz w:val="20"/>
          <w:szCs w:val="20"/>
        </w:rPr>
        <w:t>”</w:t>
      </w:r>
    </w:p>
    <w:p w14:paraId="01DC7FF1" w14:textId="289D7B1E" w:rsidR="00D75E8E" w:rsidRPr="00584193" w:rsidRDefault="00D75E8E" w:rsidP="00D75E8E">
      <w:pPr>
        <w:autoSpaceDE w:val="0"/>
        <w:autoSpaceDN w:val="0"/>
        <w:adjustRightInd w:val="0"/>
        <w:rPr>
          <w:rFonts w:ascii="Arial" w:hAnsi="Arial" w:cs="Arial"/>
          <w:bCs/>
          <w:color w:val="FF0000"/>
          <w:sz w:val="20"/>
          <w:szCs w:val="20"/>
        </w:rPr>
      </w:pPr>
    </w:p>
    <w:p w14:paraId="0324FAC6" w14:textId="77777777" w:rsidR="00D75E8E" w:rsidRPr="00584193" w:rsidRDefault="00D75E8E" w:rsidP="00D75E8E">
      <w:pPr>
        <w:rPr>
          <w:rFonts w:ascii="Arial" w:hAnsi="Arial" w:cs="Arial"/>
          <w:sz w:val="20"/>
          <w:szCs w:val="20"/>
        </w:rPr>
      </w:pPr>
    </w:p>
    <w:p w14:paraId="3CB53694" w14:textId="77777777" w:rsidR="00D75E8E" w:rsidRPr="00584193" w:rsidRDefault="00D75E8E" w:rsidP="00D75E8E">
      <w:pPr>
        <w:autoSpaceDE w:val="0"/>
        <w:autoSpaceDN w:val="0"/>
        <w:adjustRightInd w:val="0"/>
        <w:rPr>
          <w:rFonts w:ascii="Arial" w:hAnsi="Arial" w:cs="Arial"/>
          <w:bCs/>
          <w:color w:val="FF0000"/>
          <w:sz w:val="20"/>
          <w:szCs w:val="20"/>
          <w:u w:val="single"/>
        </w:rPr>
      </w:pPr>
      <w:r w:rsidRPr="00584193">
        <w:rPr>
          <w:rFonts w:ascii="Arial" w:hAnsi="Arial" w:cs="Arial"/>
          <w:bCs/>
          <w:color w:val="FF0000"/>
          <w:sz w:val="20"/>
          <w:szCs w:val="20"/>
          <w:u w:val="single"/>
        </w:rPr>
        <w:t>LEVERING</w:t>
      </w:r>
    </w:p>
    <w:p w14:paraId="0EFBA288" w14:textId="0DFE659B" w:rsidR="00D75E8E" w:rsidRPr="00584193" w:rsidRDefault="00D75E8E" w:rsidP="00F90719">
      <w:pPr>
        <w:rPr>
          <w:rFonts w:ascii="Arial" w:hAnsi="Arial" w:cs="Arial"/>
          <w:bCs/>
          <w:color w:val="FF0000"/>
          <w:sz w:val="20"/>
          <w:szCs w:val="20"/>
        </w:rPr>
      </w:pPr>
      <w:r w:rsidRPr="00584193">
        <w:rPr>
          <w:rFonts w:ascii="Arial" w:hAnsi="Arial" w:cs="Arial"/>
          <w:bCs/>
          <w:color w:val="FF0000"/>
          <w:sz w:val="20"/>
          <w:szCs w:val="20"/>
        </w:rPr>
        <w:t xml:space="preserve">Ter uitvoering van </w:t>
      </w:r>
      <w:r w:rsidR="00FC597D" w:rsidRPr="00447B50">
        <w:rPr>
          <w:rFonts w:ascii="Arial" w:hAnsi="Arial" w:cs="Arial"/>
          <w:bCs/>
          <w:color w:val="800080"/>
          <w:sz w:val="20"/>
          <w:szCs w:val="20"/>
        </w:rPr>
        <w:t>de/het</w:t>
      </w:r>
      <w:r w:rsidR="00FC597D" w:rsidRPr="00F90719">
        <w:rPr>
          <w:rFonts w:ascii="Arial" w:hAnsi="Arial" w:cs="Arial"/>
          <w:bCs/>
          <w:color w:val="008000"/>
          <w:sz w:val="20"/>
          <w:szCs w:val="20"/>
        </w:rPr>
        <w:t xml:space="preserve"> </w:t>
      </w:r>
      <w:r w:rsidR="00FC597D" w:rsidRPr="00F90719">
        <w:rPr>
          <w:rFonts w:ascii="Arial" w:hAnsi="Arial" w:cs="Arial"/>
          <w:bCs/>
          <w:sz w:val="20"/>
          <w:szCs w:val="20"/>
        </w:rPr>
        <w:t>§Koopovereenkoms</w:t>
      </w:r>
      <w:r w:rsidR="00FC597D" w:rsidRPr="00F90719">
        <w:rPr>
          <w:rFonts w:ascii="Arial" w:hAnsi="Arial" w:cs="Arial"/>
          <w:bCs/>
          <w:color w:val="339966"/>
          <w:sz w:val="20"/>
          <w:szCs w:val="20"/>
        </w:rPr>
        <w:t>t</w:t>
      </w:r>
      <w:r w:rsidR="00FC597D" w:rsidRPr="00F90719">
        <w:rPr>
          <w:rFonts w:ascii="Arial" w:hAnsi="Arial" w:cs="Arial"/>
          <w:bCs/>
          <w:sz w:val="20"/>
          <w:szCs w:val="20"/>
        </w:rPr>
        <w:t>§</w:t>
      </w:r>
      <w:r w:rsidR="00FC597D" w:rsidRPr="00F90719">
        <w:rPr>
          <w:rFonts w:ascii="Arial" w:hAnsi="Arial" w:cs="Arial"/>
          <w:bCs/>
          <w:color w:val="008000"/>
          <w:sz w:val="20"/>
          <w:szCs w:val="20"/>
        </w:rPr>
        <w:t xml:space="preserve"> </w:t>
      </w:r>
      <w:r w:rsidR="00FC597D" w:rsidRPr="00F90719">
        <w:rPr>
          <w:rFonts w:ascii="Arial" w:hAnsi="Arial" w:cs="Arial"/>
          <w:bCs/>
          <w:color w:val="800080"/>
          <w:sz w:val="20"/>
          <w:szCs w:val="20"/>
        </w:rPr>
        <w:t>[volgnummer]</w:t>
      </w:r>
      <w:r w:rsidR="007D6EF0">
        <w:rPr>
          <w:rFonts w:ascii="Arial" w:hAnsi="Arial" w:cs="Arial"/>
          <w:bCs/>
          <w:color w:val="FF0000"/>
          <w:sz w:val="20"/>
          <w:szCs w:val="20"/>
        </w:rPr>
        <w:t xml:space="preserve"> </w:t>
      </w:r>
      <w:r w:rsidR="007D6EF0" w:rsidRPr="007D6EF0">
        <w:rPr>
          <w:rFonts w:ascii="Arial" w:hAnsi="Arial" w:cs="Arial"/>
          <w:bCs/>
          <w:color w:val="FF0000"/>
          <w:sz w:val="20"/>
          <w:szCs w:val="20"/>
        </w:rPr>
        <w:t>l</w:t>
      </w:r>
      <w:r w:rsidR="007D6EF0">
        <w:rPr>
          <w:rFonts w:ascii="Arial" w:hAnsi="Arial" w:cs="Arial"/>
          <w:bCs/>
          <w:color w:val="FF0000"/>
          <w:sz w:val="20"/>
          <w:szCs w:val="20"/>
        </w:rPr>
        <w:t>evert</w:t>
      </w:r>
      <w:r w:rsidR="00831296">
        <w:rPr>
          <w:rFonts w:ascii="Arial" w:hAnsi="Arial" w:cs="Arial"/>
          <w:bCs/>
          <w:color w:val="FF0000"/>
          <w:sz w:val="20"/>
          <w:szCs w:val="20"/>
        </w:rPr>
        <w:t xml:space="preserve"> </w:t>
      </w:r>
      <w:r w:rsidR="00831296" w:rsidRPr="004766FA">
        <w:rPr>
          <w:rFonts w:ascii="Arial" w:hAnsi="Arial" w:cs="Arial"/>
          <w:sz w:val="20"/>
          <w:szCs w:val="20"/>
        </w:rPr>
        <w:fldChar w:fldCharType="begin"/>
      </w:r>
      <w:r w:rsidR="00831296" w:rsidRPr="004766FA">
        <w:rPr>
          <w:rFonts w:ascii="Arial" w:hAnsi="Arial" w:cs="Arial"/>
          <w:sz w:val="20"/>
          <w:szCs w:val="20"/>
        </w:rPr>
        <w:instrText>MacroButton Nomacro §</w:instrText>
      </w:r>
      <w:r w:rsidR="00831296" w:rsidRPr="004766FA">
        <w:rPr>
          <w:rFonts w:ascii="Arial" w:hAnsi="Arial" w:cs="Arial"/>
          <w:sz w:val="20"/>
          <w:szCs w:val="20"/>
        </w:rPr>
        <w:fldChar w:fldCharType="end"/>
      </w:r>
      <w:r w:rsidR="00B80B2D">
        <w:rPr>
          <w:rFonts w:ascii="Arial" w:hAnsi="Arial" w:cs="Arial"/>
          <w:sz w:val="20"/>
          <w:szCs w:val="20"/>
        </w:rPr>
        <w:t>vervreemder</w:t>
      </w:r>
      <w:r w:rsidR="00831296" w:rsidRPr="004766FA">
        <w:rPr>
          <w:rFonts w:ascii="Arial" w:hAnsi="Arial" w:cs="Arial"/>
          <w:sz w:val="20"/>
          <w:szCs w:val="20"/>
        </w:rPr>
        <w:fldChar w:fldCharType="begin"/>
      </w:r>
      <w:r w:rsidR="00831296" w:rsidRPr="004766FA">
        <w:rPr>
          <w:rFonts w:ascii="Arial" w:hAnsi="Arial" w:cs="Arial"/>
          <w:sz w:val="20"/>
          <w:szCs w:val="20"/>
        </w:rPr>
        <w:instrText>MacroButton Nomacro §</w:instrText>
      </w:r>
      <w:r w:rsidR="00831296" w:rsidRPr="004766FA">
        <w:rPr>
          <w:rFonts w:ascii="Arial" w:hAnsi="Arial" w:cs="Arial"/>
          <w:sz w:val="20"/>
          <w:szCs w:val="20"/>
        </w:rPr>
        <w:fldChar w:fldCharType="end"/>
      </w:r>
      <w:r w:rsidR="00243BA8" w:rsidRPr="00584193">
        <w:rPr>
          <w:rFonts w:ascii="Arial" w:hAnsi="Arial" w:cs="Arial"/>
          <w:bCs/>
          <w:color w:val="FF0000"/>
          <w:sz w:val="20"/>
          <w:szCs w:val="20"/>
        </w:rPr>
        <w:t xml:space="preserve"> hierbij</w:t>
      </w:r>
      <w:r w:rsidR="007D6EF0">
        <w:rPr>
          <w:rFonts w:ascii="Arial" w:hAnsi="Arial" w:cs="Arial"/>
          <w:bCs/>
          <w:color w:val="FF0000"/>
          <w:sz w:val="20"/>
          <w:szCs w:val="20"/>
        </w:rPr>
        <w:t xml:space="preserve"> aan</w:t>
      </w:r>
      <w:r w:rsidR="00243BA8" w:rsidRPr="00584193">
        <w:rPr>
          <w:rFonts w:ascii="Arial" w:hAnsi="Arial" w:cs="Arial"/>
          <w:bCs/>
          <w:color w:val="FF0000"/>
          <w:sz w:val="20"/>
          <w:szCs w:val="20"/>
        </w:rPr>
        <w:t xml:space="preserve"> </w:t>
      </w:r>
      <w:r w:rsidR="00551890" w:rsidRPr="00584193">
        <w:rPr>
          <w:rFonts w:ascii="Arial" w:hAnsi="Arial" w:cs="Arial"/>
          <w:color w:val="FFFFFF"/>
          <w:sz w:val="20"/>
          <w:szCs w:val="20"/>
          <w:highlight w:val="darkYellow"/>
        </w:rPr>
        <w:t>KEUZEBLOK</w:t>
      </w:r>
      <w:r w:rsidR="00A40E55" w:rsidRPr="00584193">
        <w:rPr>
          <w:rFonts w:ascii="Arial" w:hAnsi="Arial" w:cs="Arial"/>
          <w:color w:val="FFFFFF"/>
          <w:sz w:val="20"/>
          <w:szCs w:val="20"/>
          <w:highlight w:val="darkYellow"/>
        </w:rPr>
        <w:t xml:space="preserve"> VERDEL</w:t>
      </w:r>
      <w:r w:rsidR="00551890" w:rsidRPr="00584193">
        <w:rPr>
          <w:rFonts w:ascii="Arial" w:hAnsi="Arial" w:cs="Arial"/>
          <w:color w:val="FFFFFF"/>
          <w:sz w:val="20"/>
          <w:szCs w:val="20"/>
          <w:highlight w:val="darkYellow"/>
        </w:rPr>
        <w:t>ING</w:t>
      </w:r>
    </w:p>
    <w:p w14:paraId="6696F446" w14:textId="77777777"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14:paraId="48261C76" w14:textId="77777777" w:rsidR="00FC7FDF" w:rsidRDefault="00D75E8E" w:rsidP="00FC7FDF">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w:t>
      </w:r>
      <w:r w:rsidR="00FC7FDF">
        <w:rPr>
          <w:rFonts w:ascii="Arial" w:hAnsi="Arial" w:cs="Arial"/>
          <w:color w:val="FF0000"/>
          <w:sz w:val="20"/>
          <w:szCs w:val="20"/>
        </w:rPr>
        <w:t xml:space="preserve"> </w:t>
      </w:r>
      <w:r w:rsidR="00E05141" w:rsidRPr="00E05141">
        <w:rPr>
          <w:rFonts w:ascii="Arial" w:hAnsi="Arial" w:cs="Arial"/>
          <w:color w:val="800080"/>
          <w:sz w:val="20"/>
          <w:szCs w:val="20"/>
        </w:rPr>
        <w:t>hierna</w:t>
      </w:r>
      <w:r w:rsidR="00E05141">
        <w:rPr>
          <w:rFonts w:ascii="Arial" w:hAnsi="Arial" w:cs="Arial"/>
          <w:color w:val="FF0000"/>
          <w:sz w:val="20"/>
          <w:szCs w:val="20"/>
        </w:rPr>
        <w:t xml:space="preserve"> </w:t>
      </w:r>
      <w:r w:rsidR="0024720D" w:rsidRPr="00B2176B">
        <w:rPr>
          <w:rFonts w:ascii="Arial" w:hAnsi="Arial" w:cs="Arial"/>
          <w:sz w:val="20"/>
          <w:szCs w:val="20"/>
        </w:rPr>
        <w:fldChar w:fldCharType="begin"/>
      </w:r>
      <w:r w:rsidR="0024720D" w:rsidRPr="00B2176B">
        <w:rPr>
          <w:rFonts w:ascii="Arial" w:hAnsi="Arial" w:cs="Arial"/>
          <w:sz w:val="20"/>
          <w:szCs w:val="20"/>
        </w:rPr>
        <w:instrText>MacroButton Nomacro §</w:instrText>
      </w:r>
      <w:r w:rsidR="0024720D" w:rsidRPr="00B2176B">
        <w:rPr>
          <w:rFonts w:ascii="Arial" w:hAnsi="Arial" w:cs="Arial"/>
          <w:sz w:val="20"/>
          <w:szCs w:val="20"/>
        </w:rPr>
        <w:fldChar w:fldCharType="end"/>
      </w:r>
      <w:r w:rsidR="00E05141" w:rsidRPr="00E05141">
        <w:rPr>
          <w:rFonts w:ascii="Arial" w:hAnsi="Arial" w:cs="Arial"/>
          <w:color w:val="3366FF"/>
          <w:sz w:val="20"/>
          <w:szCs w:val="20"/>
        </w:rPr>
        <w:t>ook</w:t>
      </w:r>
      <w:r w:rsidR="0024720D" w:rsidRPr="00B2176B">
        <w:rPr>
          <w:rFonts w:ascii="Arial" w:hAnsi="Arial" w:cs="Arial"/>
          <w:sz w:val="20"/>
          <w:szCs w:val="20"/>
        </w:rPr>
        <w:fldChar w:fldCharType="begin"/>
      </w:r>
      <w:r w:rsidR="0024720D" w:rsidRPr="00B2176B">
        <w:rPr>
          <w:rFonts w:ascii="Arial" w:hAnsi="Arial" w:cs="Arial"/>
          <w:sz w:val="20"/>
          <w:szCs w:val="20"/>
        </w:rPr>
        <w:instrText>MacroButton Nomacro §</w:instrText>
      </w:r>
      <w:r w:rsidR="0024720D" w:rsidRPr="00B2176B">
        <w:rPr>
          <w:rFonts w:ascii="Arial" w:hAnsi="Arial" w:cs="Arial"/>
          <w:sz w:val="20"/>
          <w:szCs w:val="20"/>
        </w:rPr>
        <w:fldChar w:fldCharType="end"/>
      </w:r>
      <w:r w:rsidR="00E05141">
        <w:rPr>
          <w:rFonts w:ascii="Arial" w:hAnsi="Arial" w:cs="Arial"/>
          <w:color w:val="FF0000"/>
          <w:sz w:val="20"/>
          <w:szCs w:val="20"/>
        </w:rPr>
        <w:t xml:space="preserve"> </w:t>
      </w:r>
      <w:r w:rsidR="00E05141" w:rsidRPr="0024720D">
        <w:rPr>
          <w:rFonts w:ascii="Arial" w:hAnsi="Arial" w:cs="Arial"/>
          <w:color w:val="3366FF"/>
          <w:sz w:val="20"/>
          <w:szCs w:val="20"/>
        </w:rPr>
        <w:t>te</w:t>
      </w:r>
      <w:r w:rsidR="00E05141">
        <w:rPr>
          <w:rFonts w:ascii="Arial" w:hAnsi="Arial" w:cs="Arial"/>
          <w:color w:val="FF0000"/>
          <w:sz w:val="20"/>
          <w:szCs w:val="20"/>
        </w:rPr>
        <w:t xml:space="preserve"> </w:t>
      </w:r>
      <w:r w:rsidR="00E05141" w:rsidRPr="00E05141">
        <w:rPr>
          <w:rFonts w:ascii="Arial" w:hAnsi="Arial" w:cs="Arial"/>
          <w:color w:val="3366FF"/>
          <w:sz w:val="20"/>
          <w:szCs w:val="20"/>
        </w:rPr>
        <w:t>noemen/aangeduid met</w:t>
      </w:r>
      <w:r w:rsidR="00E05141" w:rsidRPr="00E05141">
        <w:rPr>
          <w:rFonts w:ascii="Arial" w:hAnsi="Arial" w:cs="Arial"/>
          <w:color w:val="800080"/>
          <w:sz w:val="20"/>
          <w:szCs w:val="20"/>
        </w:rPr>
        <w:t>:</w:t>
      </w:r>
      <w:r w:rsidR="00E05141">
        <w:rPr>
          <w:rFonts w:ascii="Arial" w:hAnsi="Arial" w:cs="Arial"/>
          <w:color w:val="FF0000"/>
          <w:sz w:val="20"/>
          <w:szCs w:val="20"/>
        </w:rPr>
        <w:t xml:space="preserve"> </w:t>
      </w:r>
      <w:r w:rsidR="00E05141" w:rsidRPr="00E05141">
        <w:rPr>
          <w:rFonts w:ascii="Arial" w:hAnsi="Arial" w:cs="Arial"/>
          <w:color w:val="800080"/>
          <w:sz w:val="20"/>
          <w:szCs w:val="20"/>
        </w:rPr>
        <w:t>“</w:t>
      </w:r>
      <w:r w:rsidR="00E05141" w:rsidRPr="00531643">
        <w:rPr>
          <w:rFonts w:ascii="Arial" w:hAnsi="Arial" w:cs="Arial"/>
          <w:color w:val="3366FF"/>
          <w:sz w:val="20"/>
          <w:szCs w:val="20"/>
          <w:u w:val="single"/>
        </w:rPr>
        <w:t>het</w:t>
      </w:r>
      <w:r w:rsidR="00E05141" w:rsidRPr="00E05141">
        <w:rPr>
          <w:rFonts w:ascii="Arial" w:hAnsi="Arial" w:cs="Arial"/>
          <w:color w:val="800080"/>
          <w:sz w:val="20"/>
          <w:szCs w:val="20"/>
          <w:u w:val="single"/>
        </w:rPr>
        <w:t xml:space="preserve"> Registergoed </w:t>
      </w:r>
      <w:r w:rsidR="00E05141"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00E05141" w:rsidRPr="00E05141">
        <w:rPr>
          <w:rFonts w:ascii="Arial" w:hAnsi="Arial" w:cs="Arial"/>
          <w:bCs/>
          <w:color w:val="800080"/>
          <w:sz w:val="20"/>
          <w:szCs w:val="20"/>
        </w:rPr>
        <w:t>;</w:t>
      </w:r>
    </w:p>
    <w:p w14:paraId="791EBE72" w14:textId="738C9531" w:rsidR="00FC7FDF" w:rsidRPr="00F6685D" w:rsidRDefault="00E05141" w:rsidP="00FC7FDF">
      <w:pPr>
        <w:tabs>
          <w:tab w:val="center" w:pos="4989"/>
        </w:tabs>
        <w:autoSpaceDE w:val="0"/>
        <w:autoSpaceDN w:val="0"/>
        <w:adjustRightInd w:val="0"/>
        <w:rPr>
          <w:rFonts w:ascii="Arial" w:hAnsi="Arial" w:cs="Arial"/>
          <w:color w:val="FF000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r w:rsidR="00FC7FDF" w:rsidRPr="00E05141">
        <w:rPr>
          <w:rFonts w:ascii="Arial" w:hAnsi="Arial" w:cs="Arial"/>
          <w:color w:val="800080"/>
          <w:sz w:val="20"/>
          <w:szCs w:val="20"/>
        </w:rPr>
        <w:t>hierna</w:t>
      </w:r>
      <w:r w:rsidR="00FC7FDF">
        <w:rPr>
          <w:rFonts w:ascii="Arial" w:hAnsi="Arial" w:cs="Arial"/>
          <w:color w:val="FF0000"/>
          <w:sz w:val="20"/>
          <w:szCs w:val="20"/>
        </w:rPr>
        <w:t xml:space="preserve"> </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sidRPr="00FC7FDF">
        <w:rPr>
          <w:rFonts w:ascii="Arial" w:hAnsi="Arial" w:cs="Arial"/>
          <w:color w:val="800080"/>
          <w:sz w:val="20"/>
          <w:szCs w:val="20"/>
        </w:rPr>
        <w:t>tezamen</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Pr>
          <w:rFonts w:ascii="Arial" w:hAnsi="Arial" w:cs="Arial"/>
          <w:color w:val="FF0000"/>
          <w:sz w:val="20"/>
          <w:szCs w:val="20"/>
        </w:rPr>
        <w:t xml:space="preserve"> </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sidRPr="00FC7FDF">
        <w:rPr>
          <w:rFonts w:ascii="Arial" w:hAnsi="Arial" w:cs="Arial"/>
          <w:color w:val="800080"/>
          <w:sz w:val="20"/>
          <w:szCs w:val="20"/>
        </w:rPr>
        <w:t>ook</w:t>
      </w:r>
      <w:r w:rsidR="00FC7FDF" w:rsidRPr="00B2176B">
        <w:rPr>
          <w:rFonts w:ascii="Arial" w:hAnsi="Arial" w:cs="Arial"/>
          <w:sz w:val="20"/>
          <w:szCs w:val="20"/>
        </w:rPr>
        <w:fldChar w:fldCharType="begin"/>
      </w:r>
      <w:r w:rsidR="00FC7FDF" w:rsidRPr="00B2176B">
        <w:rPr>
          <w:rFonts w:ascii="Arial" w:hAnsi="Arial" w:cs="Arial"/>
          <w:sz w:val="20"/>
          <w:szCs w:val="20"/>
        </w:rPr>
        <w:instrText>MacroButton Nomacro §</w:instrText>
      </w:r>
      <w:r w:rsidR="00FC7FDF" w:rsidRPr="00B2176B">
        <w:rPr>
          <w:rFonts w:ascii="Arial" w:hAnsi="Arial" w:cs="Arial"/>
          <w:sz w:val="20"/>
          <w:szCs w:val="20"/>
        </w:rPr>
        <w:fldChar w:fldCharType="end"/>
      </w:r>
      <w:r w:rsidR="00FC7FDF">
        <w:rPr>
          <w:rFonts w:ascii="Arial" w:hAnsi="Arial" w:cs="Arial"/>
          <w:color w:val="FF0000"/>
          <w:sz w:val="20"/>
          <w:szCs w:val="20"/>
        </w:rPr>
        <w:t xml:space="preserve"> </w:t>
      </w:r>
      <w:r w:rsidR="00FC7FDF" w:rsidRPr="00AE5B01">
        <w:rPr>
          <w:rFonts w:ascii="Arial" w:hAnsi="Arial" w:cs="Arial"/>
          <w:color w:val="3366FF"/>
          <w:sz w:val="20"/>
          <w:szCs w:val="20"/>
        </w:rPr>
        <w:t xml:space="preserve">te </w:t>
      </w:r>
      <w:r w:rsidR="00FC7FDF" w:rsidRPr="00E05141">
        <w:rPr>
          <w:rFonts w:ascii="Arial" w:hAnsi="Arial" w:cs="Arial"/>
          <w:color w:val="3366FF"/>
          <w:sz w:val="20"/>
          <w:szCs w:val="20"/>
        </w:rPr>
        <w:t>noemen/aangeduid met: “</w:t>
      </w:r>
      <w:r w:rsidR="00FC7FDF" w:rsidRPr="00E05141">
        <w:rPr>
          <w:rFonts w:ascii="Arial" w:hAnsi="Arial" w:cs="Arial"/>
          <w:color w:val="3366FF"/>
          <w:sz w:val="20"/>
          <w:szCs w:val="20"/>
          <w:u w:val="single"/>
        </w:rPr>
        <w:t>het Registergoed</w:t>
      </w:r>
      <w:r w:rsidR="00FC7FDF" w:rsidRPr="00E05141">
        <w:rPr>
          <w:rFonts w:ascii="Arial" w:hAnsi="Arial" w:cs="Arial"/>
          <w:color w:val="3366FF"/>
          <w:sz w:val="20"/>
          <w:szCs w:val="20"/>
        </w:rPr>
        <w:t>” /</w:t>
      </w:r>
      <w:r w:rsidR="00B60453">
        <w:rPr>
          <w:rFonts w:ascii="Arial" w:hAnsi="Arial" w:cs="Arial"/>
          <w:color w:val="3366FF"/>
          <w:sz w:val="20"/>
          <w:szCs w:val="20"/>
        </w:rPr>
        <w:t xml:space="preserve"> </w:t>
      </w:r>
      <w:r w:rsidR="00FC7FDF" w:rsidRPr="00E05141">
        <w:rPr>
          <w:rFonts w:ascii="Arial" w:hAnsi="Arial" w:cs="Arial"/>
          <w:color w:val="3366FF"/>
          <w:sz w:val="20"/>
          <w:szCs w:val="20"/>
        </w:rPr>
        <w:t>“</w:t>
      </w:r>
      <w:r w:rsidR="00FC7FDF" w:rsidRPr="00E05141">
        <w:rPr>
          <w:rFonts w:ascii="Arial" w:hAnsi="Arial" w:cs="Arial"/>
          <w:color w:val="3366FF"/>
          <w:sz w:val="20"/>
          <w:szCs w:val="20"/>
          <w:u w:val="single"/>
        </w:rPr>
        <w:t>de Registergoederen</w:t>
      </w:r>
      <w:r w:rsidR="00FC7FDF" w:rsidRPr="00E05141">
        <w:rPr>
          <w:rFonts w:ascii="Arial" w:hAnsi="Arial" w:cs="Arial"/>
          <w:color w:val="3366FF"/>
          <w:sz w:val="20"/>
          <w:szCs w:val="20"/>
        </w:rPr>
        <w:t>” / “</w:t>
      </w:r>
      <w:r w:rsidR="00FC7FDF" w:rsidRPr="00E05141">
        <w:rPr>
          <w:rFonts w:ascii="Arial" w:hAnsi="Arial" w:cs="Arial"/>
          <w:color w:val="3366FF"/>
          <w:sz w:val="20"/>
          <w:szCs w:val="20"/>
          <w:u w:val="single"/>
        </w:rPr>
        <w:t>het Verkochte</w:t>
      </w:r>
      <w:r w:rsidR="00FC7FDF" w:rsidRPr="00E05141">
        <w:rPr>
          <w:rFonts w:ascii="Arial" w:hAnsi="Arial" w:cs="Arial"/>
          <w:color w:val="3366FF"/>
          <w:sz w:val="20"/>
          <w:szCs w:val="20"/>
        </w:rPr>
        <w:t>”</w:t>
      </w:r>
      <w:r w:rsidR="00FC7FDF" w:rsidRPr="00E05141">
        <w:rPr>
          <w:rFonts w:ascii="Arial" w:hAnsi="Arial" w:cs="Arial"/>
          <w:color w:val="800080"/>
          <w:sz w:val="20"/>
          <w:szCs w:val="20"/>
        </w:rPr>
        <w:t>.</w:t>
      </w:r>
    </w:p>
    <w:p w14:paraId="2B7D049D" w14:textId="77777777" w:rsidR="00D75E8E" w:rsidRPr="00FC7FDF" w:rsidRDefault="00D75E8E" w:rsidP="00D75E8E">
      <w:pPr>
        <w:tabs>
          <w:tab w:val="left" w:pos="-1440"/>
          <w:tab w:val="left" w:pos="-720"/>
          <w:tab w:val="left" w:pos="425"/>
        </w:tabs>
        <w:suppressAutoHyphens/>
        <w:rPr>
          <w:rFonts w:ascii="Arial" w:hAnsi="Arial" w:cs="Arial"/>
          <w:color w:val="FF0000"/>
          <w:sz w:val="20"/>
          <w:szCs w:val="20"/>
        </w:rPr>
      </w:pPr>
    </w:p>
    <w:p w14:paraId="7626D5C5" w14:textId="77777777" w:rsidR="00D75E8E" w:rsidRPr="00584193" w:rsidRDefault="00001D60" w:rsidP="00D75E8E">
      <w:pPr>
        <w:rPr>
          <w:rFonts w:ascii="Arial" w:hAnsi="Arial" w:cs="Arial"/>
          <w:sz w:val="20"/>
          <w:szCs w:val="20"/>
          <w:u w:val="single"/>
        </w:rPr>
      </w:pPr>
      <w:r w:rsidRPr="00584193">
        <w:rPr>
          <w:rFonts w:ascii="Arial" w:hAnsi="Arial" w:cs="Arial"/>
          <w:sz w:val="20"/>
          <w:szCs w:val="20"/>
          <w:u w:val="single"/>
        </w:rPr>
        <w:t>Einde variant 1</w:t>
      </w:r>
    </w:p>
    <w:p w14:paraId="4AE3E57F" w14:textId="77777777" w:rsidR="00D75E8E" w:rsidRPr="00584193" w:rsidRDefault="00D75E8E" w:rsidP="00D75E8E">
      <w:pPr>
        <w:rPr>
          <w:rFonts w:ascii="Arial" w:hAnsi="Arial" w:cs="Arial"/>
          <w:sz w:val="20"/>
          <w:szCs w:val="20"/>
        </w:rPr>
      </w:pPr>
    </w:p>
    <w:p w14:paraId="23E80797" w14:textId="77777777" w:rsidR="00D75E8E" w:rsidRPr="00584193" w:rsidRDefault="00001D60" w:rsidP="00D75E8E">
      <w:pPr>
        <w:rPr>
          <w:rFonts w:ascii="Arial" w:hAnsi="Arial" w:cs="Arial"/>
          <w:sz w:val="20"/>
          <w:szCs w:val="20"/>
          <w:u w:val="single"/>
        </w:rPr>
      </w:pPr>
      <w:r w:rsidRPr="00584193">
        <w:rPr>
          <w:rFonts w:ascii="Arial" w:hAnsi="Arial" w:cs="Arial"/>
          <w:sz w:val="20"/>
          <w:szCs w:val="20"/>
          <w:u w:val="single"/>
        </w:rPr>
        <w:t>Variant 2</w:t>
      </w:r>
    </w:p>
    <w:p w14:paraId="1777E627" w14:textId="77777777" w:rsidR="00D75E8E" w:rsidRPr="00584193" w:rsidRDefault="00D75E8E" w:rsidP="00BD1CC0">
      <w:pPr>
        <w:tabs>
          <w:tab w:val="left" w:pos="0"/>
        </w:tabs>
        <w:rPr>
          <w:rFonts w:ascii="Arial" w:hAnsi="Arial" w:cs="Arial"/>
          <w:color w:val="FF0000"/>
          <w:sz w:val="20"/>
          <w:szCs w:val="20"/>
        </w:rPr>
      </w:pPr>
      <w:r w:rsidRPr="00584193">
        <w:rPr>
          <w:rFonts w:ascii="Arial" w:hAnsi="Arial" w:cs="Arial"/>
          <w:color w:val="FF0000"/>
          <w:sz w:val="20"/>
          <w:szCs w:val="20"/>
          <w:u w:val="single"/>
        </w:rPr>
        <w:t>KOOP</w:t>
      </w:r>
    </w:p>
    <w:p w14:paraId="6DC525C8" w14:textId="506B0444" w:rsidR="00D75E8E" w:rsidRPr="00584193" w:rsidRDefault="00D75E8E" w:rsidP="006367F7">
      <w:pPr>
        <w:tabs>
          <w:tab w:val="left" w:pos="425"/>
          <w:tab w:val="left" w:pos="850"/>
        </w:tabs>
        <w:ind w:left="850" w:hanging="850"/>
        <w:rPr>
          <w:rFonts w:ascii="Arial" w:hAnsi="Arial" w:cs="Arial"/>
          <w:sz w:val="20"/>
          <w:szCs w:val="20"/>
        </w:rPr>
      </w:pPr>
      <w:r w:rsidRPr="00584193">
        <w:rPr>
          <w:rFonts w:ascii="Arial" w:hAnsi="Arial" w:cs="Arial"/>
          <w:color w:val="FF0000"/>
          <w:sz w:val="20"/>
          <w:szCs w:val="20"/>
        </w:rPr>
        <w:tab/>
        <w:t>1.</w:t>
      </w:r>
      <w:r w:rsidRPr="00584193">
        <w:rPr>
          <w:rFonts w:ascii="Arial" w:hAnsi="Arial" w:cs="Arial"/>
          <w:color w:val="FF0000"/>
          <w:sz w:val="20"/>
          <w:szCs w:val="20"/>
        </w:rPr>
        <w:tab/>
        <w:t xml:space="preserve">Door </w:t>
      </w:r>
      <w:r w:rsidR="005D3FAD" w:rsidRPr="00F90719">
        <w:rPr>
          <w:rFonts w:ascii="Arial" w:hAnsi="Arial" w:cs="Arial"/>
          <w:sz w:val="20"/>
          <w:szCs w:val="20"/>
        </w:rPr>
        <w:t>§</w:t>
      </w:r>
      <w:r w:rsidR="00E426D0">
        <w:rPr>
          <w:rFonts w:ascii="Arial" w:hAnsi="Arial" w:cs="Arial"/>
          <w:sz w:val="20"/>
          <w:szCs w:val="20"/>
        </w:rPr>
        <w:t>vervreemder</w:t>
      </w:r>
      <w:r w:rsidR="005D3FAD" w:rsidRPr="00F90719">
        <w:rPr>
          <w:rFonts w:ascii="Arial" w:hAnsi="Arial" w:cs="Arial"/>
          <w:sz w:val="20"/>
          <w:szCs w:val="20"/>
        </w:rPr>
        <w:t>§</w:t>
      </w:r>
      <w:r w:rsidR="009167B4" w:rsidRPr="005D3FAD">
        <w:rPr>
          <w:rFonts w:ascii="Arial" w:hAnsi="Arial" w:cs="Arial"/>
          <w:sz w:val="20"/>
          <w:szCs w:val="20"/>
        </w:rPr>
        <w:t xml:space="preserve"> </w:t>
      </w:r>
      <w:r w:rsidRPr="00584193">
        <w:rPr>
          <w:rFonts w:ascii="Arial" w:hAnsi="Arial" w:cs="Arial"/>
          <w:color w:val="FF0000"/>
          <w:sz w:val="20"/>
          <w:szCs w:val="20"/>
        </w:rPr>
        <w:t>is met</w:t>
      </w:r>
      <w:r w:rsidRPr="00584193">
        <w:rPr>
          <w:rFonts w:ascii="Arial" w:hAnsi="Arial" w:cs="Arial"/>
          <w:sz w:val="20"/>
          <w:szCs w:val="20"/>
        </w:rPr>
        <w:t xml:space="preserve"> </w:t>
      </w:r>
      <w:r w:rsidR="005D3FAD" w:rsidRPr="005D3FAD">
        <w:rPr>
          <w:rFonts w:ascii="Arial" w:hAnsi="Arial" w:cs="Arial"/>
          <w:sz w:val="20"/>
          <w:szCs w:val="20"/>
        </w:rPr>
        <w:t>§</w:t>
      </w:r>
      <w:r w:rsidR="00E426D0">
        <w:rPr>
          <w:rFonts w:ascii="Arial" w:hAnsi="Arial" w:cs="Arial"/>
          <w:sz w:val="20"/>
          <w:szCs w:val="20"/>
        </w:rPr>
        <w:t>partij X</w:t>
      </w:r>
      <w:r w:rsidR="005D3FAD" w:rsidRPr="005D3FAD">
        <w:rPr>
          <w:rFonts w:ascii="Arial" w:hAnsi="Arial" w:cs="Arial"/>
          <w:sz w:val="20"/>
          <w:szCs w:val="20"/>
        </w:rPr>
        <w:t>§</w:t>
      </w:r>
      <w:r w:rsidR="005D3FAD">
        <w:rPr>
          <w:rFonts w:ascii="Arial" w:hAnsi="Arial" w:cs="Arial"/>
          <w:sz w:val="20"/>
          <w:szCs w:val="20"/>
        </w:rPr>
        <w:t xml:space="preserve"> </w:t>
      </w:r>
      <w:r w:rsidRPr="00584193">
        <w:rPr>
          <w:rFonts w:ascii="Arial" w:hAnsi="Arial" w:cs="Arial"/>
          <w:color w:val="FF0000"/>
          <w:sz w:val="20"/>
          <w:szCs w:val="20"/>
        </w:rPr>
        <w:t>op</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datum</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FF0000"/>
          <w:sz w:val="20"/>
          <w:szCs w:val="20"/>
        </w:rPr>
        <w:t xml:space="preserve">een </w:t>
      </w:r>
      <w:r w:rsidR="00EB5D23" w:rsidRPr="00F90719">
        <w:rPr>
          <w:rFonts w:ascii="Arial" w:hAnsi="Arial" w:cs="Arial"/>
          <w:color w:val="FF0000"/>
          <w:sz w:val="20"/>
          <w:szCs w:val="20"/>
        </w:rPr>
        <w:t xml:space="preserve">koopovereenkomst </w:t>
      </w:r>
      <w:r w:rsidRPr="00584193">
        <w:rPr>
          <w:rFonts w:ascii="Arial" w:hAnsi="Arial" w:cs="Arial"/>
          <w:color w:val="FF0000"/>
          <w:sz w:val="20"/>
          <w:szCs w:val="20"/>
        </w:rPr>
        <w:t>gesloten betreffende</w:t>
      </w:r>
      <w:r w:rsidRPr="00584193">
        <w:rPr>
          <w:rFonts w:ascii="Arial" w:hAnsi="Arial" w:cs="Arial"/>
          <w:sz w:val="20"/>
          <w:szCs w:val="20"/>
        </w:rPr>
        <w:t xml:space="preserve"> </w:t>
      </w:r>
      <w:r w:rsidRPr="00B7045C">
        <w:rPr>
          <w:rFonts w:ascii="Arial" w:hAnsi="Arial" w:cs="Arial"/>
          <w:bCs/>
          <w:color w:val="339966"/>
          <w:sz w:val="20"/>
          <w:szCs w:val="20"/>
        </w:rPr>
        <w:t>de</w:t>
      </w:r>
      <w:r w:rsidR="00180291" w:rsidRPr="00447B50">
        <w:rPr>
          <w:rFonts w:ascii="Arial" w:hAnsi="Arial" w:cs="Arial"/>
          <w:bCs/>
          <w:sz w:val="20"/>
          <w:szCs w:val="20"/>
        </w:rPr>
        <w:t>/</w:t>
      </w:r>
      <w:r w:rsidRPr="00B7045C">
        <w:rPr>
          <w:rFonts w:ascii="Arial" w:hAnsi="Arial" w:cs="Arial"/>
          <w:bCs/>
          <w:color w:val="339966"/>
          <w:sz w:val="20"/>
          <w:szCs w:val="20"/>
        </w:rPr>
        <w:t>het</w:t>
      </w:r>
      <w:r w:rsidRPr="00584193">
        <w:rPr>
          <w:rFonts w:ascii="Arial" w:hAnsi="Arial" w:cs="Arial"/>
          <w:bCs/>
          <w:color w:val="FF0000"/>
          <w:sz w:val="20"/>
          <w:szCs w:val="20"/>
        </w:rPr>
        <w:t xml:space="preserve"> hierna te vermelden registergoed</w:t>
      </w:r>
      <w:r w:rsidR="00F44E03" w:rsidRPr="00584193">
        <w:rPr>
          <w:rFonts w:ascii="Arial" w:hAnsi="Arial" w:cs="Arial"/>
          <w:bCs/>
          <w:color w:val="800080"/>
          <w:sz w:val="20"/>
          <w:szCs w:val="20"/>
        </w:rPr>
        <w:t>eren</w:t>
      </w:r>
      <w:r w:rsidR="009167B4" w:rsidRPr="00D01A2E">
        <w:rPr>
          <w:rFonts w:ascii="Arial" w:hAnsi="Arial" w:cs="Arial"/>
          <w:bCs/>
          <w:color w:val="FF0000"/>
          <w:sz w:val="20"/>
          <w:szCs w:val="20"/>
        </w:rPr>
        <w:t>,</w:t>
      </w:r>
      <w:r w:rsidR="00686967" w:rsidRPr="00D01A2E">
        <w:rPr>
          <w:rFonts w:ascii="Arial" w:hAnsi="Arial" w:cs="Arial"/>
          <w:bCs/>
          <w:color w:val="FF0000"/>
          <w:sz w:val="20"/>
          <w:szCs w:val="20"/>
        </w:rPr>
        <w:t xml:space="preserve"> </w:t>
      </w:r>
      <w:r w:rsidR="00D01A2E" w:rsidRPr="00D01A2E">
        <w:rPr>
          <w:rFonts w:ascii="Arial" w:hAnsi="Arial" w:cs="Arial"/>
          <w:bCs/>
          <w:color w:val="FF0000"/>
          <w:sz w:val="20"/>
          <w:szCs w:val="20"/>
        </w:rPr>
        <w:t>hierna te noemen</w:t>
      </w:r>
      <w:r w:rsidR="00CE5AF7">
        <w:rPr>
          <w:rFonts w:ascii="Arial" w:hAnsi="Arial" w:cs="Arial"/>
          <w:bCs/>
          <w:color w:val="FF0000"/>
          <w:sz w:val="20"/>
          <w:szCs w:val="20"/>
        </w:rPr>
        <w:t xml:space="preserve"> </w:t>
      </w:r>
      <w:r w:rsidR="001B3B12" w:rsidRPr="00E93065">
        <w:rPr>
          <w:rFonts w:ascii="Arial" w:hAnsi="Arial" w:cs="Arial"/>
          <w:bCs/>
          <w:color w:val="FF0000"/>
          <w:sz w:val="20"/>
          <w:szCs w:val="20"/>
        </w:rPr>
        <w:t>“</w:t>
      </w:r>
      <w:r w:rsidR="001B3B12" w:rsidRPr="00447B50">
        <w:rPr>
          <w:rFonts w:ascii="Arial" w:hAnsi="Arial" w:cs="Arial"/>
          <w:color w:val="800080"/>
          <w:sz w:val="20"/>
          <w:szCs w:val="20"/>
        </w:rPr>
        <w:t>de</w:t>
      </w:r>
      <w:r w:rsidR="001B3B12" w:rsidRPr="00447B50">
        <w:rPr>
          <w:rFonts w:ascii="Arial" w:hAnsi="Arial" w:cs="Arial"/>
          <w:sz w:val="20"/>
          <w:szCs w:val="20"/>
        </w:rPr>
        <w:t>/</w:t>
      </w:r>
      <w:r w:rsidR="001B3B12" w:rsidRPr="00447B50">
        <w:rPr>
          <w:rFonts w:ascii="Arial" w:hAnsi="Arial" w:cs="Arial"/>
          <w:color w:val="800080"/>
          <w:sz w:val="20"/>
          <w:szCs w:val="20"/>
        </w:rPr>
        <w:t>het</w:t>
      </w:r>
      <w:r w:rsidR="001B3B12" w:rsidRPr="00E93065">
        <w:rPr>
          <w:rFonts w:ascii="Arial" w:hAnsi="Arial" w:cs="Arial"/>
          <w:bCs/>
          <w:color w:val="008000"/>
          <w:sz w:val="20"/>
          <w:szCs w:val="20"/>
          <w:u w:val="single"/>
        </w:rPr>
        <w:t xml:space="preserve"> </w:t>
      </w:r>
      <w:r w:rsidR="001B3B12" w:rsidRPr="00E93065">
        <w:rPr>
          <w:rFonts w:ascii="Arial" w:hAnsi="Arial" w:cs="Arial"/>
          <w:bCs/>
          <w:sz w:val="20"/>
          <w:szCs w:val="20"/>
          <w:u w:val="single"/>
        </w:rPr>
        <w:t>§Koopovereenkoms</w:t>
      </w:r>
      <w:r w:rsidR="001B3B12" w:rsidRPr="00F90719">
        <w:rPr>
          <w:rFonts w:ascii="Arial" w:hAnsi="Arial" w:cs="Arial"/>
          <w:bCs/>
          <w:sz w:val="20"/>
          <w:szCs w:val="20"/>
          <w:u w:val="single"/>
        </w:rPr>
        <w:t>t</w:t>
      </w:r>
      <w:r w:rsidR="001B3B12" w:rsidRPr="00E93065">
        <w:rPr>
          <w:rFonts w:ascii="Arial" w:hAnsi="Arial" w:cs="Arial"/>
          <w:bCs/>
          <w:sz w:val="20"/>
          <w:szCs w:val="20"/>
          <w:u w:val="single"/>
        </w:rPr>
        <w:t>§</w:t>
      </w:r>
      <w:r w:rsidR="001B3B12" w:rsidRPr="00E93065">
        <w:rPr>
          <w:rFonts w:ascii="Arial" w:hAnsi="Arial" w:cs="Arial"/>
          <w:bCs/>
          <w:color w:val="008000"/>
          <w:sz w:val="20"/>
          <w:szCs w:val="20"/>
          <w:u w:val="single"/>
        </w:rPr>
        <w:t xml:space="preserve"> </w:t>
      </w:r>
      <w:r w:rsidR="001B3B12" w:rsidRPr="00E93065">
        <w:rPr>
          <w:rFonts w:ascii="Arial" w:hAnsi="Arial" w:cs="Arial"/>
          <w:bCs/>
          <w:color w:val="800080"/>
          <w:sz w:val="20"/>
          <w:szCs w:val="20"/>
          <w:u w:val="single"/>
        </w:rPr>
        <w:t>[volgnummer]</w:t>
      </w:r>
      <w:r w:rsidR="001B3B12" w:rsidRPr="00E93065">
        <w:rPr>
          <w:rFonts w:ascii="Arial" w:hAnsi="Arial" w:cs="Arial"/>
          <w:bCs/>
          <w:color w:val="FF0000"/>
          <w:sz w:val="20"/>
          <w:szCs w:val="20"/>
        </w:rPr>
        <w:t>”</w:t>
      </w:r>
      <w:r w:rsidR="00ED1BCE">
        <w:rPr>
          <w:rFonts w:ascii="Arial" w:hAnsi="Arial" w:cs="Arial"/>
          <w:bCs/>
          <w:color w:val="FF0000"/>
          <w:sz w:val="20"/>
          <w:szCs w:val="20"/>
        </w:rPr>
        <w:t>.</w:t>
      </w:r>
      <w:r w:rsidR="00F76F25" w:rsidRPr="00F90719">
        <w:rPr>
          <w:rFonts w:ascii="Arial" w:hAnsi="Arial" w:cs="Arial"/>
          <w:bCs/>
          <w:color w:val="339966"/>
          <w:sz w:val="20"/>
          <w:szCs w:val="20"/>
        </w:rPr>
        <w:t>Deze</w:t>
      </w:r>
      <w:r w:rsidR="00F76F25" w:rsidRPr="00447B50">
        <w:rPr>
          <w:rFonts w:ascii="Arial" w:hAnsi="Arial" w:cs="Arial"/>
          <w:bCs/>
          <w:sz w:val="20"/>
          <w:szCs w:val="20"/>
        </w:rPr>
        <w:t>/</w:t>
      </w:r>
      <w:r w:rsidR="00F76F25" w:rsidRPr="00F90719">
        <w:rPr>
          <w:rFonts w:ascii="Arial" w:hAnsi="Arial" w:cs="Arial"/>
          <w:bCs/>
          <w:color w:val="339966"/>
          <w:sz w:val="20"/>
          <w:szCs w:val="20"/>
        </w:rPr>
        <w:t>Dit</w:t>
      </w:r>
      <w:r w:rsidR="00EF73DA">
        <w:rPr>
          <w:rFonts w:ascii="Arial" w:hAnsi="Arial" w:cs="Arial"/>
          <w:bCs/>
          <w:color w:val="339966"/>
          <w:sz w:val="20"/>
          <w:szCs w:val="20"/>
        </w:rPr>
        <w:t xml:space="preserve"> </w:t>
      </w:r>
      <w:r w:rsidR="00F76F25" w:rsidRPr="00F90719">
        <w:rPr>
          <w:rFonts w:ascii="Arial" w:hAnsi="Arial" w:cs="Arial"/>
          <w:bCs/>
          <w:sz w:val="20"/>
          <w:szCs w:val="20"/>
        </w:rPr>
        <w:t>§Koopovereenkoms</w:t>
      </w:r>
      <w:r w:rsidR="00F76F25" w:rsidRPr="00447B50">
        <w:rPr>
          <w:rFonts w:ascii="Arial" w:hAnsi="Arial" w:cs="Arial"/>
          <w:bCs/>
          <w:sz w:val="20"/>
          <w:szCs w:val="20"/>
        </w:rPr>
        <w:t>t</w:t>
      </w:r>
      <w:r w:rsidR="00F76F25" w:rsidRPr="00F90719">
        <w:rPr>
          <w:rFonts w:ascii="Arial" w:hAnsi="Arial" w:cs="Arial"/>
          <w:bCs/>
          <w:sz w:val="20"/>
          <w:szCs w:val="20"/>
        </w:rPr>
        <w:t>§</w:t>
      </w:r>
      <w:r w:rsidR="00F76F25" w:rsidRPr="00F90719">
        <w:rPr>
          <w:rFonts w:ascii="Arial" w:hAnsi="Arial" w:cs="Arial"/>
          <w:bCs/>
          <w:color w:val="008000"/>
          <w:sz w:val="20"/>
          <w:szCs w:val="20"/>
        </w:rPr>
        <w:t xml:space="preserve"> </w:t>
      </w:r>
      <w:r w:rsidR="00F76F25" w:rsidRPr="00F90719">
        <w:rPr>
          <w:rFonts w:ascii="Arial" w:hAnsi="Arial" w:cs="Arial"/>
          <w:bCs/>
          <w:color w:val="800080"/>
          <w:sz w:val="20"/>
          <w:szCs w:val="20"/>
        </w:rPr>
        <w:t>[volgnummer</w:t>
      </w:r>
      <w:r w:rsidR="00F76F25" w:rsidRPr="00F90719">
        <w:rPr>
          <w:rFonts w:ascii="Arial" w:hAnsi="Arial" w:cs="Arial"/>
          <w:bCs/>
          <w:color w:val="800080"/>
          <w:sz w:val="20"/>
          <w:szCs w:val="20"/>
          <w:u w:val="single"/>
        </w:rPr>
        <w:t>]</w:t>
      </w:r>
      <w:r w:rsidRPr="00584193">
        <w:rPr>
          <w:rFonts w:ascii="Arial" w:hAnsi="Arial" w:cs="Arial"/>
          <w:color w:val="00CCFF"/>
          <w:sz w:val="20"/>
          <w:szCs w:val="20"/>
        </w:rPr>
        <w:t xml:space="preserve"> </w:t>
      </w:r>
      <w:r w:rsidRPr="00584193">
        <w:rPr>
          <w:rFonts w:ascii="Arial" w:hAnsi="Arial" w:cs="Arial"/>
          <w:color w:val="800080"/>
          <w:sz w:val="20"/>
          <w:szCs w:val="20"/>
        </w:rPr>
        <w:t>is als bijlage aan deze akte gehecht.</w:t>
      </w:r>
    </w:p>
    <w:p w14:paraId="3F474BAA" w14:textId="348F8C41" w:rsidR="00686967" w:rsidRPr="00584193" w:rsidRDefault="00D75E8E" w:rsidP="00F90719">
      <w:pPr>
        <w:tabs>
          <w:tab w:val="left" w:pos="567"/>
          <w:tab w:val="left" w:pos="850"/>
        </w:tabs>
        <w:ind w:left="851" w:hanging="425"/>
        <w:rPr>
          <w:rFonts w:ascii="Arial" w:hAnsi="Arial" w:cs="Arial"/>
          <w:sz w:val="20"/>
          <w:szCs w:val="20"/>
        </w:rPr>
      </w:pPr>
      <w:r w:rsidRPr="00584193">
        <w:rPr>
          <w:rFonts w:ascii="Arial" w:hAnsi="Arial" w:cs="Arial"/>
          <w:color w:val="FF0000"/>
          <w:sz w:val="20"/>
          <w:szCs w:val="20"/>
        </w:rPr>
        <w:t>2.</w:t>
      </w:r>
      <w:r w:rsidRPr="00584193">
        <w:rPr>
          <w:rFonts w:ascii="Arial" w:hAnsi="Arial" w:cs="Arial"/>
          <w:color w:val="FF0000"/>
          <w:sz w:val="20"/>
          <w:szCs w:val="20"/>
        </w:rPr>
        <w:tab/>
        <w:t>Vervolgens is door</w:t>
      </w:r>
      <w:r w:rsidRPr="00584193">
        <w:rPr>
          <w:rFonts w:ascii="Arial" w:hAnsi="Arial" w:cs="Arial"/>
          <w:sz w:val="20"/>
          <w:szCs w:val="20"/>
        </w:rPr>
        <w:t xml:space="preserve"> </w:t>
      </w:r>
      <w:r w:rsidR="0041779B" w:rsidRPr="00F90719">
        <w:rPr>
          <w:rFonts w:ascii="Arial" w:hAnsi="Arial" w:cs="Arial"/>
          <w:sz w:val="20"/>
          <w:szCs w:val="20"/>
        </w:rPr>
        <w:t>§</w:t>
      </w:r>
      <w:r w:rsidR="00EE43F6">
        <w:rPr>
          <w:rFonts w:ascii="Arial" w:hAnsi="Arial" w:cs="Arial"/>
          <w:sz w:val="20"/>
          <w:szCs w:val="20"/>
        </w:rPr>
        <w:t>partij X</w:t>
      </w:r>
      <w:r w:rsidR="0041779B" w:rsidRPr="00F90719">
        <w:rPr>
          <w:rFonts w:ascii="Arial" w:hAnsi="Arial" w:cs="Arial"/>
          <w:sz w:val="20"/>
          <w:szCs w:val="20"/>
        </w:rPr>
        <w:t>§</w:t>
      </w:r>
      <w:r w:rsidR="0041779B" w:rsidRPr="005D3FAD">
        <w:rPr>
          <w:rFonts w:ascii="Arial" w:hAnsi="Arial" w:cs="Arial"/>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41779B" w:rsidRPr="005D3FAD">
        <w:rPr>
          <w:rFonts w:ascii="Arial" w:hAnsi="Arial" w:cs="Arial"/>
          <w:sz w:val="20"/>
          <w:szCs w:val="20"/>
        </w:rPr>
        <w:t>§</w:t>
      </w:r>
      <w:r w:rsidR="006642AA">
        <w:rPr>
          <w:rFonts w:ascii="Arial" w:hAnsi="Arial" w:cs="Arial"/>
          <w:sz w:val="20"/>
          <w:szCs w:val="20"/>
        </w:rPr>
        <w:t>verkrijger</w:t>
      </w:r>
      <w:r w:rsidR="0041779B" w:rsidRPr="005D3FAD">
        <w:rPr>
          <w:rFonts w:ascii="Arial" w:hAnsi="Arial" w:cs="Arial"/>
          <w:sz w:val="20"/>
          <w:szCs w:val="20"/>
        </w:rPr>
        <w:t>§</w:t>
      </w:r>
      <w:r w:rsidR="0041779B">
        <w:rPr>
          <w:rFonts w:ascii="Arial" w:hAnsi="Arial" w:cs="Arial"/>
          <w:sz w:val="20"/>
          <w:szCs w:val="20"/>
        </w:rPr>
        <w:t xml:space="preserve"> </w:t>
      </w:r>
      <w:r w:rsidR="00A26D0B" w:rsidRPr="00584193">
        <w:rPr>
          <w:rFonts w:ascii="Arial" w:hAnsi="Arial" w:cs="Arial"/>
          <w:color w:val="FF0000"/>
          <w:sz w:val="20"/>
          <w:szCs w:val="20"/>
        </w:rPr>
        <w:t>op</w:t>
      </w:r>
      <w:r w:rsidR="00A26D0B" w:rsidRPr="00584193">
        <w:rPr>
          <w:rFonts w:ascii="Arial" w:hAnsi="Arial" w:cs="Arial"/>
          <w:sz w:val="20"/>
          <w:szCs w:val="20"/>
        </w:rPr>
        <w:t xml:space="preserve"> </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datum</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color w:val="FF0000"/>
          <w:sz w:val="20"/>
          <w:szCs w:val="20"/>
        </w:rPr>
        <w:t xml:space="preserve"> </w:t>
      </w:r>
      <w:r w:rsidRPr="00584193">
        <w:rPr>
          <w:rFonts w:ascii="Arial" w:hAnsi="Arial" w:cs="Arial"/>
          <w:color w:val="FF0000"/>
          <w:sz w:val="20"/>
          <w:szCs w:val="20"/>
        </w:rPr>
        <w:t>een</w:t>
      </w:r>
      <w:r w:rsidR="0041779B">
        <w:rPr>
          <w:rFonts w:ascii="Arial" w:hAnsi="Arial" w:cs="Arial"/>
          <w:bCs/>
          <w:color w:val="FF0000"/>
          <w:sz w:val="20"/>
          <w:szCs w:val="20"/>
        </w:rPr>
        <w:t xml:space="preserve"> koopovereenkomst</w:t>
      </w:r>
      <w:r w:rsidR="00352835" w:rsidRPr="00584193">
        <w:rPr>
          <w:rFonts w:ascii="Arial" w:hAnsi="Arial" w:cs="Arial"/>
          <w:bCs/>
          <w:color w:val="008000"/>
          <w:sz w:val="20"/>
          <w:szCs w:val="20"/>
        </w:rPr>
        <w:t xml:space="preserve"> </w:t>
      </w:r>
      <w:r w:rsidRPr="00584193">
        <w:rPr>
          <w:rFonts w:ascii="Arial" w:hAnsi="Arial" w:cs="Arial"/>
          <w:color w:val="FF0000"/>
          <w:sz w:val="20"/>
          <w:szCs w:val="20"/>
        </w:rPr>
        <w:t>gesloten betreffende</w:t>
      </w:r>
      <w:r w:rsidRPr="00584193">
        <w:rPr>
          <w:rFonts w:ascii="Arial" w:hAnsi="Arial" w:cs="Arial"/>
          <w:sz w:val="20"/>
          <w:szCs w:val="20"/>
        </w:rPr>
        <w:t xml:space="preserve"> </w:t>
      </w:r>
      <w:r w:rsidRPr="00686967">
        <w:rPr>
          <w:rFonts w:ascii="Arial" w:hAnsi="Arial" w:cs="Arial"/>
          <w:bCs/>
          <w:color w:val="339966"/>
          <w:sz w:val="20"/>
          <w:szCs w:val="20"/>
        </w:rPr>
        <w:t>de</w:t>
      </w:r>
      <w:r w:rsidR="00180291" w:rsidRPr="00447B50">
        <w:rPr>
          <w:rFonts w:ascii="Arial" w:hAnsi="Arial" w:cs="Arial"/>
          <w:bCs/>
          <w:sz w:val="20"/>
          <w:szCs w:val="20"/>
        </w:rPr>
        <w:t>/</w:t>
      </w:r>
      <w:r w:rsidRPr="00686967">
        <w:rPr>
          <w:rFonts w:ascii="Arial" w:hAnsi="Arial" w:cs="Arial"/>
          <w:bCs/>
          <w:color w:val="339966"/>
          <w:sz w:val="20"/>
          <w:szCs w:val="20"/>
        </w:rPr>
        <w:t>het</w:t>
      </w:r>
      <w:r w:rsidRPr="00584193">
        <w:rPr>
          <w:rFonts w:ascii="Arial" w:hAnsi="Arial" w:cs="Arial"/>
          <w:bCs/>
          <w:color w:val="FF0000"/>
          <w:sz w:val="20"/>
          <w:szCs w:val="20"/>
        </w:rPr>
        <w:t xml:space="preserve"> hierna te vermelden registergoed</w:t>
      </w:r>
      <w:r w:rsidR="00F44E03" w:rsidRPr="00584193">
        <w:rPr>
          <w:rFonts w:ascii="Arial" w:hAnsi="Arial" w:cs="Arial"/>
          <w:bCs/>
          <w:color w:val="800080"/>
          <w:sz w:val="20"/>
          <w:szCs w:val="20"/>
        </w:rPr>
        <w:t>eren</w:t>
      </w:r>
      <w:r w:rsidR="000E6432">
        <w:rPr>
          <w:rFonts w:ascii="Arial" w:hAnsi="Arial" w:cs="Arial"/>
          <w:color w:val="FF0000"/>
          <w:sz w:val="20"/>
          <w:szCs w:val="20"/>
        </w:rPr>
        <w:t xml:space="preserve">, </w:t>
      </w:r>
      <w:r w:rsidR="000E6432" w:rsidRPr="00D01A2E">
        <w:rPr>
          <w:rFonts w:ascii="Arial" w:hAnsi="Arial" w:cs="Arial"/>
          <w:bCs/>
          <w:color w:val="FF0000"/>
          <w:sz w:val="20"/>
          <w:szCs w:val="20"/>
        </w:rPr>
        <w:t>hierna te noemen</w:t>
      </w:r>
      <w:r w:rsidR="000E6432" w:rsidRPr="00F90719">
        <w:rPr>
          <w:rFonts w:ascii="Arial" w:hAnsi="Arial" w:cs="Arial"/>
          <w:bCs/>
          <w:sz w:val="20"/>
          <w:szCs w:val="20"/>
        </w:rPr>
        <w:t>:</w:t>
      </w:r>
      <w:r w:rsidR="0041779B" w:rsidRPr="0041779B">
        <w:t xml:space="preserve"> </w:t>
      </w:r>
      <w:r w:rsidR="00ED1BCE" w:rsidRPr="00E93065">
        <w:rPr>
          <w:rFonts w:ascii="Arial" w:hAnsi="Arial" w:cs="Arial"/>
          <w:bCs/>
          <w:color w:val="FF0000"/>
          <w:sz w:val="20"/>
          <w:szCs w:val="20"/>
        </w:rPr>
        <w:t>“</w:t>
      </w:r>
      <w:r w:rsidR="00ED1BCE" w:rsidRPr="00447B50">
        <w:rPr>
          <w:rFonts w:ascii="Arial" w:hAnsi="Arial" w:cs="Arial"/>
          <w:bCs/>
          <w:color w:val="800080"/>
          <w:sz w:val="20"/>
          <w:szCs w:val="20"/>
        </w:rPr>
        <w:t>de/het</w:t>
      </w:r>
      <w:r w:rsidR="00ED1BCE" w:rsidRPr="00E93065">
        <w:rPr>
          <w:rFonts w:ascii="Arial" w:hAnsi="Arial" w:cs="Arial"/>
          <w:bCs/>
          <w:color w:val="008000"/>
          <w:sz w:val="20"/>
          <w:szCs w:val="20"/>
          <w:u w:val="single"/>
        </w:rPr>
        <w:t xml:space="preserve"> </w:t>
      </w:r>
      <w:r w:rsidR="00ED1BCE" w:rsidRPr="00E93065">
        <w:rPr>
          <w:rFonts w:ascii="Arial" w:hAnsi="Arial" w:cs="Arial"/>
          <w:bCs/>
          <w:sz w:val="20"/>
          <w:szCs w:val="20"/>
          <w:u w:val="single"/>
        </w:rPr>
        <w:t>§Koopovereenkoms</w:t>
      </w:r>
      <w:r w:rsidR="00ED1BCE" w:rsidRPr="00F90719">
        <w:rPr>
          <w:rFonts w:ascii="Arial" w:hAnsi="Arial" w:cs="Arial"/>
          <w:bCs/>
          <w:sz w:val="20"/>
          <w:szCs w:val="20"/>
          <w:u w:val="single"/>
        </w:rPr>
        <w:t>t</w:t>
      </w:r>
      <w:r w:rsidR="00ED1BCE" w:rsidRPr="00E93065">
        <w:rPr>
          <w:rFonts w:ascii="Arial" w:hAnsi="Arial" w:cs="Arial"/>
          <w:bCs/>
          <w:sz w:val="20"/>
          <w:szCs w:val="20"/>
          <w:u w:val="single"/>
        </w:rPr>
        <w:t>§</w:t>
      </w:r>
      <w:r w:rsidR="00ED1BCE" w:rsidRPr="00E93065">
        <w:rPr>
          <w:rFonts w:ascii="Arial" w:hAnsi="Arial" w:cs="Arial"/>
          <w:bCs/>
          <w:color w:val="008000"/>
          <w:sz w:val="20"/>
          <w:szCs w:val="20"/>
          <w:u w:val="single"/>
        </w:rPr>
        <w:t xml:space="preserve"> </w:t>
      </w:r>
      <w:r w:rsidR="00ED1BCE" w:rsidRPr="00E93065">
        <w:rPr>
          <w:rFonts w:ascii="Arial" w:hAnsi="Arial" w:cs="Arial"/>
          <w:bCs/>
          <w:color w:val="800080"/>
          <w:sz w:val="20"/>
          <w:szCs w:val="20"/>
          <w:u w:val="single"/>
        </w:rPr>
        <w:t>[volgnummer]</w:t>
      </w:r>
      <w:r w:rsidR="00ED1BCE" w:rsidRPr="00E93065">
        <w:rPr>
          <w:rFonts w:ascii="Arial" w:hAnsi="Arial" w:cs="Arial"/>
          <w:bCs/>
          <w:color w:val="FF0000"/>
          <w:sz w:val="20"/>
          <w:szCs w:val="20"/>
        </w:rPr>
        <w:t>”</w:t>
      </w:r>
      <w:r w:rsidR="000E6432" w:rsidRPr="00584193">
        <w:rPr>
          <w:rFonts w:ascii="Arial" w:hAnsi="Arial" w:cs="Arial"/>
          <w:bCs/>
          <w:color w:val="FF0000"/>
          <w:sz w:val="20"/>
          <w:szCs w:val="20"/>
        </w:rPr>
        <w:t>.</w:t>
      </w:r>
      <w:r w:rsidR="00686967">
        <w:rPr>
          <w:rFonts w:ascii="Arial" w:hAnsi="Arial" w:cs="Arial"/>
          <w:color w:val="FF0000"/>
          <w:sz w:val="20"/>
          <w:szCs w:val="20"/>
        </w:rPr>
        <w:t xml:space="preserve"> </w:t>
      </w:r>
      <w:r w:rsidR="00ED1BCE" w:rsidRPr="00F90719">
        <w:rPr>
          <w:rFonts w:ascii="Arial" w:hAnsi="Arial" w:cs="Arial"/>
          <w:bCs/>
          <w:color w:val="339966"/>
          <w:sz w:val="20"/>
          <w:szCs w:val="20"/>
        </w:rPr>
        <w:t>Deze</w:t>
      </w:r>
      <w:r w:rsidR="00ED1BCE" w:rsidRPr="00447B50">
        <w:rPr>
          <w:rFonts w:ascii="Arial" w:hAnsi="Arial" w:cs="Arial"/>
          <w:bCs/>
          <w:sz w:val="20"/>
          <w:szCs w:val="20"/>
        </w:rPr>
        <w:t>/</w:t>
      </w:r>
      <w:r w:rsidR="00ED1BCE" w:rsidRPr="00F90719">
        <w:rPr>
          <w:rFonts w:ascii="Arial" w:hAnsi="Arial" w:cs="Arial"/>
          <w:bCs/>
          <w:color w:val="339966"/>
          <w:sz w:val="20"/>
          <w:szCs w:val="20"/>
        </w:rPr>
        <w:t>Dit</w:t>
      </w:r>
      <w:r w:rsidR="00EF73DA">
        <w:rPr>
          <w:rFonts w:ascii="Arial" w:hAnsi="Arial" w:cs="Arial"/>
          <w:bCs/>
          <w:color w:val="339966"/>
          <w:sz w:val="20"/>
          <w:szCs w:val="20"/>
        </w:rPr>
        <w:t xml:space="preserve"> </w:t>
      </w:r>
      <w:r w:rsidR="00ED1BCE" w:rsidRPr="00F90719">
        <w:rPr>
          <w:rFonts w:ascii="Arial" w:hAnsi="Arial" w:cs="Arial"/>
          <w:bCs/>
          <w:sz w:val="20"/>
          <w:szCs w:val="20"/>
        </w:rPr>
        <w:t>§Koopovereenkomst§</w:t>
      </w:r>
      <w:r w:rsidR="00ED1BCE" w:rsidRPr="00F90719">
        <w:rPr>
          <w:rFonts w:ascii="Arial" w:hAnsi="Arial" w:cs="Arial"/>
          <w:bCs/>
          <w:color w:val="008000"/>
          <w:sz w:val="20"/>
          <w:szCs w:val="20"/>
        </w:rPr>
        <w:t xml:space="preserve"> </w:t>
      </w:r>
      <w:r w:rsidR="00ED1BCE" w:rsidRPr="00F90719">
        <w:rPr>
          <w:rFonts w:ascii="Arial" w:hAnsi="Arial" w:cs="Arial"/>
          <w:bCs/>
          <w:color w:val="800080"/>
          <w:sz w:val="20"/>
          <w:szCs w:val="20"/>
        </w:rPr>
        <w:t>[volgnummer</w:t>
      </w:r>
      <w:r w:rsidR="00ED1BCE" w:rsidRPr="00F90719">
        <w:rPr>
          <w:rFonts w:ascii="Arial" w:hAnsi="Arial" w:cs="Arial"/>
          <w:bCs/>
          <w:color w:val="800080"/>
          <w:sz w:val="20"/>
          <w:szCs w:val="20"/>
          <w:u w:val="single"/>
        </w:rPr>
        <w:t>]</w:t>
      </w:r>
      <w:r w:rsidR="00686967" w:rsidRPr="00584193">
        <w:rPr>
          <w:rFonts w:ascii="Arial" w:hAnsi="Arial" w:cs="Arial"/>
          <w:color w:val="00CCFF"/>
          <w:sz w:val="20"/>
          <w:szCs w:val="20"/>
        </w:rPr>
        <w:t xml:space="preserve"> </w:t>
      </w:r>
      <w:r w:rsidR="00686967" w:rsidRPr="00584193">
        <w:rPr>
          <w:rFonts w:ascii="Arial" w:hAnsi="Arial" w:cs="Arial"/>
          <w:color w:val="800080"/>
          <w:sz w:val="20"/>
          <w:szCs w:val="20"/>
        </w:rPr>
        <w:t xml:space="preserve">is </w:t>
      </w:r>
      <w:r w:rsidR="00686967" w:rsidRPr="00814E53">
        <w:rPr>
          <w:rFonts w:ascii="Arial" w:hAnsi="Arial" w:cs="Arial"/>
          <w:color w:val="3366FF"/>
          <w:sz w:val="20"/>
          <w:szCs w:val="20"/>
        </w:rPr>
        <w:t>eveneens</w:t>
      </w:r>
      <w:r w:rsidR="00686967">
        <w:rPr>
          <w:rFonts w:ascii="Arial" w:hAnsi="Arial" w:cs="Arial"/>
          <w:color w:val="800080"/>
          <w:sz w:val="20"/>
          <w:szCs w:val="20"/>
        </w:rPr>
        <w:t xml:space="preserve"> </w:t>
      </w:r>
      <w:r w:rsidR="00686967" w:rsidRPr="00584193">
        <w:rPr>
          <w:rFonts w:ascii="Arial" w:hAnsi="Arial" w:cs="Arial"/>
          <w:color w:val="800080"/>
          <w:sz w:val="20"/>
          <w:szCs w:val="20"/>
        </w:rPr>
        <w:t>als bijlage aan deze akte gehecht.</w:t>
      </w:r>
    </w:p>
    <w:p w14:paraId="2D2E82B7" w14:textId="0C6E078A" w:rsidR="00D75E8E" w:rsidRPr="00617E55" w:rsidRDefault="00D75E8E" w:rsidP="00D75E8E">
      <w:pPr>
        <w:tabs>
          <w:tab w:val="left" w:pos="425"/>
          <w:tab w:val="left" w:pos="850"/>
        </w:tabs>
        <w:ind w:left="850" w:hanging="850"/>
        <w:rPr>
          <w:rFonts w:ascii="Arial" w:hAnsi="Arial" w:cs="Arial"/>
          <w:color w:val="800080"/>
          <w:sz w:val="20"/>
          <w:szCs w:val="20"/>
        </w:rPr>
      </w:pPr>
      <w:r w:rsidRPr="00584193">
        <w:rPr>
          <w:rFonts w:ascii="Arial" w:hAnsi="Arial" w:cs="Arial"/>
          <w:color w:val="FF0000"/>
          <w:sz w:val="20"/>
          <w:szCs w:val="20"/>
        </w:rPr>
        <w:tab/>
        <w:t>3.</w:t>
      </w:r>
      <w:r w:rsidRPr="00584193">
        <w:rPr>
          <w:rFonts w:ascii="Arial" w:hAnsi="Arial" w:cs="Arial"/>
          <w:color w:val="FF0000"/>
          <w:sz w:val="20"/>
          <w:szCs w:val="20"/>
        </w:rPr>
        <w:tab/>
        <w:t xml:space="preserve">Bij deze akte </w:t>
      </w:r>
      <w:r w:rsidR="00CD07FF" w:rsidRPr="00F90719">
        <w:rPr>
          <w:rFonts w:ascii="Arial" w:hAnsi="Arial" w:cs="Arial"/>
          <w:sz w:val="20"/>
          <w:szCs w:val="20"/>
        </w:rPr>
        <w:t>§</w:t>
      </w:r>
      <w:r w:rsidR="00E426D0">
        <w:rPr>
          <w:rFonts w:ascii="Arial" w:hAnsi="Arial" w:cs="Arial"/>
          <w:sz w:val="20"/>
          <w:szCs w:val="20"/>
        </w:rPr>
        <w:t>vervreemder</w:t>
      </w:r>
      <w:r w:rsidR="00CD07FF" w:rsidRPr="00F90719">
        <w:rPr>
          <w:rFonts w:ascii="Arial" w:hAnsi="Arial" w:cs="Arial"/>
          <w:sz w:val="20"/>
          <w:szCs w:val="20"/>
        </w:rPr>
        <w:t>§</w:t>
      </w:r>
      <w:r w:rsidR="00CD07FF" w:rsidRPr="005D3FAD">
        <w:rPr>
          <w:rFonts w:ascii="Arial" w:hAnsi="Arial" w:cs="Arial"/>
          <w:sz w:val="20"/>
          <w:szCs w:val="20"/>
        </w:rPr>
        <w:t xml:space="preserve"> </w:t>
      </w:r>
      <w:r w:rsidRPr="00584193">
        <w:rPr>
          <w:rFonts w:ascii="Arial" w:hAnsi="Arial" w:cs="Arial"/>
          <w:color w:val="FF0000"/>
          <w:sz w:val="20"/>
          <w:szCs w:val="20"/>
        </w:rPr>
        <w:t>aan</w:t>
      </w:r>
      <w:r w:rsidR="000E6432">
        <w:rPr>
          <w:rFonts w:ascii="Arial" w:hAnsi="Arial" w:cs="Arial"/>
          <w:color w:val="339966"/>
          <w:sz w:val="20"/>
          <w:szCs w:val="20"/>
        </w:rPr>
        <w:t xml:space="preserve"> </w:t>
      </w:r>
      <w:r w:rsidR="00CD07FF" w:rsidRPr="005D3FAD">
        <w:rPr>
          <w:rFonts w:ascii="Arial" w:hAnsi="Arial" w:cs="Arial"/>
          <w:sz w:val="20"/>
          <w:szCs w:val="20"/>
        </w:rPr>
        <w:t>§</w:t>
      </w:r>
      <w:r w:rsidR="00E426D0">
        <w:rPr>
          <w:rFonts w:ascii="Arial" w:hAnsi="Arial" w:cs="Arial"/>
          <w:sz w:val="20"/>
          <w:szCs w:val="20"/>
        </w:rPr>
        <w:t>partij X</w:t>
      </w:r>
      <w:r w:rsidR="00CD07FF" w:rsidRPr="005D3FAD">
        <w:rPr>
          <w:rFonts w:ascii="Arial" w:hAnsi="Arial" w:cs="Arial"/>
          <w:sz w:val="20"/>
          <w:szCs w:val="20"/>
        </w:rPr>
        <w:t>§</w:t>
      </w:r>
      <w:r w:rsidR="00686967" w:rsidRPr="00584193">
        <w:rPr>
          <w:rFonts w:ascii="Arial" w:hAnsi="Arial" w:cs="Arial"/>
          <w:bCs/>
          <w:color w:val="FF0000"/>
          <w:sz w:val="20"/>
          <w:szCs w:val="20"/>
        </w:rPr>
        <w:t xml:space="preserve"> </w:t>
      </w:r>
      <w:r w:rsidRPr="00584193">
        <w:rPr>
          <w:rFonts w:ascii="Arial" w:hAnsi="Arial" w:cs="Arial"/>
          <w:color w:val="FF0000"/>
          <w:sz w:val="20"/>
          <w:szCs w:val="20"/>
        </w:rPr>
        <w:t xml:space="preserve">ter uitvoering van </w:t>
      </w:r>
      <w:r w:rsidR="000F736C" w:rsidRPr="00447B50">
        <w:rPr>
          <w:rFonts w:ascii="Arial" w:hAnsi="Arial" w:cs="Arial"/>
          <w:color w:val="800080"/>
          <w:sz w:val="20"/>
          <w:szCs w:val="20"/>
        </w:rPr>
        <w:t>de</w:t>
      </w:r>
      <w:r w:rsidR="000F736C" w:rsidRPr="00447B50">
        <w:rPr>
          <w:rFonts w:ascii="Arial" w:hAnsi="Arial" w:cs="Arial"/>
          <w:sz w:val="20"/>
          <w:szCs w:val="20"/>
        </w:rPr>
        <w:t>/</w:t>
      </w:r>
      <w:r w:rsidR="000F736C" w:rsidRPr="00447B50">
        <w:rPr>
          <w:rFonts w:ascii="Arial" w:hAnsi="Arial" w:cs="Arial"/>
          <w:color w:val="800080"/>
          <w:sz w:val="20"/>
          <w:szCs w:val="20"/>
        </w:rPr>
        <w:t>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w:t>
      </w:r>
      <w:r w:rsidR="000F736C" w:rsidRPr="00F90719">
        <w:rPr>
          <w:rFonts w:ascii="Arial" w:hAnsi="Arial" w:cs="Arial"/>
          <w:bCs/>
          <w:sz w:val="20"/>
          <w:szCs w:val="20"/>
        </w:rPr>
        <w:t>t</w:t>
      </w:r>
      <w:r w:rsidR="000F736C" w:rsidRPr="00E93065">
        <w:rPr>
          <w:rFonts w:ascii="Arial" w:hAnsi="Arial" w:cs="Arial"/>
          <w:bCs/>
          <w:sz w:val="20"/>
          <w:szCs w:val="20"/>
        </w:rPr>
        <w: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00CD07FF" w:rsidRPr="00584193">
        <w:rPr>
          <w:rFonts w:ascii="Arial" w:hAnsi="Arial" w:cs="Arial"/>
          <w:color w:val="00CCFF"/>
          <w:sz w:val="20"/>
          <w:szCs w:val="20"/>
        </w:rPr>
        <w:t xml:space="preserve"> </w:t>
      </w:r>
      <w:r w:rsidR="00617E55" w:rsidRPr="00617E55">
        <w:rPr>
          <w:rFonts w:ascii="Arial" w:hAnsi="Arial" w:cs="Arial"/>
          <w:bCs/>
          <w:color w:val="FF0000"/>
          <w:sz w:val="20"/>
          <w:szCs w:val="20"/>
        </w:rPr>
        <w:t>en</w:t>
      </w:r>
      <w:r w:rsidR="00617E55">
        <w:rPr>
          <w:rFonts w:ascii="Arial" w:hAnsi="Arial" w:cs="Arial"/>
          <w:bCs/>
          <w:color w:val="800080"/>
          <w:sz w:val="20"/>
          <w:szCs w:val="20"/>
        </w:rPr>
        <w:t xml:space="preserve"> </w:t>
      </w:r>
      <w:r w:rsidR="00CD07FF" w:rsidRPr="000E1974">
        <w:rPr>
          <w:rFonts w:ascii="Arial" w:hAnsi="Arial" w:cs="Arial"/>
          <w:sz w:val="20"/>
          <w:szCs w:val="20"/>
        </w:rPr>
        <w:t>§</w:t>
      </w:r>
      <w:r w:rsidR="00EE43F6">
        <w:rPr>
          <w:rFonts w:ascii="Arial" w:hAnsi="Arial" w:cs="Arial"/>
          <w:sz w:val="20"/>
          <w:szCs w:val="20"/>
        </w:rPr>
        <w:t>partij X</w:t>
      </w:r>
      <w:r w:rsidR="00CD07FF" w:rsidRPr="000E1974">
        <w:rPr>
          <w:rFonts w:ascii="Arial" w:hAnsi="Arial" w:cs="Arial"/>
          <w:sz w:val="20"/>
          <w:szCs w:val="20"/>
        </w:rPr>
        <w:t>§</w:t>
      </w:r>
      <w:r w:rsidR="000E6432">
        <w:rPr>
          <w:rFonts w:ascii="Arial" w:hAnsi="Arial" w:cs="Arial"/>
          <w:sz w:val="20"/>
          <w:szCs w:val="20"/>
        </w:rPr>
        <w:t xml:space="preserve"> </w:t>
      </w:r>
      <w:r w:rsidRPr="00584193">
        <w:rPr>
          <w:rFonts w:ascii="Arial" w:hAnsi="Arial" w:cs="Arial"/>
          <w:color w:val="FF0000"/>
          <w:sz w:val="20"/>
          <w:szCs w:val="20"/>
        </w:rPr>
        <w:t>levert aan</w:t>
      </w:r>
      <w:r w:rsidRPr="00584193">
        <w:rPr>
          <w:rFonts w:ascii="Arial" w:hAnsi="Arial" w:cs="Arial"/>
          <w:sz w:val="20"/>
          <w:szCs w:val="20"/>
        </w:rPr>
        <w:t xml:space="preserve"> </w:t>
      </w:r>
      <w:r w:rsidR="00CD07FF" w:rsidRPr="005D3FAD">
        <w:rPr>
          <w:rFonts w:ascii="Arial" w:hAnsi="Arial" w:cs="Arial"/>
          <w:sz w:val="20"/>
          <w:szCs w:val="20"/>
        </w:rPr>
        <w:t>§</w:t>
      </w:r>
      <w:r w:rsidR="00E426D0">
        <w:rPr>
          <w:rFonts w:ascii="Arial" w:hAnsi="Arial" w:cs="Arial"/>
          <w:sz w:val="20"/>
          <w:szCs w:val="20"/>
        </w:rPr>
        <w:t>verkrijger</w:t>
      </w:r>
      <w:r w:rsidR="00CD07FF" w:rsidRPr="005D3FAD">
        <w:rPr>
          <w:rFonts w:ascii="Arial" w:hAnsi="Arial" w:cs="Arial"/>
          <w:sz w:val="20"/>
          <w:szCs w:val="20"/>
        </w:rPr>
        <w:t>§</w:t>
      </w:r>
      <w:r w:rsidR="00CD07FF" w:rsidDel="00CD07FF">
        <w:rPr>
          <w:rFonts w:ascii="Arial" w:hAnsi="Arial" w:cs="Arial"/>
          <w:color w:val="339966"/>
          <w:sz w:val="20"/>
          <w:szCs w:val="20"/>
        </w:rPr>
        <w:t xml:space="preserve"> </w:t>
      </w:r>
      <w:r w:rsidRPr="00584193">
        <w:rPr>
          <w:rFonts w:ascii="Arial" w:hAnsi="Arial" w:cs="Arial"/>
          <w:color w:val="FF0000"/>
          <w:sz w:val="20"/>
          <w:szCs w:val="20"/>
        </w:rPr>
        <w:t xml:space="preserve">ter uitvoering van </w:t>
      </w:r>
      <w:r w:rsidR="000F736C" w:rsidRPr="00E93065">
        <w:rPr>
          <w:rFonts w:ascii="Arial" w:hAnsi="Arial" w:cs="Arial"/>
          <w:bCs/>
          <w:color w:val="339966"/>
          <w:sz w:val="20"/>
          <w:szCs w:val="20"/>
        </w:rPr>
        <w:t>de/het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w:t>
      </w:r>
      <w:r w:rsidR="000F736C" w:rsidRPr="00E93065">
        <w:rPr>
          <w:rFonts w:ascii="Arial" w:hAnsi="Arial" w:cs="Arial"/>
          <w:bCs/>
          <w:color w:val="339966"/>
          <w:sz w:val="20"/>
          <w:szCs w:val="20"/>
        </w:rPr>
        <w:t>t</w:t>
      </w:r>
      <w:r w:rsidR="000F736C" w:rsidRPr="00E93065">
        <w:rPr>
          <w:rFonts w:ascii="Arial" w:hAnsi="Arial" w:cs="Arial"/>
          <w:bCs/>
          <w:sz w:val="20"/>
          <w:szCs w:val="20"/>
        </w:rPr>
        <w: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00CD07FF" w:rsidRPr="000E1974">
        <w:rPr>
          <w:rFonts w:ascii="Arial" w:hAnsi="Arial" w:cs="Arial"/>
          <w:bCs/>
          <w:sz w:val="20"/>
          <w:szCs w:val="20"/>
          <w:u w:val="single"/>
        </w:rPr>
        <w:t>§</w:t>
      </w:r>
      <w:r w:rsidR="00B905D4">
        <w:rPr>
          <w:rFonts w:ascii="Arial" w:hAnsi="Arial" w:cs="Arial"/>
          <w:color w:val="FF0000"/>
          <w:sz w:val="20"/>
          <w:szCs w:val="20"/>
        </w:rPr>
        <w:t>.</w:t>
      </w:r>
    </w:p>
    <w:p w14:paraId="6C5964AB" w14:textId="77777777" w:rsidR="00D75E8E" w:rsidRPr="00584193" w:rsidRDefault="00D75E8E" w:rsidP="00D75E8E">
      <w:pPr>
        <w:tabs>
          <w:tab w:val="left" w:pos="425"/>
        </w:tabs>
        <w:ind w:left="425" w:hanging="425"/>
        <w:rPr>
          <w:rFonts w:ascii="Arial" w:hAnsi="Arial" w:cs="Arial"/>
          <w:sz w:val="20"/>
          <w:szCs w:val="20"/>
        </w:rPr>
      </w:pPr>
    </w:p>
    <w:p w14:paraId="3C77EB2F" w14:textId="77777777" w:rsidR="00D75E8E" w:rsidRPr="00584193" w:rsidRDefault="00D75E8E" w:rsidP="00D75E8E">
      <w:pPr>
        <w:tabs>
          <w:tab w:val="left" w:pos="425"/>
        </w:tabs>
        <w:ind w:left="425" w:hanging="425"/>
        <w:rPr>
          <w:rFonts w:ascii="Arial" w:hAnsi="Arial" w:cs="Arial"/>
          <w:sz w:val="20"/>
          <w:szCs w:val="20"/>
        </w:rPr>
      </w:pPr>
      <w:r w:rsidRPr="00584193">
        <w:rPr>
          <w:rFonts w:ascii="Arial" w:hAnsi="Arial" w:cs="Arial"/>
          <w:color w:val="FF0000"/>
          <w:sz w:val="20"/>
          <w:szCs w:val="20"/>
          <w:u w:val="single"/>
        </w:rPr>
        <w:t>LEVERING</w:t>
      </w:r>
    </w:p>
    <w:p w14:paraId="5F8635AD" w14:textId="013D7D22" w:rsidR="002A7438" w:rsidRPr="005F145D" w:rsidRDefault="00D75E8E" w:rsidP="002A7438">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Vervolgens </w:t>
      </w:r>
      <w:r w:rsidR="005F145D">
        <w:rPr>
          <w:rFonts w:ascii="Arial" w:hAnsi="Arial" w:cs="Arial"/>
          <w:color w:val="FF0000"/>
          <w:sz w:val="20"/>
          <w:szCs w:val="20"/>
        </w:rPr>
        <w:t>levert</w:t>
      </w:r>
      <w:r w:rsidRPr="00584193">
        <w:rPr>
          <w:rFonts w:ascii="Arial" w:hAnsi="Arial" w:cs="Arial"/>
          <w:sz w:val="20"/>
          <w:szCs w:val="20"/>
        </w:rPr>
        <w:t xml:space="preserve"> </w:t>
      </w:r>
      <w:r w:rsidR="000C009A" w:rsidRPr="00F90719">
        <w:rPr>
          <w:rFonts w:ascii="Arial" w:hAnsi="Arial" w:cs="Arial"/>
          <w:sz w:val="20"/>
          <w:szCs w:val="20"/>
        </w:rPr>
        <w:t>§</w:t>
      </w:r>
      <w:r w:rsidR="00E426D0">
        <w:rPr>
          <w:rFonts w:ascii="Arial" w:hAnsi="Arial" w:cs="Arial"/>
          <w:sz w:val="20"/>
          <w:szCs w:val="20"/>
        </w:rPr>
        <w:t>vervreemder</w:t>
      </w:r>
      <w:r w:rsidR="000C009A" w:rsidRPr="00F90719">
        <w:rPr>
          <w:rFonts w:ascii="Arial" w:hAnsi="Arial" w:cs="Arial"/>
          <w:sz w:val="20"/>
          <w:szCs w:val="20"/>
        </w:rPr>
        <w:t>§</w:t>
      </w:r>
      <w:r w:rsidRPr="00584193">
        <w:rPr>
          <w:rFonts w:ascii="Arial" w:hAnsi="Arial" w:cs="Arial"/>
          <w:color w:val="FF0000"/>
          <w:sz w:val="20"/>
          <w:szCs w:val="20"/>
        </w:rPr>
        <w:t xml:space="preserve">, ter uitvoering van </w:t>
      </w:r>
      <w:r w:rsidR="000F736C" w:rsidRPr="00447B50">
        <w:rPr>
          <w:rFonts w:ascii="Arial" w:hAnsi="Arial" w:cs="Arial"/>
          <w:bCs/>
          <w:color w:val="800080"/>
          <w:sz w:val="20"/>
          <w:szCs w:val="20"/>
        </w:rPr>
        <w:t>de</w:t>
      </w:r>
      <w:r w:rsidR="000F736C" w:rsidRPr="00447B50">
        <w:rPr>
          <w:rFonts w:ascii="Arial" w:hAnsi="Arial" w:cs="Arial"/>
          <w:bCs/>
          <w:sz w:val="20"/>
          <w:szCs w:val="20"/>
        </w:rPr>
        <w:t>/</w:t>
      </w:r>
      <w:r w:rsidR="000F736C" w:rsidRPr="00447B50">
        <w:rPr>
          <w:rFonts w:ascii="Arial" w:hAnsi="Arial" w:cs="Arial"/>
          <w:bCs/>
          <w:color w:val="800080"/>
          <w:sz w:val="20"/>
          <w:szCs w:val="20"/>
        </w:rPr>
        <w:t>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w:t>
      </w:r>
      <w:r w:rsidR="000F736C" w:rsidRPr="00F90719">
        <w:rPr>
          <w:rFonts w:ascii="Arial" w:hAnsi="Arial" w:cs="Arial"/>
          <w:bCs/>
          <w:sz w:val="20"/>
          <w:szCs w:val="20"/>
        </w:rPr>
        <w:t>t</w:t>
      </w:r>
      <w:r w:rsidR="000F736C" w:rsidRPr="00E93065">
        <w:rPr>
          <w:rFonts w:ascii="Arial" w:hAnsi="Arial" w:cs="Arial"/>
          <w:bCs/>
          <w:sz w:val="20"/>
          <w:szCs w:val="20"/>
        </w:rPr>
        <w: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Pr="00584193">
        <w:rPr>
          <w:rFonts w:ascii="Arial" w:hAnsi="Arial" w:cs="Arial"/>
          <w:color w:val="FF0000"/>
          <w:sz w:val="20"/>
          <w:szCs w:val="20"/>
        </w:rPr>
        <w:t>, hierbij aan</w:t>
      </w:r>
      <w:r w:rsidRPr="00584193">
        <w:rPr>
          <w:rFonts w:ascii="Arial" w:hAnsi="Arial" w:cs="Arial"/>
          <w:sz w:val="20"/>
          <w:szCs w:val="20"/>
        </w:rPr>
        <w:t xml:space="preserve"> </w:t>
      </w:r>
      <w:r w:rsidR="00C17BB4" w:rsidRPr="00584193">
        <w:rPr>
          <w:rFonts w:ascii="Arial" w:hAnsi="Arial" w:cs="Arial"/>
          <w:color w:val="FFFFFF"/>
          <w:sz w:val="20"/>
          <w:szCs w:val="20"/>
          <w:highlight w:val="darkYellow"/>
        </w:rPr>
        <w:t xml:space="preserve">KEUZEBLOK  </w:t>
      </w:r>
      <w:r w:rsidR="00A40E55" w:rsidRPr="00584193">
        <w:rPr>
          <w:rFonts w:ascii="Arial" w:hAnsi="Arial" w:cs="Arial"/>
          <w:color w:val="FFFFFF"/>
          <w:sz w:val="20"/>
          <w:szCs w:val="20"/>
          <w:highlight w:val="darkYellow"/>
        </w:rPr>
        <w:t>VERDEL</w:t>
      </w:r>
      <w:r w:rsidR="00C17BB4" w:rsidRPr="00584193">
        <w:rPr>
          <w:rFonts w:ascii="Arial" w:hAnsi="Arial" w:cs="Arial"/>
          <w:color w:val="FFFFFF"/>
          <w:sz w:val="20"/>
          <w:szCs w:val="20"/>
          <w:highlight w:val="darkYellow"/>
        </w:rPr>
        <w:t>ING</w:t>
      </w:r>
      <w:r w:rsidR="00C17BB4" w:rsidRPr="00584193">
        <w:rPr>
          <w:rFonts w:ascii="Arial" w:hAnsi="Arial" w:cs="Arial"/>
          <w:color w:val="FFFFFF"/>
          <w:sz w:val="20"/>
          <w:szCs w:val="20"/>
        </w:rPr>
        <w:t xml:space="preserve"> </w:t>
      </w:r>
      <w:r w:rsidRPr="00611FA7">
        <w:rPr>
          <w:rFonts w:ascii="Arial" w:hAnsi="Arial" w:cs="Arial"/>
          <w:bCs/>
          <w:color w:val="339966"/>
          <w:sz w:val="20"/>
          <w:szCs w:val="20"/>
        </w:rPr>
        <w:t>de</w:t>
      </w:r>
      <w:r w:rsidR="00180291" w:rsidRPr="00611FA7">
        <w:rPr>
          <w:rFonts w:ascii="Arial" w:hAnsi="Arial" w:cs="Arial"/>
          <w:bCs/>
          <w:color w:val="339966"/>
          <w:sz w:val="20"/>
          <w:szCs w:val="20"/>
        </w:rPr>
        <w:t>/</w:t>
      </w:r>
      <w:r w:rsidRPr="00611FA7">
        <w:rPr>
          <w:rFonts w:ascii="Arial" w:hAnsi="Arial" w:cs="Arial"/>
          <w:bCs/>
          <w:color w:val="339966"/>
          <w:sz w:val="20"/>
          <w:szCs w:val="20"/>
        </w:rPr>
        <w:t>het</w:t>
      </w:r>
      <w:r w:rsidRPr="00584193">
        <w:rPr>
          <w:rFonts w:ascii="Arial" w:hAnsi="Arial" w:cs="Arial"/>
          <w:bCs/>
          <w:color w:val="FF0000"/>
          <w:sz w:val="20"/>
          <w:szCs w:val="20"/>
        </w:rPr>
        <w:t xml:space="preserve"> hierna te vermelden registergoed</w:t>
      </w:r>
      <w:r w:rsidR="00F44E03" w:rsidRPr="00584193">
        <w:rPr>
          <w:rFonts w:ascii="Arial" w:hAnsi="Arial" w:cs="Arial"/>
          <w:bCs/>
          <w:color w:val="800080"/>
          <w:sz w:val="20"/>
          <w:szCs w:val="20"/>
        </w:rPr>
        <w:t>eren</w:t>
      </w:r>
      <w:r w:rsidRPr="00584193">
        <w:rPr>
          <w:rFonts w:ascii="Arial" w:hAnsi="Arial" w:cs="Arial"/>
          <w:color w:val="FF0000"/>
          <w:sz w:val="20"/>
          <w:szCs w:val="20"/>
        </w:rPr>
        <w:t>, en</w:t>
      </w:r>
      <w:r w:rsidR="005F145D">
        <w:rPr>
          <w:rFonts w:ascii="Arial" w:hAnsi="Arial" w:cs="Arial"/>
          <w:color w:val="FF0000"/>
          <w:sz w:val="20"/>
          <w:szCs w:val="20"/>
        </w:rPr>
        <w:t xml:space="preserve"> levert </w:t>
      </w:r>
      <w:r w:rsidR="000C009A" w:rsidRPr="000E1974">
        <w:rPr>
          <w:rFonts w:ascii="Arial" w:hAnsi="Arial" w:cs="Arial"/>
          <w:sz w:val="20"/>
          <w:szCs w:val="20"/>
        </w:rPr>
        <w:t>§</w:t>
      </w:r>
      <w:r w:rsidR="00EE43F6">
        <w:rPr>
          <w:rFonts w:ascii="Arial" w:hAnsi="Arial" w:cs="Arial"/>
          <w:sz w:val="20"/>
          <w:szCs w:val="20"/>
        </w:rPr>
        <w:t>partij X</w:t>
      </w:r>
      <w:r w:rsidR="000C009A" w:rsidRPr="000E1974">
        <w:rPr>
          <w:rFonts w:ascii="Arial" w:hAnsi="Arial" w:cs="Arial"/>
          <w:sz w:val="20"/>
          <w:szCs w:val="20"/>
        </w:rPr>
        <w:t>§</w:t>
      </w:r>
      <w:r w:rsidRPr="00584193">
        <w:rPr>
          <w:rFonts w:ascii="Arial" w:hAnsi="Arial" w:cs="Arial"/>
          <w:color w:val="FF0000"/>
          <w:sz w:val="20"/>
          <w:szCs w:val="20"/>
        </w:rPr>
        <w:t xml:space="preserve">, ter uitvoering van </w:t>
      </w:r>
      <w:r w:rsidR="000F736C" w:rsidRPr="00447B50">
        <w:rPr>
          <w:rFonts w:ascii="Arial" w:hAnsi="Arial" w:cs="Arial"/>
          <w:bCs/>
          <w:color w:val="800080"/>
          <w:sz w:val="20"/>
          <w:szCs w:val="20"/>
        </w:rPr>
        <w:t>de</w:t>
      </w:r>
      <w:r w:rsidR="000F736C" w:rsidRPr="00447B50">
        <w:rPr>
          <w:rFonts w:ascii="Arial" w:hAnsi="Arial" w:cs="Arial"/>
          <w:bCs/>
          <w:sz w:val="20"/>
          <w:szCs w:val="20"/>
        </w:rPr>
        <w:t>/</w:t>
      </w:r>
      <w:r w:rsidR="000F736C" w:rsidRPr="00447B50">
        <w:rPr>
          <w:rFonts w:ascii="Arial" w:hAnsi="Arial" w:cs="Arial"/>
          <w:bCs/>
          <w:color w:val="800080"/>
          <w:sz w:val="20"/>
          <w:szCs w:val="20"/>
        </w:rPr>
        <w:t>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w:t>
      </w:r>
      <w:r w:rsidR="000F736C" w:rsidRPr="00F90719">
        <w:rPr>
          <w:rFonts w:ascii="Arial" w:hAnsi="Arial" w:cs="Arial"/>
          <w:bCs/>
          <w:sz w:val="20"/>
          <w:szCs w:val="20"/>
        </w:rPr>
        <w:t>t</w:t>
      </w:r>
      <w:r w:rsidR="000F736C" w:rsidRPr="00E93065">
        <w:rPr>
          <w:rFonts w:ascii="Arial" w:hAnsi="Arial" w:cs="Arial"/>
          <w:bCs/>
          <w:sz w:val="20"/>
          <w:szCs w:val="20"/>
        </w:rPr>
        <w: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Pr="00584193">
        <w:rPr>
          <w:rFonts w:ascii="Arial" w:hAnsi="Arial" w:cs="Arial"/>
          <w:color w:val="FF0000"/>
          <w:sz w:val="20"/>
          <w:szCs w:val="20"/>
        </w:rPr>
        <w:t>, hierbij aan</w:t>
      </w:r>
      <w:r w:rsidRPr="00584193">
        <w:rPr>
          <w:rFonts w:ascii="Arial" w:hAnsi="Arial" w:cs="Arial"/>
          <w:sz w:val="20"/>
          <w:szCs w:val="20"/>
        </w:rPr>
        <w:t xml:space="preserve"> </w:t>
      </w:r>
      <w:r w:rsidR="00243BA8" w:rsidRPr="00584193">
        <w:rPr>
          <w:rFonts w:ascii="Arial" w:hAnsi="Arial" w:cs="Arial"/>
          <w:color w:val="FFFFFF"/>
          <w:sz w:val="20"/>
          <w:szCs w:val="20"/>
          <w:highlight w:val="darkYellow"/>
        </w:rPr>
        <w:t xml:space="preserve"> KEUZEBL</w:t>
      </w:r>
      <w:r w:rsidR="00A40E55" w:rsidRPr="00584193">
        <w:rPr>
          <w:rFonts w:ascii="Arial" w:hAnsi="Arial" w:cs="Arial"/>
          <w:color w:val="FFFFFF"/>
          <w:sz w:val="20"/>
          <w:szCs w:val="20"/>
          <w:highlight w:val="darkYellow"/>
        </w:rPr>
        <w:t>OK VERDEL</w:t>
      </w:r>
      <w:r w:rsidR="00243BA8" w:rsidRPr="00584193">
        <w:rPr>
          <w:rFonts w:ascii="Arial" w:hAnsi="Arial" w:cs="Arial"/>
          <w:color w:val="FFFFFF"/>
          <w:sz w:val="20"/>
          <w:szCs w:val="20"/>
          <w:highlight w:val="darkYellow"/>
        </w:rPr>
        <w:t>ING</w:t>
      </w:r>
    </w:p>
    <w:p w14:paraId="3AC61241" w14:textId="77777777"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14:paraId="5BB70A5F" w14:textId="77777777" w:rsidR="00BF0A68" w:rsidRDefault="00416912" w:rsidP="00AE5B01">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 xml:space="preserve">, </w:t>
      </w:r>
    </w:p>
    <w:p w14:paraId="1815D8A6" w14:textId="77777777" w:rsidR="00AE5B01" w:rsidRDefault="00AE5B01" w:rsidP="00AE5B01">
      <w:pPr>
        <w:tabs>
          <w:tab w:val="center" w:pos="4989"/>
        </w:tabs>
        <w:autoSpaceDE w:val="0"/>
        <w:autoSpaceDN w:val="0"/>
        <w:adjustRightInd w:val="0"/>
        <w:rPr>
          <w:rFonts w:ascii="Arial" w:hAnsi="Arial" w:cs="Arial"/>
          <w:color w:val="FF0000"/>
          <w:sz w:val="20"/>
          <w:szCs w:val="20"/>
        </w:rPr>
      </w:pP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E05141">
        <w:rPr>
          <w:rFonts w:ascii="Arial" w:hAnsi="Arial" w:cs="Arial"/>
          <w:color w:val="3366FF"/>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24720D">
        <w:rPr>
          <w:rFonts w:ascii="Arial" w:hAnsi="Arial" w:cs="Arial"/>
          <w:color w:val="3366FF"/>
          <w:sz w:val="20"/>
          <w:szCs w:val="20"/>
        </w:rPr>
        <w:t>te</w:t>
      </w:r>
      <w:r>
        <w:rPr>
          <w:rFonts w:ascii="Arial" w:hAnsi="Arial" w:cs="Arial"/>
          <w:color w:val="FF0000"/>
          <w:sz w:val="20"/>
          <w:szCs w:val="20"/>
        </w:rPr>
        <w:t xml:space="preserve"> </w:t>
      </w:r>
      <w:r w:rsidRPr="00E05141">
        <w:rPr>
          <w:rFonts w:ascii="Arial" w:hAnsi="Arial" w:cs="Arial"/>
          <w:color w:val="3366FF"/>
          <w:sz w:val="20"/>
          <w:szCs w:val="20"/>
        </w:rPr>
        <w:t>noemen/aangeduid met</w:t>
      </w:r>
      <w:r w:rsidRPr="00E05141">
        <w:rPr>
          <w:rFonts w:ascii="Arial" w:hAnsi="Arial" w:cs="Arial"/>
          <w:color w:val="800080"/>
          <w:sz w:val="20"/>
          <w:szCs w:val="20"/>
        </w:rPr>
        <w:t>:</w:t>
      </w:r>
      <w:r>
        <w:rPr>
          <w:rFonts w:ascii="Arial" w:hAnsi="Arial" w:cs="Arial"/>
          <w:color w:val="FF0000"/>
          <w:sz w:val="20"/>
          <w:szCs w:val="20"/>
        </w:rPr>
        <w:t xml:space="preserve"> </w:t>
      </w:r>
      <w:r w:rsidRPr="00E05141">
        <w:rPr>
          <w:rFonts w:ascii="Arial" w:hAnsi="Arial" w:cs="Arial"/>
          <w:color w:val="800080"/>
          <w:sz w:val="20"/>
          <w:szCs w:val="20"/>
        </w:rPr>
        <w:t>“</w:t>
      </w:r>
      <w:r w:rsidRPr="00531643">
        <w:rPr>
          <w:rFonts w:ascii="Arial" w:hAnsi="Arial" w:cs="Arial"/>
          <w:color w:val="3366FF"/>
          <w:sz w:val="20"/>
          <w:szCs w:val="20"/>
          <w:u w:val="single"/>
        </w:rPr>
        <w:t>het</w:t>
      </w:r>
      <w:r w:rsidRPr="00E05141">
        <w:rPr>
          <w:rFonts w:ascii="Arial" w:hAnsi="Arial" w:cs="Arial"/>
          <w:color w:val="800080"/>
          <w:sz w:val="20"/>
          <w:szCs w:val="20"/>
          <w:u w:val="single"/>
        </w:rPr>
        <w:t xml:space="preserve"> Registergoed </w:t>
      </w:r>
      <w:r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Pr="00E05141">
        <w:rPr>
          <w:rFonts w:ascii="Arial" w:hAnsi="Arial" w:cs="Arial"/>
          <w:bCs/>
          <w:color w:val="800080"/>
          <w:sz w:val="20"/>
          <w:szCs w:val="20"/>
        </w:rPr>
        <w:t>;</w:t>
      </w:r>
    </w:p>
    <w:p w14:paraId="19250EA1" w14:textId="77777777" w:rsidR="00BF0A68" w:rsidRDefault="00AE5B01" w:rsidP="00AE5B01">
      <w:pPr>
        <w:tabs>
          <w:tab w:val="center" w:pos="4989"/>
        </w:tabs>
        <w:autoSpaceDE w:val="0"/>
        <w:autoSpaceDN w:val="0"/>
        <w:adjustRightInd w:val="0"/>
        <w:rPr>
          <w:rFonts w:ascii="Arial" w:hAnsi="Arial" w:cs="Arial"/>
          <w:bCs/>
          <w:color w:val="80008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p>
    <w:p w14:paraId="3DAF046A" w14:textId="77777777" w:rsidR="00AE5B01" w:rsidRPr="00F6685D" w:rsidRDefault="00AE5B01" w:rsidP="00AE5B01">
      <w:pPr>
        <w:tabs>
          <w:tab w:val="center" w:pos="4989"/>
        </w:tabs>
        <w:autoSpaceDE w:val="0"/>
        <w:autoSpaceDN w:val="0"/>
        <w:adjustRightInd w:val="0"/>
        <w:rPr>
          <w:rFonts w:ascii="Arial" w:hAnsi="Arial" w:cs="Arial"/>
          <w:color w:val="FF0000"/>
          <w:sz w:val="20"/>
          <w:szCs w:val="20"/>
        </w:rPr>
      </w:pP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tezamen</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AE5B01">
        <w:rPr>
          <w:rFonts w:ascii="Arial" w:hAnsi="Arial" w:cs="Arial"/>
          <w:color w:val="3366FF"/>
          <w:sz w:val="20"/>
          <w:szCs w:val="20"/>
        </w:rPr>
        <w:t xml:space="preserve">te </w:t>
      </w:r>
      <w:r w:rsidRPr="00E05141">
        <w:rPr>
          <w:rFonts w:ascii="Arial" w:hAnsi="Arial" w:cs="Arial"/>
          <w:color w:val="3366FF"/>
          <w:sz w:val="20"/>
          <w:szCs w:val="20"/>
        </w:rPr>
        <w:t>noemen/aangeduid met: “</w:t>
      </w:r>
      <w:r w:rsidRPr="00E05141">
        <w:rPr>
          <w:rFonts w:ascii="Arial" w:hAnsi="Arial" w:cs="Arial"/>
          <w:color w:val="3366FF"/>
          <w:sz w:val="20"/>
          <w:szCs w:val="20"/>
          <w:u w:val="single"/>
        </w:rPr>
        <w:t>het Registergoed</w:t>
      </w:r>
      <w:r w:rsidRPr="00E05141">
        <w:rPr>
          <w:rFonts w:ascii="Arial" w:hAnsi="Arial" w:cs="Arial"/>
          <w:color w:val="3366FF"/>
          <w:sz w:val="20"/>
          <w:szCs w:val="20"/>
        </w:rPr>
        <w:t>” /  “</w:t>
      </w:r>
      <w:r w:rsidRPr="00E05141">
        <w:rPr>
          <w:rFonts w:ascii="Arial" w:hAnsi="Arial" w:cs="Arial"/>
          <w:color w:val="3366FF"/>
          <w:sz w:val="20"/>
          <w:szCs w:val="20"/>
          <w:u w:val="single"/>
        </w:rPr>
        <w:t>de Registergoederen</w:t>
      </w:r>
      <w:r w:rsidRPr="00E05141">
        <w:rPr>
          <w:rFonts w:ascii="Arial" w:hAnsi="Arial" w:cs="Arial"/>
          <w:color w:val="3366FF"/>
          <w:sz w:val="20"/>
          <w:szCs w:val="20"/>
        </w:rPr>
        <w:t>” / “</w:t>
      </w:r>
      <w:r w:rsidRPr="00E05141">
        <w:rPr>
          <w:rFonts w:ascii="Arial" w:hAnsi="Arial" w:cs="Arial"/>
          <w:color w:val="3366FF"/>
          <w:sz w:val="20"/>
          <w:szCs w:val="20"/>
          <w:u w:val="single"/>
        </w:rPr>
        <w:t>het Verkochte</w:t>
      </w:r>
      <w:r w:rsidRPr="00E05141">
        <w:rPr>
          <w:rFonts w:ascii="Arial" w:hAnsi="Arial" w:cs="Arial"/>
          <w:color w:val="3366FF"/>
          <w:sz w:val="20"/>
          <w:szCs w:val="20"/>
        </w:rPr>
        <w:t>”</w:t>
      </w:r>
      <w:r w:rsidRPr="00E05141">
        <w:rPr>
          <w:rFonts w:ascii="Arial" w:hAnsi="Arial" w:cs="Arial"/>
          <w:color w:val="800080"/>
          <w:sz w:val="20"/>
          <w:szCs w:val="20"/>
        </w:rPr>
        <w:t>.</w:t>
      </w:r>
    </w:p>
    <w:p w14:paraId="7E492CBF" w14:textId="77777777" w:rsidR="00390529" w:rsidRPr="00584193" w:rsidRDefault="00D75E8E" w:rsidP="00535BF8">
      <w:pPr>
        <w:tabs>
          <w:tab w:val="left" w:pos="0"/>
        </w:tabs>
        <w:ind w:firstLine="1"/>
        <w:rPr>
          <w:rFonts w:ascii="Arial" w:hAnsi="Arial" w:cs="Arial"/>
          <w:sz w:val="20"/>
          <w:szCs w:val="20"/>
          <w:u w:val="single"/>
        </w:rPr>
      </w:pPr>
      <w:r w:rsidRPr="00584193">
        <w:rPr>
          <w:rFonts w:ascii="Arial" w:hAnsi="Arial" w:cs="Arial"/>
          <w:color w:val="FF0000"/>
          <w:sz w:val="20"/>
          <w:szCs w:val="20"/>
        </w:rPr>
        <w:t>De bepalingen in deze akte zijn zowel op de eerste levering als op de tweede levering van toepassing, tenzij hierna anders is bepaald.</w:t>
      </w:r>
    </w:p>
    <w:p w14:paraId="58469E36" w14:textId="77D789C3" w:rsidR="00D75E8E" w:rsidRDefault="00001D60" w:rsidP="00D75E8E">
      <w:pPr>
        <w:tabs>
          <w:tab w:val="left" w:pos="425"/>
        </w:tabs>
        <w:ind w:left="425" w:hanging="425"/>
        <w:rPr>
          <w:rFonts w:ascii="Arial" w:hAnsi="Arial" w:cs="Arial"/>
          <w:sz w:val="20"/>
          <w:szCs w:val="20"/>
          <w:u w:val="single"/>
        </w:rPr>
      </w:pPr>
      <w:r w:rsidRPr="00584193">
        <w:rPr>
          <w:rFonts w:ascii="Arial" w:hAnsi="Arial" w:cs="Arial"/>
          <w:sz w:val="20"/>
          <w:szCs w:val="20"/>
          <w:u w:val="single"/>
        </w:rPr>
        <w:t>Einde variant 2</w:t>
      </w:r>
    </w:p>
    <w:p w14:paraId="22CD01CA" w14:textId="7079C506" w:rsidR="00051604" w:rsidRDefault="00051604" w:rsidP="00D75E8E">
      <w:pPr>
        <w:tabs>
          <w:tab w:val="left" w:pos="425"/>
        </w:tabs>
        <w:ind w:left="425" w:hanging="425"/>
        <w:rPr>
          <w:rFonts w:ascii="Arial" w:hAnsi="Arial" w:cs="Arial"/>
          <w:sz w:val="20"/>
          <w:szCs w:val="20"/>
          <w:u w:val="single"/>
        </w:rPr>
      </w:pPr>
    </w:p>
    <w:p w14:paraId="0A887703" w14:textId="7C6FFCD6" w:rsidR="00051604" w:rsidRDefault="00051604" w:rsidP="00D75E8E">
      <w:pPr>
        <w:tabs>
          <w:tab w:val="left" w:pos="425"/>
        </w:tabs>
        <w:ind w:left="425" w:hanging="425"/>
        <w:rPr>
          <w:rFonts w:ascii="Arial" w:hAnsi="Arial" w:cs="Arial"/>
          <w:sz w:val="20"/>
          <w:szCs w:val="20"/>
          <w:u w:val="single"/>
        </w:rPr>
      </w:pPr>
    </w:p>
    <w:p w14:paraId="6F438777" w14:textId="77777777" w:rsidR="00195281" w:rsidRDefault="00195281" w:rsidP="00D75E8E">
      <w:pPr>
        <w:tabs>
          <w:tab w:val="left" w:pos="425"/>
        </w:tabs>
        <w:ind w:left="425" w:hanging="425"/>
        <w:rPr>
          <w:rFonts w:ascii="Arial" w:hAnsi="Arial" w:cs="Arial"/>
          <w:sz w:val="20"/>
          <w:szCs w:val="20"/>
          <w:u w:val="single"/>
        </w:rPr>
      </w:pPr>
    </w:p>
    <w:p w14:paraId="7888EEFD" w14:textId="77777777" w:rsidR="00051604" w:rsidRPr="00584193" w:rsidRDefault="00051604" w:rsidP="00D75E8E">
      <w:pPr>
        <w:tabs>
          <w:tab w:val="left" w:pos="425"/>
        </w:tabs>
        <w:ind w:left="425" w:hanging="425"/>
        <w:rPr>
          <w:rFonts w:ascii="Arial" w:hAnsi="Arial" w:cs="Arial"/>
          <w:sz w:val="20"/>
          <w:szCs w:val="20"/>
          <w:u w:val="single"/>
        </w:rPr>
      </w:pPr>
    </w:p>
    <w:p w14:paraId="28305D27" w14:textId="77777777" w:rsidR="00D75E8E" w:rsidRPr="00584193" w:rsidRDefault="00D75E8E" w:rsidP="00001D60">
      <w:pPr>
        <w:tabs>
          <w:tab w:val="left" w:pos="425"/>
        </w:tabs>
        <w:rPr>
          <w:rFonts w:ascii="Arial" w:hAnsi="Arial" w:cs="Arial"/>
          <w:sz w:val="20"/>
          <w:szCs w:val="20"/>
        </w:rPr>
      </w:pPr>
    </w:p>
    <w:p w14:paraId="62726B58" w14:textId="77777777" w:rsidR="00D75E8E" w:rsidRPr="00584193" w:rsidRDefault="00D75E8E" w:rsidP="00D75E8E">
      <w:pPr>
        <w:rPr>
          <w:rFonts w:ascii="Arial" w:hAnsi="Arial" w:cs="Arial"/>
          <w:sz w:val="20"/>
          <w:szCs w:val="20"/>
          <w:u w:val="single"/>
        </w:rPr>
      </w:pPr>
      <w:r w:rsidRPr="00584193">
        <w:rPr>
          <w:rFonts w:ascii="Arial" w:hAnsi="Arial" w:cs="Arial"/>
          <w:sz w:val="20"/>
          <w:szCs w:val="20"/>
          <w:u w:val="single"/>
        </w:rPr>
        <w:t xml:space="preserve">Variant </w:t>
      </w:r>
      <w:r w:rsidR="00001D60" w:rsidRPr="00584193">
        <w:rPr>
          <w:rFonts w:ascii="Arial" w:hAnsi="Arial" w:cs="Arial"/>
          <w:sz w:val="20"/>
          <w:szCs w:val="20"/>
          <w:u w:val="single"/>
        </w:rPr>
        <w:t>3</w:t>
      </w:r>
    </w:p>
    <w:p w14:paraId="5A8D086D" w14:textId="77777777"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color w:val="FF0000"/>
          <w:sz w:val="20"/>
          <w:szCs w:val="20"/>
          <w:u w:val="single"/>
        </w:rPr>
        <w:t>KOOP</w:t>
      </w:r>
    </w:p>
    <w:p w14:paraId="7BDBB842" w14:textId="137E31FA" w:rsidR="00D75E8E" w:rsidRPr="00584193" w:rsidRDefault="00D75E8E" w:rsidP="004D158C">
      <w:pPr>
        <w:tabs>
          <w:tab w:val="left" w:pos="425"/>
          <w:tab w:val="left" w:pos="850"/>
        </w:tabs>
        <w:ind w:left="850" w:hanging="850"/>
        <w:rPr>
          <w:rFonts w:ascii="Arial" w:hAnsi="Arial" w:cs="Arial"/>
          <w:sz w:val="20"/>
          <w:szCs w:val="20"/>
        </w:rPr>
      </w:pPr>
      <w:r w:rsidRPr="00584193">
        <w:rPr>
          <w:rFonts w:ascii="Arial" w:hAnsi="Arial" w:cs="Arial"/>
          <w:sz w:val="20"/>
          <w:szCs w:val="20"/>
        </w:rPr>
        <w:tab/>
      </w:r>
      <w:r w:rsidRPr="00584193">
        <w:rPr>
          <w:rFonts w:ascii="Arial" w:hAnsi="Arial" w:cs="Arial"/>
          <w:color w:val="FF0000"/>
          <w:sz w:val="20"/>
          <w:szCs w:val="20"/>
        </w:rPr>
        <w:t>1.</w:t>
      </w:r>
      <w:r w:rsidRPr="00584193">
        <w:rPr>
          <w:rFonts w:ascii="Arial" w:hAnsi="Arial" w:cs="Arial"/>
          <w:color w:val="FF0000"/>
          <w:sz w:val="20"/>
          <w:szCs w:val="20"/>
        </w:rPr>
        <w:tab/>
        <w:t>Door</w:t>
      </w:r>
      <w:r w:rsidRPr="00584193">
        <w:rPr>
          <w:rFonts w:ascii="Arial" w:hAnsi="Arial" w:cs="Arial"/>
          <w:sz w:val="20"/>
          <w:szCs w:val="20"/>
        </w:rPr>
        <w:t xml:space="preserve"> </w:t>
      </w:r>
      <w:r w:rsidR="00106FA2" w:rsidRPr="000E1974">
        <w:rPr>
          <w:rFonts w:ascii="Arial" w:hAnsi="Arial" w:cs="Arial"/>
          <w:sz w:val="20"/>
          <w:szCs w:val="20"/>
        </w:rPr>
        <w:t>§</w:t>
      </w:r>
      <w:r w:rsidR="00E426D0">
        <w:rPr>
          <w:rFonts w:ascii="Arial" w:hAnsi="Arial" w:cs="Arial"/>
          <w:sz w:val="20"/>
          <w:szCs w:val="20"/>
        </w:rPr>
        <w:t>vervreemder</w:t>
      </w:r>
      <w:r w:rsidR="00106FA2" w:rsidRPr="000E1974">
        <w:rPr>
          <w:rFonts w:ascii="Arial" w:hAnsi="Arial" w:cs="Arial"/>
          <w:sz w:val="20"/>
          <w:szCs w:val="20"/>
        </w:rPr>
        <w:t>§</w:t>
      </w:r>
      <w:r w:rsidR="00106FA2" w:rsidRPr="00106FA2" w:rsidDel="00106FA2">
        <w:rPr>
          <w:rFonts w:ascii="Arial" w:hAnsi="Arial" w:cs="Arial"/>
          <w:sz w:val="20"/>
          <w:szCs w:val="20"/>
        </w:rPr>
        <w:t xml:space="preserve"> </w:t>
      </w:r>
      <w:r w:rsidRPr="00584193">
        <w:rPr>
          <w:rFonts w:ascii="Arial" w:hAnsi="Arial" w:cs="Arial"/>
          <w:color w:val="FF0000"/>
          <w:sz w:val="20"/>
          <w:szCs w:val="20"/>
        </w:rPr>
        <w:t>is met</w:t>
      </w:r>
      <w:r w:rsidRPr="00584193">
        <w:rPr>
          <w:rFonts w:ascii="Arial" w:hAnsi="Arial" w:cs="Arial"/>
          <w:sz w:val="20"/>
          <w:szCs w:val="20"/>
        </w:rPr>
        <w:t xml:space="preserve"> </w:t>
      </w:r>
      <w:r w:rsidR="00106FA2" w:rsidRPr="005D3FAD">
        <w:rPr>
          <w:rFonts w:ascii="Arial" w:hAnsi="Arial" w:cs="Arial"/>
          <w:sz w:val="20"/>
          <w:szCs w:val="20"/>
        </w:rPr>
        <w:t>§</w:t>
      </w:r>
      <w:r w:rsidR="00E426D0">
        <w:rPr>
          <w:rFonts w:ascii="Arial" w:hAnsi="Arial" w:cs="Arial"/>
          <w:sz w:val="20"/>
          <w:szCs w:val="20"/>
        </w:rPr>
        <w:t>partij X</w:t>
      </w:r>
      <w:r w:rsidR="00106FA2" w:rsidRPr="005D3FAD">
        <w:rPr>
          <w:rFonts w:ascii="Arial" w:hAnsi="Arial" w:cs="Arial"/>
          <w:sz w:val="20"/>
          <w:szCs w:val="20"/>
        </w:rPr>
        <w:t>§</w:t>
      </w:r>
      <w:r w:rsidR="00106FA2">
        <w:rPr>
          <w:rFonts w:ascii="Arial" w:hAnsi="Arial" w:cs="Arial"/>
          <w:sz w:val="20"/>
          <w:szCs w:val="20"/>
        </w:rPr>
        <w:t xml:space="preserve"> </w:t>
      </w:r>
      <w:r w:rsidRPr="00584193">
        <w:rPr>
          <w:rFonts w:ascii="Arial" w:hAnsi="Arial" w:cs="Arial"/>
          <w:color w:val="FF0000"/>
          <w:sz w:val="20"/>
          <w:szCs w:val="20"/>
        </w:rPr>
        <w:t>op</w:t>
      </w:r>
      <w:r w:rsidRPr="00584193">
        <w:rPr>
          <w:rFonts w:ascii="Arial" w:hAnsi="Arial" w:cs="Arial"/>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datum</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 xml:space="preserve"> </w:t>
      </w:r>
      <w:r w:rsidRPr="00584193">
        <w:rPr>
          <w:rFonts w:ascii="Arial" w:hAnsi="Arial" w:cs="Arial"/>
          <w:color w:val="FF0000"/>
          <w:sz w:val="20"/>
          <w:szCs w:val="20"/>
        </w:rPr>
        <w:t xml:space="preserve">een </w:t>
      </w:r>
      <w:r w:rsidRPr="00F90719">
        <w:rPr>
          <w:rFonts w:ascii="Arial" w:hAnsi="Arial" w:cs="Arial"/>
          <w:color w:val="FF0000"/>
          <w:sz w:val="20"/>
          <w:szCs w:val="20"/>
        </w:rPr>
        <w:t>koopovereenkomst</w:t>
      </w:r>
      <w:r w:rsidRPr="00106FA2">
        <w:rPr>
          <w:rFonts w:ascii="Arial" w:hAnsi="Arial" w:cs="Arial"/>
          <w:color w:val="FF0000"/>
          <w:sz w:val="20"/>
          <w:szCs w:val="20"/>
        </w:rPr>
        <w:t xml:space="preserve"> </w:t>
      </w:r>
      <w:r w:rsidRPr="00584193">
        <w:rPr>
          <w:rFonts w:ascii="Arial" w:hAnsi="Arial" w:cs="Arial"/>
          <w:color w:val="FF0000"/>
          <w:sz w:val="20"/>
          <w:szCs w:val="20"/>
        </w:rPr>
        <w:t xml:space="preserve">gesloten betreffende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00D01A2E">
        <w:rPr>
          <w:rFonts w:ascii="Arial" w:hAnsi="Arial" w:cs="Arial"/>
          <w:color w:val="FF0000"/>
          <w:sz w:val="20"/>
          <w:szCs w:val="20"/>
        </w:rPr>
        <w:t>,</w:t>
      </w:r>
      <w:r w:rsidRPr="00584193">
        <w:rPr>
          <w:rFonts w:ascii="Arial" w:hAnsi="Arial" w:cs="Arial"/>
          <w:sz w:val="20"/>
          <w:szCs w:val="20"/>
        </w:rPr>
        <w:t xml:space="preserve"> </w:t>
      </w:r>
      <w:r w:rsidR="00B61F0F">
        <w:rPr>
          <w:rFonts w:ascii="Arial" w:hAnsi="Arial" w:cs="Arial"/>
          <w:bCs/>
          <w:color w:val="FF0000"/>
          <w:sz w:val="20"/>
          <w:szCs w:val="20"/>
        </w:rPr>
        <w:t>h</w:t>
      </w:r>
      <w:r w:rsidR="00D01A2E" w:rsidRPr="00D01A2E">
        <w:rPr>
          <w:rFonts w:ascii="Arial" w:hAnsi="Arial" w:cs="Arial"/>
          <w:bCs/>
          <w:color w:val="FF0000"/>
          <w:sz w:val="20"/>
          <w:szCs w:val="20"/>
        </w:rPr>
        <w:t xml:space="preserve">ierna te noemen: </w:t>
      </w:r>
      <w:r w:rsidR="00ED1BCE" w:rsidRPr="00E93065">
        <w:rPr>
          <w:rFonts w:ascii="Arial" w:hAnsi="Arial" w:cs="Arial"/>
          <w:bCs/>
          <w:color w:val="FF0000"/>
          <w:sz w:val="20"/>
          <w:szCs w:val="20"/>
        </w:rPr>
        <w:t>“</w:t>
      </w:r>
      <w:r w:rsidR="00ED1BCE" w:rsidRPr="00447B50">
        <w:rPr>
          <w:rFonts w:ascii="Arial" w:hAnsi="Arial" w:cs="Arial"/>
          <w:color w:val="800080"/>
          <w:sz w:val="20"/>
          <w:szCs w:val="20"/>
        </w:rPr>
        <w:t>de/het</w:t>
      </w:r>
      <w:r w:rsidR="00ED1BCE" w:rsidRPr="00ED1BCE">
        <w:rPr>
          <w:rFonts w:ascii="Arial" w:hAnsi="Arial" w:cs="Arial"/>
          <w:bCs/>
          <w:color w:val="008000"/>
          <w:sz w:val="20"/>
          <w:szCs w:val="20"/>
          <w:u w:val="single"/>
        </w:rPr>
        <w:t xml:space="preserve"> </w:t>
      </w:r>
      <w:r w:rsidR="00ED1BCE" w:rsidRPr="00ED1BCE">
        <w:rPr>
          <w:rFonts w:ascii="Arial" w:hAnsi="Arial" w:cs="Arial"/>
          <w:bCs/>
          <w:sz w:val="20"/>
          <w:szCs w:val="20"/>
          <w:u w:val="single"/>
        </w:rPr>
        <w:t>§Koopovereenkomst§</w:t>
      </w:r>
      <w:r w:rsidR="00ED1BCE" w:rsidRPr="00ED1BCE">
        <w:rPr>
          <w:rFonts w:ascii="Arial" w:hAnsi="Arial" w:cs="Arial"/>
          <w:bCs/>
          <w:color w:val="008000"/>
          <w:sz w:val="20"/>
          <w:szCs w:val="20"/>
          <w:u w:val="single"/>
        </w:rPr>
        <w:t xml:space="preserve"> </w:t>
      </w:r>
      <w:r w:rsidR="00ED1BCE" w:rsidRPr="00ED1BCE">
        <w:rPr>
          <w:rFonts w:ascii="Arial" w:hAnsi="Arial" w:cs="Arial"/>
          <w:bCs/>
          <w:color w:val="800080"/>
          <w:sz w:val="20"/>
          <w:szCs w:val="20"/>
          <w:u w:val="single"/>
        </w:rPr>
        <w:t>[volgnummer]</w:t>
      </w:r>
      <w:r w:rsidR="00ED1BCE" w:rsidRPr="00E93065">
        <w:rPr>
          <w:rFonts w:ascii="Arial" w:hAnsi="Arial" w:cs="Arial"/>
          <w:bCs/>
          <w:color w:val="FF0000"/>
          <w:sz w:val="20"/>
          <w:szCs w:val="20"/>
        </w:rPr>
        <w:t>”</w:t>
      </w:r>
      <w:r w:rsidR="00D01A2E" w:rsidRPr="00584193">
        <w:rPr>
          <w:rFonts w:ascii="Arial" w:hAnsi="Arial" w:cs="Arial"/>
          <w:bCs/>
          <w:color w:val="FF0000"/>
          <w:sz w:val="20"/>
          <w:szCs w:val="20"/>
        </w:rPr>
        <w:t>.</w:t>
      </w:r>
      <w:r w:rsidR="00D01A2E" w:rsidRPr="00D01A2E">
        <w:rPr>
          <w:rFonts w:ascii="Arial" w:hAnsi="Arial" w:cs="Arial"/>
          <w:color w:val="3366FF"/>
          <w:sz w:val="20"/>
          <w:szCs w:val="20"/>
        </w:rPr>
        <w:t xml:space="preserve"> </w:t>
      </w:r>
      <w:r w:rsidR="004244A9" w:rsidRPr="00E93065">
        <w:rPr>
          <w:rFonts w:ascii="Arial" w:hAnsi="Arial" w:cs="Arial"/>
          <w:bCs/>
          <w:color w:val="339966"/>
          <w:sz w:val="20"/>
          <w:szCs w:val="20"/>
        </w:rPr>
        <w:t>Deze/Dit</w:t>
      </w:r>
      <w:r w:rsidR="004244A9" w:rsidRPr="00E93065">
        <w:rPr>
          <w:rFonts w:ascii="Arial" w:hAnsi="Arial" w:cs="Arial"/>
          <w:bCs/>
          <w:color w:val="339966"/>
          <w:sz w:val="20"/>
          <w:szCs w:val="20"/>
          <w:u w:val="single"/>
        </w:rPr>
        <w:t xml:space="preserve"> </w:t>
      </w:r>
      <w:r w:rsidR="004244A9" w:rsidRPr="00E93065">
        <w:rPr>
          <w:rFonts w:ascii="Arial" w:hAnsi="Arial" w:cs="Arial"/>
          <w:bCs/>
          <w:sz w:val="20"/>
          <w:szCs w:val="20"/>
        </w:rPr>
        <w:t>§Koopovereenkomst§</w:t>
      </w:r>
      <w:r w:rsidR="004244A9" w:rsidRPr="00E93065">
        <w:rPr>
          <w:rFonts w:ascii="Arial" w:hAnsi="Arial" w:cs="Arial"/>
          <w:bCs/>
          <w:color w:val="008000"/>
          <w:sz w:val="20"/>
          <w:szCs w:val="20"/>
        </w:rPr>
        <w:t xml:space="preserve"> </w:t>
      </w:r>
      <w:r w:rsidR="004244A9" w:rsidRPr="00E93065">
        <w:rPr>
          <w:rFonts w:ascii="Arial" w:hAnsi="Arial" w:cs="Arial"/>
          <w:bCs/>
          <w:color w:val="800080"/>
          <w:sz w:val="20"/>
          <w:szCs w:val="20"/>
        </w:rPr>
        <w:t>[volgnummer</w:t>
      </w:r>
      <w:r w:rsidR="004244A9" w:rsidRPr="00E93065">
        <w:rPr>
          <w:rFonts w:ascii="Arial" w:hAnsi="Arial" w:cs="Arial"/>
          <w:bCs/>
          <w:color w:val="800080"/>
          <w:sz w:val="20"/>
          <w:szCs w:val="20"/>
          <w:u w:val="single"/>
        </w:rPr>
        <w:t>]</w:t>
      </w:r>
      <w:r w:rsidR="00396701">
        <w:rPr>
          <w:rFonts w:ascii="Arial" w:hAnsi="Arial" w:cs="Arial"/>
          <w:sz w:val="20"/>
          <w:szCs w:val="20"/>
        </w:rPr>
        <w:t xml:space="preserve"> </w:t>
      </w:r>
      <w:r w:rsidR="00FE0F90" w:rsidRPr="00584193">
        <w:rPr>
          <w:rFonts w:ascii="Arial" w:hAnsi="Arial" w:cs="Arial"/>
          <w:color w:val="800080"/>
          <w:sz w:val="20"/>
          <w:szCs w:val="20"/>
        </w:rPr>
        <w:t>is als bijlage aan deze akte gehecht.</w:t>
      </w:r>
    </w:p>
    <w:p w14:paraId="3738B549" w14:textId="243E4D6F" w:rsidR="00FE0F90" w:rsidRPr="00584193" w:rsidRDefault="00D75E8E" w:rsidP="00FE0F90">
      <w:pPr>
        <w:tabs>
          <w:tab w:val="left" w:pos="425"/>
          <w:tab w:val="left" w:pos="850"/>
        </w:tabs>
        <w:ind w:left="850" w:hanging="850"/>
        <w:rPr>
          <w:rFonts w:ascii="Arial" w:hAnsi="Arial" w:cs="Arial"/>
          <w:sz w:val="20"/>
          <w:szCs w:val="20"/>
        </w:rPr>
      </w:pPr>
      <w:r w:rsidRPr="00584193">
        <w:rPr>
          <w:rFonts w:ascii="Arial" w:hAnsi="Arial" w:cs="Arial"/>
          <w:sz w:val="20"/>
          <w:szCs w:val="20"/>
        </w:rPr>
        <w:tab/>
      </w:r>
      <w:r w:rsidRPr="00584193">
        <w:rPr>
          <w:rFonts w:ascii="Arial" w:hAnsi="Arial" w:cs="Arial"/>
          <w:color w:val="FF0000"/>
          <w:sz w:val="20"/>
          <w:szCs w:val="20"/>
        </w:rPr>
        <w:t>2.</w:t>
      </w:r>
      <w:r w:rsidRPr="00584193">
        <w:rPr>
          <w:rFonts w:ascii="Arial" w:hAnsi="Arial" w:cs="Arial"/>
          <w:color w:val="FF0000"/>
          <w:sz w:val="20"/>
          <w:szCs w:val="20"/>
        </w:rPr>
        <w:tab/>
        <w:t>Vervolgens is door</w:t>
      </w:r>
      <w:r w:rsidRPr="00584193">
        <w:rPr>
          <w:rFonts w:ascii="Arial" w:hAnsi="Arial" w:cs="Arial"/>
          <w:sz w:val="20"/>
          <w:szCs w:val="20"/>
        </w:rPr>
        <w:t xml:space="preserve"> </w:t>
      </w:r>
      <w:r w:rsidR="00106FA2" w:rsidRPr="000E1974">
        <w:rPr>
          <w:rFonts w:ascii="Arial" w:hAnsi="Arial" w:cs="Arial"/>
          <w:sz w:val="20"/>
          <w:szCs w:val="20"/>
        </w:rPr>
        <w:t>§</w:t>
      </w:r>
      <w:r w:rsidR="00E426D0">
        <w:rPr>
          <w:rFonts w:ascii="Arial" w:hAnsi="Arial" w:cs="Arial"/>
          <w:sz w:val="20"/>
          <w:szCs w:val="20"/>
        </w:rPr>
        <w:t>partij X</w:t>
      </w:r>
      <w:r w:rsidR="00106FA2" w:rsidRPr="000E1974">
        <w:rPr>
          <w:rFonts w:ascii="Arial" w:hAnsi="Arial" w:cs="Arial"/>
          <w:sz w:val="20"/>
          <w:szCs w:val="20"/>
        </w:rPr>
        <w:t>§</w:t>
      </w:r>
      <w:r w:rsidR="00106FA2">
        <w:rPr>
          <w:rFonts w:ascii="Arial" w:hAnsi="Arial" w:cs="Arial"/>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106FA2" w:rsidRPr="005D3FAD">
        <w:rPr>
          <w:rFonts w:ascii="Arial" w:hAnsi="Arial" w:cs="Arial"/>
          <w:sz w:val="20"/>
          <w:szCs w:val="20"/>
        </w:rPr>
        <w:t>§</w:t>
      </w:r>
      <w:r w:rsidR="00E426D0">
        <w:rPr>
          <w:rFonts w:ascii="Arial" w:hAnsi="Arial" w:cs="Arial"/>
          <w:sz w:val="20"/>
          <w:szCs w:val="20"/>
        </w:rPr>
        <w:t>verkrijger</w:t>
      </w:r>
      <w:r w:rsidR="00106FA2" w:rsidRPr="005D3FAD">
        <w:rPr>
          <w:rFonts w:ascii="Arial" w:hAnsi="Arial" w:cs="Arial"/>
          <w:sz w:val="20"/>
          <w:szCs w:val="20"/>
        </w:rPr>
        <w:t>§</w:t>
      </w:r>
      <w:r w:rsidR="00106FA2" w:rsidDel="00CD07FF">
        <w:rPr>
          <w:rFonts w:ascii="Arial" w:hAnsi="Arial" w:cs="Arial"/>
          <w:color w:val="339966"/>
          <w:sz w:val="20"/>
          <w:szCs w:val="20"/>
        </w:rPr>
        <w:t xml:space="preserve"> </w:t>
      </w:r>
      <w:r w:rsidR="00A26D0B" w:rsidRPr="00584193">
        <w:rPr>
          <w:rFonts w:ascii="Arial" w:hAnsi="Arial" w:cs="Arial"/>
          <w:color w:val="FF0000"/>
          <w:sz w:val="20"/>
          <w:szCs w:val="20"/>
        </w:rPr>
        <w:t>op</w:t>
      </w:r>
      <w:r w:rsidR="00A26D0B" w:rsidRPr="00584193">
        <w:rPr>
          <w:rFonts w:ascii="Arial" w:hAnsi="Arial" w:cs="Arial"/>
          <w:sz w:val="20"/>
          <w:szCs w:val="20"/>
        </w:rPr>
        <w:t xml:space="preserve"> </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datum</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 xml:space="preserve"> </w:t>
      </w:r>
      <w:r w:rsidRPr="00584193">
        <w:rPr>
          <w:rFonts w:ascii="Arial" w:hAnsi="Arial" w:cs="Arial"/>
          <w:color w:val="FF0000"/>
          <w:sz w:val="20"/>
          <w:szCs w:val="20"/>
        </w:rPr>
        <w:t xml:space="preserve">een </w:t>
      </w:r>
      <w:r w:rsidR="004A1E3B" w:rsidRPr="00F90719">
        <w:rPr>
          <w:rFonts w:ascii="Arial" w:hAnsi="Arial" w:cs="Arial"/>
          <w:color w:val="FF0000"/>
          <w:sz w:val="20"/>
          <w:szCs w:val="20"/>
        </w:rPr>
        <w:t>koopovereenkomst</w:t>
      </w:r>
      <w:r w:rsidR="004A1E3B" w:rsidRPr="00106FA2">
        <w:rPr>
          <w:rFonts w:ascii="Arial" w:hAnsi="Arial" w:cs="Arial"/>
          <w:color w:val="FF0000"/>
          <w:sz w:val="20"/>
          <w:szCs w:val="20"/>
        </w:rPr>
        <w:t xml:space="preserve"> </w:t>
      </w:r>
      <w:r w:rsidRPr="00584193">
        <w:rPr>
          <w:rFonts w:ascii="Arial" w:hAnsi="Arial" w:cs="Arial"/>
          <w:color w:val="FF0000"/>
          <w:sz w:val="20"/>
          <w:szCs w:val="20"/>
        </w:rPr>
        <w:t xml:space="preserve">gesloten betreffende zijn rechten uit </w:t>
      </w:r>
      <w:r w:rsidR="000F736C" w:rsidRPr="00447B50">
        <w:rPr>
          <w:rFonts w:ascii="Arial" w:hAnsi="Arial" w:cs="Arial"/>
          <w:bCs/>
          <w:color w:val="800080"/>
          <w:sz w:val="20"/>
          <w:szCs w:val="20"/>
        </w:rPr>
        <w:t>de/het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w:t>
      </w:r>
      <w:r w:rsidR="000F736C" w:rsidRPr="00F90719">
        <w:rPr>
          <w:rFonts w:ascii="Arial" w:hAnsi="Arial" w:cs="Arial"/>
          <w:bCs/>
          <w:sz w:val="20"/>
          <w:szCs w:val="20"/>
        </w:rPr>
        <w:t>t</w:t>
      </w:r>
      <w:r w:rsidR="000F736C" w:rsidRPr="00E93065">
        <w:rPr>
          <w:rFonts w:ascii="Arial" w:hAnsi="Arial" w:cs="Arial"/>
          <w:bCs/>
          <w:sz w:val="20"/>
          <w:szCs w:val="20"/>
        </w:rPr>
        <w: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00D01A2E" w:rsidRPr="00396701">
        <w:rPr>
          <w:rFonts w:ascii="Arial" w:hAnsi="Arial" w:cs="Arial"/>
          <w:bCs/>
          <w:color w:val="800080"/>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7235B6" w:rsidRPr="000E1974">
        <w:rPr>
          <w:rFonts w:ascii="Arial" w:hAnsi="Arial" w:cs="Arial"/>
          <w:sz w:val="20"/>
          <w:szCs w:val="20"/>
        </w:rPr>
        <w:t>§</w:t>
      </w:r>
      <w:r w:rsidR="00E426D0">
        <w:rPr>
          <w:rFonts w:ascii="Arial" w:hAnsi="Arial" w:cs="Arial"/>
          <w:sz w:val="20"/>
          <w:szCs w:val="20"/>
        </w:rPr>
        <w:t>vervreemder</w:t>
      </w:r>
      <w:r w:rsidR="007235B6" w:rsidRPr="000E1974">
        <w:rPr>
          <w:rFonts w:ascii="Arial" w:hAnsi="Arial" w:cs="Arial"/>
          <w:sz w:val="20"/>
          <w:szCs w:val="20"/>
        </w:rPr>
        <w:t>§</w:t>
      </w:r>
      <w:r w:rsidR="007235B6" w:rsidRPr="00106FA2" w:rsidDel="00106FA2">
        <w:rPr>
          <w:rFonts w:ascii="Arial" w:hAnsi="Arial" w:cs="Arial"/>
          <w:sz w:val="20"/>
          <w:szCs w:val="20"/>
        </w:rPr>
        <w:t xml:space="preserve"> </w:t>
      </w:r>
      <w:r w:rsidRPr="00584193">
        <w:rPr>
          <w:rFonts w:ascii="Arial" w:hAnsi="Arial" w:cs="Arial"/>
          <w:color w:val="FF0000"/>
          <w:sz w:val="20"/>
          <w:szCs w:val="20"/>
        </w:rPr>
        <w:t xml:space="preserve">met betrekking tot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00E15965">
        <w:rPr>
          <w:rFonts w:ascii="Arial" w:hAnsi="Arial" w:cs="Arial"/>
          <w:color w:val="FF0000"/>
          <w:sz w:val="20"/>
          <w:szCs w:val="20"/>
        </w:rPr>
        <w:t xml:space="preserve">, </w:t>
      </w:r>
      <w:r w:rsidR="00E15965" w:rsidRPr="00D01A2E">
        <w:rPr>
          <w:rFonts w:ascii="Arial" w:hAnsi="Arial" w:cs="Arial"/>
          <w:bCs/>
          <w:color w:val="FF0000"/>
          <w:sz w:val="20"/>
          <w:szCs w:val="20"/>
        </w:rPr>
        <w:t>hierna te noemen</w:t>
      </w:r>
      <w:r w:rsidR="009C094E">
        <w:rPr>
          <w:rFonts w:ascii="Arial" w:hAnsi="Arial" w:cs="Arial"/>
          <w:bCs/>
          <w:color w:val="FF0000"/>
          <w:sz w:val="20"/>
          <w:szCs w:val="20"/>
        </w:rPr>
        <w:t xml:space="preserve"> </w:t>
      </w:r>
      <w:r w:rsidR="00ED1BCE" w:rsidRPr="00E93065">
        <w:rPr>
          <w:rFonts w:ascii="Arial" w:hAnsi="Arial" w:cs="Arial"/>
          <w:bCs/>
          <w:color w:val="FF0000"/>
          <w:sz w:val="20"/>
          <w:szCs w:val="20"/>
        </w:rPr>
        <w:t>“</w:t>
      </w:r>
      <w:r w:rsidR="00ED1BCE" w:rsidRPr="00447B50">
        <w:rPr>
          <w:rFonts w:ascii="Arial" w:hAnsi="Arial" w:cs="Arial"/>
          <w:bCs/>
          <w:color w:val="800080"/>
          <w:sz w:val="20"/>
          <w:szCs w:val="20"/>
        </w:rPr>
        <w:t>de/het</w:t>
      </w:r>
      <w:r w:rsidR="00ED1BCE" w:rsidRPr="00E93065">
        <w:rPr>
          <w:rFonts w:ascii="Arial" w:hAnsi="Arial" w:cs="Arial"/>
          <w:bCs/>
          <w:color w:val="008000"/>
          <w:sz w:val="20"/>
          <w:szCs w:val="20"/>
          <w:u w:val="single"/>
        </w:rPr>
        <w:t xml:space="preserve"> </w:t>
      </w:r>
      <w:r w:rsidR="00ED1BCE" w:rsidRPr="00E93065">
        <w:rPr>
          <w:rFonts w:ascii="Arial" w:hAnsi="Arial" w:cs="Arial"/>
          <w:bCs/>
          <w:sz w:val="20"/>
          <w:szCs w:val="20"/>
          <w:u w:val="single"/>
        </w:rPr>
        <w:t>§Koopovereenkomst§</w:t>
      </w:r>
      <w:r w:rsidR="00ED1BCE" w:rsidRPr="00E93065">
        <w:rPr>
          <w:rFonts w:ascii="Arial" w:hAnsi="Arial" w:cs="Arial"/>
          <w:bCs/>
          <w:color w:val="008000"/>
          <w:sz w:val="20"/>
          <w:szCs w:val="20"/>
          <w:u w:val="single"/>
        </w:rPr>
        <w:t xml:space="preserve"> </w:t>
      </w:r>
      <w:r w:rsidR="00ED1BCE" w:rsidRPr="00E93065">
        <w:rPr>
          <w:rFonts w:ascii="Arial" w:hAnsi="Arial" w:cs="Arial"/>
          <w:bCs/>
          <w:color w:val="800080"/>
          <w:sz w:val="20"/>
          <w:szCs w:val="20"/>
          <w:u w:val="single"/>
        </w:rPr>
        <w:t>[volgnummer]</w:t>
      </w:r>
      <w:r w:rsidR="00ED1BCE" w:rsidRPr="00E93065">
        <w:rPr>
          <w:rFonts w:ascii="Arial" w:hAnsi="Arial" w:cs="Arial"/>
          <w:bCs/>
          <w:color w:val="FF0000"/>
          <w:sz w:val="20"/>
          <w:szCs w:val="20"/>
        </w:rPr>
        <w:t>”</w:t>
      </w:r>
      <w:r w:rsidR="00E15965" w:rsidRPr="00584193">
        <w:rPr>
          <w:rFonts w:ascii="Arial" w:hAnsi="Arial" w:cs="Arial"/>
          <w:bCs/>
          <w:color w:val="FF0000"/>
          <w:sz w:val="20"/>
          <w:szCs w:val="20"/>
        </w:rPr>
        <w:t>.</w:t>
      </w:r>
      <w:r w:rsidR="004A1E3B" w:rsidRPr="00584193">
        <w:rPr>
          <w:rFonts w:ascii="Arial" w:hAnsi="Arial" w:cs="Arial"/>
          <w:color w:val="00CCFF"/>
          <w:sz w:val="20"/>
          <w:szCs w:val="20"/>
        </w:rPr>
        <w:t xml:space="preserve"> </w:t>
      </w:r>
      <w:r w:rsidR="00F236A1" w:rsidRPr="00E93065">
        <w:rPr>
          <w:rFonts w:ascii="Arial" w:hAnsi="Arial" w:cs="Arial"/>
          <w:bCs/>
          <w:color w:val="339966"/>
          <w:sz w:val="20"/>
          <w:szCs w:val="20"/>
        </w:rPr>
        <w:t>Deze/Dit</w:t>
      </w:r>
      <w:r w:rsidR="00F236A1" w:rsidRPr="00E93065">
        <w:rPr>
          <w:rFonts w:ascii="Arial" w:hAnsi="Arial" w:cs="Arial"/>
          <w:bCs/>
          <w:color w:val="339966"/>
          <w:sz w:val="20"/>
          <w:szCs w:val="20"/>
          <w:u w:val="single"/>
        </w:rPr>
        <w:t xml:space="preserve"> </w:t>
      </w:r>
      <w:r w:rsidR="00F236A1" w:rsidRPr="00E93065">
        <w:rPr>
          <w:rFonts w:ascii="Arial" w:hAnsi="Arial" w:cs="Arial"/>
          <w:bCs/>
          <w:sz w:val="20"/>
          <w:szCs w:val="20"/>
        </w:rPr>
        <w:t>§Koopovereenkoms</w:t>
      </w:r>
      <w:r w:rsidR="00F236A1" w:rsidRPr="00F90719">
        <w:rPr>
          <w:rFonts w:ascii="Arial" w:hAnsi="Arial" w:cs="Arial"/>
          <w:bCs/>
          <w:sz w:val="20"/>
          <w:szCs w:val="20"/>
        </w:rPr>
        <w:t>t</w:t>
      </w:r>
      <w:r w:rsidR="00F236A1" w:rsidRPr="00E93065">
        <w:rPr>
          <w:rFonts w:ascii="Arial" w:hAnsi="Arial" w:cs="Arial"/>
          <w:bCs/>
          <w:sz w:val="20"/>
          <w:szCs w:val="20"/>
        </w:rPr>
        <w:t>§</w:t>
      </w:r>
      <w:r w:rsidR="00F236A1" w:rsidRPr="00E93065">
        <w:rPr>
          <w:rFonts w:ascii="Arial" w:hAnsi="Arial" w:cs="Arial"/>
          <w:bCs/>
          <w:color w:val="008000"/>
          <w:sz w:val="20"/>
          <w:szCs w:val="20"/>
        </w:rPr>
        <w:t xml:space="preserve"> </w:t>
      </w:r>
      <w:r w:rsidR="00F236A1" w:rsidRPr="00E93065">
        <w:rPr>
          <w:rFonts w:ascii="Arial" w:hAnsi="Arial" w:cs="Arial"/>
          <w:bCs/>
          <w:color w:val="800080"/>
          <w:sz w:val="20"/>
          <w:szCs w:val="20"/>
        </w:rPr>
        <w:t>[volgnummer</w:t>
      </w:r>
      <w:r w:rsidR="00F236A1" w:rsidRPr="00E93065">
        <w:rPr>
          <w:rFonts w:ascii="Arial" w:hAnsi="Arial" w:cs="Arial"/>
          <w:bCs/>
          <w:color w:val="800080"/>
          <w:sz w:val="20"/>
          <w:szCs w:val="20"/>
          <w:u w:val="single"/>
        </w:rPr>
        <w:t>]</w:t>
      </w:r>
      <w:r w:rsidR="00FE0F90" w:rsidRPr="00396701">
        <w:rPr>
          <w:rFonts w:ascii="Arial" w:hAnsi="Arial" w:cs="Arial"/>
          <w:color w:val="00CCFF"/>
          <w:sz w:val="20"/>
          <w:szCs w:val="20"/>
        </w:rPr>
        <w:t xml:space="preserve"> </w:t>
      </w:r>
      <w:r w:rsidR="00FE0F90" w:rsidRPr="00584193">
        <w:rPr>
          <w:rFonts w:ascii="Arial" w:hAnsi="Arial" w:cs="Arial"/>
          <w:color w:val="800080"/>
          <w:sz w:val="20"/>
          <w:szCs w:val="20"/>
        </w:rPr>
        <w:t xml:space="preserve">is </w:t>
      </w:r>
      <w:r w:rsidR="00FE0F90" w:rsidRPr="00814E53">
        <w:rPr>
          <w:rFonts w:ascii="Arial" w:hAnsi="Arial" w:cs="Arial"/>
          <w:color w:val="3366FF"/>
          <w:sz w:val="20"/>
          <w:szCs w:val="20"/>
        </w:rPr>
        <w:t>eveneens</w:t>
      </w:r>
      <w:r w:rsidR="00FE0F90">
        <w:rPr>
          <w:rFonts w:ascii="Arial" w:hAnsi="Arial" w:cs="Arial"/>
          <w:color w:val="800080"/>
          <w:sz w:val="20"/>
          <w:szCs w:val="20"/>
        </w:rPr>
        <w:t xml:space="preserve"> </w:t>
      </w:r>
      <w:r w:rsidR="00FE0F90" w:rsidRPr="00584193">
        <w:rPr>
          <w:rFonts w:ascii="Arial" w:hAnsi="Arial" w:cs="Arial"/>
          <w:color w:val="800080"/>
          <w:sz w:val="20"/>
          <w:szCs w:val="20"/>
        </w:rPr>
        <w:t>als bijlage aan deze akte gehecht.</w:t>
      </w:r>
    </w:p>
    <w:p w14:paraId="158F8E5C" w14:textId="2F10D3A6" w:rsidR="00D75E8E" w:rsidRPr="00584193" w:rsidRDefault="00D75E8E" w:rsidP="00D75E8E">
      <w:pPr>
        <w:tabs>
          <w:tab w:val="left" w:pos="425"/>
          <w:tab w:val="left" w:pos="850"/>
        </w:tabs>
        <w:ind w:left="850" w:hanging="850"/>
        <w:rPr>
          <w:rFonts w:ascii="Arial" w:hAnsi="Arial" w:cs="Arial"/>
          <w:sz w:val="20"/>
          <w:szCs w:val="20"/>
        </w:rPr>
      </w:pPr>
      <w:r w:rsidRPr="00584193">
        <w:rPr>
          <w:rFonts w:ascii="Arial" w:hAnsi="Arial" w:cs="Arial"/>
          <w:color w:val="FF0000"/>
          <w:sz w:val="20"/>
          <w:szCs w:val="20"/>
        </w:rPr>
        <w:tab/>
        <w:t>3.</w:t>
      </w:r>
      <w:r w:rsidRPr="00584193">
        <w:rPr>
          <w:rFonts w:ascii="Arial" w:hAnsi="Arial" w:cs="Arial"/>
          <w:sz w:val="20"/>
          <w:szCs w:val="20"/>
        </w:rPr>
        <w:tab/>
      </w:r>
      <w:r w:rsidR="00CC00F4" w:rsidRPr="005D3FAD">
        <w:rPr>
          <w:rFonts w:ascii="Arial" w:hAnsi="Arial" w:cs="Arial"/>
          <w:sz w:val="20"/>
          <w:szCs w:val="20"/>
        </w:rPr>
        <w:t>§</w:t>
      </w:r>
      <w:r w:rsidR="000D54B1">
        <w:rPr>
          <w:rFonts w:ascii="Arial" w:hAnsi="Arial" w:cs="Arial"/>
          <w:sz w:val="20"/>
          <w:szCs w:val="20"/>
        </w:rPr>
        <w:t>P</w:t>
      </w:r>
      <w:r w:rsidR="00E426D0">
        <w:rPr>
          <w:rFonts w:ascii="Arial" w:hAnsi="Arial" w:cs="Arial"/>
          <w:sz w:val="20"/>
          <w:szCs w:val="20"/>
        </w:rPr>
        <w:t>artij X</w:t>
      </w:r>
      <w:r w:rsidR="00CC00F4" w:rsidRPr="005D3FAD">
        <w:rPr>
          <w:rFonts w:ascii="Arial" w:hAnsi="Arial" w:cs="Arial"/>
          <w:sz w:val="20"/>
          <w:szCs w:val="20"/>
        </w:rPr>
        <w:t>§</w:t>
      </w:r>
      <w:r w:rsidR="00CC00F4">
        <w:rPr>
          <w:rFonts w:ascii="Arial" w:hAnsi="Arial" w:cs="Arial"/>
          <w:sz w:val="20"/>
          <w:szCs w:val="20"/>
        </w:rPr>
        <w:t xml:space="preserve"> </w:t>
      </w:r>
      <w:r w:rsidRPr="00584193">
        <w:rPr>
          <w:rFonts w:ascii="Arial" w:hAnsi="Arial" w:cs="Arial"/>
          <w:color w:val="FF0000"/>
          <w:sz w:val="20"/>
          <w:szCs w:val="20"/>
        </w:rPr>
        <w:t xml:space="preserve">heeft vervolgens de rechten uit </w:t>
      </w:r>
      <w:r w:rsidR="000F736C" w:rsidRPr="00447B50">
        <w:rPr>
          <w:rFonts w:ascii="Arial" w:hAnsi="Arial" w:cs="Arial"/>
          <w:color w:val="800080"/>
          <w:sz w:val="20"/>
          <w:szCs w:val="20"/>
        </w:rPr>
        <w:t>de/het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w:t>
      </w:r>
      <w:r w:rsidR="000F736C" w:rsidRPr="00F90719">
        <w:rPr>
          <w:rFonts w:ascii="Arial" w:hAnsi="Arial" w:cs="Arial"/>
          <w:bCs/>
          <w:sz w:val="20"/>
          <w:szCs w:val="20"/>
        </w:rPr>
        <w:t>t</w:t>
      </w:r>
      <w:r w:rsidR="000F736C" w:rsidRPr="00E93065">
        <w:rPr>
          <w:rFonts w:ascii="Arial" w:hAnsi="Arial" w:cs="Arial"/>
          <w:bCs/>
          <w:sz w:val="20"/>
          <w:szCs w:val="20"/>
        </w:rPr>
        <w: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00396701">
        <w:rPr>
          <w:rFonts w:ascii="Arial" w:hAnsi="Arial" w:cs="Arial"/>
          <w:sz w:val="20"/>
          <w:szCs w:val="20"/>
        </w:rPr>
        <w:t xml:space="preserve"> </w:t>
      </w:r>
      <w:r w:rsidRPr="00584193">
        <w:rPr>
          <w:rFonts w:ascii="Arial" w:hAnsi="Arial" w:cs="Arial"/>
          <w:color w:val="FF0000"/>
          <w:sz w:val="20"/>
          <w:szCs w:val="20"/>
        </w:rPr>
        <w:t>met</w:t>
      </w:r>
      <w:r w:rsidRPr="00584193">
        <w:rPr>
          <w:rFonts w:ascii="Arial" w:hAnsi="Arial" w:cs="Arial"/>
          <w:sz w:val="20"/>
          <w:szCs w:val="20"/>
        </w:rPr>
        <w:t xml:space="preserve"> </w:t>
      </w:r>
      <w:r w:rsidR="00396701" w:rsidRPr="005D3FAD">
        <w:rPr>
          <w:rFonts w:ascii="Arial" w:hAnsi="Arial" w:cs="Arial"/>
          <w:sz w:val="20"/>
          <w:szCs w:val="20"/>
        </w:rPr>
        <w:t>§</w:t>
      </w:r>
      <w:r w:rsidR="00A64CCF">
        <w:rPr>
          <w:rFonts w:ascii="Arial" w:hAnsi="Arial" w:cs="Arial"/>
          <w:sz w:val="20"/>
          <w:szCs w:val="20"/>
        </w:rPr>
        <w:t>vervreemder</w:t>
      </w:r>
      <w:r w:rsidR="00396701" w:rsidRPr="005D3FAD">
        <w:rPr>
          <w:rFonts w:ascii="Arial" w:hAnsi="Arial" w:cs="Arial"/>
          <w:sz w:val="20"/>
          <w:szCs w:val="20"/>
        </w:rPr>
        <w:t>§</w:t>
      </w:r>
      <w:r w:rsidR="00396701" w:rsidDel="00CD07FF">
        <w:rPr>
          <w:rFonts w:ascii="Arial" w:hAnsi="Arial" w:cs="Arial"/>
          <w:color w:val="339966"/>
          <w:sz w:val="20"/>
          <w:szCs w:val="20"/>
        </w:rPr>
        <w:t xml:space="preserve"> </w:t>
      </w:r>
      <w:r w:rsidRPr="00584193">
        <w:rPr>
          <w:rFonts w:ascii="Arial" w:hAnsi="Arial" w:cs="Arial"/>
          <w:color w:val="FF0000"/>
          <w:sz w:val="20"/>
          <w:szCs w:val="20"/>
        </w:rPr>
        <w:t xml:space="preserve">ter voldoening aan </w:t>
      </w:r>
      <w:r w:rsidR="00A07975" w:rsidRPr="00584193">
        <w:rPr>
          <w:rFonts w:ascii="Arial" w:hAnsi="Arial" w:cs="Arial"/>
          <w:color w:val="FF0000"/>
          <w:sz w:val="20"/>
          <w:szCs w:val="20"/>
        </w:rPr>
        <w:t xml:space="preserve">uit </w:t>
      </w:r>
      <w:r w:rsidR="000F736C" w:rsidRPr="00447B50">
        <w:rPr>
          <w:rFonts w:ascii="Arial" w:hAnsi="Arial" w:cs="Arial"/>
          <w:color w:val="800080"/>
          <w:sz w:val="20"/>
          <w:szCs w:val="20"/>
        </w:rPr>
        <w:t>de/het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00995F4C">
        <w:rPr>
          <w:rFonts w:ascii="Arial" w:hAnsi="Arial" w:cs="Arial"/>
          <w:bCs/>
          <w:color w:val="800080"/>
          <w:sz w:val="20"/>
          <w:szCs w:val="20"/>
        </w:rPr>
        <w:t xml:space="preserve"> </w:t>
      </w:r>
      <w:r w:rsidRPr="00584193">
        <w:rPr>
          <w:rFonts w:ascii="Arial" w:hAnsi="Arial" w:cs="Arial"/>
          <w:color w:val="FF0000"/>
          <w:sz w:val="20"/>
          <w:szCs w:val="20"/>
        </w:rPr>
        <w:t>aan</w:t>
      </w:r>
      <w:r w:rsidRPr="00584193">
        <w:rPr>
          <w:rFonts w:ascii="Arial" w:hAnsi="Arial" w:cs="Arial"/>
          <w:sz w:val="20"/>
          <w:szCs w:val="20"/>
        </w:rPr>
        <w:t xml:space="preserve"> </w:t>
      </w:r>
      <w:r w:rsidR="00A07975" w:rsidRPr="005D3FAD">
        <w:rPr>
          <w:rFonts w:ascii="Arial" w:hAnsi="Arial" w:cs="Arial"/>
          <w:sz w:val="20"/>
          <w:szCs w:val="20"/>
        </w:rPr>
        <w:t>§</w:t>
      </w:r>
      <w:r w:rsidR="00E426D0">
        <w:rPr>
          <w:rFonts w:ascii="Arial" w:hAnsi="Arial" w:cs="Arial"/>
          <w:sz w:val="20"/>
          <w:szCs w:val="20"/>
        </w:rPr>
        <w:t>verkrijger</w:t>
      </w:r>
      <w:r w:rsidR="00A07975" w:rsidRPr="005D3FAD">
        <w:rPr>
          <w:rFonts w:ascii="Arial" w:hAnsi="Arial" w:cs="Arial"/>
          <w:sz w:val="20"/>
          <w:szCs w:val="20"/>
        </w:rPr>
        <w:t>§</w:t>
      </w:r>
      <w:r w:rsidR="00A07975" w:rsidDel="00CD07FF">
        <w:rPr>
          <w:rFonts w:ascii="Arial" w:hAnsi="Arial" w:cs="Arial"/>
          <w:color w:val="339966"/>
          <w:sz w:val="20"/>
          <w:szCs w:val="20"/>
        </w:rPr>
        <w:t xml:space="preserve"> </w:t>
      </w:r>
      <w:r w:rsidRPr="00584193">
        <w:rPr>
          <w:rFonts w:ascii="Arial" w:hAnsi="Arial" w:cs="Arial"/>
          <w:color w:val="FF0000"/>
          <w:sz w:val="20"/>
          <w:szCs w:val="20"/>
        </w:rPr>
        <w:t>geleverd, waarvan mededeling is gedaan aan</w:t>
      </w:r>
      <w:r w:rsidRPr="00584193">
        <w:rPr>
          <w:rFonts w:ascii="Arial" w:hAnsi="Arial" w:cs="Arial"/>
          <w:sz w:val="20"/>
          <w:szCs w:val="20"/>
        </w:rPr>
        <w:t xml:space="preserve"> </w:t>
      </w:r>
      <w:r w:rsidR="00A07975" w:rsidRPr="000E1974">
        <w:rPr>
          <w:rFonts w:ascii="Arial" w:hAnsi="Arial" w:cs="Arial"/>
          <w:sz w:val="20"/>
          <w:szCs w:val="20"/>
        </w:rPr>
        <w:t>§</w:t>
      </w:r>
      <w:r w:rsidR="00E426D0">
        <w:rPr>
          <w:rFonts w:ascii="Arial" w:hAnsi="Arial" w:cs="Arial"/>
          <w:sz w:val="20"/>
          <w:szCs w:val="20"/>
        </w:rPr>
        <w:t>vervreemder</w:t>
      </w:r>
      <w:r w:rsidR="00A07975" w:rsidRPr="000E1974">
        <w:rPr>
          <w:rFonts w:ascii="Arial" w:hAnsi="Arial" w:cs="Arial"/>
          <w:sz w:val="20"/>
          <w:szCs w:val="20"/>
        </w:rPr>
        <w:t>§</w:t>
      </w:r>
      <w:r w:rsidRPr="00584193">
        <w:rPr>
          <w:rFonts w:ascii="Arial" w:hAnsi="Arial" w:cs="Arial"/>
          <w:color w:val="FF0000"/>
          <w:sz w:val="20"/>
          <w:szCs w:val="20"/>
        </w:rPr>
        <w:t xml:space="preserve">. Bij deze akte </w:t>
      </w:r>
      <w:r w:rsidRPr="00995F4C">
        <w:rPr>
          <w:rFonts w:ascii="Arial" w:hAnsi="Arial" w:cs="Arial"/>
          <w:color w:val="339966"/>
          <w:sz w:val="20"/>
          <w:szCs w:val="20"/>
        </w:rPr>
        <w:t>wordt</w:t>
      </w:r>
      <w:r w:rsidR="00995F4C" w:rsidRPr="00995F4C">
        <w:rPr>
          <w:rFonts w:ascii="Arial" w:hAnsi="Arial" w:cs="Arial"/>
          <w:color w:val="339966"/>
          <w:sz w:val="20"/>
          <w:szCs w:val="20"/>
        </w:rPr>
        <w:t>/worden</w:t>
      </w:r>
      <w:r w:rsidRPr="00584193">
        <w:rPr>
          <w:rFonts w:ascii="Arial" w:hAnsi="Arial" w:cs="Arial"/>
          <w:color w:val="FF0000"/>
          <w:sz w:val="20"/>
          <w:szCs w:val="20"/>
        </w:rPr>
        <w:t xml:space="preserve"> </w:t>
      </w:r>
      <w:r w:rsidRPr="00995F4C">
        <w:rPr>
          <w:rFonts w:ascii="Arial" w:hAnsi="Arial" w:cs="Arial"/>
          <w:color w:val="339966"/>
          <w:sz w:val="20"/>
          <w:szCs w:val="20"/>
        </w:rPr>
        <w:t>de</w:t>
      </w:r>
      <w:r w:rsidR="00995F4C" w:rsidRPr="00995F4C">
        <w:rPr>
          <w:rFonts w:ascii="Arial" w:hAnsi="Arial" w:cs="Arial"/>
          <w:color w:val="339966"/>
          <w:sz w:val="20"/>
          <w:szCs w:val="20"/>
        </w:rPr>
        <w:t>/het</w:t>
      </w:r>
      <w:r w:rsidRPr="00584193">
        <w:rPr>
          <w:rFonts w:ascii="Arial" w:hAnsi="Arial" w:cs="Arial"/>
          <w:color w:val="FF0000"/>
          <w:sz w:val="20"/>
          <w:szCs w:val="20"/>
        </w:rPr>
        <w:t xml:space="preserve"> </w:t>
      </w:r>
      <w:r w:rsidR="00995F4C">
        <w:rPr>
          <w:rFonts w:ascii="Arial" w:hAnsi="Arial" w:cs="Arial"/>
          <w:color w:val="FF0000"/>
          <w:sz w:val="20"/>
          <w:szCs w:val="20"/>
        </w:rPr>
        <w:t>hierna te vermelden registergoed</w:t>
      </w:r>
      <w:r w:rsidR="00995F4C" w:rsidRPr="00995F4C">
        <w:rPr>
          <w:rFonts w:ascii="Arial" w:hAnsi="Arial" w:cs="Arial"/>
          <w:color w:val="800080"/>
          <w:sz w:val="20"/>
          <w:szCs w:val="20"/>
        </w:rPr>
        <w:t>eren</w:t>
      </w:r>
      <w:r w:rsidRPr="00995F4C">
        <w:rPr>
          <w:rFonts w:ascii="Arial" w:hAnsi="Arial" w:cs="Arial"/>
          <w:color w:val="800080"/>
          <w:sz w:val="20"/>
          <w:szCs w:val="20"/>
        </w:rPr>
        <w:t xml:space="preserve"> </w:t>
      </w:r>
      <w:r w:rsidRPr="00584193">
        <w:rPr>
          <w:rFonts w:ascii="Arial" w:hAnsi="Arial" w:cs="Arial"/>
          <w:color w:val="FF0000"/>
          <w:sz w:val="20"/>
          <w:szCs w:val="20"/>
        </w:rPr>
        <w:t>door</w:t>
      </w:r>
      <w:r w:rsidRPr="00584193">
        <w:rPr>
          <w:rFonts w:ascii="Arial" w:hAnsi="Arial" w:cs="Arial"/>
          <w:sz w:val="20"/>
          <w:szCs w:val="20"/>
        </w:rPr>
        <w:t xml:space="preserve"> </w:t>
      </w:r>
      <w:r w:rsidR="00A07975" w:rsidRPr="000E1974">
        <w:rPr>
          <w:rFonts w:ascii="Arial" w:hAnsi="Arial" w:cs="Arial"/>
          <w:sz w:val="20"/>
          <w:szCs w:val="20"/>
        </w:rPr>
        <w:t>§</w:t>
      </w:r>
      <w:r w:rsidR="00E426D0">
        <w:rPr>
          <w:rFonts w:ascii="Arial" w:hAnsi="Arial" w:cs="Arial"/>
          <w:sz w:val="20"/>
          <w:szCs w:val="20"/>
        </w:rPr>
        <w:t>vervreemder</w:t>
      </w:r>
      <w:r w:rsidR="00A07975" w:rsidRPr="000E1974">
        <w:rPr>
          <w:rFonts w:ascii="Arial" w:hAnsi="Arial" w:cs="Arial"/>
          <w:sz w:val="20"/>
          <w:szCs w:val="20"/>
        </w:rPr>
        <w:t>§</w:t>
      </w:r>
      <w:r w:rsidR="00A07975" w:rsidRPr="00106FA2" w:rsidDel="00106FA2">
        <w:rPr>
          <w:rFonts w:ascii="Arial" w:hAnsi="Arial" w:cs="Arial"/>
          <w:sz w:val="20"/>
          <w:szCs w:val="20"/>
        </w:rPr>
        <w:t xml:space="preserve"> </w:t>
      </w:r>
      <w:r w:rsidRPr="00584193">
        <w:rPr>
          <w:rFonts w:ascii="Arial" w:hAnsi="Arial" w:cs="Arial"/>
          <w:color w:val="FF0000"/>
          <w:sz w:val="20"/>
          <w:szCs w:val="20"/>
        </w:rPr>
        <w:t>rechtstreeks aan</w:t>
      </w:r>
      <w:r w:rsidRPr="00584193">
        <w:rPr>
          <w:rFonts w:ascii="Arial" w:hAnsi="Arial" w:cs="Arial"/>
          <w:sz w:val="20"/>
          <w:szCs w:val="20"/>
        </w:rPr>
        <w:t xml:space="preserve"> </w:t>
      </w:r>
      <w:r w:rsidR="00A07975" w:rsidRPr="005D3FAD">
        <w:rPr>
          <w:rFonts w:ascii="Arial" w:hAnsi="Arial" w:cs="Arial"/>
          <w:sz w:val="20"/>
          <w:szCs w:val="20"/>
        </w:rPr>
        <w:t>§</w:t>
      </w:r>
      <w:r w:rsidR="00E426D0">
        <w:rPr>
          <w:rFonts w:ascii="Arial" w:hAnsi="Arial" w:cs="Arial"/>
          <w:sz w:val="20"/>
          <w:szCs w:val="20"/>
        </w:rPr>
        <w:t>verkrijger</w:t>
      </w:r>
      <w:r w:rsidR="00A07975" w:rsidRPr="005D3FAD">
        <w:rPr>
          <w:rFonts w:ascii="Arial" w:hAnsi="Arial" w:cs="Arial"/>
          <w:sz w:val="20"/>
          <w:szCs w:val="20"/>
        </w:rPr>
        <w:t>§</w:t>
      </w:r>
      <w:r w:rsidR="00995F4C">
        <w:rPr>
          <w:rFonts w:ascii="Arial" w:hAnsi="Arial" w:cs="Arial"/>
          <w:sz w:val="20"/>
          <w:szCs w:val="20"/>
        </w:rPr>
        <w:t xml:space="preserve"> </w:t>
      </w:r>
      <w:r w:rsidRPr="00584193">
        <w:rPr>
          <w:rFonts w:ascii="Arial" w:hAnsi="Arial" w:cs="Arial"/>
          <w:color w:val="FF0000"/>
          <w:sz w:val="20"/>
          <w:szCs w:val="20"/>
        </w:rPr>
        <w:t>geleverd.</w:t>
      </w:r>
    </w:p>
    <w:p w14:paraId="3F5514EC" w14:textId="77777777" w:rsidR="00D75E8E" w:rsidRPr="00995F4C" w:rsidRDefault="00D75E8E" w:rsidP="00D75E8E">
      <w:pPr>
        <w:rPr>
          <w:rFonts w:ascii="Arial" w:hAnsi="Arial" w:cs="Arial"/>
          <w:sz w:val="20"/>
          <w:szCs w:val="20"/>
        </w:rPr>
      </w:pPr>
      <w:r w:rsidRPr="00995F4C">
        <w:rPr>
          <w:rFonts w:ascii="Arial" w:hAnsi="Arial" w:cs="Arial"/>
          <w:sz w:val="20"/>
          <w:szCs w:val="20"/>
        </w:rPr>
        <w:t>*Of (indien de cessie bij deze akte geschiedt):</w:t>
      </w:r>
    </w:p>
    <w:p w14:paraId="3E106FBC" w14:textId="7C4CD428"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sz w:val="20"/>
          <w:szCs w:val="20"/>
        </w:rPr>
        <w:tab/>
      </w:r>
      <w:r w:rsidRPr="00584193">
        <w:rPr>
          <w:rFonts w:ascii="Arial" w:hAnsi="Arial" w:cs="Arial"/>
          <w:color w:val="FF0000"/>
          <w:sz w:val="20"/>
          <w:szCs w:val="20"/>
        </w:rPr>
        <w:t>3.</w:t>
      </w:r>
      <w:r w:rsidRPr="00584193">
        <w:rPr>
          <w:rFonts w:ascii="Arial" w:hAnsi="Arial" w:cs="Arial"/>
          <w:color w:val="FF0000"/>
          <w:sz w:val="20"/>
          <w:szCs w:val="20"/>
        </w:rPr>
        <w:tab/>
      </w:r>
      <w:r w:rsidR="0050701A" w:rsidRPr="005D3FAD">
        <w:rPr>
          <w:rFonts w:ascii="Arial" w:hAnsi="Arial" w:cs="Arial"/>
          <w:sz w:val="20"/>
          <w:szCs w:val="20"/>
        </w:rPr>
        <w:t>§</w:t>
      </w:r>
      <w:r w:rsidR="000D54B1">
        <w:rPr>
          <w:rFonts w:ascii="Arial" w:hAnsi="Arial" w:cs="Arial"/>
          <w:sz w:val="20"/>
          <w:szCs w:val="20"/>
        </w:rPr>
        <w:t>P</w:t>
      </w:r>
      <w:r w:rsidR="00E426D0">
        <w:rPr>
          <w:rFonts w:ascii="Arial" w:hAnsi="Arial" w:cs="Arial"/>
          <w:sz w:val="20"/>
          <w:szCs w:val="20"/>
        </w:rPr>
        <w:t>artij X</w:t>
      </w:r>
      <w:r w:rsidR="0050701A" w:rsidRPr="005D3FAD">
        <w:rPr>
          <w:rFonts w:ascii="Arial" w:hAnsi="Arial" w:cs="Arial"/>
          <w:sz w:val="20"/>
          <w:szCs w:val="20"/>
        </w:rPr>
        <w:t>§</w:t>
      </w:r>
      <w:r w:rsidR="0050701A">
        <w:rPr>
          <w:rFonts w:ascii="Arial" w:hAnsi="Arial" w:cs="Arial"/>
          <w:sz w:val="20"/>
          <w:szCs w:val="20"/>
        </w:rPr>
        <w:t xml:space="preserve"> </w:t>
      </w:r>
      <w:r w:rsidRPr="00584193">
        <w:rPr>
          <w:rFonts w:ascii="Arial" w:hAnsi="Arial" w:cs="Arial"/>
          <w:color w:val="FF0000"/>
          <w:sz w:val="20"/>
          <w:szCs w:val="20"/>
        </w:rPr>
        <w:t xml:space="preserve">draagt hierbij alle rechten uit </w:t>
      </w:r>
      <w:r w:rsidR="000F736C" w:rsidRPr="00447B50">
        <w:rPr>
          <w:rFonts w:ascii="Arial" w:hAnsi="Arial" w:cs="Arial"/>
          <w:color w:val="800080"/>
          <w:sz w:val="20"/>
          <w:szCs w:val="20"/>
        </w:rPr>
        <w:t>de/het</w:t>
      </w:r>
      <w:r w:rsidR="000F736C" w:rsidRPr="00E93065">
        <w:rPr>
          <w:rFonts w:ascii="Arial" w:hAnsi="Arial" w:cs="Arial"/>
          <w:bCs/>
          <w:color w:val="008000"/>
          <w:sz w:val="20"/>
          <w:szCs w:val="20"/>
        </w:rPr>
        <w:t xml:space="preserve"> </w:t>
      </w:r>
      <w:r w:rsidR="000F736C" w:rsidRPr="00E93065">
        <w:rPr>
          <w:rFonts w:ascii="Arial" w:hAnsi="Arial" w:cs="Arial"/>
          <w:bCs/>
          <w:sz w:val="20"/>
          <w:szCs w:val="20"/>
        </w:rPr>
        <w:t>§Koopovereenkomst§</w:t>
      </w:r>
      <w:r w:rsidR="000F736C" w:rsidRPr="00E93065">
        <w:rPr>
          <w:rFonts w:ascii="Arial" w:hAnsi="Arial" w:cs="Arial"/>
          <w:bCs/>
          <w:color w:val="008000"/>
          <w:sz w:val="20"/>
          <w:szCs w:val="20"/>
        </w:rPr>
        <w:t xml:space="preserve"> </w:t>
      </w:r>
      <w:r w:rsidR="000F736C" w:rsidRPr="00E93065">
        <w:rPr>
          <w:rFonts w:ascii="Arial" w:hAnsi="Arial" w:cs="Arial"/>
          <w:bCs/>
          <w:color w:val="800080"/>
          <w:sz w:val="20"/>
          <w:szCs w:val="20"/>
        </w:rPr>
        <w:t>[volgnummer]</w:t>
      </w:r>
      <w:r w:rsidR="004D158C">
        <w:rPr>
          <w:rFonts w:ascii="Arial" w:hAnsi="Arial" w:cs="Arial"/>
          <w:sz w:val="20"/>
          <w:szCs w:val="20"/>
        </w:rPr>
        <w:t xml:space="preserve"> </w:t>
      </w:r>
      <w:r w:rsidRPr="00584193">
        <w:rPr>
          <w:rFonts w:ascii="Arial" w:hAnsi="Arial" w:cs="Arial"/>
          <w:color w:val="FF0000"/>
          <w:sz w:val="20"/>
          <w:szCs w:val="20"/>
        </w:rPr>
        <w:t xml:space="preserve">met </w:t>
      </w:r>
      <w:r w:rsidR="004D158C" w:rsidRPr="000E1974">
        <w:rPr>
          <w:rFonts w:ascii="Arial" w:hAnsi="Arial" w:cs="Arial"/>
          <w:sz w:val="20"/>
          <w:szCs w:val="20"/>
        </w:rPr>
        <w:t>§</w:t>
      </w:r>
      <w:r w:rsidR="00E426D0">
        <w:rPr>
          <w:rFonts w:ascii="Arial" w:hAnsi="Arial" w:cs="Arial"/>
          <w:sz w:val="20"/>
          <w:szCs w:val="20"/>
        </w:rPr>
        <w:t>vervreemder</w:t>
      </w:r>
      <w:r w:rsidR="004D158C" w:rsidRPr="000E1974">
        <w:rPr>
          <w:rFonts w:ascii="Arial" w:hAnsi="Arial" w:cs="Arial"/>
          <w:sz w:val="20"/>
          <w:szCs w:val="20"/>
        </w:rPr>
        <w:t>§</w:t>
      </w:r>
      <w:r w:rsidRPr="00584193">
        <w:rPr>
          <w:rFonts w:ascii="Arial" w:hAnsi="Arial" w:cs="Arial"/>
          <w:color w:val="FF0000"/>
          <w:sz w:val="20"/>
          <w:szCs w:val="20"/>
        </w:rPr>
        <w:t xml:space="preserve">, in het bijzonder het recht om van </w:t>
      </w:r>
      <w:r w:rsidR="004D158C" w:rsidRPr="000E1974">
        <w:rPr>
          <w:rFonts w:ascii="Arial" w:hAnsi="Arial" w:cs="Arial"/>
          <w:sz w:val="20"/>
          <w:szCs w:val="20"/>
        </w:rPr>
        <w:t>§</w:t>
      </w:r>
      <w:r w:rsidR="00E426D0">
        <w:rPr>
          <w:rFonts w:ascii="Arial" w:hAnsi="Arial" w:cs="Arial"/>
          <w:sz w:val="20"/>
          <w:szCs w:val="20"/>
        </w:rPr>
        <w:t>vervreemder</w:t>
      </w:r>
      <w:r w:rsidR="004D158C" w:rsidRPr="000E1974">
        <w:rPr>
          <w:rFonts w:ascii="Arial" w:hAnsi="Arial" w:cs="Arial"/>
          <w:sz w:val="20"/>
          <w:szCs w:val="20"/>
        </w:rPr>
        <w:t>§</w:t>
      </w:r>
      <w:r w:rsidR="00995F4C">
        <w:rPr>
          <w:rFonts w:ascii="Arial" w:hAnsi="Arial" w:cs="Arial"/>
          <w:sz w:val="20"/>
          <w:szCs w:val="20"/>
        </w:rPr>
        <w:t xml:space="preserve"> </w:t>
      </w:r>
      <w:r w:rsidRPr="00584193">
        <w:rPr>
          <w:rFonts w:ascii="Arial" w:hAnsi="Arial" w:cs="Arial"/>
          <w:color w:val="FF0000"/>
          <w:sz w:val="20"/>
          <w:szCs w:val="20"/>
        </w:rPr>
        <w:t xml:space="preserve">de levering in onvoorwaardelijke, volle en vrije eigendom van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te vermelden registergoed</w:t>
      </w:r>
      <w:r w:rsidR="00611FA7" w:rsidRPr="00584193">
        <w:rPr>
          <w:rFonts w:ascii="Arial" w:hAnsi="Arial" w:cs="Arial"/>
          <w:bCs/>
          <w:color w:val="800080"/>
          <w:sz w:val="20"/>
          <w:szCs w:val="20"/>
        </w:rPr>
        <w:t>eren</w:t>
      </w:r>
      <w:r w:rsidR="00611FA7" w:rsidRPr="00584193" w:rsidDel="00611FA7">
        <w:rPr>
          <w:rFonts w:ascii="Arial" w:hAnsi="Arial" w:cs="Arial"/>
          <w:color w:val="FF0000"/>
          <w:sz w:val="20"/>
          <w:szCs w:val="20"/>
        </w:rPr>
        <w:t xml:space="preserve"> </w:t>
      </w:r>
      <w:r w:rsidRPr="00584193">
        <w:rPr>
          <w:rFonts w:ascii="Arial" w:hAnsi="Arial" w:cs="Arial"/>
          <w:color w:val="FF0000"/>
          <w:sz w:val="20"/>
          <w:szCs w:val="20"/>
        </w:rPr>
        <w:t xml:space="preserve">te vorderen, over aan </w:t>
      </w:r>
      <w:r w:rsidR="004D158C" w:rsidRPr="005D3FAD">
        <w:rPr>
          <w:rFonts w:ascii="Arial" w:hAnsi="Arial" w:cs="Arial"/>
          <w:sz w:val="20"/>
          <w:szCs w:val="20"/>
        </w:rPr>
        <w:t>§</w:t>
      </w:r>
      <w:r w:rsidR="00E426D0">
        <w:rPr>
          <w:rFonts w:ascii="Arial" w:hAnsi="Arial" w:cs="Arial"/>
          <w:sz w:val="20"/>
          <w:szCs w:val="20"/>
        </w:rPr>
        <w:t>verkrijger</w:t>
      </w:r>
      <w:r w:rsidR="004D158C" w:rsidRPr="005D3FAD">
        <w:rPr>
          <w:rFonts w:ascii="Arial" w:hAnsi="Arial" w:cs="Arial"/>
          <w:sz w:val="20"/>
          <w:szCs w:val="20"/>
        </w:rPr>
        <w:t>§</w:t>
      </w:r>
      <w:r w:rsidRPr="00584193">
        <w:rPr>
          <w:rFonts w:ascii="Arial" w:hAnsi="Arial" w:cs="Arial"/>
          <w:color w:val="FF0000"/>
          <w:sz w:val="20"/>
          <w:szCs w:val="20"/>
        </w:rPr>
        <w:t xml:space="preserve">, welke overdracht </w:t>
      </w:r>
      <w:r w:rsidR="004D158C" w:rsidRPr="005D3FAD">
        <w:rPr>
          <w:rFonts w:ascii="Arial" w:hAnsi="Arial" w:cs="Arial"/>
          <w:sz w:val="20"/>
          <w:szCs w:val="20"/>
        </w:rPr>
        <w:t>§</w:t>
      </w:r>
      <w:r w:rsidR="00E426D0">
        <w:rPr>
          <w:rFonts w:ascii="Arial" w:hAnsi="Arial" w:cs="Arial"/>
          <w:sz w:val="20"/>
          <w:szCs w:val="20"/>
        </w:rPr>
        <w:t>verkrijger</w:t>
      </w:r>
      <w:r w:rsidR="004D158C" w:rsidRPr="005D3FAD">
        <w:rPr>
          <w:rFonts w:ascii="Arial" w:hAnsi="Arial" w:cs="Arial"/>
          <w:sz w:val="20"/>
          <w:szCs w:val="20"/>
        </w:rPr>
        <w:t>§</w:t>
      </w:r>
      <w:r w:rsidR="00995F4C" w:rsidRPr="00584193">
        <w:rPr>
          <w:rFonts w:ascii="Arial" w:hAnsi="Arial" w:cs="Arial"/>
          <w:bCs/>
          <w:color w:val="FF0000"/>
          <w:sz w:val="20"/>
          <w:szCs w:val="20"/>
        </w:rPr>
        <w:t xml:space="preserve"> </w:t>
      </w:r>
      <w:r w:rsidRPr="00584193">
        <w:rPr>
          <w:rFonts w:ascii="Arial" w:hAnsi="Arial" w:cs="Arial"/>
          <w:color w:val="FF0000"/>
          <w:sz w:val="20"/>
          <w:szCs w:val="20"/>
        </w:rPr>
        <w:t xml:space="preserve">hierbij aanvaardt, een en ander op grond van </w:t>
      </w:r>
      <w:r w:rsidR="006B632C" w:rsidRPr="00447B50">
        <w:rPr>
          <w:rFonts w:ascii="Arial" w:hAnsi="Arial" w:cs="Arial"/>
          <w:color w:val="800080"/>
          <w:sz w:val="20"/>
          <w:szCs w:val="20"/>
        </w:rPr>
        <w:t>de/het</w:t>
      </w:r>
      <w:r w:rsidR="006B632C" w:rsidRPr="00E93065">
        <w:rPr>
          <w:rFonts w:ascii="Arial" w:hAnsi="Arial" w:cs="Arial"/>
          <w:bCs/>
          <w:color w:val="008000"/>
          <w:sz w:val="20"/>
          <w:szCs w:val="20"/>
        </w:rPr>
        <w:t xml:space="preserve"> </w:t>
      </w:r>
      <w:r w:rsidR="006B632C" w:rsidRPr="00E93065">
        <w:rPr>
          <w:rFonts w:ascii="Arial" w:hAnsi="Arial" w:cs="Arial"/>
          <w:bCs/>
          <w:sz w:val="20"/>
          <w:szCs w:val="20"/>
        </w:rPr>
        <w:t>§Koopovereenkomst§</w:t>
      </w:r>
      <w:r w:rsidR="006B632C" w:rsidRPr="00E93065">
        <w:rPr>
          <w:rFonts w:ascii="Arial" w:hAnsi="Arial" w:cs="Arial"/>
          <w:bCs/>
          <w:color w:val="008000"/>
          <w:sz w:val="20"/>
          <w:szCs w:val="20"/>
        </w:rPr>
        <w:t xml:space="preserve"> </w:t>
      </w:r>
      <w:r w:rsidR="006B632C" w:rsidRPr="00E93065">
        <w:rPr>
          <w:rFonts w:ascii="Arial" w:hAnsi="Arial" w:cs="Arial"/>
          <w:bCs/>
          <w:color w:val="800080"/>
          <w:sz w:val="20"/>
          <w:szCs w:val="20"/>
        </w:rPr>
        <w:t>[volgnummer]</w:t>
      </w:r>
      <w:r w:rsidR="001E01AA">
        <w:rPr>
          <w:rFonts w:ascii="Arial" w:hAnsi="Arial" w:cs="Arial"/>
          <w:sz w:val="20"/>
          <w:szCs w:val="20"/>
        </w:rPr>
        <w:t xml:space="preserve"> </w:t>
      </w:r>
      <w:r w:rsidRPr="00584193">
        <w:rPr>
          <w:rFonts w:ascii="Arial" w:hAnsi="Arial" w:cs="Arial"/>
          <w:color w:val="FF0000"/>
          <w:sz w:val="20"/>
          <w:szCs w:val="20"/>
        </w:rPr>
        <w:t>en met dien verstande dat een mededeling, als bedoeld hierna, nog gedaan dient te worden.</w:t>
      </w:r>
    </w:p>
    <w:p w14:paraId="179B5C83" w14:textId="6C3A431B"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t xml:space="preserve">Alle rechten en nevenrechten die uit </w:t>
      </w:r>
      <w:r w:rsidR="00757B04" w:rsidRPr="00447B50">
        <w:rPr>
          <w:rFonts w:ascii="Arial" w:hAnsi="Arial" w:cs="Arial"/>
          <w:color w:val="800080"/>
          <w:sz w:val="20"/>
          <w:szCs w:val="20"/>
        </w:rPr>
        <w:t>de/het</w:t>
      </w:r>
      <w:r w:rsidR="00757B04" w:rsidRPr="00E93065">
        <w:rPr>
          <w:rFonts w:ascii="Arial" w:hAnsi="Arial" w:cs="Arial"/>
          <w:bCs/>
          <w:color w:val="008000"/>
          <w:sz w:val="20"/>
          <w:szCs w:val="20"/>
        </w:rPr>
        <w:t xml:space="preserve"> </w:t>
      </w:r>
      <w:r w:rsidR="00757B04" w:rsidRPr="00E93065">
        <w:rPr>
          <w:rFonts w:ascii="Arial" w:hAnsi="Arial" w:cs="Arial"/>
          <w:bCs/>
          <w:sz w:val="20"/>
          <w:szCs w:val="20"/>
        </w:rPr>
        <w:t>§Koopovereenkomst§</w:t>
      </w:r>
      <w:r w:rsidR="00757B04" w:rsidRPr="00E93065">
        <w:rPr>
          <w:rFonts w:ascii="Arial" w:hAnsi="Arial" w:cs="Arial"/>
          <w:bCs/>
          <w:color w:val="008000"/>
          <w:sz w:val="20"/>
          <w:szCs w:val="20"/>
        </w:rPr>
        <w:t xml:space="preserve"> </w:t>
      </w:r>
      <w:r w:rsidR="00757B04" w:rsidRPr="00E93065">
        <w:rPr>
          <w:rFonts w:ascii="Arial" w:hAnsi="Arial" w:cs="Arial"/>
          <w:bCs/>
          <w:color w:val="800080"/>
          <w:sz w:val="20"/>
          <w:szCs w:val="20"/>
        </w:rPr>
        <w:t>[volgnummer]</w:t>
      </w:r>
      <w:r w:rsidR="006F711B">
        <w:rPr>
          <w:rFonts w:ascii="Arial" w:hAnsi="Arial" w:cs="Arial"/>
          <w:bCs/>
          <w:color w:val="800080"/>
          <w:sz w:val="20"/>
          <w:szCs w:val="20"/>
        </w:rPr>
        <w:t xml:space="preserve"> </w:t>
      </w:r>
      <w:r w:rsidRPr="00584193">
        <w:rPr>
          <w:rFonts w:ascii="Arial" w:hAnsi="Arial" w:cs="Arial"/>
          <w:color w:val="FF0000"/>
          <w:sz w:val="20"/>
          <w:szCs w:val="20"/>
        </w:rPr>
        <w:t xml:space="preserve">tussen </w:t>
      </w:r>
      <w:r w:rsidR="001E01AA" w:rsidRPr="000E1974">
        <w:rPr>
          <w:rFonts w:ascii="Arial" w:hAnsi="Arial" w:cs="Arial"/>
          <w:sz w:val="20"/>
          <w:szCs w:val="20"/>
        </w:rPr>
        <w:t>§</w:t>
      </w:r>
      <w:r w:rsidR="00E426D0">
        <w:rPr>
          <w:rFonts w:ascii="Arial" w:hAnsi="Arial" w:cs="Arial"/>
          <w:sz w:val="20"/>
          <w:szCs w:val="20"/>
        </w:rPr>
        <w:t>vervreemder</w:t>
      </w:r>
      <w:r w:rsidR="001E01AA" w:rsidRPr="000E1974">
        <w:rPr>
          <w:rFonts w:ascii="Arial" w:hAnsi="Arial" w:cs="Arial"/>
          <w:sz w:val="20"/>
          <w:szCs w:val="20"/>
        </w:rPr>
        <w:t>§</w:t>
      </w:r>
      <w:r w:rsidR="001E01AA" w:rsidRPr="00584193">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color w:val="FF0000"/>
          <w:sz w:val="20"/>
          <w:szCs w:val="20"/>
        </w:rPr>
        <w:t xml:space="preserve">en </w:t>
      </w:r>
      <w:r w:rsidR="001E01AA" w:rsidRPr="005D3FAD">
        <w:rPr>
          <w:rFonts w:ascii="Arial" w:hAnsi="Arial" w:cs="Arial"/>
          <w:sz w:val="20"/>
          <w:szCs w:val="20"/>
        </w:rPr>
        <w:t>§</w:t>
      </w:r>
      <w:r w:rsidR="00E426D0">
        <w:rPr>
          <w:rFonts w:ascii="Arial" w:hAnsi="Arial" w:cs="Arial"/>
          <w:sz w:val="20"/>
          <w:szCs w:val="20"/>
        </w:rPr>
        <w:t>partij X</w:t>
      </w:r>
      <w:r w:rsidR="001E01AA" w:rsidRPr="005D3FAD">
        <w:rPr>
          <w:rFonts w:ascii="Arial" w:hAnsi="Arial" w:cs="Arial"/>
          <w:sz w:val="20"/>
          <w:szCs w:val="20"/>
        </w:rPr>
        <w:t>§</w:t>
      </w:r>
      <w:r w:rsidR="00995F4C">
        <w:rPr>
          <w:rFonts w:ascii="Arial" w:hAnsi="Arial" w:cs="Arial"/>
          <w:sz w:val="20"/>
          <w:szCs w:val="20"/>
        </w:rPr>
        <w:t xml:space="preserve"> </w:t>
      </w:r>
      <w:r w:rsidRPr="00584193">
        <w:rPr>
          <w:rFonts w:ascii="Arial" w:hAnsi="Arial" w:cs="Arial"/>
          <w:color w:val="FF0000"/>
          <w:sz w:val="20"/>
          <w:szCs w:val="20"/>
        </w:rPr>
        <w:t xml:space="preserve">voortvloeien, waaronder begrepen de rechten uit hoofde van eventuele arbitrage- en bindend-adviesclausules, een en ander met inbegrip van de daaraan verbonden verplichtingen, gaan bij deze van rechtswege over op </w:t>
      </w:r>
      <w:r w:rsidR="001E01AA" w:rsidRPr="005D3FAD">
        <w:rPr>
          <w:rFonts w:ascii="Arial" w:hAnsi="Arial" w:cs="Arial"/>
          <w:sz w:val="20"/>
          <w:szCs w:val="20"/>
        </w:rPr>
        <w:t>§</w:t>
      </w:r>
      <w:r w:rsidR="000D54B1">
        <w:rPr>
          <w:rFonts w:ascii="Arial" w:hAnsi="Arial" w:cs="Arial"/>
          <w:sz w:val="20"/>
          <w:szCs w:val="20"/>
        </w:rPr>
        <w:t>verkrijger</w:t>
      </w:r>
      <w:r w:rsidR="001E01AA" w:rsidRPr="005D3FAD">
        <w:rPr>
          <w:rFonts w:ascii="Arial" w:hAnsi="Arial" w:cs="Arial"/>
          <w:sz w:val="20"/>
          <w:szCs w:val="20"/>
        </w:rPr>
        <w:t>§</w:t>
      </w:r>
      <w:r w:rsidRPr="00584193">
        <w:rPr>
          <w:rFonts w:ascii="Arial" w:hAnsi="Arial" w:cs="Arial"/>
          <w:color w:val="FF0000"/>
          <w:sz w:val="20"/>
          <w:szCs w:val="20"/>
        </w:rPr>
        <w:t>.</w:t>
      </w:r>
    </w:p>
    <w:p w14:paraId="3E38BF91" w14:textId="55289936"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r>
      <w:r w:rsidR="001E01AA" w:rsidRPr="000E1974">
        <w:rPr>
          <w:rFonts w:ascii="Arial" w:hAnsi="Arial" w:cs="Arial"/>
          <w:sz w:val="20"/>
          <w:szCs w:val="20"/>
        </w:rPr>
        <w:t>§</w:t>
      </w:r>
      <w:r w:rsidR="000D54B1">
        <w:rPr>
          <w:rFonts w:ascii="Arial" w:hAnsi="Arial" w:cs="Arial"/>
          <w:sz w:val="20"/>
          <w:szCs w:val="20"/>
        </w:rPr>
        <w:t>V</w:t>
      </w:r>
      <w:r w:rsidR="00E426D0">
        <w:rPr>
          <w:rFonts w:ascii="Arial" w:hAnsi="Arial" w:cs="Arial"/>
          <w:sz w:val="20"/>
          <w:szCs w:val="20"/>
        </w:rPr>
        <w:t>ervreemder</w:t>
      </w:r>
      <w:r w:rsidR="001E01AA" w:rsidRPr="000E1974">
        <w:rPr>
          <w:rFonts w:ascii="Arial" w:hAnsi="Arial" w:cs="Arial"/>
          <w:sz w:val="20"/>
          <w:szCs w:val="20"/>
        </w:rPr>
        <w:t>§</w:t>
      </w:r>
      <w:r w:rsidR="00145E26">
        <w:rPr>
          <w:rFonts w:ascii="Arial" w:hAnsi="Arial" w:cs="Arial"/>
          <w:sz w:val="20"/>
          <w:szCs w:val="20"/>
        </w:rPr>
        <w:t xml:space="preserve"> </w:t>
      </w:r>
      <w:r w:rsidRPr="00584193">
        <w:rPr>
          <w:rFonts w:ascii="Arial" w:hAnsi="Arial" w:cs="Arial"/>
          <w:color w:val="FF0000"/>
          <w:sz w:val="20"/>
          <w:szCs w:val="20"/>
        </w:rPr>
        <w:t xml:space="preserve">verklaart dat deze cessie aan hem is medegedeeld en deze </w:t>
      </w:r>
      <w:r w:rsidR="001E01AA" w:rsidRPr="005D3FAD">
        <w:rPr>
          <w:rFonts w:ascii="Arial" w:hAnsi="Arial" w:cs="Arial"/>
          <w:sz w:val="20"/>
          <w:szCs w:val="20"/>
        </w:rPr>
        <w:t>§</w:t>
      </w:r>
      <w:r w:rsidR="00E426D0">
        <w:rPr>
          <w:rFonts w:ascii="Arial" w:hAnsi="Arial" w:cs="Arial"/>
          <w:sz w:val="20"/>
          <w:szCs w:val="20"/>
        </w:rPr>
        <w:t>partij X</w:t>
      </w:r>
      <w:r w:rsidR="001E01AA" w:rsidRPr="005D3FAD">
        <w:rPr>
          <w:rFonts w:ascii="Arial" w:hAnsi="Arial" w:cs="Arial"/>
          <w:sz w:val="20"/>
          <w:szCs w:val="20"/>
        </w:rPr>
        <w:t>§</w:t>
      </w:r>
      <w:r w:rsidR="00145E26">
        <w:rPr>
          <w:rFonts w:ascii="Arial" w:hAnsi="Arial" w:cs="Arial"/>
          <w:sz w:val="20"/>
          <w:szCs w:val="20"/>
        </w:rPr>
        <w:t xml:space="preserve"> </w:t>
      </w:r>
      <w:r w:rsidRPr="00584193">
        <w:rPr>
          <w:rFonts w:ascii="Arial" w:hAnsi="Arial" w:cs="Arial"/>
          <w:color w:val="FF0000"/>
          <w:sz w:val="20"/>
          <w:szCs w:val="20"/>
        </w:rPr>
        <w:t>gedane cessie te erkennen.</w:t>
      </w:r>
    </w:p>
    <w:p w14:paraId="2219FD70" w14:textId="55514638"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r>
      <w:r w:rsidR="001E01AA" w:rsidRPr="005D3FAD">
        <w:rPr>
          <w:rFonts w:ascii="Arial" w:hAnsi="Arial" w:cs="Arial"/>
          <w:sz w:val="20"/>
          <w:szCs w:val="20"/>
        </w:rPr>
        <w:t>§</w:t>
      </w:r>
      <w:r w:rsidR="00E10C85">
        <w:rPr>
          <w:rFonts w:ascii="Arial" w:hAnsi="Arial" w:cs="Arial"/>
          <w:sz w:val="20"/>
          <w:szCs w:val="20"/>
        </w:rPr>
        <w:t>P</w:t>
      </w:r>
      <w:r w:rsidR="00E426D0">
        <w:rPr>
          <w:rFonts w:ascii="Arial" w:hAnsi="Arial" w:cs="Arial"/>
          <w:sz w:val="20"/>
          <w:szCs w:val="20"/>
        </w:rPr>
        <w:t>artij X</w:t>
      </w:r>
      <w:r w:rsidR="001E01AA" w:rsidRPr="005D3FAD">
        <w:rPr>
          <w:rFonts w:ascii="Arial" w:hAnsi="Arial" w:cs="Arial"/>
          <w:sz w:val="20"/>
          <w:szCs w:val="20"/>
        </w:rPr>
        <w:t>§</w:t>
      </w:r>
      <w:r w:rsidR="00145E26">
        <w:rPr>
          <w:rFonts w:ascii="Arial" w:hAnsi="Arial" w:cs="Arial"/>
          <w:sz w:val="20"/>
          <w:szCs w:val="20"/>
        </w:rPr>
        <w:t xml:space="preserve"> </w:t>
      </w:r>
      <w:r w:rsidRPr="00584193">
        <w:rPr>
          <w:rFonts w:ascii="Arial" w:hAnsi="Arial" w:cs="Arial"/>
          <w:color w:val="FF0000"/>
          <w:sz w:val="20"/>
          <w:szCs w:val="20"/>
        </w:rPr>
        <w:t>staat er voor in:</w:t>
      </w:r>
    </w:p>
    <w:p w14:paraId="5A1C6A68" w14:textId="3ACB9A5D" w:rsidR="00D75E8E" w:rsidRPr="00584193" w:rsidRDefault="00D75E8E" w:rsidP="00D75E8E">
      <w:pPr>
        <w:tabs>
          <w:tab w:val="left" w:pos="425"/>
          <w:tab w:val="left" w:pos="850"/>
          <w:tab w:val="left" w:pos="1276"/>
        </w:tabs>
        <w:ind w:left="1276" w:hanging="1276"/>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t>-</w:t>
      </w:r>
      <w:r w:rsidRPr="00584193">
        <w:rPr>
          <w:rFonts w:ascii="Arial" w:hAnsi="Arial" w:cs="Arial"/>
          <w:color w:val="FF0000"/>
          <w:sz w:val="20"/>
          <w:szCs w:val="20"/>
        </w:rPr>
        <w:tab/>
        <w:t xml:space="preserve">dat </w:t>
      </w:r>
      <w:r w:rsidR="00EE5F88" w:rsidRPr="00447B50">
        <w:rPr>
          <w:rFonts w:ascii="Arial" w:hAnsi="Arial" w:cs="Arial"/>
          <w:color w:val="800080"/>
          <w:sz w:val="20"/>
          <w:szCs w:val="20"/>
        </w:rPr>
        <w:t>de/het</w:t>
      </w:r>
      <w:r w:rsidR="00EE5F88" w:rsidRPr="00E93065">
        <w:rPr>
          <w:rFonts w:ascii="Arial" w:hAnsi="Arial" w:cs="Arial"/>
          <w:bCs/>
          <w:color w:val="008000"/>
          <w:sz w:val="20"/>
          <w:szCs w:val="20"/>
        </w:rPr>
        <w:t xml:space="preserve"> </w:t>
      </w:r>
      <w:r w:rsidR="00EE5F88" w:rsidRPr="00E93065">
        <w:rPr>
          <w:rFonts w:ascii="Arial" w:hAnsi="Arial" w:cs="Arial"/>
          <w:bCs/>
          <w:sz w:val="20"/>
          <w:szCs w:val="20"/>
        </w:rPr>
        <w:t>§Koopovereenkomst§</w:t>
      </w:r>
      <w:r w:rsidR="00EE5F88" w:rsidRPr="00E93065">
        <w:rPr>
          <w:rFonts w:ascii="Arial" w:hAnsi="Arial" w:cs="Arial"/>
          <w:bCs/>
          <w:color w:val="008000"/>
          <w:sz w:val="20"/>
          <w:szCs w:val="20"/>
        </w:rPr>
        <w:t xml:space="preserve"> </w:t>
      </w:r>
      <w:r w:rsidR="00EE5F88" w:rsidRPr="00E93065">
        <w:rPr>
          <w:rFonts w:ascii="Arial" w:hAnsi="Arial" w:cs="Arial"/>
          <w:bCs/>
          <w:color w:val="800080"/>
          <w:sz w:val="20"/>
          <w:szCs w:val="20"/>
        </w:rPr>
        <w:t>[volgnummer]</w:t>
      </w:r>
      <w:r w:rsidR="00145E26">
        <w:rPr>
          <w:rFonts w:ascii="Arial" w:hAnsi="Arial" w:cs="Arial"/>
          <w:bCs/>
          <w:color w:val="800080"/>
          <w:sz w:val="20"/>
          <w:szCs w:val="20"/>
        </w:rPr>
        <w:t xml:space="preserve"> </w:t>
      </w:r>
      <w:r w:rsidRPr="00584193">
        <w:rPr>
          <w:rFonts w:ascii="Arial" w:hAnsi="Arial" w:cs="Arial"/>
          <w:color w:val="FF0000"/>
          <w:sz w:val="20"/>
          <w:szCs w:val="20"/>
        </w:rPr>
        <w:t xml:space="preserve">bestaat en dat de rechten daaruit overdraagbaar zijn en dat zij niet aantastbaar is op grond van juridische verweren van </w:t>
      </w:r>
      <w:r w:rsidR="00AE1FD4" w:rsidRPr="000E1974">
        <w:rPr>
          <w:rFonts w:ascii="Arial" w:hAnsi="Arial" w:cs="Arial"/>
          <w:sz w:val="20"/>
          <w:szCs w:val="20"/>
        </w:rPr>
        <w:t>§</w:t>
      </w:r>
      <w:r w:rsidR="00E426D0">
        <w:rPr>
          <w:rFonts w:ascii="Arial" w:hAnsi="Arial" w:cs="Arial"/>
          <w:sz w:val="20"/>
          <w:szCs w:val="20"/>
        </w:rPr>
        <w:t>vervreemder</w:t>
      </w:r>
      <w:r w:rsidR="00145E26" w:rsidRPr="00B2176B">
        <w:rPr>
          <w:rFonts w:ascii="Arial" w:hAnsi="Arial" w:cs="Arial"/>
          <w:sz w:val="20"/>
          <w:szCs w:val="20"/>
        </w:rPr>
        <w:fldChar w:fldCharType="begin"/>
      </w:r>
      <w:r w:rsidR="00145E26" w:rsidRPr="00B2176B">
        <w:rPr>
          <w:rFonts w:ascii="Arial" w:hAnsi="Arial" w:cs="Arial"/>
          <w:sz w:val="20"/>
          <w:szCs w:val="20"/>
        </w:rPr>
        <w:instrText>MacroButton Nomacro §</w:instrText>
      </w:r>
      <w:r w:rsidR="00145E26" w:rsidRPr="00B2176B">
        <w:rPr>
          <w:rFonts w:ascii="Arial" w:hAnsi="Arial" w:cs="Arial"/>
          <w:sz w:val="20"/>
          <w:szCs w:val="20"/>
        </w:rPr>
        <w:fldChar w:fldCharType="end"/>
      </w:r>
      <w:r w:rsidRPr="00584193">
        <w:rPr>
          <w:rFonts w:ascii="Arial" w:hAnsi="Arial" w:cs="Arial"/>
          <w:color w:val="FF0000"/>
          <w:sz w:val="20"/>
          <w:szCs w:val="20"/>
        </w:rPr>
        <w:t>;</w:t>
      </w:r>
    </w:p>
    <w:p w14:paraId="0F2B04E1" w14:textId="43225D3B" w:rsidR="00D75E8E" w:rsidRDefault="00D75E8E" w:rsidP="00145E26">
      <w:pPr>
        <w:tabs>
          <w:tab w:val="left" w:pos="425"/>
          <w:tab w:val="left" w:pos="850"/>
          <w:tab w:val="left" w:pos="1276"/>
        </w:tabs>
        <w:ind w:left="1276" w:hanging="1276"/>
        <w:rPr>
          <w:rFonts w:ascii="Arial" w:hAnsi="Arial" w:cs="Arial"/>
          <w:sz w:val="20"/>
          <w:szCs w:val="20"/>
        </w:rPr>
      </w:pPr>
      <w:r w:rsidRPr="00584193">
        <w:rPr>
          <w:rFonts w:ascii="Arial" w:hAnsi="Arial" w:cs="Arial"/>
          <w:color w:val="FF0000"/>
          <w:sz w:val="20"/>
          <w:szCs w:val="20"/>
        </w:rPr>
        <w:tab/>
      </w:r>
      <w:r w:rsidRPr="00584193">
        <w:rPr>
          <w:rFonts w:ascii="Arial" w:hAnsi="Arial" w:cs="Arial"/>
          <w:color w:val="FF0000"/>
          <w:sz w:val="20"/>
          <w:szCs w:val="20"/>
        </w:rPr>
        <w:tab/>
        <w:t>-</w:t>
      </w:r>
      <w:r w:rsidRPr="00584193">
        <w:rPr>
          <w:rFonts w:ascii="Arial" w:hAnsi="Arial" w:cs="Arial"/>
          <w:color w:val="FF0000"/>
          <w:sz w:val="20"/>
          <w:szCs w:val="20"/>
        </w:rPr>
        <w:tab/>
        <w:t xml:space="preserve">dat hij volledig bevoegd is de rechten uit </w:t>
      </w:r>
      <w:r w:rsidR="00AA3228" w:rsidRPr="00447B50">
        <w:rPr>
          <w:rFonts w:ascii="Arial" w:hAnsi="Arial" w:cs="Arial"/>
          <w:bCs/>
          <w:color w:val="800080"/>
          <w:sz w:val="20"/>
          <w:szCs w:val="20"/>
        </w:rPr>
        <w:t>de/het</w:t>
      </w:r>
      <w:r w:rsidR="00AA3228" w:rsidRPr="00E93065">
        <w:rPr>
          <w:rFonts w:ascii="Arial" w:hAnsi="Arial" w:cs="Arial"/>
          <w:bCs/>
          <w:color w:val="008000"/>
          <w:sz w:val="20"/>
          <w:szCs w:val="20"/>
        </w:rPr>
        <w:t xml:space="preserve"> </w:t>
      </w:r>
      <w:r w:rsidR="00AA3228" w:rsidRPr="00E93065">
        <w:rPr>
          <w:rFonts w:ascii="Arial" w:hAnsi="Arial" w:cs="Arial"/>
          <w:bCs/>
          <w:sz w:val="20"/>
          <w:szCs w:val="20"/>
        </w:rPr>
        <w:t>§Koopovereenkomst§</w:t>
      </w:r>
      <w:r w:rsidR="00AA3228" w:rsidRPr="00E93065">
        <w:rPr>
          <w:rFonts w:ascii="Arial" w:hAnsi="Arial" w:cs="Arial"/>
          <w:bCs/>
          <w:color w:val="008000"/>
          <w:sz w:val="20"/>
          <w:szCs w:val="20"/>
        </w:rPr>
        <w:t xml:space="preserve"> </w:t>
      </w:r>
      <w:r w:rsidR="00AA3228" w:rsidRPr="00E93065">
        <w:rPr>
          <w:rFonts w:ascii="Arial" w:hAnsi="Arial" w:cs="Arial"/>
          <w:bCs/>
          <w:color w:val="800080"/>
          <w:sz w:val="20"/>
          <w:szCs w:val="20"/>
        </w:rPr>
        <w:t>[volgnummer]</w:t>
      </w:r>
      <w:r w:rsidR="00226E6D" w:rsidRPr="00584193">
        <w:rPr>
          <w:rFonts w:ascii="Arial" w:hAnsi="Arial" w:cs="Arial"/>
          <w:color w:val="FF0000"/>
          <w:sz w:val="20"/>
          <w:szCs w:val="20"/>
        </w:rPr>
        <w:t xml:space="preserve"> </w:t>
      </w:r>
      <w:r w:rsidRPr="00584193">
        <w:rPr>
          <w:rFonts w:ascii="Arial" w:hAnsi="Arial" w:cs="Arial"/>
          <w:color w:val="FF0000"/>
          <w:sz w:val="20"/>
          <w:szCs w:val="20"/>
        </w:rPr>
        <w:t>over te dragen en dat die rechten onbeslagen zijn en ook niet bezwaard zijn met enig zekerheidsrecht.</w:t>
      </w:r>
    </w:p>
    <w:p w14:paraId="0066F133" w14:textId="77777777" w:rsidR="00F20037" w:rsidRDefault="00F20037" w:rsidP="00D75E8E">
      <w:pPr>
        <w:tabs>
          <w:tab w:val="left" w:pos="425"/>
        </w:tabs>
        <w:ind w:left="425" w:hanging="425"/>
        <w:rPr>
          <w:rFonts w:ascii="Arial" w:hAnsi="Arial" w:cs="Arial"/>
          <w:sz w:val="20"/>
          <w:szCs w:val="20"/>
        </w:rPr>
      </w:pPr>
    </w:p>
    <w:p w14:paraId="083FF39E" w14:textId="77777777" w:rsidR="00F20037" w:rsidRPr="00584193" w:rsidRDefault="00F20037" w:rsidP="00D75E8E">
      <w:pPr>
        <w:tabs>
          <w:tab w:val="left" w:pos="425"/>
        </w:tabs>
        <w:ind w:left="425" w:hanging="425"/>
        <w:rPr>
          <w:rFonts w:ascii="Arial" w:hAnsi="Arial" w:cs="Arial"/>
          <w:sz w:val="20"/>
          <w:szCs w:val="20"/>
        </w:rPr>
      </w:pPr>
    </w:p>
    <w:p w14:paraId="1871AFD2" w14:textId="77777777"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color w:val="FF0000"/>
          <w:sz w:val="20"/>
          <w:szCs w:val="20"/>
          <w:u w:val="single"/>
        </w:rPr>
        <w:t>LEVERING</w:t>
      </w:r>
    </w:p>
    <w:p w14:paraId="5C72CEB7" w14:textId="0AA04DA3" w:rsidR="00F37F53" w:rsidRPr="00584193" w:rsidRDefault="00D75E8E" w:rsidP="00D75E8E">
      <w:pPr>
        <w:autoSpaceDE w:val="0"/>
        <w:autoSpaceDN w:val="0"/>
        <w:adjustRightInd w:val="0"/>
        <w:rPr>
          <w:rFonts w:ascii="Arial" w:hAnsi="Arial" w:cs="Arial"/>
          <w:bCs/>
          <w:color w:val="FF0000"/>
          <w:sz w:val="20"/>
          <w:szCs w:val="20"/>
        </w:rPr>
      </w:pPr>
      <w:r w:rsidRPr="00584193">
        <w:rPr>
          <w:rFonts w:ascii="Arial" w:hAnsi="Arial" w:cs="Arial"/>
          <w:color w:val="FF0000"/>
          <w:sz w:val="20"/>
          <w:szCs w:val="20"/>
        </w:rPr>
        <w:t>Vervolgens</w:t>
      </w:r>
      <w:r w:rsidR="0045624E">
        <w:rPr>
          <w:rFonts w:ascii="Arial" w:hAnsi="Arial" w:cs="Arial"/>
          <w:color w:val="FF0000"/>
          <w:sz w:val="20"/>
          <w:szCs w:val="20"/>
        </w:rPr>
        <w:t xml:space="preserve"> levert </w:t>
      </w:r>
      <w:r w:rsidR="00464F59" w:rsidRPr="000E1974">
        <w:rPr>
          <w:rFonts w:ascii="Arial" w:hAnsi="Arial" w:cs="Arial"/>
          <w:sz w:val="20"/>
          <w:szCs w:val="20"/>
        </w:rPr>
        <w:t>§</w:t>
      </w:r>
      <w:r w:rsidR="00E426D0">
        <w:rPr>
          <w:rFonts w:ascii="Arial" w:hAnsi="Arial" w:cs="Arial"/>
          <w:sz w:val="20"/>
          <w:szCs w:val="20"/>
        </w:rPr>
        <w:t>vervreemder</w:t>
      </w:r>
      <w:r w:rsidR="00464F59" w:rsidRPr="000E1974">
        <w:rPr>
          <w:rFonts w:ascii="Arial" w:hAnsi="Arial" w:cs="Arial"/>
          <w:sz w:val="20"/>
          <w:szCs w:val="20"/>
        </w:rPr>
        <w:t>§</w:t>
      </w:r>
      <w:r w:rsidRPr="00584193">
        <w:rPr>
          <w:rFonts w:ascii="Arial" w:hAnsi="Arial" w:cs="Arial"/>
          <w:color w:val="FF0000"/>
          <w:sz w:val="20"/>
          <w:szCs w:val="20"/>
        </w:rPr>
        <w:t xml:space="preserve">, ter uitvoering van </w:t>
      </w:r>
      <w:r w:rsidR="008107D9" w:rsidRPr="00447B50">
        <w:rPr>
          <w:rFonts w:ascii="Arial" w:hAnsi="Arial" w:cs="Arial"/>
          <w:bCs/>
          <w:color w:val="800080"/>
          <w:sz w:val="20"/>
          <w:szCs w:val="20"/>
        </w:rPr>
        <w:t>de/het</w:t>
      </w:r>
      <w:r w:rsidR="008107D9" w:rsidRPr="00E93065">
        <w:rPr>
          <w:rFonts w:ascii="Arial" w:hAnsi="Arial" w:cs="Arial"/>
          <w:bCs/>
          <w:color w:val="008000"/>
          <w:sz w:val="20"/>
          <w:szCs w:val="20"/>
        </w:rPr>
        <w:t xml:space="preserve"> </w:t>
      </w:r>
      <w:r w:rsidR="008107D9" w:rsidRPr="00E93065">
        <w:rPr>
          <w:rFonts w:ascii="Arial" w:hAnsi="Arial" w:cs="Arial"/>
          <w:bCs/>
          <w:sz w:val="20"/>
          <w:szCs w:val="20"/>
        </w:rPr>
        <w:t>§Koopovereenkomst§</w:t>
      </w:r>
      <w:r w:rsidR="008107D9" w:rsidRPr="00E93065">
        <w:rPr>
          <w:rFonts w:ascii="Arial" w:hAnsi="Arial" w:cs="Arial"/>
          <w:bCs/>
          <w:color w:val="008000"/>
          <w:sz w:val="20"/>
          <w:szCs w:val="20"/>
        </w:rPr>
        <w:t xml:space="preserve"> </w:t>
      </w:r>
      <w:r w:rsidR="008107D9" w:rsidRPr="00E93065">
        <w:rPr>
          <w:rFonts w:ascii="Arial" w:hAnsi="Arial" w:cs="Arial"/>
          <w:bCs/>
          <w:color w:val="800080"/>
          <w:sz w:val="20"/>
          <w:szCs w:val="20"/>
        </w:rPr>
        <w:t>[volgnummer]</w:t>
      </w:r>
      <w:r w:rsidR="00814E53">
        <w:rPr>
          <w:rFonts w:ascii="Arial" w:hAnsi="Arial" w:cs="Arial"/>
          <w:bCs/>
          <w:color w:val="800080"/>
          <w:sz w:val="20"/>
          <w:szCs w:val="20"/>
        </w:rPr>
        <w:t xml:space="preserve"> </w:t>
      </w:r>
      <w:r w:rsidR="00814E53" w:rsidRPr="00433536">
        <w:rPr>
          <w:rFonts w:ascii="Arial" w:hAnsi="Arial" w:cs="Arial"/>
          <w:bCs/>
          <w:color w:val="800080"/>
          <w:sz w:val="20"/>
          <w:szCs w:val="20"/>
        </w:rPr>
        <w:t xml:space="preserve">en </w:t>
      </w:r>
      <w:r w:rsidR="008107D9" w:rsidRPr="00E93065">
        <w:rPr>
          <w:rFonts w:ascii="Arial" w:hAnsi="Arial" w:cs="Arial"/>
          <w:bCs/>
          <w:color w:val="339966"/>
          <w:sz w:val="20"/>
          <w:szCs w:val="20"/>
        </w:rPr>
        <w:t>de/het</w:t>
      </w:r>
      <w:r w:rsidR="008107D9" w:rsidRPr="00E93065">
        <w:rPr>
          <w:rFonts w:ascii="Arial" w:hAnsi="Arial" w:cs="Arial"/>
          <w:bCs/>
          <w:color w:val="008000"/>
          <w:sz w:val="20"/>
          <w:szCs w:val="20"/>
        </w:rPr>
        <w:t xml:space="preserve"> </w:t>
      </w:r>
      <w:r w:rsidR="008107D9" w:rsidRPr="00E93065">
        <w:rPr>
          <w:rFonts w:ascii="Arial" w:hAnsi="Arial" w:cs="Arial"/>
          <w:bCs/>
          <w:sz w:val="20"/>
          <w:szCs w:val="20"/>
        </w:rPr>
        <w:t>§Koopovereenkomst§</w:t>
      </w:r>
      <w:r w:rsidR="008107D9" w:rsidRPr="00E93065">
        <w:rPr>
          <w:rFonts w:ascii="Arial" w:hAnsi="Arial" w:cs="Arial"/>
          <w:bCs/>
          <w:color w:val="008000"/>
          <w:sz w:val="20"/>
          <w:szCs w:val="20"/>
        </w:rPr>
        <w:t xml:space="preserve"> </w:t>
      </w:r>
      <w:r w:rsidR="008107D9" w:rsidRPr="00E93065">
        <w:rPr>
          <w:rFonts w:ascii="Arial" w:hAnsi="Arial" w:cs="Arial"/>
          <w:bCs/>
          <w:color w:val="800080"/>
          <w:sz w:val="20"/>
          <w:szCs w:val="20"/>
        </w:rPr>
        <w:t>[volgnummer]</w:t>
      </w:r>
      <w:r w:rsidR="00464F59">
        <w:rPr>
          <w:rFonts w:ascii="Arial" w:hAnsi="Arial" w:cs="Arial"/>
          <w:sz w:val="20"/>
          <w:szCs w:val="20"/>
        </w:rPr>
        <w:t xml:space="preserve"> </w:t>
      </w:r>
      <w:r w:rsidR="0045624E">
        <w:rPr>
          <w:rFonts w:ascii="Arial" w:hAnsi="Arial" w:cs="Arial"/>
          <w:color w:val="FF0000"/>
          <w:sz w:val="20"/>
          <w:szCs w:val="20"/>
        </w:rPr>
        <w:t>hierbij</w:t>
      </w:r>
      <w:r w:rsidRPr="00584193">
        <w:rPr>
          <w:rFonts w:ascii="Arial" w:hAnsi="Arial" w:cs="Arial"/>
          <w:color w:val="FF0000"/>
          <w:sz w:val="20"/>
          <w:szCs w:val="20"/>
        </w:rPr>
        <w:t xml:space="preserve"> aan</w:t>
      </w:r>
      <w:r w:rsidRPr="00584193">
        <w:rPr>
          <w:rFonts w:ascii="Arial" w:hAnsi="Arial" w:cs="Arial"/>
          <w:sz w:val="20"/>
          <w:szCs w:val="20"/>
        </w:rPr>
        <w:t xml:space="preserve"> </w:t>
      </w:r>
      <w:r w:rsidR="00243BA8" w:rsidRPr="00584193">
        <w:rPr>
          <w:rFonts w:ascii="Arial" w:hAnsi="Arial" w:cs="Arial"/>
          <w:color w:val="FFFFFF"/>
          <w:sz w:val="20"/>
          <w:szCs w:val="20"/>
          <w:highlight w:val="darkYellow"/>
        </w:rPr>
        <w:t xml:space="preserve">KEUZEBLOK </w:t>
      </w:r>
      <w:r w:rsidR="00A40E55" w:rsidRPr="00584193">
        <w:rPr>
          <w:rFonts w:ascii="Arial" w:hAnsi="Arial" w:cs="Arial"/>
          <w:color w:val="FFFFFF"/>
          <w:sz w:val="20"/>
          <w:szCs w:val="20"/>
          <w:highlight w:val="darkYellow"/>
        </w:rPr>
        <w:t>VERDEL</w:t>
      </w:r>
      <w:r w:rsidR="00243BA8" w:rsidRPr="00584193">
        <w:rPr>
          <w:rFonts w:ascii="Arial" w:hAnsi="Arial" w:cs="Arial"/>
          <w:color w:val="FFFFFF"/>
          <w:sz w:val="20"/>
          <w:szCs w:val="20"/>
          <w:highlight w:val="darkYellow"/>
        </w:rPr>
        <w:t>ING</w:t>
      </w:r>
    </w:p>
    <w:p w14:paraId="3B711F5B" w14:textId="77777777"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14:paraId="7DCCB22F" w14:textId="77777777" w:rsidR="00AE5B01" w:rsidRDefault="00416912" w:rsidP="00AE5B01">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 xml:space="preserve">, </w:t>
      </w:r>
      <w:r w:rsidR="00AE5B01" w:rsidRPr="00E05141">
        <w:rPr>
          <w:rFonts w:ascii="Arial" w:hAnsi="Arial" w:cs="Arial"/>
          <w:color w:val="800080"/>
          <w:sz w:val="20"/>
          <w:szCs w:val="20"/>
        </w:rPr>
        <w:t>hierna</w:t>
      </w:r>
      <w:r w:rsidR="00AE5B01">
        <w:rPr>
          <w:rFonts w:ascii="Arial" w:hAnsi="Arial" w:cs="Arial"/>
          <w:color w:val="FF0000"/>
          <w:sz w:val="20"/>
          <w:szCs w:val="20"/>
        </w:rPr>
        <w:t xml:space="preserve"> </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sidRPr="00E05141">
        <w:rPr>
          <w:rFonts w:ascii="Arial" w:hAnsi="Arial" w:cs="Arial"/>
          <w:color w:val="3366FF"/>
          <w:sz w:val="20"/>
          <w:szCs w:val="20"/>
        </w:rPr>
        <w:t>ook</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Pr>
          <w:rFonts w:ascii="Arial" w:hAnsi="Arial" w:cs="Arial"/>
          <w:color w:val="FF0000"/>
          <w:sz w:val="20"/>
          <w:szCs w:val="20"/>
        </w:rPr>
        <w:t xml:space="preserve"> </w:t>
      </w:r>
      <w:r w:rsidR="00AE5B01" w:rsidRPr="0024720D">
        <w:rPr>
          <w:rFonts w:ascii="Arial" w:hAnsi="Arial" w:cs="Arial"/>
          <w:color w:val="3366FF"/>
          <w:sz w:val="20"/>
          <w:szCs w:val="20"/>
        </w:rPr>
        <w:t>te</w:t>
      </w:r>
      <w:r w:rsidR="00AE5B01">
        <w:rPr>
          <w:rFonts w:ascii="Arial" w:hAnsi="Arial" w:cs="Arial"/>
          <w:color w:val="FF0000"/>
          <w:sz w:val="20"/>
          <w:szCs w:val="20"/>
        </w:rPr>
        <w:t xml:space="preserve"> </w:t>
      </w:r>
      <w:r w:rsidR="00AE5B01" w:rsidRPr="00E05141">
        <w:rPr>
          <w:rFonts w:ascii="Arial" w:hAnsi="Arial" w:cs="Arial"/>
          <w:color w:val="3366FF"/>
          <w:sz w:val="20"/>
          <w:szCs w:val="20"/>
        </w:rPr>
        <w:t>noemen/aangeduid met</w:t>
      </w:r>
      <w:r w:rsidR="00AE5B01" w:rsidRPr="00E05141">
        <w:rPr>
          <w:rFonts w:ascii="Arial" w:hAnsi="Arial" w:cs="Arial"/>
          <w:color w:val="800080"/>
          <w:sz w:val="20"/>
          <w:szCs w:val="20"/>
        </w:rPr>
        <w:t>:</w:t>
      </w:r>
      <w:r w:rsidR="00AE5B01">
        <w:rPr>
          <w:rFonts w:ascii="Arial" w:hAnsi="Arial" w:cs="Arial"/>
          <w:color w:val="FF0000"/>
          <w:sz w:val="20"/>
          <w:szCs w:val="20"/>
        </w:rPr>
        <w:t xml:space="preserve"> </w:t>
      </w:r>
      <w:r w:rsidR="00AE5B01" w:rsidRPr="00E05141">
        <w:rPr>
          <w:rFonts w:ascii="Arial" w:hAnsi="Arial" w:cs="Arial"/>
          <w:color w:val="800080"/>
          <w:sz w:val="20"/>
          <w:szCs w:val="20"/>
        </w:rPr>
        <w:t>“</w:t>
      </w:r>
      <w:r w:rsidR="00AE5B01" w:rsidRPr="00531643">
        <w:rPr>
          <w:rFonts w:ascii="Arial" w:hAnsi="Arial" w:cs="Arial"/>
          <w:color w:val="3366FF"/>
          <w:sz w:val="20"/>
          <w:szCs w:val="20"/>
          <w:u w:val="single"/>
        </w:rPr>
        <w:t>het</w:t>
      </w:r>
      <w:r w:rsidR="00AE5B01" w:rsidRPr="00E05141">
        <w:rPr>
          <w:rFonts w:ascii="Arial" w:hAnsi="Arial" w:cs="Arial"/>
          <w:color w:val="800080"/>
          <w:sz w:val="20"/>
          <w:szCs w:val="20"/>
          <w:u w:val="single"/>
        </w:rPr>
        <w:t xml:space="preserve"> Registergoed </w:t>
      </w:r>
      <w:r w:rsidR="00AE5B01"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00AE5B01" w:rsidRPr="00E05141">
        <w:rPr>
          <w:rFonts w:ascii="Arial" w:hAnsi="Arial" w:cs="Arial"/>
          <w:bCs/>
          <w:color w:val="800080"/>
          <w:sz w:val="20"/>
          <w:szCs w:val="20"/>
        </w:rPr>
        <w:t>;</w:t>
      </w:r>
    </w:p>
    <w:p w14:paraId="30DCA3E5" w14:textId="77777777" w:rsidR="00AE5B01" w:rsidRPr="00F6685D" w:rsidRDefault="00AE5B01" w:rsidP="00AE5B01">
      <w:pPr>
        <w:tabs>
          <w:tab w:val="center" w:pos="4989"/>
        </w:tabs>
        <w:autoSpaceDE w:val="0"/>
        <w:autoSpaceDN w:val="0"/>
        <w:adjustRightInd w:val="0"/>
        <w:rPr>
          <w:rFonts w:ascii="Arial" w:hAnsi="Arial" w:cs="Arial"/>
          <w:color w:val="FF000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tezamen</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AE5B01">
        <w:rPr>
          <w:rFonts w:ascii="Arial" w:hAnsi="Arial" w:cs="Arial"/>
          <w:color w:val="3366FF"/>
          <w:sz w:val="20"/>
          <w:szCs w:val="20"/>
        </w:rPr>
        <w:t xml:space="preserve">te </w:t>
      </w:r>
      <w:r w:rsidRPr="00E05141">
        <w:rPr>
          <w:rFonts w:ascii="Arial" w:hAnsi="Arial" w:cs="Arial"/>
          <w:color w:val="3366FF"/>
          <w:sz w:val="20"/>
          <w:szCs w:val="20"/>
        </w:rPr>
        <w:t>noemen/aangeduid met: “</w:t>
      </w:r>
      <w:r w:rsidRPr="00E05141">
        <w:rPr>
          <w:rFonts w:ascii="Arial" w:hAnsi="Arial" w:cs="Arial"/>
          <w:color w:val="3366FF"/>
          <w:sz w:val="20"/>
          <w:szCs w:val="20"/>
          <w:u w:val="single"/>
        </w:rPr>
        <w:t>het Registergoed</w:t>
      </w:r>
      <w:r w:rsidRPr="00E05141">
        <w:rPr>
          <w:rFonts w:ascii="Arial" w:hAnsi="Arial" w:cs="Arial"/>
          <w:color w:val="3366FF"/>
          <w:sz w:val="20"/>
          <w:szCs w:val="20"/>
        </w:rPr>
        <w:t>” /  “</w:t>
      </w:r>
      <w:r w:rsidRPr="00E05141">
        <w:rPr>
          <w:rFonts w:ascii="Arial" w:hAnsi="Arial" w:cs="Arial"/>
          <w:color w:val="3366FF"/>
          <w:sz w:val="20"/>
          <w:szCs w:val="20"/>
          <w:u w:val="single"/>
        </w:rPr>
        <w:t>de Registergoederen</w:t>
      </w:r>
      <w:r w:rsidRPr="00E05141">
        <w:rPr>
          <w:rFonts w:ascii="Arial" w:hAnsi="Arial" w:cs="Arial"/>
          <w:color w:val="3366FF"/>
          <w:sz w:val="20"/>
          <w:szCs w:val="20"/>
        </w:rPr>
        <w:t>” / “</w:t>
      </w:r>
      <w:r w:rsidRPr="00E05141">
        <w:rPr>
          <w:rFonts w:ascii="Arial" w:hAnsi="Arial" w:cs="Arial"/>
          <w:color w:val="3366FF"/>
          <w:sz w:val="20"/>
          <w:szCs w:val="20"/>
          <w:u w:val="single"/>
        </w:rPr>
        <w:t>het Verkochte</w:t>
      </w:r>
      <w:r w:rsidRPr="00E05141">
        <w:rPr>
          <w:rFonts w:ascii="Arial" w:hAnsi="Arial" w:cs="Arial"/>
          <w:color w:val="3366FF"/>
          <w:sz w:val="20"/>
          <w:szCs w:val="20"/>
        </w:rPr>
        <w:t>”</w:t>
      </w:r>
      <w:r w:rsidRPr="00E05141">
        <w:rPr>
          <w:rFonts w:ascii="Arial" w:hAnsi="Arial" w:cs="Arial"/>
          <w:color w:val="800080"/>
          <w:sz w:val="20"/>
          <w:szCs w:val="20"/>
        </w:rPr>
        <w:t>.</w:t>
      </w:r>
    </w:p>
    <w:p w14:paraId="1B88548C" w14:textId="77777777" w:rsidR="00D75E8E" w:rsidRPr="00584193" w:rsidRDefault="00001D60" w:rsidP="0096505C">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Einde variant 3</w:t>
      </w:r>
    </w:p>
    <w:p w14:paraId="582035DB" w14:textId="77777777" w:rsidR="00D75E8E" w:rsidRPr="00584193" w:rsidRDefault="00D75E8E" w:rsidP="00D75E8E">
      <w:pPr>
        <w:rPr>
          <w:rFonts w:ascii="Arial" w:hAnsi="Arial" w:cs="Arial"/>
          <w:sz w:val="20"/>
          <w:szCs w:val="20"/>
        </w:rPr>
      </w:pPr>
    </w:p>
    <w:p w14:paraId="66BEF8D5" w14:textId="77777777" w:rsidR="00D75E8E" w:rsidRPr="00584193" w:rsidRDefault="00D75E8E" w:rsidP="00D75E8E">
      <w:pPr>
        <w:rPr>
          <w:rFonts w:ascii="Arial" w:hAnsi="Arial" w:cs="Arial"/>
          <w:sz w:val="20"/>
          <w:szCs w:val="20"/>
          <w:u w:val="single"/>
        </w:rPr>
      </w:pPr>
      <w:r w:rsidRPr="00584193">
        <w:rPr>
          <w:rFonts w:ascii="Arial" w:hAnsi="Arial" w:cs="Arial"/>
          <w:sz w:val="20"/>
          <w:szCs w:val="20"/>
          <w:u w:val="single"/>
        </w:rPr>
        <w:t xml:space="preserve">Variant </w:t>
      </w:r>
      <w:r w:rsidR="00001D60" w:rsidRPr="00584193">
        <w:rPr>
          <w:rFonts w:ascii="Arial" w:hAnsi="Arial" w:cs="Arial"/>
          <w:sz w:val="20"/>
          <w:szCs w:val="20"/>
          <w:u w:val="single"/>
        </w:rPr>
        <w:t>4</w:t>
      </w:r>
    </w:p>
    <w:p w14:paraId="475D0142" w14:textId="77777777"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b/>
          <w:sz w:val="20"/>
          <w:szCs w:val="20"/>
        </w:rPr>
        <w:tab/>
      </w:r>
      <w:r w:rsidRPr="00584193">
        <w:rPr>
          <w:rFonts w:ascii="Arial" w:hAnsi="Arial" w:cs="Arial"/>
          <w:color w:val="FF0000"/>
          <w:sz w:val="20"/>
          <w:szCs w:val="20"/>
          <w:u w:val="single"/>
        </w:rPr>
        <w:t>KOOP</w:t>
      </w:r>
    </w:p>
    <w:p w14:paraId="560620CF" w14:textId="22FBBB6C" w:rsidR="00D75E8E" w:rsidRPr="00584193" w:rsidRDefault="00D75E8E" w:rsidP="00F90719">
      <w:pPr>
        <w:tabs>
          <w:tab w:val="left" w:pos="425"/>
          <w:tab w:val="left" w:pos="850"/>
        </w:tabs>
        <w:ind w:left="851" w:hanging="851"/>
        <w:rPr>
          <w:rFonts w:ascii="Arial" w:hAnsi="Arial" w:cs="Arial"/>
          <w:color w:val="FF0000"/>
          <w:sz w:val="20"/>
          <w:szCs w:val="20"/>
        </w:rPr>
      </w:pPr>
      <w:r w:rsidRPr="00584193">
        <w:rPr>
          <w:rFonts w:ascii="Arial" w:hAnsi="Arial" w:cs="Arial"/>
          <w:color w:val="FF0000"/>
          <w:sz w:val="20"/>
          <w:szCs w:val="20"/>
        </w:rPr>
        <w:tab/>
        <w:t>1.</w:t>
      </w:r>
      <w:r w:rsidRPr="00584193">
        <w:rPr>
          <w:rFonts w:ascii="Arial" w:hAnsi="Arial" w:cs="Arial"/>
          <w:color w:val="FF0000"/>
          <w:sz w:val="20"/>
          <w:szCs w:val="20"/>
        </w:rPr>
        <w:tab/>
        <w:t xml:space="preserve">Door </w:t>
      </w:r>
      <w:r w:rsidR="00A6006E" w:rsidRPr="000E1974">
        <w:rPr>
          <w:rFonts w:ascii="Arial" w:hAnsi="Arial" w:cs="Arial"/>
          <w:sz w:val="20"/>
          <w:szCs w:val="20"/>
        </w:rPr>
        <w:t>§</w:t>
      </w:r>
      <w:r w:rsidR="00E426D0">
        <w:rPr>
          <w:rFonts w:ascii="Arial" w:hAnsi="Arial" w:cs="Arial"/>
          <w:sz w:val="20"/>
          <w:szCs w:val="20"/>
        </w:rPr>
        <w:t>vervreemder</w:t>
      </w:r>
      <w:r w:rsidR="00A6006E" w:rsidRPr="000E1974">
        <w:rPr>
          <w:rFonts w:ascii="Arial" w:hAnsi="Arial" w:cs="Arial"/>
          <w:sz w:val="20"/>
          <w:szCs w:val="20"/>
        </w:rPr>
        <w:t>§</w:t>
      </w:r>
      <w:r w:rsidR="00B7045C">
        <w:rPr>
          <w:rFonts w:ascii="Arial" w:hAnsi="Arial" w:cs="Arial"/>
          <w:sz w:val="20"/>
          <w:szCs w:val="20"/>
        </w:rPr>
        <w:t xml:space="preserve"> </w:t>
      </w:r>
      <w:r w:rsidRPr="00584193">
        <w:rPr>
          <w:rFonts w:ascii="Arial" w:hAnsi="Arial" w:cs="Arial"/>
          <w:color w:val="FF0000"/>
          <w:sz w:val="20"/>
          <w:szCs w:val="20"/>
        </w:rPr>
        <w:t xml:space="preserve">is met </w:t>
      </w:r>
      <w:r w:rsidR="004725F8" w:rsidRPr="005D3FAD">
        <w:rPr>
          <w:rFonts w:ascii="Arial" w:hAnsi="Arial" w:cs="Arial"/>
          <w:sz w:val="20"/>
          <w:szCs w:val="20"/>
        </w:rPr>
        <w:t>§</w:t>
      </w:r>
      <w:r w:rsidR="00E426D0">
        <w:rPr>
          <w:rFonts w:ascii="Arial" w:hAnsi="Arial" w:cs="Arial"/>
          <w:sz w:val="20"/>
          <w:szCs w:val="20"/>
        </w:rPr>
        <w:t>partij X</w:t>
      </w:r>
      <w:r w:rsidR="004725F8" w:rsidRPr="005D3FAD">
        <w:rPr>
          <w:rFonts w:ascii="Arial" w:hAnsi="Arial" w:cs="Arial"/>
          <w:sz w:val="20"/>
          <w:szCs w:val="20"/>
        </w:rPr>
        <w:t>§</w:t>
      </w:r>
      <w:r w:rsidRPr="00584193">
        <w:rPr>
          <w:rFonts w:ascii="Arial" w:hAnsi="Arial" w:cs="Arial"/>
          <w:color w:val="800080"/>
          <w:sz w:val="20"/>
          <w:szCs w:val="20"/>
        </w:rPr>
        <w:t xml:space="preserve"> </w:t>
      </w:r>
      <w:r w:rsidRPr="00584193">
        <w:rPr>
          <w:rFonts w:ascii="Arial" w:hAnsi="Arial" w:cs="Arial"/>
          <w:color w:val="FF0000"/>
          <w:sz w:val="20"/>
          <w:szCs w:val="20"/>
        </w:rPr>
        <w:t xml:space="preserve">op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sz w:val="20"/>
          <w:szCs w:val="20"/>
        </w:rPr>
        <w:t>datum</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FF0000"/>
          <w:sz w:val="20"/>
          <w:szCs w:val="20"/>
        </w:rPr>
        <w:t xml:space="preserve"> een </w:t>
      </w:r>
      <w:r w:rsidR="00C12F16" w:rsidRPr="00F90719">
        <w:rPr>
          <w:rFonts w:ascii="Arial" w:hAnsi="Arial" w:cs="Arial"/>
          <w:color w:val="FF0000"/>
          <w:sz w:val="20"/>
          <w:szCs w:val="20"/>
        </w:rPr>
        <w:t>koopovereenkomst</w:t>
      </w:r>
      <w:r w:rsidR="00C12F16" w:rsidRPr="004725F8">
        <w:rPr>
          <w:rFonts w:ascii="Arial" w:hAnsi="Arial" w:cs="Arial"/>
          <w:color w:val="FF0000"/>
          <w:sz w:val="20"/>
          <w:szCs w:val="20"/>
        </w:rPr>
        <w:t xml:space="preserve"> </w:t>
      </w:r>
      <w:r w:rsidRPr="00584193">
        <w:rPr>
          <w:rFonts w:ascii="Arial" w:hAnsi="Arial" w:cs="Arial"/>
          <w:color w:val="FF0000"/>
          <w:sz w:val="20"/>
          <w:szCs w:val="20"/>
        </w:rPr>
        <w:t xml:space="preserve">gesloten betreffende </w:t>
      </w:r>
      <w:r w:rsidRPr="00C013AC">
        <w:rPr>
          <w:rFonts w:ascii="Arial" w:hAnsi="Arial" w:cs="Arial"/>
          <w:color w:val="339966"/>
          <w:sz w:val="20"/>
          <w:szCs w:val="20"/>
        </w:rPr>
        <w:t>de</w:t>
      </w:r>
      <w:r w:rsidR="00C013AC" w:rsidRPr="00C013AC">
        <w:rPr>
          <w:rFonts w:ascii="Arial" w:hAnsi="Arial" w:cs="Arial"/>
          <w:color w:val="339966"/>
          <w:sz w:val="20"/>
          <w:szCs w:val="20"/>
        </w:rPr>
        <w:t>/het</w:t>
      </w:r>
      <w:r w:rsidRPr="00584193">
        <w:rPr>
          <w:rFonts w:ascii="Arial" w:hAnsi="Arial" w:cs="Arial"/>
          <w:color w:val="FF0000"/>
          <w:sz w:val="20"/>
          <w:szCs w:val="20"/>
        </w:rPr>
        <w:t xml:space="preserve"> hierna</w:t>
      </w:r>
      <w:r w:rsidR="00C013AC">
        <w:rPr>
          <w:rFonts w:ascii="Arial" w:hAnsi="Arial" w:cs="Arial"/>
          <w:color w:val="FF0000"/>
          <w:sz w:val="20"/>
          <w:szCs w:val="20"/>
        </w:rPr>
        <w:t xml:space="preserve"> te vermelden registergoed</w:t>
      </w:r>
      <w:r w:rsidR="00C013AC">
        <w:rPr>
          <w:rFonts w:ascii="Arial" w:hAnsi="Arial" w:cs="Arial"/>
          <w:color w:val="800080"/>
          <w:sz w:val="20"/>
          <w:szCs w:val="20"/>
        </w:rPr>
        <w:t xml:space="preserve">eren, </w:t>
      </w:r>
      <w:r w:rsidR="00475E44">
        <w:rPr>
          <w:rFonts w:ascii="Arial" w:hAnsi="Arial" w:cs="Arial"/>
          <w:bCs/>
          <w:color w:val="FF0000"/>
          <w:sz w:val="20"/>
          <w:szCs w:val="20"/>
        </w:rPr>
        <w:t>hierna te noemen</w:t>
      </w:r>
      <w:r w:rsidR="009C094E">
        <w:rPr>
          <w:rFonts w:ascii="Arial" w:hAnsi="Arial" w:cs="Arial"/>
          <w:bCs/>
          <w:color w:val="FF0000"/>
          <w:sz w:val="20"/>
          <w:szCs w:val="20"/>
        </w:rPr>
        <w:t xml:space="preserve"> </w:t>
      </w:r>
      <w:r w:rsidR="00ED1BCE" w:rsidRPr="00E93065">
        <w:rPr>
          <w:rFonts w:ascii="Arial" w:hAnsi="Arial" w:cs="Arial"/>
          <w:bCs/>
          <w:color w:val="FF0000"/>
          <w:sz w:val="20"/>
          <w:szCs w:val="20"/>
        </w:rPr>
        <w:t>“</w:t>
      </w:r>
      <w:r w:rsidR="00ED1BCE" w:rsidRPr="00447B50">
        <w:rPr>
          <w:rFonts w:ascii="Arial" w:hAnsi="Arial" w:cs="Arial"/>
          <w:bCs/>
          <w:color w:val="800080"/>
          <w:sz w:val="20"/>
          <w:szCs w:val="20"/>
        </w:rPr>
        <w:t>de/het</w:t>
      </w:r>
      <w:r w:rsidR="00ED1BCE" w:rsidRPr="00E93065">
        <w:rPr>
          <w:rFonts w:ascii="Arial" w:hAnsi="Arial" w:cs="Arial"/>
          <w:bCs/>
          <w:color w:val="008000"/>
          <w:sz w:val="20"/>
          <w:szCs w:val="20"/>
          <w:u w:val="single"/>
        </w:rPr>
        <w:t xml:space="preserve"> </w:t>
      </w:r>
      <w:r w:rsidR="00ED1BCE" w:rsidRPr="00E93065">
        <w:rPr>
          <w:rFonts w:ascii="Arial" w:hAnsi="Arial" w:cs="Arial"/>
          <w:bCs/>
          <w:sz w:val="20"/>
          <w:szCs w:val="20"/>
          <w:u w:val="single"/>
        </w:rPr>
        <w:t>§Koopovereenkomst§</w:t>
      </w:r>
      <w:r w:rsidR="00ED1BCE" w:rsidRPr="00E93065">
        <w:rPr>
          <w:rFonts w:ascii="Arial" w:hAnsi="Arial" w:cs="Arial"/>
          <w:bCs/>
          <w:color w:val="008000"/>
          <w:sz w:val="20"/>
          <w:szCs w:val="20"/>
          <w:u w:val="single"/>
        </w:rPr>
        <w:t xml:space="preserve"> </w:t>
      </w:r>
      <w:r w:rsidR="00ED1BCE" w:rsidRPr="00E93065">
        <w:rPr>
          <w:rFonts w:ascii="Arial" w:hAnsi="Arial" w:cs="Arial"/>
          <w:bCs/>
          <w:color w:val="800080"/>
          <w:sz w:val="20"/>
          <w:szCs w:val="20"/>
          <w:u w:val="single"/>
        </w:rPr>
        <w:t>[volgnummer]</w:t>
      </w:r>
      <w:r w:rsidR="00ED1BCE" w:rsidRPr="00E93065">
        <w:rPr>
          <w:rFonts w:ascii="Arial" w:hAnsi="Arial" w:cs="Arial"/>
          <w:bCs/>
          <w:color w:val="FF0000"/>
          <w:sz w:val="20"/>
          <w:szCs w:val="20"/>
        </w:rPr>
        <w:t>”</w:t>
      </w:r>
      <w:r w:rsidRPr="00584193">
        <w:rPr>
          <w:rFonts w:ascii="Arial" w:hAnsi="Arial" w:cs="Arial"/>
          <w:color w:val="FF0000"/>
          <w:sz w:val="20"/>
          <w:szCs w:val="20"/>
        </w:rPr>
        <w:t xml:space="preserve">. </w:t>
      </w:r>
      <w:r w:rsidR="00621F60" w:rsidRPr="00F90719">
        <w:rPr>
          <w:rFonts w:ascii="Arial" w:hAnsi="Arial" w:cs="Arial"/>
          <w:bCs/>
          <w:color w:val="339966"/>
          <w:sz w:val="20"/>
          <w:szCs w:val="20"/>
        </w:rPr>
        <w:t>Deze/Dit</w:t>
      </w:r>
      <w:r w:rsidR="00621F60" w:rsidRPr="00F90719">
        <w:rPr>
          <w:rFonts w:ascii="Arial" w:hAnsi="Arial" w:cs="Arial"/>
          <w:bCs/>
          <w:color w:val="339966"/>
          <w:sz w:val="20"/>
          <w:szCs w:val="20"/>
          <w:u w:val="single"/>
        </w:rPr>
        <w:t xml:space="preserve"> </w:t>
      </w:r>
      <w:r w:rsidR="00621F60" w:rsidRPr="00F90719">
        <w:rPr>
          <w:rFonts w:ascii="Arial" w:hAnsi="Arial" w:cs="Arial"/>
          <w:bCs/>
          <w:sz w:val="20"/>
          <w:szCs w:val="20"/>
        </w:rPr>
        <w:t>§Koopovereenkomst§</w:t>
      </w:r>
      <w:r w:rsidR="00621F60" w:rsidRPr="00F90719">
        <w:rPr>
          <w:rFonts w:ascii="Arial" w:hAnsi="Arial" w:cs="Arial"/>
          <w:bCs/>
          <w:color w:val="008000"/>
          <w:sz w:val="20"/>
          <w:szCs w:val="20"/>
        </w:rPr>
        <w:t xml:space="preserve"> </w:t>
      </w:r>
      <w:r w:rsidR="00621F60" w:rsidRPr="00F90719">
        <w:rPr>
          <w:rFonts w:ascii="Arial" w:hAnsi="Arial" w:cs="Arial"/>
          <w:bCs/>
          <w:color w:val="800080"/>
          <w:sz w:val="20"/>
          <w:szCs w:val="20"/>
        </w:rPr>
        <w:t>[volgnummer</w:t>
      </w:r>
      <w:r w:rsidR="00621F60" w:rsidRPr="00F90719">
        <w:rPr>
          <w:rFonts w:ascii="Arial" w:hAnsi="Arial" w:cs="Arial"/>
          <w:bCs/>
          <w:color w:val="800080"/>
          <w:sz w:val="20"/>
          <w:szCs w:val="20"/>
          <w:u w:val="single"/>
        </w:rPr>
        <w:t>]</w:t>
      </w:r>
      <w:r w:rsidR="00475E44">
        <w:rPr>
          <w:rFonts w:ascii="Arial" w:hAnsi="Arial" w:cs="Arial"/>
          <w:bCs/>
          <w:color w:val="800080"/>
          <w:sz w:val="20"/>
          <w:szCs w:val="20"/>
        </w:rPr>
        <w:t xml:space="preserve"> </w:t>
      </w:r>
      <w:r w:rsidRPr="00584193">
        <w:rPr>
          <w:rFonts w:ascii="Arial" w:hAnsi="Arial" w:cs="Arial"/>
          <w:color w:val="FF0000"/>
          <w:sz w:val="20"/>
          <w:szCs w:val="20"/>
        </w:rPr>
        <w:t>is als bijlage aan deze akte gehecht.</w:t>
      </w:r>
    </w:p>
    <w:p w14:paraId="44258B40" w14:textId="7D205D5C"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t>2.</w:t>
      </w:r>
      <w:r w:rsidRPr="00584193">
        <w:rPr>
          <w:rFonts w:ascii="Arial" w:hAnsi="Arial" w:cs="Arial"/>
          <w:color w:val="FF0000"/>
          <w:sz w:val="20"/>
          <w:szCs w:val="20"/>
        </w:rPr>
        <w:tab/>
        <w:t xml:space="preserve">Vervolgens is door </w:t>
      </w:r>
      <w:r w:rsidR="004725F8" w:rsidRPr="005D3FAD">
        <w:rPr>
          <w:rFonts w:ascii="Arial" w:hAnsi="Arial" w:cs="Arial"/>
          <w:sz w:val="20"/>
          <w:szCs w:val="20"/>
        </w:rPr>
        <w:t>§</w:t>
      </w:r>
      <w:r w:rsidR="00E426D0">
        <w:rPr>
          <w:rFonts w:ascii="Arial" w:hAnsi="Arial" w:cs="Arial"/>
          <w:sz w:val="20"/>
          <w:szCs w:val="20"/>
        </w:rPr>
        <w:t>partij X</w:t>
      </w:r>
      <w:r w:rsidR="004725F8" w:rsidRPr="005D3FAD">
        <w:rPr>
          <w:rFonts w:ascii="Arial" w:hAnsi="Arial" w:cs="Arial"/>
          <w:sz w:val="20"/>
          <w:szCs w:val="20"/>
        </w:rPr>
        <w:t>§</w:t>
      </w:r>
      <w:r w:rsidR="00C013AC">
        <w:rPr>
          <w:rFonts w:ascii="Arial" w:hAnsi="Arial" w:cs="Arial"/>
          <w:sz w:val="20"/>
          <w:szCs w:val="20"/>
        </w:rPr>
        <w:t xml:space="preserve"> </w:t>
      </w:r>
      <w:r w:rsidRPr="00584193">
        <w:rPr>
          <w:rFonts w:ascii="Arial" w:hAnsi="Arial" w:cs="Arial"/>
          <w:color w:val="FF0000"/>
          <w:sz w:val="20"/>
          <w:szCs w:val="20"/>
        </w:rPr>
        <w:t xml:space="preserve">met </w:t>
      </w:r>
      <w:r w:rsidR="004725F8" w:rsidRPr="005D3FAD">
        <w:rPr>
          <w:rFonts w:ascii="Arial" w:hAnsi="Arial" w:cs="Arial"/>
          <w:sz w:val="20"/>
          <w:szCs w:val="20"/>
        </w:rPr>
        <w:t>§</w:t>
      </w:r>
      <w:r w:rsidR="00E426D0">
        <w:rPr>
          <w:rFonts w:ascii="Arial" w:hAnsi="Arial" w:cs="Arial"/>
          <w:sz w:val="20"/>
          <w:szCs w:val="20"/>
        </w:rPr>
        <w:t>verkrijger</w:t>
      </w:r>
      <w:r w:rsidR="004725F8" w:rsidRPr="005D3FAD">
        <w:rPr>
          <w:rFonts w:ascii="Arial" w:hAnsi="Arial" w:cs="Arial"/>
          <w:sz w:val="20"/>
          <w:szCs w:val="20"/>
        </w:rPr>
        <w:t>§</w:t>
      </w:r>
      <w:r w:rsidR="004725F8" w:rsidRPr="00584193">
        <w:rPr>
          <w:rFonts w:ascii="Arial" w:hAnsi="Arial" w:cs="Arial"/>
          <w:bCs/>
          <w:color w:val="FF0000"/>
          <w:sz w:val="20"/>
          <w:szCs w:val="20"/>
        </w:rPr>
        <w:t xml:space="preserve"> </w:t>
      </w:r>
      <w:r w:rsidR="00A26D0B" w:rsidRPr="00584193">
        <w:rPr>
          <w:rFonts w:ascii="Arial" w:hAnsi="Arial" w:cs="Arial"/>
          <w:color w:val="FF0000"/>
          <w:sz w:val="20"/>
          <w:szCs w:val="20"/>
        </w:rPr>
        <w:t>op</w:t>
      </w:r>
      <w:r w:rsidR="00A26D0B" w:rsidRPr="00584193">
        <w:rPr>
          <w:rFonts w:ascii="Arial" w:hAnsi="Arial" w:cs="Arial"/>
          <w:sz w:val="20"/>
          <w:szCs w:val="20"/>
        </w:rPr>
        <w:t xml:space="preserve"> </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datum</w:t>
      </w:r>
      <w:r w:rsidR="00A26D0B" w:rsidRPr="00584193">
        <w:rPr>
          <w:rFonts w:ascii="Arial" w:hAnsi="Arial" w:cs="Arial"/>
          <w:sz w:val="20"/>
          <w:szCs w:val="20"/>
        </w:rPr>
        <w:fldChar w:fldCharType="begin"/>
      </w:r>
      <w:r w:rsidR="00A26D0B" w:rsidRPr="00584193">
        <w:rPr>
          <w:rFonts w:ascii="Arial" w:hAnsi="Arial" w:cs="Arial"/>
          <w:sz w:val="20"/>
          <w:szCs w:val="20"/>
        </w:rPr>
        <w:instrText>MacroButton Nomacro §</w:instrText>
      </w:r>
      <w:r w:rsidR="00A26D0B" w:rsidRPr="00584193">
        <w:rPr>
          <w:rFonts w:ascii="Arial" w:hAnsi="Arial" w:cs="Arial"/>
          <w:sz w:val="20"/>
          <w:szCs w:val="20"/>
        </w:rPr>
        <w:fldChar w:fldCharType="end"/>
      </w:r>
      <w:r w:rsidR="00A26D0B" w:rsidRPr="00584193">
        <w:rPr>
          <w:rFonts w:ascii="Arial" w:hAnsi="Arial" w:cs="Arial"/>
          <w:sz w:val="20"/>
          <w:szCs w:val="20"/>
        </w:rPr>
        <w:t xml:space="preserve"> </w:t>
      </w:r>
      <w:r w:rsidRPr="00584193">
        <w:rPr>
          <w:rFonts w:ascii="Arial" w:hAnsi="Arial" w:cs="Arial"/>
          <w:color w:val="FF0000"/>
          <w:sz w:val="20"/>
          <w:szCs w:val="20"/>
        </w:rPr>
        <w:t xml:space="preserve">een </w:t>
      </w:r>
      <w:r w:rsidR="00C12F16" w:rsidRPr="00F90719">
        <w:rPr>
          <w:rFonts w:ascii="Arial" w:hAnsi="Arial" w:cs="Arial"/>
          <w:color w:val="FF0000"/>
          <w:sz w:val="20"/>
          <w:szCs w:val="20"/>
        </w:rPr>
        <w:t>koopovereenkomst</w:t>
      </w:r>
      <w:r w:rsidR="00C12F16" w:rsidRPr="004725F8">
        <w:rPr>
          <w:rFonts w:ascii="Arial" w:hAnsi="Arial" w:cs="Arial"/>
          <w:color w:val="FF0000"/>
          <w:sz w:val="20"/>
          <w:szCs w:val="20"/>
        </w:rPr>
        <w:t xml:space="preserve"> </w:t>
      </w:r>
      <w:r w:rsidRPr="00584193">
        <w:rPr>
          <w:rFonts w:ascii="Arial" w:hAnsi="Arial" w:cs="Arial"/>
          <w:color w:val="FF0000"/>
          <w:sz w:val="20"/>
          <w:szCs w:val="20"/>
        </w:rPr>
        <w:t xml:space="preserve">gesloten betreffende </w:t>
      </w:r>
      <w:r w:rsidR="004D25EF" w:rsidRPr="00447B50">
        <w:rPr>
          <w:rFonts w:ascii="Arial" w:hAnsi="Arial" w:cs="Arial"/>
          <w:bCs/>
          <w:color w:val="800080"/>
          <w:sz w:val="20"/>
          <w:szCs w:val="20"/>
        </w:rPr>
        <w:t>de/het</w:t>
      </w:r>
      <w:r w:rsidR="004D25EF" w:rsidRPr="00E93065">
        <w:rPr>
          <w:rFonts w:ascii="Arial" w:hAnsi="Arial" w:cs="Arial"/>
          <w:bCs/>
          <w:color w:val="008000"/>
          <w:sz w:val="20"/>
          <w:szCs w:val="20"/>
        </w:rPr>
        <w:t xml:space="preserve"> </w:t>
      </w:r>
      <w:r w:rsidR="004D25EF" w:rsidRPr="00E93065">
        <w:rPr>
          <w:rFonts w:ascii="Arial" w:hAnsi="Arial" w:cs="Arial"/>
          <w:bCs/>
          <w:sz w:val="20"/>
          <w:szCs w:val="20"/>
        </w:rPr>
        <w:t>§Koopovereenkomst§</w:t>
      </w:r>
      <w:r w:rsidR="004D25EF" w:rsidRPr="00E93065">
        <w:rPr>
          <w:rFonts w:ascii="Arial" w:hAnsi="Arial" w:cs="Arial"/>
          <w:bCs/>
          <w:color w:val="008000"/>
          <w:sz w:val="20"/>
          <w:szCs w:val="20"/>
        </w:rPr>
        <w:t xml:space="preserve"> </w:t>
      </w:r>
      <w:r w:rsidR="004D25EF" w:rsidRPr="00E93065">
        <w:rPr>
          <w:rFonts w:ascii="Arial" w:hAnsi="Arial" w:cs="Arial"/>
          <w:bCs/>
          <w:color w:val="800080"/>
          <w:sz w:val="20"/>
          <w:szCs w:val="20"/>
        </w:rPr>
        <w:t>[volgnummer]</w:t>
      </w:r>
      <w:r w:rsidR="003D398B" w:rsidRPr="009C094E">
        <w:rPr>
          <w:rFonts w:ascii="Arial" w:hAnsi="Arial" w:cs="Arial"/>
          <w:bCs/>
          <w:color w:val="800080"/>
          <w:sz w:val="20"/>
          <w:szCs w:val="20"/>
        </w:rPr>
        <w:t xml:space="preserve"> </w:t>
      </w:r>
      <w:r w:rsidR="00C013AC" w:rsidRPr="00C013AC">
        <w:rPr>
          <w:rFonts w:ascii="Arial" w:hAnsi="Arial" w:cs="Arial"/>
          <w:color w:val="FF0000"/>
          <w:sz w:val="20"/>
          <w:szCs w:val="20"/>
        </w:rPr>
        <w:t>met betrekking to</w:t>
      </w:r>
      <w:r w:rsidR="00C013AC">
        <w:rPr>
          <w:rFonts w:ascii="Arial" w:hAnsi="Arial" w:cs="Arial"/>
          <w:color w:val="FF0000"/>
          <w:sz w:val="20"/>
          <w:szCs w:val="20"/>
        </w:rPr>
        <w:t>t</w:t>
      </w:r>
      <w:r w:rsidR="00C013AC">
        <w:rPr>
          <w:rFonts w:ascii="Arial" w:hAnsi="Arial" w:cs="Arial"/>
          <w:sz w:val="20"/>
          <w:szCs w:val="20"/>
        </w:rPr>
        <w:t xml:space="preserve"> </w:t>
      </w:r>
      <w:r w:rsidR="00C013AC" w:rsidRPr="00C013AC">
        <w:rPr>
          <w:rFonts w:ascii="Arial" w:hAnsi="Arial" w:cs="Arial"/>
          <w:color w:val="339966"/>
          <w:sz w:val="20"/>
          <w:szCs w:val="20"/>
        </w:rPr>
        <w:t>de/het</w:t>
      </w:r>
      <w:r w:rsidR="00C013AC" w:rsidRPr="00584193">
        <w:rPr>
          <w:rFonts w:ascii="Arial" w:hAnsi="Arial" w:cs="Arial"/>
          <w:color w:val="FF0000"/>
          <w:sz w:val="20"/>
          <w:szCs w:val="20"/>
        </w:rPr>
        <w:t xml:space="preserve"> hierna</w:t>
      </w:r>
      <w:r w:rsidR="00C013AC">
        <w:rPr>
          <w:rFonts w:ascii="Arial" w:hAnsi="Arial" w:cs="Arial"/>
          <w:color w:val="FF0000"/>
          <w:sz w:val="20"/>
          <w:szCs w:val="20"/>
        </w:rPr>
        <w:t xml:space="preserve"> te </w:t>
      </w:r>
      <w:r w:rsidR="00C013AC">
        <w:rPr>
          <w:rFonts w:ascii="Arial" w:hAnsi="Arial" w:cs="Arial"/>
          <w:color w:val="FF0000"/>
          <w:sz w:val="20"/>
          <w:szCs w:val="20"/>
        </w:rPr>
        <w:lastRenderedPageBreak/>
        <w:t>vermelden registergoed</w:t>
      </w:r>
      <w:r w:rsidR="00C013AC">
        <w:rPr>
          <w:rFonts w:ascii="Arial" w:hAnsi="Arial" w:cs="Arial"/>
          <w:color w:val="800080"/>
          <w:sz w:val="20"/>
          <w:szCs w:val="20"/>
        </w:rPr>
        <w:t xml:space="preserve">eren, </w:t>
      </w:r>
      <w:r w:rsidR="00C013AC" w:rsidRPr="00D01A2E">
        <w:rPr>
          <w:rFonts w:ascii="Arial" w:hAnsi="Arial" w:cs="Arial"/>
          <w:bCs/>
          <w:color w:val="FF0000"/>
          <w:sz w:val="20"/>
          <w:szCs w:val="20"/>
        </w:rPr>
        <w:t xml:space="preserve">hierna te noemen: </w:t>
      </w:r>
      <w:r w:rsidR="00ED1BCE" w:rsidRPr="00E93065">
        <w:rPr>
          <w:rFonts w:ascii="Arial" w:hAnsi="Arial" w:cs="Arial"/>
          <w:bCs/>
          <w:color w:val="FF0000"/>
          <w:sz w:val="20"/>
          <w:szCs w:val="20"/>
        </w:rPr>
        <w:t>“</w:t>
      </w:r>
      <w:r w:rsidR="00ED1BCE" w:rsidRPr="00447B50">
        <w:rPr>
          <w:rFonts w:ascii="Arial" w:hAnsi="Arial" w:cs="Arial"/>
          <w:bCs/>
          <w:color w:val="800080"/>
          <w:sz w:val="20"/>
          <w:szCs w:val="20"/>
        </w:rPr>
        <w:t>de/het</w:t>
      </w:r>
      <w:r w:rsidR="00ED1BCE" w:rsidRPr="00E93065">
        <w:rPr>
          <w:rFonts w:ascii="Arial" w:hAnsi="Arial" w:cs="Arial"/>
          <w:bCs/>
          <w:color w:val="008000"/>
          <w:sz w:val="20"/>
          <w:szCs w:val="20"/>
          <w:u w:val="single"/>
        </w:rPr>
        <w:t xml:space="preserve"> </w:t>
      </w:r>
      <w:r w:rsidR="00ED1BCE" w:rsidRPr="00E93065">
        <w:rPr>
          <w:rFonts w:ascii="Arial" w:hAnsi="Arial" w:cs="Arial"/>
          <w:bCs/>
          <w:sz w:val="20"/>
          <w:szCs w:val="20"/>
          <w:u w:val="single"/>
        </w:rPr>
        <w:t>§Koopovereenkomst§</w:t>
      </w:r>
      <w:r w:rsidR="00ED1BCE" w:rsidRPr="00E93065">
        <w:rPr>
          <w:rFonts w:ascii="Arial" w:hAnsi="Arial" w:cs="Arial"/>
          <w:bCs/>
          <w:color w:val="008000"/>
          <w:sz w:val="20"/>
          <w:szCs w:val="20"/>
          <w:u w:val="single"/>
        </w:rPr>
        <w:t xml:space="preserve"> </w:t>
      </w:r>
      <w:r w:rsidR="00ED1BCE" w:rsidRPr="00E93065">
        <w:rPr>
          <w:rFonts w:ascii="Arial" w:hAnsi="Arial" w:cs="Arial"/>
          <w:bCs/>
          <w:color w:val="800080"/>
          <w:sz w:val="20"/>
          <w:szCs w:val="20"/>
          <w:u w:val="single"/>
        </w:rPr>
        <w:t>[volgnummer]</w:t>
      </w:r>
      <w:r w:rsidR="00ED1BCE" w:rsidRPr="00E93065">
        <w:rPr>
          <w:rFonts w:ascii="Arial" w:hAnsi="Arial" w:cs="Arial"/>
          <w:bCs/>
          <w:color w:val="FF0000"/>
          <w:sz w:val="20"/>
          <w:szCs w:val="20"/>
        </w:rPr>
        <w:t>”</w:t>
      </w:r>
      <w:r w:rsidR="00C013AC" w:rsidRPr="00584193">
        <w:rPr>
          <w:rFonts w:ascii="Arial" w:hAnsi="Arial" w:cs="Arial"/>
          <w:color w:val="FF0000"/>
          <w:sz w:val="20"/>
          <w:szCs w:val="20"/>
        </w:rPr>
        <w:t xml:space="preserve">. </w:t>
      </w:r>
      <w:r w:rsidR="004244A9" w:rsidRPr="00E93065">
        <w:rPr>
          <w:rFonts w:ascii="Arial" w:hAnsi="Arial" w:cs="Arial"/>
          <w:bCs/>
          <w:color w:val="339966"/>
          <w:sz w:val="20"/>
          <w:szCs w:val="20"/>
        </w:rPr>
        <w:t>Deze/Dit</w:t>
      </w:r>
      <w:r w:rsidR="004244A9" w:rsidRPr="00E93065">
        <w:rPr>
          <w:rFonts w:ascii="Arial" w:hAnsi="Arial" w:cs="Arial"/>
          <w:bCs/>
          <w:color w:val="339966"/>
          <w:sz w:val="20"/>
          <w:szCs w:val="20"/>
          <w:u w:val="single"/>
        </w:rPr>
        <w:t xml:space="preserve"> </w:t>
      </w:r>
      <w:r w:rsidR="004244A9" w:rsidRPr="00E93065">
        <w:rPr>
          <w:rFonts w:ascii="Arial" w:hAnsi="Arial" w:cs="Arial"/>
          <w:bCs/>
          <w:sz w:val="20"/>
          <w:szCs w:val="20"/>
        </w:rPr>
        <w:t>§Koopovereenkomst§</w:t>
      </w:r>
      <w:r w:rsidR="004244A9" w:rsidRPr="00E93065">
        <w:rPr>
          <w:rFonts w:ascii="Arial" w:hAnsi="Arial" w:cs="Arial"/>
          <w:bCs/>
          <w:color w:val="008000"/>
          <w:sz w:val="20"/>
          <w:szCs w:val="20"/>
        </w:rPr>
        <w:t xml:space="preserve"> </w:t>
      </w:r>
      <w:r w:rsidR="004244A9" w:rsidRPr="00E93065">
        <w:rPr>
          <w:rFonts w:ascii="Arial" w:hAnsi="Arial" w:cs="Arial"/>
          <w:bCs/>
          <w:color w:val="800080"/>
          <w:sz w:val="20"/>
          <w:szCs w:val="20"/>
        </w:rPr>
        <w:t>[volgnummer</w:t>
      </w:r>
      <w:r w:rsidR="004244A9" w:rsidRPr="00E93065">
        <w:rPr>
          <w:rFonts w:ascii="Arial" w:hAnsi="Arial" w:cs="Arial"/>
          <w:bCs/>
          <w:color w:val="800080"/>
          <w:sz w:val="20"/>
          <w:szCs w:val="20"/>
          <w:u w:val="single"/>
        </w:rPr>
        <w:t>]</w:t>
      </w:r>
      <w:r w:rsidR="009C094E">
        <w:rPr>
          <w:rFonts w:ascii="Arial" w:hAnsi="Arial" w:cs="Arial"/>
          <w:sz w:val="20"/>
          <w:szCs w:val="20"/>
        </w:rPr>
        <w:t xml:space="preserve"> </w:t>
      </w:r>
      <w:r w:rsidRPr="00584193">
        <w:rPr>
          <w:rFonts w:ascii="Arial" w:hAnsi="Arial" w:cs="Arial"/>
          <w:color w:val="FF0000"/>
          <w:sz w:val="20"/>
          <w:szCs w:val="20"/>
        </w:rPr>
        <w:t xml:space="preserve">is </w:t>
      </w:r>
      <w:r w:rsidR="00E20C2B" w:rsidRPr="00584193">
        <w:rPr>
          <w:rFonts w:ascii="Arial" w:hAnsi="Arial" w:cs="Arial"/>
          <w:color w:val="FF0000"/>
          <w:sz w:val="20"/>
          <w:szCs w:val="20"/>
        </w:rPr>
        <w:t xml:space="preserve">eveneens </w:t>
      </w:r>
      <w:r w:rsidRPr="00584193">
        <w:rPr>
          <w:rFonts w:ascii="Arial" w:hAnsi="Arial" w:cs="Arial"/>
          <w:color w:val="FF0000"/>
          <w:sz w:val="20"/>
          <w:szCs w:val="20"/>
        </w:rPr>
        <w:t>als bijlage aan deze akte gehecht.</w:t>
      </w:r>
    </w:p>
    <w:p w14:paraId="6F5BFF39" w14:textId="3939A8BB" w:rsidR="00D75E8E"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t>3.</w:t>
      </w:r>
      <w:r w:rsidRPr="00584193">
        <w:rPr>
          <w:rFonts w:ascii="Arial" w:hAnsi="Arial" w:cs="Arial"/>
          <w:color w:val="FF0000"/>
          <w:sz w:val="20"/>
          <w:szCs w:val="20"/>
        </w:rPr>
        <w:tab/>
        <w:t xml:space="preserve">Bij overeenkomst tussen </w:t>
      </w:r>
      <w:r w:rsidR="00126E24" w:rsidRPr="000E1974">
        <w:rPr>
          <w:rFonts w:ascii="Arial" w:hAnsi="Arial" w:cs="Arial"/>
          <w:sz w:val="20"/>
          <w:szCs w:val="20"/>
        </w:rPr>
        <w:t>§</w:t>
      </w:r>
      <w:r w:rsidR="00E426D0">
        <w:rPr>
          <w:rFonts w:ascii="Arial" w:hAnsi="Arial" w:cs="Arial"/>
          <w:sz w:val="20"/>
          <w:szCs w:val="20"/>
        </w:rPr>
        <w:t>vervreemder</w:t>
      </w:r>
      <w:r w:rsidR="00126E24" w:rsidRPr="000E1974">
        <w:rPr>
          <w:rFonts w:ascii="Arial" w:hAnsi="Arial" w:cs="Arial"/>
          <w:sz w:val="20"/>
          <w:szCs w:val="20"/>
        </w:rPr>
        <w:t>§</w:t>
      </w:r>
      <w:r w:rsidRPr="00584193">
        <w:rPr>
          <w:rFonts w:ascii="Arial" w:hAnsi="Arial" w:cs="Arial"/>
          <w:color w:val="FF0000"/>
          <w:sz w:val="20"/>
          <w:szCs w:val="20"/>
        </w:rPr>
        <w:t xml:space="preserve">, </w:t>
      </w:r>
      <w:r w:rsidR="00126E24" w:rsidRPr="005D3FAD">
        <w:rPr>
          <w:rFonts w:ascii="Arial" w:hAnsi="Arial" w:cs="Arial"/>
          <w:sz w:val="20"/>
          <w:szCs w:val="20"/>
        </w:rPr>
        <w:t>§</w:t>
      </w:r>
      <w:r w:rsidR="00E426D0">
        <w:rPr>
          <w:rFonts w:ascii="Arial" w:hAnsi="Arial" w:cs="Arial"/>
          <w:sz w:val="20"/>
          <w:szCs w:val="20"/>
        </w:rPr>
        <w:t>partij X</w:t>
      </w:r>
      <w:r w:rsidR="00126E24" w:rsidRPr="005D3FAD">
        <w:rPr>
          <w:rFonts w:ascii="Arial" w:hAnsi="Arial" w:cs="Arial"/>
          <w:sz w:val="20"/>
          <w:szCs w:val="20"/>
        </w:rPr>
        <w:t>§</w:t>
      </w:r>
      <w:r w:rsidR="00C013AC">
        <w:rPr>
          <w:rFonts w:ascii="Arial" w:hAnsi="Arial" w:cs="Arial"/>
          <w:sz w:val="20"/>
          <w:szCs w:val="20"/>
        </w:rPr>
        <w:t xml:space="preserve"> </w:t>
      </w:r>
      <w:r w:rsidRPr="00584193">
        <w:rPr>
          <w:rFonts w:ascii="Arial" w:hAnsi="Arial" w:cs="Arial"/>
          <w:color w:val="FF0000"/>
          <w:sz w:val="20"/>
          <w:szCs w:val="20"/>
        </w:rPr>
        <w:t xml:space="preserve">en </w:t>
      </w:r>
      <w:r w:rsidR="00126E24" w:rsidRPr="005D3FAD">
        <w:rPr>
          <w:rFonts w:ascii="Arial" w:hAnsi="Arial" w:cs="Arial"/>
          <w:sz w:val="20"/>
          <w:szCs w:val="20"/>
        </w:rPr>
        <w:t>§</w:t>
      </w:r>
      <w:r w:rsidR="00E426D0">
        <w:rPr>
          <w:rFonts w:ascii="Arial" w:hAnsi="Arial" w:cs="Arial"/>
          <w:sz w:val="20"/>
          <w:szCs w:val="20"/>
        </w:rPr>
        <w:t>verkrijger</w:t>
      </w:r>
      <w:r w:rsidR="00126E24" w:rsidRPr="005D3FAD">
        <w:rPr>
          <w:rFonts w:ascii="Arial" w:hAnsi="Arial" w:cs="Arial"/>
          <w:sz w:val="20"/>
          <w:szCs w:val="20"/>
        </w:rPr>
        <w:t>§</w:t>
      </w:r>
      <w:r w:rsidR="00C013AC">
        <w:rPr>
          <w:rFonts w:ascii="Arial" w:hAnsi="Arial" w:cs="Arial"/>
          <w:sz w:val="20"/>
          <w:szCs w:val="20"/>
        </w:rPr>
        <w:t xml:space="preserve"> </w:t>
      </w:r>
      <w:r w:rsidRPr="00584193">
        <w:rPr>
          <w:rFonts w:ascii="Arial" w:hAnsi="Arial" w:cs="Arial"/>
          <w:color w:val="FF0000"/>
          <w:sz w:val="20"/>
          <w:szCs w:val="20"/>
        </w:rPr>
        <w:t>heeft</w:t>
      </w:r>
      <w:r w:rsidR="00732E3B">
        <w:rPr>
          <w:rFonts w:ascii="Arial" w:hAnsi="Arial" w:cs="Arial"/>
          <w:color w:val="FF0000"/>
          <w:sz w:val="20"/>
          <w:szCs w:val="20"/>
        </w:rPr>
        <w:t xml:space="preserve"> </w:t>
      </w:r>
      <w:r w:rsidR="00126E24" w:rsidRPr="005D3FAD">
        <w:rPr>
          <w:rFonts w:ascii="Arial" w:hAnsi="Arial" w:cs="Arial"/>
          <w:sz w:val="20"/>
          <w:szCs w:val="20"/>
        </w:rPr>
        <w:t>§</w:t>
      </w:r>
      <w:r w:rsidR="00E426D0">
        <w:rPr>
          <w:rFonts w:ascii="Arial" w:hAnsi="Arial" w:cs="Arial"/>
          <w:sz w:val="20"/>
          <w:szCs w:val="20"/>
        </w:rPr>
        <w:t>verkrijger</w:t>
      </w:r>
      <w:r w:rsidR="00126E24" w:rsidRPr="005D3FAD">
        <w:rPr>
          <w:rFonts w:ascii="Arial" w:hAnsi="Arial" w:cs="Arial"/>
          <w:sz w:val="20"/>
          <w:szCs w:val="20"/>
        </w:rPr>
        <w:t>§</w:t>
      </w:r>
      <w:r w:rsidR="00732E3B">
        <w:rPr>
          <w:rFonts w:ascii="Arial" w:hAnsi="Arial" w:cs="Arial"/>
          <w:sz w:val="20"/>
          <w:szCs w:val="20"/>
        </w:rPr>
        <w:t xml:space="preserve"> </w:t>
      </w:r>
      <w:r w:rsidRPr="00584193">
        <w:rPr>
          <w:rFonts w:ascii="Arial" w:hAnsi="Arial" w:cs="Arial"/>
          <w:color w:val="FF0000"/>
          <w:sz w:val="20"/>
          <w:szCs w:val="20"/>
        </w:rPr>
        <w:t xml:space="preserve">de volledige contractspositie van </w:t>
      </w:r>
      <w:r w:rsidR="00126E24" w:rsidRPr="005D3FAD">
        <w:rPr>
          <w:rFonts w:ascii="Arial" w:hAnsi="Arial" w:cs="Arial"/>
          <w:sz w:val="20"/>
          <w:szCs w:val="20"/>
        </w:rPr>
        <w:t>§</w:t>
      </w:r>
      <w:r w:rsidR="00E426D0">
        <w:rPr>
          <w:rFonts w:ascii="Arial" w:hAnsi="Arial" w:cs="Arial"/>
          <w:sz w:val="20"/>
          <w:szCs w:val="20"/>
        </w:rPr>
        <w:t>partij X</w:t>
      </w:r>
      <w:r w:rsidR="00126E24" w:rsidRPr="005D3FAD">
        <w:rPr>
          <w:rFonts w:ascii="Arial" w:hAnsi="Arial" w:cs="Arial"/>
          <w:sz w:val="20"/>
          <w:szCs w:val="20"/>
        </w:rPr>
        <w:t>§</w:t>
      </w:r>
      <w:r w:rsidR="00732E3B">
        <w:rPr>
          <w:rFonts w:ascii="Arial" w:hAnsi="Arial" w:cs="Arial"/>
          <w:sz w:val="20"/>
          <w:szCs w:val="20"/>
        </w:rPr>
        <w:t xml:space="preserve"> </w:t>
      </w:r>
      <w:r w:rsidRPr="00584193">
        <w:rPr>
          <w:rFonts w:ascii="Arial" w:hAnsi="Arial" w:cs="Arial"/>
          <w:color w:val="FF0000"/>
          <w:sz w:val="20"/>
          <w:szCs w:val="20"/>
        </w:rPr>
        <w:t xml:space="preserve">in de overeenkomst met </w:t>
      </w:r>
      <w:r w:rsidR="009C1915" w:rsidRPr="000E1974">
        <w:rPr>
          <w:rFonts w:ascii="Arial" w:hAnsi="Arial" w:cs="Arial"/>
          <w:sz w:val="20"/>
          <w:szCs w:val="20"/>
        </w:rPr>
        <w:t>§</w:t>
      </w:r>
      <w:r w:rsidR="00E426D0">
        <w:rPr>
          <w:rFonts w:ascii="Arial" w:hAnsi="Arial" w:cs="Arial"/>
          <w:sz w:val="20"/>
          <w:szCs w:val="20"/>
        </w:rPr>
        <w:t>vervreemder</w:t>
      </w:r>
      <w:r w:rsidR="009C1915" w:rsidRPr="000E1974">
        <w:rPr>
          <w:rFonts w:ascii="Arial" w:hAnsi="Arial" w:cs="Arial"/>
          <w:sz w:val="20"/>
          <w:szCs w:val="20"/>
        </w:rPr>
        <w:t>§</w:t>
      </w:r>
      <w:r w:rsidR="00732E3B">
        <w:rPr>
          <w:rFonts w:ascii="Arial" w:hAnsi="Arial" w:cs="Arial"/>
          <w:sz w:val="20"/>
          <w:szCs w:val="20"/>
        </w:rPr>
        <w:t xml:space="preserve"> </w:t>
      </w:r>
      <w:r w:rsidRPr="00584193">
        <w:rPr>
          <w:rFonts w:ascii="Arial" w:hAnsi="Arial" w:cs="Arial"/>
          <w:color w:val="FF0000"/>
          <w:sz w:val="20"/>
          <w:szCs w:val="20"/>
        </w:rPr>
        <w:t xml:space="preserve">overgenomen. Bij deze akte wordt ter uitvoering </w:t>
      </w:r>
      <w:r w:rsidR="004D25EF" w:rsidRPr="00447B50">
        <w:rPr>
          <w:rFonts w:ascii="Arial" w:hAnsi="Arial" w:cs="Arial"/>
          <w:bCs/>
          <w:color w:val="800080"/>
          <w:sz w:val="20"/>
          <w:szCs w:val="20"/>
        </w:rPr>
        <w:t>de/het</w:t>
      </w:r>
      <w:r w:rsidR="004D25EF" w:rsidRPr="00E93065">
        <w:rPr>
          <w:rFonts w:ascii="Arial" w:hAnsi="Arial" w:cs="Arial"/>
          <w:bCs/>
          <w:color w:val="008000"/>
          <w:sz w:val="20"/>
          <w:szCs w:val="20"/>
        </w:rPr>
        <w:t xml:space="preserve"> </w:t>
      </w:r>
      <w:r w:rsidR="004D25EF" w:rsidRPr="00E93065">
        <w:rPr>
          <w:rFonts w:ascii="Arial" w:hAnsi="Arial" w:cs="Arial"/>
          <w:bCs/>
          <w:sz w:val="20"/>
          <w:szCs w:val="20"/>
        </w:rPr>
        <w:t>§Koopovereenkomst§</w:t>
      </w:r>
      <w:r w:rsidR="004D25EF" w:rsidRPr="00E93065">
        <w:rPr>
          <w:rFonts w:ascii="Arial" w:hAnsi="Arial" w:cs="Arial"/>
          <w:bCs/>
          <w:color w:val="008000"/>
          <w:sz w:val="20"/>
          <w:szCs w:val="20"/>
        </w:rPr>
        <w:t xml:space="preserve"> </w:t>
      </w:r>
      <w:r w:rsidR="004D25EF" w:rsidRPr="00E93065">
        <w:rPr>
          <w:rFonts w:ascii="Arial" w:hAnsi="Arial" w:cs="Arial"/>
          <w:bCs/>
          <w:color w:val="800080"/>
          <w:sz w:val="20"/>
          <w:szCs w:val="20"/>
        </w:rPr>
        <w:t>[volgnummer]</w:t>
      </w:r>
      <w:r w:rsidR="009C1915">
        <w:rPr>
          <w:rFonts w:ascii="Arial" w:hAnsi="Arial" w:cs="Arial"/>
          <w:sz w:val="20"/>
          <w:szCs w:val="20"/>
        </w:rPr>
        <w:t xml:space="preserve"> </w:t>
      </w:r>
      <w:r w:rsidRPr="00584193">
        <w:rPr>
          <w:rFonts w:ascii="Arial" w:hAnsi="Arial" w:cs="Arial"/>
          <w:color w:val="FF0000"/>
          <w:sz w:val="20"/>
          <w:szCs w:val="20"/>
        </w:rPr>
        <w:t xml:space="preserve">tussen </w:t>
      </w:r>
      <w:r w:rsidR="009C1915" w:rsidRPr="000E1974">
        <w:rPr>
          <w:rFonts w:ascii="Arial" w:hAnsi="Arial" w:cs="Arial"/>
          <w:sz w:val="20"/>
          <w:szCs w:val="20"/>
        </w:rPr>
        <w:t>§</w:t>
      </w:r>
      <w:r w:rsidR="00E426D0">
        <w:rPr>
          <w:rFonts w:ascii="Arial" w:hAnsi="Arial" w:cs="Arial"/>
          <w:sz w:val="20"/>
          <w:szCs w:val="20"/>
        </w:rPr>
        <w:t>vervreemder</w:t>
      </w:r>
      <w:r w:rsidR="009C1915" w:rsidRPr="000E1974">
        <w:rPr>
          <w:rFonts w:ascii="Arial" w:hAnsi="Arial" w:cs="Arial"/>
          <w:sz w:val="20"/>
          <w:szCs w:val="20"/>
        </w:rPr>
        <w:t>§</w:t>
      </w:r>
      <w:r w:rsidR="00732E3B">
        <w:rPr>
          <w:rFonts w:ascii="Arial" w:hAnsi="Arial" w:cs="Arial"/>
          <w:sz w:val="20"/>
          <w:szCs w:val="20"/>
        </w:rPr>
        <w:t xml:space="preserve"> </w:t>
      </w:r>
      <w:r w:rsidRPr="00584193">
        <w:rPr>
          <w:rFonts w:ascii="Arial" w:hAnsi="Arial" w:cs="Arial"/>
          <w:color w:val="FF0000"/>
          <w:sz w:val="20"/>
          <w:szCs w:val="20"/>
        </w:rPr>
        <w:t>en</w:t>
      </w:r>
      <w:r w:rsidR="00732E3B">
        <w:rPr>
          <w:rFonts w:ascii="Arial" w:hAnsi="Arial" w:cs="Arial"/>
          <w:color w:val="FF0000"/>
          <w:sz w:val="20"/>
          <w:szCs w:val="20"/>
        </w:rPr>
        <w:t xml:space="preserve"> </w:t>
      </w:r>
      <w:r w:rsidR="009C1915" w:rsidRPr="005D3FAD">
        <w:rPr>
          <w:rFonts w:ascii="Arial" w:hAnsi="Arial" w:cs="Arial"/>
          <w:sz w:val="20"/>
          <w:szCs w:val="20"/>
        </w:rPr>
        <w:t>§</w:t>
      </w:r>
      <w:r w:rsidR="00E426D0">
        <w:rPr>
          <w:rFonts w:ascii="Arial" w:hAnsi="Arial" w:cs="Arial"/>
          <w:sz w:val="20"/>
          <w:szCs w:val="20"/>
        </w:rPr>
        <w:t>partij X</w:t>
      </w:r>
      <w:r w:rsidR="009C1915" w:rsidRPr="005D3FAD">
        <w:rPr>
          <w:rFonts w:ascii="Arial" w:hAnsi="Arial" w:cs="Arial"/>
          <w:sz w:val="20"/>
          <w:szCs w:val="20"/>
        </w:rPr>
        <w:t>§</w:t>
      </w:r>
      <w:r w:rsidR="00732E3B">
        <w:rPr>
          <w:rFonts w:ascii="Arial" w:hAnsi="Arial" w:cs="Arial"/>
          <w:sz w:val="20"/>
          <w:szCs w:val="20"/>
        </w:rPr>
        <w:t xml:space="preserve"> </w:t>
      </w:r>
      <w:r w:rsidR="00D36CC5" w:rsidRPr="00C013AC">
        <w:rPr>
          <w:rFonts w:ascii="Arial" w:hAnsi="Arial" w:cs="Arial"/>
          <w:color w:val="339966"/>
          <w:sz w:val="20"/>
          <w:szCs w:val="20"/>
        </w:rPr>
        <w:t>de/het</w:t>
      </w:r>
      <w:r w:rsidR="00D36CC5" w:rsidRPr="00584193">
        <w:rPr>
          <w:rFonts w:ascii="Arial" w:hAnsi="Arial" w:cs="Arial"/>
          <w:color w:val="FF0000"/>
          <w:sz w:val="20"/>
          <w:szCs w:val="20"/>
        </w:rPr>
        <w:t xml:space="preserve"> hierna</w:t>
      </w:r>
      <w:r w:rsidR="00D36CC5">
        <w:rPr>
          <w:rFonts w:ascii="Arial" w:hAnsi="Arial" w:cs="Arial"/>
          <w:color w:val="FF0000"/>
          <w:sz w:val="20"/>
          <w:szCs w:val="20"/>
        </w:rPr>
        <w:t xml:space="preserve"> te vermelden registergoed</w:t>
      </w:r>
      <w:r w:rsidR="00D36CC5">
        <w:rPr>
          <w:rFonts w:ascii="Arial" w:hAnsi="Arial" w:cs="Arial"/>
          <w:color w:val="800080"/>
          <w:sz w:val="20"/>
          <w:szCs w:val="20"/>
        </w:rPr>
        <w:t>eren</w:t>
      </w:r>
      <w:r w:rsidRPr="00584193">
        <w:rPr>
          <w:rFonts w:ascii="Arial" w:hAnsi="Arial" w:cs="Arial"/>
          <w:color w:val="FF0000"/>
          <w:sz w:val="20"/>
          <w:szCs w:val="20"/>
        </w:rPr>
        <w:t xml:space="preserve"> aan </w:t>
      </w:r>
      <w:r w:rsidR="009F35D2" w:rsidRPr="005D3FAD">
        <w:rPr>
          <w:rFonts w:ascii="Arial" w:hAnsi="Arial" w:cs="Arial"/>
          <w:sz w:val="20"/>
          <w:szCs w:val="20"/>
        </w:rPr>
        <w:t>§</w:t>
      </w:r>
      <w:r w:rsidR="00E426D0">
        <w:rPr>
          <w:rFonts w:ascii="Arial" w:hAnsi="Arial" w:cs="Arial"/>
          <w:sz w:val="20"/>
          <w:szCs w:val="20"/>
        </w:rPr>
        <w:t>verkrijger</w:t>
      </w:r>
      <w:r w:rsidR="009F35D2" w:rsidRPr="005D3FAD">
        <w:rPr>
          <w:rFonts w:ascii="Arial" w:hAnsi="Arial" w:cs="Arial"/>
          <w:sz w:val="20"/>
          <w:szCs w:val="20"/>
        </w:rPr>
        <w:t>§</w:t>
      </w:r>
      <w:r w:rsidR="00732E3B">
        <w:rPr>
          <w:rFonts w:ascii="Arial" w:hAnsi="Arial" w:cs="Arial"/>
          <w:sz w:val="20"/>
          <w:szCs w:val="20"/>
        </w:rPr>
        <w:t xml:space="preserve"> </w:t>
      </w:r>
      <w:r w:rsidRPr="00584193">
        <w:rPr>
          <w:rFonts w:ascii="Arial" w:hAnsi="Arial" w:cs="Arial"/>
          <w:color w:val="FF0000"/>
          <w:sz w:val="20"/>
          <w:szCs w:val="20"/>
        </w:rPr>
        <w:t>geleverd.</w:t>
      </w:r>
    </w:p>
    <w:p w14:paraId="60E93F36" w14:textId="1BDF158D" w:rsidR="009F35D2" w:rsidRDefault="009F35D2" w:rsidP="00D75E8E">
      <w:pPr>
        <w:tabs>
          <w:tab w:val="left" w:pos="425"/>
          <w:tab w:val="left" w:pos="850"/>
        </w:tabs>
        <w:ind w:left="850" w:hanging="850"/>
        <w:rPr>
          <w:rFonts w:ascii="Arial" w:hAnsi="Arial" w:cs="Arial"/>
          <w:color w:val="FF0000"/>
          <w:sz w:val="20"/>
          <w:szCs w:val="20"/>
        </w:rPr>
      </w:pPr>
    </w:p>
    <w:p w14:paraId="584A8F53" w14:textId="77777777" w:rsidR="009F35D2" w:rsidRPr="00584193" w:rsidRDefault="009F35D2" w:rsidP="00D75E8E">
      <w:pPr>
        <w:tabs>
          <w:tab w:val="left" w:pos="425"/>
          <w:tab w:val="left" w:pos="850"/>
        </w:tabs>
        <w:ind w:left="850" w:hanging="850"/>
        <w:rPr>
          <w:rFonts w:ascii="Arial" w:hAnsi="Arial" w:cs="Arial"/>
          <w:color w:val="FF0000"/>
          <w:sz w:val="20"/>
          <w:szCs w:val="20"/>
        </w:rPr>
      </w:pPr>
    </w:p>
    <w:p w14:paraId="375B19E8" w14:textId="77777777" w:rsidR="00D75E8E" w:rsidRPr="00584193" w:rsidRDefault="00D75E8E" w:rsidP="00D75E8E">
      <w:pPr>
        <w:rPr>
          <w:rFonts w:ascii="Arial" w:hAnsi="Arial" w:cs="Arial"/>
          <w:color w:val="0000FF"/>
          <w:sz w:val="20"/>
          <w:szCs w:val="20"/>
        </w:rPr>
      </w:pPr>
      <w:r w:rsidRPr="00584193">
        <w:rPr>
          <w:rFonts w:ascii="Arial" w:hAnsi="Arial" w:cs="Arial"/>
          <w:color w:val="0000FF"/>
          <w:sz w:val="20"/>
          <w:szCs w:val="20"/>
        </w:rPr>
        <w:t>*Of (indien de contractsoverneming bij deze akte geschiedt):</w:t>
      </w:r>
    </w:p>
    <w:p w14:paraId="3CFD97D9" w14:textId="2821A571" w:rsidR="00D75E8E" w:rsidRPr="00584193" w:rsidRDefault="00D75E8E" w:rsidP="00750BA4">
      <w:pPr>
        <w:tabs>
          <w:tab w:val="left" w:pos="425"/>
          <w:tab w:val="left" w:pos="850"/>
        </w:tabs>
        <w:ind w:left="850" w:hanging="850"/>
        <w:rPr>
          <w:rFonts w:ascii="Arial" w:hAnsi="Arial" w:cs="Arial"/>
          <w:color w:val="FF0000"/>
          <w:sz w:val="20"/>
          <w:szCs w:val="20"/>
        </w:rPr>
      </w:pPr>
      <w:r w:rsidRPr="00584193">
        <w:rPr>
          <w:rFonts w:ascii="Arial" w:hAnsi="Arial" w:cs="Arial"/>
          <w:sz w:val="20"/>
          <w:szCs w:val="20"/>
        </w:rPr>
        <w:tab/>
      </w:r>
      <w:r w:rsidRPr="00584193">
        <w:rPr>
          <w:rFonts w:ascii="Arial" w:hAnsi="Arial" w:cs="Arial"/>
          <w:color w:val="FF0000"/>
          <w:sz w:val="20"/>
          <w:szCs w:val="20"/>
        </w:rPr>
        <w:t>3.</w:t>
      </w:r>
      <w:r w:rsidRPr="00584193">
        <w:rPr>
          <w:rFonts w:ascii="Arial" w:hAnsi="Arial" w:cs="Arial"/>
          <w:color w:val="FF0000"/>
          <w:sz w:val="20"/>
          <w:szCs w:val="20"/>
        </w:rPr>
        <w:tab/>
        <w:t xml:space="preserve">Partijen komen overeen dat </w:t>
      </w:r>
      <w:r w:rsidR="003736E2" w:rsidRPr="005D3FAD">
        <w:rPr>
          <w:rFonts w:ascii="Arial" w:hAnsi="Arial" w:cs="Arial"/>
          <w:sz w:val="20"/>
          <w:szCs w:val="20"/>
        </w:rPr>
        <w:t>§</w:t>
      </w:r>
      <w:r w:rsidR="00E426D0">
        <w:rPr>
          <w:rFonts w:ascii="Arial" w:hAnsi="Arial" w:cs="Arial"/>
          <w:sz w:val="20"/>
          <w:szCs w:val="20"/>
        </w:rPr>
        <w:t>verkrijger</w:t>
      </w:r>
      <w:r w:rsidR="003736E2"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de rechtsverhouding van </w:t>
      </w:r>
      <w:r w:rsidR="003736E2" w:rsidRPr="005D3FAD">
        <w:rPr>
          <w:rFonts w:ascii="Arial" w:hAnsi="Arial" w:cs="Arial"/>
          <w:sz w:val="20"/>
          <w:szCs w:val="20"/>
        </w:rPr>
        <w:t>§</w:t>
      </w:r>
      <w:r w:rsidR="00E426D0">
        <w:rPr>
          <w:rFonts w:ascii="Arial" w:hAnsi="Arial" w:cs="Arial"/>
          <w:sz w:val="20"/>
          <w:szCs w:val="20"/>
        </w:rPr>
        <w:t>partij X</w:t>
      </w:r>
      <w:r w:rsidR="003736E2"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in de overeenkomst met </w:t>
      </w:r>
      <w:r w:rsidR="003736E2" w:rsidRPr="000E1974">
        <w:rPr>
          <w:rFonts w:ascii="Arial" w:hAnsi="Arial" w:cs="Arial"/>
          <w:sz w:val="20"/>
          <w:szCs w:val="20"/>
        </w:rPr>
        <w:t>§</w:t>
      </w:r>
      <w:r w:rsidR="00E426D0">
        <w:rPr>
          <w:rFonts w:ascii="Arial" w:hAnsi="Arial" w:cs="Arial"/>
          <w:sz w:val="20"/>
          <w:szCs w:val="20"/>
        </w:rPr>
        <w:t>vervreemder</w:t>
      </w:r>
      <w:r w:rsidR="00C75B5E" w:rsidRPr="00B2176B">
        <w:rPr>
          <w:rFonts w:ascii="Arial" w:hAnsi="Arial" w:cs="Arial"/>
          <w:sz w:val="20"/>
          <w:szCs w:val="20"/>
        </w:rPr>
        <w:fldChar w:fldCharType="begin"/>
      </w:r>
      <w:r w:rsidR="00C75B5E" w:rsidRPr="00B2176B">
        <w:rPr>
          <w:rFonts w:ascii="Arial" w:hAnsi="Arial" w:cs="Arial"/>
          <w:sz w:val="20"/>
          <w:szCs w:val="20"/>
        </w:rPr>
        <w:instrText>MacroButton Nomacro §</w:instrText>
      </w:r>
      <w:r w:rsidR="00C75B5E" w:rsidRPr="00B2176B">
        <w:rPr>
          <w:rFonts w:ascii="Arial" w:hAnsi="Arial" w:cs="Arial"/>
          <w:sz w:val="20"/>
          <w:szCs w:val="20"/>
        </w:rPr>
        <w:fldChar w:fldCharType="end"/>
      </w:r>
      <w:r w:rsidR="003736E2">
        <w:rPr>
          <w:rFonts w:ascii="Arial" w:hAnsi="Arial" w:cs="Arial"/>
          <w:sz w:val="20"/>
          <w:szCs w:val="20"/>
        </w:rPr>
        <w:t xml:space="preserve"> </w:t>
      </w:r>
      <w:r w:rsidRPr="00584193">
        <w:rPr>
          <w:rFonts w:ascii="Arial" w:hAnsi="Arial" w:cs="Arial"/>
          <w:color w:val="FF0000"/>
          <w:sz w:val="20"/>
          <w:szCs w:val="20"/>
        </w:rPr>
        <w:t xml:space="preserve">overneemt. Alle rechten met inbegrip van wilsrechten en verplichtingen uit hoofde van het contract van </w:t>
      </w:r>
      <w:r w:rsidR="003736E2" w:rsidRPr="005D3FAD">
        <w:rPr>
          <w:rFonts w:ascii="Arial" w:hAnsi="Arial" w:cs="Arial"/>
          <w:sz w:val="20"/>
          <w:szCs w:val="20"/>
        </w:rPr>
        <w:t>§</w:t>
      </w:r>
      <w:r w:rsidR="00E426D0">
        <w:rPr>
          <w:rFonts w:ascii="Arial" w:hAnsi="Arial" w:cs="Arial"/>
          <w:sz w:val="20"/>
          <w:szCs w:val="20"/>
        </w:rPr>
        <w:t>partij X</w:t>
      </w:r>
      <w:r w:rsidR="003736E2"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op </w:t>
      </w:r>
      <w:r w:rsidR="003736E2" w:rsidRPr="000E1974">
        <w:rPr>
          <w:rFonts w:ascii="Arial" w:hAnsi="Arial" w:cs="Arial"/>
          <w:sz w:val="20"/>
          <w:szCs w:val="20"/>
        </w:rPr>
        <w:t>§</w:t>
      </w:r>
      <w:r w:rsidR="00E426D0">
        <w:rPr>
          <w:rFonts w:ascii="Arial" w:hAnsi="Arial" w:cs="Arial"/>
          <w:sz w:val="20"/>
          <w:szCs w:val="20"/>
        </w:rPr>
        <w:t>vervreemder</w:t>
      </w:r>
      <w:r w:rsidR="003736E2" w:rsidRPr="00B2176B">
        <w:rPr>
          <w:rFonts w:ascii="Arial" w:hAnsi="Arial" w:cs="Arial"/>
          <w:sz w:val="20"/>
          <w:szCs w:val="20"/>
        </w:rPr>
        <w:fldChar w:fldCharType="begin"/>
      </w:r>
      <w:r w:rsidR="003736E2" w:rsidRPr="00B2176B">
        <w:rPr>
          <w:rFonts w:ascii="Arial" w:hAnsi="Arial" w:cs="Arial"/>
          <w:sz w:val="20"/>
          <w:szCs w:val="20"/>
        </w:rPr>
        <w:instrText>MacroButton Nomacro §</w:instrText>
      </w:r>
      <w:r w:rsidR="003736E2" w:rsidRPr="00B2176B">
        <w:rPr>
          <w:rFonts w:ascii="Arial" w:hAnsi="Arial" w:cs="Arial"/>
          <w:sz w:val="20"/>
          <w:szCs w:val="20"/>
        </w:rPr>
        <w:fldChar w:fldCharType="end"/>
      </w:r>
      <w:r w:rsidRPr="00584193">
        <w:rPr>
          <w:rFonts w:ascii="Arial" w:hAnsi="Arial" w:cs="Arial"/>
          <w:color w:val="FF0000"/>
          <w:sz w:val="20"/>
          <w:szCs w:val="20"/>
        </w:rPr>
        <w:t xml:space="preserve">, in het bijzonder het recht om van </w:t>
      </w:r>
      <w:r w:rsidR="003736E2" w:rsidRPr="000E1974">
        <w:rPr>
          <w:rFonts w:ascii="Arial" w:hAnsi="Arial" w:cs="Arial"/>
          <w:sz w:val="20"/>
          <w:szCs w:val="20"/>
        </w:rPr>
        <w:t>§</w:t>
      </w:r>
      <w:r w:rsidR="00E426D0">
        <w:rPr>
          <w:rFonts w:ascii="Arial" w:hAnsi="Arial" w:cs="Arial"/>
          <w:sz w:val="20"/>
          <w:szCs w:val="20"/>
        </w:rPr>
        <w:t>vervreemder</w:t>
      </w:r>
      <w:r w:rsidR="003736E2" w:rsidRPr="00B2176B">
        <w:rPr>
          <w:rFonts w:ascii="Arial" w:hAnsi="Arial" w:cs="Arial"/>
          <w:sz w:val="20"/>
          <w:szCs w:val="20"/>
        </w:rPr>
        <w:fldChar w:fldCharType="begin"/>
      </w:r>
      <w:r w:rsidR="003736E2" w:rsidRPr="00B2176B">
        <w:rPr>
          <w:rFonts w:ascii="Arial" w:hAnsi="Arial" w:cs="Arial"/>
          <w:sz w:val="20"/>
          <w:szCs w:val="20"/>
        </w:rPr>
        <w:instrText>MacroButton Nomacro §</w:instrText>
      </w:r>
      <w:r w:rsidR="003736E2" w:rsidRPr="00B2176B">
        <w:rPr>
          <w:rFonts w:ascii="Arial" w:hAnsi="Arial" w:cs="Arial"/>
          <w:sz w:val="20"/>
          <w:szCs w:val="20"/>
        </w:rPr>
        <w:fldChar w:fldCharType="end"/>
      </w:r>
      <w:r w:rsidR="00D36CC5">
        <w:rPr>
          <w:rFonts w:ascii="Arial" w:hAnsi="Arial" w:cs="Arial"/>
          <w:sz w:val="20"/>
          <w:szCs w:val="20"/>
        </w:rPr>
        <w:t xml:space="preserve"> </w:t>
      </w:r>
      <w:r w:rsidRPr="00584193">
        <w:rPr>
          <w:rFonts w:ascii="Arial" w:hAnsi="Arial" w:cs="Arial"/>
          <w:color w:val="FF0000"/>
          <w:sz w:val="20"/>
          <w:szCs w:val="20"/>
        </w:rPr>
        <w:t xml:space="preserve">de levering in onvoorwaardelijke, volle en vrije eigendom van </w:t>
      </w:r>
      <w:r w:rsidR="00611FA7" w:rsidRPr="00611FA7">
        <w:rPr>
          <w:rFonts w:ascii="Arial" w:hAnsi="Arial" w:cs="Arial"/>
          <w:bCs/>
          <w:color w:val="339966"/>
          <w:sz w:val="20"/>
          <w:szCs w:val="20"/>
        </w:rPr>
        <w:t>de/het</w:t>
      </w:r>
      <w:r w:rsidR="00611FA7" w:rsidRPr="00584193">
        <w:rPr>
          <w:rFonts w:ascii="Arial" w:hAnsi="Arial" w:cs="Arial"/>
          <w:bCs/>
          <w:color w:val="FF0000"/>
          <w:sz w:val="20"/>
          <w:szCs w:val="20"/>
        </w:rPr>
        <w:t xml:space="preserve"> hierna </w:t>
      </w:r>
      <w:r w:rsidR="00FB6CBE">
        <w:rPr>
          <w:rFonts w:ascii="Arial" w:hAnsi="Arial" w:cs="Arial"/>
          <w:bCs/>
          <w:color w:val="FF0000"/>
          <w:sz w:val="20"/>
          <w:szCs w:val="20"/>
        </w:rPr>
        <w:t>t</w:t>
      </w:r>
      <w:r w:rsidR="00611FA7" w:rsidRPr="00584193">
        <w:rPr>
          <w:rFonts w:ascii="Arial" w:hAnsi="Arial" w:cs="Arial"/>
          <w:bCs/>
          <w:color w:val="FF0000"/>
          <w:sz w:val="20"/>
          <w:szCs w:val="20"/>
        </w:rPr>
        <w:t>e vermelden registergoed</w:t>
      </w:r>
      <w:r w:rsidR="00611FA7" w:rsidRPr="00584193">
        <w:rPr>
          <w:rFonts w:ascii="Arial" w:hAnsi="Arial" w:cs="Arial"/>
          <w:bCs/>
          <w:color w:val="800080"/>
          <w:sz w:val="20"/>
          <w:szCs w:val="20"/>
        </w:rPr>
        <w:t>eren</w:t>
      </w:r>
      <w:r w:rsidRPr="00584193">
        <w:rPr>
          <w:rFonts w:ascii="Arial" w:hAnsi="Arial" w:cs="Arial"/>
          <w:color w:val="FF0000"/>
          <w:sz w:val="20"/>
          <w:szCs w:val="20"/>
        </w:rPr>
        <w:t xml:space="preserve"> te vorderen, gaan derhalve bij deze over op </w:t>
      </w:r>
      <w:r w:rsidR="003736E2" w:rsidRPr="005D3FAD">
        <w:rPr>
          <w:rFonts w:ascii="Arial" w:hAnsi="Arial" w:cs="Arial"/>
          <w:sz w:val="20"/>
          <w:szCs w:val="20"/>
        </w:rPr>
        <w:t>§</w:t>
      </w:r>
      <w:r w:rsidR="00E426D0">
        <w:rPr>
          <w:rFonts w:ascii="Arial" w:hAnsi="Arial" w:cs="Arial"/>
          <w:sz w:val="20"/>
          <w:szCs w:val="20"/>
        </w:rPr>
        <w:t>verkrijger</w:t>
      </w:r>
      <w:r w:rsidR="003736E2" w:rsidRPr="005D3FAD">
        <w:rPr>
          <w:rFonts w:ascii="Arial" w:hAnsi="Arial" w:cs="Arial"/>
          <w:sz w:val="20"/>
          <w:szCs w:val="20"/>
        </w:rPr>
        <w:t>§</w:t>
      </w:r>
      <w:r w:rsidRPr="00664CA1">
        <w:rPr>
          <w:rFonts w:ascii="Arial" w:hAnsi="Arial" w:cs="Arial"/>
          <w:color w:val="FF0000"/>
          <w:sz w:val="20"/>
          <w:szCs w:val="20"/>
        </w:rPr>
        <w:t>.</w:t>
      </w:r>
      <w:r w:rsidR="00750BA4" w:rsidRPr="00584193">
        <w:rPr>
          <w:rFonts w:ascii="Arial" w:hAnsi="Arial" w:cs="Arial"/>
          <w:color w:val="FF0000"/>
          <w:sz w:val="20"/>
          <w:szCs w:val="20"/>
        </w:rPr>
        <w:t xml:space="preserve"> </w:t>
      </w:r>
      <w:r w:rsidRPr="00584193">
        <w:rPr>
          <w:rFonts w:ascii="Arial" w:hAnsi="Arial" w:cs="Arial"/>
          <w:color w:val="FF0000"/>
          <w:sz w:val="20"/>
          <w:szCs w:val="20"/>
        </w:rPr>
        <w:t xml:space="preserve">De verweermiddelen die </w:t>
      </w:r>
      <w:r w:rsidR="005A57C1" w:rsidRPr="000E1974">
        <w:rPr>
          <w:rFonts w:ascii="Arial" w:hAnsi="Arial" w:cs="Arial"/>
          <w:sz w:val="20"/>
          <w:szCs w:val="20"/>
        </w:rPr>
        <w:t>§</w:t>
      </w:r>
      <w:r w:rsidR="00E426D0">
        <w:rPr>
          <w:rFonts w:ascii="Arial" w:hAnsi="Arial" w:cs="Arial"/>
          <w:sz w:val="20"/>
          <w:szCs w:val="20"/>
        </w:rPr>
        <w:t>vervreemder</w:t>
      </w:r>
      <w:r w:rsidR="005A57C1" w:rsidRPr="00B2176B">
        <w:rPr>
          <w:rFonts w:ascii="Arial" w:hAnsi="Arial" w:cs="Arial"/>
          <w:sz w:val="20"/>
          <w:szCs w:val="20"/>
        </w:rPr>
        <w:fldChar w:fldCharType="begin"/>
      </w:r>
      <w:r w:rsidR="005A57C1" w:rsidRPr="00B2176B">
        <w:rPr>
          <w:rFonts w:ascii="Arial" w:hAnsi="Arial" w:cs="Arial"/>
          <w:sz w:val="20"/>
          <w:szCs w:val="20"/>
        </w:rPr>
        <w:instrText>MacroButton Nomacro §</w:instrText>
      </w:r>
      <w:r w:rsidR="005A57C1"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jegens </w:t>
      </w:r>
      <w:r w:rsidR="000B506B" w:rsidRPr="005D3FAD">
        <w:rPr>
          <w:rFonts w:ascii="Arial" w:hAnsi="Arial" w:cs="Arial"/>
          <w:sz w:val="20"/>
          <w:szCs w:val="20"/>
        </w:rPr>
        <w:t>§</w:t>
      </w:r>
      <w:r w:rsidR="00E426D0">
        <w:rPr>
          <w:rFonts w:ascii="Arial" w:hAnsi="Arial" w:cs="Arial"/>
          <w:sz w:val="20"/>
          <w:szCs w:val="20"/>
        </w:rPr>
        <w:t>partij X</w:t>
      </w:r>
      <w:r w:rsidR="000B506B"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met betrekking tot zijn vorderingen kon doen gelden, kan hij voortaan jegens </w:t>
      </w:r>
      <w:r w:rsidR="000B506B" w:rsidRPr="005D3FAD">
        <w:rPr>
          <w:rFonts w:ascii="Arial" w:hAnsi="Arial" w:cs="Arial"/>
          <w:sz w:val="20"/>
          <w:szCs w:val="20"/>
        </w:rPr>
        <w:t>§</w:t>
      </w:r>
      <w:r w:rsidR="00E426D0">
        <w:rPr>
          <w:rFonts w:ascii="Arial" w:hAnsi="Arial" w:cs="Arial"/>
          <w:sz w:val="20"/>
          <w:szCs w:val="20"/>
        </w:rPr>
        <w:t>verkrijger</w:t>
      </w:r>
      <w:r w:rsidR="000B506B"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doen gelden, zoals ook </w:t>
      </w:r>
      <w:r w:rsidR="000B506B" w:rsidRPr="005D3FAD">
        <w:rPr>
          <w:rFonts w:ascii="Arial" w:hAnsi="Arial" w:cs="Arial"/>
          <w:sz w:val="20"/>
          <w:szCs w:val="20"/>
        </w:rPr>
        <w:t>§</w:t>
      </w:r>
      <w:r w:rsidR="00E426D0">
        <w:rPr>
          <w:rFonts w:ascii="Arial" w:hAnsi="Arial" w:cs="Arial"/>
          <w:sz w:val="20"/>
          <w:szCs w:val="20"/>
        </w:rPr>
        <w:t>verkrijger</w:t>
      </w:r>
      <w:r w:rsidR="000B506B"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de verweermiddelen die </w:t>
      </w:r>
      <w:r w:rsidR="000B506B" w:rsidRPr="005D3FAD">
        <w:rPr>
          <w:rFonts w:ascii="Arial" w:hAnsi="Arial" w:cs="Arial"/>
          <w:sz w:val="20"/>
          <w:szCs w:val="20"/>
        </w:rPr>
        <w:t>§</w:t>
      </w:r>
      <w:r w:rsidR="00E426D0">
        <w:rPr>
          <w:rFonts w:ascii="Arial" w:hAnsi="Arial" w:cs="Arial"/>
          <w:sz w:val="20"/>
          <w:szCs w:val="20"/>
        </w:rPr>
        <w:t>partij X</w:t>
      </w:r>
      <w:r w:rsidR="000B506B"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tot nu toe jegens </w:t>
      </w:r>
      <w:r w:rsidR="000B506B" w:rsidRPr="000E1974">
        <w:rPr>
          <w:rFonts w:ascii="Arial" w:hAnsi="Arial" w:cs="Arial"/>
          <w:sz w:val="20"/>
          <w:szCs w:val="20"/>
        </w:rPr>
        <w:t>§</w:t>
      </w:r>
      <w:r w:rsidR="00E426D0">
        <w:rPr>
          <w:rFonts w:ascii="Arial" w:hAnsi="Arial" w:cs="Arial"/>
          <w:sz w:val="20"/>
          <w:szCs w:val="20"/>
        </w:rPr>
        <w:t>vervreemder</w:t>
      </w:r>
      <w:r w:rsidR="000B506B" w:rsidRPr="00B2176B">
        <w:rPr>
          <w:rFonts w:ascii="Arial" w:hAnsi="Arial" w:cs="Arial"/>
          <w:sz w:val="20"/>
          <w:szCs w:val="20"/>
        </w:rPr>
        <w:fldChar w:fldCharType="begin"/>
      </w:r>
      <w:r w:rsidR="000B506B" w:rsidRPr="00B2176B">
        <w:rPr>
          <w:rFonts w:ascii="Arial" w:hAnsi="Arial" w:cs="Arial"/>
          <w:sz w:val="20"/>
          <w:szCs w:val="20"/>
        </w:rPr>
        <w:instrText>MacroButton Nomacro §</w:instrText>
      </w:r>
      <w:r w:rsidR="000B506B"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 xml:space="preserve">kon inroepen, voortaan zelf tegen </w:t>
      </w:r>
      <w:r w:rsidR="000B506B" w:rsidRPr="000E1974">
        <w:rPr>
          <w:rFonts w:ascii="Arial" w:hAnsi="Arial" w:cs="Arial"/>
          <w:sz w:val="20"/>
          <w:szCs w:val="20"/>
        </w:rPr>
        <w:t>§</w:t>
      </w:r>
      <w:r w:rsidR="00E426D0">
        <w:rPr>
          <w:rFonts w:ascii="Arial" w:hAnsi="Arial" w:cs="Arial"/>
          <w:sz w:val="20"/>
          <w:szCs w:val="20"/>
        </w:rPr>
        <w:t>vervreemder</w:t>
      </w:r>
      <w:r w:rsidR="000B506B" w:rsidRPr="00B2176B">
        <w:rPr>
          <w:rFonts w:ascii="Arial" w:hAnsi="Arial" w:cs="Arial"/>
          <w:sz w:val="20"/>
          <w:szCs w:val="20"/>
        </w:rPr>
        <w:fldChar w:fldCharType="begin"/>
      </w:r>
      <w:r w:rsidR="000B506B" w:rsidRPr="00B2176B">
        <w:rPr>
          <w:rFonts w:ascii="Arial" w:hAnsi="Arial" w:cs="Arial"/>
          <w:sz w:val="20"/>
          <w:szCs w:val="20"/>
        </w:rPr>
        <w:instrText>MacroButton Nomacro §</w:instrText>
      </w:r>
      <w:r w:rsidR="000B506B" w:rsidRPr="00B2176B">
        <w:rPr>
          <w:rFonts w:ascii="Arial" w:hAnsi="Arial" w:cs="Arial"/>
          <w:sz w:val="20"/>
          <w:szCs w:val="20"/>
        </w:rPr>
        <w:fldChar w:fldCharType="end"/>
      </w:r>
      <w:r w:rsidR="00C75B5E">
        <w:rPr>
          <w:rFonts w:ascii="Arial" w:hAnsi="Arial" w:cs="Arial"/>
          <w:sz w:val="20"/>
          <w:szCs w:val="20"/>
        </w:rPr>
        <w:t xml:space="preserve"> </w:t>
      </w:r>
      <w:r w:rsidRPr="00584193">
        <w:rPr>
          <w:rFonts w:ascii="Arial" w:hAnsi="Arial" w:cs="Arial"/>
          <w:color w:val="FF0000"/>
          <w:sz w:val="20"/>
          <w:szCs w:val="20"/>
        </w:rPr>
        <w:t>kan inroepen.</w:t>
      </w:r>
    </w:p>
    <w:p w14:paraId="67B72D02" w14:textId="09618259" w:rsidR="00D75E8E" w:rsidRPr="00584193" w:rsidRDefault="00D75E8E" w:rsidP="00D75E8E">
      <w:pPr>
        <w:tabs>
          <w:tab w:val="left" w:pos="425"/>
          <w:tab w:val="left" w:pos="850"/>
        </w:tabs>
        <w:ind w:left="850" w:hanging="850"/>
        <w:rPr>
          <w:rFonts w:ascii="Arial" w:hAnsi="Arial" w:cs="Arial"/>
          <w:color w:val="FF0000"/>
          <w:sz w:val="20"/>
          <w:szCs w:val="20"/>
        </w:rPr>
      </w:pPr>
      <w:r w:rsidRPr="00584193">
        <w:rPr>
          <w:rFonts w:ascii="Arial" w:hAnsi="Arial" w:cs="Arial"/>
          <w:color w:val="FF0000"/>
          <w:sz w:val="20"/>
          <w:szCs w:val="20"/>
        </w:rPr>
        <w:tab/>
      </w:r>
      <w:r w:rsidRPr="00584193">
        <w:rPr>
          <w:rFonts w:ascii="Arial" w:hAnsi="Arial" w:cs="Arial"/>
          <w:color w:val="FF0000"/>
          <w:sz w:val="20"/>
          <w:szCs w:val="20"/>
        </w:rPr>
        <w:tab/>
      </w:r>
      <w:r w:rsidR="000B506B" w:rsidRPr="005D3FAD">
        <w:rPr>
          <w:rFonts w:ascii="Arial" w:hAnsi="Arial" w:cs="Arial"/>
          <w:sz w:val="20"/>
          <w:szCs w:val="20"/>
        </w:rPr>
        <w:t>§</w:t>
      </w:r>
      <w:r w:rsidR="00E426D0">
        <w:rPr>
          <w:rFonts w:ascii="Arial" w:hAnsi="Arial" w:cs="Arial"/>
          <w:sz w:val="20"/>
          <w:szCs w:val="20"/>
        </w:rPr>
        <w:t>Partij X</w:t>
      </w:r>
      <w:r w:rsidR="000B506B"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verschaft aan</w:t>
      </w:r>
      <w:r w:rsidRPr="00584193">
        <w:rPr>
          <w:rFonts w:ascii="Arial" w:hAnsi="Arial" w:cs="Arial"/>
          <w:color w:val="800080"/>
          <w:sz w:val="20"/>
          <w:szCs w:val="20"/>
        </w:rPr>
        <w:t xml:space="preserve"> </w:t>
      </w:r>
      <w:r w:rsidR="004E611F" w:rsidRPr="005D3FAD">
        <w:rPr>
          <w:rFonts w:ascii="Arial" w:hAnsi="Arial" w:cs="Arial"/>
          <w:sz w:val="20"/>
          <w:szCs w:val="20"/>
        </w:rPr>
        <w:t>§</w:t>
      </w:r>
      <w:r w:rsidR="00E426D0">
        <w:rPr>
          <w:rFonts w:ascii="Arial" w:hAnsi="Arial" w:cs="Arial"/>
          <w:sz w:val="20"/>
          <w:szCs w:val="20"/>
        </w:rPr>
        <w:t>verkrijger</w:t>
      </w:r>
      <w:r w:rsidR="004E611F" w:rsidRPr="005D3FAD">
        <w:rPr>
          <w:rFonts w:ascii="Arial" w:hAnsi="Arial" w:cs="Arial"/>
          <w:sz w:val="20"/>
          <w:szCs w:val="20"/>
        </w:rPr>
        <w:t>§</w:t>
      </w:r>
      <w:r w:rsidR="004E611F" w:rsidDel="004E611F">
        <w:rPr>
          <w:rFonts w:ascii="Arial" w:hAnsi="Arial" w:cs="Arial"/>
          <w:color w:val="339966"/>
          <w:sz w:val="20"/>
          <w:szCs w:val="20"/>
        </w:rPr>
        <w:t xml:space="preserve"> </w:t>
      </w:r>
      <w:r w:rsidRPr="00584193">
        <w:rPr>
          <w:rFonts w:ascii="Arial" w:hAnsi="Arial" w:cs="Arial"/>
          <w:color w:val="FF0000"/>
          <w:sz w:val="20"/>
          <w:szCs w:val="20"/>
        </w:rPr>
        <w:t xml:space="preserve">hierbij zo veel mogelijk alle bewijsstukken en eventuele executoriale titels met betrekking tot de op </w:t>
      </w:r>
      <w:r w:rsidR="004E611F" w:rsidRPr="005D3FAD">
        <w:rPr>
          <w:rFonts w:ascii="Arial" w:hAnsi="Arial" w:cs="Arial"/>
          <w:sz w:val="20"/>
          <w:szCs w:val="20"/>
        </w:rPr>
        <w:t>§</w:t>
      </w:r>
      <w:r w:rsidR="00E426D0">
        <w:rPr>
          <w:rFonts w:ascii="Arial" w:hAnsi="Arial" w:cs="Arial"/>
          <w:sz w:val="20"/>
          <w:szCs w:val="20"/>
        </w:rPr>
        <w:t>verkrijger</w:t>
      </w:r>
      <w:r w:rsidR="004E611F"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 xml:space="preserve">overgaande hoofd-, wils- en nevenrechten, waaronder begrepen de akte van het hierbij overgenomen contract, in origineel. Voor het geval enig bewijsstuk of enige executoriale titel onder een derde berust, althans van een derde te verkrijgen is, machtigt </w:t>
      </w:r>
      <w:r w:rsidR="004E611F" w:rsidRPr="000E1974">
        <w:rPr>
          <w:rFonts w:ascii="Arial" w:hAnsi="Arial" w:cs="Arial"/>
          <w:sz w:val="20"/>
          <w:szCs w:val="20"/>
        </w:rPr>
        <w:t>§</w:t>
      </w:r>
      <w:r w:rsidR="00E426D0">
        <w:rPr>
          <w:rFonts w:ascii="Arial" w:hAnsi="Arial" w:cs="Arial"/>
          <w:sz w:val="20"/>
          <w:szCs w:val="20"/>
        </w:rPr>
        <w:t>vervreemder</w:t>
      </w:r>
      <w:r w:rsidR="004E611F" w:rsidRPr="00B2176B">
        <w:rPr>
          <w:rFonts w:ascii="Arial" w:hAnsi="Arial" w:cs="Arial"/>
          <w:sz w:val="20"/>
          <w:szCs w:val="20"/>
        </w:rPr>
        <w:fldChar w:fldCharType="begin"/>
      </w:r>
      <w:r w:rsidR="004E611F" w:rsidRPr="00B2176B">
        <w:rPr>
          <w:rFonts w:ascii="Arial" w:hAnsi="Arial" w:cs="Arial"/>
          <w:sz w:val="20"/>
          <w:szCs w:val="20"/>
        </w:rPr>
        <w:instrText>MacroButton Nomacro §</w:instrText>
      </w:r>
      <w:r w:rsidR="004E611F" w:rsidRPr="00B2176B">
        <w:rPr>
          <w:rFonts w:ascii="Arial" w:hAnsi="Arial" w:cs="Arial"/>
          <w:sz w:val="20"/>
          <w:szCs w:val="20"/>
        </w:rPr>
        <w:fldChar w:fldCharType="end"/>
      </w:r>
      <w:r w:rsidR="00D36CC5">
        <w:rPr>
          <w:rFonts w:ascii="Arial" w:hAnsi="Arial" w:cs="Arial"/>
          <w:sz w:val="20"/>
          <w:szCs w:val="20"/>
        </w:rPr>
        <w:t xml:space="preserve"> </w:t>
      </w:r>
      <w:r w:rsidRPr="00584193">
        <w:rPr>
          <w:rFonts w:ascii="Arial" w:hAnsi="Arial" w:cs="Arial"/>
          <w:color w:val="FF0000"/>
          <w:sz w:val="20"/>
          <w:szCs w:val="20"/>
        </w:rPr>
        <w:t>hierbij</w:t>
      </w:r>
      <w:r w:rsidR="00C75B5E">
        <w:rPr>
          <w:rFonts w:ascii="Arial" w:hAnsi="Arial" w:cs="Arial"/>
          <w:color w:val="339966"/>
          <w:sz w:val="20"/>
          <w:szCs w:val="20"/>
        </w:rPr>
        <w:t xml:space="preserve"> </w:t>
      </w:r>
      <w:r w:rsidR="004E611F" w:rsidRPr="005D3FAD">
        <w:rPr>
          <w:rFonts w:ascii="Arial" w:hAnsi="Arial" w:cs="Arial"/>
          <w:sz w:val="20"/>
          <w:szCs w:val="20"/>
        </w:rPr>
        <w:t>§</w:t>
      </w:r>
      <w:r w:rsidR="00E426D0">
        <w:rPr>
          <w:rFonts w:ascii="Arial" w:hAnsi="Arial" w:cs="Arial"/>
          <w:sz w:val="20"/>
          <w:szCs w:val="20"/>
        </w:rPr>
        <w:t>partij X</w:t>
      </w:r>
      <w:r w:rsidR="004E611F" w:rsidRPr="005D3FAD">
        <w:rPr>
          <w:rFonts w:ascii="Arial" w:hAnsi="Arial" w:cs="Arial"/>
          <w:sz w:val="20"/>
          <w:szCs w:val="20"/>
        </w:rPr>
        <w:t>§</w:t>
      </w:r>
      <w:r w:rsidR="00C75B5E">
        <w:rPr>
          <w:rFonts w:ascii="Arial" w:hAnsi="Arial" w:cs="Arial"/>
          <w:sz w:val="20"/>
          <w:szCs w:val="20"/>
        </w:rPr>
        <w:t xml:space="preserve"> </w:t>
      </w:r>
      <w:r w:rsidRPr="00584193">
        <w:rPr>
          <w:rFonts w:ascii="Arial" w:hAnsi="Arial" w:cs="Arial"/>
          <w:color w:val="FF0000"/>
          <w:sz w:val="20"/>
          <w:szCs w:val="20"/>
        </w:rPr>
        <w:t>onherroepelijk om zelf dit stuk bij die derde op te vragen en eventueel in rechte op te vorderen.</w:t>
      </w:r>
    </w:p>
    <w:p w14:paraId="79468302" w14:textId="77777777" w:rsidR="00D75E8E" w:rsidRPr="00584193" w:rsidRDefault="00D75E8E" w:rsidP="00D75E8E">
      <w:pPr>
        <w:rPr>
          <w:rFonts w:ascii="Arial" w:hAnsi="Arial" w:cs="Arial"/>
          <w:sz w:val="20"/>
          <w:szCs w:val="20"/>
        </w:rPr>
      </w:pPr>
    </w:p>
    <w:p w14:paraId="211CE967" w14:textId="77777777" w:rsidR="00D75E8E" w:rsidRPr="00584193" w:rsidRDefault="00D75E8E" w:rsidP="00D75E8E">
      <w:pPr>
        <w:tabs>
          <w:tab w:val="left" w:pos="425"/>
        </w:tabs>
        <w:ind w:left="425" w:hanging="425"/>
        <w:rPr>
          <w:rFonts w:ascii="Arial" w:hAnsi="Arial" w:cs="Arial"/>
          <w:color w:val="FF0000"/>
          <w:sz w:val="20"/>
          <w:szCs w:val="20"/>
        </w:rPr>
      </w:pPr>
      <w:r w:rsidRPr="00584193">
        <w:rPr>
          <w:rFonts w:ascii="Arial" w:hAnsi="Arial" w:cs="Arial"/>
          <w:color w:val="FF0000"/>
          <w:sz w:val="20"/>
          <w:szCs w:val="20"/>
          <w:u w:val="single"/>
        </w:rPr>
        <w:t>LEVERING</w:t>
      </w:r>
    </w:p>
    <w:p w14:paraId="6D32C9B1" w14:textId="64C86536" w:rsidR="00750BA4" w:rsidRPr="00584193" w:rsidRDefault="00D75E8E" w:rsidP="00D75E8E">
      <w:pPr>
        <w:autoSpaceDE w:val="0"/>
        <w:autoSpaceDN w:val="0"/>
        <w:adjustRightInd w:val="0"/>
        <w:rPr>
          <w:rFonts w:ascii="Arial" w:hAnsi="Arial" w:cs="Arial"/>
          <w:bCs/>
          <w:color w:val="FF0000"/>
          <w:sz w:val="20"/>
          <w:szCs w:val="20"/>
        </w:rPr>
      </w:pPr>
      <w:r w:rsidRPr="00584193">
        <w:rPr>
          <w:rFonts w:ascii="Arial" w:hAnsi="Arial" w:cs="Arial"/>
          <w:color w:val="FF0000"/>
          <w:sz w:val="20"/>
          <w:szCs w:val="20"/>
        </w:rPr>
        <w:t xml:space="preserve">Vervolgens </w:t>
      </w:r>
      <w:r w:rsidR="00C75B5E">
        <w:rPr>
          <w:rFonts w:ascii="Arial" w:hAnsi="Arial" w:cs="Arial"/>
          <w:color w:val="FF0000"/>
          <w:sz w:val="20"/>
          <w:szCs w:val="20"/>
        </w:rPr>
        <w:t>leve</w:t>
      </w:r>
      <w:r w:rsidRPr="00584193">
        <w:rPr>
          <w:rFonts w:ascii="Arial" w:hAnsi="Arial" w:cs="Arial"/>
          <w:color w:val="FF0000"/>
          <w:sz w:val="20"/>
          <w:szCs w:val="20"/>
        </w:rPr>
        <w:t>rt</w:t>
      </w:r>
      <w:r w:rsidRPr="00584193">
        <w:rPr>
          <w:rFonts w:ascii="Arial" w:hAnsi="Arial" w:cs="Arial"/>
          <w:sz w:val="20"/>
          <w:szCs w:val="20"/>
        </w:rPr>
        <w:t xml:space="preserve"> </w:t>
      </w:r>
      <w:r w:rsidR="004E611F" w:rsidRPr="000E1974">
        <w:rPr>
          <w:rFonts w:ascii="Arial" w:hAnsi="Arial" w:cs="Arial"/>
          <w:sz w:val="20"/>
          <w:szCs w:val="20"/>
        </w:rPr>
        <w:t>§</w:t>
      </w:r>
      <w:r w:rsidR="00E426D0">
        <w:rPr>
          <w:rFonts w:ascii="Arial" w:hAnsi="Arial" w:cs="Arial"/>
          <w:sz w:val="20"/>
          <w:szCs w:val="20"/>
        </w:rPr>
        <w:t>vervreemder</w:t>
      </w:r>
      <w:r w:rsidR="004E611F" w:rsidRPr="00B2176B">
        <w:rPr>
          <w:rFonts w:ascii="Arial" w:hAnsi="Arial" w:cs="Arial"/>
          <w:sz w:val="20"/>
          <w:szCs w:val="20"/>
        </w:rPr>
        <w:fldChar w:fldCharType="begin"/>
      </w:r>
      <w:r w:rsidR="004E611F" w:rsidRPr="00B2176B">
        <w:rPr>
          <w:rFonts w:ascii="Arial" w:hAnsi="Arial" w:cs="Arial"/>
          <w:sz w:val="20"/>
          <w:szCs w:val="20"/>
        </w:rPr>
        <w:instrText>MacroButton Nomacro §</w:instrText>
      </w:r>
      <w:r w:rsidR="004E611F" w:rsidRPr="00B2176B">
        <w:rPr>
          <w:rFonts w:ascii="Arial" w:hAnsi="Arial" w:cs="Arial"/>
          <w:sz w:val="20"/>
          <w:szCs w:val="20"/>
        </w:rPr>
        <w:fldChar w:fldCharType="end"/>
      </w:r>
      <w:r w:rsidRPr="00584193">
        <w:rPr>
          <w:rFonts w:ascii="Arial" w:hAnsi="Arial" w:cs="Arial"/>
          <w:color w:val="FF0000"/>
          <w:sz w:val="20"/>
          <w:szCs w:val="20"/>
        </w:rPr>
        <w:t xml:space="preserve">, ter uitvoering van </w:t>
      </w:r>
      <w:r w:rsidR="004E3A2B" w:rsidRPr="00447B50">
        <w:rPr>
          <w:rFonts w:ascii="Arial" w:hAnsi="Arial" w:cs="Arial"/>
          <w:bCs/>
          <w:color w:val="800080"/>
          <w:sz w:val="20"/>
          <w:szCs w:val="20"/>
        </w:rPr>
        <w:t>de/het</w:t>
      </w:r>
      <w:r w:rsidR="004E3A2B" w:rsidRPr="00E93065">
        <w:rPr>
          <w:rFonts w:ascii="Arial" w:hAnsi="Arial" w:cs="Arial"/>
          <w:bCs/>
          <w:color w:val="008000"/>
          <w:sz w:val="20"/>
          <w:szCs w:val="20"/>
        </w:rPr>
        <w:t xml:space="preserve"> </w:t>
      </w:r>
      <w:r w:rsidR="004E3A2B" w:rsidRPr="00E93065">
        <w:rPr>
          <w:rFonts w:ascii="Arial" w:hAnsi="Arial" w:cs="Arial"/>
          <w:bCs/>
          <w:sz w:val="20"/>
          <w:szCs w:val="20"/>
        </w:rPr>
        <w:t>§Koopovereenkomst§</w:t>
      </w:r>
      <w:r w:rsidR="004E3A2B" w:rsidRPr="00E93065">
        <w:rPr>
          <w:rFonts w:ascii="Arial" w:hAnsi="Arial" w:cs="Arial"/>
          <w:bCs/>
          <w:color w:val="008000"/>
          <w:sz w:val="20"/>
          <w:szCs w:val="20"/>
        </w:rPr>
        <w:t xml:space="preserve"> </w:t>
      </w:r>
      <w:r w:rsidR="004E3A2B" w:rsidRPr="00E93065">
        <w:rPr>
          <w:rFonts w:ascii="Arial" w:hAnsi="Arial" w:cs="Arial"/>
          <w:bCs/>
          <w:color w:val="800080"/>
          <w:sz w:val="20"/>
          <w:szCs w:val="20"/>
        </w:rPr>
        <w:t>[volgnummer]</w:t>
      </w:r>
      <w:r w:rsidR="00433536" w:rsidRPr="00433536">
        <w:rPr>
          <w:rFonts w:ascii="Arial" w:hAnsi="Arial" w:cs="Arial"/>
          <w:bCs/>
          <w:color w:val="800080"/>
          <w:sz w:val="20"/>
          <w:szCs w:val="20"/>
        </w:rPr>
        <w:t xml:space="preserve"> en </w:t>
      </w:r>
      <w:r w:rsidR="004E3A2B" w:rsidRPr="00447B50">
        <w:rPr>
          <w:rFonts w:ascii="Arial" w:hAnsi="Arial" w:cs="Arial"/>
          <w:bCs/>
          <w:color w:val="800080"/>
          <w:sz w:val="20"/>
          <w:szCs w:val="20"/>
        </w:rPr>
        <w:t>de/het</w:t>
      </w:r>
      <w:r w:rsidR="004E3A2B" w:rsidRPr="00E93065">
        <w:rPr>
          <w:rFonts w:ascii="Arial" w:hAnsi="Arial" w:cs="Arial"/>
          <w:bCs/>
          <w:color w:val="008000"/>
          <w:sz w:val="20"/>
          <w:szCs w:val="20"/>
        </w:rPr>
        <w:t xml:space="preserve"> </w:t>
      </w:r>
      <w:r w:rsidR="004E3A2B" w:rsidRPr="00E93065">
        <w:rPr>
          <w:rFonts w:ascii="Arial" w:hAnsi="Arial" w:cs="Arial"/>
          <w:bCs/>
          <w:sz w:val="20"/>
          <w:szCs w:val="20"/>
        </w:rPr>
        <w:t>§Koopovereenkomst§</w:t>
      </w:r>
      <w:r w:rsidR="004E3A2B" w:rsidRPr="00E93065">
        <w:rPr>
          <w:rFonts w:ascii="Arial" w:hAnsi="Arial" w:cs="Arial"/>
          <w:bCs/>
          <w:color w:val="008000"/>
          <w:sz w:val="20"/>
          <w:szCs w:val="20"/>
        </w:rPr>
        <w:t xml:space="preserve"> </w:t>
      </w:r>
      <w:r w:rsidR="004E3A2B" w:rsidRPr="00E93065">
        <w:rPr>
          <w:rFonts w:ascii="Arial" w:hAnsi="Arial" w:cs="Arial"/>
          <w:bCs/>
          <w:color w:val="800080"/>
          <w:sz w:val="20"/>
          <w:szCs w:val="20"/>
        </w:rPr>
        <w:t>[volgnummer]</w:t>
      </w:r>
      <w:r w:rsidR="004E611F">
        <w:rPr>
          <w:rFonts w:ascii="Arial" w:hAnsi="Arial" w:cs="Arial"/>
          <w:sz w:val="20"/>
          <w:szCs w:val="20"/>
        </w:rPr>
        <w:t xml:space="preserve"> </w:t>
      </w:r>
      <w:r w:rsidR="004E611F" w:rsidRPr="00F90719">
        <w:rPr>
          <w:rFonts w:ascii="Arial" w:hAnsi="Arial" w:cs="Arial"/>
          <w:color w:val="FF0000"/>
          <w:sz w:val="20"/>
          <w:szCs w:val="20"/>
        </w:rPr>
        <w:t xml:space="preserve">hierbij </w:t>
      </w:r>
      <w:r w:rsidRPr="00584193">
        <w:rPr>
          <w:rFonts w:ascii="Arial" w:hAnsi="Arial" w:cs="Arial"/>
          <w:color w:val="FF0000"/>
          <w:sz w:val="20"/>
          <w:szCs w:val="20"/>
        </w:rPr>
        <w:t>aan</w:t>
      </w:r>
      <w:r w:rsidRPr="00584193">
        <w:rPr>
          <w:rFonts w:ascii="Arial" w:hAnsi="Arial" w:cs="Arial"/>
          <w:sz w:val="20"/>
          <w:szCs w:val="20"/>
        </w:rPr>
        <w:t xml:space="preserve"> </w:t>
      </w:r>
      <w:r w:rsidR="00DD2767" w:rsidRPr="00584193">
        <w:rPr>
          <w:rFonts w:ascii="Arial" w:hAnsi="Arial" w:cs="Arial"/>
          <w:color w:val="FFFFFF"/>
          <w:sz w:val="20"/>
          <w:szCs w:val="20"/>
          <w:highlight w:val="darkYellow"/>
        </w:rPr>
        <w:t xml:space="preserve">KEUZEBLOK </w:t>
      </w:r>
      <w:r w:rsidR="00A40E55" w:rsidRPr="00584193">
        <w:rPr>
          <w:rFonts w:ascii="Arial" w:hAnsi="Arial" w:cs="Arial"/>
          <w:color w:val="FFFFFF"/>
          <w:sz w:val="20"/>
          <w:szCs w:val="20"/>
          <w:highlight w:val="darkYellow"/>
        </w:rPr>
        <w:t>VERDEL</w:t>
      </w:r>
      <w:r w:rsidR="00DD2767" w:rsidRPr="00584193">
        <w:rPr>
          <w:rFonts w:ascii="Arial" w:hAnsi="Arial" w:cs="Arial"/>
          <w:color w:val="FFFFFF"/>
          <w:sz w:val="20"/>
          <w:szCs w:val="20"/>
          <w:highlight w:val="darkYellow"/>
        </w:rPr>
        <w:t>ING</w:t>
      </w:r>
    </w:p>
    <w:p w14:paraId="50706AC2" w14:textId="77777777" w:rsidR="00D75E8E" w:rsidRPr="00584193" w:rsidRDefault="00D75E8E" w:rsidP="00D75E8E">
      <w:pPr>
        <w:autoSpaceDE w:val="0"/>
        <w:autoSpaceDN w:val="0"/>
        <w:adjustRightInd w:val="0"/>
        <w:rPr>
          <w:rFonts w:ascii="Arial" w:hAnsi="Arial" w:cs="Arial"/>
          <w:bCs/>
          <w:color w:val="800080"/>
          <w:sz w:val="20"/>
          <w:szCs w:val="20"/>
        </w:rPr>
      </w:pPr>
      <w:r w:rsidRPr="00584193">
        <w:rPr>
          <w:rFonts w:ascii="Arial" w:hAnsi="Arial" w:cs="Arial"/>
          <w:bCs/>
          <w:color w:val="FF0000"/>
          <w:sz w:val="20"/>
          <w:szCs w:val="20"/>
        </w:rPr>
        <w:t>OMSCHRIJVING REGISTERGOED</w:t>
      </w:r>
      <w:r w:rsidR="00F44E03" w:rsidRPr="00584193">
        <w:rPr>
          <w:rFonts w:ascii="Arial" w:hAnsi="Arial" w:cs="Arial"/>
          <w:bCs/>
          <w:color w:val="800080"/>
          <w:sz w:val="20"/>
          <w:szCs w:val="20"/>
        </w:rPr>
        <w:t>EREN</w:t>
      </w:r>
    </w:p>
    <w:p w14:paraId="03BC7E34" w14:textId="77777777" w:rsidR="00AE5B01" w:rsidRDefault="00416912" w:rsidP="00AE5B01">
      <w:pPr>
        <w:tabs>
          <w:tab w:val="center" w:pos="4989"/>
        </w:tabs>
        <w:autoSpaceDE w:val="0"/>
        <w:autoSpaceDN w:val="0"/>
        <w:adjustRightInd w:val="0"/>
        <w:rPr>
          <w:rFonts w:ascii="Arial" w:hAnsi="Arial" w:cs="Arial"/>
          <w:color w:val="FF0000"/>
          <w:sz w:val="20"/>
          <w:szCs w:val="20"/>
        </w:rPr>
      </w:pPr>
      <w:r w:rsidRPr="00584193">
        <w:rPr>
          <w:rFonts w:ascii="Arial" w:hAnsi="Arial" w:cs="Arial"/>
          <w:color w:val="FF0000"/>
          <w:sz w:val="20"/>
          <w:szCs w:val="20"/>
          <w:highlight w:val="yellow"/>
        </w:rPr>
        <w:t>TEKSTBLOK RECHT</w:t>
      </w:r>
      <w:r w:rsidR="00A75368" w:rsidRPr="00584193">
        <w:rPr>
          <w:rFonts w:ascii="Arial" w:hAnsi="Arial" w:cs="Arial"/>
          <w:color w:val="FF0000"/>
          <w:sz w:val="20"/>
          <w:szCs w:val="20"/>
        </w:rPr>
        <w:t xml:space="preserve"> </w:t>
      </w:r>
      <w:r w:rsidR="00A32525" w:rsidRPr="00584193">
        <w:rPr>
          <w:rFonts w:ascii="Arial" w:hAnsi="Arial" w:cs="Arial"/>
          <w:color w:val="FF0000"/>
          <w:sz w:val="20"/>
          <w:szCs w:val="20"/>
          <w:highlight w:val="yellow"/>
        </w:rPr>
        <w:t>TEKSTBLOK REGISTERGOED</w:t>
      </w:r>
      <w:r w:rsidRPr="00584193">
        <w:rPr>
          <w:rFonts w:ascii="Arial" w:hAnsi="Arial" w:cs="Arial"/>
          <w:color w:val="FF0000"/>
          <w:sz w:val="20"/>
          <w:szCs w:val="20"/>
        </w:rPr>
        <w:t xml:space="preserve">, </w:t>
      </w:r>
      <w:r w:rsidR="00AE5B01" w:rsidRPr="00E05141">
        <w:rPr>
          <w:rFonts w:ascii="Arial" w:hAnsi="Arial" w:cs="Arial"/>
          <w:color w:val="800080"/>
          <w:sz w:val="20"/>
          <w:szCs w:val="20"/>
        </w:rPr>
        <w:t>hierna</w:t>
      </w:r>
      <w:r w:rsidR="00AE5B01">
        <w:rPr>
          <w:rFonts w:ascii="Arial" w:hAnsi="Arial" w:cs="Arial"/>
          <w:color w:val="FF0000"/>
          <w:sz w:val="20"/>
          <w:szCs w:val="20"/>
        </w:rPr>
        <w:t xml:space="preserve"> </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sidRPr="00E05141">
        <w:rPr>
          <w:rFonts w:ascii="Arial" w:hAnsi="Arial" w:cs="Arial"/>
          <w:color w:val="3366FF"/>
          <w:sz w:val="20"/>
          <w:szCs w:val="20"/>
        </w:rPr>
        <w:t>ook</w:t>
      </w:r>
      <w:r w:rsidR="00AE5B01" w:rsidRPr="00B2176B">
        <w:rPr>
          <w:rFonts w:ascii="Arial" w:hAnsi="Arial" w:cs="Arial"/>
          <w:sz w:val="20"/>
          <w:szCs w:val="20"/>
        </w:rPr>
        <w:fldChar w:fldCharType="begin"/>
      </w:r>
      <w:r w:rsidR="00AE5B01" w:rsidRPr="00B2176B">
        <w:rPr>
          <w:rFonts w:ascii="Arial" w:hAnsi="Arial" w:cs="Arial"/>
          <w:sz w:val="20"/>
          <w:szCs w:val="20"/>
        </w:rPr>
        <w:instrText>MacroButton Nomacro §</w:instrText>
      </w:r>
      <w:r w:rsidR="00AE5B01" w:rsidRPr="00B2176B">
        <w:rPr>
          <w:rFonts w:ascii="Arial" w:hAnsi="Arial" w:cs="Arial"/>
          <w:sz w:val="20"/>
          <w:szCs w:val="20"/>
        </w:rPr>
        <w:fldChar w:fldCharType="end"/>
      </w:r>
      <w:r w:rsidR="00AE5B01">
        <w:rPr>
          <w:rFonts w:ascii="Arial" w:hAnsi="Arial" w:cs="Arial"/>
          <w:color w:val="FF0000"/>
          <w:sz w:val="20"/>
          <w:szCs w:val="20"/>
        </w:rPr>
        <w:t xml:space="preserve"> </w:t>
      </w:r>
      <w:r w:rsidR="00AE5B01" w:rsidRPr="0024720D">
        <w:rPr>
          <w:rFonts w:ascii="Arial" w:hAnsi="Arial" w:cs="Arial"/>
          <w:color w:val="3366FF"/>
          <w:sz w:val="20"/>
          <w:szCs w:val="20"/>
        </w:rPr>
        <w:t>te</w:t>
      </w:r>
      <w:r w:rsidR="00AE5B01">
        <w:rPr>
          <w:rFonts w:ascii="Arial" w:hAnsi="Arial" w:cs="Arial"/>
          <w:color w:val="FF0000"/>
          <w:sz w:val="20"/>
          <w:szCs w:val="20"/>
        </w:rPr>
        <w:t xml:space="preserve"> </w:t>
      </w:r>
      <w:r w:rsidR="00AE5B01" w:rsidRPr="00E05141">
        <w:rPr>
          <w:rFonts w:ascii="Arial" w:hAnsi="Arial" w:cs="Arial"/>
          <w:color w:val="3366FF"/>
          <w:sz w:val="20"/>
          <w:szCs w:val="20"/>
        </w:rPr>
        <w:t>noemen/aangeduid met</w:t>
      </w:r>
      <w:r w:rsidR="00AE5B01" w:rsidRPr="00E05141">
        <w:rPr>
          <w:rFonts w:ascii="Arial" w:hAnsi="Arial" w:cs="Arial"/>
          <w:color w:val="800080"/>
          <w:sz w:val="20"/>
          <w:szCs w:val="20"/>
        </w:rPr>
        <w:t>:</w:t>
      </w:r>
      <w:r w:rsidR="00AE5B01">
        <w:rPr>
          <w:rFonts w:ascii="Arial" w:hAnsi="Arial" w:cs="Arial"/>
          <w:color w:val="FF0000"/>
          <w:sz w:val="20"/>
          <w:szCs w:val="20"/>
        </w:rPr>
        <w:t xml:space="preserve"> </w:t>
      </w:r>
      <w:r w:rsidR="00AE5B01" w:rsidRPr="00E05141">
        <w:rPr>
          <w:rFonts w:ascii="Arial" w:hAnsi="Arial" w:cs="Arial"/>
          <w:color w:val="800080"/>
          <w:sz w:val="20"/>
          <w:szCs w:val="20"/>
        </w:rPr>
        <w:t>“</w:t>
      </w:r>
      <w:r w:rsidR="00AE5B01" w:rsidRPr="00531643">
        <w:rPr>
          <w:rFonts w:ascii="Arial" w:hAnsi="Arial" w:cs="Arial"/>
          <w:color w:val="3366FF"/>
          <w:sz w:val="20"/>
          <w:szCs w:val="20"/>
          <w:u w:val="single"/>
        </w:rPr>
        <w:t>het</w:t>
      </w:r>
      <w:r w:rsidR="00AE5B01" w:rsidRPr="00E05141">
        <w:rPr>
          <w:rFonts w:ascii="Arial" w:hAnsi="Arial" w:cs="Arial"/>
          <w:color w:val="800080"/>
          <w:sz w:val="20"/>
          <w:szCs w:val="20"/>
          <w:u w:val="single"/>
        </w:rPr>
        <w:t xml:space="preserve"> Registergoed </w:t>
      </w:r>
      <w:r w:rsidR="00AE5B01" w:rsidRPr="00E05141">
        <w:rPr>
          <w:rFonts w:ascii="Arial" w:hAnsi="Arial" w:cs="Arial"/>
          <w:bCs/>
          <w:color w:val="800080"/>
          <w:sz w:val="20"/>
          <w:szCs w:val="20"/>
          <w:u w:val="single"/>
        </w:rPr>
        <w:t>[volgnummer]</w:t>
      </w:r>
      <w:r w:rsidR="00743D84">
        <w:rPr>
          <w:rFonts w:ascii="Arial" w:hAnsi="Arial" w:cs="Arial"/>
          <w:bCs/>
          <w:color w:val="800080"/>
          <w:sz w:val="20"/>
          <w:szCs w:val="20"/>
        </w:rPr>
        <w:t>”</w:t>
      </w:r>
      <w:r w:rsidR="00AE5B01" w:rsidRPr="00E05141">
        <w:rPr>
          <w:rFonts w:ascii="Arial" w:hAnsi="Arial" w:cs="Arial"/>
          <w:bCs/>
          <w:color w:val="800080"/>
          <w:sz w:val="20"/>
          <w:szCs w:val="20"/>
        </w:rPr>
        <w:t>;</w:t>
      </w:r>
    </w:p>
    <w:p w14:paraId="71424FAE" w14:textId="77777777" w:rsidR="00AE5B01" w:rsidRPr="00F6685D" w:rsidRDefault="00AE5B01" w:rsidP="00AE5B01">
      <w:pPr>
        <w:tabs>
          <w:tab w:val="center" w:pos="4989"/>
        </w:tabs>
        <w:autoSpaceDE w:val="0"/>
        <w:autoSpaceDN w:val="0"/>
        <w:adjustRightInd w:val="0"/>
        <w:rPr>
          <w:rFonts w:ascii="Arial" w:hAnsi="Arial" w:cs="Arial"/>
          <w:color w:val="FF0000"/>
          <w:sz w:val="20"/>
          <w:szCs w:val="20"/>
        </w:rPr>
      </w:pP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w:t>
      </w:r>
      <w:r w:rsidRPr="00AE5B01">
        <w:rPr>
          <w:rFonts w:ascii="Arial" w:hAnsi="Arial" w:cs="Arial"/>
          <w:color w:val="3366FF"/>
          <w:sz w:val="20"/>
          <w:szCs w:val="20"/>
        </w:rPr>
        <w:t xml:space="preserve">Registergoed </w:t>
      </w:r>
      <w:r w:rsidRPr="00AE5B01">
        <w:rPr>
          <w:rFonts w:ascii="Arial" w:hAnsi="Arial" w:cs="Arial"/>
          <w:bCs/>
          <w:color w:val="3366FF"/>
          <w:sz w:val="20"/>
          <w:szCs w:val="20"/>
        </w:rPr>
        <w:t xml:space="preserve">[volgnummer] en </w:t>
      </w:r>
      <w:r w:rsidRPr="00AE5B01">
        <w:rPr>
          <w:rFonts w:ascii="Arial" w:hAnsi="Arial" w:cs="Arial"/>
          <w:color w:val="3366FF"/>
          <w:sz w:val="20"/>
          <w:szCs w:val="20"/>
        </w:rPr>
        <w:t xml:space="preserve">Registergoed </w:t>
      </w:r>
      <w:r w:rsidRPr="00AE5B01">
        <w:rPr>
          <w:rFonts w:ascii="Arial" w:hAnsi="Arial" w:cs="Arial"/>
          <w:bCs/>
          <w:color w:val="3366FF"/>
          <w:sz w:val="20"/>
          <w:szCs w:val="20"/>
        </w:rPr>
        <w:t>[volgnummer]</w:t>
      </w:r>
      <w:r w:rsidRPr="00E05141">
        <w:rPr>
          <w:rFonts w:ascii="Arial" w:hAnsi="Arial" w:cs="Arial"/>
          <w:bCs/>
          <w:color w:val="800080"/>
          <w:sz w:val="20"/>
          <w:szCs w:val="20"/>
        </w:rPr>
        <w:t xml:space="preserve"> </w:t>
      </w:r>
      <w:r w:rsidRPr="00E05141">
        <w:rPr>
          <w:rFonts w:ascii="Arial" w:hAnsi="Arial" w:cs="Arial"/>
          <w:color w:val="800080"/>
          <w:sz w:val="20"/>
          <w:szCs w:val="20"/>
        </w:rPr>
        <w:t>hierna</w:t>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tezamen</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sidRPr="00FC7FDF">
        <w:rPr>
          <w:rFonts w:ascii="Arial" w:hAnsi="Arial" w:cs="Arial"/>
          <w:color w:val="800080"/>
          <w:sz w:val="20"/>
          <w:szCs w:val="20"/>
        </w:rPr>
        <w:t>ook</w:t>
      </w:r>
      <w:r w:rsidRPr="00B2176B">
        <w:rPr>
          <w:rFonts w:ascii="Arial" w:hAnsi="Arial" w:cs="Arial"/>
          <w:sz w:val="20"/>
          <w:szCs w:val="20"/>
        </w:rPr>
        <w:fldChar w:fldCharType="begin"/>
      </w:r>
      <w:r w:rsidRPr="00B2176B">
        <w:rPr>
          <w:rFonts w:ascii="Arial" w:hAnsi="Arial" w:cs="Arial"/>
          <w:sz w:val="20"/>
          <w:szCs w:val="20"/>
        </w:rPr>
        <w:instrText>MacroButton Nomacro §</w:instrText>
      </w:r>
      <w:r w:rsidRPr="00B2176B">
        <w:rPr>
          <w:rFonts w:ascii="Arial" w:hAnsi="Arial" w:cs="Arial"/>
          <w:sz w:val="20"/>
          <w:szCs w:val="20"/>
        </w:rPr>
        <w:fldChar w:fldCharType="end"/>
      </w:r>
      <w:r>
        <w:rPr>
          <w:rFonts w:ascii="Arial" w:hAnsi="Arial" w:cs="Arial"/>
          <w:color w:val="FF0000"/>
          <w:sz w:val="20"/>
          <w:szCs w:val="20"/>
        </w:rPr>
        <w:t xml:space="preserve"> </w:t>
      </w:r>
      <w:r w:rsidRPr="00AE5B01">
        <w:rPr>
          <w:rFonts w:ascii="Arial" w:hAnsi="Arial" w:cs="Arial"/>
          <w:color w:val="3366FF"/>
          <w:sz w:val="20"/>
          <w:szCs w:val="20"/>
        </w:rPr>
        <w:t xml:space="preserve">te </w:t>
      </w:r>
      <w:r w:rsidRPr="00E05141">
        <w:rPr>
          <w:rFonts w:ascii="Arial" w:hAnsi="Arial" w:cs="Arial"/>
          <w:color w:val="3366FF"/>
          <w:sz w:val="20"/>
          <w:szCs w:val="20"/>
        </w:rPr>
        <w:t>noemen/aangeduid met: “</w:t>
      </w:r>
      <w:r w:rsidRPr="00E05141">
        <w:rPr>
          <w:rFonts w:ascii="Arial" w:hAnsi="Arial" w:cs="Arial"/>
          <w:color w:val="3366FF"/>
          <w:sz w:val="20"/>
          <w:szCs w:val="20"/>
          <w:u w:val="single"/>
        </w:rPr>
        <w:t>het Registergoed</w:t>
      </w:r>
      <w:r w:rsidRPr="00E05141">
        <w:rPr>
          <w:rFonts w:ascii="Arial" w:hAnsi="Arial" w:cs="Arial"/>
          <w:color w:val="3366FF"/>
          <w:sz w:val="20"/>
          <w:szCs w:val="20"/>
        </w:rPr>
        <w:t>” /  “</w:t>
      </w:r>
      <w:r w:rsidRPr="00E05141">
        <w:rPr>
          <w:rFonts w:ascii="Arial" w:hAnsi="Arial" w:cs="Arial"/>
          <w:color w:val="3366FF"/>
          <w:sz w:val="20"/>
          <w:szCs w:val="20"/>
          <w:u w:val="single"/>
        </w:rPr>
        <w:t>de Registergoederen</w:t>
      </w:r>
      <w:r w:rsidRPr="00E05141">
        <w:rPr>
          <w:rFonts w:ascii="Arial" w:hAnsi="Arial" w:cs="Arial"/>
          <w:color w:val="3366FF"/>
          <w:sz w:val="20"/>
          <w:szCs w:val="20"/>
        </w:rPr>
        <w:t>” / “</w:t>
      </w:r>
      <w:r w:rsidRPr="00E05141">
        <w:rPr>
          <w:rFonts w:ascii="Arial" w:hAnsi="Arial" w:cs="Arial"/>
          <w:color w:val="3366FF"/>
          <w:sz w:val="20"/>
          <w:szCs w:val="20"/>
          <w:u w:val="single"/>
        </w:rPr>
        <w:t>het Verkochte</w:t>
      </w:r>
      <w:r w:rsidRPr="00E05141">
        <w:rPr>
          <w:rFonts w:ascii="Arial" w:hAnsi="Arial" w:cs="Arial"/>
          <w:color w:val="3366FF"/>
          <w:sz w:val="20"/>
          <w:szCs w:val="20"/>
        </w:rPr>
        <w:t>”</w:t>
      </w:r>
      <w:r w:rsidRPr="00E05141">
        <w:rPr>
          <w:rFonts w:ascii="Arial" w:hAnsi="Arial" w:cs="Arial"/>
          <w:color w:val="800080"/>
          <w:sz w:val="20"/>
          <w:szCs w:val="20"/>
        </w:rPr>
        <w:t>.</w:t>
      </w:r>
    </w:p>
    <w:p w14:paraId="17F7A84B" w14:textId="77777777" w:rsidR="00416912" w:rsidRPr="00584193" w:rsidRDefault="00001D60" w:rsidP="00E621CD">
      <w:pPr>
        <w:rPr>
          <w:rFonts w:ascii="Arial" w:hAnsi="Arial" w:cs="Arial"/>
          <w:b/>
          <w:sz w:val="20"/>
          <w:szCs w:val="20"/>
        </w:rPr>
      </w:pPr>
      <w:r w:rsidRPr="00584193">
        <w:rPr>
          <w:rFonts w:ascii="Arial" w:hAnsi="Arial" w:cs="Arial"/>
          <w:sz w:val="20"/>
          <w:szCs w:val="20"/>
          <w:u w:val="single"/>
        </w:rPr>
        <w:t>Einde variant 4</w:t>
      </w:r>
      <w:r w:rsidR="00E621CD" w:rsidRPr="00584193" w:rsidDel="00E621CD">
        <w:rPr>
          <w:rFonts w:ascii="Arial" w:hAnsi="Arial" w:cs="Arial"/>
          <w:b/>
          <w:sz w:val="20"/>
          <w:szCs w:val="20"/>
        </w:rPr>
        <w:t xml:space="preserve"> </w:t>
      </w:r>
      <w:bookmarkStart w:id="53" w:name="_Toc249429207"/>
      <w:bookmarkStart w:id="54" w:name="_Toc250985139"/>
      <w:bookmarkStart w:id="55" w:name="_Toc250985140"/>
      <w:bookmarkStart w:id="56" w:name="_Toc250985141"/>
      <w:bookmarkStart w:id="57" w:name="_Toc250985143"/>
      <w:bookmarkStart w:id="58" w:name="_Toc250985144"/>
      <w:bookmarkEnd w:id="53"/>
      <w:bookmarkEnd w:id="54"/>
      <w:bookmarkEnd w:id="55"/>
      <w:bookmarkEnd w:id="56"/>
      <w:bookmarkEnd w:id="57"/>
      <w:bookmarkEnd w:id="58"/>
    </w:p>
    <w:p w14:paraId="1300163F" w14:textId="77777777" w:rsidR="00C62B9A" w:rsidRPr="00584193" w:rsidRDefault="00C62B9A" w:rsidP="00E621CD">
      <w:pPr>
        <w:rPr>
          <w:rFonts w:ascii="Arial" w:hAnsi="Arial" w:cs="Arial"/>
          <w:b/>
          <w:sz w:val="20"/>
          <w:szCs w:val="20"/>
        </w:rPr>
      </w:pPr>
    </w:p>
    <w:p w14:paraId="05622FEE" w14:textId="77777777" w:rsidR="00584193" w:rsidRPr="0081650F" w:rsidRDefault="00584193" w:rsidP="00584193">
      <w:pPr>
        <w:autoSpaceDE w:val="0"/>
        <w:autoSpaceDN w:val="0"/>
        <w:adjustRightInd w:val="0"/>
        <w:rPr>
          <w:rFonts w:ascii="Arial" w:hAnsi="Arial" w:cs="Arial"/>
          <w:b/>
          <w:bCs/>
          <w:color w:val="000000"/>
          <w:sz w:val="22"/>
          <w:szCs w:val="22"/>
        </w:rPr>
      </w:pPr>
      <w:r w:rsidRPr="0081650F">
        <w:rPr>
          <w:rFonts w:ascii="Arial" w:hAnsi="Arial" w:cs="Arial"/>
          <w:b/>
          <w:bCs/>
          <w:color w:val="000000"/>
          <w:sz w:val="22"/>
          <w:szCs w:val="22"/>
        </w:rPr>
        <w:t>KEUZEBLOK KOOPPRIJS</w:t>
      </w:r>
    </w:p>
    <w:p w14:paraId="22D5640D" w14:textId="77777777" w:rsidR="00584193" w:rsidRDefault="00F23126" w:rsidP="00584193">
      <w:pPr>
        <w:autoSpaceDE w:val="0"/>
        <w:autoSpaceDN w:val="0"/>
        <w:adjustRightInd w:val="0"/>
        <w:rPr>
          <w:rFonts w:ascii="Arial" w:hAnsi="Arial" w:cs="Arial"/>
          <w:color w:val="000000"/>
          <w:sz w:val="22"/>
          <w:szCs w:val="22"/>
        </w:rPr>
      </w:pPr>
      <w:r>
        <w:rPr>
          <w:rFonts w:ascii="Arial" w:hAnsi="Arial" w:cs="Arial"/>
          <w:color w:val="000000"/>
          <w:sz w:val="22"/>
          <w:szCs w:val="22"/>
        </w:rPr>
        <w:t>Dit is een herhalend keuzeblok, zodat het mogelijk is om per registergoed een koopprijs op te geven.</w:t>
      </w:r>
      <w:r w:rsidR="00F5504B">
        <w:rPr>
          <w:rFonts w:ascii="Arial" w:hAnsi="Arial" w:cs="Arial"/>
          <w:color w:val="000000"/>
          <w:sz w:val="22"/>
          <w:szCs w:val="22"/>
        </w:rPr>
        <w:t xml:space="preserve"> </w:t>
      </w:r>
      <w:r w:rsidR="00364280">
        <w:rPr>
          <w:rFonts w:ascii="Arial" w:hAnsi="Arial" w:cs="Arial"/>
          <w:color w:val="000000"/>
          <w:sz w:val="22"/>
          <w:szCs w:val="22"/>
        </w:rPr>
        <w:t xml:space="preserve">Variant 1.a kan, nadat er een koopprijs per registergoed is opgegeven, ook nog een keer apart herhaald worden. </w:t>
      </w:r>
      <w:r w:rsidR="00F5504B">
        <w:rPr>
          <w:rFonts w:ascii="Arial" w:hAnsi="Arial" w:cs="Arial"/>
          <w:color w:val="000000"/>
          <w:sz w:val="22"/>
          <w:szCs w:val="22"/>
        </w:rPr>
        <w:t>Variant</w:t>
      </w:r>
      <w:r w:rsidR="00FC7FDF">
        <w:rPr>
          <w:rFonts w:ascii="Arial" w:hAnsi="Arial" w:cs="Arial"/>
          <w:color w:val="000000"/>
          <w:sz w:val="22"/>
          <w:szCs w:val="22"/>
        </w:rPr>
        <w:t xml:space="preserve"> </w:t>
      </w:r>
      <w:smartTag w:uri="urn:schemas-microsoft-com:office:smarttags" w:element="metricconverter">
        <w:smartTagPr>
          <w:attr w:name="ProductID" w:val="1.f"/>
        </w:smartTagPr>
        <w:r w:rsidR="00F2405F">
          <w:rPr>
            <w:rFonts w:ascii="Arial" w:hAnsi="Arial" w:cs="Arial"/>
            <w:color w:val="000000"/>
            <w:sz w:val="22"/>
            <w:szCs w:val="22"/>
          </w:rPr>
          <w:t>1.f</w:t>
        </w:r>
      </w:smartTag>
      <w:r w:rsidR="00F2405F">
        <w:rPr>
          <w:rFonts w:ascii="Arial" w:hAnsi="Arial" w:cs="Arial"/>
          <w:color w:val="000000"/>
          <w:sz w:val="22"/>
          <w:szCs w:val="22"/>
        </w:rPr>
        <w:t xml:space="preserve"> k</w:t>
      </w:r>
      <w:r w:rsidR="00FC7FDF">
        <w:rPr>
          <w:rFonts w:ascii="Arial" w:hAnsi="Arial" w:cs="Arial"/>
          <w:color w:val="000000"/>
          <w:sz w:val="22"/>
          <w:szCs w:val="22"/>
        </w:rPr>
        <w:t>an</w:t>
      </w:r>
      <w:r w:rsidR="00F5504B">
        <w:rPr>
          <w:rFonts w:ascii="Arial" w:hAnsi="Arial" w:cs="Arial"/>
          <w:color w:val="000000"/>
          <w:sz w:val="22"/>
          <w:szCs w:val="22"/>
        </w:rPr>
        <w:t xml:space="preserve"> in combinatie met de andere varianten van dit keuzeblok gebruikt worden.</w:t>
      </w:r>
    </w:p>
    <w:p w14:paraId="6F6C0F1A" w14:textId="77777777" w:rsidR="00F23126" w:rsidRPr="0081650F" w:rsidRDefault="00F23126" w:rsidP="00584193">
      <w:pPr>
        <w:autoSpaceDE w:val="0"/>
        <w:autoSpaceDN w:val="0"/>
        <w:adjustRightInd w:val="0"/>
        <w:rPr>
          <w:rFonts w:ascii="Arial" w:hAnsi="Arial" w:cs="Arial"/>
          <w:color w:val="000000"/>
          <w:sz w:val="22"/>
          <w:szCs w:val="22"/>
        </w:rPr>
      </w:pPr>
    </w:p>
    <w:p w14:paraId="1F8C441F" w14:textId="77777777" w:rsidR="00584193" w:rsidRPr="00584193" w:rsidRDefault="00584193" w:rsidP="00584193">
      <w:pPr>
        <w:autoSpaceDE w:val="0"/>
        <w:autoSpaceDN w:val="0"/>
        <w:adjustRightInd w:val="0"/>
        <w:rPr>
          <w:rFonts w:ascii="Arial" w:hAnsi="Arial" w:cs="Arial"/>
          <w:b/>
          <w:color w:val="000000"/>
          <w:sz w:val="20"/>
          <w:szCs w:val="20"/>
          <w:u w:val="single"/>
        </w:rPr>
      </w:pPr>
      <w:r w:rsidRPr="00584193">
        <w:rPr>
          <w:rFonts w:ascii="Arial" w:hAnsi="Arial" w:cs="Arial"/>
          <w:b/>
          <w:color w:val="000000"/>
          <w:sz w:val="20"/>
          <w:szCs w:val="20"/>
          <w:u w:val="single"/>
        </w:rPr>
        <w:t>Variant 1</w:t>
      </w:r>
    </w:p>
    <w:p w14:paraId="631E0D7C" w14:textId="77777777" w:rsidR="00584193" w:rsidRPr="00584193" w:rsidRDefault="00584193" w:rsidP="00584193">
      <w:pPr>
        <w:autoSpaceDE w:val="0"/>
        <w:autoSpaceDN w:val="0"/>
        <w:adjustRightInd w:val="0"/>
        <w:rPr>
          <w:rFonts w:ascii="Arial" w:hAnsi="Arial" w:cs="Arial"/>
          <w:color w:val="000000"/>
          <w:sz w:val="20"/>
          <w:szCs w:val="20"/>
        </w:rPr>
      </w:pPr>
      <w:r w:rsidRPr="00584193">
        <w:rPr>
          <w:rFonts w:ascii="Arial" w:hAnsi="Arial" w:cs="Arial"/>
          <w:color w:val="000000"/>
          <w:sz w:val="20"/>
          <w:szCs w:val="20"/>
        </w:rPr>
        <w:t>(te gebruiken bij variant 1, 3 en 4 van Keuzeblok Koop – Levering)</w:t>
      </w:r>
    </w:p>
    <w:p w14:paraId="12F83F0B" w14:textId="77777777" w:rsidR="00584193" w:rsidRPr="00584193" w:rsidRDefault="00584193" w:rsidP="00584193">
      <w:pPr>
        <w:autoSpaceDE w:val="0"/>
        <w:autoSpaceDN w:val="0"/>
        <w:adjustRightInd w:val="0"/>
        <w:rPr>
          <w:rFonts w:ascii="Arial" w:hAnsi="Arial" w:cs="Arial"/>
          <w:color w:val="000000"/>
          <w:sz w:val="20"/>
          <w:szCs w:val="20"/>
        </w:rPr>
      </w:pPr>
    </w:p>
    <w:p w14:paraId="5897392C"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1.a. Koopprijs ‘kaal’</w:t>
      </w:r>
      <w:r w:rsidR="00EF6A1C">
        <w:rPr>
          <w:rFonts w:ascii="Arial" w:hAnsi="Arial" w:cs="Arial"/>
          <w:color w:val="000000"/>
          <w:sz w:val="20"/>
          <w:szCs w:val="20"/>
          <w:u w:val="single"/>
        </w:rPr>
        <w:t xml:space="preserve"> met optioneel </w:t>
      </w:r>
      <w:r w:rsidR="00F5504B">
        <w:rPr>
          <w:rFonts w:ascii="Arial" w:hAnsi="Arial" w:cs="Arial"/>
          <w:color w:val="000000"/>
          <w:sz w:val="20"/>
          <w:szCs w:val="20"/>
          <w:u w:val="single"/>
        </w:rPr>
        <w:t>uitsplitsing per registergoed</w:t>
      </w:r>
    </w:p>
    <w:p w14:paraId="3C794552" w14:textId="77777777" w:rsidR="00FC3BCA"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 xml:space="preserve">De koopprijs </w:t>
      </w:r>
      <w:r w:rsidR="00E1185F" w:rsidRPr="00E15965">
        <w:rPr>
          <w:rFonts w:ascii="Arial" w:hAnsi="Arial" w:cs="Arial"/>
          <w:color w:val="800080"/>
          <w:sz w:val="20"/>
          <w:szCs w:val="20"/>
        </w:rPr>
        <w:t>van</w:t>
      </w:r>
      <w:r w:rsidR="00E1185F" w:rsidRPr="00584193">
        <w:rPr>
          <w:rFonts w:ascii="Arial" w:hAnsi="Arial" w:cs="Arial"/>
          <w:color w:val="FF0000"/>
          <w:sz w:val="20"/>
          <w:szCs w:val="20"/>
        </w:rPr>
        <w:t xml:space="preserve"> </w:t>
      </w:r>
      <w:r w:rsidR="00E1185F" w:rsidRPr="00E15965">
        <w:rPr>
          <w:rFonts w:ascii="Arial" w:hAnsi="Arial" w:cs="Arial"/>
          <w:color w:val="3366FF"/>
          <w:sz w:val="20"/>
          <w:szCs w:val="20"/>
        </w:rPr>
        <w:t>het/de</w:t>
      </w:r>
      <w:r w:rsidR="00E1185F">
        <w:rPr>
          <w:rFonts w:ascii="Arial" w:hAnsi="Arial" w:cs="Arial"/>
          <w:color w:val="FF0000"/>
          <w:sz w:val="20"/>
          <w:szCs w:val="20"/>
        </w:rPr>
        <w:t xml:space="preserve"> </w:t>
      </w:r>
      <w:r w:rsidR="00E1185F" w:rsidRPr="00E15965">
        <w:rPr>
          <w:rFonts w:ascii="Arial" w:hAnsi="Arial" w:cs="Arial"/>
          <w:color w:val="800080"/>
          <w:sz w:val="20"/>
          <w:szCs w:val="20"/>
        </w:rPr>
        <w:t>Registergoed</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w:t>
      </w:r>
      <w:r w:rsidR="00E1185F">
        <w:rPr>
          <w:rFonts w:ascii="Arial" w:hAnsi="Arial" w:cs="Arial"/>
          <w:color w:val="800080"/>
          <w:sz w:val="20"/>
          <w:szCs w:val="20"/>
        </w:rPr>
        <w:t xml:space="preserve"> </w:t>
      </w:r>
      <w:r w:rsidR="00E1185F" w:rsidRPr="00E15965">
        <w:rPr>
          <w:rFonts w:ascii="Arial" w:hAnsi="Arial" w:cs="Arial"/>
          <w:color w:val="800080"/>
          <w:sz w:val="20"/>
          <w:szCs w:val="20"/>
        </w:rPr>
        <w:t>/Registergoederen</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 [volgnummer] en [volgnummer]</w:t>
      </w:r>
      <w:r w:rsidR="00E1185F" w:rsidRPr="00A15398">
        <w:rPr>
          <w:rFonts w:ascii="Arial" w:hAnsi="Arial" w:cs="Arial"/>
          <w:color w:val="800080"/>
          <w:sz w:val="20"/>
          <w:szCs w:val="20"/>
        </w:rPr>
        <w:t xml:space="preserve"> </w:t>
      </w:r>
      <w:r w:rsidR="00E1185F" w:rsidRPr="00E15965">
        <w:rPr>
          <w:rFonts w:ascii="Arial" w:hAnsi="Arial" w:cs="Arial"/>
          <w:color w:val="800080"/>
          <w:sz w:val="20"/>
          <w:szCs w:val="20"/>
        </w:rPr>
        <w:t>/Verkochte</w:t>
      </w:r>
      <w:r w:rsidR="00E1185F">
        <w:rPr>
          <w:rFonts w:ascii="Arial" w:hAnsi="Arial" w:cs="Arial"/>
          <w:color w:val="800080"/>
          <w:sz w:val="20"/>
          <w:szCs w:val="20"/>
        </w:rPr>
        <w:t xml:space="preserve"> </w:t>
      </w:r>
      <w:r w:rsidR="00E1185F" w:rsidRPr="00584193">
        <w:rPr>
          <w:rFonts w:ascii="Arial" w:hAnsi="Arial" w:cs="Arial"/>
          <w:sz w:val="20"/>
          <w:szCs w:val="20"/>
        </w:rPr>
        <w:fldChar w:fldCharType="begin"/>
      </w:r>
      <w:r w:rsidR="00E1185F" w:rsidRPr="00584193">
        <w:rPr>
          <w:rFonts w:ascii="Arial" w:hAnsi="Arial" w:cs="Arial"/>
          <w:sz w:val="20"/>
          <w:szCs w:val="20"/>
        </w:rPr>
        <w:instrText>MacroButton Nomacro §</w:instrText>
      </w:r>
      <w:r w:rsidR="00E1185F" w:rsidRPr="00584193">
        <w:rPr>
          <w:rFonts w:ascii="Arial" w:hAnsi="Arial" w:cs="Arial"/>
          <w:sz w:val="20"/>
          <w:szCs w:val="20"/>
        </w:rPr>
        <w:fldChar w:fldCharType="end"/>
      </w:r>
      <w:r w:rsidR="00F5504B">
        <w:rPr>
          <w:rFonts w:ascii="Arial" w:hAnsi="Arial" w:cs="Arial"/>
          <w:color w:val="800080"/>
          <w:sz w:val="20"/>
          <w:szCs w:val="20"/>
        </w:rPr>
        <w:t>tezamen</w:t>
      </w:r>
      <w:r w:rsidR="00E1185F" w:rsidRPr="00584193">
        <w:rPr>
          <w:rFonts w:ascii="Arial" w:hAnsi="Arial" w:cs="Arial"/>
          <w:sz w:val="20"/>
          <w:szCs w:val="20"/>
        </w:rPr>
        <w:fldChar w:fldCharType="begin"/>
      </w:r>
      <w:r w:rsidR="00E1185F" w:rsidRPr="00584193">
        <w:rPr>
          <w:rFonts w:ascii="Arial" w:hAnsi="Arial" w:cs="Arial"/>
          <w:sz w:val="20"/>
          <w:szCs w:val="20"/>
        </w:rPr>
        <w:instrText>MacroButton Nomacro §</w:instrText>
      </w:r>
      <w:r w:rsidR="00E1185F" w:rsidRPr="00584193">
        <w:rPr>
          <w:rFonts w:ascii="Arial" w:hAnsi="Arial" w:cs="Arial"/>
          <w:sz w:val="20"/>
          <w:szCs w:val="20"/>
        </w:rPr>
        <w:fldChar w:fldCharType="end"/>
      </w:r>
      <w:r w:rsidR="00FC56F2">
        <w:rPr>
          <w:rFonts w:ascii="Arial" w:hAnsi="Arial" w:cs="Arial"/>
          <w:color w:val="339966"/>
          <w:sz w:val="20"/>
          <w:szCs w:val="20"/>
        </w:rPr>
        <w:t xml:space="preserve"> </w:t>
      </w:r>
      <w:r w:rsidRPr="00584193">
        <w:rPr>
          <w:rFonts w:ascii="Arial" w:hAnsi="Arial" w:cs="Arial"/>
          <w:color w:val="FF0000"/>
          <w:sz w:val="20"/>
          <w:szCs w:val="20"/>
        </w:rPr>
        <w:t xml:space="preserve">is: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FC3BCA">
        <w:rPr>
          <w:rFonts w:ascii="Arial" w:hAnsi="Arial" w:cs="Arial"/>
          <w:color w:val="800080"/>
          <w:sz w:val="20"/>
          <w:szCs w:val="20"/>
        </w:rPr>
        <w:t>, te weten:</w:t>
      </w:r>
    </w:p>
    <w:p w14:paraId="136529B1" w14:textId="77777777" w:rsidR="00584193" w:rsidRDefault="00FC3BCA" w:rsidP="00FC3BCA">
      <w:pPr>
        <w:numPr>
          <w:ilvl w:val="0"/>
          <w:numId w:val="21"/>
        </w:numPr>
        <w:autoSpaceDE w:val="0"/>
        <w:autoSpaceDN w:val="0"/>
        <w:adjustRightInd w:val="0"/>
        <w:rPr>
          <w:rFonts w:ascii="Arial" w:hAnsi="Arial" w:cs="Arial"/>
          <w:color w:val="FF0000"/>
          <w:sz w:val="20"/>
          <w:szCs w:val="20"/>
        </w:rPr>
      </w:pPr>
      <w:r w:rsidRPr="00FC3BCA">
        <w:rPr>
          <w:rFonts w:ascii="Arial" w:hAnsi="Arial" w:cs="Arial"/>
          <w:color w:val="800080"/>
          <w:sz w:val="20"/>
          <w:szCs w:val="20"/>
        </w:rPr>
        <w:t>voor</w:t>
      </w:r>
      <w:r>
        <w:rPr>
          <w:rFonts w:ascii="Arial" w:hAnsi="Arial" w:cs="Arial"/>
          <w:color w:val="FF0000"/>
          <w:sz w:val="20"/>
          <w:szCs w:val="20"/>
        </w:rPr>
        <w:t xml:space="preserve"> </w:t>
      </w:r>
      <w:r w:rsidR="000F348D" w:rsidRPr="00CE557B">
        <w:rPr>
          <w:rFonts w:ascii="Arial" w:hAnsi="Arial" w:cs="Arial"/>
          <w:color w:val="800080"/>
          <w:sz w:val="20"/>
          <w:szCs w:val="20"/>
        </w:rPr>
        <w:t>R</w:t>
      </w:r>
      <w:r w:rsidRPr="00CE557B">
        <w:rPr>
          <w:rFonts w:ascii="Arial" w:hAnsi="Arial" w:cs="Arial"/>
          <w:color w:val="800080"/>
          <w:sz w:val="20"/>
          <w:szCs w:val="20"/>
        </w:rPr>
        <w:t xml:space="preserve">egistergoed </w:t>
      </w:r>
      <w:r w:rsidRPr="00CE557B">
        <w:rPr>
          <w:rFonts w:ascii="Arial" w:hAnsi="Arial" w:cs="Arial"/>
          <w:color w:val="3366FF"/>
          <w:sz w:val="20"/>
          <w:szCs w:val="20"/>
        </w:rPr>
        <w:t>[volgnummer]</w:t>
      </w:r>
      <w:r w:rsidRPr="00FC3BCA">
        <w:rPr>
          <w:rFonts w:ascii="Arial" w:hAnsi="Arial" w:cs="Arial"/>
          <w:color w:val="800080"/>
          <w:sz w:val="20"/>
          <w:szCs w:val="20"/>
        </w:rPr>
        <w:t>:</w:t>
      </w:r>
      <w:r>
        <w:rPr>
          <w:rFonts w:ascii="Arial" w:hAnsi="Arial" w:cs="Arial"/>
          <w:color w:val="FF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p>
    <w:p w14:paraId="2AFD290B" w14:textId="77777777" w:rsidR="00F5504B" w:rsidRPr="00F5504B" w:rsidRDefault="00F5504B" w:rsidP="00584193">
      <w:pPr>
        <w:autoSpaceDE w:val="0"/>
        <w:autoSpaceDN w:val="0"/>
        <w:adjustRightInd w:val="0"/>
        <w:rPr>
          <w:rFonts w:ascii="Arial" w:hAnsi="Arial" w:cs="Arial"/>
          <w:color w:val="800080"/>
          <w:sz w:val="20"/>
          <w:szCs w:val="20"/>
        </w:rPr>
      </w:pPr>
      <w:r>
        <w:rPr>
          <w:rFonts w:ascii="Arial" w:hAnsi="Arial" w:cs="Arial"/>
          <w:color w:val="800080"/>
          <w:sz w:val="20"/>
          <w:szCs w:val="20"/>
        </w:rPr>
        <w:t>Er zijn geen roerende zaken meeverkocht.</w:t>
      </w:r>
    </w:p>
    <w:p w14:paraId="4D1C583F"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Einde variant 1.a</w:t>
      </w:r>
    </w:p>
    <w:p w14:paraId="53724D24" w14:textId="77777777" w:rsidR="00F5504B" w:rsidRPr="00F5504B" w:rsidRDefault="00F5504B" w:rsidP="00584193">
      <w:pPr>
        <w:autoSpaceDE w:val="0"/>
        <w:autoSpaceDN w:val="0"/>
        <w:adjustRightInd w:val="0"/>
        <w:rPr>
          <w:rFonts w:ascii="Arial" w:hAnsi="Arial" w:cs="Arial"/>
          <w:color w:val="FF0000"/>
          <w:sz w:val="20"/>
          <w:szCs w:val="20"/>
        </w:rPr>
      </w:pPr>
    </w:p>
    <w:p w14:paraId="63063944" w14:textId="77777777" w:rsidR="00F5504B" w:rsidRPr="00F5504B" w:rsidRDefault="00F5504B" w:rsidP="00584193">
      <w:pPr>
        <w:autoSpaceDE w:val="0"/>
        <w:autoSpaceDN w:val="0"/>
        <w:adjustRightInd w:val="0"/>
        <w:rPr>
          <w:rFonts w:ascii="Arial" w:hAnsi="Arial" w:cs="Arial"/>
          <w:color w:val="000000"/>
          <w:sz w:val="20"/>
          <w:szCs w:val="20"/>
        </w:rPr>
      </w:pPr>
    </w:p>
    <w:p w14:paraId="00CFC1B8"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1.b Koopprijs ‘met daarnaast een bedrag aan roerende zaken’</w:t>
      </w:r>
    </w:p>
    <w:p w14:paraId="3D47656B" w14:textId="6F2EFE5D" w:rsidR="00584193" w:rsidRPr="00531643"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 xml:space="preserve">De koopprijs </w:t>
      </w:r>
      <w:r w:rsidR="00E1185F" w:rsidRPr="00E15965">
        <w:rPr>
          <w:rFonts w:ascii="Arial" w:hAnsi="Arial" w:cs="Arial"/>
          <w:color w:val="800080"/>
          <w:sz w:val="20"/>
          <w:szCs w:val="20"/>
        </w:rPr>
        <w:t>van</w:t>
      </w:r>
      <w:r w:rsidR="00E1185F" w:rsidRPr="00584193">
        <w:rPr>
          <w:rFonts w:ascii="Arial" w:hAnsi="Arial" w:cs="Arial"/>
          <w:color w:val="FF0000"/>
          <w:sz w:val="20"/>
          <w:szCs w:val="20"/>
        </w:rPr>
        <w:t xml:space="preserve"> </w:t>
      </w:r>
      <w:r w:rsidR="00E1185F" w:rsidRPr="00E15965">
        <w:rPr>
          <w:rFonts w:ascii="Arial" w:hAnsi="Arial" w:cs="Arial"/>
          <w:color w:val="3366FF"/>
          <w:sz w:val="20"/>
          <w:szCs w:val="20"/>
        </w:rPr>
        <w:t>het/de</w:t>
      </w:r>
      <w:r w:rsidR="00E1185F">
        <w:rPr>
          <w:rFonts w:ascii="Arial" w:hAnsi="Arial" w:cs="Arial"/>
          <w:color w:val="FF0000"/>
          <w:sz w:val="20"/>
          <w:szCs w:val="20"/>
        </w:rPr>
        <w:t xml:space="preserve"> </w:t>
      </w:r>
      <w:r w:rsidR="00E1185F" w:rsidRPr="00E15965">
        <w:rPr>
          <w:rFonts w:ascii="Arial" w:hAnsi="Arial" w:cs="Arial"/>
          <w:color w:val="800080"/>
          <w:sz w:val="20"/>
          <w:szCs w:val="20"/>
        </w:rPr>
        <w:t>Registergoed</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w:t>
      </w:r>
      <w:r w:rsidR="00E1185F">
        <w:rPr>
          <w:rFonts w:ascii="Arial" w:hAnsi="Arial" w:cs="Arial"/>
          <w:color w:val="800080"/>
          <w:sz w:val="20"/>
          <w:szCs w:val="20"/>
        </w:rPr>
        <w:t xml:space="preserve"> </w:t>
      </w:r>
      <w:r w:rsidR="00E1185F" w:rsidRPr="00E15965">
        <w:rPr>
          <w:rFonts w:ascii="Arial" w:hAnsi="Arial" w:cs="Arial"/>
          <w:color w:val="800080"/>
          <w:sz w:val="20"/>
          <w:szCs w:val="20"/>
        </w:rPr>
        <w:t>/Registergoederen</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 [volgnummer] en [volgnummer]</w:t>
      </w:r>
      <w:r w:rsidR="00E1185F" w:rsidRPr="00A15398">
        <w:rPr>
          <w:rFonts w:ascii="Arial" w:hAnsi="Arial" w:cs="Arial"/>
          <w:color w:val="800080"/>
          <w:sz w:val="20"/>
          <w:szCs w:val="20"/>
        </w:rPr>
        <w:t xml:space="preserve"> </w:t>
      </w:r>
      <w:r w:rsidR="00E1185F" w:rsidRPr="00E15965">
        <w:rPr>
          <w:rFonts w:ascii="Arial" w:hAnsi="Arial" w:cs="Arial"/>
          <w:color w:val="800080"/>
          <w:sz w:val="20"/>
          <w:szCs w:val="20"/>
        </w:rPr>
        <w:t>/Verkochte</w:t>
      </w:r>
      <w:r w:rsidR="00E1185F">
        <w:rPr>
          <w:rFonts w:ascii="Arial" w:hAnsi="Arial" w:cs="Arial"/>
          <w:color w:val="800080"/>
          <w:sz w:val="20"/>
          <w:szCs w:val="20"/>
        </w:rPr>
        <w:t xml:space="preserve"> </w:t>
      </w:r>
      <w:r w:rsidRPr="00584193">
        <w:rPr>
          <w:rFonts w:ascii="Arial" w:hAnsi="Arial" w:cs="Arial"/>
          <w:color w:val="FF0000"/>
          <w:sz w:val="20"/>
          <w:szCs w:val="20"/>
        </w:rPr>
        <w:t>is:</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FF0000"/>
          <w:sz w:val="20"/>
          <w:szCs w:val="20"/>
        </w:rPr>
        <w:t>.</w:t>
      </w:r>
      <w:r w:rsidRPr="00584193">
        <w:rPr>
          <w:rFonts w:ascii="Arial" w:hAnsi="Arial" w:cs="Arial"/>
          <w:color w:val="800080"/>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sidRPr="00B879D5">
        <w:rPr>
          <w:rFonts w:ascii="Arial" w:hAnsi="Arial" w:cs="Arial"/>
          <w:color w:val="339966"/>
          <w:sz w:val="20"/>
          <w:szCs w:val="20"/>
        </w:rPr>
        <w:t xml:space="preserve"> </w:t>
      </w:r>
      <w:r w:rsidR="00731083" w:rsidRPr="00F90719">
        <w:rPr>
          <w:rFonts w:ascii="Arial" w:hAnsi="Arial" w:cs="Arial"/>
          <w:sz w:val="20"/>
          <w:szCs w:val="20"/>
        </w:rPr>
        <w:t>§</w:t>
      </w:r>
      <w:r w:rsidR="006642AA">
        <w:rPr>
          <w:rFonts w:ascii="Arial" w:hAnsi="Arial" w:cs="Arial"/>
          <w:sz w:val="20"/>
          <w:szCs w:val="20"/>
        </w:rPr>
        <w:t>Verkrijger</w:t>
      </w:r>
      <w:r w:rsidR="00731083" w:rsidRPr="00F90719">
        <w:rPr>
          <w:rFonts w:ascii="Arial" w:hAnsi="Arial" w:cs="Arial"/>
          <w:sz w:val="20"/>
          <w:szCs w:val="20"/>
        </w:rPr>
        <w:t>§</w:t>
      </w:r>
      <w:r w:rsidR="00FC3BCA" w:rsidRPr="00731083">
        <w:rPr>
          <w:rFonts w:ascii="Arial" w:hAnsi="Arial" w:cs="Arial"/>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sz w:val="20"/>
          <w:szCs w:val="20"/>
        </w:rPr>
        <w:t xml:space="preserve"> </w:t>
      </w:r>
      <w:r w:rsidRPr="00B879D5">
        <w:rPr>
          <w:rFonts w:ascii="Arial" w:hAnsi="Arial" w:cs="Arial"/>
          <w:color w:val="339966"/>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sidRPr="00B879D5">
        <w:rPr>
          <w:rFonts w:ascii="Arial" w:hAnsi="Arial" w:cs="Arial"/>
          <w:color w:val="339966"/>
          <w:sz w:val="20"/>
          <w:szCs w:val="20"/>
        </w:rPr>
        <w:t xml:space="preserve"> </w:t>
      </w:r>
      <w:r w:rsidR="00731083" w:rsidRPr="00F90719">
        <w:rPr>
          <w:rFonts w:ascii="Arial" w:hAnsi="Arial" w:cs="Arial"/>
          <w:sz w:val="20"/>
          <w:szCs w:val="20"/>
        </w:rPr>
        <w:t>§</w:t>
      </w:r>
      <w:r w:rsidR="00B80B2D">
        <w:rPr>
          <w:rFonts w:ascii="Arial" w:hAnsi="Arial" w:cs="Arial"/>
          <w:sz w:val="20"/>
          <w:szCs w:val="20"/>
        </w:rPr>
        <w:t>Vervreemder</w:t>
      </w:r>
      <w:r w:rsidR="00731083" w:rsidRPr="00F90719">
        <w:rPr>
          <w:rFonts w:ascii="Arial" w:hAnsi="Arial" w:cs="Arial"/>
          <w:sz w:val="20"/>
          <w:szCs w:val="20"/>
        </w:rPr>
        <w:t>§</w:t>
      </w:r>
      <w:r w:rsidR="00737444" w:rsidRPr="00B879D5">
        <w:rPr>
          <w:rFonts w:ascii="Arial" w:hAnsi="Arial" w:cs="Arial"/>
          <w:color w:val="339966"/>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731083">
        <w:rPr>
          <w:rFonts w:ascii="Arial" w:hAnsi="Arial" w:cs="Arial"/>
          <w:sz w:val="20"/>
          <w:szCs w:val="20"/>
        </w:rPr>
        <w:t xml:space="preserve"> </w:t>
      </w:r>
      <w:r w:rsidR="00737444" w:rsidRPr="00B879D5">
        <w:rPr>
          <w:rFonts w:ascii="Arial" w:hAnsi="Arial" w:cs="Arial"/>
          <w:color w:val="339966"/>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00FC3BCA">
        <w:rPr>
          <w:rFonts w:ascii="Arial" w:hAnsi="Arial" w:cs="Arial"/>
          <w:color w:val="339966"/>
          <w:sz w:val="20"/>
          <w:szCs w:val="20"/>
        </w:rPr>
        <w:t xml:space="preserve"> </w:t>
      </w:r>
      <w:r w:rsidR="00731083" w:rsidRPr="00F90719">
        <w:rPr>
          <w:rFonts w:ascii="Arial" w:hAnsi="Arial" w:cs="Arial"/>
          <w:sz w:val="20"/>
          <w:szCs w:val="20"/>
        </w:rPr>
        <w:t>§</w:t>
      </w:r>
      <w:r w:rsidR="006642AA">
        <w:rPr>
          <w:rFonts w:ascii="Arial" w:hAnsi="Arial" w:cs="Arial"/>
          <w:sz w:val="20"/>
          <w:szCs w:val="20"/>
        </w:rPr>
        <w:t>Verkrijger</w:t>
      </w:r>
      <w:r w:rsidR="00731083" w:rsidRPr="00F90719">
        <w:rPr>
          <w:rFonts w:ascii="Arial" w:hAnsi="Arial" w:cs="Arial"/>
          <w:sz w:val="20"/>
          <w:szCs w:val="20"/>
        </w:rPr>
        <w:t>§</w:t>
      </w:r>
      <w:r w:rsidR="00FC3BCA">
        <w:rPr>
          <w:rFonts w:ascii="Arial" w:hAnsi="Arial" w:cs="Arial"/>
          <w:sz w:val="20"/>
          <w:szCs w:val="20"/>
        </w:rPr>
        <w:t xml:space="preserve"> </w:t>
      </w:r>
      <w:r w:rsidRPr="00B879D5">
        <w:rPr>
          <w:rFonts w:ascii="Arial" w:hAnsi="Arial" w:cs="Arial"/>
          <w:color w:val="339966"/>
          <w:sz w:val="20"/>
          <w:szCs w:val="20"/>
        </w:rPr>
        <w:t>en</w:t>
      </w:r>
      <w:r w:rsidR="00A8704F">
        <w:rPr>
          <w:rFonts w:ascii="Arial" w:hAnsi="Arial" w:cs="Arial"/>
          <w:color w:val="339966"/>
          <w:sz w:val="20"/>
          <w:szCs w:val="20"/>
        </w:rPr>
        <w:t xml:space="preserve"> </w:t>
      </w:r>
      <w:r w:rsidR="00731083" w:rsidRPr="00F90719">
        <w:rPr>
          <w:rFonts w:ascii="Arial" w:hAnsi="Arial" w:cs="Arial"/>
          <w:sz w:val="20"/>
          <w:szCs w:val="20"/>
        </w:rPr>
        <w:t>§</w:t>
      </w:r>
      <w:r w:rsidR="00B80B2D">
        <w:rPr>
          <w:rFonts w:ascii="Arial" w:hAnsi="Arial" w:cs="Arial"/>
          <w:sz w:val="20"/>
          <w:szCs w:val="20"/>
        </w:rPr>
        <w:t>vervreemder</w:t>
      </w:r>
      <w:r w:rsidR="00731083" w:rsidRPr="00F90719">
        <w:rPr>
          <w:rFonts w:ascii="Arial" w:hAnsi="Arial" w:cs="Arial"/>
          <w:sz w:val="20"/>
          <w:szCs w:val="20"/>
        </w:rPr>
        <w:t>§</w:t>
      </w:r>
      <w:r w:rsidR="00FC3BCA" w:rsidRPr="00731083">
        <w:rPr>
          <w:rFonts w:ascii="Arial" w:hAnsi="Arial" w:cs="Arial"/>
          <w:sz w:val="20"/>
          <w:szCs w:val="20"/>
        </w:rPr>
        <w:t xml:space="preserve"> </w:t>
      </w:r>
      <w:r w:rsidR="00FC3BCA" w:rsidRPr="00B2176B">
        <w:rPr>
          <w:rFonts w:ascii="Arial" w:hAnsi="Arial" w:cs="Arial"/>
          <w:sz w:val="20"/>
          <w:szCs w:val="20"/>
        </w:rPr>
        <w:fldChar w:fldCharType="begin"/>
      </w:r>
      <w:r w:rsidR="00FC3BCA" w:rsidRPr="00B2176B">
        <w:rPr>
          <w:rFonts w:ascii="Arial" w:hAnsi="Arial" w:cs="Arial"/>
          <w:sz w:val="20"/>
          <w:szCs w:val="20"/>
        </w:rPr>
        <w:instrText>MacroButton Nomacro §</w:instrText>
      </w:r>
      <w:r w:rsidR="00FC3BCA" w:rsidRPr="00B2176B">
        <w:rPr>
          <w:rFonts w:ascii="Arial" w:hAnsi="Arial" w:cs="Arial"/>
          <w:sz w:val="20"/>
          <w:szCs w:val="20"/>
        </w:rPr>
        <w:fldChar w:fldCharType="end"/>
      </w:r>
      <w:r w:rsidRPr="00584193">
        <w:rPr>
          <w:rFonts w:ascii="Arial" w:hAnsi="Arial" w:cs="Arial"/>
          <w:color w:val="008000"/>
          <w:sz w:val="20"/>
          <w:szCs w:val="20"/>
        </w:rPr>
        <w:t xml:space="preserve"> </w:t>
      </w:r>
      <w:r w:rsidRPr="00584193">
        <w:rPr>
          <w:rFonts w:ascii="Arial" w:hAnsi="Arial" w:cs="Arial"/>
          <w:color w:val="800080"/>
          <w:sz w:val="20"/>
          <w:szCs w:val="20"/>
        </w:rPr>
        <w:t xml:space="preserve">heeft/hebben </w:t>
      </w:r>
      <w:r w:rsidRPr="00584193">
        <w:rPr>
          <w:rFonts w:ascii="Arial" w:hAnsi="Arial" w:cs="Arial"/>
          <w:color w:val="FF0000"/>
          <w:sz w:val="20"/>
          <w:szCs w:val="20"/>
        </w:rPr>
        <w:t xml:space="preserve">aan de </w:t>
      </w:r>
      <w:r w:rsidR="00B443DE" w:rsidRPr="00B443DE">
        <w:rPr>
          <w:rFonts w:ascii="Arial" w:hAnsi="Arial" w:cs="Arial"/>
          <w:color w:val="339966"/>
          <w:sz w:val="20"/>
          <w:szCs w:val="20"/>
        </w:rPr>
        <w:t>meeverkochte</w:t>
      </w:r>
      <w:r w:rsidR="00B443DE">
        <w:rPr>
          <w:rFonts w:ascii="Arial" w:hAnsi="Arial" w:cs="Arial"/>
          <w:color w:val="FF0000"/>
          <w:sz w:val="20"/>
          <w:szCs w:val="20"/>
        </w:rPr>
        <w:t xml:space="preserve"> </w:t>
      </w:r>
      <w:r w:rsidR="00B443DE" w:rsidRPr="00B443DE">
        <w:rPr>
          <w:rFonts w:ascii="Arial" w:hAnsi="Arial" w:cs="Arial"/>
          <w:color w:val="339966"/>
          <w:sz w:val="20"/>
          <w:szCs w:val="20"/>
        </w:rPr>
        <w:t xml:space="preserve">/ </w:t>
      </w:r>
      <w:r w:rsidRPr="00B443DE">
        <w:rPr>
          <w:rFonts w:ascii="Arial" w:hAnsi="Arial" w:cs="Arial"/>
          <w:color w:val="339966"/>
          <w:sz w:val="20"/>
          <w:szCs w:val="20"/>
        </w:rPr>
        <w:t>in</w:t>
      </w:r>
      <w:r w:rsidRPr="00584193">
        <w:rPr>
          <w:rFonts w:ascii="Arial" w:hAnsi="Arial" w:cs="Arial"/>
          <w:color w:val="FF0000"/>
          <w:sz w:val="20"/>
          <w:szCs w:val="20"/>
        </w:rPr>
        <w:t xml:space="preserve"> </w:t>
      </w:r>
      <w:r w:rsidR="00A8704F" w:rsidRPr="00B443DE">
        <w:rPr>
          <w:rFonts w:ascii="Arial" w:hAnsi="Arial" w:cs="Arial"/>
          <w:color w:val="00FFFF"/>
          <w:sz w:val="20"/>
          <w:szCs w:val="20"/>
        </w:rPr>
        <w:t xml:space="preserve">het/de </w:t>
      </w:r>
      <w:r w:rsidR="00EF58BD" w:rsidRPr="00B443DE">
        <w:rPr>
          <w:rFonts w:ascii="Arial" w:hAnsi="Arial" w:cs="Arial"/>
          <w:color w:val="00FFFF"/>
          <w:sz w:val="20"/>
          <w:szCs w:val="20"/>
        </w:rPr>
        <w:t>R</w:t>
      </w:r>
      <w:r w:rsidR="00A8704F" w:rsidRPr="00B443DE">
        <w:rPr>
          <w:rFonts w:ascii="Arial" w:hAnsi="Arial" w:cs="Arial"/>
          <w:color w:val="00FFFF"/>
          <w:sz w:val="20"/>
          <w:szCs w:val="20"/>
        </w:rPr>
        <w:t>egistergoed</w:t>
      </w:r>
      <w:r w:rsidR="00A8704F">
        <w:rPr>
          <w:rFonts w:ascii="Arial" w:hAnsi="Arial" w:cs="Arial"/>
          <w:color w:val="339966"/>
          <w:sz w:val="20"/>
          <w:szCs w:val="20"/>
        </w:rPr>
        <w:t xml:space="preserve"> </w:t>
      </w:r>
      <w:r w:rsidR="00A8704F" w:rsidRPr="00FC56F2">
        <w:rPr>
          <w:rFonts w:ascii="Arial" w:hAnsi="Arial" w:cs="Arial"/>
          <w:color w:val="800080"/>
          <w:sz w:val="20"/>
          <w:szCs w:val="20"/>
        </w:rPr>
        <w:t>[volgnummer]</w:t>
      </w:r>
      <w:r w:rsidR="00A8704F">
        <w:rPr>
          <w:rFonts w:ascii="Arial" w:hAnsi="Arial" w:cs="Arial"/>
          <w:color w:val="800080"/>
          <w:sz w:val="20"/>
          <w:szCs w:val="20"/>
        </w:rPr>
        <w:t xml:space="preserve"> </w:t>
      </w:r>
      <w:r w:rsidR="00A8704F" w:rsidRPr="00B443DE">
        <w:rPr>
          <w:rFonts w:ascii="Arial" w:hAnsi="Arial" w:cs="Arial"/>
          <w:color w:val="00FFFF"/>
          <w:sz w:val="20"/>
          <w:szCs w:val="20"/>
        </w:rPr>
        <w:t>/</w:t>
      </w:r>
      <w:r w:rsidR="00EF58BD" w:rsidRPr="00B443DE">
        <w:rPr>
          <w:rFonts w:ascii="Arial" w:hAnsi="Arial" w:cs="Arial"/>
          <w:color w:val="00FFFF"/>
          <w:sz w:val="20"/>
          <w:szCs w:val="20"/>
        </w:rPr>
        <w:t>R</w:t>
      </w:r>
      <w:r w:rsidR="00A8704F" w:rsidRPr="00B443DE">
        <w:rPr>
          <w:rFonts w:ascii="Arial" w:hAnsi="Arial" w:cs="Arial"/>
          <w:color w:val="00FFFF"/>
          <w:sz w:val="20"/>
          <w:szCs w:val="20"/>
        </w:rPr>
        <w:t>egistergoederen</w:t>
      </w:r>
      <w:r w:rsidR="00CE557B">
        <w:rPr>
          <w:rFonts w:ascii="Arial" w:hAnsi="Arial" w:cs="Arial"/>
          <w:color w:val="00FFFF"/>
          <w:sz w:val="20"/>
          <w:szCs w:val="20"/>
        </w:rPr>
        <w:t xml:space="preserve"> </w:t>
      </w:r>
      <w:r w:rsidR="00CE557B" w:rsidRPr="00FC56F2">
        <w:rPr>
          <w:rFonts w:ascii="Arial" w:hAnsi="Arial" w:cs="Arial"/>
          <w:color w:val="800080"/>
          <w:sz w:val="20"/>
          <w:szCs w:val="20"/>
        </w:rPr>
        <w:t>[volgnummer]</w:t>
      </w:r>
      <w:r w:rsidR="006A18D9">
        <w:rPr>
          <w:rFonts w:ascii="Arial" w:hAnsi="Arial" w:cs="Arial"/>
          <w:color w:val="800080"/>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en </w:t>
      </w:r>
      <w:r w:rsidR="006A18D9" w:rsidRPr="00FC56F2">
        <w:rPr>
          <w:rFonts w:ascii="Arial" w:hAnsi="Arial" w:cs="Arial"/>
          <w:color w:val="800080"/>
          <w:sz w:val="20"/>
          <w:szCs w:val="20"/>
        </w:rPr>
        <w:t>[volgnummer]</w:t>
      </w:r>
      <w:r w:rsidR="00CE557B">
        <w:rPr>
          <w:rFonts w:ascii="Arial" w:hAnsi="Arial" w:cs="Arial"/>
          <w:color w:val="800080"/>
          <w:sz w:val="20"/>
          <w:szCs w:val="20"/>
        </w:rPr>
        <w:t xml:space="preserve"> </w:t>
      </w:r>
      <w:r w:rsidR="00EF58BD" w:rsidRPr="00B443DE">
        <w:rPr>
          <w:rFonts w:ascii="Arial" w:hAnsi="Arial" w:cs="Arial"/>
          <w:color w:val="00FFFF"/>
          <w:sz w:val="20"/>
          <w:szCs w:val="20"/>
        </w:rPr>
        <w:t>/V</w:t>
      </w:r>
      <w:r w:rsidR="00A8704F" w:rsidRPr="00B443DE">
        <w:rPr>
          <w:rFonts w:ascii="Arial" w:hAnsi="Arial" w:cs="Arial"/>
          <w:color w:val="00FFFF"/>
          <w:sz w:val="20"/>
          <w:szCs w:val="20"/>
        </w:rPr>
        <w:t>erkochte</w:t>
      </w:r>
      <w:r w:rsidR="00A8704F">
        <w:rPr>
          <w:rFonts w:ascii="Arial" w:hAnsi="Arial" w:cs="Arial"/>
          <w:color w:val="339966"/>
          <w:sz w:val="20"/>
          <w:szCs w:val="20"/>
        </w:rPr>
        <w:t xml:space="preserve"> </w:t>
      </w:r>
      <w:r w:rsidRPr="00267149">
        <w:rPr>
          <w:rFonts w:ascii="Arial" w:hAnsi="Arial" w:cs="Arial"/>
          <w:color w:val="339966"/>
          <w:sz w:val="20"/>
          <w:szCs w:val="20"/>
        </w:rPr>
        <w:t>begrepen</w:t>
      </w:r>
      <w:r w:rsidRPr="00584193">
        <w:rPr>
          <w:rFonts w:ascii="Arial" w:hAnsi="Arial" w:cs="Arial"/>
          <w:color w:val="FF0000"/>
          <w:sz w:val="20"/>
          <w:szCs w:val="20"/>
        </w:rPr>
        <w:t xml:space="preserve"> roerende zaken een waarde toegekend groot</w:t>
      </w:r>
      <w:r w:rsidRPr="00584193">
        <w:rPr>
          <w:rFonts w:ascii="Arial" w:hAnsi="Arial" w:cs="Arial"/>
          <w:color w:val="80008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737444">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color w:val="FF0000"/>
          <w:sz w:val="20"/>
          <w:szCs w:val="20"/>
        </w:rPr>
        <w:t xml:space="preserve">De koopprijs </w:t>
      </w:r>
      <w:r w:rsidR="00E15965" w:rsidRPr="00E15965">
        <w:rPr>
          <w:rFonts w:ascii="Arial" w:hAnsi="Arial" w:cs="Arial"/>
          <w:color w:val="800080"/>
          <w:sz w:val="20"/>
          <w:szCs w:val="20"/>
        </w:rPr>
        <w:t>van</w:t>
      </w:r>
      <w:r w:rsidR="00E15965" w:rsidRPr="00584193">
        <w:rPr>
          <w:rFonts w:ascii="Arial" w:hAnsi="Arial" w:cs="Arial"/>
          <w:color w:val="FF0000"/>
          <w:sz w:val="20"/>
          <w:szCs w:val="20"/>
        </w:rPr>
        <w:t xml:space="preserve"> </w:t>
      </w:r>
      <w:r w:rsidR="00E15965" w:rsidRPr="00E15965">
        <w:rPr>
          <w:rFonts w:ascii="Arial" w:hAnsi="Arial" w:cs="Arial"/>
          <w:color w:val="3366FF"/>
          <w:sz w:val="20"/>
          <w:szCs w:val="20"/>
        </w:rPr>
        <w:t>het/de</w:t>
      </w:r>
      <w:r w:rsidR="00E15965">
        <w:rPr>
          <w:rFonts w:ascii="Arial" w:hAnsi="Arial" w:cs="Arial"/>
          <w:color w:val="FF0000"/>
          <w:sz w:val="20"/>
          <w:szCs w:val="20"/>
        </w:rPr>
        <w:t xml:space="preserve"> </w:t>
      </w:r>
      <w:r w:rsidR="00E15965" w:rsidRPr="00E15965">
        <w:rPr>
          <w:rFonts w:ascii="Arial" w:hAnsi="Arial" w:cs="Arial"/>
          <w:color w:val="800080"/>
          <w:sz w:val="20"/>
          <w:szCs w:val="20"/>
        </w:rPr>
        <w:t>Registergoed</w:t>
      </w:r>
      <w:r w:rsidR="00E15965">
        <w:rPr>
          <w:rFonts w:ascii="Arial" w:hAnsi="Arial" w:cs="Arial"/>
          <w:color w:val="339966"/>
          <w:sz w:val="20"/>
          <w:szCs w:val="20"/>
        </w:rPr>
        <w:t xml:space="preserve"> </w:t>
      </w:r>
      <w:r w:rsidR="00E15965" w:rsidRPr="00E15965">
        <w:rPr>
          <w:rFonts w:ascii="Arial" w:hAnsi="Arial" w:cs="Arial"/>
          <w:color w:val="3366FF"/>
          <w:sz w:val="20"/>
          <w:szCs w:val="20"/>
        </w:rPr>
        <w:t>[volgnummer]</w:t>
      </w:r>
      <w:r w:rsidR="00E15965">
        <w:rPr>
          <w:rFonts w:ascii="Arial" w:hAnsi="Arial" w:cs="Arial"/>
          <w:color w:val="800080"/>
          <w:sz w:val="20"/>
          <w:szCs w:val="20"/>
        </w:rPr>
        <w:t xml:space="preserve"> </w:t>
      </w:r>
      <w:r w:rsidR="00E15965" w:rsidRPr="00E15965">
        <w:rPr>
          <w:rFonts w:ascii="Arial" w:hAnsi="Arial" w:cs="Arial"/>
          <w:color w:val="800080"/>
          <w:sz w:val="20"/>
          <w:szCs w:val="20"/>
        </w:rPr>
        <w:lastRenderedPageBreak/>
        <w:t>/Registergoederen</w:t>
      </w:r>
      <w:r w:rsidR="00E15965">
        <w:rPr>
          <w:rFonts w:ascii="Arial" w:hAnsi="Arial" w:cs="Arial"/>
          <w:color w:val="339966"/>
          <w:sz w:val="20"/>
          <w:szCs w:val="20"/>
        </w:rPr>
        <w:t xml:space="preserve"> </w:t>
      </w:r>
      <w:r w:rsidR="00E15965" w:rsidRPr="00E15965">
        <w:rPr>
          <w:rFonts w:ascii="Arial" w:hAnsi="Arial" w:cs="Arial"/>
          <w:color w:val="3366FF"/>
          <w:sz w:val="20"/>
          <w:szCs w:val="20"/>
        </w:rPr>
        <w:t>[volgnummer], [volgnummer] en [volgnummer]</w:t>
      </w:r>
      <w:r w:rsidR="00E15965" w:rsidRPr="00A15398">
        <w:rPr>
          <w:rFonts w:ascii="Arial" w:hAnsi="Arial" w:cs="Arial"/>
          <w:color w:val="800080"/>
          <w:sz w:val="20"/>
          <w:szCs w:val="20"/>
        </w:rPr>
        <w:t xml:space="preserve"> </w:t>
      </w:r>
      <w:r w:rsidR="00E15965" w:rsidRPr="00E15965">
        <w:rPr>
          <w:rFonts w:ascii="Arial" w:hAnsi="Arial" w:cs="Arial"/>
          <w:color w:val="800080"/>
          <w:sz w:val="20"/>
          <w:szCs w:val="20"/>
        </w:rPr>
        <w:t>/Verkochte</w:t>
      </w:r>
      <w:r w:rsidR="00E15965">
        <w:rPr>
          <w:rFonts w:ascii="Arial" w:hAnsi="Arial" w:cs="Arial"/>
          <w:color w:val="800080"/>
          <w:sz w:val="20"/>
          <w:szCs w:val="20"/>
        </w:rPr>
        <w:t xml:space="preserve"> </w:t>
      </w:r>
      <w:r w:rsidRPr="00584193">
        <w:rPr>
          <w:rFonts w:ascii="Arial" w:hAnsi="Arial" w:cs="Arial"/>
          <w:color w:val="FF0000"/>
          <w:sz w:val="20"/>
          <w:szCs w:val="20"/>
        </w:rPr>
        <w:t>wordt met dit bedrag verhoogd.</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770A8ED7" w14:textId="77777777" w:rsidR="00584193" w:rsidRPr="00737444" w:rsidRDefault="00584193" w:rsidP="00584193">
      <w:pPr>
        <w:autoSpaceDE w:val="0"/>
        <w:autoSpaceDN w:val="0"/>
        <w:adjustRightInd w:val="0"/>
        <w:rPr>
          <w:rFonts w:ascii="Arial" w:hAnsi="Arial" w:cs="Arial"/>
          <w:color w:val="000000"/>
          <w:sz w:val="20"/>
          <w:szCs w:val="20"/>
          <w:u w:val="single"/>
        </w:rPr>
      </w:pPr>
      <w:r w:rsidRPr="00737444">
        <w:rPr>
          <w:rFonts w:ascii="Arial" w:hAnsi="Arial" w:cs="Arial"/>
          <w:color w:val="000000"/>
          <w:sz w:val="20"/>
          <w:szCs w:val="20"/>
          <w:u w:val="single"/>
        </w:rPr>
        <w:t>Einde variant 1.b</w:t>
      </w:r>
    </w:p>
    <w:p w14:paraId="6B16B2A8" w14:textId="77777777" w:rsidR="00584193" w:rsidRPr="00584193" w:rsidRDefault="00584193" w:rsidP="00584193">
      <w:pPr>
        <w:autoSpaceDE w:val="0"/>
        <w:autoSpaceDN w:val="0"/>
        <w:adjustRightInd w:val="0"/>
        <w:rPr>
          <w:rFonts w:ascii="Arial" w:hAnsi="Arial" w:cs="Arial"/>
          <w:color w:val="000000"/>
          <w:sz w:val="20"/>
          <w:szCs w:val="20"/>
        </w:rPr>
      </w:pPr>
    </w:p>
    <w:p w14:paraId="60D0CE3E" w14:textId="77777777" w:rsidR="00737444" w:rsidRDefault="00737444" w:rsidP="00584193">
      <w:pPr>
        <w:autoSpaceDE w:val="0"/>
        <w:autoSpaceDN w:val="0"/>
        <w:adjustRightInd w:val="0"/>
        <w:rPr>
          <w:rFonts w:ascii="Arial" w:hAnsi="Arial" w:cs="Arial"/>
          <w:color w:val="000000"/>
          <w:sz w:val="20"/>
          <w:szCs w:val="20"/>
          <w:u w:val="single"/>
        </w:rPr>
      </w:pPr>
    </w:p>
    <w:p w14:paraId="4584FA10"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1.c Koopprijs ‘met inbegrip van een bedrag aan roerende zaken’</w:t>
      </w:r>
    </w:p>
    <w:p w14:paraId="197A13FA" w14:textId="77777777" w:rsidR="00584193" w:rsidRPr="00531643"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 xml:space="preserve">De koopprijs </w:t>
      </w:r>
      <w:r w:rsidR="00E1185F" w:rsidRPr="00E15965">
        <w:rPr>
          <w:rFonts w:ascii="Arial" w:hAnsi="Arial" w:cs="Arial"/>
          <w:color w:val="800080"/>
          <w:sz w:val="20"/>
          <w:szCs w:val="20"/>
        </w:rPr>
        <w:t>van</w:t>
      </w:r>
      <w:r w:rsidR="00E1185F" w:rsidRPr="00584193">
        <w:rPr>
          <w:rFonts w:ascii="Arial" w:hAnsi="Arial" w:cs="Arial"/>
          <w:color w:val="FF0000"/>
          <w:sz w:val="20"/>
          <w:szCs w:val="20"/>
        </w:rPr>
        <w:t xml:space="preserve"> </w:t>
      </w:r>
      <w:r w:rsidR="00E1185F" w:rsidRPr="00E15965">
        <w:rPr>
          <w:rFonts w:ascii="Arial" w:hAnsi="Arial" w:cs="Arial"/>
          <w:color w:val="3366FF"/>
          <w:sz w:val="20"/>
          <w:szCs w:val="20"/>
        </w:rPr>
        <w:t>het/de</w:t>
      </w:r>
      <w:r w:rsidR="00E1185F">
        <w:rPr>
          <w:rFonts w:ascii="Arial" w:hAnsi="Arial" w:cs="Arial"/>
          <w:color w:val="FF0000"/>
          <w:sz w:val="20"/>
          <w:szCs w:val="20"/>
        </w:rPr>
        <w:t xml:space="preserve"> </w:t>
      </w:r>
      <w:r w:rsidR="00E1185F" w:rsidRPr="00E15965">
        <w:rPr>
          <w:rFonts w:ascii="Arial" w:hAnsi="Arial" w:cs="Arial"/>
          <w:color w:val="800080"/>
          <w:sz w:val="20"/>
          <w:szCs w:val="20"/>
        </w:rPr>
        <w:t>Registergoed</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w:t>
      </w:r>
      <w:r w:rsidR="00E1185F">
        <w:rPr>
          <w:rFonts w:ascii="Arial" w:hAnsi="Arial" w:cs="Arial"/>
          <w:color w:val="800080"/>
          <w:sz w:val="20"/>
          <w:szCs w:val="20"/>
        </w:rPr>
        <w:t xml:space="preserve"> </w:t>
      </w:r>
      <w:r w:rsidR="00E1185F" w:rsidRPr="00E15965">
        <w:rPr>
          <w:rFonts w:ascii="Arial" w:hAnsi="Arial" w:cs="Arial"/>
          <w:color w:val="800080"/>
          <w:sz w:val="20"/>
          <w:szCs w:val="20"/>
        </w:rPr>
        <w:t>/Registergoederen</w:t>
      </w:r>
      <w:r w:rsidR="00E1185F">
        <w:rPr>
          <w:rFonts w:ascii="Arial" w:hAnsi="Arial" w:cs="Arial"/>
          <w:color w:val="339966"/>
          <w:sz w:val="20"/>
          <w:szCs w:val="20"/>
        </w:rPr>
        <w:t xml:space="preserve"> </w:t>
      </w:r>
      <w:r w:rsidR="00E1185F" w:rsidRPr="00E15965">
        <w:rPr>
          <w:rFonts w:ascii="Arial" w:hAnsi="Arial" w:cs="Arial"/>
          <w:color w:val="3366FF"/>
          <w:sz w:val="20"/>
          <w:szCs w:val="20"/>
        </w:rPr>
        <w:t>[volgnummer], [volgnummer] en [volgnummer]</w:t>
      </w:r>
      <w:r w:rsidR="00E1185F" w:rsidRPr="00A15398">
        <w:rPr>
          <w:rFonts w:ascii="Arial" w:hAnsi="Arial" w:cs="Arial"/>
          <w:color w:val="800080"/>
          <w:sz w:val="20"/>
          <w:szCs w:val="20"/>
        </w:rPr>
        <w:t xml:space="preserve"> </w:t>
      </w:r>
      <w:r w:rsidR="00E1185F" w:rsidRPr="00E15965">
        <w:rPr>
          <w:rFonts w:ascii="Arial" w:hAnsi="Arial" w:cs="Arial"/>
          <w:color w:val="800080"/>
          <w:sz w:val="20"/>
          <w:szCs w:val="20"/>
        </w:rPr>
        <w:t>/Verkochte</w:t>
      </w:r>
      <w:r w:rsidR="00E1185F">
        <w:rPr>
          <w:rFonts w:ascii="Arial" w:hAnsi="Arial" w:cs="Arial"/>
          <w:color w:val="800080"/>
          <w:sz w:val="20"/>
          <w:szCs w:val="20"/>
        </w:rPr>
        <w:t xml:space="preserve"> </w:t>
      </w:r>
      <w:r w:rsidRPr="00584193">
        <w:rPr>
          <w:rFonts w:ascii="Arial" w:hAnsi="Arial" w:cs="Arial"/>
          <w:color w:val="FF0000"/>
          <w:sz w:val="20"/>
          <w:szCs w:val="20"/>
        </w:rPr>
        <w:t>is:</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737444">
        <w:rPr>
          <w:rFonts w:ascii="Arial" w:hAnsi="Arial" w:cs="Arial"/>
          <w:color w:val="FF0000"/>
          <w:sz w:val="20"/>
          <w:szCs w:val="20"/>
        </w:rPr>
        <w:t>.</w:t>
      </w:r>
      <w:r w:rsidRPr="00584193">
        <w:rPr>
          <w:rFonts w:ascii="Arial" w:hAnsi="Arial" w:cs="Arial"/>
          <w:color w:val="800080"/>
          <w:sz w:val="20"/>
          <w:szCs w:val="20"/>
        </w:rPr>
        <w:t xml:space="preserve"> </w:t>
      </w:r>
      <w:r w:rsidRPr="00584193">
        <w:rPr>
          <w:rFonts w:ascii="Arial" w:hAnsi="Arial" w:cs="Arial"/>
          <w:color w:val="FF0000"/>
          <w:sz w:val="20"/>
          <w:szCs w:val="20"/>
        </w:rPr>
        <w:t xml:space="preserve">In </w:t>
      </w:r>
      <w:r w:rsidRPr="00F26F37">
        <w:rPr>
          <w:rFonts w:ascii="Arial" w:hAnsi="Arial" w:cs="Arial"/>
          <w:color w:val="339966"/>
          <w:sz w:val="20"/>
          <w:szCs w:val="20"/>
        </w:rPr>
        <w:t>de</w:t>
      </w:r>
      <w:r w:rsidR="00F26F37" w:rsidRPr="00F26F37">
        <w:rPr>
          <w:rFonts w:ascii="Arial" w:hAnsi="Arial" w:cs="Arial"/>
          <w:color w:val="339966"/>
          <w:sz w:val="20"/>
          <w:szCs w:val="20"/>
        </w:rPr>
        <w:t>/deze</w:t>
      </w:r>
      <w:r w:rsidRPr="00584193">
        <w:rPr>
          <w:rFonts w:ascii="Arial" w:hAnsi="Arial" w:cs="Arial"/>
          <w:color w:val="FF0000"/>
          <w:sz w:val="20"/>
          <w:szCs w:val="20"/>
        </w:rPr>
        <w:t xml:space="preserve"> koopprijs</w:t>
      </w:r>
      <w:r w:rsidR="00E15965">
        <w:rPr>
          <w:rFonts w:ascii="Arial" w:hAnsi="Arial" w:cs="Arial"/>
          <w:color w:val="FF0000"/>
          <w:sz w:val="20"/>
          <w:szCs w:val="20"/>
        </w:rPr>
        <w:t xml:space="preserve"> </w:t>
      </w:r>
      <w:r w:rsidRPr="00584193">
        <w:rPr>
          <w:rFonts w:ascii="Arial" w:hAnsi="Arial" w:cs="Arial"/>
          <w:color w:val="FF0000"/>
          <w:sz w:val="20"/>
          <w:szCs w:val="20"/>
        </w:rPr>
        <w:t>is een bedrag van</w:t>
      </w:r>
      <w:r w:rsidRPr="00584193">
        <w:rPr>
          <w:rFonts w:ascii="Arial" w:hAnsi="Arial" w:cs="Arial"/>
          <w:color w:val="80008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339966"/>
          <w:sz w:val="20"/>
          <w:szCs w:val="20"/>
        </w:rPr>
        <w:t xml:space="preserve"> </w:t>
      </w:r>
      <w:r w:rsidRPr="00584193">
        <w:rPr>
          <w:rFonts w:ascii="Arial" w:hAnsi="Arial" w:cs="Arial"/>
          <w:color w:val="FF0000"/>
          <w:sz w:val="20"/>
          <w:szCs w:val="20"/>
        </w:rPr>
        <w:t>voor roerende zaken begrepen.</w:t>
      </w:r>
      <w:r w:rsidRPr="00584193">
        <w:rPr>
          <w:rFonts w:ascii="Arial" w:hAnsi="Arial" w:cs="Arial"/>
          <w:color w:val="339966"/>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7B5D2154" w14:textId="77777777" w:rsidR="00584193" w:rsidRPr="00737444" w:rsidRDefault="00584193" w:rsidP="00584193">
      <w:pPr>
        <w:autoSpaceDE w:val="0"/>
        <w:autoSpaceDN w:val="0"/>
        <w:adjustRightInd w:val="0"/>
        <w:rPr>
          <w:rFonts w:ascii="Arial" w:hAnsi="Arial" w:cs="Arial"/>
          <w:color w:val="000000"/>
          <w:sz w:val="20"/>
          <w:szCs w:val="20"/>
          <w:u w:val="single"/>
        </w:rPr>
      </w:pPr>
      <w:r w:rsidRPr="00737444">
        <w:rPr>
          <w:rFonts w:ascii="Arial" w:hAnsi="Arial" w:cs="Arial"/>
          <w:color w:val="000000"/>
          <w:sz w:val="20"/>
          <w:szCs w:val="20"/>
          <w:u w:val="single"/>
        </w:rPr>
        <w:t>Einde variant 1.c</w:t>
      </w:r>
    </w:p>
    <w:p w14:paraId="3ED4869B" w14:textId="77777777" w:rsidR="00584193" w:rsidRPr="00584193" w:rsidRDefault="00584193" w:rsidP="00584193">
      <w:pPr>
        <w:autoSpaceDE w:val="0"/>
        <w:autoSpaceDN w:val="0"/>
        <w:adjustRightInd w:val="0"/>
        <w:rPr>
          <w:rFonts w:ascii="Arial" w:hAnsi="Arial" w:cs="Arial"/>
          <w:color w:val="000000"/>
          <w:sz w:val="20"/>
          <w:szCs w:val="20"/>
        </w:rPr>
      </w:pPr>
    </w:p>
    <w:p w14:paraId="7A3CC225"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color w:val="000000"/>
          <w:sz w:val="20"/>
          <w:szCs w:val="20"/>
          <w:u w:val="single"/>
        </w:rPr>
        <w:t>Variant 1.d Koopprijs, ‘vrij op naam’</w:t>
      </w:r>
    </w:p>
    <w:p w14:paraId="07F0FD7B" w14:textId="7BB853A8" w:rsidR="00584193" w:rsidRPr="00584193"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is</w:t>
      </w:r>
      <w:r w:rsidR="00737444" w:rsidRPr="00EF6A1C">
        <w:rPr>
          <w:rFonts w:ascii="Arial" w:hAnsi="Arial" w:cs="Arial"/>
          <w:color w:val="FF0000"/>
          <w:sz w:val="20"/>
          <w:szCs w:val="20"/>
        </w:rPr>
        <w:t>:</w:t>
      </w:r>
      <w:r w:rsidR="00737444" w:rsidRPr="00737444">
        <w:rPr>
          <w:rFonts w:ascii="Arial" w:hAnsi="Arial" w:cs="Arial"/>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737444">
        <w:rPr>
          <w:rFonts w:ascii="Arial" w:hAnsi="Arial" w:cs="Arial"/>
          <w:color w:val="FF0000"/>
          <w:sz w:val="20"/>
          <w:szCs w:val="20"/>
        </w:rPr>
        <w:t>,</w:t>
      </w:r>
      <w:r w:rsidRPr="00584193">
        <w:rPr>
          <w:rFonts w:ascii="Arial" w:hAnsi="Arial" w:cs="Arial"/>
          <w:color w:val="000000"/>
          <w:sz w:val="20"/>
          <w:szCs w:val="20"/>
        </w:rPr>
        <w:t xml:space="preserve"> </w:t>
      </w:r>
      <w:r w:rsidRPr="00584193">
        <w:rPr>
          <w:rFonts w:ascii="Arial" w:hAnsi="Arial" w:cs="Arial"/>
          <w:color w:val="FF0000"/>
          <w:sz w:val="20"/>
          <w:szCs w:val="20"/>
        </w:rPr>
        <w:t>inclusief een bedrag van</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737444">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737444">
        <w:rPr>
          <w:rFonts w:ascii="Arial" w:hAnsi="Arial" w:cs="Arial"/>
          <w:sz w:val="20"/>
          <w:szCs w:val="20"/>
        </w:rPr>
        <w:t xml:space="preserve"> </w:t>
      </w:r>
      <w:r w:rsidRPr="00584193">
        <w:rPr>
          <w:rFonts w:ascii="Arial" w:hAnsi="Arial" w:cs="Arial"/>
          <w:color w:val="FF0000"/>
          <w:sz w:val="20"/>
          <w:szCs w:val="20"/>
        </w:rPr>
        <w:t>aan omzetbelasting</w:t>
      </w:r>
      <w:r w:rsidRPr="00737444">
        <w:rPr>
          <w:rFonts w:ascii="Arial" w:hAnsi="Arial" w:cs="Arial"/>
          <w:color w:val="FF0000"/>
          <w:sz w:val="20"/>
          <w:szCs w:val="20"/>
        </w:rPr>
        <w:t>.</w:t>
      </w:r>
      <w:r w:rsidRPr="00584193">
        <w:rPr>
          <w:rFonts w:ascii="Arial" w:hAnsi="Arial" w:cs="Arial"/>
          <w:color w:val="000000"/>
          <w:sz w:val="20"/>
          <w:szCs w:val="20"/>
        </w:rPr>
        <w:t xml:space="preserve"> </w:t>
      </w:r>
      <w:r w:rsidRPr="00584193">
        <w:rPr>
          <w:rFonts w:ascii="Arial" w:hAnsi="Arial" w:cs="Arial"/>
          <w:color w:val="FF0000"/>
          <w:sz w:val="20"/>
          <w:szCs w:val="20"/>
        </w:rPr>
        <w:t>De notariële kosten</w:t>
      </w:r>
      <w:r w:rsidR="00531643">
        <w:rPr>
          <w:rFonts w:ascii="Arial" w:hAnsi="Arial" w:cs="Arial"/>
          <w:color w:val="FF0000"/>
          <w:sz w:val="20"/>
          <w:szCs w:val="20"/>
        </w:rPr>
        <w:t>, de daarover verschuldigde omzetbelasting</w:t>
      </w:r>
      <w:r w:rsidRPr="00584193">
        <w:rPr>
          <w:rFonts w:ascii="Arial" w:hAnsi="Arial" w:cs="Arial"/>
          <w:color w:val="FF0000"/>
          <w:sz w:val="20"/>
          <w:szCs w:val="20"/>
        </w:rPr>
        <w:t xml:space="preserve"> en het kadastraal recht wegens de levering van </w:t>
      </w:r>
      <w:r w:rsidR="00E15965" w:rsidRPr="002C50D0">
        <w:rPr>
          <w:rFonts w:ascii="Arial" w:hAnsi="Arial" w:cs="Arial"/>
          <w:color w:val="3366FF"/>
          <w:sz w:val="20"/>
          <w:szCs w:val="20"/>
        </w:rPr>
        <w:t>het/de</w:t>
      </w:r>
      <w:r w:rsidR="00E15965">
        <w:rPr>
          <w:rFonts w:ascii="Arial" w:hAnsi="Arial" w:cs="Arial"/>
          <w:color w:val="FF0000"/>
          <w:sz w:val="20"/>
          <w:szCs w:val="20"/>
        </w:rPr>
        <w:t xml:space="preserve"> </w:t>
      </w:r>
      <w:r w:rsidR="00E15965">
        <w:rPr>
          <w:rFonts w:ascii="Arial" w:hAnsi="Arial" w:cs="Arial"/>
          <w:color w:val="339966"/>
          <w:sz w:val="20"/>
          <w:szCs w:val="20"/>
        </w:rPr>
        <w:t>R</w:t>
      </w:r>
      <w:r w:rsidR="00E15965" w:rsidRPr="00FC621C">
        <w:rPr>
          <w:rFonts w:ascii="Arial" w:hAnsi="Arial" w:cs="Arial"/>
          <w:color w:val="339966"/>
          <w:sz w:val="20"/>
          <w:szCs w:val="20"/>
        </w:rPr>
        <w:t>egistergoed</w:t>
      </w:r>
      <w:r w:rsidR="00E15965">
        <w:rPr>
          <w:rFonts w:ascii="Arial" w:hAnsi="Arial" w:cs="Arial"/>
          <w:color w:val="339966"/>
          <w:sz w:val="20"/>
          <w:szCs w:val="20"/>
        </w:rPr>
        <w:t xml:space="preserve"> </w:t>
      </w:r>
      <w:r w:rsidR="00E15965" w:rsidRPr="00FC56F2">
        <w:rPr>
          <w:rFonts w:ascii="Arial" w:hAnsi="Arial" w:cs="Arial"/>
          <w:color w:val="800080"/>
          <w:sz w:val="20"/>
          <w:szCs w:val="20"/>
        </w:rPr>
        <w:t>[volgnummer]</w:t>
      </w:r>
      <w:r w:rsidR="00E15965">
        <w:rPr>
          <w:rFonts w:ascii="Arial" w:hAnsi="Arial" w:cs="Arial"/>
          <w:color w:val="800080"/>
          <w:sz w:val="20"/>
          <w:szCs w:val="20"/>
        </w:rPr>
        <w:t xml:space="preserve"> </w:t>
      </w:r>
      <w:r w:rsidR="00E15965" w:rsidRPr="00FC621C">
        <w:rPr>
          <w:rFonts w:ascii="Arial" w:hAnsi="Arial" w:cs="Arial"/>
          <w:color w:val="339966"/>
          <w:sz w:val="20"/>
          <w:szCs w:val="20"/>
        </w:rPr>
        <w:t>/</w:t>
      </w:r>
      <w:r w:rsidR="00E15965">
        <w:rPr>
          <w:rFonts w:ascii="Arial" w:hAnsi="Arial" w:cs="Arial"/>
          <w:color w:val="339966"/>
          <w:sz w:val="20"/>
          <w:szCs w:val="20"/>
        </w:rPr>
        <w:t xml:space="preserve">Registergoederen </w:t>
      </w:r>
      <w:r w:rsidR="00E15965">
        <w:rPr>
          <w:rFonts w:ascii="Arial" w:hAnsi="Arial" w:cs="Arial"/>
          <w:color w:val="800080"/>
          <w:sz w:val="20"/>
          <w:szCs w:val="20"/>
        </w:rPr>
        <w:t xml:space="preserve">[volgnummer], </w:t>
      </w:r>
      <w:r w:rsidR="00E15965" w:rsidRPr="00A15398">
        <w:rPr>
          <w:rFonts w:ascii="Arial" w:hAnsi="Arial" w:cs="Arial"/>
          <w:color w:val="800080"/>
          <w:sz w:val="20"/>
          <w:szCs w:val="20"/>
        </w:rPr>
        <w:t xml:space="preserve">[volgnummer] </w:t>
      </w:r>
      <w:r w:rsidR="00E15965">
        <w:rPr>
          <w:rFonts w:ascii="Arial" w:hAnsi="Arial" w:cs="Arial"/>
          <w:color w:val="800080"/>
          <w:sz w:val="20"/>
          <w:szCs w:val="20"/>
        </w:rPr>
        <w:t xml:space="preserve">en </w:t>
      </w:r>
      <w:r w:rsidR="00E15965" w:rsidRPr="00A15398">
        <w:rPr>
          <w:rFonts w:ascii="Arial" w:hAnsi="Arial" w:cs="Arial"/>
          <w:color w:val="800080"/>
          <w:sz w:val="20"/>
          <w:szCs w:val="20"/>
        </w:rPr>
        <w:t xml:space="preserve">[volgnummer] </w:t>
      </w:r>
      <w:r w:rsidR="00E15965" w:rsidRPr="00FC56F2">
        <w:rPr>
          <w:rFonts w:ascii="Arial" w:hAnsi="Arial" w:cs="Arial"/>
          <w:color w:val="339966"/>
          <w:sz w:val="20"/>
          <w:szCs w:val="20"/>
        </w:rPr>
        <w:t>/</w:t>
      </w:r>
      <w:r w:rsidR="00E15965">
        <w:rPr>
          <w:rFonts w:ascii="Arial" w:hAnsi="Arial" w:cs="Arial"/>
          <w:color w:val="339966"/>
          <w:sz w:val="20"/>
          <w:szCs w:val="20"/>
        </w:rPr>
        <w:t>V</w:t>
      </w:r>
      <w:r w:rsidR="00E15965" w:rsidRPr="00FC56F2">
        <w:rPr>
          <w:rFonts w:ascii="Arial" w:hAnsi="Arial" w:cs="Arial"/>
          <w:color w:val="339966"/>
          <w:sz w:val="20"/>
          <w:szCs w:val="20"/>
        </w:rPr>
        <w:t>erkochte</w:t>
      </w:r>
      <w:r w:rsidR="00E15965">
        <w:rPr>
          <w:rFonts w:ascii="Arial" w:hAnsi="Arial" w:cs="Arial"/>
          <w:color w:val="800080"/>
          <w:sz w:val="20"/>
          <w:szCs w:val="20"/>
        </w:rPr>
        <w:t xml:space="preserve"> </w:t>
      </w:r>
      <w:r w:rsidRPr="00584193">
        <w:rPr>
          <w:rFonts w:ascii="Arial" w:hAnsi="Arial" w:cs="Arial"/>
          <w:color w:val="FF0000"/>
          <w:sz w:val="20"/>
          <w:szCs w:val="20"/>
        </w:rPr>
        <w:t xml:space="preserve">zijn voor rekening van </w:t>
      </w:r>
      <w:r w:rsidR="001E52AF" w:rsidRPr="00F90719">
        <w:rPr>
          <w:rFonts w:ascii="Arial" w:hAnsi="Arial" w:cs="Arial"/>
          <w:sz w:val="20"/>
          <w:szCs w:val="20"/>
        </w:rPr>
        <w:t>§</w:t>
      </w:r>
      <w:r w:rsidR="00B80B2D">
        <w:rPr>
          <w:rFonts w:ascii="Arial" w:hAnsi="Arial" w:cs="Arial"/>
          <w:sz w:val="20"/>
          <w:szCs w:val="20"/>
        </w:rPr>
        <w:t>vervreemder</w:t>
      </w:r>
      <w:r w:rsidR="001E52AF" w:rsidRPr="00F90719">
        <w:rPr>
          <w:rFonts w:ascii="Arial" w:hAnsi="Arial" w:cs="Arial"/>
          <w:sz w:val="20"/>
          <w:szCs w:val="20"/>
        </w:rPr>
        <w:t>§</w:t>
      </w:r>
      <w:r w:rsidR="001E52AF" w:rsidRPr="00F90719" w:rsidDel="001E52AF">
        <w:rPr>
          <w:rFonts w:ascii="Arial" w:hAnsi="Arial" w:cs="Arial"/>
          <w:sz w:val="20"/>
          <w:szCs w:val="20"/>
        </w:rPr>
        <w:t xml:space="preserve"> </w:t>
      </w:r>
      <w:r w:rsidRPr="00737444">
        <w:rPr>
          <w:rFonts w:ascii="Arial" w:hAnsi="Arial" w:cs="Arial"/>
          <w:color w:val="FF0000"/>
          <w:sz w:val="20"/>
          <w:szCs w:val="20"/>
        </w:rPr>
        <w:t>.</w:t>
      </w:r>
    </w:p>
    <w:p w14:paraId="43390ADC" w14:textId="77777777" w:rsidR="00584193" w:rsidRPr="00737444" w:rsidRDefault="00584193" w:rsidP="00584193">
      <w:pPr>
        <w:autoSpaceDE w:val="0"/>
        <w:autoSpaceDN w:val="0"/>
        <w:adjustRightInd w:val="0"/>
        <w:rPr>
          <w:rFonts w:ascii="Arial" w:hAnsi="Arial" w:cs="Arial"/>
          <w:sz w:val="20"/>
          <w:szCs w:val="20"/>
          <w:u w:val="single"/>
        </w:rPr>
      </w:pPr>
      <w:r w:rsidRPr="00737444">
        <w:rPr>
          <w:rFonts w:ascii="Arial" w:hAnsi="Arial" w:cs="Arial"/>
          <w:sz w:val="20"/>
          <w:szCs w:val="20"/>
          <w:u w:val="single"/>
        </w:rPr>
        <w:t>Einde variant 1.d</w:t>
      </w:r>
    </w:p>
    <w:p w14:paraId="7E627615" w14:textId="77777777" w:rsidR="00584193" w:rsidRPr="00584193" w:rsidRDefault="00584193" w:rsidP="00584193">
      <w:pPr>
        <w:autoSpaceDE w:val="0"/>
        <w:autoSpaceDN w:val="0"/>
        <w:adjustRightInd w:val="0"/>
        <w:rPr>
          <w:rFonts w:ascii="Arial" w:hAnsi="Arial" w:cs="Arial"/>
          <w:sz w:val="20"/>
          <w:szCs w:val="20"/>
        </w:rPr>
      </w:pPr>
    </w:p>
    <w:p w14:paraId="2258ED81" w14:textId="77777777"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1.e Koopprijs, ‘exclusief omzetbelasting’</w:t>
      </w:r>
    </w:p>
    <w:p w14:paraId="489C3AAA" w14:textId="77777777" w:rsidR="00584193" w:rsidRPr="00584193"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is</w:t>
      </w:r>
      <w:r w:rsidR="00737444" w:rsidRPr="00EF6A1C">
        <w:rPr>
          <w:rFonts w:ascii="Arial" w:hAnsi="Arial" w:cs="Arial"/>
          <w:color w:val="FF0000"/>
          <w:sz w:val="20"/>
          <w:szCs w:val="20"/>
        </w:rPr>
        <w:t>:</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be</w:t>
      </w:r>
      <w:r w:rsidR="00737444">
        <w:rPr>
          <w:rFonts w:ascii="Arial" w:hAnsi="Arial" w:cs="Arial"/>
          <w:color w:val="000000"/>
          <w:sz w:val="20"/>
          <w:szCs w:val="20"/>
        </w:rPr>
        <w:t>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341CEE">
        <w:rPr>
          <w:rFonts w:ascii="Arial" w:hAnsi="Arial" w:cs="Arial"/>
          <w:color w:val="FF0000"/>
          <w:sz w:val="20"/>
          <w:szCs w:val="20"/>
        </w:rPr>
        <w:t>,</w:t>
      </w:r>
      <w:r w:rsidRPr="00584193">
        <w:rPr>
          <w:rFonts w:ascii="Arial" w:hAnsi="Arial" w:cs="Arial"/>
          <w:color w:val="000000"/>
          <w:sz w:val="20"/>
          <w:szCs w:val="20"/>
        </w:rPr>
        <w:t xml:space="preserve"> </w:t>
      </w:r>
      <w:r w:rsidRPr="00584193">
        <w:rPr>
          <w:rFonts w:ascii="Arial" w:hAnsi="Arial" w:cs="Arial"/>
          <w:color w:val="FF0000"/>
          <w:sz w:val="20"/>
          <w:szCs w:val="20"/>
        </w:rPr>
        <w:t>te vermeerderen met een bedrag van</w:t>
      </w:r>
      <w:r w:rsidR="00737444">
        <w:rPr>
          <w:rFonts w:ascii="Arial" w:hAnsi="Arial" w:cs="Arial"/>
          <w:color w:val="000000"/>
          <w:sz w:val="20"/>
          <w:szCs w:val="20"/>
        </w:rPr>
        <w:t xml:space="preserve"> </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00737444">
        <w:rPr>
          <w:rFonts w:ascii="Arial" w:hAnsi="Arial" w:cs="Arial"/>
          <w:color w:val="000000"/>
          <w:sz w:val="20"/>
          <w:szCs w:val="20"/>
        </w:rPr>
        <w:t>bedrag</w:t>
      </w:r>
      <w:r w:rsidR="00737444" w:rsidRPr="00584193">
        <w:rPr>
          <w:rFonts w:ascii="Arial" w:hAnsi="Arial" w:cs="Arial"/>
          <w:sz w:val="20"/>
          <w:szCs w:val="20"/>
        </w:rPr>
        <w:fldChar w:fldCharType="begin"/>
      </w:r>
      <w:r w:rsidR="00737444" w:rsidRPr="00584193">
        <w:rPr>
          <w:rFonts w:ascii="Arial" w:hAnsi="Arial" w:cs="Arial"/>
          <w:sz w:val="20"/>
          <w:szCs w:val="20"/>
        </w:rPr>
        <w:instrText>MacroButton Nomacro §</w:instrText>
      </w:r>
      <w:r w:rsidR="00737444" w:rsidRPr="00584193">
        <w:rPr>
          <w:rFonts w:ascii="Arial" w:hAnsi="Arial" w:cs="Arial"/>
          <w:sz w:val="20"/>
          <w:szCs w:val="20"/>
        </w:rPr>
        <w:fldChar w:fldCharType="end"/>
      </w:r>
      <w:r w:rsidRPr="00584193">
        <w:rPr>
          <w:rFonts w:ascii="Arial" w:hAnsi="Arial" w:cs="Arial"/>
          <w:color w:val="000000"/>
          <w:sz w:val="20"/>
          <w:szCs w:val="20"/>
        </w:rPr>
        <w:t xml:space="preserve"> </w:t>
      </w:r>
      <w:r w:rsidRPr="00584193">
        <w:rPr>
          <w:rFonts w:ascii="Arial" w:hAnsi="Arial" w:cs="Arial"/>
          <w:color w:val="FF0000"/>
          <w:sz w:val="20"/>
          <w:szCs w:val="20"/>
        </w:rPr>
        <w:t>aan omzetbelasting</w:t>
      </w:r>
      <w:r w:rsidRPr="00341CEE">
        <w:rPr>
          <w:rFonts w:ascii="Arial" w:hAnsi="Arial" w:cs="Arial"/>
          <w:color w:val="FF0000"/>
          <w:sz w:val="20"/>
          <w:szCs w:val="20"/>
        </w:rPr>
        <w:t>.</w:t>
      </w:r>
    </w:p>
    <w:p w14:paraId="2C836C91" w14:textId="77777777" w:rsidR="00584193" w:rsidRPr="00737444" w:rsidRDefault="00584193" w:rsidP="00584193">
      <w:pPr>
        <w:autoSpaceDE w:val="0"/>
        <w:autoSpaceDN w:val="0"/>
        <w:adjustRightInd w:val="0"/>
        <w:rPr>
          <w:rFonts w:ascii="Arial" w:hAnsi="Arial" w:cs="Arial"/>
          <w:color w:val="000000"/>
          <w:sz w:val="20"/>
          <w:szCs w:val="20"/>
          <w:u w:val="single"/>
        </w:rPr>
      </w:pPr>
      <w:r w:rsidRPr="00737444">
        <w:rPr>
          <w:rFonts w:ascii="Arial" w:hAnsi="Arial" w:cs="Arial"/>
          <w:color w:val="000000"/>
          <w:sz w:val="20"/>
          <w:szCs w:val="20"/>
          <w:u w:val="single"/>
        </w:rPr>
        <w:t>Einde variant 1.e</w:t>
      </w:r>
    </w:p>
    <w:p w14:paraId="48E8C43A" w14:textId="77777777" w:rsidR="00584193" w:rsidRDefault="00584193" w:rsidP="00584193">
      <w:pPr>
        <w:autoSpaceDE w:val="0"/>
        <w:autoSpaceDN w:val="0"/>
        <w:adjustRightInd w:val="0"/>
        <w:rPr>
          <w:rFonts w:ascii="Arial" w:hAnsi="Arial" w:cs="Arial"/>
          <w:color w:val="000000"/>
          <w:sz w:val="20"/>
          <w:szCs w:val="20"/>
        </w:rPr>
      </w:pPr>
    </w:p>
    <w:p w14:paraId="24BCBED6" w14:textId="77777777" w:rsidR="00EF6A1C" w:rsidRDefault="00EF6A1C" w:rsidP="00584193">
      <w:pPr>
        <w:autoSpaceDE w:val="0"/>
        <w:autoSpaceDN w:val="0"/>
        <w:adjustRightInd w:val="0"/>
        <w:rPr>
          <w:rFonts w:ascii="Arial" w:hAnsi="Arial" w:cs="Arial"/>
          <w:color w:val="000000"/>
          <w:sz w:val="20"/>
          <w:szCs w:val="20"/>
          <w:u w:val="single"/>
        </w:rPr>
      </w:pPr>
      <w:r>
        <w:rPr>
          <w:rFonts w:ascii="Arial" w:hAnsi="Arial" w:cs="Arial"/>
          <w:color w:val="000000"/>
          <w:sz w:val="20"/>
          <w:szCs w:val="20"/>
          <w:u w:val="single"/>
        </w:rPr>
        <w:t xml:space="preserve">Variant </w:t>
      </w:r>
      <w:smartTag w:uri="urn:schemas-microsoft-com:office:smarttags" w:element="metricconverter">
        <w:smartTagPr>
          <w:attr w:name="ProductID" w:val="1.f"/>
        </w:smartTagPr>
        <w:r>
          <w:rPr>
            <w:rFonts w:ascii="Arial" w:hAnsi="Arial" w:cs="Arial"/>
            <w:color w:val="000000"/>
            <w:sz w:val="20"/>
            <w:szCs w:val="20"/>
            <w:u w:val="single"/>
          </w:rPr>
          <w:t>1.f</w:t>
        </w:r>
      </w:smartTag>
      <w:r>
        <w:rPr>
          <w:rFonts w:ascii="Arial" w:hAnsi="Arial" w:cs="Arial"/>
          <w:color w:val="000000"/>
          <w:sz w:val="20"/>
          <w:szCs w:val="20"/>
          <w:u w:val="single"/>
        </w:rPr>
        <w:t xml:space="preserve"> Koop</w:t>
      </w:r>
      <w:r w:rsidR="003A5A56">
        <w:rPr>
          <w:rFonts w:ascii="Arial" w:hAnsi="Arial" w:cs="Arial"/>
          <w:color w:val="000000"/>
          <w:sz w:val="20"/>
          <w:szCs w:val="20"/>
          <w:u w:val="single"/>
        </w:rPr>
        <w:t xml:space="preserve">prijs, </w:t>
      </w:r>
      <w:r w:rsidR="00743D84">
        <w:rPr>
          <w:rFonts w:ascii="Arial" w:hAnsi="Arial" w:cs="Arial"/>
          <w:color w:val="000000"/>
          <w:sz w:val="20"/>
          <w:szCs w:val="20"/>
          <w:u w:val="single"/>
        </w:rPr>
        <w:t>‘</w:t>
      </w:r>
      <w:r w:rsidR="003A5A56">
        <w:rPr>
          <w:rFonts w:ascii="Arial" w:hAnsi="Arial" w:cs="Arial"/>
          <w:color w:val="000000"/>
          <w:sz w:val="20"/>
          <w:szCs w:val="20"/>
          <w:u w:val="single"/>
        </w:rPr>
        <w:t>koop-/</w:t>
      </w:r>
      <w:r>
        <w:rPr>
          <w:rFonts w:ascii="Arial" w:hAnsi="Arial" w:cs="Arial"/>
          <w:color w:val="000000"/>
          <w:sz w:val="20"/>
          <w:szCs w:val="20"/>
          <w:u w:val="single"/>
        </w:rPr>
        <w:t>aanneemsom</w:t>
      </w:r>
      <w:r w:rsidR="00743D84">
        <w:rPr>
          <w:rFonts w:ascii="Arial" w:hAnsi="Arial" w:cs="Arial"/>
          <w:color w:val="000000"/>
          <w:sz w:val="20"/>
          <w:szCs w:val="20"/>
          <w:u w:val="single"/>
        </w:rPr>
        <w:t>’</w:t>
      </w:r>
    </w:p>
    <w:p w14:paraId="77F1E271" w14:textId="77777777" w:rsidR="00EF6A1C" w:rsidRDefault="00EF6A1C"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00686C33">
        <w:rPr>
          <w:rFonts w:ascii="Arial" w:hAnsi="Arial" w:cs="Arial"/>
          <w:color w:val="FF0000"/>
          <w:sz w:val="20"/>
          <w:szCs w:val="20"/>
        </w:rPr>
        <w:t>is</w:t>
      </w:r>
      <w:r w:rsidRPr="00EF6A1C">
        <w:rPr>
          <w:rFonts w:ascii="Arial" w:hAnsi="Arial" w:cs="Arial"/>
          <w:color w:val="FF0000"/>
          <w:sz w:val="20"/>
          <w:szCs w:val="20"/>
        </w:rPr>
        <w:t>:</w:t>
      </w:r>
      <w:r>
        <w:rPr>
          <w:rFonts w:ascii="Arial" w:hAnsi="Arial" w:cs="Arial"/>
          <w:color w:val="00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w:t>
      </w:r>
      <w:r>
        <w:rPr>
          <w:rFonts w:ascii="Arial" w:hAnsi="Arial" w:cs="Arial"/>
          <w:color w:val="000000"/>
          <w:sz w:val="20"/>
          <w:szCs w:val="20"/>
        </w:rPr>
        <w:t>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341CEE">
        <w:rPr>
          <w:rFonts w:ascii="Arial" w:hAnsi="Arial" w:cs="Arial"/>
          <w:color w:val="FF0000"/>
          <w:sz w:val="20"/>
          <w:szCs w:val="20"/>
        </w:rPr>
        <w:t>,</w:t>
      </w:r>
      <w:r>
        <w:rPr>
          <w:rFonts w:ascii="Arial" w:hAnsi="Arial" w:cs="Arial"/>
          <w:color w:val="FF0000"/>
          <w:sz w:val="20"/>
          <w:szCs w:val="20"/>
        </w:rPr>
        <w:t xml:space="preserve"> terwijl de aanneemsom bedraagt</w:t>
      </w:r>
      <w:r w:rsidR="000646BE">
        <w:rPr>
          <w:rFonts w:ascii="Arial" w:hAnsi="Arial" w:cs="Arial"/>
          <w:color w:val="FF0000"/>
          <w:sz w:val="20"/>
          <w:szCs w:val="20"/>
        </w:rPr>
        <w:t xml:space="preserve"> </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sidRPr="00584193">
        <w:rPr>
          <w:rFonts w:ascii="Arial" w:hAnsi="Arial" w:cs="Arial"/>
          <w:color w:val="000000"/>
          <w:sz w:val="20"/>
          <w:szCs w:val="20"/>
        </w:rPr>
        <w:t>be</w:t>
      </w:r>
      <w:r w:rsidR="000646BE">
        <w:rPr>
          <w:rFonts w:ascii="Arial" w:hAnsi="Arial" w:cs="Arial"/>
          <w:color w:val="000000"/>
          <w:sz w:val="20"/>
          <w:szCs w:val="20"/>
        </w:rPr>
        <w:t>drag</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Pr>
          <w:rFonts w:ascii="Arial" w:hAnsi="Arial" w:cs="Arial"/>
          <w:color w:val="FF0000"/>
          <w:sz w:val="20"/>
          <w:szCs w:val="20"/>
        </w:rPr>
        <w:t xml:space="preserve">, derhalve in totaal </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sidRPr="00584193">
        <w:rPr>
          <w:rFonts w:ascii="Arial" w:hAnsi="Arial" w:cs="Arial"/>
          <w:color w:val="000000"/>
          <w:sz w:val="20"/>
          <w:szCs w:val="20"/>
        </w:rPr>
        <w:t>be</w:t>
      </w:r>
      <w:r w:rsidR="000646BE">
        <w:rPr>
          <w:rFonts w:ascii="Arial" w:hAnsi="Arial" w:cs="Arial"/>
          <w:color w:val="000000"/>
          <w:sz w:val="20"/>
          <w:szCs w:val="20"/>
        </w:rPr>
        <w:t>drag</w:t>
      </w:r>
      <w:r w:rsidR="000646BE" w:rsidRPr="00584193">
        <w:rPr>
          <w:rFonts w:ascii="Arial" w:hAnsi="Arial" w:cs="Arial"/>
          <w:sz w:val="20"/>
          <w:szCs w:val="20"/>
        </w:rPr>
        <w:fldChar w:fldCharType="begin"/>
      </w:r>
      <w:r w:rsidR="000646BE" w:rsidRPr="00584193">
        <w:rPr>
          <w:rFonts w:ascii="Arial" w:hAnsi="Arial" w:cs="Arial"/>
          <w:sz w:val="20"/>
          <w:szCs w:val="20"/>
        </w:rPr>
        <w:instrText>MacroButton Nomacro §</w:instrText>
      </w:r>
      <w:r w:rsidR="000646BE" w:rsidRPr="00584193">
        <w:rPr>
          <w:rFonts w:ascii="Arial" w:hAnsi="Arial" w:cs="Arial"/>
          <w:sz w:val="20"/>
          <w:szCs w:val="20"/>
        </w:rPr>
        <w:fldChar w:fldCharType="end"/>
      </w:r>
      <w:r w:rsidR="000646BE">
        <w:rPr>
          <w:rFonts w:ascii="Arial" w:hAnsi="Arial" w:cs="Arial"/>
          <w:color w:val="FF0000"/>
          <w:sz w:val="20"/>
          <w:szCs w:val="20"/>
        </w:rPr>
        <w:t xml:space="preserve">, </w:t>
      </w:r>
      <w:r w:rsidR="007A48CB" w:rsidRPr="007A48CB">
        <w:rPr>
          <w:rFonts w:ascii="Arial" w:hAnsi="Arial" w:cs="Arial"/>
          <w:color w:val="339966"/>
          <w:sz w:val="20"/>
          <w:szCs w:val="20"/>
        </w:rPr>
        <w:t>inclusief een bedrag van</w:t>
      </w:r>
      <w:r w:rsidR="007A48CB">
        <w:rPr>
          <w:rFonts w:ascii="Arial" w:hAnsi="Arial" w:cs="Arial"/>
          <w:color w:val="000000"/>
          <w:sz w:val="20"/>
          <w:szCs w:val="20"/>
        </w:rPr>
        <w:t xml:space="preserve"> </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Pr>
          <w:rFonts w:ascii="Arial" w:hAnsi="Arial" w:cs="Arial"/>
          <w:color w:val="000000"/>
          <w:sz w:val="20"/>
          <w:szCs w:val="20"/>
        </w:rPr>
        <w:t>bedrag</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Pr>
          <w:rFonts w:ascii="Arial" w:hAnsi="Arial" w:cs="Arial"/>
          <w:sz w:val="20"/>
          <w:szCs w:val="20"/>
        </w:rPr>
        <w:t xml:space="preserve"> </w:t>
      </w:r>
      <w:r w:rsidR="007A48CB" w:rsidRPr="007A48CB">
        <w:rPr>
          <w:rFonts w:ascii="Arial" w:hAnsi="Arial" w:cs="Arial"/>
          <w:color w:val="339966"/>
          <w:sz w:val="20"/>
          <w:szCs w:val="20"/>
        </w:rPr>
        <w:t>aan omzetbelasting/ te vermeerderen met een bedrag van</w:t>
      </w:r>
      <w:r w:rsidR="007A48CB">
        <w:rPr>
          <w:rFonts w:ascii="Arial" w:hAnsi="Arial" w:cs="Arial"/>
          <w:color w:val="000000"/>
          <w:sz w:val="20"/>
          <w:szCs w:val="20"/>
        </w:rPr>
        <w:t xml:space="preserve"> </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Pr>
          <w:rFonts w:ascii="Arial" w:hAnsi="Arial" w:cs="Arial"/>
          <w:color w:val="000000"/>
          <w:sz w:val="20"/>
          <w:szCs w:val="20"/>
        </w:rPr>
        <w:t>bedrag</w:t>
      </w:r>
      <w:r w:rsidR="007A48CB" w:rsidRPr="00584193">
        <w:rPr>
          <w:rFonts w:ascii="Arial" w:hAnsi="Arial" w:cs="Arial"/>
          <w:sz w:val="20"/>
          <w:szCs w:val="20"/>
        </w:rPr>
        <w:fldChar w:fldCharType="begin"/>
      </w:r>
      <w:r w:rsidR="007A48CB" w:rsidRPr="00584193">
        <w:rPr>
          <w:rFonts w:ascii="Arial" w:hAnsi="Arial" w:cs="Arial"/>
          <w:sz w:val="20"/>
          <w:szCs w:val="20"/>
        </w:rPr>
        <w:instrText>MacroButton Nomacro §</w:instrText>
      </w:r>
      <w:r w:rsidR="007A48CB" w:rsidRPr="00584193">
        <w:rPr>
          <w:rFonts w:ascii="Arial" w:hAnsi="Arial" w:cs="Arial"/>
          <w:sz w:val="20"/>
          <w:szCs w:val="20"/>
        </w:rPr>
        <w:fldChar w:fldCharType="end"/>
      </w:r>
      <w:r w:rsidR="007A48CB" w:rsidRPr="00584193">
        <w:rPr>
          <w:rFonts w:ascii="Arial" w:hAnsi="Arial" w:cs="Arial"/>
          <w:color w:val="000000"/>
          <w:sz w:val="20"/>
          <w:szCs w:val="20"/>
        </w:rPr>
        <w:t xml:space="preserve"> </w:t>
      </w:r>
      <w:r w:rsidR="007A48CB" w:rsidRPr="007A48CB">
        <w:rPr>
          <w:rFonts w:ascii="Arial" w:hAnsi="Arial" w:cs="Arial"/>
          <w:color w:val="339966"/>
          <w:sz w:val="20"/>
          <w:szCs w:val="20"/>
        </w:rPr>
        <w:t>aan omzetbelasting</w:t>
      </w:r>
      <w:r w:rsidR="000646BE">
        <w:rPr>
          <w:rFonts w:ascii="Arial" w:hAnsi="Arial" w:cs="Arial"/>
          <w:color w:val="FF0000"/>
          <w:sz w:val="20"/>
          <w:szCs w:val="20"/>
        </w:rPr>
        <w:t>.</w:t>
      </w:r>
    </w:p>
    <w:p w14:paraId="15890CED" w14:textId="2EE5F2C7" w:rsidR="000646BE" w:rsidRDefault="000646BE" w:rsidP="00584193">
      <w:pPr>
        <w:autoSpaceDE w:val="0"/>
        <w:autoSpaceDN w:val="0"/>
        <w:adjustRightInd w:val="0"/>
        <w:rPr>
          <w:rFonts w:ascii="Arial" w:hAnsi="Arial" w:cs="Arial"/>
          <w:color w:val="800080"/>
          <w:sz w:val="20"/>
          <w:szCs w:val="20"/>
        </w:rPr>
      </w:pPr>
      <w:r>
        <w:rPr>
          <w:rFonts w:ascii="Arial" w:hAnsi="Arial" w:cs="Arial"/>
          <w:color w:val="800080"/>
          <w:sz w:val="20"/>
          <w:szCs w:val="20"/>
        </w:rPr>
        <w:t>Het per heden krachtens de koop</w:t>
      </w:r>
      <w:r>
        <w:rPr>
          <w:rFonts w:ascii="Arial" w:hAnsi="Arial" w:cs="Arial"/>
          <w:color w:val="3366FF"/>
          <w:sz w:val="20"/>
          <w:szCs w:val="20"/>
        </w:rPr>
        <w:t xml:space="preserve">-/aannemingsovereenkomst </w:t>
      </w:r>
      <w:r>
        <w:rPr>
          <w:rFonts w:ascii="Arial" w:hAnsi="Arial" w:cs="Arial"/>
          <w:color w:val="800080"/>
          <w:sz w:val="20"/>
          <w:szCs w:val="20"/>
        </w:rPr>
        <w:t xml:space="preserve">door </w:t>
      </w:r>
      <w:r w:rsidR="006642AA">
        <w:rPr>
          <w:rFonts w:ascii="Arial" w:hAnsi="Arial" w:cs="Arial"/>
          <w:color w:val="800080"/>
          <w:sz w:val="20"/>
          <w:szCs w:val="20"/>
        </w:rPr>
        <w:t>verkrijger</w:t>
      </w:r>
      <w:r>
        <w:rPr>
          <w:rFonts w:ascii="Arial" w:hAnsi="Arial" w:cs="Arial"/>
          <w:color w:val="800080"/>
          <w:sz w:val="20"/>
          <w:szCs w:val="20"/>
        </w:rPr>
        <w:t xml:space="preserve"> verschuldigde bedrag ad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000000"/>
          <w:sz w:val="20"/>
          <w:szCs w:val="20"/>
        </w:rPr>
        <w:t>be</w:t>
      </w:r>
      <w:r>
        <w:rPr>
          <w:rFonts w:ascii="Arial" w:hAnsi="Arial" w:cs="Arial"/>
          <w:color w:val="000000"/>
          <w:sz w:val="20"/>
          <w:szCs w:val="20"/>
        </w:rPr>
        <w:t>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800080"/>
          <w:sz w:val="20"/>
          <w:szCs w:val="20"/>
        </w:rPr>
        <w:t xml:space="preserve">, zijnde de koopprijs van </w:t>
      </w:r>
      <w:r w:rsidRPr="000646BE">
        <w:rPr>
          <w:rFonts w:ascii="Arial" w:hAnsi="Arial" w:cs="Arial"/>
          <w:color w:val="3366FF"/>
          <w:sz w:val="20"/>
          <w:szCs w:val="20"/>
        </w:rPr>
        <w:t>het/de Registergoed</w:t>
      </w:r>
      <w:r>
        <w:rPr>
          <w:rFonts w:ascii="Arial" w:hAnsi="Arial" w:cs="Arial"/>
          <w:color w:val="339966"/>
          <w:sz w:val="20"/>
          <w:szCs w:val="20"/>
        </w:rPr>
        <w:t xml:space="preserve"> </w:t>
      </w:r>
      <w:r w:rsidRPr="00FC56F2">
        <w:rPr>
          <w:rFonts w:ascii="Arial" w:hAnsi="Arial" w:cs="Arial"/>
          <w:color w:val="800080"/>
          <w:sz w:val="20"/>
          <w:szCs w:val="20"/>
        </w:rPr>
        <w:t>[volgnummer]</w:t>
      </w:r>
      <w:r>
        <w:rPr>
          <w:rFonts w:ascii="Arial" w:hAnsi="Arial" w:cs="Arial"/>
          <w:color w:val="800080"/>
          <w:sz w:val="20"/>
          <w:szCs w:val="20"/>
        </w:rPr>
        <w:t xml:space="preserve"> </w:t>
      </w:r>
      <w:r w:rsidRPr="000646BE">
        <w:rPr>
          <w:rFonts w:ascii="Arial" w:hAnsi="Arial" w:cs="Arial"/>
          <w:color w:val="3366FF"/>
          <w:sz w:val="20"/>
          <w:szCs w:val="20"/>
        </w:rPr>
        <w:t>/Registergoederen</w:t>
      </w:r>
      <w:r w:rsidR="006A18D9">
        <w:rPr>
          <w:rFonts w:ascii="Arial" w:hAnsi="Arial" w:cs="Arial"/>
          <w:color w:val="3366FF"/>
          <w:sz w:val="20"/>
          <w:szCs w:val="20"/>
        </w:rPr>
        <w:t xml:space="preserve"> </w:t>
      </w:r>
      <w:r w:rsidR="006A18D9" w:rsidRPr="006A18D9">
        <w:rPr>
          <w:rFonts w:ascii="Arial" w:hAnsi="Arial" w:cs="Arial"/>
          <w:color w:val="800080"/>
          <w:sz w:val="20"/>
          <w:szCs w:val="20"/>
        </w:rPr>
        <w:t>[volgnummer], [volgnummer]</w:t>
      </w:r>
      <w:r w:rsidR="006A18D9" w:rsidRPr="00E15965">
        <w:rPr>
          <w:rFonts w:ascii="Arial" w:hAnsi="Arial" w:cs="Arial"/>
          <w:color w:val="3366FF"/>
          <w:sz w:val="20"/>
          <w:szCs w:val="20"/>
        </w:rPr>
        <w:t xml:space="preserve"> </w:t>
      </w:r>
      <w:r w:rsidR="006A18D9" w:rsidRPr="006A18D9">
        <w:rPr>
          <w:rFonts w:ascii="Arial" w:hAnsi="Arial" w:cs="Arial"/>
          <w:color w:val="800080"/>
          <w:sz w:val="20"/>
          <w:szCs w:val="20"/>
        </w:rPr>
        <w:t>en [volgnummer]</w:t>
      </w:r>
      <w:r w:rsidRPr="000646BE">
        <w:rPr>
          <w:rFonts w:ascii="Arial" w:hAnsi="Arial" w:cs="Arial"/>
          <w:color w:val="3366FF"/>
          <w:sz w:val="20"/>
          <w:szCs w:val="20"/>
        </w:rPr>
        <w:t>/Verkochte</w:t>
      </w:r>
      <w:r>
        <w:rPr>
          <w:rFonts w:ascii="Arial" w:hAnsi="Arial" w:cs="Arial"/>
          <w:color w:val="800080"/>
          <w:sz w:val="20"/>
          <w:szCs w:val="20"/>
        </w:rPr>
        <w:t>, de vervallen termijnen van de aanneming en de overeenkomstig de koop</w:t>
      </w:r>
      <w:r>
        <w:rPr>
          <w:rFonts w:ascii="Arial" w:hAnsi="Arial" w:cs="Arial"/>
          <w:color w:val="3366FF"/>
          <w:sz w:val="20"/>
          <w:szCs w:val="20"/>
        </w:rPr>
        <w:t>-/aannemingsovereenkomst</w:t>
      </w:r>
      <w:r>
        <w:rPr>
          <w:rFonts w:ascii="Arial" w:hAnsi="Arial" w:cs="Arial"/>
          <w:color w:val="800080"/>
          <w:sz w:val="20"/>
          <w:szCs w:val="20"/>
        </w:rPr>
        <w:t xml:space="preserve"> verschuldigde rente, een en ander inclusief omzetbelasting</w:t>
      </w:r>
      <w:r w:rsidR="003A5A56">
        <w:rPr>
          <w:rFonts w:ascii="Arial" w:hAnsi="Arial" w:cs="Arial"/>
          <w:color w:val="800080"/>
          <w:sz w:val="20"/>
          <w:szCs w:val="20"/>
        </w:rPr>
        <w:t>,</w:t>
      </w:r>
      <w:r>
        <w:rPr>
          <w:rFonts w:ascii="Arial" w:hAnsi="Arial" w:cs="Arial"/>
          <w:color w:val="800080"/>
          <w:sz w:val="20"/>
          <w:szCs w:val="20"/>
        </w:rPr>
        <w:t xml:space="preserve"> is door </w:t>
      </w:r>
      <w:r w:rsidR="00692261" w:rsidRPr="00F90719">
        <w:rPr>
          <w:rFonts w:ascii="Arial" w:hAnsi="Arial" w:cs="Arial"/>
          <w:sz w:val="20"/>
          <w:szCs w:val="20"/>
        </w:rPr>
        <w:t>§</w:t>
      </w:r>
      <w:r w:rsidR="006642AA">
        <w:rPr>
          <w:rFonts w:ascii="Arial" w:hAnsi="Arial" w:cs="Arial"/>
          <w:sz w:val="20"/>
          <w:szCs w:val="20"/>
        </w:rPr>
        <w:t>verkrijger</w:t>
      </w:r>
      <w:r w:rsidR="00692261" w:rsidRPr="00F90719">
        <w:rPr>
          <w:rFonts w:ascii="Arial" w:hAnsi="Arial" w:cs="Arial"/>
          <w:sz w:val="20"/>
          <w:szCs w:val="20"/>
        </w:rPr>
        <w:t>§</w:t>
      </w:r>
      <w:r w:rsidRPr="00F90719">
        <w:rPr>
          <w:rFonts w:ascii="Arial" w:hAnsi="Arial" w:cs="Arial"/>
          <w:sz w:val="20"/>
          <w:szCs w:val="20"/>
        </w:rPr>
        <w:t xml:space="preserve"> </w:t>
      </w:r>
      <w:r w:rsidR="003A5A56">
        <w:rPr>
          <w:rFonts w:ascii="Arial" w:hAnsi="Arial" w:cs="Arial"/>
          <w:color w:val="800080"/>
          <w:sz w:val="20"/>
          <w:szCs w:val="20"/>
        </w:rPr>
        <w:t>aan de notaris voldaan.</w:t>
      </w:r>
    </w:p>
    <w:p w14:paraId="45C1ADF3" w14:textId="77777777" w:rsidR="003A5A56" w:rsidRDefault="003A5A56" w:rsidP="00584193">
      <w:pPr>
        <w:autoSpaceDE w:val="0"/>
        <w:autoSpaceDN w:val="0"/>
        <w:adjustRightInd w:val="0"/>
        <w:rPr>
          <w:rFonts w:ascii="Arial" w:hAnsi="Arial" w:cs="Arial"/>
          <w:color w:val="800080"/>
          <w:sz w:val="20"/>
          <w:szCs w:val="20"/>
        </w:rPr>
      </w:pPr>
    </w:p>
    <w:p w14:paraId="323B128D" w14:textId="77777777" w:rsidR="00F2405F" w:rsidRDefault="00F2405F" w:rsidP="00C053CB">
      <w:pPr>
        <w:autoSpaceDE w:val="0"/>
        <w:autoSpaceDN w:val="0"/>
        <w:adjustRightInd w:val="0"/>
        <w:rPr>
          <w:rFonts w:ascii="Arial" w:hAnsi="Arial" w:cs="Arial"/>
          <w:color w:val="800080"/>
          <w:sz w:val="20"/>
          <w:szCs w:val="20"/>
        </w:rPr>
      </w:pPr>
    </w:p>
    <w:p w14:paraId="1F438BCF" w14:textId="77777777" w:rsidR="00584193" w:rsidRPr="00584193" w:rsidRDefault="00584193" w:rsidP="000646BE">
      <w:pPr>
        <w:autoSpaceDE w:val="0"/>
        <w:autoSpaceDN w:val="0"/>
        <w:adjustRightInd w:val="0"/>
        <w:jc w:val="right"/>
        <w:rPr>
          <w:rFonts w:ascii="Arial" w:hAnsi="Arial" w:cs="Arial"/>
          <w:b/>
          <w:color w:val="000000"/>
          <w:sz w:val="20"/>
          <w:szCs w:val="20"/>
        </w:rPr>
      </w:pPr>
    </w:p>
    <w:p w14:paraId="7D573CD7" w14:textId="77777777" w:rsidR="00584193" w:rsidRPr="00737444" w:rsidRDefault="00737444" w:rsidP="00584193">
      <w:pPr>
        <w:autoSpaceDE w:val="0"/>
        <w:autoSpaceDN w:val="0"/>
        <w:adjustRightInd w:val="0"/>
        <w:rPr>
          <w:rFonts w:ascii="Arial" w:hAnsi="Arial" w:cs="Arial"/>
          <w:b/>
          <w:color w:val="000000"/>
          <w:sz w:val="20"/>
          <w:szCs w:val="20"/>
          <w:u w:val="single"/>
        </w:rPr>
      </w:pPr>
      <w:r w:rsidRPr="00737444">
        <w:rPr>
          <w:rFonts w:ascii="Arial" w:hAnsi="Arial" w:cs="Arial"/>
          <w:b/>
          <w:color w:val="000000"/>
          <w:sz w:val="20"/>
          <w:szCs w:val="20"/>
          <w:u w:val="single"/>
        </w:rPr>
        <w:t>Variant 2</w:t>
      </w:r>
      <w:r w:rsidR="00584193" w:rsidRPr="00737444">
        <w:rPr>
          <w:rFonts w:ascii="Arial" w:hAnsi="Arial" w:cs="Arial"/>
          <w:b/>
          <w:color w:val="000000"/>
          <w:sz w:val="20"/>
          <w:szCs w:val="20"/>
          <w:u w:val="single"/>
        </w:rPr>
        <w:t xml:space="preserve"> </w:t>
      </w:r>
    </w:p>
    <w:p w14:paraId="16C61099" w14:textId="77777777" w:rsidR="00584193" w:rsidRPr="00584193" w:rsidRDefault="00584193" w:rsidP="00584193">
      <w:pPr>
        <w:autoSpaceDE w:val="0"/>
        <w:autoSpaceDN w:val="0"/>
        <w:adjustRightInd w:val="0"/>
        <w:rPr>
          <w:rFonts w:ascii="Arial" w:hAnsi="Arial" w:cs="Arial"/>
          <w:color w:val="000000"/>
          <w:sz w:val="20"/>
          <w:szCs w:val="20"/>
        </w:rPr>
      </w:pPr>
      <w:r w:rsidRPr="00584193">
        <w:rPr>
          <w:rFonts w:ascii="Arial" w:hAnsi="Arial" w:cs="Arial"/>
          <w:color w:val="000000"/>
          <w:sz w:val="20"/>
          <w:szCs w:val="20"/>
        </w:rPr>
        <w:t>(te gebruiken bij variant 2 van Keuzeblok Koop – Levering)</w:t>
      </w:r>
    </w:p>
    <w:p w14:paraId="4777873D" w14:textId="77777777" w:rsidR="00584193" w:rsidRPr="00584193" w:rsidRDefault="00584193" w:rsidP="00584193">
      <w:pPr>
        <w:autoSpaceDE w:val="0"/>
        <w:autoSpaceDN w:val="0"/>
        <w:adjustRightInd w:val="0"/>
        <w:rPr>
          <w:rFonts w:ascii="Arial" w:hAnsi="Arial" w:cs="Arial"/>
          <w:sz w:val="20"/>
          <w:szCs w:val="20"/>
        </w:rPr>
      </w:pPr>
    </w:p>
    <w:p w14:paraId="4F8BF7D7" w14:textId="77777777"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2.a Koopprijs ‘kaal’</w:t>
      </w:r>
    </w:p>
    <w:p w14:paraId="47AFD44A" w14:textId="442E9FB4" w:rsidR="00737444"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w:t>
      </w:r>
      <w:r w:rsidR="00EC1F8E" w:rsidRPr="00F90719">
        <w:rPr>
          <w:rFonts w:ascii="Arial" w:hAnsi="Arial" w:cs="Arial"/>
          <w:sz w:val="20"/>
          <w:szCs w:val="20"/>
        </w:rPr>
        <w:t>§</w:t>
      </w:r>
      <w:r w:rsidR="00E426D0">
        <w:rPr>
          <w:rFonts w:ascii="Arial" w:hAnsi="Arial" w:cs="Arial"/>
          <w:sz w:val="20"/>
          <w:szCs w:val="20"/>
        </w:rPr>
        <w:t>vervreemder</w:t>
      </w:r>
      <w:r w:rsidR="00EC1F8E" w:rsidRPr="00F90719">
        <w:rPr>
          <w:rFonts w:ascii="Arial" w:hAnsi="Arial" w:cs="Arial"/>
          <w:sz w:val="20"/>
          <w:szCs w:val="20"/>
        </w:rPr>
        <w:t>§</w:t>
      </w:r>
      <w:r w:rsidR="00C41130" w:rsidRPr="00EC1F8E">
        <w:rPr>
          <w:rFonts w:ascii="Arial" w:hAnsi="Arial" w:cs="Arial"/>
          <w:sz w:val="20"/>
          <w:szCs w:val="20"/>
        </w:rPr>
        <w:t xml:space="preserve"> </w:t>
      </w:r>
      <w:r w:rsidRPr="00584193">
        <w:rPr>
          <w:rFonts w:ascii="Arial" w:hAnsi="Arial" w:cs="Arial"/>
          <w:color w:val="FF0000"/>
          <w:sz w:val="20"/>
          <w:szCs w:val="20"/>
        </w:rPr>
        <w:t>en</w:t>
      </w:r>
      <w:r w:rsidR="00C41130">
        <w:rPr>
          <w:rFonts w:ascii="Arial" w:hAnsi="Arial" w:cs="Arial"/>
          <w:color w:val="FF0000"/>
          <w:sz w:val="20"/>
          <w:szCs w:val="20"/>
        </w:rPr>
        <w:t xml:space="preserve"> </w:t>
      </w:r>
      <w:r w:rsidR="00EC1F8E" w:rsidRPr="005D3FAD">
        <w:rPr>
          <w:rFonts w:ascii="Arial" w:hAnsi="Arial" w:cs="Arial"/>
          <w:sz w:val="20"/>
          <w:szCs w:val="20"/>
        </w:rPr>
        <w:t>§</w:t>
      </w:r>
      <w:r w:rsidR="00E426D0">
        <w:rPr>
          <w:rFonts w:ascii="Arial" w:hAnsi="Arial" w:cs="Arial"/>
          <w:sz w:val="20"/>
          <w:szCs w:val="20"/>
        </w:rPr>
        <w:t>partij X</w:t>
      </w:r>
      <w:r w:rsidR="00EC1F8E" w:rsidRPr="005D3FAD">
        <w:rPr>
          <w:rFonts w:ascii="Arial" w:hAnsi="Arial" w:cs="Arial"/>
          <w:sz w:val="20"/>
          <w:szCs w:val="20"/>
        </w:rPr>
        <w:t>§</w:t>
      </w:r>
      <w:r w:rsidRPr="00584193">
        <w:rPr>
          <w:rFonts w:ascii="Arial" w:hAnsi="Arial" w:cs="Arial"/>
          <w:color w:val="339A66"/>
          <w:sz w:val="20"/>
          <w:szCs w:val="20"/>
        </w:rPr>
        <w:t xml:space="preserve"> </w:t>
      </w:r>
      <w:r w:rsidRPr="00584193">
        <w:rPr>
          <w:rFonts w:ascii="Arial" w:hAnsi="Arial" w:cs="Arial"/>
          <w:color w:val="FF0000"/>
          <w:sz w:val="20"/>
          <w:szCs w:val="20"/>
        </w:rPr>
        <w:t xml:space="preserve">is overeengekomen, bedraagt: </w:t>
      </w:r>
    </w:p>
    <w:p w14:paraId="3F6FE4EA" w14:textId="77777777" w:rsidR="00584193" w:rsidRPr="00584193" w:rsidRDefault="00737444" w:rsidP="00584193">
      <w:pPr>
        <w:autoSpaceDE w:val="0"/>
        <w:autoSpaceDN w:val="0"/>
        <w:adjustRightInd w:val="0"/>
        <w:rPr>
          <w:rFonts w:ascii="Arial" w:hAnsi="Arial" w:cs="Arial"/>
          <w:color w:val="FF000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p>
    <w:p w14:paraId="42ADAA2B" w14:textId="2C9960A1" w:rsidR="00584193" w:rsidRPr="00584193"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De koopprijs</w:t>
      </w:r>
      <w:r w:rsidR="0008126F">
        <w:rPr>
          <w:rFonts w:ascii="Arial" w:hAnsi="Arial" w:cs="Arial"/>
          <w:color w:val="FF0000"/>
          <w:sz w:val="20"/>
          <w:szCs w:val="20"/>
        </w:rPr>
        <w:t xml:space="preserve">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EC1F8E" w:rsidRPr="005D3FAD">
        <w:rPr>
          <w:rFonts w:ascii="Arial" w:hAnsi="Arial" w:cs="Arial"/>
          <w:sz w:val="20"/>
          <w:szCs w:val="20"/>
        </w:rPr>
        <w:t>§</w:t>
      </w:r>
      <w:r w:rsidR="00EE43F6">
        <w:rPr>
          <w:rFonts w:ascii="Arial" w:hAnsi="Arial" w:cs="Arial"/>
          <w:sz w:val="20"/>
          <w:szCs w:val="20"/>
        </w:rPr>
        <w:t>partij X</w:t>
      </w:r>
      <w:r w:rsidR="00EC1F8E" w:rsidRPr="005D3FAD">
        <w:rPr>
          <w:rFonts w:ascii="Arial" w:hAnsi="Arial" w:cs="Arial"/>
          <w:sz w:val="20"/>
          <w:szCs w:val="20"/>
        </w:rPr>
        <w:t>§</w:t>
      </w:r>
      <w:r w:rsidRPr="00584193">
        <w:rPr>
          <w:rFonts w:ascii="Arial" w:hAnsi="Arial" w:cs="Arial"/>
          <w:color w:val="339A66"/>
          <w:sz w:val="20"/>
          <w:szCs w:val="20"/>
        </w:rPr>
        <w:t xml:space="preserve"> </w:t>
      </w:r>
      <w:r w:rsidRPr="00584193">
        <w:rPr>
          <w:rFonts w:ascii="Arial" w:hAnsi="Arial" w:cs="Arial"/>
          <w:color w:val="FF0000"/>
          <w:sz w:val="20"/>
          <w:szCs w:val="20"/>
        </w:rPr>
        <w:t xml:space="preserve">en </w:t>
      </w:r>
      <w:r w:rsidR="00EC1F8E" w:rsidRPr="005D3FAD">
        <w:rPr>
          <w:rFonts w:ascii="Arial" w:hAnsi="Arial" w:cs="Arial"/>
          <w:sz w:val="20"/>
          <w:szCs w:val="20"/>
        </w:rPr>
        <w:t>§</w:t>
      </w:r>
      <w:r w:rsidR="00EE43F6">
        <w:rPr>
          <w:rFonts w:ascii="Arial" w:hAnsi="Arial" w:cs="Arial"/>
          <w:sz w:val="20"/>
          <w:szCs w:val="20"/>
        </w:rPr>
        <w:t>verkrijger</w:t>
      </w:r>
      <w:r w:rsidR="00EC1F8E" w:rsidRPr="005D3FAD">
        <w:rPr>
          <w:rFonts w:ascii="Arial" w:hAnsi="Arial" w:cs="Arial"/>
          <w:sz w:val="20"/>
          <w:szCs w:val="20"/>
        </w:rPr>
        <w:t>§</w:t>
      </w:r>
      <w:r w:rsidR="00EC1F8E" w:rsidRPr="00584193">
        <w:rPr>
          <w:rFonts w:ascii="Arial" w:hAnsi="Arial" w:cs="Arial"/>
          <w:color w:val="339A66"/>
          <w:sz w:val="20"/>
          <w:szCs w:val="20"/>
        </w:rPr>
        <w:t xml:space="preserve"> </w:t>
      </w:r>
      <w:r w:rsidRPr="00584193">
        <w:rPr>
          <w:rFonts w:ascii="Arial" w:hAnsi="Arial" w:cs="Arial"/>
          <w:color w:val="339A66"/>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2C6C2C" w:rsidRPr="00584193">
        <w:rPr>
          <w:rFonts w:ascii="Arial" w:hAnsi="Arial" w:cs="Arial"/>
          <w:sz w:val="20"/>
          <w:szCs w:val="20"/>
        </w:rPr>
        <w:fldChar w:fldCharType="begin"/>
      </w:r>
      <w:r w:rsidR="002C6C2C" w:rsidRPr="00584193">
        <w:rPr>
          <w:rFonts w:ascii="Arial" w:hAnsi="Arial" w:cs="Arial"/>
          <w:sz w:val="20"/>
          <w:szCs w:val="20"/>
        </w:rPr>
        <w:instrText>MacroButton Nomacro §</w:instrText>
      </w:r>
      <w:r w:rsidR="002C6C2C" w:rsidRPr="00584193">
        <w:rPr>
          <w:rFonts w:ascii="Arial" w:hAnsi="Arial" w:cs="Arial"/>
          <w:sz w:val="20"/>
          <w:szCs w:val="20"/>
        </w:rPr>
        <w:fldChar w:fldCharType="end"/>
      </w:r>
      <w:r w:rsidRPr="00584193">
        <w:rPr>
          <w:rFonts w:ascii="Arial" w:hAnsi="Arial" w:cs="Arial"/>
          <w:color w:val="000000"/>
          <w:sz w:val="20"/>
          <w:szCs w:val="20"/>
        </w:rPr>
        <w:t>bedrag</w:t>
      </w:r>
      <w:r w:rsidR="002C6C2C" w:rsidRPr="00584193">
        <w:rPr>
          <w:rFonts w:ascii="Arial" w:hAnsi="Arial" w:cs="Arial"/>
          <w:sz w:val="20"/>
          <w:szCs w:val="20"/>
        </w:rPr>
        <w:fldChar w:fldCharType="begin"/>
      </w:r>
      <w:r w:rsidR="002C6C2C" w:rsidRPr="00584193">
        <w:rPr>
          <w:rFonts w:ascii="Arial" w:hAnsi="Arial" w:cs="Arial"/>
          <w:sz w:val="20"/>
          <w:szCs w:val="20"/>
        </w:rPr>
        <w:instrText>MacroButton Nomacro §</w:instrText>
      </w:r>
      <w:r w:rsidR="002C6C2C" w:rsidRPr="00584193">
        <w:rPr>
          <w:rFonts w:ascii="Arial" w:hAnsi="Arial" w:cs="Arial"/>
          <w:sz w:val="20"/>
          <w:szCs w:val="20"/>
        </w:rPr>
        <w:fldChar w:fldCharType="end"/>
      </w:r>
      <w:r w:rsidRPr="00584193">
        <w:rPr>
          <w:rFonts w:ascii="Arial" w:hAnsi="Arial" w:cs="Arial"/>
          <w:color w:val="FF0000"/>
          <w:sz w:val="20"/>
          <w:szCs w:val="20"/>
        </w:rPr>
        <w:t>.</w:t>
      </w:r>
    </w:p>
    <w:p w14:paraId="1B660033" w14:textId="77777777" w:rsidR="00584193" w:rsidRPr="002C6C2C" w:rsidRDefault="00584193" w:rsidP="00584193">
      <w:pPr>
        <w:rPr>
          <w:rFonts w:ascii="Arial" w:hAnsi="Arial" w:cs="Arial"/>
          <w:color w:val="000000"/>
          <w:sz w:val="20"/>
          <w:szCs w:val="20"/>
          <w:u w:val="single"/>
        </w:rPr>
      </w:pPr>
      <w:r w:rsidRPr="002C6C2C">
        <w:rPr>
          <w:rFonts w:ascii="Arial" w:hAnsi="Arial" w:cs="Arial"/>
          <w:color w:val="000000"/>
          <w:sz w:val="20"/>
          <w:szCs w:val="20"/>
          <w:u w:val="single"/>
        </w:rPr>
        <w:t xml:space="preserve">Einde variant 2.a </w:t>
      </w:r>
    </w:p>
    <w:p w14:paraId="3322706E" w14:textId="77777777" w:rsidR="00584193" w:rsidRPr="00584193" w:rsidRDefault="00584193" w:rsidP="00584193">
      <w:pPr>
        <w:rPr>
          <w:rFonts w:ascii="Arial" w:hAnsi="Arial" w:cs="Arial"/>
          <w:color w:val="000000"/>
          <w:sz w:val="20"/>
          <w:szCs w:val="20"/>
        </w:rPr>
      </w:pPr>
    </w:p>
    <w:p w14:paraId="4B4005E0" w14:textId="77777777"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2.b Koopprijs ‘</w:t>
      </w:r>
      <w:r w:rsidRPr="00584193">
        <w:rPr>
          <w:rFonts w:ascii="Arial" w:hAnsi="Arial" w:cs="Arial"/>
          <w:color w:val="000000"/>
          <w:sz w:val="20"/>
          <w:szCs w:val="20"/>
          <w:u w:val="single"/>
        </w:rPr>
        <w:t>met daarnaast een bedrag aan roerende zaken’</w:t>
      </w:r>
    </w:p>
    <w:p w14:paraId="355279CA" w14:textId="541FFA26" w:rsidR="00363336"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363336" w:rsidRPr="00F90719">
        <w:rPr>
          <w:rFonts w:ascii="Arial" w:hAnsi="Arial" w:cs="Arial"/>
          <w:sz w:val="20"/>
          <w:szCs w:val="20"/>
        </w:rPr>
        <w:t>§</w:t>
      </w:r>
      <w:r w:rsidR="00363336">
        <w:rPr>
          <w:rFonts w:ascii="Arial" w:hAnsi="Arial" w:cs="Arial"/>
          <w:sz w:val="20"/>
          <w:szCs w:val="20"/>
        </w:rPr>
        <w:t>vervreemder</w:t>
      </w:r>
      <w:r w:rsidR="00363336" w:rsidRPr="00F90719">
        <w:rPr>
          <w:rFonts w:ascii="Arial" w:hAnsi="Arial" w:cs="Arial"/>
          <w:sz w:val="20"/>
          <w:szCs w:val="20"/>
        </w:rPr>
        <w:t>§</w:t>
      </w:r>
      <w:r w:rsidR="00363336" w:rsidRPr="00EC1F8E">
        <w:rPr>
          <w:rFonts w:ascii="Arial" w:hAnsi="Arial" w:cs="Arial"/>
          <w:sz w:val="20"/>
          <w:szCs w:val="20"/>
        </w:rPr>
        <w:t xml:space="preserve"> </w:t>
      </w:r>
      <w:r w:rsidRPr="00584193">
        <w:rPr>
          <w:rFonts w:ascii="Arial" w:hAnsi="Arial" w:cs="Arial"/>
          <w:color w:val="FF0000"/>
          <w:sz w:val="20"/>
          <w:szCs w:val="20"/>
        </w:rPr>
        <w:t>en</w:t>
      </w:r>
      <w:r w:rsidR="00C41130">
        <w:rPr>
          <w:rFonts w:ascii="Arial" w:hAnsi="Arial" w:cs="Arial"/>
          <w:color w:val="FF0000"/>
          <w:sz w:val="20"/>
          <w:szCs w:val="20"/>
        </w:rPr>
        <w:t xml:space="preserve"> </w:t>
      </w:r>
      <w:r w:rsidR="00B00BE0" w:rsidRPr="005D3FAD">
        <w:rPr>
          <w:rFonts w:ascii="Arial" w:hAnsi="Arial" w:cs="Arial"/>
          <w:sz w:val="20"/>
          <w:szCs w:val="20"/>
        </w:rPr>
        <w:t>§</w:t>
      </w:r>
      <w:r w:rsidR="00E426D0">
        <w:rPr>
          <w:rFonts w:ascii="Arial" w:hAnsi="Arial" w:cs="Arial"/>
          <w:sz w:val="20"/>
          <w:szCs w:val="20"/>
        </w:rPr>
        <w:t>partij X</w:t>
      </w:r>
      <w:r w:rsidR="00B00BE0" w:rsidRPr="005D3FAD">
        <w:rPr>
          <w:rFonts w:ascii="Arial" w:hAnsi="Arial" w:cs="Arial"/>
          <w:sz w:val="20"/>
          <w:szCs w:val="20"/>
        </w:rPr>
        <w:t>§</w:t>
      </w:r>
      <w:r w:rsidRPr="00584193">
        <w:rPr>
          <w:rFonts w:ascii="Arial" w:hAnsi="Arial" w:cs="Arial"/>
          <w:color w:val="339A66"/>
          <w:sz w:val="20"/>
          <w:szCs w:val="20"/>
        </w:rPr>
        <w:t xml:space="preserve"> </w:t>
      </w:r>
      <w:r w:rsidRPr="00584193">
        <w:rPr>
          <w:rFonts w:ascii="Arial" w:hAnsi="Arial" w:cs="Arial"/>
          <w:color w:val="FF0000"/>
          <w:sz w:val="20"/>
          <w:szCs w:val="20"/>
        </w:rPr>
        <w:t xml:space="preserve">is overeengekomen, bedraagt: </w:t>
      </w:r>
    </w:p>
    <w:p w14:paraId="729ADDB8" w14:textId="2447D8ED" w:rsidR="00584193" w:rsidRPr="00531643" w:rsidRDefault="00E8355F" w:rsidP="00584193">
      <w:pPr>
        <w:autoSpaceDE w:val="0"/>
        <w:autoSpaceDN w:val="0"/>
        <w:adjustRightInd w:val="0"/>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r w:rsidR="00584193" w:rsidRPr="00584193">
        <w:rPr>
          <w:rFonts w:ascii="Arial" w:hAnsi="Arial" w:cs="Arial"/>
          <w:color w:val="339966"/>
          <w:sz w:val="20"/>
          <w:szCs w:val="20"/>
        </w:rPr>
        <w:t xml:space="preserve"> </w:t>
      </w:r>
      <w:r w:rsidR="00B34B60" w:rsidRPr="005D3FAD">
        <w:rPr>
          <w:rFonts w:ascii="Arial" w:hAnsi="Arial" w:cs="Arial"/>
          <w:sz w:val="20"/>
          <w:szCs w:val="20"/>
        </w:rPr>
        <w:t>§</w:t>
      </w:r>
      <w:r w:rsidR="00B34B60">
        <w:rPr>
          <w:rFonts w:ascii="Arial" w:hAnsi="Arial" w:cs="Arial"/>
          <w:sz w:val="20"/>
          <w:szCs w:val="20"/>
        </w:rPr>
        <w:t xml:space="preserve"> </w:t>
      </w:r>
      <w:r w:rsidR="00363336" w:rsidRPr="000E1974">
        <w:rPr>
          <w:rFonts w:ascii="Arial" w:hAnsi="Arial" w:cs="Arial"/>
          <w:sz w:val="20"/>
          <w:szCs w:val="20"/>
        </w:rPr>
        <w:t>§</w:t>
      </w:r>
      <w:r w:rsidR="00363336">
        <w:rPr>
          <w:rFonts w:ascii="Arial" w:hAnsi="Arial" w:cs="Arial"/>
          <w:sz w:val="20"/>
          <w:szCs w:val="20"/>
        </w:rPr>
        <w:t>Vervreemder</w:t>
      </w:r>
      <w:r w:rsidR="00363336" w:rsidRPr="000E1974">
        <w:rPr>
          <w:rFonts w:ascii="Arial" w:hAnsi="Arial" w:cs="Arial"/>
          <w:sz w:val="20"/>
          <w:szCs w:val="20"/>
        </w:rPr>
        <w:t>§</w:t>
      </w:r>
      <w:r w:rsidR="00B34B60">
        <w:rPr>
          <w:rFonts w:ascii="Arial" w:hAnsi="Arial" w:cs="Arial"/>
          <w:sz w:val="20"/>
          <w:szCs w:val="20"/>
        </w:rPr>
        <w:t xml:space="preserve"> </w:t>
      </w:r>
      <w:r w:rsidR="00B34B60" w:rsidRPr="005D3FAD">
        <w:rPr>
          <w:rFonts w:ascii="Arial" w:hAnsi="Arial" w:cs="Arial"/>
          <w:sz w:val="20"/>
          <w:szCs w:val="20"/>
        </w:rPr>
        <w:t>§</w:t>
      </w:r>
      <w:r w:rsidR="00363336" w:rsidDel="00363336">
        <w:rPr>
          <w:rFonts w:ascii="Arial" w:hAnsi="Arial" w:cs="Arial"/>
          <w:color w:val="339966"/>
          <w:sz w:val="20"/>
          <w:szCs w:val="20"/>
        </w:rPr>
        <w:t xml:space="preserve"> </w:t>
      </w:r>
      <w:r w:rsidR="00C41130">
        <w:rPr>
          <w:rFonts w:ascii="Arial" w:hAnsi="Arial" w:cs="Arial"/>
          <w:color w:val="339966"/>
          <w:sz w:val="20"/>
          <w:szCs w:val="20"/>
        </w:rPr>
        <w:t xml:space="preserve">/ </w:t>
      </w:r>
      <w:r w:rsidR="00B34B60" w:rsidRPr="005D3FAD">
        <w:rPr>
          <w:rFonts w:ascii="Arial" w:hAnsi="Arial" w:cs="Arial"/>
          <w:sz w:val="20"/>
          <w:szCs w:val="20"/>
        </w:rPr>
        <w:t>§</w:t>
      </w:r>
      <w:r w:rsidR="00B34B60">
        <w:rPr>
          <w:rFonts w:ascii="Arial" w:hAnsi="Arial" w:cs="Arial"/>
          <w:sz w:val="20"/>
          <w:szCs w:val="20"/>
        </w:rPr>
        <w:t xml:space="preserve"> </w:t>
      </w:r>
      <w:r w:rsidR="00363336" w:rsidRPr="005D3FAD">
        <w:rPr>
          <w:rFonts w:ascii="Arial" w:hAnsi="Arial" w:cs="Arial"/>
          <w:sz w:val="20"/>
          <w:szCs w:val="20"/>
        </w:rPr>
        <w:t>§</w:t>
      </w:r>
      <w:r w:rsidR="00363336">
        <w:rPr>
          <w:rFonts w:ascii="Arial" w:hAnsi="Arial" w:cs="Arial"/>
          <w:sz w:val="20"/>
          <w:szCs w:val="20"/>
        </w:rPr>
        <w:t>Partij X</w:t>
      </w:r>
      <w:r w:rsidR="00363336" w:rsidRPr="005D3FAD">
        <w:rPr>
          <w:rFonts w:ascii="Arial" w:hAnsi="Arial" w:cs="Arial"/>
          <w:sz w:val="20"/>
          <w:szCs w:val="20"/>
        </w:rPr>
        <w:t>§</w:t>
      </w:r>
      <w:r w:rsidR="00B34B60">
        <w:rPr>
          <w:rFonts w:ascii="Arial" w:hAnsi="Arial" w:cs="Arial"/>
          <w:sz w:val="20"/>
          <w:szCs w:val="20"/>
        </w:rPr>
        <w:t xml:space="preserve"> </w:t>
      </w:r>
      <w:r w:rsidR="00B34B60" w:rsidRPr="005D3FAD">
        <w:rPr>
          <w:rFonts w:ascii="Arial" w:hAnsi="Arial" w:cs="Arial"/>
          <w:sz w:val="20"/>
          <w:szCs w:val="20"/>
        </w:rPr>
        <w:t>§</w:t>
      </w:r>
      <w:r w:rsidR="00107454">
        <w:rPr>
          <w:rFonts w:ascii="Arial" w:hAnsi="Arial" w:cs="Arial"/>
          <w:sz w:val="20"/>
          <w:szCs w:val="20"/>
        </w:rPr>
        <w:t xml:space="preserve"> </w:t>
      </w:r>
      <w:r w:rsidR="00107454" w:rsidRPr="00107454">
        <w:rPr>
          <w:rFonts w:ascii="Arial" w:hAnsi="Arial" w:cs="Arial"/>
          <w:color w:val="339966"/>
          <w:sz w:val="20"/>
          <w:szCs w:val="20"/>
        </w:rPr>
        <w:t>/</w:t>
      </w:r>
      <w:r w:rsidR="00584193" w:rsidRPr="00E8355F">
        <w:rPr>
          <w:rFonts w:ascii="Arial" w:hAnsi="Arial" w:cs="Arial"/>
          <w:color w:val="008000"/>
          <w:sz w:val="20"/>
          <w:szCs w:val="20"/>
        </w:rPr>
        <w:t xml:space="preserve"> </w:t>
      </w:r>
      <w:r w:rsidR="00B34B60" w:rsidRPr="005D3FAD">
        <w:rPr>
          <w:rFonts w:ascii="Arial" w:hAnsi="Arial" w:cs="Arial"/>
          <w:sz w:val="20"/>
          <w:szCs w:val="20"/>
        </w:rPr>
        <w:t>§</w:t>
      </w:r>
      <w:r w:rsidR="00B34B60">
        <w:rPr>
          <w:rFonts w:ascii="Arial" w:hAnsi="Arial" w:cs="Arial"/>
          <w:sz w:val="20"/>
          <w:szCs w:val="20"/>
        </w:rPr>
        <w:t xml:space="preserve"> </w:t>
      </w:r>
      <w:r w:rsidR="00363336" w:rsidRPr="00F90719">
        <w:rPr>
          <w:rFonts w:ascii="Arial" w:hAnsi="Arial" w:cs="Arial"/>
          <w:sz w:val="20"/>
          <w:szCs w:val="20"/>
        </w:rPr>
        <w:t>§</w:t>
      </w:r>
      <w:r w:rsidR="00363336">
        <w:rPr>
          <w:rFonts w:ascii="Arial" w:hAnsi="Arial" w:cs="Arial"/>
          <w:sz w:val="20"/>
          <w:szCs w:val="20"/>
        </w:rPr>
        <w:t>Vervreemder</w:t>
      </w:r>
      <w:r w:rsidR="00363336" w:rsidRPr="00F90719">
        <w:rPr>
          <w:rFonts w:ascii="Arial" w:hAnsi="Arial" w:cs="Arial"/>
          <w:sz w:val="20"/>
          <w:szCs w:val="20"/>
        </w:rPr>
        <w:t>§</w:t>
      </w:r>
      <w:r w:rsidR="00363336" w:rsidRPr="00EC1F8E">
        <w:rPr>
          <w:rFonts w:ascii="Arial" w:hAnsi="Arial" w:cs="Arial"/>
          <w:sz w:val="20"/>
          <w:szCs w:val="20"/>
        </w:rPr>
        <w:t xml:space="preserve"> </w:t>
      </w:r>
      <w:r w:rsidR="00C41130" w:rsidRPr="00C41130">
        <w:rPr>
          <w:rFonts w:ascii="Arial" w:hAnsi="Arial" w:cs="Arial"/>
          <w:color w:val="339966"/>
          <w:sz w:val="20"/>
          <w:szCs w:val="20"/>
        </w:rPr>
        <w:t>en</w:t>
      </w:r>
      <w:r w:rsidR="00C41130">
        <w:rPr>
          <w:rFonts w:ascii="Arial" w:hAnsi="Arial" w:cs="Arial"/>
          <w:sz w:val="20"/>
          <w:szCs w:val="20"/>
        </w:rPr>
        <w:t xml:space="preserve"> </w:t>
      </w:r>
      <w:r w:rsidR="00527FF3" w:rsidRPr="005D3FAD">
        <w:rPr>
          <w:rFonts w:ascii="Arial" w:hAnsi="Arial" w:cs="Arial"/>
          <w:sz w:val="20"/>
          <w:szCs w:val="20"/>
        </w:rPr>
        <w:t>§</w:t>
      </w:r>
      <w:r w:rsidR="00527FF3">
        <w:rPr>
          <w:rFonts w:ascii="Arial" w:hAnsi="Arial" w:cs="Arial"/>
          <w:sz w:val="20"/>
          <w:szCs w:val="20"/>
        </w:rPr>
        <w:t>partij X</w:t>
      </w:r>
      <w:r w:rsidR="00527FF3" w:rsidRPr="005D3FAD">
        <w:rPr>
          <w:rFonts w:ascii="Arial" w:hAnsi="Arial" w:cs="Arial"/>
          <w:sz w:val="20"/>
          <w:szCs w:val="20"/>
        </w:rPr>
        <w:t>§</w:t>
      </w:r>
      <w:r w:rsidR="00527FF3" w:rsidRPr="00584193">
        <w:rPr>
          <w:rFonts w:ascii="Arial" w:hAnsi="Arial" w:cs="Arial"/>
          <w:color w:val="339A66"/>
          <w:sz w:val="20"/>
          <w:szCs w:val="20"/>
        </w:rPr>
        <w:t xml:space="preserve"> </w:t>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C41130">
        <w:rPr>
          <w:rFonts w:ascii="Arial" w:hAnsi="Arial" w:cs="Arial"/>
          <w:sz w:val="20"/>
          <w:szCs w:val="20"/>
        </w:rPr>
        <w:t xml:space="preserve"> </w:t>
      </w:r>
      <w:r w:rsidR="00584193" w:rsidRPr="00584193">
        <w:rPr>
          <w:rFonts w:ascii="Arial" w:hAnsi="Arial" w:cs="Arial"/>
          <w:color w:val="800080"/>
          <w:sz w:val="20"/>
          <w:szCs w:val="20"/>
        </w:rPr>
        <w:t xml:space="preserve">heeft/hebben </w:t>
      </w:r>
      <w:r w:rsidR="00584193" w:rsidRPr="00584193">
        <w:rPr>
          <w:rFonts w:ascii="Arial" w:hAnsi="Arial" w:cs="Arial"/>
          <w:color w:val="FF0000"/>
          <w:sz w:val="20"/>
          <w:szCs w:val="20"/>
        </w:rPr>
        <w:t xml:space="preserve">aan de </w:t>
      </w:r>
      <w:r w:rsidR="0017269B">
        <w:rPr>
          <w:rFonts w:ascii="Arial" w:hAnsi="Arial" w:cs="Arial"/>
          <w:color w:val="339966"/>
          <w:sz w:val="20"/>
          <w:szCs w:val="20"/>
        </w:rPr>
        <w:t xml:space="preserve">meeverkochte / </w:t>
      </w:r>
      <w:r w:rsidR="0017269B" w:rsidRPr="00B443DE">
        <w:rPr>
          <w:rFonts w:ascii="Arial" w:hAnsi="Arial" w:cs="Arial"/>
          <w:color w:val="339966"/>
          <w:sz w:val="20"/>
          <w:szCs w:val="20"/>
        </w:rPr>
        <w:t>in</w:t>
      </w:r>
      <w:r w:rsidR="0017269B" w:rsidRPr="00584193">
        <w:rPr>
          <w:rFonts w:ascii="Arial" w:hAnsi="Arial" w:cs="Arial"/>
          <w:color w:val="FF0000"/>
          <w:sz w:val="20"/>
          <w:szCs w:val="20"/>
        </w:rPr>
        <w:t xml:space="preserve"> </w:t>
      </w:r>
      <w:r w:rsidR="0017269B" w:rsidRPr="00B443DE">
        <w:rPr>
          <w:rFonts w:ascii="Arial" w:hAnsi="Arial" w:cs="Arial"/>
          <w:color w:val="00FFFF"/>
          <w:sz w:val="20"/>
          <w:szCs w:val="20"/>
        </w:rPr>
        <w:t>het/de Registergoed</w:t>
      </w:r>
      <w:r w:rsidR="0017269B">
        <w:rPr>
          <w:rFonts w:ascii="Arial" w:hAnsi="Arial" w:cs="Arial"/>
          <w:color w:val="339966"/>
          <w:sz w:val="20"/>
          <w:szCs w:val="20"/>
        </w:rPr>
        <w:t xml:space="preserve"> </w:t>
      </w:r>
      <w:r w:rsidR="0017269B" w:rsidRPr="00FC56F2">
        <w:rPr>
          <w:rFonts w:ascii="Arial" w:hAnsi="Arial" w:cs="Arial"/>
          <w:color w:val="800080"/>
          <w:sz w:val="20"/>
          <w:szCs w:val="20"/>
        </w:rPr>
        <w:t>[volgnummer]</w:t>
      </w:r>
      <w:r w:rsidR="0017269B">
        <w:rPr>
          <w:rFonts w:ascii="Arial" w:hAnsi="Arial" w:cs="Arial"/>
          <w:color w:val="800080"/>
          <w:sz w:val="20"/>
          <w:szCs w:val="20"/>
        </w:rPr>
        <w:t xml:space="preserve"> </w:t>
      </w:r>
      <w:r w:rsidR="0017269B" w:rsidRPr="00B443DE">
        <w:rPr>
          <w:rFonts w:ascii="Arial" w:hAnsi="Arial" w:cs="Arial"/>
          <w:color w:val="00FFFF"/>
          <w:sz w:val="20"/>
          <w:szCs w:val="20"/>
        </w:rPr>
        <w:t>/Registergoederen</w:t>
      </w:r>
      <w:r w:rsidR="006A18D9">
        <w:rPr>
          <w:rFonts w:ascii="Arial" w:hAnsi="Arial" w:cs="Arial"/>
          <w:color w:val="00FFFF"/>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en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17269B" w:rsidRPr="00B443DE">
        <w:rPr>
          <w:rFonts w:ascii="Arial" w:hAnsi="Arial" w:cs="Arial"/>
          <w:color w:val="00FFFF"/>
          <w:sz w:val="20"/>
          <w:szCs w:val="20"/>
        </w:rPr>
        <w:t>/Verkochte</w:t>
      </w:r>
      <w:r w:rsidR="0017269B">
        <w:rPr>
          <w:rFonts w:ascii="Arial" w:hAnsi="Arial" w:cs="Arial"/>
          <w:color w:val="339966"/>
          <w:sz w:val="20"/>
          <w:szCs w:val="20"/>
        </w:rPr>
        <w:t xml:space="preserve"> </w:t>
      </w:r>
      <w:r w:rsidR="0017269B" w:rsidRPr="00267149">
        <w:rPr>
          <w:rFonts w:ascii="Arial" w:hAnsi="Arial" w:cs="Arial"/>
          <w:color w:val="339966"/>
          <w:sz w:val="20"/>
          <w:szCs w:val="20"/>
        </w:rPr>
        <w:t>begrepen</w:t>
      </w:r>
      <w:r w:rsidR="0017269B" w:rsidRPr="00584193">
        <w:rPr>
          <w:rFonts w:ascii="Arial" w:hAnsi="Arial" w:cs="Arial"/>
          <w:color w:val="FF0000"/>
          <w:sz w:val="20"/>
          <w:szCs w:val="20"/>
        </w:rPr>
        <w:t xml:space="preserve"> </w:t>
      </w:r>
      <w:r w:rsidR="00584193" w:rsidRPr="00584193">
        <w:rPr>
          <w:rFonts w:ascii="Arial" w:hAnsi="Arial" w:cs="Arial"/>
          <w:color w:val="FF0000"/>
          <w:sz w:val="20"/>
          <w:szCs w:val="20"/>
        </w:rPr>
        <w:t>roerende zaken een waarde toegekend groot</w:t>
      </w:r>
      <w:r w:rsidR="00584193"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E8355F">
        <w:rPr>
          <w:rFonts w:ascii="Arial" w:hAnsi="Arial" w:cs="Arial"/>
          <w:color w:val="FF0000"/>
          <w:sz w:val="20"/>
          <w:szCs w:val="20"/>
        </w:rPr>
        <w:t>.</w:t>
      </w:r>
      <w:r w:rsidR="00584193" w:rsidRPr="00584193">
        <w:rPr>
          <w:rFonts w:ascii="Arial" w:hAnsi="Arial" w:cs="Arial"/>
          <w:color w:val="800080"/>
          <w:sz w:val="20"/>
          <w:szCs w:val="20"/>
        </w:rPr>
        <w:t xml:space="preserve"> </w:t>
      </w:r>
      <w:r w:rsidR="00584193" w:rsidRPr="00584193">
        <w:rPr>
          <w:rFonts w:ascii="Arial" w:hAnsi="Arial" w:cs="Arial"/>
          <w:color w:val="FF0000"/>
          <w:sz w:val="20"/>
          <w:szCs w:val="20"/>
        </w:rPr>
        <w:t xml:space="preserve">De koopprijs </w:t>
      </w:r>
      <w:r w:rsidR="008D68B6" w:rsidRPr="00E15965">
        <w:rPr>
          <w:rFonts w:ascii="Arial" w:hAnsi="Arial" w:cs="Arial"/>
          <w:color w:val="800080"/>
          <w:sz w:val="20"/>
          <w:szCs w:val="20"/>
        </w:rPr>
        <w:t>van</w:t>
      </w:r>
      <w:r w:rsidR="008D68B6" w:rsidRPr="00584193">
        <w:rPr>
          <w:rFonts w:ascii="Arial" w:hAnsi="Arial" w:cs="Arial"/>
          <w:color w:val="FF0000"/>
          <w:sz w:val="20"/>
          <w:szCs w:val="20"/>
        </w:rPr>
        <w:t xml:space="preserve"> </w:t>
      </w:r>
      <w:r w:rsidR="008D68B6" w:rsidRPr="00E15965">
        <w:rPr>
          <w:rFonts w:ascii="Arial" w:hAnsi="Arial" w:cs="Arial"/>
          <w:color w:val="3366FF"/>
          <w:sz w:val="20"/>
          <w:szCs w:val="20"/>
        </w:rPr>
        <w:t>het/de</w:t>
      </w:r>
      <w:r w:rsidR="008D68B6">
        <w:rPr>
          <w:rFonts w:ascii="Arial" w:hAnsi="Arial" w:cs="Arial"/>
          <w:color w:val="FF0000"/>
          <w:sz w:val="20"/>
          <w:szCs w:val="20"/>
        </w:rPr>
        <w:t xml:space="preserve"> </w:t>
      </w:r>
      <w:r w:rsidR="008D68B6" w:rsidRPr="00E15965">
        <w:rPr>
          <w:rFonts w:ascii="Arial" w:hAnsi="Arial" w:cs="Arial"/>
          <w:color w:val="800080"/>
          <w:sz w:val="20"/>
          <w:szCs w:val="20"/>
        </w:rPr>
        <w:t>Registergoed</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w:t>
      </w:r>
      <w:r w:rsidR="008D68B6">
        <w:rPr>
          <w:rFonts w:ascii="Arial" w:hAnsi="Arial" w:cs="Arial"/>
          <w:color w:val="800080"/>
          <w:sz w:val="20"/>
          <w:szCs w:val="20"/>
        </w:rPr>
        <w:t xml:space="preserve"> </w:t>
      </w:r>
      <w:r w:rsidR="008D68B6" w:rsidRPr="00E15965">
        <w:rPr>
          <w:rFonts w:ascii="Arial" w:hAnsi="Arial" w:cs="Arial"/>
          <w:color w:val="800080"/>
          <w:sz w:val="20"/>
          <w:szCs w:val="20"/>
        </w:rPr>
        <w:t>/Registergoederen</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 [volgnummer] en [volgnummer]</w:t>
      </w:r>
      <w:r w:rsidR="008D68B6" w:rsidRPr="00A15398">
        <w:rPr>
          <w:rFonts w:ascii="Arial" w:hAnsi="Arial" w:cs="Arial"/>
          <w:color w:val="800080"/>
          <w:sz w:val="20"/>
          <w:szCs w:val="20"/>
        </w:rPr>
        <w:t xml:space="preserve"> </w:t>
      </w:r>
      <w:r w:rsidR="008D68B6" w:rsidRPr="00E15965">
        <w:rPr>
          <w:rFonts w:ascii="Arial" w:hAnsi="Arial" w:cs="Arial"/>
          <w:color w:val="800080"/>
          <w:sz w:val="20"/>
          <w:szCs w:val="20"/>
        </w:rPr>
        <w:t>/Verkochte</w:t>
      </w:r>
      <w:r w:rsidR="008D68B6">
        <w:rPr>
          <w:rFonts w:ascii="Arial" w:hAnsi="Arial" w:cs="Arial"/>
          <w:color w:val="800080"/>
          <w:sz w:val="20"/>
          <w:szCs w:val="20"/>
        </w:rPr>
        <w:t xml:space="preserve"> </w:t>
      </w:r>
      <w:r w:rsidR="00584193" w:rsidRPr="00584193">
        <w:rPr>
          <w:rFonts w:ascii="Arial" w:hAnsi="Arial" w:cs="Arial"/>
          <w:color w:val="FF0000"/>
          <w:sz w:val="20"/>
          <w:szCs w:val="20"/>
        </w:rPr>
        <w:t>wordt met dit bedrag verhoogd.</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3A38D0F5" w14:textId="19D82F7C" w:rsidR="00E8355F" w:rsidRDefault="00584193" w:rsidP="00584193">
      <w:pPr>
        <w:autoSpaceDE w:val="0"/>
        <w:autoSpaceDN w:val="0"/>
        <w:adjustRightInd w:val="0"/>
        <w:rPr>
          <w:rFonts w:ascii="Arial" w:hAnsi="Arial" w:cs="Arial"/>
          <w:color w:val="00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B34B60" w:rsidRPr="005D3FAD">
        <w:rPr>
          <w:rFonts w:ascii="Arial" w:hAnsi="Arial" w:cs="Arial"/>
          <w:sz w:val="20"/>
          <w:szCs w:val="20"/>
        </w:rPr>
        <w:t>§</w:t>
      </w:r>
      <w:r w:rsidR="00B34B60">
        <w:rPr>
          <w:rFonts w:ascii="Arial" w:hAnsi="Arial" w:cs="Arial"/>
          <w:sz w:val="20"/>
          <w:szCs w:val="20"/>
        </w:rPr>
        <w:t>partij X</w:t>
      </w:r>
      <w:r w:rsidR="00B34B60" w:rsidRPr="005D3FAD">
        <w:rPr>
          <w:rFonts w:ascii="Arial" w:hAnsi="Arial" w:cs="Arial"/>
          <w:sz w:val="20"/>
          <w:szCs w:val="20"/>
        </w:rPr>
        <w:t>§</w:t>
      </w:r>
      <w:r w:rsidRPr="00584193">
        <w:rPr>
          <w:rFonts w:ascii="Arial" w:hAnsi="Arial" w:cs="Arial"/>
          <w:color w:val="339A66"/>
          <w:sz w:val="20"/>
          <w:szCs w:val="20"/>
        </w:rPr>
        <w:t xml:space="preserve"> </w:t>
      </w:r>
      <w:r w:rsidRPr="00584193">
        <w:rPr>
          <w:rFonts w:ascii="Arial" w:hAnsi="Arial" w:cs="Arial"/>
          <w:color w:val="FF0000"/>
          <w:sz w:val="20"/>
          <w:szCs w:val="20"/>
        </w:rPr>
        <w:t xml:space="preserve">en </w:t>
      </w:r>
      <w:r w:rsidR="00B34B60" w:rsidRPr="005D3FAD">
        <w:rPr>
          <w:rFonts w:ascii="Arial" w:hAnsi="Arial" w:cs="Arial"/>
          <w:sz w:val="20"/>
          <w:szCs w:val="20"/>
        </w:rPr>
        <w:t>§</w:t>
      </w:r>
      <w:r w:rsidR="00B34B60">
        <w:rPr>
          <w:rFonts w:ascii="Arial" w:hAnsi="Arial" w:cs="Arial"/>
          <w:sz w:val="20"/>
          <w:szCs w:val="20"/>
        </w:rPr>
        <w:t>verkrijger</w:t>
      </w:r>
      <w:r w:rsidR="00B34B60" w:rsidRPr="005D3FAD">
        <w:rPr>
          <w:rFonts w:ascii="Arial" w:hAnsi="Arial" w:cs="Arial"/>
          <w:sz w:val="20"/>
          <w:szCs w:val="20"/>
        </w:rPr>
        <w:t>§</w:t>
      </w:r>
      <w:r w:rsidRPr="00584193">
        <w:rPr>
          <w:rFonts w:ascii="Arial" w:hAnsi="Arial" w:cs="Arial"/>
          <w:color w:val="339A66"/>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p>
    <w:p w14:paraId="30B51D3F" w14:textId="2AB9DD60" w:rsidR="00584193" w:rsidRPr="001F4B9F" w:rsidRDefault="00E8355F" w:rsidP="001F4B9F">
      <w:r w:rsidRPr="00584193">
        <w:rPr>
          <w:rFonts w:ascii="Arial" w:hAnsi="Arial" w:cs="Arial"/>
          <w:sz w:val="20"/>
          <w:szCs w:val="20"/>
        </w:rPr>
        <w:lastRenderedPageBreak/>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FF0000"/>
          <w:sz w:val="20"/>
          <w:szCs w:val="20"/>
        </w:rPr>
        <w:t xml:space="preserve">. </w:t>
      </w:r>
      <w:r w:rsidR="00B45F4A" w:rsidRPr="005D3FAD">
        <w:rPr>
          <w:rFonts w:ascii="Arial" w:hAnsi="Arial" w:cs="Arial"/>
          <w:sz w:val="20"/>
          <w:szCs w:val="20"/>
        </w:rPr>
        <w:t>§</w:t>
      </w:r>
      <w:r w:rsidR="00B45F4A">
        <w:rPr>
          <w:rFonts w:ascii="Arial" w:hAnsi="Arial" w:cs="Arial"/>
          <w:sz w:val="20"/>
          <w:szCs w:val="20"/>
        </w:rPr>
        <w:t xml:space="preserve"> </w:t>
      </w:r>
      <w:r w:rsidR="00B34B60" w:rsidRPr="005D3FAD">
        <w:rPr>
          <w:rFonts w:ascii="Arial" w:hAnsi="Arial" w:cs="Arial"/>
          <w:sz w:val="20"/>
          <w:szCs w:val="20"/>
        </w:rPr>
        <w:t>§</w:t>
      </w:r>
      <w:r w:rsidR="00B34B60">
        <w:rPr>
          <w:rFonts w:ascii="Arial" w:hAnsi="Arial" w:cs="Arial"/>
          <w:sz w:val="20"/>
          <w:szCs w:val="20"/>
        </w:rPr>
        <w:t>Partij X</w:t>
      </w:r>
      <w:r w:rsidR="00B34B60" w:rsidRPr="005D3FAD">
        <w:rPr>
          <w:rFonts w:ascii="Arial" w:hAnsi="Arial" w:cs="Arial"/>
          <w:sz w:val="20"/>
          <w:szCs w:val="20"/>
        </w:rPr>
        <w:t>§</w:t>
      </w:r>
      <w:r w:rsidR="00B45F4A">
        <w:rPr>
          <w:rFonts w:ascii="Arial" w:hAnsi="Arial" w:cs="Arial"/>
          <w:sz w:val="20"/>
          <w:szCs w:val="20"/>
        </w:rPr>
        <w:t xml:space="preserve"> </w:t>
      </w:r>
      <w:r w:rsidR="00B45F4A" w:rsidRPr="005D3FAD">
        <w:rPr>
          <w:rFonts w:ascii="Arial" w:hAnsi="Arial" w:cs="Arial"/>
          <w:sz w:val="20"/>
          <w:szCs w:val="20"/>
        </w:rPr>
        <w:t>§</w:t>
      </w:r>
      <w:r w:rsidR="00B34B60" w:rsidRPr="00584193">
        <w:rPr>
          <w:rFonts w:ascii="Arial" w:hAnsi="Arial" w:cs="Arial"/>
          <w:color w:val="339A66"/>
          <w:sz w:val="20"/>
          <w:szCs w:val="20"/>
        </w:rPr>
        <w:t xml:space="preserve"> </w:t>
      </w:r>
      <w:r w:rsidR="001F4B9F">
        <w:rPr>
          <w:rFonts w:ascii="Arial" w:hAnsi="Arial" w:cs="Arial"/>
          <w:color w:val="339966"/>
          <w:sz w:val="20"/>
          <w:szCs w:val="20"/>
        </w:rPr>
        <w:t>/</w:t>
      </w:r>
      <w:r w:rsidR="001F4B9F">
        <w:rPr>
          <w:rFonts w:ascii="Arial" w:hAnsi="Arial" w:cs="Arial"/>
          <w:color w:val="008000"/>
          <w:sz w:val="20"/>
          <w:szCs w:val="20"/>
        </w:rPr>
        <w:t xml:space="preserve">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339966"/>
          <w:sz w:val="20"/>
          <w:szCs w:val="20"/>
        </w:rPr>
        <w:t xml:space="preserve"> </w:t>
      </w:r>
      <w:r w:rsidR="00B34B60" w:rsidRPr="005D3FAD">
        <w:rPr>
          <w:rFonts w:ascii="Arial" w:hAnsi="Arial" w:cs="Arial"/>
          <w:sz w:val="20"/>
          <w:szCs w:val="20"/>
        </w:rPr>
        <w:t>§</w:t>
      </w:r>
      <w:r w:rsidR="00B45F4A">
        <w:rPr>
          <w:rFonts w:ascii="Arial" w:hAnsi="Arial" w:cs="Arial"/>
          <w:sz w:val="20"/>
          <w:szCs w:val="20"/>
        </w:rPr>
        <w:t>V</w:t>
      </w:r>
      <w:r w:rsidR="00B34B60">
        <w:rPr>
          <w:rFonts w:ascii="Arial" w:hAnsi="Arial" w:cs="Arial"/>
          <w:sz w:val="20"/>
          <w:szCs w:val="20"/>
        </w:rPr>
        <w:t>erkrijger</w:t>
      </w:r>
      <w:r w:rsidR="00B34B60" w:rsidRPr="005D3FAD">
        <w:rPr>
          <w:rFonts w:ascii="Arial" w:hAnsi="Arial" w:cs="Arial"/>
          <w:sz w:val="20"/>
          <w:szCs w:val="20"/>
        </w:rPr>
        <w:t>§</w:t>
      </w:r>
      <w:r w:rsidR="00B34B60" w:rsidRPr="00584193">
        <w:rPr>
          <w:rFonts w:ascii="Arial" w:hAnsi="Arial" w:cs="Arial"/>
          <w:color w:val="339A66"/>
          <w:sz w:val="20"/>
          <w:szCs w:val="20"/>
        </w:rPr>
        <w:t xml:space="preserve"> </w:t>
      </w:r>
      <w:r w:rsidR="001F4B9F" w:rsidRPr="00B2176B">
        <w:rPr>
          <w:rFonts w:ascii="Arial" w:hAnsi="Arial" w:cs="Arial"/>
          <w:sz w:val="20"/>
          <w:szCs w:val="20"/>
        </w:rPr>
        <w:fldChar w:fldCharType="begin"/>
      </w:r>
      <w:r w:rsidR="001F4B9F" w:rsidRPr="00B2176B">
        <w:rPr>
          <w:rFonts w:ascii="Arial" w:hAnsi="Arial" w:cs="Arial"/>
          <w:sz w:val="20"/>
          <w:szCs w:val="20"/>
        </w:rPr>
        <w:instrText>MacroButton Nomacro §</w:instrText>
      </w:r>
      <w:r w:rsidR="001F4B9F" w:rsidRPr="00B2176B">
        <w:rPr>
          <w:rFonts w:ascii="Arial" w:hAnsi="Arial" w:cs="Arial"/>
          <w:sz w:val="20"/>
          <w:szCs w:val="20"/>
        </w:rPr>
        <w:fldChar w:fldCharType="end"/>
      </w:r>
      <w:r w:rsidR="001F4B9F">
        <w:rPr>
          <w:rFonts w:ascii="Arial" w:hAnsi="Arial" w:cs="Arial"/>
          <w:color w:val="008000"/>
          <w:sz w:val="20"/>
          <w:szCs w:val="20"/>
        </w:rPr>
        <w:t xml:space="preserve"> / </w:t>
      </w:r>
      <w:r w:rsidR="00B45F4A" w:rsidRPr="005D3FAD">
        <w:rPr>
          <w:rFonts w:ascii="Arial" w:hAnsi="Arial" w:cs="Arial"/>
          <w:sz w:val="20"/>
          <w:szCs w:val="20"/>
        </w:rPr>
        <w:t>§</w:t>
      </w:r>
      <w:r w:rsidR="00B45F4A">
        <w:rPr>
          <w:rFonts w:ascii="Arial" w:hAnsi="Arial" w:cs="Arial"/>
          <w:sz w:val="20"/>
          <w:szCs w:val="20"/>
        </w:rPr>
        <w:t xml:space="preserve"> </w:t>
      </w:r>
      <w:r w:rsidR="00B45F4A" w:rsidRPr="005D3FAD">
        <w:rPr>
          <w:rFonts w:ascii="Arial" w:hAnsi="Arial" w:cs="Arial"/>
          <w:sz w:val="20"/>
          <w:szCs w:val="20"/>
        </w:rPr>
        <w:t>§</w:t>
      </w:r>
      <w:r w:rsidR="00B45F4A">
        <w:rPr>
          <w:rFonts w:ascii="Arial" w:hAnsi="Arial" w:cs="Arial"/>
          <w:sz w:val="20"/>
          <w:szCs w:val="20"/>
        </w:rPr>
        <w:t>Partij X</w:t>
      </w:r>
      <w:r w:rsidR="00B45F4A" w:rsidRPr="005D3FAD">
        <w:rPr>
          <w:rFonts w:ascii="Arial" w:hAnsi="Arial" w:cs="Arial"/>
          <w:sz w:val="20"/>
          <w:szCs w:val="20"/>
        </w:rPr>
        <w:t>§</w:t>
      </w:r>
      <w:r w:rsidR="001F4B9F">
        <w:rPr>
          <w:rFonts w:ascii="Arial" w:hAnsi="Arial" w:cs="Arial"/>
          <w:color w:val="339966"/>
          <w:sz w:val="20"/>
          <w:szCs w:val="20"/>
        </w:rPr>
        <w:t xml:space="preserve"> en </w:t>
      </w:r>
      <w:r w:rsidR="00B45F4A" w:rsidRPr="005D3FAD">
        <w:rPr>
          <w:rFonts w:ascii="Arial" w:hAnsi="Arial" w:cs="Arial"/>
          <w:sz w:val="20"/>
          <w:szCs w:val="20"/>
        </w:rPr>
        <w:t>§</w:t>
      </w:r>
      <w:r w:rsidR="00B45F4A">
        <w:rPr>
          <w:rFonts w:ascii="Arial" w:hAnsi="Arial" w:cs="Arial"/>
          <w:sz w:val="20"/>
          <w:szCs w:val="20"/>
        </w:rPr>
        <w:t>verkrijger</w:t>
      </w:r>
      <w:r w:rsidR="00B45F4A" w:rsidRPr="005D3FAD">
        <w:rPr>
          <w:rFonts w:ascii="Arial" w:hAnsi="Arial" w:cs="Arial"/>
          <w:sz w:val="20"/>
          <w:szCs w:val="20"/>
        </w:rPr>
        <w:t>§</w:t>
      </w:r>
      <w:r w:rsidR="00B45F4A" w:rsidRPr="00584193">
        <w:rPr>
          <w:rFonts w:ascii="Arial" w:hAnsi="Arial" w:cs="Arial"/>
          <w:color w:val="339A66"/>
          <w:sz w:val="20"/>
          <w:szCs w:val="20"/>
        </w:rPr>
        <w:t xml:space="preserve"> </w:t>
      </w:r>
      <w:r w:rsidR="00C41130" w:rsidRPr="00584193">
        <w:rPr>
          <w:rFonts w:ascii="Arial" w:hAnsi="Arial" w:cs="Arial"/>
          <w:sz w:val="20"/>
          <w:szCs w:val="20"/>
        </w:rPr>
        <w:fldChar w:fldCharType="begin"/>
      </w:r>
      <w:r w:rsidR="00C41130" w:rsidRPr="00584193">
        <w:rPr>
          <w:rFonts w:ascii="Arial" w:hAnsi="Arial" w:cs="Arial"/>
          <w:sz w:val="20"/>
          <w:szCs w:val="20"/>
        </w:rPr>
        <w:instrText>MacroButton Nomacro §</w:instrText>
      </w:r>
      <w:r w:rsidR="00C41130" w:rsidRPr="00584193">
        <w:rPr>
          <w:rFonts w:ascii="Arial" w:hAnsi="Arial" w:cs="Arial"/>
          <w:sz w:val="20"/>
          <w:szCs w:val="20"/>
        </w:rPr>
        <w:fldChar w:fldCharType="end"/>
      </w:r>
      <w:r w:rsidR="00C41130">
        <w:rPr>
          <w:rFonts w:ascii="Arial" w:hAnsi="Arial" w:cs="Arial"/>
          <w:sz w:val="20"/>
          <w:szCs w:val="20"/>
        </w:rPr>
        <w:t xml:space="preserve"> </w:t>
      </w:r>
      <w:r w:rsidR="00584193" w:rsidRPr="00584193">
        <w:rPr>
          <w:rFonts w:ascii="Arial" w:hAnsi="Arial" w:cs="Arial"/>
          <w:color w:val="800080"/>
          <w:sz w:val="20"/>
          <w:szCs w:val="20"/>
        </w:rPr>
        <w:t xml:space="preserve">heeft/hebben </w:t>
      </w:r>
      <w:r w:rsidR="00584193" w:rsidRPr="00584193">
        <w:rPr>
          <w:rFonts w:ascii="Arial" w:hAnsi="Arial" w:cs="Arial"/>
          <w:color w:val="FF0000"/>
          <w:sz w:val="20"/>
          <w:szCs w:val="20"/>
        </w:rPr>
        <w:t xml:space="preserve">aan de </w:t>
      </w:r>
      <w:r w:rsidR="0017269B">
        <w:rPr>
          <w:rFonts w:ascii="Arial" w:hAnsi="Arial" w:cs="Arial"/>
          <w:color w:val="339966"/>
          <w:sz w:val="20"/>
          <w:szCs w:val="20"/>
        </w:rPr>
        <w:t xml:space="preserve">meeverkochte / </w:t>
      </w:r>
      <w:r w:rsidR="0017269B" w:rsidRPr="00B443DE">
        <w:rPr>
          <w:rFonts w:ascii="Arial" w:hAnsi="Arial" w:cs="Arial"/>
          <w:color w:val="339966"/>
          <w:sz w:val="20"/>
          <w:szCs w:val="20"/>
        </w:rPr>
        <w:t>in</w:t>
      </w:r>
      <w:r w:rsidR="0017269B" w:rsidRPr="00584193">
        <w:rPr>
          <w:rFonts w:ascii="Arial" w:hAnsi="Arial" w:cs="Arial"/>
          <w:color w:val="FF0000"/>
          <w:sz w:val="20"/>
          <w:szCs w:val="20"/>
        </w:rPr>
        <w:t xml:space="preserve"> </w:t>
      </w:r>
      <w:r w:rsidR="0017269B" w:rsidRPr="00B443DE">
        <w:rPr>
          <w:rFonts w:ascii="Arial" w:hAnsi="Arial" w:cs="Arial"/>
          <w:color w:val="00FFFF"/>
          <w:sz w:val="20"/>
          <w:szCs w:val="20"/>
        </w:rPr>
        <w:t>het/de Registergoed</w:t>
      </w:r>
      <w:r w:rsidR="0017269B">
        <w:rPr>
          <w:rFonts w:ascii="Arial" w:hAnsi="Arial" w:cs="Arial"/>
          <w:color w:val="339966"/>
          <w:sz w:val="20"/>
          <w:szCs w:val="20"/>
        </w:rPr>
        <w:t xml:space="preserve"> </w:t>
      </w:r>
      <w:r w:rsidR="0017269B" w:rsidRPr="00FC56F2">
        <w:rPr>
          <w:rFonts w:ascii="Arial" w:hAnsi="Arial" w:cs="Arial"/>
          <w:color w:val="800080"/>
          <w:sz w:val="20"/>
          <w:szCs w:val="20"/>
        </w:rPr>
        <w:t>[volgnummer]</w:t>
      </w:r>
      <w:r w:rsidR="0017269B">
        <w:rPr>
          <w:rFonts w:ascii="Arial" w:hAnsi="Arial" w:cs="Arial"/>
          <w:color w:val="800080"/>
          <w:sz w:val="20"/>
          <w:szCs w:val="20"/>
        </w:rPr>
        <w:t xml:space="preserve"> </w:t>
      </w:r>
      <w:r w:rsidR="0017269B" w:rsidRPr="00B443DE">
        <w:rPr>
          <w:rFonts w:ascii="Arial" w:hAnsi="Arial" w:cs="Arial"/>
          <w:color w:val="00FFFF"/>
          <w:sz w:val="20"/>
          <w:szCs w:val="20"/>
        </w:rPr>
        <w:t>/Registergoederen</w:t>
      </w:r>
      <w:r w:rsidR="006A18D9">
        <w:rPr>
          <w:rFonts w:ascii="Arial" w:hAnsi="Arial" w:cs="Arial"/>
          <w:color w:val="00FFFF"/>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en </w:t>
      </w:r>
      <w:r w:rsidR="006A18D9" w:rsidRPr="00FC56F2">
        <w:rPr>
          <w:rFonts w:ascii="Arial" w:hAnsi="Arial" w:cs="Arial"/>
          <w:color w:val="800080"/>
          <w:sz w:val="20"/>
          <w:szCs w:val="20"/>
        </w:rPr>
        <w:t>[volgnummer]</w:t>
      </w:r>
      <w:r w:rsidR="006A18D9">
        <w:rPr>
          <w:rFonts w:ascii="Arial" w:hAnsi="Arial" w:cs="Arial"/>
          <w:color w:val="800080"/>
          <w:sz w:val="20"/>
          <w:szCs w:val="20"/>
        </w:rPr>
        <w:t xml:space="preserve"> </w:t>
      </w:r>
      <w:r w:rsidR="0017269B" w:rsidRPr="00B443DE">
        <w:rPr>
          <w:rFonts w:ascii="Arial" w:hAnsi="Arial" w:cs="Arial"/>
          <w:color w:val="00FFFF"/>
          <w:sz w:val="20"/>
          <w:szCs w:val="20"/>
        </w:rPr>
        <w:t>/Verkochte</w:t>
      </w:r>
      <w:r w:rsidR="0017269B">
        <w:rPr>
          <w:rFonts w:ascii="Arial" w:hAnsi="Arial" w:cs="Arial"/>
          <w:color w:val="339966"/>
          <w:sz w:val="20"/>
          <w:szCs w:val="20"/>
        </w:rPr>
        <w:t xml:space="preserve"> </w:t>
      </w:r>
      <w:r w:rsidR="0017269B" w:rsidRPr="00267149">
        <w:rPr>
          <w:rFonts w:ascii="Arial" w:hAnsi="Arial" w:cs="Arial"/>
          <w:color w:val="339966"/>
          <w:sz w:val="20"/>
          <w:szCs w:val="20"/>
        </w:rPr>
        <w:t>begrepen</w:t>
      </w:r>
      <w:r w:rsidR="0017269B" w:rsidRPr="00584193" w:rsidDel="0017269B">
        <w:rPr>
          <w:rFonts w:ascii="Arial" w:hAnsi="Arial" w:cs="Arial"/>
          <w:color w:val="FF0000"/>
          <w:sz w:val="20"/>
          <w:szCs w:val="20"/>
        </w:rPr>
        <w:t xml:space="preserve"> </w:t>
      </w:r>
      <w:r w:rsidR="00584193" w:rsidRPr="00584193">
        <w:rPr>
          <w:rFonts w:ascii="Arial" w:hAnsi="Arial" w:cs="Arial"/>
          <w:color w:val="FF0000"/>
          <w:sz w:val="20"/>
          <w:szCs w:val="20"/>
        </w:rPr>
        <w:t>roerende zaken een waarde toegekend groot</w:t>
      </w:r>
      <w:r w:rsidR="00584193" w:rsidRPr="00584193">
        <w:rPr>
          <w:rFonts w:ascii="Arial" w:hAnsi="Arial" w:cs="Arial"/>
          <w:color w:val="800080"/>
          <w:sz w:val="20"/>
          <w:szCs w:val="20"/>
        </w:rPr>
        <w:t xml:space="preserve"> </w:t>
      </w:r>
      <w:r w:rsidR="00584193" w:rsidRPr="00584193">
        <w:rPr>
          <w:rFonts w:ascii="Arial" w:hAnsi="Arial" w:cs="Arial"/>
          <w:color w:val="000000"/>
          <w:sz w:val="20"/>
          <w:szCs w:val="20"/>
        </w:rPr>
        <w:t>§bedrag§</w:t>
      </w:r>
      <w:r w:rsidR="00584193" w:rsidRPr="008869BF">
        <w:rPr>
          <w:rFonts w:ascii="Arial" w:hAnsi="Arial" w:cs="Arial"/>
          <w:color w:val="FF0000"/>
          <w:sz w:val="20"/>
          <w:szCs w:val="20"/>
        </w:rPr>
        <w:t>.</w:t>
      </w:r>
      <w:r w:rsidR="00584193" w:rsidRPr="00584193">
        <w:rPr>
          <w:rFonts w:ascii="Arial" w:hAnsi="Arial" w:cs="Arial"/>
          <w:color w:val="800080"/>
          <w:sz w:val="20"/>
          <w:szCs w:val="20"/>
        </w:rPr>
        <w:t xml:space="preserve"> </w:t>
      </w:r>
      <w:r w:rsidR="00584193" w:rsidRPr="00584193">
        <w:rPr>
          <w:rFonts w:ascii="Arial" w:hAnsi="Arial" w:cs="Arial"/>
          <w:color w:val="FF0000"/>
          <w:sz w:val="20"/>
          <w:szCs w:val="20"/>
        </w:rPr>
        <w:t xml:space="preserve">De koopprijs </w:t>
      </w:r>
      <w:r w:rsidR="008D68B6" w:rsidRPr="00E15965">
        <w:rPr>
          <w:rFonts w:ascii="Arial" w:hAnsi="Arial" w:cs="Arial"/>
          <w:color w:val="800080"/>
          <w:sz w:val="20"/>
          <w:szCs w:val="20"/>
        </w:rPr>
        <w:t>van</w:t>
      </w:r>
      <w:r w:rsidR="008D68B6" w:rsidRPr="00584193">
        <w:rPr>
          <w:rFonts w:ascii="Arial" w:hAnsi="Arial" w:cs="Arial"/>
          <w:color w:val="FF0000"/>
          <w:sz w:val="20"/>
          <w:szCs w:val="20"/>
        </w:rPr>
        <w:t xml:space="preserve"> </w:t>
      </w:r>
      <w:r w:rsidR="008D68B6" w:rsidRPr="00E15965">
        <w:rPr>
          <w:rFonts w:ascii="Arial" w:hAnsi="Arial" w:cs="Arial"/>
          <w:color w:val="3366FF"/>
          <w:sz w:val="20"/>
          <w:szCs w:val="20"/>
        </w:rPr>
        <w:t>het/de</w:t>
      </w:r>
      <w:r w:rsidR="008D68B6">
        <w:rPr>
          <w:rFonts w:ascii="Arial" w:hAnsi="Arial" w:cs="Arial"/>
          <w:color w:val="FF0000"/>
          <w:sz w:val="20"/>
          <w:szCs w:val="20"/>
        </w:rPr>
        <w:t xml:space="preserve"> </w:t>
      </w:r>
      <w:r w:rsidR="008D68B6" w:rsidRPr="00E15965">
        <w:rPr>
          <w:rFonts w:ascii="Arial" w:hAnsi="Arial" w:cs="Arial"/>
          <w:color w:val="800080"/>
          <w:sz w:val="20"/>
          <w:szCs w:val="20"/>
        </w:rPr>
        <w:t>Registergoed</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w:t>
      </w:r>
      <w:r w:rsidR="008D68B6">
        <w:rPr>
          <w:rFonts w:ascii="Arial" w:hAnsi="Arial" w:cs="Arial"/>
          <w:color w:val="800080"/>
          <w:sz w:val="20"/>
          <w:szCs w:val="20"/>
        </w:rPr>
        <w:t xml:space="preserve"> </w:t>
      </w:r>
      <w:r w:rsidR="008D68B6" w:rsidRPr="00E15965">
        <w:rPr>
          <w:rFonts w:ascii="Arial" w:hAnsi="Arial" w:cs="Arial"/>
          <w:color w:val="800080"/>
          <w:sz w:val="20"/>
          <w:szCs w:val="20"/>
        </w:rPr>
        <w:t>/Registergoederen</w:t>
      </w:r>
      <w:r w:rsidR="008D68B6">
        <w:rPr>
          <w:rFonts w:ascii="Arial" w:hAnsi="Arial" w:cs="Arial"/>
          <w:color w:val="339966"/>
          <w:sz w:val="20"/>
          <w:szCs w:val="20"/>
        </w:rPr>
        <w:t xml:space="preserve"> </w:t>
      </w:r>
      <w:r w:rsidR="008D68B6" w:rsidRPr="00E15965">
        <w:rPr>
          <w:rFonts w:ascii="Arial" w:hAnsi="Arial" w:cs="Arial"/>
          <w:color w:val="3366FF"/>
          <w:sz w:val="20"/>
          <w:szCs w:val="20"/>
        </w:rPr>
        <w:t>[volgnummer], [volgnummer] en [volgnummer]</w:t>
      </w:r>
      <w:r w:rsidR="008D68B6" w:rsidRPr="00A15398">
        <w:rPr>
          <w:rFonts w:ascii="Arial" w:hAnsi="Arial" w:cs="Arial"/>
          <w:color w:val="800080"/>
          <w:sz w:val="20"/>
          <w:szCs w:val="20"/>
        </w:rPr>
        <w:t xml:space="preserve"> </w:t>
      </w:r>
      <w:r w:rsidR="008D68B6" w:rsidRPr="00E15965">
        <w:rPr>
          <w:rFonts w:ascii="Arial" w:hAnsi="Arial" w:cs="Arial"/>
          <w:color w:val="800080"/>
          <w:sz w:val="20"/>
          <w:szCs w:val="20"/>
        </w:rPr>
        <w:t>/Verkochte</w:t>
      </w:r>
      <w:r w:rsidR="008D68B6">
        <w:rPr>
          <w:rFonts w:ascii="Arial" w:hAnsi="Arial" w:cs="Arial"/>
          <w:color w:val="800080"/>
          <w:sz w:val="20"/>
          <w:szCs w:val="20"/>
        </w:rPr>
        <w:t xml:space="preserve"> </w:t>
      </w:r>
      <w:r w:rsidR="00584193" w:rsidRPr="00584193">
        <w:rPr>
          <w:rFonts w:ascii="Arial" w:hAnsi="Arial" w:cs="Arial"/>
          <w:color w:val="FF0000"/>
          <w:sz w:val="20"/>
          <w:szCs w:val="20"/>
        </w:rPr>
        <w:t>wordt met dit bedrag verhoogd.</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2F2FD659" w14:textId="2734C1FD" w:rsidR="00584193" w:rsidRDefault="00584193" w:rsidP="00584193">
      <w:pPr>
        <w:autoSpaceDE w:val="0"/>
        <w:autoSpaceDN w:val="0"/>
        <w:adjustRightInd w:val="0"/>
        <w:rPr>
          <w:rFonts w:ascii="Arial" w:hAnsi="Arial" w:cs="Arial"/>
          <w:sz w:val="20"/>
          <w:szCs w:val="20"/>
          <w:u w:val="single"/>
        </w:rPr>
      </w:pPr>
      <w:r w:rsidRPr="008869BF">
        <w:rPr>
          <w:rFonts w:ascii="Arial" w:hAnsi="Arial" w:cs="Arial"/>
          <w:sz w:val="20"/>
          <w:szCs w:val="20"/>
          <w:u w:val="single"/>
        </w:rPr>
        <w:t xml:space="preserve">Einde variant 2.b </w:t>
      </w:r>
    </w:p>
    <w:p w14:paraId="2E02D8A9" w14:textId="520C4C68" w:rsidR="004470FF" w:rsidRDefault="004470FF" w:rsidP="00584193">
      <w:pPr>
        <w:autoSpaceDE w:val="0"/>
        <w:autoSpaceDN w:val="0"/>
        <w:adjustRightInd w:val="0"/>
        <w:rPr>
          <w:rFonts w:ascii="Arial" w:hAnsi="Arial" w:cs="Arial"/>
          <w:sz w:val="20"/>
          <w:szCs w:val="20"/>
          <w:u w:val="single"/>
        </w:rPr>
      </w:pPr>
    </w:p>
    <w:p w14:paraId="3CDC052D" w14:textId="77777777" w:rsidR="004470FF" w:rsidRPr="008869BF" w:rsidRDefault="004470FF" w:rsidP="00584193">
      <w:pPr>
        <w:autoSpaceDE w:val="0"/>
        <w:autoSpaceDN w:val="0"/>
        <w:adjustRightInd w:val="0"/>
        <w:rPr>
          <w:rFonts w:ascii="Arial" w:hAnsi="Arial" w:cs="Arial"/>
          <w:sz w:val="20"/>
          <w:szCs w:val="20"/>
          <w:u w:val="single"/>
        </w:rPr>
      </w:pPr>
    </w:p>
    <w:p w14:paraId="593EF3B7" w14:textId="77777777" w:rsidR="00584193" w:rsidRPr="00584193" w:rsidRDefault="00584193" w:rsidP="00584193">
      <w:pPr>
        <w:rPr>
          <w:rFonts w:ascii="Arial" w:hAnsi="Arial" w:cs="Arial"/>
          <w:color w:val="000000"/>
          <w:sz w:val="20"/>
          <w:szCs w:val="20"/>
        </w:rPr>
      </w:pPr>
    </w:p>
    <w:p w14:paraId="5F189616" w14:textId="77777777" w:rsidR="00584193" w:rsidRPr="00584193" w:rsidRDefault="00584193" w:rsidP="00584193">
      <w:pPr>
        <w:rPr>
          <w:rFonts w:ascii="Arial" w:hAnsi="Arial" w:cs="Arial"/>
          <w:color w:val="000000"/>
          <w:sz w:val="20"/>
          <w:szCs w:val="20"/>
          <w:u w:val="single"/>
        </w:rPr>
      </w:pPr>
      <w:r w:rsidRPr="00584193">
        <w:rPr>
          <w:rFonts w:ascii="Arial" w:hAnsi="Arial" w:cs="Arial"/>
          <w:color w:val="000000"/>
          <w:sz w:val="20"/>
          <w:szCs w:val="20"/>
          <w:u w:val="single"/>
        </w:rPr>
        <w:t>Variant 2.c Koopprijs ‘met inbegrip van een bedrag aan roerende zaken’</w:t>
      </w:r>
    </w:p>
    <w:p w14:paraId="4D42A554" w14:textId="0AD08A0F" w:rsid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03776E" w:rsidRPr="000E1974">
        <w:rPr>
          <w:rFonts w:ascii="Arial" w:hAnsi="Arial" w:cs="Arial"/>
          <w:sz w:val="20"/>
          <w:szCs w:val="20"/>
        </w:rPr>
        <w:t>§</w:t>
      </w:r>
      <w:r w:rsidR="0003776E">
        <w:rPr>
          <w:rFonts w:ascii="Arial" w:hAnsi="Arial" w:cs="Arial"/>
          <w:sz w:val="20"/>
          <w:szCs w:val="20"/>
        </w:rPr>
        <w:t>vervreemder</w:t>
      </w:r>
      <w:r w:rsidR="0003776E" w:rsidRPr="000E1974">
        <w:rPr>
          <w:rFonts w:ascii="Arial" w:hAnsi="Arial" w:cs="Arial"/>
          <w:sz w:val="20"/>
          <w:szCs w:val="20"/>
        </w:rPr>
        <w:t>§</w:t>
      </w:r>
      <w:r w:rsidR="00C41130">
        <w:rPr>
          <w:rFonts w:ascii="Arial" w:hAnsi="Arial" w:cs="Arial"/>
          <w:sz w:val="20"/>
          <w:szCs w:val="20"/>
        </w:rPr>
        <w:t xml:space="preserve"> </w:t>
      </w:r>
      <w:r w:rsidRPr="00584193">
        <w:rPr>
          <w:rFonts w:ascii="Arial" w:hAnsi="Arial" w:cs="Arial"/>
          <w:color w:val="FF0000"/>
          <w:sz w:val="20"/>
          <w:szCs w:val="20"/>
        </w:rPr>
        <w:t>en</w:t>
      </w:r>
      <w:r w:rsidR="00C41130">
        <w:rPr>
          <w:rFonts w:ascii="Arial" w:hAnsi="Arial" w:cs="Arial"/>
          <w:color w:val="FF0000"/>
          <w:sz w:val="20"/>
          <w:szCs w:val="20"/>
        </w:rPr>
        <w:t xml:space="preserve"> </w:t>
      </w:r>
      <w:r w:rsidR="0003776E" w:rsidRPr="005D3FAD">
        <w:rPr>
          <w:rFonts w:ascii="Arial" w:hAnsi="Arial" w:cs="Arial"/>
          <w:sz w:val="20"/>
          <w:szCs w:val="20"/>
        </w:rPr>
        <w:t>§</w:t>
      </w:r>
      <w:r w:rsidR="0003776E">
        <w:rPr>
          <w:rFonts w:ascii="Arial" w:hAnsi="Arial" w:cs="Arial"/>
          <w:sz w:val="20"/>
          <w:szCs w:val="20"/>
        </w:rPr>
        <w:t>partij X</w:t>
      </w:r>
      <w:r w:rsidR="0003776E" w:rsidRPr="005D3FAD">
        <w:rPr>
          <w:rFonts w:ascii="Arial" w:hAnsi="Arial" w:cs="Arial"/>
          <w:sz w:val="20"/>
          <w:szCs w:val="20"/>
        </w:rPr>
        <w:t>§</w:t>
      </w:r>
      <w:r w:rsidRPr="00584193">
        <w:rPr>
          <w:rFonts w:ascii="Arial" w:hAnsi="Arial" w:cs="Arial"/>
          <w:color w:val="339A66"/>
          <w:sz w:val="20"/>
          <w:szCs w:val="20"/>
        </w:rPr>
        <w:t xml:space="preserve"> </w:t>
      </w:r>
      <w:r w:rsidRPr="00584193">
        <w:rPr>
          <w:rFonts w:ascii="Arial" w:hAnsi="Arial" w:cs="Arial"/>
          <w:color w:val="FF0000"/>
          <w:sz w:val="20"/>
          <w:szCs w:val="20"/>
        </w:rPr>
        <w:t>is overeengekomen, bedraagt:</w:t>
      </w:r>
    </w:p>
    <w:p w14:paraId="10CD7178" w14:textId="77777777" w:rsidR="00584193" w:rsidRPr="00531643" w:rsidRDefault="008869BF" w:rsidP="00584193">
      <w:pPr>
        <w:autoSpaceDE w:val="0"/>
        <w:autoSpaceDN w:val="0"/>
        <w:adjustRightInd w:val="0"/>
        <w:rPr>
          <w:rFonts w:ascii="Arial" w:hAnsi="Arial" w:cs="Arial"/>
          <w:color w:val="80008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 xml:space="preserve">. In </w:t>
      </w:r>
      <w:r w:rsidR="00584193" w:rsidRPr="008D68B6">
        <w:rPr>
          <w:rFonts w:ascii="Arial" w:hAnsi="Arial" w:cs="Arial"/>
          <w:color w:val="339966"/>
          <w:sz w:val="20"/>
          <w:szCs w:val="20"/>
        </w:rPr>
        <w:t>de</w:t>
      </w:r>
      <w:r w:rsidR="008D68B6" w:rsidRPr="008D68B6">
        <w:rPr>
          <w:rFonts w:ascii="Arial" w:hAnsi="Arial" w:cs="Arial"/>
          <w:color w:val="339966"/>
          <w:sz w:val="20"/>
          <w:szCs w:val="20"/>
        </w:rPr>
        <w:t>/deze</w:t>
      </w:r>
      <w:r w:rsidR="00584193" w:rsidRPr="00584193">
        <w:rPr>
          <w:rFonts w:ascii="Arial" w:hAnsi="Arial" w:cs="Arial"/>
          <w:color w:val="FF0000"/>
          <w:sz w:val="20"/>
          <w:szCs w:val="20"/>
        </w:rPr>
        <w:t xml:space="preserve"> koopprijs is een bedrag van</w:t>
      </w:r>
      <w:r w:rsidR="00584193" w:rsidRPr="00584193">
        <w:rPr>
          <w:rFonts w:ascii="Arial" w:hAnsi="Arial" w:cs="Arial"/>
          <w:color w:val="80008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339966"/>
          <w:sz w:val="20"/>
          <w:szCs w:val="20"/>
        </w:rPr>
        <w:t xml:space="preserve"> </w:t>
      </w:r>
      <w:r w:rsidR="00584193" w:rsidRPr="00584193">
        <w:rPr>
          <w:rFonts w:ascii="Arial" w:hAnsi="Arial" w:cs="Arial"/>
          <w:color w:val="FF0000"/>
          <w:sz w:val="20"/>
          <w:szCs w:val="20"/>
        </w:rPr>
        <w:t>voor roerende zaken begrepen.</w:t>
      </w:r>
      <w:r w:rsidR="00531643">
        <w:rPr>
          <w:rFonts w:ascii="Arial" w:hAnsi="Arial" w:cs="Arial"/>
          <w:color w:val="FF0000"/>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r w:rsidR="00584193" w:rsidRPr="00584193">
        <w:rPr>
          <w:rFonts w:ascii="Arial" w:hAnsi="Arial" w:cs="Arial"/>
          <w:color w:val="339966"/>
          <w:sz w:val="20"/>
          <w:szCs w:val="20"/>
        </w:rPr>
        <w:t xml:space="preserve"> </w:t>
      </w:r>
    </w:p>
    <w:p w14:paraId="3486B5ED" w14:textId="0DA57E54" w:rsidR="00584193" w:rsidRPr="00531643" w:rsidRDefault="00584193" w:rsidP="00584193">
      <w:pPr>
        <w:autoSpaceDE w:val="0"/>
        <w:autoSpaceDN w:val="0"/>
        <w:adjustRightInd w:val="0"/>
        <w:rPr>
          <w:rFonts w:ascii="Arial" w:hAnsi="Arial" w:cs="Arial"/>
          <w:color w:val="800080"/>
          <w:sz w:val="20"/>
          <w:szCs w:val="20"/>
        </w:rPr>
      </w:pPr>
      <w:r w:rsidRPr="00584193">
        <w:rPr>
          <w:rFonts w:ascii="Arial" w:hAnsi="Arial" w:cs="Arial"/>
          <w:color w:val="FF0000"/>
          <w:sz w:val="20"/>
          <w:szCs w:val="20"/>
        </w:rPr>
        <w:t>De koopprijs</w:t>
      </w:r>
      <w:r w:rsidR="0017269B">
        <w:rPr>
          <w:rFonts w:ascii="Arial" w:hAnsi="Arial" w:cs="Arial"/>
          <w:color w:val="FF0000"/>
          <w:sz w:val="20"/>
          <w:szCs w:val="20"/>
        </w:rPr>
        <w:t xml:space="preserve">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03776E" w:rsidRPr="005D3FAD">
        <w:rPr>
          <w:rFonts w:ascii="Arial" w:hAnsi="Arial" w:cs="Arial"/>
          <w:sz w:val="20"/>
          <w:szCs w:val="20"/>
        </w:rPr>
        <w:t>§</w:t>
      </w:r>
      <w:r w:rsidR="0003776E">
        <w:rPr>
          <w:rFonts w:ascii="Arial" w:hAnsi="Arial" w:cs="Arial"/>
          <w:sz w:val="20"/>
          <w:szCs w:val="20"/>
        </w:rPr>
        <w:t>partij X</w:t>
      </w:r>
      <w:r w:rsidR="0003776E" w:rsidRPr="005D3FAD">
        <w:rPr>
          <w:rFonts w:ascii="Arial" w:hAnsi="Arial" w:cs="Arial"/>
          <w:sz w:val="20"/>
          <w:szCs w:val="20"/>
        </w:rPr>
        <w:t>§</w:t>
      </w:r>
      <w:r w:rsidR="00C41130">
        <w:rPr>
          <w:rFonts w:ascii="Arial" w:hAnsi="Arial" w:cs="Arial"/>
          <w:sz w:val="20"/>
          <w:szCs w:val="20"/>
        </w:rPr>
        <w:t xml:space="preserve"> </w:t>
      </w:r>
      <w:r w:rsidRPr="00584193">
        <w:rPr>
          <w:rFonts w:ascii="Arial" w:hAnsi="Arial" w:cs="Arial"/>
          <w:color w:val="FF0000"/>
          <w:sz w:val="20"/>
          <w:szCs w:val="20"/>
        </w:rPr>
        <w:t xml:space="preserve">en </w:t>
      </w:r>
      <w:r w:rsidR="0003776E" w:rsidRPr="005D3FAD">
        <w:rPr>
          <w:rFonts w:ascii="Arial" w:hAnsi="Arial" w:cs="Arial"/>
          <w:sz w:val="20"/>
          <w:szCs w:val="20"/>
        </w:rPr>
        <w:t>§</w:t>
      </w:r>
      <w:r w:rsidR="0003776E">
        <w:rPr>
          <w:rFonts w:ascii="Arial" w:hAnsi="Arial" w:cs="Arial"/>
          <w:sz w:val="20"/>
          <w:szCs w:val="20"/>
        </w:rPr>
        <w:t>verkrijger</w:t>
      </w:r>
      <w:r w:rsidR="0003776E" w:rsidRPr="005D3FAD">
        <w:rPr>
          <w:rFonts w:ascii="Arial" w:hAnsi="Arial" w:cs="Arial"/>
          <w:sz w:val="20"/>
          <w:szCs w:val="20"/>
        </w:rPr>
        <w:t>§</w:t>
      </w:r>
      <w:r w:rsidR="00C41130">
        <w:rPr>
          <w:rFonts w:ascii="Arial" w:hAnsi="Arial" w:cs="Arial"/>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FF0000"/>
          <w:sz w:val="20"/>
          <w:szCs w:val="20"/>
        </w:rPr>
        <w:t xml:space="preserve">. In </w:t>
      </w:r>
      <w:r w:rsidRPr="008D68B6">
        <w:rPr>
          <w:rFonts w:ascii="Arial" w:hAnsi="Arial" w:cs="Arial"/>
          <w:color w:val="339966"/>
          <w:sz w:val="20"/>
          <w:szCs w:val="20"/>
        </w:rPr>
        <w:t>de</w:t>
      </w:r>
      <w:r w:rsidR="008D68B6" w:rsidRPr="008D68B6">
        <w:rPr>
          <w:rFonts w:ascii="Arial" w:hAnsi="Arial" w:cs="Arial"/>
          <w:color w:val="339966"/>
          <w:sz w:val="20"/>
          <w:szCs w:val="20"/>
        </w:rPr>
        <w:t>/deze</w:t>
      </w:r>
      <w:r w:rsidRPr="00584193">
        <w:rPr>
          <w:rFonts w:ascii="Arial" w:hAnsi="Arial" w:cs="Arial"/>
          <w:color w:val="FF0000"/>
          <w:sz w:val="20"/>
          <w:szCs w:val="20"/>
        </w:rPr>
        <w:t xml:space="preserve"> koopprijs is een bedrag van</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339966"/>
          <w:sz w:val="20"/>
          <w:szCs w:val="20"/>
        </w:rPr>
        <w:t xml:space="preserve"> </w:t>
      </w:r>
      <w:r w:rsidRPr="00584193">
        <w:rPr>
          <w:rFonts w:ascii="Arial" w:hAnsi="Arial" w:cs="Arial"/>
          <w:color w:val="FF0000"/>
          <w:sz w:val="20"/>
          <w:szCs w:val="20"/>
        </w:rPr>
        <w:t>voor roerende zaken begrepen.</w:t>
      </w:r>
      <w:r w:rsidRPr="00584193">
        <w:rPr>
          <w:rFonts w:ascii="Arial" w:hAnsi="Arial" w:cs="Arial"/>
          <w:color w:val="339966"/>
          <w:sz w:val="20"/>
          <w:szCs w:val="20"/>
        </w:rPr>
        <w:t xml:space="preserve"> </w:t>
      </w:r>
      <w:r w:rsidR="00531643">
        <w:rPr>
          <w:rFonts w:ascii="Arial" w:hAnsi="Arial" w:cs="Arial"/>
          <w:color w:val="800080"/>
          <w:sz w:val="20"/>
          <w:szCs w:val="20"/>
        </w:rPr>
        <w:t xml:space="preserve">Van welke roerende zaken een opsomming </w:t>
      </w:r>
      <w:r w:rsidR="00531643">
        <w:rPr>
          <w:rFonts w:ascii="Arial" w:hAnsi="Arial" w:cs="Arial"/>
          <w:color w:val="3366FF"/>
          <w:sz w:val="20"/>
          <w:szCs w:val="20"/>
        </w:rPr>
        <w:t>is/zal worden</w:t>
      </w:r>
      <w:r w:rsidR="00531643">
        <w:rPr>
          <w:rFonts w:ascii="Arial" w:hAnsi="Arial" w:cs="Arial"/>
          <w:color w:val="800080"/>
          <w:sz w:val="20"/>
          <w:szCs w:val="20"/>
        </w:rPr>
        <w:t xml:space="preserve"> gehecht aan deze akte.</w:t>
      </w:r>
    </w:p>
    <w:p w14:paraId="2EFE1AD1" w14:textId="77777777" w:rsidR="00584193" w:rsidRPr="008869BF" w:rsidRDefault="00584193" w:rsidP="00584193">
      <w:pPr>
        <w:autoSpaceDE w:val="0"/>
        <w:autoSpaceDN w:val="0"/>
        <w:adjustRightInd w:val="0"/>
        <w:rPr>
          <w:rFonts w:ascii="Arial" w:hAnsi="Arial" w:cs="Arial"/>
          <w:color w:val="000000"/>
          <w:sz w:val="20"/>
          <w:szCs w:val="20"/>
          <w:u w:val="single"/>
        </w:rPr>
      </w:pPr>
      <w:r w:rsidRPr="008869BF">
        <w:rPr>
          <w:rFonts w:ascii="Arial" w:hAnsi="Arial" w:cs="Arial"/>
          <w:color w:val="000000"/>
          <w:sz w:val="20"/>
          <w:szCs w:val="20"/>
          <w:u w:val="single"/>
        </w:rPr>
        <w:t>Einde variant 2.c</w:t>
      </w:r>
    </w:p>
    <w:p w14:paraId="655795F8" w14:textId="77777777" w:rsidR="00584193" w:rsidRPr="00584193" w:rsidRDefault="00584193" w:rsidP="00584193">
      <w:pPr>
        <w:rPr>
          <w:rFonts w:ascii="Arial" w:hAnsi="Arial" w:cs="Arial"/>
          <w:sz w:val="20"/>
          <w:szCs w:val="20"/>
        </w:rPr>
      </w:pPr>
    </w:p>
    <w:p w14:paraId="6C214753" w14:textId="77777777" w:rsidR="00584193" w:rsidRPr="00584193" w:rsidRDefault="00584193" w:rsidP="00584193">
      <w:pPr>
        <w:autoSpaceDE w:val="0"/>
        <w:autoSpaceDN w:val="0"/>
        <w:adjustRightInd w:val="0"/>
        <w:rPr>
          <w:rFonts w:ascii="Arial" w:hAnsi="Arial" w:cs="Arial"/>
          <w:color w:val="000000"/>
          <w:sz w:val="20"/>
          <w:szCs w:val="20"/>
          <w:u w:val="single"/>
        </w:rPr>
      </w:pPr>
      <w:r w:rsidRPr="00584193">
        <w:rPr>
          <w:rFonts w:ascii="Arial" w:hAnsi="Arial" w:cs="Arial"/>
          <w:sz w:val="20"/>
          <w:szCs w:val="20"/>
          <w:u w:val="single"/>
        </w:rPr>
        <w:t xml:space="preserve">Variant 2.d </w:t>
      </w:r>
      <w:r w:rsidRPr="00584193">
        <w:rPr>
          <w:rFonts w:ascii="Arial" w:hAnsi="Arial" w:cs="Arial"/>
          <w:color w:val="000000"/>
          <w:sz w:val="20"/>
          <w:szCs w:val="20"/>
          <w:u w:val="single"/>
        </w:rPr>
        <w:t>Koopprijs, ‘vrij op naam’</w:t>
      </w:r>
    </w:p>
    <w:p w14:paraId="53BA1B22" w14:textId="1506DAC0" w:rsid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DF3A50" w:rsidRPr="000E1974">
        <w:rPr>
          <w:rFonts w:ascii="Arial" w:hAnsi="Arial" w:cs="Arial"/>
          <w:sz w:val="20"/>
          <w:szCs w:val="20"/>
        </w:rPr>
        <w:t>§</w:t>
      </w:r>
      <w:r w:rsidR="00DF3A50">
        <w:rPr>
          <w:rFonts w:ascii="Arial" w:hAnsi="Arial" w:cs="Arial"/>
          <w:sz w:val="20"/>
          <w:szCs w:val="20"/>
        </w:rPr>
        <w:t>vervreemder</w:t>
      </w:r>
      <w:r w:rsidR="00DF3A50" w:rsidRPr="000E1974">
        <w:rPr>
          <w:rFonts w:ascii="Arial" w:hAnsi="Arial" w:cs="Arial"/>
          <w:sz w:val="20"/>
          <w:szCs w:val="20"/>
        </w:rPr>
        <w:t>§</w:t>
      </w:r>
      <w:r w:rsidR="00E12188">
        <w:rPr>
          <w:rFonts w:ascii="Arial" w:hAnsi="Arial" w:cs="Arial"/>
          <w:sz w:val="20"/>
          <w:szCs w:val="20"/>
        </w:rPr>
        <w:t xml:space="preserve"> </w:t>
      </w:r>
      <w:r w:rsidRPr="00584193">
        <w:rPr>
          <w:rFonts w:ascii="Arial" w:hAnsi="Arial" w:cs="Arial"/>
          <w:color w:val="FF0000"/>
          <w:sz w:val="20"/>
          <w:szCs w:val="20"/>
        </w:rPr>
        <w:t>en</w:t>
      </w:r>
      <w:r w:rsidR="00E12188">
        <w:rPr>
          <w:rFonts w:ascii="Arial" w:hAnsi="Arial" w:cs="Arial"/>
          <w:color w:val="FF0000"/>
          <w:sz w:val="20"/>
          <w:szCs w:val="20"/>
        </w:rPr>
        <w:t xml:space="preserve"> </w:t>
      </w:r>
      <w:r w:rsidR="00DF3A50" w:rsidRPr="005D3FAD">
        <w:rPr>
          <w:rFonts w:ascii="Arial" w:hAnsi="Arial" w:cs="Arial"/>
          <w:sz w:val="20"/>
          <w:szCs w:val="20"/>
        </w:rPr>
        <w:t>§</w:t>
      </w:r>
      <w:r w:rsidR="00DF3A50">
        <w:rPr>
          <w:rFonts w:ascii="Arial" w:hAnsi="Arial" w:cs="Arial"/>
          <w:sz w:val="20"/>
          <w:szCs w:val="20"/>
        </w:rPr>
        <w:t>partij X</w:t>
      </w:r>
      <w:r w:rsidR="00DF3A50" w:rsidRPr="005D3FAD">
        <w:rPr>
          <w:rFonts w:ascii="Arial" w:hAnsi="Arial" w:cs="Arial"/>
          <w:sz w:val="20"/>
          <w:szCs w:val="20"/>
        </w:rPr>
        <w:t>§</w:t>
      </w:r>
      <w:r w:rsidRPr="00584193">
        <w:rPr>
          <w:rFonts w:ascii="Arial" w:hAnsi="Arial" w:cs="Arial"/>
          <w:color w:val="339A66"/>
          <w:sz w:val="20"/>
          <w:szCs w:val="20"/>
        </w:rPr>
        <w:t xml:space="preserve"> </w:t>
      </w:r>
      <w:r w:rsidRPr="00584193">
        <w:rPr>
          <w:rFonts w:ascii="Arial" w:hAnsi="Arial" w:cs="Arial"/>
          <w:color w:val="FF0000"/>
          <w:sz w:val="20"/>
          <w:szCs w:val="20"/>
        </w:rPr>
        <w:t xml:space="preserve">is overeengekomen, bedraagt: </w:t>
      </w:r>
    </w:p>
    <w:p w14:paraId="25AFDB6B" w14:textId="77777777" w:rsidR="00584193" w:rsidRPr="00584193" w:rsidRDefault="008869BF" w:rsidP="00584193">
      <w:pPr>
        <w:autoSpaceDE w:val="0"/>
        <w:autoSpaceDN w:val="0"/>
        <w:adjustRightInd w:val="0"/>
        <w:rPr>
          <w:rFonts w:ascii="Arial" w:hAnsi="Arial" w:cs="Arial"/>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 inclusief een bedrag van</w:t>
      </w:r>
      <w:r>
        <w:rPr>
          <w:rFonts w:ascii="Arial" w:hAnsi="Arial" w:cs="Arial"/>
          <w:color w:val="00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aan omzetbelasting</w:t>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De notariële kosten</w:t>
      </w:r>
      <w:r w:rsidR="002C4007">
        <w:rPr>
          <w:rFonts w:ascii="Arial" w:hAnsi="Arial" w:cs="Arial"/>
          <w:color w:val="FF0000"/>
          <w:sz w:val="20"/>
          <w:szCs w:val="20"/>
        </w:rPr>
        <w:t>, de daarover verschuldigde omzetbelasting</w:t>
      </w:r>
      <w:r w:rsidR="00584193" w:rsidRPr="00584193">
        <w:rPr>
          <w:rFonts w:ascii="Arial" w:hAnsi="Arial" w:cs="Arial"/>
          <w:color w:val="FF0000"/>
          <w:sz w:val="20"/>
          <w:szCs w:val="20"/>
        </w:rPr>
        <w:t xml:space="preserve"> en het kadastraal recht wegens de levering van </w:t>
      </w:r>
      <w:r w:rsidR="008D68B6" w:rsidRPr="008D68B6">
        <w:rPr>
          <w:rFonts w:ascii="Arial" w:hAnsi="Arial" w:cs="Arial"/>
          <w:color w:val="3366FF"/>
          <w:sz w:val="20"/>
          <w:szCs w:val="20"/>
        </w:rPr>
        <w:t>het/de</w:t>
      </w:r>
      <w:r w:rsidR="008D68B6">
        <w:rPr>
          <w:rFonts w:ascii="Arial" w:hAnsi="Arial" w:cs="Arial"/>
          <w:color w:val="FF0000"/>
          <w:sz w:val="20"/>
          <w:szCs w:val="20"/>
        </w:rPr>
        <w:t xml:space="preserve"> </w:t>
      </w:r>
      <w:r w:rsidR="008D68B6">
        <w:rPr>
          <w:rFonts w:ascii="Arial" w:hAnsi="Arial" w:cs="Arial"/>
          <w:color w:val="339966"/>
          <w:sz w:val="20"/>
          <w:szCs w:val="20"/>
        </w:rPr>
        <w:t>R</w:t>
      </w:r>
      <w:r w:rsidR="008D68B6" w:rsidRPr="00FC621C">
        <w:rPr>
          <w:rFonts w:ascii="Arial" w:hAnsi="Arial" w:cs="Arial"/>
          <w:color w:val="339966"/>
          <w:sz w:val="20"/>
          <w:szCs w:val="20"/>
        </w:rPr>
        <w:t>egistergoed</w:t>
      </w:r>
      <w:r w:rsidR="008D68B6">
        <w:rPr>
          <w:rFonts w:ascii="Arial" w:hAnsi="Arial" w:cs="Arial"/>
          <w:color w:val="339966"/>
          <w:sz w:val="20"/>
          <w:szCs w:val="20"/>
        </w:rPr>
        <w:t xml:space="preserve"> </w:t>
      </w:r>
      <w:r w:rsidR="008D68B6" w:rsidRPr="00FC56F2">
        <w:rPr>
          <w:rFonts w:ascii="Arial" w:hAnsi="Arial" w:cs="Arial"/>
          <w:color w:val="800080"/>
          <w:sz w:val="20"/>
          <w:szCs w:val="20"/>
        </w:rPr>
        <w:t>[volgnummer]</w:t>
      </w:r>
      <w:r w:rsidR="008D68B6">
        <w:rPr>
          <w:rFonts w:ascii="Arial" w:hAnsi="Arial" w:cs="Arial"/>
          <w:color w:val="800080"/>
          <w:sz w:val="20"/>
          <w:szCs w:val="20"/>
        </w:rPr>
        <w:t xml:space="preserve"> </w:t>
      </w:r>
      <w:r w:rsidR="008D68B6" w:rsidRPr="00FC621C">
        <w:rPr>
          <w:rFonts w:ascii="Arial" w:hAnsi="Arial" w:cs="Arial"/>
          <w:color w:val="339966"/>
          <w:sz w:val="20"/>
          <w:szCs w:val="20"/>
        </w:rPr>
        <w:t>/</w:t>
      </w:r>
      <w:r w:rsidR="008D68B6">
        <w:rPr>
          <w:rFonts w:ascii="Arial" w:hAnsi="Arial" w:cs="Arial"/>
          <w:color w:val="339966"/>
          <w:sz w:val="20"/>
          <w:szCs w:val="20"/>
        </w:rPr>
        <w:t xml:space="preserve">Registergoederen </w:t>
      </w:r>
      <w:r w:rsidR="008D68B6">
        <w:rPr>
          <w:rFonts w:ascii="Arial" w:hAnsi="Arial" w:cs="Arial"/>
          <w:color w:val="800080"/>
          <w:sz w:val="20"/>
          <w:szCs w:val="20"/>
        </w:rPr>
        <w:t xml:space="preserve">[volgnummer], </w:t>
      </w:r>
      <w:r w:rsidR="008D68B6" w:rsidRPr="00A15398">
        <w:rPr>
          <w:rFonts w:ascii="Arial" w:hAnsi="Arial" w:cs="Arial"/>
          <w:color w:val="800080"/>
          <w:sz w:val="20"/>
          <w:szCs w:val="20"/>
        </w:rPr>
        <w:t xml:space="preserve">[volgnummer] </w:t>
      </w:r>
      <w:r w:rsidR="008D68B6">
        <w:rPr>
          <w:rFonts w:ascii="Arial" w:hAnsi="Arial" w:cs="Arial"/>
          <w:color w:val="800080"/>
          <w:sz w:val="20"/>
          <w:szCs w:val="20"/>
        </w:rPr>
        <w:t xml:space="preserve">en </w:t>
      </w:r>
      <w:r w:rsidR="008D68B6" w:rsidRPr="00A15398">
        <w:rPr>
          <w:rFonts w:ascii="Arial" w:hAnsi="Arial" w:cs="Arial"/>
          <w:color w:val="800080"/>
          <w:sz w:val="20"/>
          <w:szCs w:val="20"/>
        </w:rPr>
        <w:t xml:space="preserve">[volgnummer] </w:t>
      </w:r>
      <w:r w:rsidR="008D68B6" w:rsidRPr="00FC56F2">
        <w:rPr>
          <w:rFonts w:ascii="Arial" w:hAnsi="Arial" w:cs="Arial"/>
          <w:color w:val="339966"/>
          <w:sz w:val="20"/>
          <w:szCs w:val="20"/>
        </w:rPr>
        <w:t>/</w:t>
      </w:r>
      <w:r w:rsidR="008D68B6">
        <w:rPr>
          <w:rFonts w:ascii="Arial" w:hAnsi="Arial" w:cs="Arial"/>
          <w:color w:val="339966"/>
          <w:sz w:val="20"/>
          <w:szCs w:val="20"/>
        </w:rPr>
        <w:t>V</w:t>
      </w:r>
      <w:r w:rsidR="008D68B6" w:rsidRPr="00FC56F2">
        <w:rPr>
          <w:rFonts w:ascii="Arial" w:hAnsi="Arial" w:cs="Arial"/>
          <w:color w:val="339966"/>
          <w:sz w:val="20"/>
          <w:szCs w:val="20"/>
        </w:rPr>
        <w:t>erkochte</w:t>
      </w:r>
      <w:r w:rsidR="008D68B6" w:rsidRPr="00584193">
        <w:rPr>
          <w:rFonts w:ascii="Arial" w:hAnsi="Arial" w:cs="Arial"/>
          <w:color w:val="FF0000"/>
          <w:sz w:val="20"/>
          <w:szCs w:val="20"/>
        </w:rPr>
        <w:t xml:space="preserve"> </w:t>
      </w:r>
      <w:r w:rsidR="00584193" w:rsidRPr="00584193">
        <w:rPr>
          <w:rFonts w:ascii="Arial" w:hAnsi="Arial" w:cs="Arial"/>
          <w:color w:val="FF0000"/>
          <w:sz w:val="20"/>
          <w:szCs w:val="20"/>
        </w:rPr>
        <w:t xml:space="preserve">zijn voor rekening van </w:t>
      </w:r>
      <w:r w:rsidR="00E12188">
        <w:rPr>
          <w:rFonts w:ascii="Arial" w:hAnsi="Arial" w:cs="Arial"/>
          <w:color w:val="339966"/>
          <w:sz w:val="20"/>
          <w:szCs w:val="20"/>
        </w:rPr>
        <w:t>(vervreemder/ verkoper) / 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584193" w:rsidRPr="008869BF">
        <w:rPr>
          <w:rFonts w:ascii="Arial" w:hAnsi="Arial" w:cs="Arial"/>
          <w:color w:val="FF0000"/>
          <w:sz w:val="20"/>
          <w:szCs w:val="20"/>
        </w:rPr>
        <w:t>.</w:t>
      </w:r>
    </w:p>
    <w:p w14:paraId="66815935" w14:textId="17DEBAEA" w:rsidR="00584193" w:rsidRP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DF3A50" w:rsidRPr="005D3FAD">
        <w:rPr>
          <w:rFonts w:ascii="Arial" w:hAnsi="Arial" w:cs="Arial"/>
          <w:sz w:val="20"/>
          <w:szCs w:val="20"/>
        </w:rPr>
        <w:t>§</w:t>
      </w:r>
      <w:r w:rsidR="00DF3A50">
        <w:rPr>
          <w:rFonts w:ascii="Arial" w:hAnsi="Arial" w:cs="Arial"/>
          <w:sz w:val="20"/>
          <w:szCs w:val="20"/>
        </w:rPr>
        <w:t>partij X</w:t>
      </w:r>
      <w:r w:rsidR="00DF3A50" w:rsidRPr="005D3FAD">
        <w:rPr>
          <w:rFonts w:ascii="Arial" w:hAnsi="Arial" w:cs="Arial"/>
          <w:sz w:val="20"/>
          <w:szCs w:val="20"/>
        </w:rPr>
        <w:t>§</w:t>
      </w:r>
      <w:r w:rsidR="00E12188">
        <w:rPr>
          <w:rFonts w:ascii="Arial" w:hAnsi="Arial" w:cs="Arial"/>
          <w:sz w:val="20"/>
          <w:szCs w:val="20"/>
        </w:rPr>
        <w:t xml:space="preserve"> </w:t>
      </w:r>
      <w:r w:rsidRPr="00584193">
        <w:rPr>
          <w:rFonts w:ascii="Arial" w:hAnsi="Arial" w:cs="Arial"/>
          <w:color w:val="FF0000"/>
          <w:sz w:val="20"/>
          <w:szCs w:val="20"/>
        </w:rPr>
        <w:t xml:space="preserve">en </w:t>
      </w:r>
      <w:r w:rsidR="00A828C5" w:rsidRPr="005D3FAD">
        <w:rPr>
          <w:rFonts w:ascii="Arial" w:hAnsi="Arial" w:cs="Arial"/>
          <w:sz w:val="20"/>
          <w:szCs w:val="20"/>
        </w:rPr>
        <w:t>§</w:t>
      </w:r>
      <w:r w:rsidR="00A828C5">
        <w:rPr>
          <w:rFonts w:ascii="Arial" w:hAnsi="Arial" w:cs="Arial"/>
          <w:sz w:val="20"/>
          <w:szCs w:val="20"/>
        </w:rPr>
        <w:t>verkrijger</w:t>
      </w:r>
      <w:r w:rsidR="00A828C5" w:rsidRPr="005D3FAD">
        <w:rPr>
          <w:rFonts w:ascii="Arial" w:hAnsi="Arial" w:cs="Arial"/>
          <w:sz w:val="20"/>
          <w:szCs w:val="20"/>
        </w:rPr>
        <w:t>§</w:t>
      </w:r>
      <w:r w:rsidR="00E12188">
        <w:rPr>
          <w:rFonts w:ascii="Arial" w:hAnsi="Arial" w:cs="Arial"/>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FF0000"/>
          <w:sz w:val="20"/>
          <w:szCs w:val="20"/>
        </w:rPr>
        <w:t>, inclusief een bedrag van</w:t>
      </w:r>
      <w:r w:rsidR="008869BF">
        <w:rPr>
          <w:rFonts w:ascii="Arial" w:hAnsi="Arial" w:cs="Arial"/>
          <w:color w:val="00000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008869BF">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 xml:space="preserve"> </w:t>
      </w:r>
      <w:r w:rsidRPr="00584193">
        <w:rPr>
          <w:rFonts w:ascii="Arial" w:hAnsi="Arial" w:cs="Arial"/>
          <w:color w:val="FF0000"/>
          <w:sz w:val="20"/>
          <w:szCs w:val="20"/>
        </w:rPr>
        <w:t>aan omzetbelasting</w:t>
      </w:r>
      <w:r w:rsidRPr="00584193">
        <w:rPr>
          <w:rFonts w:ascii="Arial" w:hAnsi="Arial" w:cs="Arial"/>
          <w:color w:val="000000"/>
          <w:sz w:val="20"/>
          <w:szCs w:val="20"/>
        </w:rPr>
        <w:t xml:space="preserve">. </w:t>
      </w:r>
      <w:r w:rsidRPr="00584193">
        <w:rPr>
          <w:rFonts w:ascii="Arial" w:hAnsi="Arial" w:cs="Arial"/>
          <w:color w:val="FF0000"/>
          <w:sz w:val="20"/>
          <w:szCs w:val="20"/>
        </w:rPr>
        <w:t>De notariële kosten</w:t>
      </w:r>
      <w:r w:rsidR="002C4007">
        <w:rPr>
          <w:rFonts w:ascii="Arial" w:hAnsi="Arial" w:cs="Arial"/>
          <w:color w:val="FF0000"/>
          <w:sz w:val="20"/>
          <w:szCs w:val="20"/>
        </w:rPr>
        <w:t>, de daarover verschuldigde omzetbelasting</w:t>
      </w:r>
      <w:r w:rsidRPr="00584193">
        <w:rPr>
          <w:rFonts w:ascii="Arial" w:hAnsi="Arial" w:cs="Arial"/>
          <w:color w:val="FF0000"/>
          <w:sz w:val="20"/>
          <w:szCs w:val="20"/>
        </w:rPr>
        <w:t xml:space="preserve"> en het kadastraal recht wegens de levering van </w:t>
      </w:r>
      <w:r w:rsidR="008D68B6" w:rsidRPr="008D68B6">
        <w:rPr>
          <w:rFonts w:ascii="Arial" w:hAnsi="Arial" w:cs="Arial"/>
          <w:color w:val="3366FF"/>
          <w:sz w:val="20"/>
          <w:szCs w:val="20"/>
        </w:rPr>
        <w:t>het/de</w:t>
      </w:r>
      <w:r w:rsidR="008D68B6">
        <w:rPr>
          <w:rFonts w:ascii="Arial" w:hAnsi="Arial" w:cs="Arial"/>
          <w:color w:val="FF0000"/>
          <w:sz w:val="20"/>
          <w:szCs w:val="20"/>
        </w:rPr>
        <w:t xml:space="preserve"> </w:t>
      </w:r>
      <w:r w:rsidR="008D68B6">
        <w:rPr>
          <w:rFonts w:ascii="Arial" w:hAnsi="Arial" w:cs="Arial"/>
          <w:color w:val="339966"/>
          <w:sz w:val="20"/>
          <w:szCs w:val="20"/>
        </w:rPr>
        <w:t>R</w:t>
      </w:r>
      <w:r w:rsidR="008D68B6" w:rsidRPr="00FC621C">
        <w:rPr>
          <w:rFonts w:ascii="Arial" w:hAnsi="Arial" w:cs="Arial"/>
          <w:color w:val="339966"/>
          <w:sz w:val="20"/>
          <w:szCs w:val="20"/>
        </w:rPr>
        <w:t>egistergoed</w:t>
      </w:r>
      <w:r w:rsidR="008D68B6">
        <w:rPr>
          <w:rFonts w:ascii="Arial" w:hAnsi="Arial" w:cs="Arial"/>
          <w:color w:val="339966"/>
          <w:sz w:val="20"/>
          <w:szCs w:val="20"/>
        </w:rPr>
        <w:t xml:space="preserve"> </w:t>
      </w:r>
      <w:r w:rsidR="008D68B6" w:rsidRPr="00FC56F2">
        <w:rPr>
          <w:rFonts w:ascii="Arial" w:hAnsi="Arial" w:cs="Arial"/>
          <w:color w:val="800080"/>
          <w:sz w:val="20"/>
          <w:szCs w:val="20"/>
        </w:rPr>
        <w:t>[volgnummer]</w:t>
      </w:r>
      <w:r w:rsidR="008D68B6">
        <w:rPr>
          <w:rFonts w:ascii="Arial" w:hAnsi="Arial" w:cs="Arial"/>
          <w:color w:val="800080"/>
          <w:sz w:val="20"/>
          <w:szCs w:val="20"/>
        </w:rPr>
        <w:t xml:space="preserve"> </w:t>
      </w:r>
      <w:r w:rsidR="008D68B6" w:rsidRPr="00FC621C">
        <w:rPr>
          <w:rFonts w:ascii="Arial" w:hAnsi="Arial" w:cs="Arial"/>
          <w:color w:val="339966"/>
          <w:sz w:val="20"/>
          <w:szCs w:val="20"/>
        </w:rPr>
        <w:t>/</w:t>
      </w:r>
      <w:r w:rsidR="008D68B6">
        <w:rPr>
          <w:rFonts w:ascii="Arial" w:hAnsi="Arial" w:cs="Arial"/>
          <w:color w:val="339966"/>
          <w:sz w:val="20"/>
          <w:szCs w:val="20"/>
        </w:rPr>
        <w:t xml:space="preserve">Registergoederen </w:t>
      </w:r>
      <w:r w:rsidR="008D68B6">
        <w:rPr>
          <w:rFonts w:ascii="Arial" w:hAnsi="Arial" w:cs="Arial"/>
          <w:color w:val="800080"/>
          <w:sz w:val="20"/>
          <w:szCs w:val="20"/>
        </w:rPr>
        <w:t xml:space="preserve">[volgnummer], </w:t>
      </w:r>
      <w:r w:rsidR="008D68B6" w:rsidRPr="00A15398">
        <w:rPr>
          <w:rFonts w:ascii="Arial" w:hAnsi="Arial" w:cs="Arial"/>
          <w:color w:val="800080"/>
          <w:sz w:val="20"/>
          <w:szCs w:val="20"/>
        </w:rPr>
        <w:t xml:space="preserve">[volgnummer] </w:t>
      </w:r>
      <w:r w:rsidR="008D68B6">
        <w:rPr>
          <w:rFonts w:ascii="Arial" w:hAnsi="Arial" w:cs="Arial"/>
          <w:color w:val="800080"/>
          <w:sz w:val="20"/>
          <w:szCs w:val="20"/>
        </w:rPr>
        <w:t xml:space="preserve">en </w:t>
      </w:r>
      <w:r w:rsidR="008D68B6" w:rsidRPr="00A15398">
        <w:rPr>
          <w:rFonts w:ascii="Arial" w:hAnsi="Arial" w:cs="Arial"/>
          <w:color w:val="800080"/>
          <w:sz w:val="20"/>
          <w:szCs w:val="20"/>
        </w:rPr>
        <w:t xml:space="preserve">[volgnummer] </w:t>
      </w:r>
      <w:r w:rsidR="008D68B6" w:rsidRPr="00FC56F2">
        <w:rPr>
          <w:rFonts w:ascii="Arial" w:hAnsi="Arial" w:cs="Arial"/>
          <w:color w:val="339966"/>
          <w:sz w:val="20"/>
          <w:szCs w:val="20"/>
        </w:rPr>
        <w:t>/</w:t>
      </w:r>
      <w:r w:rsidR="008D68B6">
        <w:rPr>
          <w:rFonts w:ascii="Arial" w:hAnsi="Arial" w:cs="Arial"/>
          <w:color w:val="339966"/>
          <w:sz w:val="20"/>
          <w:szCs w:val="20"/>
        </w:rPr>
        <w:t>V</w:t>
      </w:r>
      <w:r w:rsidR="008D68B6" w:rsidRPr="00FC56F2">
        <w:rPr>
          <w:rFonts w:ascii="Arial" w:hAnsi="Arial" w:cs="Arial"/>
          <w:color w:val="339966"/>
          <w:sz w:val="20"/>
          <w:szCs w:val="20"/>
        </w:rPr>
        <w:t>erkochte</w:t>
      </w:r>
      <w:r w:rsidR="008D68B6" w:rsidRPr="00584193">
        <w:rPr>
          <w:rFonts w:ascii="Arial" w:hAnsi="Arial" w:cs="Arial"/>
          <w:color w:val="FF0000"/>
          <w:sz w:val="20"/>
          <w:szCs w:val="20"/>
        </w:rPr>
        <w:t xml:space="preserve"> </w:t>
      </w:r>
      <w:r w:rsidRPr="00584193">
        <w:rPr>
          <w:rFonts w:ascii="Arial" w:hAnsi="Arial" w:cs="Arial"/>
          <w:color w:val="FF0000"/>
          <w:sz w:val="20"/>
          <w:szCs w:val="20"/>
        </w:rPr>
        <w:t xml:space="preserve">zijn voor rekening van </w:t>
      </w:r>
      <w:r w:rsidR="00E12188">
        <w:rPr>
          <w:rFonts w:ascii="Arial" w:hAnsi="Arial" w:cs="Arial"/>
          <w:color w:val="339966"/>
          <w:sz w:val="20"/>
          <w:szCs w:val="20"/>
        </w:rPr>
        <w:t>p</w:t>
      </w:r>
      <w:r w:rsidR="00E12188" w:rsidRPr="00B2176B">
        <w:rPr>
          <w:rFonts w:ascii="Arial" w:hAnsi="Arial" w:cs="Arial"/>
          <w:color w:val="339966"/>
          <w:sz w:val="20"/>
          <w:szCs w:val="20"/>
        </w:rPr>
        <w:t xml:space="preserve">artij [volgletter/volgnummer] / </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E12188">
        <w:rPr>
          <w:rFonts w:ascii="Arial" w:hAnsi="Arial" w:cs="Arial"/>
          <w:color w:val="339966"/>
          <w:sz w:val="20"/>
          <w:szCs w:val="20"/>
        </w:rPr>
        <w:t>n</w:t>
      </w:r>
      <w:r w:rsidR="00E12188" w:rsidRPr="00B2176B">
        <w:rPr>
          <w:rFonts w:ascii="Arial" w:hAnsi="Arial" w:cs="Arial"/>
          <w:color w:val="339966"/>
          <w:sz w:val="20"/>
          <w:szCs w:val="20"/>
        </w:rPr>
        <w:t>aam partij</w:t>
      </w:r>
      <w:r w:rsidR="00E12188" w:rsidRPr="00B2176B">
        <w:rPr>
          <w:rFonts w:ascii="Arial" w:hAnsi="Arial" w:cs="Arial"/>
          <w:sz w:val="20"/>
          <w:szCs w:val="20"/>
        </w:rPr>
        <w:fldChar w:fldCharType="begin"/>
      </w:r>
      <w:r w:rsidR="00E12188" w:rsidRPr="00B2176B">
        <w:rPr>
          <w:rFonts w:ascii="Arial" w:hAnsi="Arial" w:cs="Arial"/>
          <w:sz w:val="20"/>
          <w:szCs w:val="20"/>
        </w:rPr>
        <w:instrText>MacroButton Nomacro §</w:instrText>
      </w:r>
      <w:r w:rsidR="00E12188" w:rsidRPr="00B2176B">
        <w:rPr>
          <w:rFonts w:ascii="Arial" w:hAnsi="Arial" w:cs="Arial"/>
          <w:sz w:val="20"/>
          <w:szCs w:val="20"/>
        </w:rPr>
        <w:fldChar w:fldCharType="end"/>
      </w:r>
      <w:r w:rsidR="008869BF">
        <w:rPr>
          <w:rFonts w:ascii="Arial" w:hAnsi="Arial" w:cs="Arial"/>
          <w:color w:val="FF0000"/>
          <w:sz w:val="20"/>
          <w:szCs w:val="20"/>
        </w:rPr>
        <w:t>.</w:t>
      </w:r>
    </w:p>
    <w:p w14:paraId="0B482F15" w14:textId="77777777" w:rsidR="00584193" w:rsidRPr="008869BF" w:rsidRDefault="00584193" w:rsidP="00584193">
      <w:pPr>
        <w:rPr>
          <w:rFonts w:ascii="Arial" w:hAnsi="Arial" w:cs="Arial"/>
          <w:sz w:val="20"/>
          <w:szCs w:val="20"/>
          <w:u w:val="single"/>
        </w:rPr>
      </w:pPr>
      <w:r w:rsidRPr="008869BF">
        <w:rPr>
          <w:rFonts w:ascii="Arial" w:hAnsi="Arial" w:cs="Arial"/>
          <w:sz w:val="20"/>
          <w:szCs w:val="20"/>
          <w:u w:val="single"/>
        </w:rPr>
        <w:t>Einde variant 2.d</w:t>
      </w:r>
    </w:p>
    <w:p w14:paraId="6B42F086" w14:textId="77777777" w:rsidR="00584193" w:rsidRPr="00584193" w:rsidRDefault="00584193" w:rsidP="00584193">
      <w:pPr>
        <w:rPr>
          <w:rFonts w:ascii="Arial" w:hAnsi="Arial" w:cs="Arial"/>
          <w:sz w:val="20"/>
          <w:szCs w:val="20"/>
        </w:rPr>
      </w:pPr>
    </w:p>
    <w:p w14:paraId="021231DB" w14:textId="77777777" w:rsidR="00584193" w:rsidRPr="00584193" w:rsidRDefault="00584193" w:rsidP="00584193">
      <w:pPr>
        <w:autoSpaceDE w:val="0"/>
        <w:autoSpaceDN w:val="0"/>
        <w:adjustRightInd w:val="0"/>
        <w:rPr>
          <w:rFonts w:ascii="Arial" w:hAnsi="Arial" w:cs="Arial"/>
          <w:sz w:val="20"/>
          <w:szCs w:val="20"/>
          <w:u w:val="single"/>
        </w:rPr>
      </w:pPr>
      <w:r w:rsidRPr="00584193">
        <w:rPr>
          <w:rFonts w:ascii="Arial" w:hAnsi="Arial" w:cs="Arial"/>
          <w:sz w:val="20"/>
          <w:szCs w:val="20"/>
          <w:u w:val="single"/>
        </w:rPr>
        <w:t>Variant 2.e Koopprijs, ‘exclusief omzetbelasting’</w:t>
      </w:r>
    </w:p>
    <w:p w14:paraId="0F0F44B3" w14:textId="0EC95898" w:rsidR="008869BF" w:rsidRDefault="00584193" w:rsidP="00584193">
      <w:pPr>
        <w:autoSpaceDE w:val="0"/>
        <w:autoSpaceDN w:val="0"/>
        <w:adjustRightInd w:val="0"/>
        <w:rPr>
          <w:rFonts w:ascii="Arial" w:hAnsi="Arial" w:cs="Arial"/>
          <w:color w:val="FF0000"/>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A828C5" w:rsidRPr="000E1974">
        <w:rPr>
          <w:rFonts w:ascii="Arial" w:hAnsi="Arial" w:cs="Arial"/>
          <w:sz w:val="20"/>
          <w:szCs w:val="20"/>
        </w:rPr>
        <w:t>§</w:t>
      </w:r>
      <w:r w:rsidR="00A828C5">
        <w:rPr>
          <w:rFonts w:ascii="Arial" w:hAnsi="Arial" w:cs="Arial"/>
          <w:sz w:val="20"/>
          <w:szCs w:val="20"/>
        </w:rPr>
        <w:t>vervreemder</w:t>
      </w:r>
      <w:r w:rsidR="00A828C5" w:rsidRPr="000E1974">
        <w:rPr>
          <w:rFonts w:ascii="Arial" w:hAnsi="Arial" w:cs="Arial"/>
          <w:sz w:val="20"/>
          <w:szCs w:val="20"/>
        </w:rPr>
        <w:t>§</w:t>
      </w:r>
      <w:r w:rsidR="0033386C">
        <w:rPr>
          <w:rFonts w:ascii="Arial" w:hAnsi="Arial" w:cs="Arial"/>
          <w:sz w:val="20"/>
          <w:szCs w:val="20"/>
        </w:rPr>
        <w:t xml:space="preserve"> </w:t>
      </w:r>
      <w:r w:rsidRPr="00584193">
        <w:rPr>
          <w:rFonts w:ascii="Arial" w:hAnsi="Arial" w:cs="Arial"/>
          <w:color w:val="FF0000"/>
          <w:sz w:val="20"/>
          <w:szCs w:val="20"/>
        </w:rPr>
        <w:t>en</w:t>
      </w:r>
      <w:r w:rsidR="0033386C">
        <w:rPr>
          <w:rFonts w:ascii="Arial" w:hAnsi="Arial" w:cs="Arial"/>
          <w:color w:val="FF0000"/>
          <w:sz w:val="20"/>
          <w:szCs w:val="20"/>
        </w:rPr>
        <w:t xml:space="preserve"> </w:t>
      </w:r>
      <w:r w:rsidR="00A828C5" w:rsidRPr="005D3FAD">
        <w:rPr>
          <w:rFonts w:ascii="Arial" w:hAnsi="Arial" w:cs="Arial"/>
          <w:sz w:val="20"/>
          <w:szCs w:val="20"/>
        </w:rPr>
        <w:t>§</w:t>
      </w:r>
      <w:r w:rsidR="00A828C5">
        <w:rPr>
          <w:rFonts w:ascii="Arial" w:hAnsi="Arial" w:cs="Arial"/>
          <w:sz w:val="20"/>
          <w:szCs w:val="20"/>
        </w:rPr>
        <w:t>partij X</w:t>
      </w:r>
      <w:r w:rsidR="00A828C5" w:rsidRPr="005D3FAD">
        <w:rPr>
          <w:rFonts w:ascii="Arial" w:hAnsi="Arial" w:cs="Arial"/>
          <w:sz w:val="20"/>
          <w:szCs w:val="20"/>
        </w:rPr>
        <w:t>§</w:t>
      </w:r>
      <w:r w:rsidRPr="008869BF">
        <w:rPr>
          <w:rFonts w:ascii="Arial" w:hAnsi="Arial" w:cs="Arial"/>
          <w:color w:val="008000"/>
          <w:sz w:val="20"/>
          <w:szCs w:val="20"/>
        </w:rPr>
        <w:t xml:space="preserve"> </w:t>
      </w:r>
      <w:r w:rsidRPr="00584193">
        <w:rPr>
          <w:rFonts w:ascii="Arial" w:hAnsi="Arial" w:cs="Arial"/>
          <w:color w:val="FF0000"/>
          <w:sz w:val="20"/>
          <w:szCs w:val="20"/>
        </w:rPr>
        <w:t xml:space="preserve">is overeengekomen, bedraagt: </w:t>
      </w:r>
    </w:p>
    <w:p w14:paraId="57CB4BF6" w14:textId="77777777" w:rsidR="00584193" w:rsidRPr="00584193" w:rsidRDefault="008869BF" w:rsidP="00584193">
      <w:pPr>
        <w:autoSpaceDE w:val="0"/>
        <w:autoSpaceDN w:val="0"/>
        <w:adjustRightInd w:val="0"/>
        <w:rPr>
          <w:rFonts w:ascii="Arial" w:hAnsi="Arial" w:cs="Arial"/>
          <w:color w:val="000000"/>
          <w:sz w:val="20"/>
          <w:szCs w:val="20"/>
        </w:rPr>
      </w:pP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FF0000"/>
          <w:sz w:val="20"/>
          <w:szCs w:val="20"/>
        </w:rPr>
        <w:t>,</w:t>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te vermeerderen met een bedrag van</w:t>
      </w:r>
      <w:r>
        <w:rPr>
          <w:rFonts w:ascii="Arial" w:hAnsi="Arial" w:cs="Arial"/>
          <w:color w:val="000000"/>
          <w:sz w:val="20"/>
          <w:szCs w:val="20"/>
        </w:rPr>
        <w:t xml:space="preserve">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Pr>
          <w:rFonts w:ascii="Arial" w:hAnsi="Arial" w:cs="Arial"/>
          <w:color w:val="000000"/>
          <w:sz w:val="20"/>
          <w:szCs w:val="20"/>
        </w:rPr>
        <w:t>bedrag</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584193" w:rsidRPr="00584193">
        <w:rPr>
          <w:rFonts w:ascii="Arial" w:hAnsi="Arial" w:cs="Arial"/>
          <w:color w:val="000000"/>
          <w:sz w:val="20"/>
          <w:szCs w:val="20"/>
        </w:rPr>
        <w:t xml:space="preserve"> </w:t>
      </w:r>
      <w:r w:rsidR="00584193" w:rsidRPr="00584193">
        <w:rPr>
          <w:rFonts w:ascii="Arial" w:hAnsi="Arial" w:cs="Arial"/>
          <w:color w:val="FF0000"/>
          <w:sz w:val="20"/>
          <w:szCs w:val="20"/>
        </w:rPr>
        <w:t>aan omzetbelasting</w:t>
      </w:r>
      <w:r w:rsidR="00584193" w:rsidRPr="00584193">
        <w:rPr>
          <w:rFonts w:ascii="Arial" w:hAnsi="Arial" w:cs="Arial"/>
          <w:color w:val="000000"/>
          <w:sz w:val="20"/>
          <w:szCs w:val="20"/>
        </w:rPr>
        <w:t>.</w:t>
      </w:r>
    </w:p>
    <w:p w14:paraId="2D2E1168" w14:textId="34246E8D" w:rsidR="00584193" w:rsidRPr="00584193" w:rsidRDefault="00584193" w:rsidP="00584193">
      <w:pPr>
        <w:autoSpaceDE w:val="0"/>
        <w:autoSpaceDN w:val="0"/>
        <w:adjustRightInd w:val="0"/>
        <w:rPr>
          <w:rFonts w:ascii="Arial" w:hAnsi="Arial" w:cs="Arial"/>
          <w:sz w:val="20"/>
          <w:szCs w:val="20"/>
        </w:rPr>
      </w:pPr>
      <w:r w:rsidRPr="00584193">
        <w:rPr>
          <w:rFonts w:ascii="Arial" w:hAnsi="Arial" w:cs="Arial"/>
          <w:color w:val="FF0000"/>
          <w:sz w:val="20"/>
          <w:szCs w:val="20"/>
        </w:rPr>
        <w:t xml:space="preserve">De koopprijs </w:t>
      </w:r>
      <w:r w:rsidR="00042BC0" w:rsidRPr="00E15965">
        <w:rPr>
          <w:rFonts w:ascii="Arial" w:hAnsi="Arial" w:cs="Arial"/>
          <w:color w:val="800080"/>
          <w:sz w:val="20"/>
          <w:szCs w:val="20"/>
        </w:rPr>
        <w:t>van</w:t>
      </w:r>
      <w:r w:rsidR="00042BC0" w:rsidRPr="00584193">
        <w:rPr>
          <w:rFonts w:ascii="Arial" w:hAnsi="Arial" w:cs="Arial"/>
          <w:color w:val="FF0000"/>
          <w:sz w:val="20"/>
          <w:szCs w:val="20"/>
        </w:rPr>
        <w:t xml:space="preserve"> </w:t>
      </w:r>
      <w:r w:rsidR="00042BC0" w:rsidRPr="00E15965">
        <w:rPr>
          <w:rFonts w:ascii="Arial" w:hAnsi="Arial" w:cs="Arial"/>
          <w:color w:val="3366FF"/>
          <w:sz w:val="20"/>
          <w:szCs w:val="20"/>
        </w:rPr>
        <w:t>het/de</w:t>
      </w:r>
      <w:r w:rsidR="00042BC0">
        <w:rPr>
          <w:rFonts w:ascii="Arial" w:hAnsi="Arial" w:cs="Arial"/>
          <w:color w:val="FF0000"/>
          <w:sz w:val="20"/>
          <w:szCs w:val="20"/>
        </w:rPr>
        <w:t xml:space="preserve"> </w:t>
      </w:r>
      <w:r w:rsidR="00042BC0" w:rsidRPr="00E15965">
        <w:rPr>
          <w:rFonts w:ascii="Arial" w:hAnsi="Arial" w:cs="Arial"/>
          <w:color w:val="800080"/>
          <w:sz w:val="20"/>
          <w:szCs w:val="20"/>
        </w:rPr>
        <w:t>Registergoed</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w:t>
      </w:r>
      <w:r w:rsidR="00042BC0">
        <w:rPr>
          <w:rFonts w:ascii="Arial" w:hAnsi="Arial" w:cs="Arial"/>
          <w:color w:val="800080"/>
          <w:sz w:val="20"/>
          <w:szCs w:val="20"/>
        </w:rPr>
        <w:t xml:space="preserve"> </w:t>
      </w:r>
      <w:r w:rsidR="00042BC0" w:rsidRPr="00E15965">
        <w:rPr>
          <w:rFonts w:ascii="Arial" w:hAnsi="Arial" w:cs="Arial"/>
          <w:color w:val="800080"/>
          <w:sz w:val="20"/>
          <w:szCs w:val="20"/>
        </w:rPr>
        <w:t>/Registergoederen</w:t>
      </w:r>
      <w:r w:rsidR="00042BC0">
        <w:rPr>
          <w:rFonts w:ascii="Arial" w:hAnsi="Arial" w:cs="Arial"/>
          <w:color w:val="339966"/>
          <w:sz w:val="20"/>
          <w:szCs w:val="20"/>
        </w:rPr>
        <w:t xml:space="preserve"> </w:t>
      </w:r>
      <w:r w:rsidR="00042BC0" w:rsidRPr="00E15965">
        <w:rPr>
          <w:rFonts w:ascii="Arial" w:hAnsi="Arial" w:cs="Arial"/>
          <w:color w:val="3366FF"/>
          <w:sz w:val="20"/>
          <w:szCs w:val="20"/>
        </w:rPr>
        <w:t>[volgnummer], [volgnummer] en [volgnummer]</w:t>
      </w:r>
      <w:r w:rsidR="00042BC0" w:rsidRPr="00A15398">
        <w:rPr>
          <w:rFonts w:ascii="Arial" w:hAnsi="Arial" w:cs="Arial"/>
          <w:color w:val="800080"/>
          <w:sz w:val="20"/>
          <w:szCs w:val="20"/>
        </w:rPr>
        <w:t xml:space="preserve"> </w:t>
      </w:r>
      <w:r w:rsidR="00042BC0" w:rsidRPr="00E15965">
        <w:rPr>
          <w:rFonts w:ascii="Arial" w:hAnsi="Arial" w:cs="Arial"/>
          <w:color w:val="800080"/>
          <w:sz w:val="20"/>
          <w:szCs w:val="20"/>
        </w:rPr>
        <w:t>/Verkochte</w:t>
      </w:r>
      <w:r w:rsidR="00042BC0">
        <w:rPr>
          <w:rFonts w:ascii="Arial" w:hAnsi="Arial" w:cs="Arial"/>
          <w:color w:val="800080"/>
          <w:sz w:val="20"/>
          <w:szCs w:val="20"/>
        </w:rPr>
        <w:t xml:space="preserve"> </w:t>
      </w:r>
      <w:r w:rsidRPr="00584193">
        <w:rPr>
          <w:rFonts w:ascii="Arial" w:hAnsi="Arial" w:cs="Arial"/>
          <w:color w:val="FF0000"/>
          <w:sz w:val="20"/>
          <w:szCs w:val="20"/>
        </w:rPr>
        <w:t xml:space="preserve">die tussen </w:t>
      </w:r>
      <w:r w:rsidR="002D626A" w:rsidRPr="005D3FAD">
        <w:rPr>
          <w:rFonts w:ascii="Arial" w:hAnsi="Arial" w:cs="Arial"/>
          <w:sz w:val="20"/>
          <w:szCs w:val="20"/>
        </w:rPr>
        <w:t>§</w:t>
      </w:r>
      <w:r w:rsidR="002D626A">
        <w:rPr>
          <w:rFonts w:ascii="Arial" w:hAnsi="Arial" w:cs="Arial"/>
          <w:sz w:val="20"/>
          <w:szCs w:val="20"/>
        </w:rPr>
        <w:t>partij X</w:t>
      </w:r>
      <w:r w:rsidR="002D626A" w:rsidRPr="005D3FAD">
        <w:rPr>
          <w:rFonts w:ascii="Arial" w:hAnsi="Arial" w:cs="Arial"/>
          <w:sz w:val="20"/>
          <w:szCs w:val="20"/>
        </w:rPr>
        <w:t>§</w:t>
      </w:r>
      <w:r w:rsidR="0033386C">
        <w:rPr>
          <w:rFonts w:ascii="Arial" w:hAnsi="Arial" w:cs="Arial"/>
          <w:sz w:val="20"/>
          <w:szCs w:val="20"/>
        </w:rPr>
        <w:t xml:space="preserve"> </w:t>
      </w:r>
      <w:r w:rsidRPr="00584193">
        <w:rPr>
          <w:rFonts w:ascii="Arial" w:hAnsi="Arial" w:cs="Arial"/>
          <w:color w:val="FF0000"/>
          <w:sz w:val="20"/>
          <w:szCs w:val="20"/>
        </w:rPr>
        <w:t xml:space="preserve">en </w:t>
      </w:r>
      <w:r w:rsidR="002D626A" w:rsidRPr="005D3FAD">
        <w:rPr>
          <w:rFonts w:ascii="Arial" w:hAnsi="Arial" w:cs="Arial"/>
          <w:sz w:val="20"/>
          <w:szCs w:val="20"/>
        </w:rPr>
        <w:t>§</w:t>
      </w:r>
      <w:r w:rsidR="002D626A">
        <w:rPr>
          <w:rFonts w:ascii="Arial" w:hAnsi="Arial" w:cs="Arial"/>
          <w:sz w:val="20"/>
          <w:szCs w:val="20"/>
        </w:rPr>
        <w:t>verkrijger</w:t>
      </w:r>
      <w:r w:rsidR="002D626A" w:rsidRPr="005D3FAD">
        <w:rPr>
          <w:rFonts w:ascii="Arial" w:hAnsi="Arial" w:cs="Arial"/>
          <w:sz w:val="20"/>
          <w:szCs w:val="20"/>
        </w:rPr>
        <w:t>§</w:t>
      </w:r>
      <w:r w:rsidR="0033386C">
        <w:rPr>
          <w:rFonts w:ascii="Arial" w:hAnsi="Arial" w:cs="Arial"/>
          <w:sz w:val="20"/>
          <w:szCs w:val="20"/>
        </w:rPr>
        <w:t xml:space="preserve"> </w:t>
      </w:r>
      <w:r w:rsidRPr="00584193">
        <w:rPr>
          <w:rFonts w:ascii="Arial" w:hAnsi="Arial" w:cs="Arial"/>
          <w:color w:val="FF0000"/>
          <w:sz w:val="20"/>
          <w:szCs w:val="20"/>
        </w:rPr>
        <w:t>is overeengekomen, bedraagt</w:t>
      </w:r>
      <w:r w:rsidRPr="00584193">
        <w:rPr>
          <w:rFonts w:ascii="Arial" w:hAnsi="Arial" w:cs="Arial"/>
          <w:color w:val="80008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FF0000"/>
          <w:sz w:val="20"/>
          <w:szCs w:val="20"/>
        </w:rPr>
        <w:t>, te vermeerderen met een bedrag van</w:t>
      </w:r>
      <w:r w:rsidR="008869BF">
        <w:rPr>
          <w:rFonts w:ascii="Arial" w:hAnsi="Arial" w:cs="Arial"/>
          <w:color w:val="FF0000"/>
          <w:sz w:val="20"/>
          <w:szCs w:val="20"/>
        </w:rPr>
        <w:t xml:space="preserve"> </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bedrag</w:t>
      </w:r>
      <w:r w:rsidR="008869BF" w:rsidRPr="00584193">
        <w:rPr>
          <w:rFonts w:ascii="Arial" w:hAnsi="Arial" w:cs="Arial"/>
          <w:sz w:val="20"/>
          <w:szCs w:val="20"/>
        </w:rPr>
        <w:fldChar w:fldCharType="begin"/>
      </w:r>
      <w:r w:rsidR="008869BF" w:rsidRPr="00584193">
        <w:rPr>
          <w:rFonts w:ascii="Arial" w:hAnsi="Arial" w:cs="Arial"/>
          <w:sz w:val="20"/>
          <w:szCs w:val="20"/>
        </w:rPr>
        <w:instrText>MacroButton Nomacro §</w:instrText>
      </w:r>
      <w:r w:rsidR="008869BF" w:rsidRPr="00584193">
        <w:rPr>
          <w:rFonts w:ascii="Arial" w:hAnsi="Arial" w:cs="Arial"/>
          <w:sz w:val="20"/>
          <w:szCs w:val="20"/>
        </w:rPr>
        <w:fldChar w:fldCharType="end"/>
      </w:r>
      <w:r w:rsidRPr="00584193">
        <w:rPr>
          <w:rFonts w:ascii="Arial" w:hAnsi="Arial" w:cs="Arial"/>
          <w:color w:val="000000"/>
          <w:sz w:val="20"/>
          <w:szCs w:val="20"/>
        </w:rPr>
        <w:t xml:space="preserve"> </w:t>
      </w:r>
      <w:r w:rsidRPr="00584193">
        <w:rPr>
          <w:rFonts w:ascii="Arial" w:hAnsi="Arial" w:cs="Arial"/>
          <w:color w:val="FF0000"/>
          <w:sz w:val="20"/>
          <w:szCs w:val="20"/>
        </w:rPr>
        <w:t>aan omzetbelasting.</w:t>
      </w:r>
    </w:p>
    <w:p w14:paraId="5B5E91FB" w14:textId="77777777" w:rsidR="00584193" w:rsidRPr="008869BF" w:rsidRDefault="00584193" w:rsidP="00584193">
      <w:pPr>
        <w:autoSpaceDE w:val="0"/>
        <w:autoSpaceDN w:val="0"/>
        <w:adjustRightInd w:val="0"/>
        <w:rPr>
          <w:rFonts w:ascii="Arial" w:hAnsi="Arial" w:cs="Arial"/>
          <w:color w:val="000000"/>
          <w:sz w:val="20"/>
          <w:szCs w:val="20"/>
          <w:u w:val="single"/>
        </w:rPr>
      </w:pPr>
      <w:r w:rsidRPr="008869BF">
        <w:rPr>
          <w:rFonts w:ascii="Arial" w:hAnsi="Arial" w:cs="Arial"/>
          <w:color w:val="000000"/>
          <w:sz w:val="20"/>
          <w:szCs w:val="20"/>
          <w:u w:val="single"/>
        </w:rPr>
        <w:t>Einde variant 2.e</w:t>
      </w:r>
    </w:p>
    <w:p w14:paraId="561323CC" w14:textId="77777777" w:rsidR="00584193" w:rsidRPr="00584193" w:rsidRDefault="00584193" w:rsidP="00584193">
      <w:pPr>
        <w:rPr>
          <w:rFonts w:ascii="Arial" w:hAnsi="Arial" w:cs="Arial"/>
          <w:sz w:val="20"/>
          <w:szCs w:val="20"/>
        </w:rPr>
      </w:pPr>
    </w:p>
    <w:p w14:paraId="37512C3E" w14:textId="77777777" w:rsidR="00C62B9A" w:rsidRPr="00584193" w:rsidRDefault="00C62B9A" w:rsidP="00C62B9A">
      <w:pPr>
        <w:autoSpaceDE w:val="0"/>
        <w:autoSpaceDN w:val="0"/>
        <w:adjustRightInd w:val="0"/>
        <w:rPr>
          <w:rFonts w:ascii="Arial" w:hAnsi="Arial" w:cs="Arial"/>
          <w:bCs/>
          <w:color w:val="800080"/>
          <w:sz w:val="20"/>
          <w:szCs w:val="20"/>
        </w:rPr>
      </w:pPr>
    </w:p>
    <w:p w14:paraId="401B05EA" w14:textId="77777777" w:rsidR="00243BA8" w:rsidRPr="00584193" w:rsidRDefault="00243BA8" w:rsidP="00C62B9A">
      <w:pPr>
        <w:autoSpaceDE w:val="0"/>
        <w:autoSpaceDN w:val="0"/>
        <w:adjustRightInd w:val="0"/>
        <w:rPr>
          <w:rFonts w:ascii="Arial" w:hAnsi="Arial" w:cs="Arial"/>
          <w:b/>
          <w:bCs/>
          <w:sz w:val="20"/>
          <w:szCs w:val="20"/>
        </w:rPr>
      </w:pPr>
      <w:r w:rsidRPr="00584193">
        <w:rPr>
          <w:rFonts w:ascii="Arial" w:hAnsi="Arial" w:cs="Arial"/>
          <w:b/>
          <w:bCs/>
          <w:sz w:val="20"/>
          <w:szCs w:val="20"/>
        </w:rPr>
        <w:t xml:space="preserve">KEUZEBLOK </w:t>
      </w:r>
      <w:r w:rsidR="00A40E55" w:rsidRPr="00584193">
        <w:rPr>
          <w:rFonts w:ascii="Arial" w:hAnsi="Arial" w:cs="Arial"/>
          <w:b/>
          <w:bCs/>
          <w:sz w:val="20"/>
          <w:szCs w:val="20"/>
        </w:rPr>
        <w:t>VERDELING</w:t>
      </w:r>
    </w:p>
    <w:p w14:paraId="67BEAF1B" w14:textId="77777777" w:rsidR="00243BA8" w:rsidRPr="00584193" w:rsidRDefault="00243BA8" w:rsidP="00C62B9A">
      <w:pPr>
        <w:autoSpaceDE w:val="0"/>
        <w:autoSpaceDN w:val="0"/>
        <w:adjustRightInd w:val="0"/>
        <w:rPr>
          <w:rFonts w:ascii="Arial" w:hAnsi="Arial" w:cs="Arial"/>
          <w:bCs/>
          <w:color w:val="800080"/>
          <w:sz w:val="20"/>
          <w:szCs w:val="20"/>
        </w:rPr>
      </w:pPr>
    </w:p>
    <w:p w14:paraId="19509B7E" w14:textId="552E73AD" w:rsidR="00243BA8" w:rsidRDefault="00243BA8" w:rsidP="00243BA8">
      <w:pPr>
        <w:autoSpaceDE w:val="0"/>
        <w:autoSpaceDN w:val="0"/>
        <w:adjustRightInd w:val="0"/>
        <w:rPr>
          <w:rFonts w:ascii="Arial" w:hAnsi="Arial" w:cs="Arial"/>
          <w:bCs/>
          <w:sz w:val="20"/>
          <w:szCs w:val="20"/>
        </w:rPr>
      </w:pPr>
      <w:r w:rsidRPr="00F90719">
        <w:rPr>
          <w:rFonts w:ascii="Arial" w:hAnsi="Arial" w:cs="Arial"/>
          <w:b/>
          <w:sz w:val="20"/>
          <w:szCs w:val="20"/>
          <w:u w:val="single"/>
        </w:rPr>
        <w:t>Variant 1:</w:t>
      </w:r>
      <w:r w:rsidRPr="00584193">
        <w:rPr>
          <w:rFonts w:ascii="Arial" w:hAnsi="Arial" w:cs="Arial"/>
          <w:bCs/>
          <w:sz w:val="20"/>
          <w:szCs w:val="20"/>
        </w:rPr>
        <w:t xml:space="preserve"> (te gebruiken bij levering met gelijke verdeling van de aandelen over de verkrijgende partijen)</w:t>
      </w:r>
    </w:p>
    <w:p w14:paraId="72189ACC" w14:textId="77777777" w:rsidR="00683D92" w:rsidRPr="00584193" w:rsidRDefault="00683D92" w:rsidP="00243BA8">
      <w:pPr>
        <w:autoSpaceDE w:val="0"/>
        <w:autoSpaceDN w:val="0"/>
        <w:adjustRightInd w:val="0"/>
        <w:rPr>
          <w:rFonts w:ascii="Arial" w:hAnsi="Arial" w:cs="Arial"/>
          <w:bCs/>
          <w:color w:val="FF0000"/>
          <w:sz w:val="20"/>
          <w:szCs w:val="20"/>
          <w:u w:val="single"/>
        </w:rPr>
      </w:pPr>
    </w:p>
    <w:p w14:paraId="4469EDD7" w14:textId="1A76B2AD" w:rsidR="00243BA8" w:rsidRPr="00584193" w:rsidRDefault="00683D92" w:rsidP="00243BA8">
      <w:pPr>
        <w:autoSpaceDE w:val="0"/>
        <w:autoSpaceDN w:val="0"/>
        <w:adjustRightInd w:val="0"/>
        <w:rPr>
          <w:rFonts w:ascii="Arial" w:hAnsi="Arial" w:cs="Arial"/>
          <w:bCs/>
          <w:color w:val="FF0000"/>
          <w:sz w:val="20"/>
          <w:szCs w:val="20"/>
        </w:rPr>
      </w:pPr>
      <w:r w:rsidRPr="00F90719">
        <w:rPr>
          <w:rFonts w:ascii="Arial" w:hAnsi="Arial" w:cs="Arial"/>
          <w:sz w:val="20"/>
          <w:szCs w:val="20"/>
        </w:rPr>
        <w:t>§</w:t>
      </w:r>
      <w:r w:rsidR="006642AA">
        <w:rPr>
          <w:rFonts w:ascii="Arial" w:hAnsi="Arial" w:cs="Arial"/>
          <w:sz w:val="20"/>
          <w:szCs w:val="20"/>
        </w:rPr>
        <w:t>verkrijger</w:t>
      </w:r>
      <w:r w:rsidRPr="00F90719">
        <w:rPr>
          <w:rFonts w:ascii="Arial" w:hAnsi="Arial" w:cs="Arial"/>
          <w:sz w:val="20"/>
          <w:szCs w:val="20"/>
        </w:rPr>
        <w:t>§</w:t>
      </w:r>
      <w:r w:rsidR="00243BA8" w:rsidRPr="00584193">
        <w:rPr>
          <w:rFonts w:ascii="Arial" w:hAnsi="Arial" w:cs="Arial"/>
          <w:bCs/>
          <w:color w:val="FF0000"/>
          <w:sz w:val="20"/>
          <w:szCs w:val="20"/>
        </w:rPr>
        <w:t xml:space="preserve">, die </w:t>
      </w:r>
      <w:r w:rsidR="0017269B">
        <w:rPr>
          <w:rFonts w:ascii="Arial" w:hAnsi="Arial" w:cs="Arial"/>
          <w:bCs/>
          <w:color w:val="FF0000"/>
          <w:sz w:val="20"/>
          <w:szCs w:val="20"/>
        </w:rPr>
        <w:t>hier</w:t>
      </w:r>
      <w:r w:rsidR="00243BA8" w:rsidRPr="00584193">
        <w:rPr>
          <w:rFonts w:ascii="Arial" w:hAnsi="Arial" w:cs="Arial"/>
          <w:bCs/>
          <w:color w:val="FF0000"/>
          <w:sz w:val="20"/>
          <w:szCs w:val="20"/>
        </w:rPr>
        <w:t>bij</w:t>
      </w:r>
      <w:r w:rsidR="00D93738">
        <w:rPr>
          <w:rFonts w:ascii="Arial" w:hAnsi="Arial" w:cs="Arial"/>
          <w:bCs/>
          <w:color w:val="FF0000"/>
          <w:sz w:val="20"/>
          <w:szCs w:val="20"/>
        </w:rPr>
        <w:t xml:space="preserve"> </w:t>
      </w:r>
      <w:r w:rsidR="0017269B">
        <w:rPr>
          <w:rFonts w:ascii="Arial" w:hAnsi="Arial" w:cs="Arial"/>
          <w:bCs/>
          <w:color w:val="FF0000"/>
          <w:sz w:val="20"/>
          <w:szCs w:val="20"/>
        </w:rPr>
        <w:t>aanvaardt</w:t>
      </w:r>
      <w:r w:rsidR="0017269B" w:rsidRPr="0017269B">
        <w:rPr>
          <w:rFonts w:ascii="Arial" w:hAnsi="Arial" w:cs="Arial"/>
          <w:bCs/>
          <w:color w:val="800080"/>
          <w:sz w:val="20"/>
          <w:szCs w:val="20"/>
        </w:rPr>
        <w:t>,</w:t>
      </w:r>
      <w:r w:rsidR="0017269B">
        <w:rPr>
          <w:rFonts w:ascii="Arial" w:hAnsi="Arial" w:cs="Arial"/>
          <w:bCs/>
          <w:color w:val="FF0000"/>
          <w:sz w:val="20"/>
          <w:szCs w:val="20"/>
        </w:rPr>
        <w:t xml:space="preserve"> </w:t>
      </w:r>
      <w:r w:rsidR="00D93738" w:rsidRPr="00D93738">
        <w:rPr>
          <w:rFonts w:ascii="Arial" w:hAnsi="Arial" w:cs="Arial"/>
          <w:bCs/>
          <w:color w:val="800080"/>
          <w:sz w:val="20"/>
          <w:szCs w:val="20"/>
        </w:rPr>
        <w:t>gezamenlijk</w:t>
      </w:r>
      <w:r w:rsidR="00243BA8" w:rsidRPr="00584193">
        <w:rPr>
          <w:rFonts w:ascii="Arial" w:hAnsi="Arial" w:cs="Arial"/>
          <w:bCs/>
          <w:color w:val="800080"/>
          <w:sz w:val="20"/>
          <w:szCs w:val="20"/>
        </w:rPr>
        <w:t xml:space="preserve">, ieder voor de </w:t>
      </w:r>
      <w:r w:rsidR="00243BA8" w:rsidRPr="005C7E6F">
        <w:rPr>
          <w:rFonts w:ascii="Arial" w:hAnsi="Arial" w:cs="Arial"/>
          <w:bCs/>
          <w:color w:val="3366FF"/>
          <w:sz w:val="20"/>
          <w:szCs w:val="20"/>
        </w:rPr>
        <w:t>onverdeelde</w:t>
      </w:r>
      <w:r w:rsidR="00243BA8" w:rsidRPr="00584193">
        <w:rPr>
          <w:rFonts w:ascii="Arial" w:hAnsi="Arial" w:cs="Arial"/>
          <w:bCs/>
          <w:color w:val="00CCFF"/>
          <w:sz w:val="20"/>
          <w:szCs w:val="20"/>
        </w:rPr>
        <w:t xml:space="preserve"> </w:t>
      </w:r>
      <w:r w:rsidR="00243BA8" w:rsidRPr="00584193">
        <w:rPr>
          <w:rFonts w:ascii="Arial" w:hAnsi="Arial" w:cs="Arial"/>
          <w:bCs/>
          <w:color w:val="800080"/>
          <w:sz w:val="20"/>
          <w:szCs w:val="20"/>
        </w:rPr>
        <w:t xml:space="preserve">helft/ieder voor het </w:t>
      </w:r>
      <w:r w:rsidR="00243BA8" w:rsidRPr="00584193">
        <w:rPr>
          <w:rFonts w:ascii="Arial" w:hAnsi="Arial" w:cs="Arial"/>
          <w:sz w:val="20"/>
          <w:szCs w:val="20"/>
        </w:rPr>
        <w:fldChar w:fldCharType="begin"/>
      </w:r>
      <w:r w:rsidR="00243BA8" w:rsidRPr="00584193">
        <w:rPr>
          <w:rFonts w:ascii="Arial" w:hAnsi="Arial" w:cs="Arial"/>
          <w:sz w:val="20"/>
          <w:szCs w:val="20"/>
        </w:rPr>
        <w:instrText>MacroButton Nomacro §</w:instrText>
      </w:r>
      <w:r w:rsidR="00243BA8" w:rsidRPr="00584193">
        <w:rPr>
          <w:rFonts w:ascii="Arial" w:hAnsi="Arial" w:cs="Arial"/>
          <w:sz w:val="20"/>
          <w:szCs w:val="20"/>
        </w:rPr>
        <w:fldChar w:fldCharType="end"/>
      </w:r>
      <w:r w:rsidR="00243BA8" w:rsidRPr="005C7E6F">
        <w:rPr>
          <w:rFonts w:ascii="Arial" w:hAnsi="Arial" w:cs="Arial"/>
          <w:sz w:val="20"/>
          <w:szCs w:val="20"/>
        </w:rPr>
        <w:t>breukdeel</w:t>
      </w:r>
      <w:r w:rsidR="00243BA8" w:rsidRPr="00584193">
        <w:rPr>
          <w:rFonts w:ascii="Arial" w:hAnsi="Arial" w:cs="Arial"/>
          <w:sz w:val="20"/>
          <w:szCs w:val="20"/>
        </w:rPr>
        <w:fldChar w:fldCharType="begin"/>
      </w:r>
      <w:r w:rsidR="00243BA8" w:rsidRPr="00584193">
        <w:rPr>
          <w:rFonts w:ascii="Arial" w:hAnsi="Arial" w:cs="Arial"/>
          <w:sz w:val="20"/>
          <w:szCs w:val="20"/>
        </w:rPr>
        <w:instrText>MacroButton Nomacro §</w:instrText>
      </w:r>
      <w:r w:rsidR="00243BA8" w:rsidRPr="00584193">
        <w:rPr>
          <w:rFonts w:ascii="Arial" w:hAnsi="Arial" w:cs="Arial"/>
          <w:sz w:val="20"/>
          <w:szCs w:val="20"/>
        </w:rPr>
        <w:fldChar w:fldCharType="end"/>
      </w:r>
      <w:r w:rsidR="00243BA8" w:rsidRPr="00584193">
        <w:rPr>
          <w:rFonts w:ascii="Arial" w:hAnsi="Arial" w:cs="Arial"/>
          <w:sz w:val="20"/>
          <w:szCs w:val="20"/>
        </w:rPr>
        <w:t xml:space="preserve"> </w:t>
      </w:r>
      <w:r w:rsidR="00243BA8" w:rsidRPr="005C7E6F">
        <w:rPr>
          <w:rFonts w:ascii="Arial" w:hAnsi="Arial" w:cs="Arial"/>
          <w:color w:val="3366FF"/>
          <w:sz w:val="20"/>
          <w:szCs w:val="20"/>
        </w:rPr>
        <w:t>onverdeeld</w:t>
      </w:r>
      <w:r w:rsidR="00243BA8" w:rsidRPr="00584193">
        <w:rPr>
          <w:rFonts w:ascii="Arial" w:hAnsi="Arial" w:cs="Arial"/>
          <w:color w:val="800080"/>
          <w:sz w:val="20"/>
          <w:szCs w:val="20"/>
        </w:rPr>
        <w:t xml:space="preserve"> aandeel</w:t>
      </w:r>
      <w:r w:rsidR="00243BA8" w:rsidRPr="00584193">
        <w:rPr>
          <w:rFonts w:ascii="Arial" w:hAnsi="Arial" w:cs="Arial"/>
          <w:color w:val="FF0000"/>
          <w:sz w:val="20"/>
          <w:szCs w:val="20"/>
        </w:rPr>
        <w:t>:</w:t>
      </w:r>
    </w:p>
    <w:p w14:paraId="2ED62C5F" w14:textId="77777777" w:rsidR="00243BA8" w:rsidRPr="00F90719" w:rsidRDefault="00243BA8" w:rsidP="00243BA8">
      <w:pPr>
        <w:tabs>
          <w:tab w:val="left" w:pos="-1440"/>
          <w:tab w:val="left" w:pos="-720"/>
          <w:tab w:val="left" w:pos="425"/>
        </w:tabs>
        <w:suppressAutoHyphens/>
        <w:rPr>
          <w:rFonts w:ascii="Arial" w:hAnsi="Arial" w:cs="Arial"/>
          <w:b/>
          <w:bCs/>
          <w:sz w:val="20"/>
          <w:szCs w:val="20"/>
          <w:u w:val="single"/>
        </w:rPr>
      </w:pPr>
      <w:r w:rsidRPr="00F90719">
        <w:rPr>
          <w:rFonts w:ascii="Arial" w:hAnsi="Arial" w:cs="Arial"/>
          <w:b/>
          <w:bCs/>
          <w:sz w:val="20"/>
          <w:szCs w:val="20"/>
          <w:u w:val="single"/>
        </w:rPr>
        <w:t>Einde variant 1</w:t>
      </w:r>
    </w:p>
    <w:p w14:paraId="6970F520" w14:textId="77777777" w:rsidR="00243BA8" w:rsidRPr="00584193" w:rsidRDefault="00243BA8" w:rsidP="00243BA8">
      <w:pPr>
        <w:rPr>
          <w:rFonts w:ascii="Arial" w:hAnsi="Arial" w:cs="Arial"/>
          <w:sz w:val="20"/>
          <w:szCs w:val="20"/>
        </w:rPr>
      </w:pPr>
    </w:p>
    <w:p w14:paraId="2D78CACE" w14:textId="77777777" w:rsidR="00243BA8" w:rsidRPr="00584193" w:rsidRDefault="00243BA8" w:rsidP="00243BA8">
      <w:pPr>
        <w:rPr>
          <w:rFonts w:ascii="Arial" w:hAnsi="Arial" w:cs="Arial"/>
          <w:sz w:val="20"/>
          <w:szCs w:val="20"/>
        </w:rPr>
      </w:pPr>
    </w:p>
    <w:p w14:paraId="0E09162F" w14:textId="77777777" w:rsidR="00210164" w:rsidRPr="00210164" w:rsidRDefault="00210164" w:rsidP="00210164">
      <w:pPr>
        <w:rPr>
          <w:rFonts w:ascii="Arial" w:hAnsi="Arial" w:cs="Arial"/>
          <w:sz w:val="20"/>
          <w:szCs w:val="20"/>
        </w:rPr>
      </w:pPr>
      <w:r w:rsidRPr="00F90719">
        <w:rPr>
          <w:rFonts w:ascii="Arial" w:hAnsi="Arial" w:cs="Arial"/>
          <w:b/>
          <w:bCs/>
          <w:sz w:val="20"/>
          <w:szCs w:val="20"/>
          <w:u w:val="single"/>
        </w:rPr>
        <w:t>Variant 2:</w:t>
      </w:r>
      <w:r w:rsidRPr="00210164">
        <w:rPr>
          <w:rFonts w:ascii="Arial" w:hAnsi="Arial" w:cs="Arial"/>
          <w:sz w:val="20"/>
          <w:szCs w:val="20"/>
          <w:u w:val="single"/>
        </w:rPr>
        <w:t xml:space="preserve"> </w:t>
      </w:r>
      <w:r w:rsidRPr="00210164">
        <w:rPr>
          <w:rFonts w:ascii="Arial" w:hAnsi="Arial" w:cs="Arial"/>
          <w:sz w:val="20"/>
          <w:szCs w:val="20"/>
        </w:rPr>
        <w:t>(te gebruiken bij levering met ongelijke verdeling van de aandelen over de verkrijgende partijen</w:t>
      </w:r>
      <w:r w:rsidR="004C7197">
        <w:rPr>
          <w:rFonts w:ascii="Arial" w:hAnsi="Arial" w:cs="Arial"/>
          <w:sz w:val="20"/>
          <w:szCs w:val="20"/>
        </w:rPr>
        <w:t xml:space="preserve"> (op persoonsniveau)</w:t>
      </w:r>
      <w:r w:rsidRPr="00210164">
        <w:rPr>
          <w:rFonts w:ascii="Arial" w:hAnsi="Arial" w:cs="Arial"/>
          <w:sz w:val="20"/>
          <w:szCs w:val="20"/>
        </w:rPr>
        <w:t>, waarbij onderscheid is gemaakt tussen het wel of niet aanwezig zijn van een gevolmachtigde)</w:t>
      </w:r>
    </w:p>
    <w:p w14:paraId="0DA4B848" w14:textId="77777777" w:rsidR="00210164" w:rsidRPr="00210164" w:rsidRDefault="00210164" w:rsidP="00210164">
      <w:pPr>
        <w:rPr>
          <w:rFonts w:ascii="Arial" w:hAnsi="Arial" w:cs="Arial"/>
          <w:color w:val="000000"/>
          <w:sz w:val="20"/>
          <w:szCs w:val="20"/>
        </w:rPr>
      </w:pPr>
    </w:p>
    <w:p w14:paraId="033E6645" w14:textId="77777777" w:rsidR="00210164" w:rsidRPr="00210164" w:rsidRDefault="00210164" w:rsidP="00210164">
      <w:pPr>
        <w:rPr>
          <w:rFonts w:ascii="Arial" w:hAnsi="Arial" w:cs="Arial"/>
          <w:color w:val="0000FF"/>
          <w:sz w:val="20"/>
          <w:szCs w:val="20"/>
        </w:rPr>
      </w:pPr>
      <w:r w:rsidRPr="00210164">
        <w:rPr>
          <w:rFonts w:ascii="Arial" w:hAnsi="Arial" w:cs="Arial"/>
          <w:color w:val="000000"/>
          <w:sz w:val="20"/>
          <w:szCs w:val="20"/>
        </w:rPr>
        <w:t>Met gevolmachtigde:</w:t>
      </w:r>
    </w:p>
    <w:p w14:paraId="0BE61CD1" w14:textId="77777777" w:rsidR="00210164" w:rsidRPr="00210164" w:rsidRDefault="00210164" w:rsidP="00210164">
      <w:pPr>
        <w:ind w:left="360"/>
        <w:rPr>
          <w:rFonts w:ascii="Arial" w:hAnsi="Arial" w:cs="Arial"/>
          <w:color w:val="008000"/>
          <w:sz w:val="20"/>
          <w:szCs w:val="20"/>
        </w:rPr>
      </w:pPr>
      <w:r w:rsidRPr="00210164">
        <w:rPr>
          <w:rFonts w:ascii="Arial" w:hAnsi="Arial" w:cs="Arial"/>
          <w:color w:val="339966"/>
          <w:sz w:val="20"/>
          <w:szCs w:val="20"/>
        </w:rPr>
        <w:lastRenderedPageBreak/>
        <w:t>de heer/mevrouw</w:t>
      </w:r>
      <w:r w:rsidRPr="00210164">
        <w:rPr>
          <w:rFonts w:ascii="Arial" w:hAnsi="Arial" w:cs="Arial"/>
          <w:color w:val="008000"/>
          <w:sz w:val="20"/>
          <w:szCs w:val="20"/>
        </w:rPr>
        <w:t xml:space="preserve">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sz w:val="20"/>
          <w:szCs w:val="20"/>
        </w:rPr>
        <w:t xml:space="preserve">voornamen </w:t>
      </w:r>
      <w:r w:rsidRPr="00210164">
        <w:rPr>
          <w:rFonts w:ascii="Arial" w:hAnsi="Arial" w:cs="Arial"/>
          <w:color w:val="800080"/>
          <w:sz w:val="20"/>
          <w:szCs w:val="20"/>
        </w:rPr>
        <w:t>voorvoegsels</w:t>
      </w:r>
      <w:r w:rsidRPr="00210164">
        <w:rPr>
          <w:rFonts w:ascii="Arial" w:hAnsi="Arial" w:cs="Arial"/>
          <w:color w:val="008000"/>
          <w:sz w:val="20"/>
          <w:szCs w:val="20"/>
        </w:rPr>
        <w:t xml:space="preserve"> </w:t>
      </w:r>
      <w:r w:rsidRPr="00210164">
        <w:rPr>
          <w:rFonts w:ascii="Arial" w:hAnsi="Arial" w:cs="Arial"/>
          <w:color w:val="000000"/>
          <w:sz w:val="20"/>
          <w:szCs w:val="20"/>
        </w:rPr>
        <w:t>achternaam</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8000"/>
          <w:sz w:val="20"/>
          <w:szCs w:val="20"/>
        </w:rPr>
        <w:t xml:space="preserve"> </w:t>
      </w:r>
      <w:r w:rsidRPr="00210164">
        <w:rPr>
          <w:rFonts w:ascii="Arial" w:hAnsi="Arial" w:cs="Arial"/>
          <w:color w:val="FF0000"/>
          <w:sz w:val="20"/>
          <w:szCs w:val="20"/>
        </w:rPr>
        <w:t xml:space="preserve">voornoemd, die </w:t>
      </w:r>
      <w:r w:rsidR="0017269B">
        <w:rPr>
          <w:rFonts w:ascii="Arial" w:hAnsi="Arial" w:cs="Arial"/>
          <w:color w:val="FF0000"/>
          <w:sz w:val="20"/>
          <w:szCs w:val="20"/>
        </w:rPr>
        <w:t>hier</w:t>
      </w:r>
      <w:r w:rsidRPr="00210164">
        <w:rPr>
          <w:rFonts w:ascii="Arial" w:hAnsi="Arial" w:cs="Arial"/>
          <w:color w:val="FF0000"/>
          <w:sz w:val="20"/>
          <w:szCs w:val="20"/>
        </w:rPr>
        <w:t>bij</w:t>
      </w:r>
      <w:r w:rsidR="0017269B">
        <w:rPr>
          <w:rFonts w:ascii="Arial" w:hAnsi="Arial" w:cs="Arial"/>
          <w:color w:val="FF0000"/>
          <w:sz w:val="20"/>
          <w:szCs w:val="20"/>
        </w:rPr>
        <w:t xml:space="preserve"> </w:t>
      </w:r>
      <w:r w:rsidR="0017269B" w:rsidRPr="00A52D47">
        <w:rPr>
          <w:rFonts w:ascii="Arial" w:hAnsi="Arial" w:cs="Arial"/>
          <w:color w:val="339966"/>
          <w:sz w:val="20"/>
          <w:szCs w:val="20"/>
        </w:rPr>
        <w:t>aanvaardt</w:t>
      </w:r>
      <w:r w:rsidR="00A52D47" w:rsidRPr="00A52D47">
        <w:rPr>
          <w:rFonts w:ascii="Arial" w:hAnsi="Arial" w:cs="Arial"/>
          <w:color w:val="339966"/>
          <w:sz w:val="20"/>
          <w:szCs w:val="20"/>
        </w:rPr>
        <w:t>/aanvaarden</w:t>
      </w:r>
      <w:r w:rsidRPr="00210164">
        <w:rPr>
          <w:rFonts w:ascii="Arial" w:hAnsi="Arial" w:cs="Arial"/>
          <w:color w:val="FF0000"/>
          <w:sz w:val="20"/>
          <w:szCs w:val="20"/>
        </w:rPr>
        <w:t xml:space="preserve"> namens,</w:t>
      </w:r>
      <w:r w:rsidRPr="00210164">
        <w:rPr>
          <w:rFonts w:ascii="Arial" w:hAnsi="Arial" w:cs="Arial"/>
          <w:color w:val="008000"/>
          <w:sz w:val="20"/>
          <w:szCs w:val="20"/>
        </w:rPr>
        <w:t xml:space="preserve"> </w:t>
      </w:r>
    </w:p>
    <w:p w14:paraId="15EC36CD" w14:textId="56B16463" w:rsidR="00210164" w:rsidRPr="00210164" w:rsidRDefault="00210164" w:rsidP="0078494A">
      <w:pPr>
        <w:tabs>
          <w:tab w:val="num" w:pos="720"/>
        </w:tabs>
        <w:ind w:left="720" w:hanging="360"/>
        <w:rPr>
          <w:rFonts w:ascii="Arial" w:hAnsi="Arial" w:cs="Arial"/>
          <w:color w:val="008080"/>
          <w:sz w:val="20"/>
          <w:szCs w:val="20"/>
        </w:rPr>
      </w:pPr>
      <w:r w:rsidRPr="00B546CC">
        <w:rPr>
          <w:rFonts w:ascii="Arial" w:eastAsia="Arial" w:hAnsi="Arial" w:cs="Arial"/>
          <w:color w:val="800080"/>
          <w:sz w:val="20"/>
          <w:szCs w:val="20"/>
        </w:rPr>
        <w:t>- </w:t>
      </w:r>
      <w:r w:rsidRPr="00210164">
        <w:rPr>
          <w:rFonts w:ascii="Arial" w:eastAsia="Arial" w:hAnsi="Arial" w:cs="Arial"/>
          <w:color w:val="008080"/>
          <w:sz w:val="20"/>
          <w:szCs w:val="20"/>
        </w:rPr>
        <w:t>    </w:t>
      </w:r>
      <w:r w:rsidRPr="00210164">
        <w:rPr>
          <w:rFonts w:ascii="Arial" w:hAnsi="Arial" w:cs="Arial"/>
          <w:color w:val="00FFFF"/>
          <w:sz w:val="20"/>
          <w:szCs w:val="20"/>
        </w:rPr>
        <w:t>de heer/mevrouw</w:t>
      </w:r>
      <w:r w:rsidRPr="00210164">
        <w:rPr>
          <w:rFonts w:ascii="Arial" w:hAnsi="Arial" w:cs="Arial"/>
          <w:color w:val="800080"/>
          <w:sz w:val="20"/>
          <w:szCs w:val="20"/>
        </w:rPr>
        <w:t xml:space="preserve">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BE3BB7">
        <w:rPr>
          <w:rFonts w:ascii="Arial" w:hAnsi="Arial" w:cs="Arial"/>
          <w:color w:val="339966"/>
          <w:sz w:val="20"/>
          <w:szCs w:val="20"/>
        </w:rPr>
        <w:t>voornamen</w:t>
      </w:r>
      <w:r w:rsidRPr="00210164">
        <w:rPr>
          <w:rFonts w:ascii="Arial" w:hAnsi="Arial" w:cs="Arial"/>
          <w:color w:val="008000"/>
          <w:sz w:val="20"/>
          <w:szCs w:val="20"/>
        </w:rPr>
        <w:t xml:space="preserve"> </w:t>
      </w:r>
      <w:r w:rsidRPr="00B15360">
        <w:rPr>
          <w:rFonts w:ascii="Arial" w:hAnsi="Arial" w:cs="Arial"/>
          <w:color w:val="800080"/>
          <w:sz w:val="20"/>
          <w:szCs w:val="20"/>
        </w:rPr>
        <w:t>voorvoegsels</w:t>
      </w:r>
      <w:r w:rsidRPr="00210164">
        <w:rPr>
          <w:rFonts w:ascii="Arial" w:hAnsi="Arial" w:cs="Arial"/>
          <w:color w:val="339966"/>
          <w:sz w:val="20"/>
          <w:szCs w:val="20"/>
        </w:rPr>
        <w:t xml:space="preserve"> achternaam</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339966"/>
          <w:sz w:val="20"/>
          <w:szCs w:val="20"/>
        </w:rPr>
        <w:t>/</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339966"/>
          <w:sz w:val="20"/>
          <w:szCs w:val="20"/>
        </w:rPr>
        <w:t>naam rechtspersoon</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FF0000"/>
          <w:sz w:val="20"/>
          <w:szCs w:val="20"/>
        </w:rPr>
        <w:t xml:space="preserve"> voornoemd</w:t>
      </w:r>
      <w:r w:rsidRPr="00210164">
        <w:rPr>
          <w:rFonts w:ascii="Arial" w:hAnsi="Arial" w:cs="Arial"/>
          <w:color w:val="996600"/>
          <w:sz w:val="20"/>
          <w:szCs w:val="20"/>
        </w:rPr>
        <w:t xml:space="preserve"> </w:t>
      </w:r>
      <w:r w:rsidRPr="00210164">
        <w:rPr>
          <w:rFonts w:ascii="Arial" w:hAnsi="Arial" w:cs="Arial"/>
          <w:color w:val="FF0000"/>
          <w:sz w:val="20"/>
          <w:szCs w:val="20"/>
        </w:rPr>
        <w:t xml:space="preserve">het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breukdeel</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 xml:space="preserve"> </w:t>
      </w:r>
      <w:r w:rsidRPr="00210164">
        <w:rPr>
          <w:rFonts w:ascii="Arial" w:hAnsi="Arial" w:cs="Arial"/>
          <w:color w:val="FF0000"/>
          <w:sz w:val="20"/>
          <w:szCs w:val="20"/>
        </w:rPr>
        <w:t>onverdeeld aandeel</w:t>
      </w:r>
      <w:r w:rsidRPr="00210164">
        <w:rPr>
          <w:rFonts w:ascii="Arial" w:hAnsi="Arial" w:cs="Arial"/>
          <w:color w:val="339966"/>
          <w:sz w:val="20"/>
          <w:szCs w:val="20"/>
        </w:rPr>
        <w:t>; en aan/in:</w:t>
      </w:r>
    </w:p>
    <w:p w14:paraId="21FF1BC6" w14:textId="77777777" w:rsidR="00210164" w:rsidRPr="00210164" w:rsidRDefault="00210164" w:rsidP="00210164">
      <w:pPr>
        <w:rPr>
          <w:rFonts w:ascii="Arial" w:hAnsi="Arial" w:cs="Arial"/>
          <w:color w:val="0000FF"/>
          <w:sz w:val="20"/>
          <w:szCs w:val="20"/>
        </w:rPr>
      </w:pPr>
      <w:r w:rsidRPr="00210164">
        <w:rPr>
          <w:rFonts w:ascii="Arial" w:hAnsi="Arial" w:cs="Arial"/>
          <w:color w:val="000000"/>
          <w:sz w:val="20"/>
          <w:szCs w:val="20"/>
        </w:rPr>
        <w:t>Zonder gevolmachtigde:</w:t>
      </w:r>
    </w:p>
    <w:p w14:paraId="52D94632" w14:textId="6E651AD8" w:rsidR="00210164" w:rsidRDefault="00210164" w:rsidP="00210164">
      <w:pPr>
        <w:tabs>
          <w:tab w:val="num" w:pos="720"/>
        </w:tabs>
        <w:ind w:left="720" w:hanging="360"/>
        <w:rPr>
          <w:rFonts w:ascii="Arial" w:hAnsi="Arial" w:cs="Arial"/>
          <w:color w:val="339966"/>
          <w:sz w:val="20"/>
          <w:szCs w:val="20"/>
        </w:rPr>
      </w:pPr>
      <w:r w:rsidRPr="00B546CC">
        <w:rPr>
          <w:rFonts w:ascii="Arial" w:hAnsi="Arial" w:cs="Arial"/>
          <w:color w:val="800080"/>
          <w:sz w:val="20"/>
          <w:szCs w:val="20"/>
        </w:rPr>
        <w:t>- </w:t>
      </w:r>
      <w:r w:rsidRPr="00210164">
        <w:rPr>
          <w:rFonts w:ascii="Arial" w:hAnsi="Arial" w:cs="Arial"/>
          <w:color w:val="008000"/>
          <w:sz w:val="20"/>
          <w:szCs w:val="20"/>
        </w:rPr>
        <w:t>    </w:t>
      </w:r>
      <w:r w:rsidRPr="005C7E6F">
        <w:rPr>
          <w:rFonts w:ascii="Arial" w:hAnsi="Arial" w:cs="Arial"/>
          <w:color w:val="00FFFF"/>
          <w:sz w:val="20"/>
          <w:szCs w:val="20"/>
        </w:rPr>
        <w:t>de heer/mevrouw</w:t>
      </w:r>
      <w:r w:rsidRPr="00210164">
        <w:rPr>
          <w:rFonts w:ascii="Arial" w:hAnsi="Arial" w:cs="Arial"/>
          <w:color w:val="008000"/>
          <w:sz w:val="20"/>
          <w:szCs w:val="20"/>
        </w:rPr>
        <w:t xml:space="preserve">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BE3BB7">
        <w:rPr>
          <w:rFonts w:ascii="Arial" w:hAnsi="Arial" w:cs="Arial"/>
          <w:color w:val="339966"/>
          <w:sz w:val="20"/>
          <w:szCs w:val="20"/>
        </w:rPr>
        <w:t>voornamen</w:t>
      </w:r>
      <w:r w:rsidRPr="00210164">
        <w:rPr>
          <w:rFonts w:ascii="Arial" w:hAnsi="Arial" w:cs="Arial"/>
          <w:color w:val="008000"/>
          <w:sz w:val="20"/>
          <w:szCs w:val="20"/>
        </w:rPr>
        <w:t xml:space="preserve"> </w:t>
      </w:r>
      <w:r w:rsidRPr="00B15360">
        <w:rPr>
          <w:rFonts w:ascii="Arial" w:hAnsi="Arial" w:cs="Arial"/>
          <w:color w:val="800080"/>
          <w:sz w:val="20"/>
          <w:szCs w:val="20"/>
        </w:rPr>
        <w:t>voorvoegsels</w:t>
      </w:r>
      <w:r w:rsidRPr="00210164">
        <w:rPr>
          <w:rFonts w:ascii="Arial" w:hAnsi="Arial" w:cs="Arial"/>
          <w:color w:val="008000"/>
          <w:sz w:val="20"/>
          <w:szCs w:val="20"/>
        </w:rPr>
        <w:t xml:space="preserve"> </w:t>
      </w:r>
      <w:r w:rsidRPr="00BE3BB7">
        <w:rPr>
          <w:rFonts w:ascii="Arial" w:hAnsi="Arial" w:cs="Arial"/>
          <w:color w:val="339966"/>
          <w:sz w:val="20"/>
          <w:szCs w:val="20"/>
        </w:rPr>
        <w:t>achternaam</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8000"/>
          <w:sz w:val="20"/>
          <w:szCs w:val="20"/>
        </w:rPr>
        <w:t xml:space="preserve"> </w:t>
      </w:r>
      <w:r w:rsidRPr="00BE3BB7">
        <w:rPr>
          <w:rFonts w:ascii="Arial" w:hAnsi="Arial" w:cs="Arial"/>
          <w:color w:val="339966"/>
          <w:sz w:val="20"/>
          <w:szCs w:val="20"/>
        </w:rPr>
        <w:t>/</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BE3BB7">
        <w:rPr>
          <w:rFonts w:ascii="Arial" w:hAnsi="Arial" w:cs="Arial"/>
          <w:color w:val="339966"/>
          <w:sz w:val="20"/>
          <w:szCs w:val="20"/>
        </w:rPr>
        <w:t>naam rechtspersoon</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 xml:space="preserve"> </w:t>
      </w:r>
      <w:r w:rsidRPr="00210164">
        <w:rPr>
          <w:rFonts w:ascii="Arial" w:hAnsi="Arial" w:cs="Arial"/>
          <w:color w:val="FF0000"/>
          <w:sz w:val="20"/>
          <w:szCs w:val="20"/>
        </w:rPr>
        <w:t xml:space="preserve">voornoemd, die </w:t>
      </w:r>
      <w:r w:rsidR="0017269B">
        <w:rPr>
          <w:rFonts w:ascii="Arial" w:hAnsi="Arial" w:cs="Arial"/>
          <w:color w:val="FF0000"/>
          <w:sz w:val="20"/>
          <w:szCs w:val="20"/>
        </w:rPr>
        <w:t>hier</w:t>
      </w:r>
      <w:r w:rsidRPr="00210164">
        <w:rPr>
          <w:rFonts w:ascii="Arial" w:hAnsi="Arial" w:cs="Arial"/>
          <w:color w:val="FF0000"/>
          <w:sz w:val="20"/>
          <w:szCs w:val="20"/>
        </w:rPr>
        <w:t>bij aanvaard</w:t>
      </w:r>
      <w:r w:rsidR="0017269B">
        <w:rPr>
          <w:rFonts w:ascii="Arial" w:hAnsi="Arial" w:cs="Arial"/>
          <w:color w:val="FF0000"/>
          <w:sz w:val="20"/>
          <w:szCs w:val="20"/>
        </w:rPr>
        <w:t>t</w:t>
      </w:r>
      <w:r w:rsidRPr="00210164">
        <w:rPr>
          <w:rFonts w:ascii="Arial" w:hAnsi="Arial" w:cs="Arial"/>
          <w:color w:val="FF0000"/>
          <w:sz w:val="20"/>
          <w:szCs w:val="20"/>
        </w:rPr>
        <w:t xml:space="preserve"> het </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breukdeel</w:t>
      </w:r>
      <w:r w:rsidRPr="00210164">
        <w:rPr>
          <w:rFonts w:ascii="Arial" w:hAnsi="Arial" w:cs="Arial"/>
          <w:sz w:val="20"/>
          <w:szCs w:val="20"/>
        </w:rPr>
        <w:fldChar w:fldCharType="begin"/>
      </w:r>
      <w:r w:rsidRPr="00210164">
        <w:rPr>
          <w:rFonts w:ascii="Arial" w:hAnsi="Arial" w:cs="Arial"/>
          <w:sz w:val="20"/>
          <w:szCs w:val="20"/>
        </w:rPr>
        <w:instrText>MacroButton Nomacro §</w:instrText>
      </w:r>
      <w:r w:rsidRPr="00210164">
        <w:rPr>
          <w:rFonts w:ascii="Arial" w:hAnsi="Arial" w:cs="Arial"/>
          <w:sz w:val="20"/>
          <w:szCs w:val="20"/>
        </w:rPr>
        <w:fldChar w:fldCharType="end"/>
      </w:r>
      <w:r w:rsidRPr="00210164">
        <w:rPr>
          <w:rFonts w:ascii="Arial" w:hAnsi="Arial" w:cs="Arial"/>
          <w:color w:val="000000"/>
          <w:sz w:val="20"/>
          <w:szCs w:val="20"/>
        </w:rPr>
        <w:t xml:space="preserve"> </w:t>
      </w:r>
      <w:r w:rsidRPr="00210164">
        <w:rPr>
          <w:rFonts w:ascii="Arial" w:hAnsi="Arial" w:cs="Arial"/>
          <w:color w:val="FF0000"/>
          <w:sz w:val="20"/>
          <w:szCs w:val="20"/>
        </w:rPr>
        <w:t>onverdeeld aandeel</w:t>
      </w:r>
      <w:r w:rsidRPr="00BE3BB7">
        <w:rPr>
          <w:rFonts w:ascii="Arial" w:hAnsi="Arial" w:cs="Arial"/>
          <w:color w:val="339966"/>
          <w:sz w:val="20"/>
          <w:szCs w:val="20"/>
        </w:rPr>
        <w:t>; en aan/in:</w:t>
      </w:r>
    </w:p>
    <w:p w14:paraId="080DF2E5" w14:textId="77777777" w:rsidR="00091687" w:rsidRPr="00210164" w:rsidRDefault="00091687" w:rsidP="00210164">
      <w:pPr>
        <w:tabs>
          <w:tab w:val="num" w:pos="720"/>
        </w:tabs>
        <w:ind w:left="720" w:hanging="360"/>
        <w:rPr>
          <w:rFonts w:ascii="Arial" w:hAnsi="Arial" w:cs="Arial"/>
          <w:color w:val="008080"/>
          <w:sz w:val="20"/>
          <w:szCs w:val="20"/>
        </w:rPr>
      </w:pPr>
    </w:p>
    <w:p w14:paraId="7466C464" w14:textId="01742E0D" w:rsidR="00210164" w:rsidRPr="00F90719" w:rsidRDefault="00210164" w:rsidP="00210164">
      <w:pPr>
        <w:tabs>
          <w:tab w:val="left" w:pos="-1440"/>
          <w:tab w:val="left" w:pos="-720"/>
          <w:tab w:val="left" w:pos="425"/>
        </w:tabs>
        <w:suppressAutoHyphens/>
        <w:rPr>
          <w:rFonts w:ascii="Arial" w:hAnsi="Arial" w:cs="Arial"/>
          <w:b/>
          <w:bCs/>
          <w:sz w:val="20"/>
          <w:szCs w:val="20"/>
          <w:u w:val="single"/>
        </w:rPr>
      </w:pPr>
      <w:r w:rsidRPr="00F90719">
        <w:rPr>
          <w:rFonts w:ascii="Arial" w:hAnsi="Arial" w:cs="Arial"/>
          <w:b/>
          <w:bCs/>
          <w:sz w:val="20"/>
          <w:szCs w:val="20"/>
          <w:u w:val="single"/>
        </w:rPr>
        <w:t>Einde variant 2</w:t>
      </w:r>
    </w:p>
    <w:p w14:paraId="6117627E" w14:textId="77777777" w:rsidR="00091687" w:rsidRPr="00210164" w:rsidRDefault="00091687" w:rsidP="00210164">
      <w:pPr>
        <w:tabs>
          <w:tab w:val="left" w:pos="-1440"/>
          <w:tab w:val="left" w:pos="-720"/>
          <w:tab w:val="left" w:pos="425"/>
        </w:tabs>
        <w:suppressAutoHyphens/>
        <w:rPr>
          <w:rFonts w:ascii="Arial" w:hAnsi="Arial" w:cs="Arial"/>
          <w:sz w:val="20"/>
          <w:szCs w:val="20"/>
          <w:u w:val="single"/>
        </w:rPr>
      </w:pPr>
    </w:p>
    <w:p w14:paraId="258918C8" w14:textId="77777777" w:rsidR="00243BA8" w:rsidRPr="00584193" w:rsidRDefault="00243BA8" w:rsidP="00C62B9A">
      <w:pPr>
        <w:autoSpaceDE w:val="0"/>
        <w:autoSpaceDN w:val="0"/>
        <w:adjustRightInd w:val="0"/>
        <w:rPr>
          <w:rFonts w:ascii="Arial" w:hAnsi="Arial" w:cs="Arial"/>
          <w:bCs/>
          <w:color w:val="800080"/>
          <w:sz w:val="20"/>
          <w:szCs w:val="20"/>
        </w:rPr>
      </w:pPr>
    </w:p>
    <w:p w14:paraId="17886C3A" w14:textId="3B695061" w:rsidR="004C7197" w:rsidRDefault="004C7197" w:rsidP="004C7197">
      <w:pPr>
        <w:rPr>
          <w:rFonts w:ascii="Arial" w:hAnsi="Arial" w:cs="Arial"/>
          <w:sz w:val="20"/>
          <w:szCs w:val="20"/>
        </w:rPr>
      </w:pPr>
      <w:r w:rsidRPr="00F90719">
        <w:rPr>
          <w:rFonts w:ascii="Arial" w:hAnsi="Arial" w:cs="Arial"/>
          <w:b/>
          <w:bCs/>
          <w:sz w:val="20"/>
          <w:szCs w:val="20"/>
          <w:u w:val="single"/>
        </w:rPr>
        <w:t>Variant 3:</w:t>
      </w:r>
      <w:r w:rsidRPr="00584193">
        <w:rPr>
          <w:rFonts w:ascii="Arial" w:hAnsi="Arial" w:cs="Arial"/>
          <w:sz w:val="20"/>
          <w:szCs w:val="20"/>
          <w:u w:val="single"/>
        </w:rPr>
        <w:t xml:space="preserve"> </w:t>
      </w:r>
      <w:r w:rsidRPr="00584193">
        <w:rPr>
          <w:rFonts w:ascii="Arial" w:hAnsi="Arial" w:cs="Arial"/>
          <w:sz w:val="20"/>
          <w:szCs w:val="20"/>
        </w:rPr>
        <w:t>(te gebruiken bij levering met ongelijke verdeling van de aandelen over de verkrijgende partijen</w:t>
      </w:r>
      <w:r>
        <w:rPr>
          <w:rFonts w:ascii="Arial" w:hAnsi="Arial" w:cs="Arial"/>
          <w:sz w:val="20"/>
          <w:szCs w:val="20"/>
        </w:rPr>
        <w:t>(op partij-niveau)</w:t>
      </w:r>
      <w:r w:rsidRPr="00584193">
        <w:rPr>
          <w:rFonts w:ascii="Arial" w:hAnsi="Arial" w:cs="Arial"/>
          <w:sz w:val="20"/>
          <w:szCs w:val="20"/>
        </w:rPr>
        <w:t xml:space="preserve"> </w:t>
      </w:r>
    </w:p>
    <w:p w14:paraId="523D6657" w14:textId="77777777" w:rsidR="00D33CB0" w:rsidRPr="00584193" w:rsidRDefault="00D33CB0" w:rsidP="004C7197">
      <w:pPr>
        <w:rPr>
          <w:rFonts w:ascii="Arial" w:hAnsi="Arial" w:cs="Arial"/>
          <w:sz w:val="20"/>
          <w:szCs w:val="20"/>
        </w:rPr>
      </w:pPr>
    </w:p>
    <w:p w14:paraId="67ACB00E" w14:textId="0483D647" w:rsidR="004C7197" w:rsidRDefault="00D33CB0" w:rsidP="004C7197">
      <w:pPr>
        <w:rPr>
          <w:rFonts w:ascii="Arial" w:hAnsi="Arial" w:cs="Arial"/>
          <w:color w:val="339966"/>
          <w:sz w:val="20"/>
          <w:szCs w:val="20"/>
        </w:rPr>
      </w:pPr>
      <w:r w:rsidRPr="00F90719">
        <w:rPr>
          <w:rFonts w:ascii="Arial" w:hAnsi="Arial" w:cs="Arial"/>
          <w:sz w:val="20"/>
          <w:szCs w:val="20"/>
        </w:rPr>
        <w:t>§</w:t>
      </w:r>
      <w:r w:rsidR="006642AA">
        <w:rPr>
          <w:rFonts w:ascii="Arial" w:hAnsi="Arial" w:cs="Arial"/>
          <w:sz w:val="20"/>
          <w:szCs w:val="20"/>
        </w:rPr>
        <w:t>verkrijger</w:t>
      </w:r>
      <w:r w:rsidRPr="00F90719">
        <w:rPr>
          <w:rFonts w:ascii="Arial" w:hAnsi="Arial" w:cs="Arial"/>
          <w:sz w:val="20"/>
          <w:szCs w:val="20"/>
        </w:rPr>
        <w:t>§</w:t>
      </w:r>
      <w:r w:rsidR="004C7197">
        <w:rPr>
          <w:rFonts w:ascii="Arial" w:hAnsi="Arial" w:cs="Arial"/>
          <w:color w:val="FF0000"/>
          <w:sz w:val="20"/>
          <w:szCs w:val="20"/>
        </w:rPr>
        <w:t>,</w:t>
      </w:r>
      <w:r w:rsidR="004C7197">
        <w:rPr>
          <w:rFonts w:ascii="Arial" w:hAnsi="Arial" w:cs="Arial"/>
          <w:color w:val="000000"/>
          <w:sz w:val="20"/>
          <w:szCs w:val="20"/>
        </w:rPr>
        <w:t xml:space="preserve"> </w:t>
      </w:r>
      <w:r w:rsidR="004C7197" w:rsidRPr="007F55C0">
        <w:rPr>
          <w:rFonts w:ascii="Arial" w:hAnsi="Arial" w:cs="Arial"/>
          <w:color w:val="FF0000"/>
          <w:sz w:val="20"/>
          <w:szCs w:val="20"/>
        </w:rPr>
        <w:t>d</w:t>
      </w:r>
      <w:r w:rsidR="004C7197">
        <w:rPr>
          <w:rFonts w:ascii="Arial" w:hAnsi="Arial" w:cs="Arial"/>
          <w:color w:val="FF0000"/>
          <w:sz w:val="20"/>
          <w:szCs w:val="20"/>
        </w:rPr>
        <w:t>ie</w:t>
      </w:r>
      <w:r w:rsidR="004C7197" w:rsidRPr="00584193">
        <w:rPr>
          <w:rFonts w:ascii="Arial" w:hAnsi="Arial" w:cs="Arial"/>
          <w:color w:val="FF0000"/>
          <w:sz w:val="20"/>
          <w:szCs w:val="20"/>
        </w:rPr>
        <w:t xml:space="preserve"> </w:t>
      </w:r>
      <w:r w:rsidR="0017269B">
        <w:rPr>
          <w:rFonts w:ascii="Arial" w:hAnsi="Arial" w:cs="Arial"/>
          <w:color w:val="FF0000"/>
          <w:sz w:val="20"/>
          <w:szCs w:val="20"/>
        </w:rPr>
        <w:t>hier</w:t>
      </w:r>
      <w:r w:rsidR="004C7197" w:rsidRPr="00584193">
        <w:rPr>
          <w:rFonts w:ascii="Arial" w:hAnsi="Arial" w:cs="Arial"/>
          <w:color w:val="FF0000"/>
          <w:sz w:val="20"/>
          <w:szCs w:val="20"/>
        </w:rPr>
        <w:t>bij aanvaard</w:t>
      </w:r>
      <w:r w:rsidR="0017269B">
        <w:rPr>
          <w:rFonts w:ascii="Arial" w:hAnsi="Arial" w:cs="Arial"/>
          <w:color w:val="FF0000"/>
          <w:sz w:val="20"/>
          <w:szCs w:val="20"/>
        </w:rPr>
        <w:t>t</w:t>
      </w:r>
      <w:r w:rsidR="004C7197" w:rsidRPr="00584193">
        <w:rPr>
          <w:rFonts w:ascii="Arial" w:hAnsi="Arial" w:cs="Arial"/>
          <w:color w:val="FF0000"/>
          <w:sz w:val="20"/>
          <w:szCs w:val="20"/>
        </w:rPr>
        <w:t xml:space="preserve"> het </w:t>
      </w:r>
      <w:r w:rsidR="004C7197" w:rsidRPr="00584193">
        <w:rPr>
          <w:rFonts w:ascii="Arial" w:hAnsi="Arial" w:cs="Arial"/>
          <w:sz w:val="20"/>
          <w:szCs w:val="20"/>
        </w:rPr>
        <w:fldChar w:fldCharType="begin"/>
      </w:r>
      <w:r w:rsidR="004C7197" w:rsidRPr="00584193">
        <w:rPr>
          <w:rFonts w:ascii="Arial" w:hAnsi="Arial" w:cs="Arial"/>
          <w:sz w:val="20"/>
          <w:szCs w:val="20"/>
        </w:rPr>
        <w:instrText>MacroButton Nomacro §</w:instrText>
      </w:r>
      <w:r w:rsidR="004C7197" w:rsidRPr="00584193">
        <w:rPr>
          <w:rFonts w:ascii="Arial" w:hAnsi="Arial" w:cs="Arial"/>
          <w:sz w:val="20"/>
          <w:szCs w:val="20"/>
        </w:rPr>
        <w:fldChar w:fldCharType="end"/>
      </w:r>
      <w:r w:rsidR="004C7197" w:rsidRPr="00584193">
        <w:rPr>
          <w:rFonts w:ascii="Arial" w:hAnsi="Arial" w:cs="Arial"/>
          <w:color w:val="000000"/>
          <w:sz w:val="20"/>
          <w:szCs w:val="20"/>
        </w:rPr>
        <w:t>breukdeel</w:t>
      </w:r>
      <w:r w:rsidR="004C7197" w:rsidRPr="00584193">
        <w:rPr>
          <w:rFonts w:ascii="Arial" w:hAnsi="Arial" w:cs="Arial"/>
          <w:sz w:val="20"/>
          <w:szCs w:val="20"/>
        </w:rPr>
        <w:fldChar w:fldCharType="begin"/>
      </w:r>
      <w:r w:rsidR="004C7197" w:rsidRPr="00584193">
        <w:rPr>
          <w:rFonts w:ascii="Arial" w:hAnsi="Arial" w:cs="Arial"/>
          <w:sz w:val="20"/>
          <w:szCs w:val="20"/>
        </w:rPr>
        <w:instrText>MacroButton Nomacro §</w:instrText>
      </w:r>
      <w:r w:rsidR="004C7197" w:rsidRPr="00584193">
        <w:rPr>
          <w:rFonts w:ascii="Arial" w:hAnsi="Arial" w:cs="Arial"/>
          <w:sz w:val="20"/>
          <w:szCs w:val="20"/>
        </w:rPr>
        <w:fldChar w:fldCharType="end"/>
      </w:r>
      <w:r w:rsidR="004C7197" w:rsidRPr="00584193">
        <w:rPr>
          <w:rFonts w:ascii="Arial" w:hAnsi="Arial" w:cs="Arial"/>
          <w:color w:val="000000"/>
          <w:sz w:val="20"/>
          <w:szCs w:val="20"/>
        </w:rPr>
        <w:t xml:space="preserve"> </w:t>
      </w:r>
      <w:r w:rsidR="004C7197" w:rsidRPr="00584193">
        <w:rPr>
          <w:rFonts w:ascii="Arial" w:hAnsi="Arial" w:cs="Arial"/>
          <w:color w:val="FF0000"/>
          <w:sz w:val="20"/>
          <w:szCs w:val="20"/>
        </w:rPr>
        <w:t>onverdeeld aandeel</w:t>
      </w:r>
      <w:r w:rsidR="001531B8" w:rsidRPr="00BE3BB7">
        <w:rPr>
          <w:rFonts w:ascii="Arial" w:hAnsi="Arial" w:cs="Arial"/>
          <w:color w:val="339966"/>
          <w:sz w:val="20"/>
          <w:szCs w:val="20"/>
        </w:rPr>
        <w:t>; en aan/in:</w:t>
      </w:r>
    </w:p>
    <w:p w14:paraId="4BAE81EC" w14:textId="77777777" w:rsidR="00091687" w:rsidRPr="00584193" w:rsidRDefault="00091687" w:rsidP="004C7197">
      <w:pPr>
        <w:rPr>
          <w:rFonts w:ascii="Arial" w:hAnsi="Arial" w:cs="Arial"/>
          <w:color w:val="008080"/>
          <w:sz w:val="20"/>
          <w:szCs w:val="20"/>
        </w:rPr>
      </w:pPr>
    </w:p>
    <w:p w14:paraId="66EAF1C2" w14:textId="77777777" w:rsidR="004C7197" w:rsidRPr="00F90719" w:rsidRDefault="004C7197" w:rsidP="004C7197">
      <w:pPr>
        <w:tabs>
          <w:tab w:val="left" w:pos="-1440"/>
          <w:tab w:val="left" w:pos="-720"/>
          <w:tab w:val="left" w:pos="425"/>
        </w:tabs>
        <w:suppressAutoHyphens/>
        <w:rPr>
          <w:rFonts w:ascii="Arial" w:hAnsi="Arial" w:cs="Arial"/>
          <w:b/>
          <w:bCs/>
          <w:sz w:val="20"/>
          <w:szCs w:val="20"/>
          <w:u w:val="single"/>
        </w:rPr>
      </w:pPr>
      <w:r w:rsidRPr="00F90719">
        <w:rPr>
          <w:rFonts w:ascii="Arial" w:hAnsi="Arial" w:cs="Arial"/>
          <w:b/>
          <w:bCs/>
          <w:sz w:val="20"/>
          <w:szCs w:val="20"/>
          <w:u w:val="single"/>
        </w:rPr>
        <w:t>Einde variant 3</w:t>
      </w:r>
    </w:p>
    <w:p w14:paraId="5E499629" w14:textId="77777777" w:rsidR="00F6685D" w:rsidRDefault="00F6685D" w:rsidP="00C62B9A">
      <w:pPr>
        <w:autoSpaceDE w:val="0"/>
        <w:autoSpaceDN w:val="0"/>
        <w:adjustRightInd w:val="0"/>
        <w:rPr>
          <w:rFonts w:ascii="Arial" w:hAnsi="Arial" w:cs="Arial"/>
          <w:bCs/>
          <w:color w:val="800080"/>
          <w:sz w:val="20"/>
          <w:szCs w:val="20"/>
        </w:rPr>
      </w:pPr>
    </w:p>
    <w:p w14:paraId="4812984F" w14:textId="77777777" w:rsidR="00780CDC" w:rsidRPr="00584193" w:rsidRDefault="00780CDC" w:rsidP="00780CDC">
      <w:pPr>
        <w:rPr>
          <w:rFonts w:ascii="Arial" w:hAnsi="Arial" w:cs="Arial"/>
          <w:b/>
          <w:color w:val="0000FF"/>
          <w:sz w:val="20"/>
          <w:szCs w:val="20"/>
        </w:rPr>
      </w:pPr>
      <w:r>
        <w:rPr>
          <w:rFonts w:ascii="Arial" w:hAnsi="Arial" w:cs="Arial"/>
          <w:b/>
          <w:sz w:val="20"/>
          <w:szCs w:val="20"/>
        </w:rPr>
        <w:br/>
      </w:r>
      <w:r w:rsidRPr="00584193">
        <w:rPr>
          <w:rFonts w:ascii="Arial" w:hAnsi="Arial" w:cs="Arial"/>
          <w:b/>
          <w:sz w:val="20"/>
          <w:szCs w:val="20"/>
        </w:rPr>
        <w:t xml:space="preserve">KEUZEBLOK </w:t>
      </w:r>
      <w:r>
        <w:rPr>
          <w:rFonts w:ascii="Arial" w:hAnsi="Arial" w:cs="Arial"/>
          <w:b/>
          <w:sz w:val="20"/>
          <w:szCs w:val="20"/>
        </w:rPr>
        <w:t>VESTIGING ERFDIENSTBAARHEDEN</w:t>
      </w:r>
    </w:p>
    <w:p w14:paraId="0C69DA61" w14:textId="77777777" w:rsidR="00780CDC" w:rsidRPr="00584193" w:rsidRDefault="00780CDC" w:rsidP="00780CDC">
      <w:pPr>
        <w:rPr>
          <w:rFonts w:ascii="Arial" w:hAnsi="Arial" w:cs="Arial"/>
          <w:b/>
          <w:color w:val="0000FF"/>
          <w:sz w:val="20"/>
          <w:szCs w:val="20"/>
        </w:rPr>
      </w:pPr>
    </w:p>
    <w:p w14:paraId="53EB803F" w14:textId="77777777" w:rsidR="00780CDC" w:rsidRPr="00B2176B" w:rsidRDefault="00780CDC" w:rsidP="00780CDC">
      <w:pPr>
        <w:rPr>
          <w:rFonts w:ascii="Arial" w:hAnsi="Arial" w:cs="Arial"/>
          <w:sz w:val="20"/>
          <w:szCs w:val="20"/>
        </w:rPr>
      </w:pPr>
      <w:r>
        <w:rPr>
          <w:rFonts w:ascii="Arial" w:hAnsi="Arial" w:cs="Arial"/>
          <w:b/>
          <w:sz w:val="20"/>
          <w:szCs w:val="20"/>
        </w:rPr>
        <w:t>Twee</w:t>
      </w:r>
      <w:r w:rsidRPr="00B2176B">
        <w:rPr>
          <w:rFonts w:ascii="Arial" w:hAnsi="Arial" w:cs="Arial"/>
          <w:b/>
          <w:sz w:val="20"/>
          <w:szCs w:val="20"/>
        </w:rPr>
        <w:t xml:space="preserve"> varianten</w:t>
      </w:r>
      <w:r w:rsidRPr="00B2176B">
        <w:rPr>
          <w:rFonts w:ascii="Arial" w:hAnsi="Arial" w:cs="Arial"/>
          <w:sz w:val="20"/>
          <w:szCs w:val="20"/>
        </w:rPr>
        <w:t>:</w:t>
      </w:r>
    </w:p>
    <w:p w14:paraId="0CA3D5E5" w14:textId="77777777" w:rsidR="00780CDC" w:rsidRPr="00B2176B" w:rsidRDefault="00780CDC" w:rsidP="00780CDC">
      <w:pPr>
        <w:tabs>
          <w:tab w:val="left" w:pos="425"/>
        </w:tabs>
        <w:ind w:left="425" w:hanging="425"/>
        <w:rPr>
          <w:rFonts w:ascii="Arial" w:hAnsi="Arial" w:cs="Arial"/>
          <w:sz w:val="20"/>
          <w:szCs w:val="20"/>
        </w:rPr>
      </w:pPr>
      <w:r w:rsidRPr="00B2176B">
        <w:rPr>
          <w:rFonts w:ascii="Arial" w:hAnsi="Arial" w:cs="Arial"/>
          <w:sz w:val="20"/>
          <w:szCs w:val="20"/>
        </w:rPr>
        <w:t>1.</w:t>
      </w:r>
      <w:r w:rsidRPr="00B2176B">
        <w:rPr>
          <w:rFonts w:ascii="Arial" w:hAnsi="Arial" w:cs="Arial"/>
          <w:sz w:val="20"/>
          <w:szCs w:val="20"/>
        </w:rPr>
        <w:tab/>
      </w:r>
      <w:r>
        <w:rPr>
          <w:rFonts w:ascii="Arial" w:hAnsi="Arial" w:cs="Arial"/>
          <w:sz w:val="20"/>
          <w:szCs w:val="20"/>
          <w:u w:val="single"/>
        </w:rPr>
        <w:t xml:space="preserve">Vestiging ten behoeve </w:t>
      </w:r>
      <w:r w:rsidR="0037106D">
        <w:rPr>
          <w:rFonts w:ascii="Arial" w:hAnsi="Arial" w:cs="Arial"/>
          <w:sz w:val="20"/>
          <w:szCs w:val="20"/>
          <w:u w:val="single"/>
        </w:rPr>
        <w:t>en</w:t>
      </w:r>
      <w:r>
        <w:rPr>
          <w:rFonts w:ascii="Arial" w:hAnsi="Arial" w:cs="Arial"/>
          <w:sz w:val="20"/>
          <w:szCs w:val="20"/>
          <w:u w:val="single"/>
        </w:rPr>
        <w:t xml:space="preserve"> ten laste van</w:t>
      </w:r>
    </w:p>
    <w:p w14:paraId="04515FFA" w14:textId="77777777" w:rsidR="00780CDC" w:rsidRDefault="00780CDC" w:rsidP="00780CDC">
      <w:pPr>
        <w:tabs>
          <w:tab w:val="left" w:pos="425"/>
        </w:tabs>
        <w:ind w:left="425" w:hanging="425"/>
        <w:rPr>
          <w:rFonts w:ascii="Arial" w:hAnsi="Arial" w:cs="Arial"/>
          <w:sz w:val="20"/>
          <w:szCs w:val="20"/>
          <w:u w:val="single"/>
        </w:rPr>
      </w:pPr>
      <w:r w:rsidRPr="00B2176B">
        <w:rPr>
          <w:rFonts w:ascii="Arial" w:hAnsi="Arial" w:cs="Arial"/>
          <w:sz w:val="20"/>
          <w:szCs w:val="20"/>
        </w:rPr>
        <w:t>2.</w:t>
      </w:r>
      <w:r w:rsidRPr="00B2176B">
        <w:rPr>
          <w:rFonts w:ascii="Arial" w:hAnsi="Arial" w:cs="Arial"/>
          <w:sz w:val="20"/>
          <w:szCs w:val="20"/>
        </w:rPr>
        <w:tab/>
      </w:r>
      <w:r>
        <w:rPr>
          <w:rFonts w:ascii="Arial" w:hAnsi="Arial" w:cs="Arial"/>
          <w:sz w:val="20"/>
          <w:szCs w:val="20"/>
          <w:u w:val="single"/>
        </w:rPr>
        <w:t xml:space="preserve">Over en weer vestigen </w:t>
      </w:r>
    </w:p>
    <w:p w14:paraId="40DBAC9F" w14:textId="77777777" w:rsidR="00780CDC" w:rsidRDefault="00780CDC" w:rsidP="00780CDC">
      <w:pPr>
        <w:tabs>
          <w:tab w:val="left" w:pos="425"/>
        </w:tabs>
        <w:ind w:left="425" w:hanging="425"/>
        <w:rPr>
          <w:rFonts w:ascii="Arial" w:hAnsi="Arial" w:cs="Arial"/>
          <w:sz w:val="20"/>
          <w:szCs w:val="20"/>
          <w:u w:val="single"/>
        </w:rPr>
      </w:pPr>
    </w:p>
    <w:p w14:paraId="467A2F72" w14:textId="77777777" w:rsidR="00780CDC" w:rsidRDefault="00780CDC" w:rsidP="00780CDC">
      <w:pPr>
        <w:tabs>
          <w:tab w:val="left" w:pos="425"/>
        </w:tabs>
        <w:ind w:left="425" w:hanging="425"/>
        <w:rPr>
          <w:rFonts w:ascii="Arial" w:hAnsi="Arial" w:cs="Arial"/>
          <w:sz w:val="20"/>
          <w:szCs w:val="20"/>
          <w:u w:val="single"/>
        </w:rPr>
      </w:pPr>
    </w:p>
    <w:p w14:paraId="587B0087" w14:textId="77777777" w:rsidR="00780CDC" w:rsidRPr="00584193" w:rsidRDefault="00780CDC" w:rsidP="00780CDC">
      <w:pPr>
        <w:tabs>
          <w:tab w:val="left" w:pos="-1440"/>
          <w:tab w:val="left" w:pos="-720"/>
          <w:tab w:val="left" w:pos="425"/>
        </w:tabs>
        <w:suppressAutoHyphens/>
        <w:rPr>
          <w:rFonts w:ascii="Arial" w:hAnsi="Arial" w:cs="Arial"/>
          <w:sz w:val="20"/>
          <w:szCs w:val="20"/>
          <w:u w:val="single"/>
        </w:rPr>
      </w:pPr>
      <w:r w:rsidRPr="00584193">
        <w:rPr>
          <w:rFonts w:ascii="Arial" w:hAnsi="Arial" w:cs="Arial"/>
          <w:sz w:val="20"/>
          <w:szCs w:val="20"/>
          <w:u w:val="single"/>
        </w:rPr>
        <w:t>Variant 1</w:t>
      </w:r>
    </w:p>
    <w:p w14:paraId="01D02C44" w14:textId="77777777" w:rsidR="00780CDC" w:rsidRDefault="00780CDC" w:rsidP="00780CDC">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bCs/>
          <w:color w:val="800080"/>
          <w:sz w:val="20"/>
          <w:szCs w:val="20"/>
          <w:u w:val="single"/>
        </w:rPr>
      </w:pPr>
    </w:p>
    <w:p w14:paraId="2A3ECB6D" w14:textId="6ABF83B8" w:rsidR="00780CDC" w:rsidRDefault="00710725" w:rsidP="00780CDC">
      <w:pPr>
        <w:rPr>
          <w:rFonts w:ascii="Arial" w:hAnsi="Arial" w:cs="Arial"/>
          <w:color w:val="800080"/>
          <w:sz w:val="20"/>
          <w:szCs w:val="20"/>
        </w:rPr>
      </w:pPr>
      <w:r w:rsidRPr="000E1974">
        <w:rPr>
          <w:rFonts w:ascii="Arial" w:hAnsi="Arial" w:cs="Arial"/>
          <w:sz w:val="20"/>
          <w:szCs w:val="20"/>
        </w:rPr>
        <w:t>§</w:t>
      </w:r>
      <w:r>
        <w:rPr>
          <w:rFonts w:ascii="Arial" w:hAnsi="Arial" w:cs="Arial"/>
          <w:sz w:val="20"/>
          <w:szCs w:val="20"/>
        </w:rPr>
        <w:t xml:space="preserve"> </w:t>
      </w:r>
      <w:r w:rsidRPr="00F90719">
        <w:rPr>
          <w:rFonts w:ascii="Arial" w:hAnsi="Arial" w:cs="Arial"/>
          <w:sz w:val="20"/>
          <w:szCs w:val="20"/>
        </w:rPr>
        <w:t>§Vervreemder§</w:t>
      </w:r>
      <w:r>
        <w:rPr>
          <w:rFonts w:ascii="Arial" w:hAnsi="Arial" w:cs="Arial"/>
          <w:sz w:val="20"/>
          <w:szCs w:val="20"/>
        </w:rPr>
        <w:t xml:space="preserve"> </w:t>
      </w:r>
      <w:r w:rsidRPr="000E1974">
        <w:rPr>
          <w:rFonts w:ascii="Arial" w:hAnsi="Arial" w:cs="Arial"/>
          <w:sz w:val="20"/>
          <w:szCs w:val="20"/>
        </w:rPr>
        <w:t>§</w:t>
      </w:r>
      <w:r w:rsidRPr="00F90719" w:rsidDel="00710725">
        <w:rPr>
          <w:rFonts w:ascii="Arial" w:hAnsi="Arial" w:cs="Arial"/>
          <w:sz w:val="20"/>
          <w:szCs w:val="20"/>
        </w:rPr>
        <w:t xml:space="preserve"> </w:t>
      </w:r>
      <w:r w:rsidR="00780CDC">
        <w:rPr>
          <w:rFonts w:ascii="Arial" w:hAnsi="Arial" w:cs="Arial"/>
          <w:color w:val="3366FF"/>
          <w:sz w:val="20"/>
          <w:szCs w:val="20"/>
        </w:rPr>
        <w:t xml:space="preserve">/ </w:t>
      </w:r>
      <w:r w:rsidRPr="000E1974">
        <w:rPr>
          <w:rFonts w:ascii="Arial" w:hAnsi="Arial" w:cs="Arial"/>
          <w:sz w:val="20"/>
          <w:szCs w:val="20"/>
        </w:rPr>
        <w:t>§</w:t>
      </w:r>
      <w:r>
        <w:rPr>
          <w:rFonts w:ascii="Arial" w:hAnsi="Arial" w:cs="Arial"/>
          <w:sz w:val="20"/>
          <w:szCs w:val="20"/>
        </w:rPr>
        <w:t xml:space="preserve"> </w:t>
      </w:r>
      <w:r w:rsidRPr="00F90719">
        <w:rPr>
          <w:rFonts w:ascii="Arial" w:hAnsi="Arial" w:cs="Arial"/>
          <w:sz w:val="20"/>
          <w:szCs w:val="20"/>
        </w:rPr>
        <w:t xml:space="preserve">§Partij X§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800080"/>
          <w:sz w:val="20"/>
          <w:szCs w:val="20"/>
        </w:rPr>
        <w:t xml:space="preserve"> en </w:t>
      </w:r>
      <w:r w:rsidRPr="000E1974">
        <w:rPr>
          <w:rFonts w:ascii="Arial" w:hAnsi="Arial" w:cs="Arial"/>
          <w:sz w:val="20"/>
          <w:szCs w:val="20"/>
        </w:rPr>
        <w:t>§</w:t>
      </w:r>
      <w:r>
        <w:rPr>
          <w:rFonts w:ascii="Arial" w:hAnsi="Arial" w:cs="Arial"/>
          <w:sz w:val="20"/>
          <w:szCs w:val="20"/>
        </w:rPr>
        <w:t xml:space="preserve"> </w:t>
      </w:r>
      <w:r w:rsidRPr="00F90719">
        <w:rPr>
          <w:rFonts w:ascii="Arial" w:hAnsi="Arial" w:cs="Arial"/>
          <w:sz w:val="20"/>
          <w:szCs w:val="20"/>
        </w:rPr>
        <w:t>§</w:t>
      </w:r>
      <w:r w:rsidR="00085393">
        <w:rPr>
          <w:rFonts w:ascii="Arial" w:hAnsi="Arial" w:cs="Arial"/>
          <w:sz w:val="20"/>
          <w:szCs w:val="20"/>
        </w:rPr>
        <w:t>v</w:t>
      </w:r>
      <w:r>
        <w:rPr>
          <w:rFonts w:ascii="Arial" w:hAnsi="Arial" w:cs="Arial"/>
          <w:sz w:val="20"/>
          <w:szCs w:val="20"/>
        </w:rPr>
        <w:t>erkrijger</w:t>
      </w:r>
      <w:r w:rsidRPr="00F90719">
        <w:rPr>
          <w:rFonts w:ascii="Arial" w:hAnsi="Arial" w:cs="Arial"/>
          <w:sz w:val="20"/>
          <w:szCs w:val="20"/>
        </w:rPr>
        <w:t>§</w:t>
      </w:r>
      <w:r>
        <w:rPr>
          <w:rFonts w:ascii="Arial" w:hAnsi="Arial" w:cs="Arial"/>
          <w:sz w:val="20"/>
          <w:szCs w:val="20"/>
        </w:rPr>
        <w:t xml:space="preserve"> </w:t>
      </w:r>
      <w:r w:rsidRPr="000E1974">
        <w:rPr>
          <w:rFonts w:ascii="Arial" w:hAnsi="Arial" w:cs="Arial"/>
          <w:sz w:val="20"/>
          <w:szCs w:val="20"/>
        </w:rPr>
        <w:t>§</w:t>
      </w:r>
      <w:r w:rsidRPr="00F90719" w:rsidDel="00710725">
        <w:rPr>
          <w:rFonts w:ascii="Arial" w:hAnsi="Arial" w:cs="Arial"/>
          <w:sz w:val="20"/>
          <w:szCs w:val="20"/>
        </w:rPr>
        <w:t xml:space="preserve"> </w:t>
      </w:r>
      <w:r>
        <w:rPr>
          <w:rFonts w:ascii="Arial" w:hAnsi="Arial" w:cs="Arial"/>
          <w:color w:val="3366FF"/>
          <w:sz w:val="20"/>
          <w:szCs w:val="20"/>
        </w:rPr>
        <w:t xml:space="preserve">/ </w:t>
      </w:r>
      <w:r w:rsidRPr="000E1974">
        <w:rPr>
          <w:rFonts w:ascii="Arial" w:hAnsi="Arial" w:cs="Arial"/>
          <w:sz w:val="20"/>
          <w:szCs w:val="20"/>
        </w:rPr>
        <w:t>§</w:t>
      </w:r>
      <w:r>
        <w:rPr>
          <w:rFonts w:ascii="Arial" w:hAnsi="Arial" w:cs="Arial"/>
          <w:sz w:val="20"/>
          <w:szCs w:val="20"/>
        </w:rPr>
        <w:t xml:space="preserve"> </w:t>
      </w:r>
      <w:r w:rsidRPr="00F90719">
        <w:rPr>
          <w:rFonts w:ascii="Arial" w:hAnsi="Arial" w:cs="Arial"/>
          <w:sz w:val="20"/>
          <w:szCs w:val="20"/>
        </w:rPr>
        <w:t>§</w:t>
      </w:r>
      <w:r w:rsidR="00085393">
        <w:rPr>
          <w:rFonts w:ascii="Arial" w:hAnsi="Arial" w:cs="Arial"/>
          <w:sz w:val="20"/>
          <w:szCs w:val="20"/>
        </w:rPr>
        <w:t>p</w:t>
      </w:r>
      <w:r w:rsidRPr="00F90719">
        <w:rPr>
          <w:rFonts w:ascii="Arial" w:hAnsi="Arial" w:cs="Arial"/>
          <w:sz w:val="20"/>
          <w:szCs w:val="20"/>
        </w:rPr>
        <w:t xml:space="preserve">artij X§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780CDC" w:rsidRPr="00584193">
        <w:rPr>
          <w:rFonts w:ascii="Arial" w:hAnsi="Arial" w:cs="Arial"/>
          <w:color w:val="800080"/>
          <w:sz w:val="20"/>
          <w:szCs w:val="20"/>
        </w:rPr>
        <w:t xml:space="preserve"> zijn overeengekomen erfdienstbaarheden te vestigen zoals hierna omschreven. Ter uitvoering van de overeenkomst worden hierbij</w:t>
      </w:r>
      <w:r w:rsidR="00780CDC">
        <w:rPr>
          <w:rFonts w:ascii="Arial" w:hAnsi="Arial" w:cs="Arial"/>
          <w:color w:val="800080"/>
          <w:sz w:val="20"/>
          <w:szCs w:val="20"/>
        </w:rPr>
        <w:t xml:space="preserve"> </w:t>
      </w:r>
      <w:r w:rsidR="00780CDC" w:rsidRPr="00584193">
        <w:rPr>
          <w:rFonts w:ascii="Arial" w:hAnsi="Arial" w:cs="Arial"/>
          <w:color w:val="800080"/>
          <w:sz w:val="20"/>
          <w:szCs w:val="20"/>
        </w:rPr>
        <w:t>gevestigd</w:t>
      </w:r>
      <w:r w:rsidR="00780CDC">
        <w:rPr>
          <w:rFonts w:ascii="Arial" w:hAnsi="Arial" w:cs="Arial"/>
          <w:color w:val="800080"/>
          <w:sz w:val="20"/>
          <w:szCs w:val="20"/>
        </w:rPr>
        <w:t xml:space="preserve"> </w:t>
      </w:r>
      <w:r w:rsidR="00780CDC" w:rsidRPr="00934D83">
        <w:rPr>
          <w:rFonts w:ascii="Arial" w:hAnsi="Arial" w:cs="Arial"/>
          <w:color w:val="3366FF"/>
          <w:sz w:val="20"/>
          <w:szCs w:val="20"/>
        </w:rPr>
        <w:t xml:space="preserve">en aanvaard </w:t>
      </w:r>
      <w:r w:rsidR="00780CDC" w:rsidRPr="00584193">
        <w:rPr>
          <w:rFonts w:ascii="Arial" w:hAnsi="Arial" w:cs="Arial"/>
          <w:color w:val="800080"/>
          <w:sz w:val="20"/>
          <w:szCs w:val="20"/>
        </w:rPr>
        <w:t xml:space="preserve">ten behoeve van </w:t>
      </w:r>
      <w:r w:rsidR="00780CDC" w:rsidRPr="00584193">
        <w:rPr>
          <w:rFonts w:ascii="Arial" w:hAnsi="Arial" w:cs="Arial"/>
          <w:color w:val="3366FF"/>
          <w:sz w:val="20"/>
          <w:szCs w:val="20"/>
        </w:rPr>
        <w:t>het perceel/de percelen</w:t>
      </w:r>
      <w:r w:rsidR="00780CDC" w:rsidRPr="00584193">
        <w:rPr>
          <w:rFonts w:ascii="Arial" w:hAnsi="Arial" w:cs="Arial"/>
          <w:color w:val="800080"/>
          <w:sz w:val="20"/>
          <w:szCs w:val="20"/>
        </w:rPr>
        <w:t>, kadastraal bekend</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 xml:space="preserve">s </w:t>
      </w:r>
      <w:r w:rsidR="00780CDC" w:rsidRPr="00584193">
        <w:rPr>
          <w:rFonts w:ascii="Arial" w:hAnsi="Arial" w:cs="Arial"/>
          <w:sz w:val="20"/>
          <w:szCs w:val="20"/>
        </w:rPr>
        <w:t>getal</w:t>
      </w:r>
      <w:r w:rsidR="00780CDC" w:rsidRPr="00584193">
        <w:rPr>
          <w:rFonts w:ascii="Arial" w:hAnsi="Arial" w:cs="Arial"/>
          <w:color w:val="3366FF"/>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 xml:space="preserve"> en </w:t>
      </w:r>
      <w:r w:rsidR="00780CDC" w:rsidRPr="00584193">
        <w:rPr>
          <w:rFonts w:ascii="Arial" w:hAnsi="Arial" w:cs="Arial"/>
          <w:sz w:val="20"/>
          <w:szCs w:val="20"/>
        </w:rPr>
        <w:t>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s</w:t>
      </w:r>
      <w:r w:rsidR="00780CDC" w:rsidRPr="00584193">
        <w:rPr>
          <w:rFonts w:ascii="Arial" w:hAnsi="Arial" w:cs="Arial"/>
          <w:color w:val="FF0000"/>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w:t>
      </w:r>
      <w:r w:rsidR="00780CDC" w:rsidRPr="00584193">
        <w:rPr>
          <w:rFonts w:ascii="Arial" w:hAnsi="Arial" w:cs="Arial"/>
          <w:sz w:val="20"/>
          <w:szCs w:val="20"/>
        </w:rPr>
        <w:t xml:space="preserve"> getal</w:t>
      </w:r>
      <w:r w:rsidR="00780CDC" w:rsidRPr="00584193">
        <w:rPr>
          <w:rFonts w:ascii="Arial" w:hAnsi="Arial" w:cs="Arial"/>
          <w:color w:val="3366FF"/>
          <w:sz w:val="20"/>
          <w:szCs w:val="20"/>
        </w:rPr>
        <w:t xml:space="preserve"> 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en</w:t>
      </w:r>
      <w:r w:rsidR="00780CDC" w:rsidRPr="00584193">
        <w:rPr>
          <w:rFonts w:ascii="Arial" w:hAnsi="Arial" w:cs="Arial"/>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s</w:t>
      </w:r>
      <w:r w:rsidR="00780CDC" w:rsidRPr="00584193">
        <w:rPr>
          <w:rFonts w:ascii="Arial" w:hAnsi="Arial" w:cs="Arial"/>
          <w:color w:val="FF0000"/>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w:t>
      </w:r>
      <w:r w:rsidR="00780CDC" w:rsidRPr="00584193">
        <w:rPr>
          <w:rFonts w:ascii="Arial" w:hAnsi="Arial" w:cs="Arial"/>
          <w:sz w:val="20"/>
          <w:szCs w:val="20"/>
        </w:rPr>
        <w:t xml:space="preserve">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w:t>
      </w:r>
      <w:r w:rsidR="00780CDC" w:rsidRPr="00584193">
        <w:rPr>
          <w:rFonts w:ascii="Arial" w:hAnsi="Arial" w:cs="Arial"/>
          <w:sz w:val="20"/>
          <w:szCs w:val="20"/>
        </w:rPr>
        <w:t xml:space="preserve"> </w:t>
      </w:r>
      <w:r w:rsidR="00780CDC" w:rsidRPr="00584193">
        <w:rPr>
          <w:rFonts w:ascii="Arial" w:hAnsi="Arial" w:cs="Arial"/>
          <w:color w:val="3366FF"/>
          <w:sz w:val="20"/>
          <w:szCs w:val="20"/>
        </w:rPr>
        <w:t>het appartementsrecht/ de appartementsrechten</w:t>
      </w:r>
      <w:r w:rsidR="00780CDC" w:rsidRPr="00584193">
        <w:rPr>
          <w:rFonts w:ascii="Arial" w:hAnsi="Arial" w:cs="Arial"/>
          <w:color w:val="800080"/>
          <w:sz w:val="20"/>
          <w:szCs w:val="20"/>
        </w:rPr>
        <w:t xml:space="preserve">, kadastraal bekend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w:t>
      </w:r>
      <w:r w:rsidR="00780CDC" w:rsidRPr="00584193">
        <w:rPr>
          <w:rFonts w:ascii="Arial" w:hAnsi="Arial" w:cs="Arial"/>
          <w:color w:val="3366FF"/>
          <w:sz w:val="20"/>
          <w:szCs w:val="20"/>
        </w:rPr>
        <w:t>en</w:t>
      </w:r>
      <w:r w:rsidR="00780CDC" w:rsidRPr="00584193">
        <w:rPr>
          <w:rFonts w:ascii="Arial" w:hAnsi="Arial" w:cs="Arial"/>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 </w:t>
      </w:r>
      <w:r w:rsidR="00780CDC" w:rsidRPr="00584193">
        <w:rPr>
          <w:rFonts w:ascii="Arial" w:hAnsi="Arial" w:cs="Arial"/>
          <w:color w:val="800080"/>
          <w:sz w:val="20"/>
          <w:szCs w:val="20"/>
        </w:rPr>
        <w:t>en ten laste van</w:t>
      </w:r>
      <w:r w:rsidR="00780CDC" w:rsidRPr="00584193">
        <w:rPr>
          <w:rFonts w:ascii="Arial" w:hAnsi="Arial" w:cs="Arial"/>
          <w:sz w:val="20"/>
          <w:szCs w:val="20"/>
        </w:rPr>
        <w:t xml:space="preserve"> </w:t>
      </w:r>
      <w:r w:rsidR="00780CDC" w:rsidRPr="00584193">
        <w:rPr>
          <w:rFonts w:ascii="Arial" w:hAnsi="Arial" w:cs="Arial"/>
          <w:color w:val="3366FF"/>
          <w:sz w:val="20"/>
          <w:szCs w:val="20"/>
        </w:rPr>
        <w:t>het perceel/de percelen</w:t>
      </w:r>
      <w:r w:rsidR="00780CDC" w:rsidRPr="00584193">
        <w:rPr>
          <w:rFonts w:ascii="Arial" w:hAnsi="Arial" w:cs="Arial"/>
          <w:color w:val="800080"/>
          <w:sz w:val="20"/>
          <w:szCs w:val="20"/>
        </w:rPr>
        <w:t>, kadastraal bekend</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 xml:space="preserve">s </w:t>
      </w:r>
      <w:r w:rsidR="00780CDC" w:rsidRPr="00584193">
        <w:rPr>
          <w:rFonts w:ascii="Arial" w:hAnsi="Arial" w:cs="Arial"/>
          <w:sz w:val="20"/>
          <w:szCs w:val="20"/>
        </w:rPr>
        <w:t>getal</w:t>
      </w:r>
      <w:r w:rsidR="00780CDC" w:rsidRPr="00584193">
        <w:rPr>
          <w:rFonts w:ascii="Arial" w:hAnsi="Arial" w:cs="Arial"/>
          <w:color w:val="3366FF"/>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 xml:space="preserve"> en </w:t>
      </w:r>
      <w:r w:rsidR="00780CDC" w:rsidRPr="00584193">
        <w:rPr>
          <w:rFonts w:ascii="Arial" w:hAnsi="Arial" w:cs="Arial"/>
          <w:sz w:val="20"/>
          <w:szCs w:val="20"/>
        </w:rPr>
        <w:t>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s</w:t>
      </w:r>
      <w:r w:rsidR="00780CDC" w:rsidRPr="00584193">
        <w:rPr>
          <w:rFonts w:ascii="Arial" w:hAnsi="Arial" w:cs="Arial"/>
          <w:color w:val="FF0000"/>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w:t>
      </w:r>
      <w:r w:rsidR="00780CDC" w:rsidRPr="00584193">
        <w:rPr>
          <w:rFonts w:ascii="Arial" w:hAnsi="Arial" w:cs="Arial"/>
          <w:sz w:val="20"/>
          <w:szCs w:val="20"/>
        </w:rPr>
        <w:t xml:space="preserve"> getal</w:t>
      </w:r>
      <w:r w:rsidR="00780CDC" w:rsidRPr="00584193">
        <w:rPr>
          <w:rFonts w:ascii="Arial" w:hAnsi="Arial" w:cs="Arial"/>
          <w:color w:val="3366FF"/>
          <w:sz w:val="20"/>
          <w:szCs w:val="20"/>
        </w:rPr>
        <w:t xml:space="preserve"> 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en</w:t>
      </w:r>
      <w:r w:rsidR="00780CDC" w:rsidRPr="00584193">
        <w:rPr>
          <w:rFonts w:ascii="Arial" w:hAnsi="Arial" w:cs="Arial"/>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s</w:t>
      </w:r>
      <w:r w:rsidR="00780CDC" w:rsidRPr="00584193">
        <w:rPr>
          <w:rFonts w:ascii="Arial" w:hAnsi="Arial" w:cs="Arial"/>
          <w:color w:val="FF0000"/>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w:t>
      </w:r>
      <w:r w:rsidR="00780CDC" w:rsidRPr="00584193">
        <w:rPr>
          <w:rFonts w:ascii="Arial" w:hAnsi="Arial" w:cs="Arial"/>
          <w:sz w:val="20"/>
          <w:szCs w:val="20"/>
        </w:rPr>
        <w:t xml:space="preserve">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w:t>
      </w:r>
      <w:r w:rsidR="00780CDC" w:rsidRPr="00584193">
        <w:rPr>
          <w:rFonts w:ascii="Arial" w:hAnsi="Arial" w:cs="Arial"/>
          <w:sz w:val="20"/>
          <w:szCs w:val="20"/>
        </w:rPr>
        <w:t xml:space="preserve"> </w:t>
      </w:r>
      <w:r w:rsidR="00780CDC" w:rsidRPr="00584193">
        <w:rPr>
          <w:rFonts w:ascii="Arial" w:hAnsi="Arial" w:cs="Arial"/>
          <w:color w:val="3366FF"/>
          <w:sz w:val="20"/>
          <w:szCs w:val="20"/>
        </w:rPr>
        <w:t>het appartementsrecht/ de appartementsrechten</w:t>
      </w:r>
      <w:r w:rsidR="00780CDC" w:rsidRPr="00584193">
        <w:rPr>
          <w:rFonts w:ascii="Arial" w:hAnsi="Arial" w:cs="Arial"/>
          <w:color w:val="800080"/>
          <w:sz w:val="20"/>
          <w:szCs w:val="20"/>
        </w:rPr>
        <w:t xml:space="preserve">, kadastraal bekend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w:t>
      </w:r>
      <w:r w:rsidR="00780CDC" w:rsidRPr="00584193">
        <w:rPr>
          <w:rFonts w:ascii="Arial" w:hAnsi="Arial" w:cs="Arial"/>
          <w:color w:val="3366FF"/>
          <w:sz w:val="20"/>
          <w:szCs w:val="20"/>
        </w:rPr>
        <w:t>en</w:t>
      </w:r>
      <w:r w:rsidR="00780CDC" w:rsidRPr="00584193">
        <w:rPr>
          <w:rFonts w:ascii="Arial" w:hAnsi="Arial" w:cs="Arial"/>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w:t>
      </w:r>
      <w:r w:rsidR="00780CDC" w:rsidRPr="00584193">
        <w:rPr>
          <w:rFonts w:ascii="Arial" w:hAnsi="Arial" w:cs="Arial"/>
          <w:color w:val="800080"/>
          <w:sz w:val="20"/>
          <w:szCs w:val="20"/>
        </w:rPr>
        <w:t>de navolgende</w:t>
      </w:r>
      <w:r w:rsidR="00780CDC" w:rsidRPr="00584193">
        <w:rPr>
          <w:rFonts w:ascii="Arial" w:hAnsi="Arial" w:cs="Arial"/>
          <w:color w:val="FF0000"/>
          <w:sz w:val="20"/>
          <w:szCs w:val="20"/>
        </w:rPr>
        <w:t xml:space="preserve"> </w:t>
      </w:r>
      <w:r w:rsidR="00780CDC" w:rsidRPr="00584193">
        <w:rPr>
          <w:rFonts w:ascii="Arial" w:hAnsi="Arial" w:cs="Arial"/>
          <w:color w:val="800080"/>
          <w:sz w:val="20"/>
          <w:szCs w:val="20"/>
        </w:rPr>
        <w:t xml:space="preserve">erfdienstbaarheden: </w:t>
      </w:r>
      <w:r w:rsidR="00524F4A" w:rsidRPr="00584193">
        <w:rPr>
          <w:rFonts w:ascii="Arial" w:hAnsi="Arial" w:cs="Arial"/>
          <w:sz w:val="20"/>
          <w:szCs w:val="20"/>
        </w:rPr>
        <w:fldChar w:fldCharType="begin"/>
      </w:r>
      <w:r w:rsidR="00524F4A" w:rsidRPr="00584193">
        <w:rPr>
          <w:rFonts w:ascii="Arial" w:hAnsi="Arial" w:cs="Arial"/>
          <w:sz w:val="20"/>
          <w:szCs w:val="20"/>
        </w:rPr>
        <w:instrText>MacroButton Nomacro §</w:instrText>
      </w:r>
      <w:r w:rsidR="00524F4A" w:rsidRPr="00584193">
        <w:rPr>
          <w:rFonts w:ascii="Arial" w:hAnsi="Arial" w:cs="Arial"/>
          <w:sz w:val="20"/>
          <w:szCs w:val="20"/>
        </w:rPr>
        <w:fldChar w:fldCharType="end"/>
      </w:r>
      <w:r w:rsidR="00780CDC" w:rsidRPr="00584193">
        <w:rPr>
          <w:rFonts w:ascii="Arial" w:hAnsi="Arial" w:cs="Arial"/>
          <w:sz w:val="20"/>
          <w:szCs w:val="20"/>
        </w:rPr>
        <w:t>volgt citaat van nieuw te vestigen erfdienstbaarheden</w:t>
      </w:r>
      <w:r w:rsidR="00780CDC" w:rsidRPr="00584193">
        <w:rPr>
          <w:rFonts w:ascii="Arial" w:hAnsi="Arial" w:cs="Arial"/>
          <w:color w:val="800080"/>
          <w:sz w:val="20"/>
          <w:szCs w:val="20"/>
        </w:rPr>
        <w:t>.</w:t>
      </w:r>
    </w:p>
    <w:p w14:paraId="460EDA35" w14:textId="77777777" w:rsidR="00780CDC" w:rsidRDefault="00780CDC" w:rsidP="00780CDC">
      <w:pPr>
        <w:rPr>
          <w:rFonts w:ascii="Arial" w:hAnsi="Arial" w:cs="Arial"/>
          <w:color w:val="800080"/>
          <w:sz w:val="20"/>
          <w:szCs w:val="20"/>
        </w:rPr>
      </w:pPr>
    </w:p>
    <w:p w14:paraId="42D60A48" w14:textId="77777777" w:rsidR="00780CDC" w:rsidRPr="00584193" w:rsidRDefault="00780CDC" w:rsidP="00780CDC">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Eind v</w:t>
      </w:r>
      <w:r w:rsidRPr="00584193">
        <w:rPr>
          <w:rFonts w:ascii="Arial" w:hAnsi="Arial" w:cs="Arial"/>
          <w:sz w:val="20"/>
          <w:szCs w:val="20"/>
          <w:u w:val="single"/>
        </w:rPr>
        <w:t>ariant 1</w:t>
      </w:r>
    </w:p>
    <w:p w14:paraId="28553CA2" w14:textId="77777777" w:rsidR="00780CDC" w:rsidRDefault="00780CDC" w:rsidP="00780CDC"/>
    <w:p w14:paraId="6903C979" w14:textId="77777777" w:rsidR="00780CDC" w:rsidRPr="00584193" w:rsidRDefault="00780CDC" w:rsidP="00780CDC">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Variant 2</w:t>
      </w:r>
    </w:p>
    <w:p w14:paraId="515510C1" w14:textId="77777777" w:rsidR="00780CDC" w:rsidRDefault="00780CDC" w:rsidP="00780CDC">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rFonts w:ascii="Arial" w:hAnsi="Arial" w:cs="Arial"/>
          <w:bCs/>
          <w:color w:val="800080"/>
          <w:sz w:val="20"/>
          <w:szCs w:val="20"/>
          <w:u w:val="single"/>
        </w:rPr>
      </w:pPr>
    </w:p>
    <w:p w14:paraId="4770A83C" w14:textId="25C55336" w:rsidR="00524F4A" w:rsidRDefault="00085393" w:rsidP="00524F4A">
      <w:pPr>
        <w:rPr>
          <w:rFonts w:ascii="Arial" w:hAnsi="Arial" w:cs="Arial"/>
          <w:color w:val="800080"/>
          <w:sz w:val="20"/>
          <w:szCs w:val="20"/>
        </w:rPr>
      </w:pPr>
      <w:r w:rsidRPr="000E1974">
        <w:rPr>
          <w:rFonts w:ascii="Arial" w:hAnsi="Arial" w:cs="Arial"/>
          <w:sz w:val="20"/>
          <w:szCs w:val="20"/>
        </w:rPr>
        <w:t>§</w:t>
      </w:r>
      <w:r>
        <w:rPr>
          <w:rFonts w:ascii="Arial" w:hAnsi="Arial" w:cs="Arial"/>
          <w:sz w:val="20"/>
          <w:szCs w:val="20"/>
        </w:rPr>
        <w:t xml:space="preserve"> </w:t>
      </w:r>
      <w:r w:rsidRPr="000E1974">
        <w:rPr>
          <w:rFonts w:ascii="Arial" w:hAnsi="Arial" w:cs="Arial"/>
          <w:sz w:val="20"/>
          <w:szCs w:val="20"/>
        </w:rPr>
        <w:t>§Vervreemder§</w:t>
      </w:r>
      <w:r>
        <w:rPr>
          <w:rFonts w:ascii="Arial" w:hAnsi="Arial" w:cs="Arial"/>
          <w:sz w:val="20"/>
          <w:szCs w:val="20"/>
        </w:rPr>
        <w:t xml:space="preserve"> </w:t>
      </w:r>
      <w:r w:rsidRPr="000E1974">
        <w:rPr>
          <w:rFonts w:ascii="Arial" w:hAnsi="Arial" w:cs="Arial"/>
          <w:sz w:val="20"/>
          <w:szCs w:val="20"/>
        </w:rPr>
        <w:t>§</w:t>
      </w:r>
      <w:r w:rsidRPr="000E1974" w:rsidDel="00710725">
        <w:rPr>
          <w:rFonts w:ascii="Arial" w:hAnsi="Arial" w:cs="Arial"/>
          <w:sz w:val="20"/>
          <w:szCs w:val="20"/>
        </w:rPr>
        <w:t xml:space="preserve"> </w:t>
      </w:r>
      <w:r>
        <w:rPr>
          <w:rFonts w:ascii="Arial" w:hAnsi="Arial" w:cs="Arial"/>
          <w:color w:val="3366FF"/>
          <w:sz w:val="20"/>
          <w:szCs w:val="20"/>
        </w:rPr>
        <w:t xml:space="preserve">/ </w:t>
      </w:r>
      <w:r w:rsidRPr="000E1974">
        <w:rPr>
          <w:rFonts w:ascii="Arial" w:hAnsi="Arial" w:cs="Arial"/>
          <w:sz w:val="20"/>
          <w:szCs w:val="20"/>
        </w:rPr>
        <w:t>§</w:t>
      </w:r>
      <w:r>
        <w:rPr>
          <w:rFonts w:ascii="Arial" w:hAnsi="Arial" w:cs="Arial"/>
          <w:sz w:val="20"/>
          <w:szCs w:val="20"/>
        </w:rPr>
        <w:t xml:space="preserve"> </w:t>
      </w:r>
      <w:r w:rsidRPr="000E1974">
        <w:rPr>
          <w:rFonts w:ascii="Arial" w:hAnsi="Arial" w:cs="Arial"/>
          <w:sz w:val="20"/>
          <w:szCs w:val="20"/>
        </w:rPr>
        <w:t xml:space="preserve">§Partij X§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Pr="00584193">
        <w:rPr>
          <w:rFonts w:ascii="Arial" w:hAnsi="Arial" w:cs="Arial"/>
          <w:color w:val="800080"/>
          <w:sz w:val="20"/>
          <w:szCs w:val="20"/>
        </w:rPr>
        <w:t xml:space="preserve"> en </w:t>
      </w:r>
      <w:r w:rsidRPr="000E1974">
        <w:rPr>
          <w:rFonts w:ascii="Arial" w:hAnsi="Arial" w:cs="Arial"/>
          <w:sz w:val="20"/>
          <w:szCs w:val="20"/>
        </w:rPr>
        <w:t>§</w:t>
      </w:r>
      <w:r>
        <w:rPr>
          <w:rFonts w:ascii="Arial" w:hAnsi="Arial" w:cs="Arial"/>
          <w:sz w:val="20"/>
          <w:szCs w:val="20"/>
        </w:rPr>
        <w:t xml:space="preserve"> </w:t>
      </w:r>
      <w:r w:rsidRPr="000E1974">
        <w:rPr>
          <w:rFonts w:ascii="Arial" w:hAnsi="Arial" w:cs="Arial"/>
          <w:sz w:val="20"/>
          <w:szCs w:val="20"/>
        </w:rPr>
        <w:t>§</w:t>
      </w:r>
      <w:r>
        <w:rPr>
          <w:rFonts w:ascii="Arial" w:hAnsi="Arial" w:cs="Arial"/>
          <w:sz w:val="20"/>
          <w:szCs w:val="20"/>
        </w:rPr>
        <w:t>verkrijger</w:t>
      </w:r>
      <w:r w:rsidRPr="000E1974">
        <w:rPr>
          <w:rFonts w:ascii="Arial" w:hAnsi="Arial" w:cs="Arial"/>
          <w:sz w:val="20"/>
          <w:szCs w:val="20"/>
        </w:rPr>
        <w:t>§</w:t>
      </w:r>
      <w:r>
        <w:rPr>
          <w:rFonts w:ascii="Arial" w:hAnsi="Arial" w:cs="Arial"/>
          <w:sz w:val="20"/>
          <w:szCs w:val="20"/>
        </w:rPr>
        <w:t xml:space="preserve"> </w:t>
      </w:r>
      <w:r w:rsidRPr="000E1974">
        <w:rPr>
          <w:rFonts w:ascii="Arial" w:hAnsi="Arial" w:cs="Arial"/>
          <w:sz w:val="20"/>
          <w:szCs w:val="20"/>
        </w:rPr>
        <w:t>§</w:t>
      </w:r>
      <w:r w:rsidRPr="000E1974" w:rsidDel="00710725">
        <w:rPr>
          <w:rFonts w:ascii="Arial" w:hAnsi="Arial" w:cs="Arial"/>
          <w:sz w:val="20"/>
          <w:szCs w:val="20"/>
        </w:rPr>
        <w:t xml:space="preserve"> </w:t>
      </w:r>
      <w:r>
        <w:rPr>
          <w:rFonts w:ascii="Arial" w:hAnsi="Arial" w:cs="Arial"/>
          <w:color w:val="3366FF"/>
          <w:sz w:val="20"/>
          <w:szCs w:val="20"/>
        </w:rPr>
        <w:t xml:space="preserve">/ </w:t>
      </w:r>
      <w:r w:rsidRPr="000E1974">
        <w:rPr>
          <w:rFonts w:ascii="Arial" w:hAnsi="Arial" w:cs="Arial"/>
          <w:sz w:val="20"/>
          <w:szCs w:val="20"/>
        </w:rPr>
        <w:t>§</w:t>
      </w:r>
      <w:r>
        <w:rPr>
          <w:rFonts w:ascii="Arial" w:hAnsi="Arial" w:cs="Arial"/>
          <w:sz w:val="20"/>
          <w:szCs w:val="20"/>
        </w:rPr>
        <w:t xml:space="preserve"> </w:t>
      </w:r>
      <w:r w:rsidRPr="000E1974">
        <w:rPr>
          <w:rFonts w:ascii="Arial" w:hAnsi="Arial" w:cs="Arial"/>
          <w:sz w:val="20"/>
          <w:szCs w:val="20"/>
        </w:rPr>
        <w:t>§</w:t>
      </w:r>
      <w:r>
        <w:rPr>
          <w:rFonts w:ascii="Arial" w:hAnsi="Arial" w:cs="Arial"/>
          <w:sz w:val="20"/>
          <w:szCs w:val="20"/>
        </w:rPr>
        <w:t>p</w:t>
      </w:r>
      <w:r w:rsidRPr="000E1974">
        <w:rPr>
          <w:rFonts w:ascii="Arial" w:hAnsi="Arial" w:cs="Arial"/>
          <w:sz w:val="20"/>
          <w:szCs w:val="20"/>
        </w:rPr>
        <w:t xml:space="preserve">artij X§ </w:t>
      </w:r>
      <w:r w:rsidRPr="00584193">
        <w:rPr>
          <w:rFonts w:ascii="Arial" w:hAnsi="Arial" w:cs="Arial"/>
          <w:sz w:val="20"/>
          <w:szCs w:val="20"/>
        </w:rPr>
        <w:fldChar w:fldCharType="begin"/>
      </w:r>
      <w:r w:rsidRPr="00584193">
        <w:rPr>
          <w:rFonts w:ascii="Arial" w:hAnsi="Arial" w:cs="Arial"/>
          <w:sz w:val="20"/>
          <w:szCs w:val="20"/>
        </w:rPr>
        <w:instrText>MacroButton Nomacro §</w:instrText>
      </w:r>
      <w:r w:rsidRPr="00584193">
        <w:rPr>
          <w:rFonts w:ascii="Arial" w:hAnsi="Arial" w:cs="Arial"/>
          <w:sz w:val="20"/>
          <w:szCs w:val="20"/>
        </w:rPr>
        <w:fldChar w:fldCharType="end"/>
      </w:r>
      <w:r w:rsidR="00780CDC" w:rsidRPr="00584193">
        <w:rPr>
          <w:rFonts w:ascii="Arial" w:hAnsi="Arial" w:cs="Arial"/>
          <w:color w:val="800080"/>
          <w:sz w:val="20"/>
          <w:szCs w:val="20"/>
        </w:rPr>
        <w:t xml:space="preserve"> zijn overeengekomen erfdienstbaarheden te vestigen zoals hierna omschreven. Ter uitvoering van de overeenkomst worden hierbij</w:t>
      </w:r>
      <w:r w:rsidR="00780CDC">
        <w:rPr>
          <w:rFonts w:ascii="Arial" w:hAnsi="Arial" w:cs="Arial"/>
          <w:color w:val="800080"/>
          <w:sz w:val="20"/>
          <w:szCs w:val="20"/>
        </w:rPr>
        <w:t xml:space="preserve"> over en weer </w:t>
      </w:r>
      <w:r w:rsidR="00780CDC" w:rsidRPr="00584193">
        <w:rPr>
          <w:rFonts w:ascii="Arial" w:hAnsi="Arial" w:cs="Arial"/>
          <w:color w:val="800080"/>
          <w:sz w:val="20"/>
          <w:szCs w:val="20"/>
        </w:rPr>
        <w:t>gevestigd</w:t>
      </w:r>
      <w:r w:rsidR="00780CDC">
        <w:rPr>
          <w:rFonts w:ascii="Arial" w:hAnsi="Arial" w:cs="Arial"/>
          <w:color w:val="800080"/>
          <w:sz w:val="20"/>
          <w:szCs w:val="20"/>
        </w:rPr>
        <w:t xml:space="preserve"> </w:t>
      </w:r>
      <w:r w:rsidR="00780CDC" w:rsidRPr="00934D83">
        <w:rPr>
          <w:rFonts w:ascii="Arial" w:hAnsi="Arial" w:cs="Arial"/>
          <w:color w:val="3366FF"/>
          <w:sz w:val="20"/>
          <w:szCs w:val="20"/>
        </w:rPr>
        <w:t xml:space="preserve">en aanvaard </w:t>
      </w:r>
      <w:r w:rsidR="00780CDC" w:rsidRPr="00584193">
        <w:rPr>
          <w:rFonts w:ascii="Arial" w:hAnsi="Arial" w:cs="Arial"/>
          <w:color w:val="800080"/>
          <w:sz w:val="20"/>
          <w:szCs w:val="20"/>
        </w:rPr>
        <w:t>ten behoeve</w:t>
      </w:r>
      <w:r w:rsidR="00780CDC">
        <w:rPr>
          <w:rFonts w:ascii="Arial" w:hAnsi="Arial" w:cs="Arial"/>
          <w:color w:val="800080"/>
          <w:sz w:val="20"/>
          <w:szCs w:val="20"/>
        </w:rPr>
        <w:t xml:space="preserve"> en ten laste </w:t>
      </w:r>
      <w:r w:rsidR="00780CDC" w:rsidRPr="00584193">
        <w:rPr>
          <w:rFonts w:ascii="Arial" w:hAnsi="Arial" w:cs="Arial"/>
          <w:color w:val="800080"/>
          <w:sz w:val="20"/>
          <w:szCs w:val="20"/>
        </w:rPr>
        <w:t xml:space="preserve">van </w:t>
      </w:r>
      <w:r w:rsidR="00780CDC" w:rsidRPr="00584193">
        <w:rPr>
          <w:rFonts w:ascii="Arial" w:hAnsi="Arial" w:cs="Arial"/>
          <w:color w:val="3366FF"/>
          <w:sz w:val="20"/>
          <w:szCs w:val="20"/>
        </w:rPr>
        <w:t>het perceel/de percelen</w:t>
      </w:r>
      <w:r w:rsidR="00780CDC" w:rsidRPr="00584193">
        <w:rPr>
          <w:rFonts w:ascii="Arial" w:hAnsi="Arial" w:cs="Arial"/>
          <w:color w:val="800080"/>
          <w:sz w:val="20"/>
          <w:szCs w:val="20"/>
        </w:rPr>
        <w:t>, kadastraal bekend</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 xml:space="preserve">s </w:t>
      </w:r>
      <w:r w:rsidR="00780CDC" w:rsidRPr="00584193">
        <w:rPr>
          <w:rFonts w:ascii="Arial" w:hAnsi="Arial" w:cs="Arial"/>
          <w:sz w:val="20"/>
          <w:szCs w:val="20"/>
        </w:rPr>
        <w:t>getal</w:t>
      </w:r>
      <w:r w:rsidR="00780CDC" w:rsidRPr="00584193">
        <w:rPr>
          <w:rFonts w:ascii="Arial" w:hAnsi="Arial" w:cs="Arial"/>
          <w:color w:val="3366FF"/>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 xml:space="preserve"> en </w:t>
      </w:r>
      <w:r w:rsidR="00780CDC" w:rsidRPr="00584193">
        <w:rPr>
          <w:rFonts w:ascii="Arial" w:hAnsi="Arial" w:cs="Arial"/>
          <w:sz w:val="20"/>
          <w:szCs w:val="20"/>
        </w:rPr>
        <w:t>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s</w:t>
      </w:r>
      <w:r w:rsidR="00780CDC" w:rsidRPr="00584193">
        <w:rPr>
          <w:rFonts w:ascii="Arial" w:hAnsi="Arial" w:cs="Arial"/>
          <w:color w:val="FF0000"/>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w:t>
      </w:r>
      <w:r w:rsidR="00780CDC" w:rsidRPr="00584193">
        <w:rPr>
          <w:rFonts w:ascii="Arial" w:hAnsi="Arial" w:cs="Arial"/>
          <w:sz w:val="20"/>
          <w:szCs w:val="20"/>
        </w:rPr>
        <w:t xml:space="preserve"> getal</w:t>
      </w:r>
      <w:r w:rsidR="00780CDC" w:rsidRPr="00584193">
        <w:rPr>
          <w:rFonts w:ascii="Arial" w:hAnsi="Arial" w:cs="Arial"/>
          <w:color w:val="3366FF"/>
          <w:sz w:val="20"/>
          <w:szCs w:val="20"/>
        </w:rPr>
        <w:t xml:space="preserve"> 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en</w:t>
      </w:r>
      <w:r w:rsidR="00780CDC" w:rsidRPr="00584193">
        <w:rPr>
          <w:rFonts w:ascii="Arial" w:hAnsi="Arial" w:cs="Arial"/>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nummer</w:t>
      </w:r>
      <w:r w:rsidR="00780CDC" w:rsidRPr="00584193">
        <w:rPr>
          <w:rFonts w:ascii="Arial" w:hAnsi="Arial" w:cs="Arial"/>
          <w:color w:val="3366FF"/>
          <w:sz w:val="20"/>
          <w:szCs w:val="20"/>
        </w:rPr>
        <w:t>s</w:t>
      </w:r>
      <w:r w:rsidR="00780CDC" w:rsidRPr="00584193">
        <w:rPr>
          <w:rFonts w:ascii="Arial" w:hAnsi="Arial" w:cs="Arial"/>
          <w:color w:val="FF0000"/>
          <w:sz w:val="20"/>
          <w:szCs w:val="20"/>
        </w:rPr>
        <w:t xml:space="preserve"> </w:t>
      </w:r>
      <w:r w:rsidR="00780CDC" w:rsidRPr="00584193">
        <w:rPr>
          <w:rFonts w:ascii="Arial" w:hAnsi="Arial" w:cs="Arial"/>
          <w:sz w:val="20"/>
          <w:szCs w:val="20"/>
        </w:rPr>
        <w:t>getal</w:t>
      </w:r>
      <w:r w:rsidR="00780CDC" w:rsidRPr="00584193">
        <w:rPr>
          <w:rFonts w:ascii="Arial" w:hAnsi="Arial" w:cs="Arial"/>
          <w:color w:val="3366FF"/>
          <w:sz w:val="20"/>
          <w:szCs w:val="20"/>
        </w:rPr>
        <w:t>,</w:t>
      </w:r>
      <w:r w:rsidR="00780CDC" w:rsidRPr="00584193">
        <w:rPr>
          <w:rFonts w:ascii="Arial" w:hAnsi="Arial" w:cs="Arial"/>
          <w:sz w:val="20"/>
          <w:szCs w:val="20"/>
        </w:rPr>
        <w:t xml:space="preserve">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w:t>
      </w:r>
      <w:r w:rsidR="00780CDC" w:rsidRPr="00584193">
        <w:rPr>
          <w:rFonts w:ascii="Arial" w:hAnsi="Arial" w:cs="Arial"/>
          <w:sz w:val="20"/>
          <w:szCs w:val="20"/>
        </w:rPr>
        <w:t xml:space="preserve"> </w:t>
      </w:r>
      <w:r w:rsidR="00780CDC" w:rsidRPr="00584193">
        <w:rPr>
          <w:rFonts w:ascii="Arial" w:hAnsi="Arial" w:cs="Arial"/>
          <w:color w:val="3366FF"/>
          <w:sz w:val="20"/>
          <w:szCs w:val="20"/>
        </w:rPr>
        <w:t>het appartementsrecht/ de appartementsrechten</w:t>
      </w:r>
      <w:r w:rsidR="00780CDC" w:rsidRPr="00584193">
        <w:rPr>
          <w:rFonts w:ascii="Arial" w:hAnsi="Arial" w:cs="Arial"/>
          <w:color w:val="800080"/>
          <w:sz w:val="20"/>
          <w:szCs w:val="20"/>
        </w:rPr>
        <w:t xml:space="preserve">, kadastraal bekend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color w:val="3366FF"/>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w:t>
      </w:r>
      <w:r w:rsidR="00780CDC" w:rsidRPr="00584193">
        <w:rPr>
          <w:rFonts w:ascii="Arial" w:hAnsi="Arial" w:cs="Arial"/>
          <w:color w:val="800080"/>
          <w:sz w:val="20"/>
          <w:szCs w:val="20"/>
        </w:rPr>
        <w:lastRenderedPageBreak/>
        <w:t xml:space="preserve">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w:t>
      </w:r>
      <w:r w:rsidR="00780CDC" w:rsidRPr="00584193">
        <w:rPr>
          <w:rFonts w:ascii="Arial" w:hAnsi="Arial" w:cs="Arial"/>
          <w:color w:val="3366FF"/>
          <w:sz w:val="20"/>
          <w:szCs w:val="20"/>
        </w:rPr>
        <w:t>en</w:t>
      </w:r>
      <w:r w:rsidR="00780CDC" w:rsidRPr="00584193">
        <w:rPr>
          <w:rFonts w:ascii="Arial" w:hAnsi="Arial" w:cs="Arial"/>
          <w:sz w:val="20"/>
          <w:szCs w:val="20"/>
        </w:rPr>
        <w:t xml:space="preserve"> </w:t>
      </w:r>
      <w:r w:rsidR="00780CDC" w:rsidRPr="00584193">
        <w:rPr>
          <w:rFonts w:ascii="Arial" w:hAnsi="Arial" w:cs="Arial"/>
          <w:sz w:val="20"/>
          <w:szCs w:val="20"/>
        </w:rPr>
        <w:fldChar w:fldCharType="begin"/>
      </w:r>
      <w:r w:rsidR="00780CDC" w:rsidRPr="00584193">
        <w:rPr>
          <w:rFonts w:ascii="Arial" w:hAnsi="Arial" w:cs="Arial"/>
          <w:sz w:val="20"/>
          <w:szCs w:val="20"/>
        </w:rPr>
        <w:instrText>MacroButton Nomacro §</w:instrText>
      </w:r>
      <w:r w:rsidR="00780CDC" w:rsidRPr="00584193">
        <w:rPr>
          <w:rFonts w:ascii="Arial" w:hAnsi="Arial" w:cs="Arial"/>
          <w:sz w:val="20"/>
          <w:szCs w:val="20"/>
        </w:rPr>
        <w:fldChar w:fldCharType="end"/>
      </w:r>
      <w:r w:rsidR="00780CDC" w:rsidRPr="00584193">
        <w:rPr>
          <w:rFonts w:ascii="Arial" w:hAnsi="Arial" w:cs="Arial"/>
          <w:sz w:val="20"/>
          <w:szCs w:val="20"/>
        </w:rPr>
        <w:t xml:space="preserve"> naam kadastrale gemeente</w:t>
      </w:r>
      <w:r w:rsidR="00780CDC" w:rsidRPr="00584193">
        <w:rPr>
          <w:rFonts w:ascii="Arial" w:hAnsi="Arial" w:cs="Arial"/>
          <w:color w:val="800080"/>
          <w:sz w:val="20"/>
          <w:szCs w:val="20"/>
        </w:rPr>
        <w:t>, sectie</w:t>
      </w:r>
      <w:r w:rsidR="00780CDC" w:rsidRPr="00584193">
        <w:rPr>
          <w:rFonts w:ascii="Arial" w:hAnsi="Arial" w:cs="Arial"/>
          <w:sz w:val="20"/>
          <w:szCs w:val="20"/>
        </w:rPr>
        <w:t xml:space="preserve"> letter</w:t>
      </w:r>
      <w:r w:rsidR="00780CDC" w:rsidRPr="00584193">
        <w:rPr>
          <w:rFonts w:ascii="Arial" w:hAnsi="Arial" w:cs="Arial"/>
          <w:color w:val="800080"/>
          <w:sz w:val="20"/>
          <w:szCs w:val="20"/>
        </w:rPr>
        <w:t xml:space="preserve">, complexaanduiding </w:t>
      </w:r>
      <w:r w:rsidR="00780CDC" w:rsidRPr="00584193">
        <w:rPr>
          <w:rFonts w:ascii="Arial" w:hAnsi="Arial" w:cs="Arial"/>
          <w:sz w:val="20"/>
          <w:szCs w:val="20"/>
        </w:rPr>
        <w:t>getal</w:t>
      </w:r>
      <w:r w:rsidR="00780CDC" w:rsidRPr="00584193">
        <w:rPr>
          <w:rFonts w:ascii="Arial" w:hAnsi="Arial" w:cs="Arial"/>
          <w:color w:val="800080"/>
          <w:sz w:val="20"/>
          <w:szCs w:val="20"/>
        </w:rPr>
        <w:t xml:space="preserve">, </w:t>
      </w:r>
      <w:r w:rsidR="00780CDC" w:rsidRPr="00584193">
        <w:rPr>
          <w:rFonts w:ascii="Arial" w:hAnsi="Arial" w:cs="Arial"/>
          <w:color w:val="3366FF"/>
          <w:sz w:val="20"/>
          <w:szCs w:val="20"/>
        </w:rPr>
        <w:t xml:space="preserve">appartementsindex/ appartementsindices </w:t>
      </w:r>
      <w:r w:rsidR="00780CDC" w:rsidRPr="00584193">
        <w:rPr>
          <w:rFonts w:ascii="Arial" w:hAnsi="Arial" w:cs="Arial"/>
          <w:sz w:val="20"/>
          <w:szCs w:val="20"/>
        </w:rPr>
        <w:t xml:space="preserve">getal, getal </w:t>
      </w:r>
      <w:r w:rsidR="00780CDC" w:rsidRPr="00584193">
        <w:rPr>
          <w:rFonts w:ascii="Arial" w:hAnsi="Arial" w:cs="Arial"/>
          <w:color w:val="3366FF"/>
          <w:sz w:val="20"/>
          <w:szCs w:val="20"/>
        </w:rPr>
        <w:t>en</w:t>
      </w:r>
      <w:r w:rsidR="00780CDC" w:rsidRPr="00584193">
        <w:rPr>
          <w:rFonts w:ascii="Arial" w:hAnsi="Arial" w:cs="Arial"/>
          <w:sz w:val="20"/>
          <w:szCs w:val="20"/>
        </w:rPr>
        <w:t xml:space="preserve"> getal</w:t>
      </w:r>
      <w:r w:rsidR="00524F4A">
        <w:rPr>
          <w:rFonts w:ascii="Arial" w:hAnsi="Arial" w:cs="Arial"/>
          <w:color w:val="800080"/>
          <w:sz w:val="20"/>
          <w:szCs w:val="20"/>
        </w:rPr>
        <w:t xml:space="preserve"> </w:t>
      </w:r>
      <w:r w:rsidR="00524F4A" w:rsidRPr="00584193">
        <w:rPr>
          <w:rFonts w:ascii="Arial" w:hAnsi="Arial" w:cs="Arial"/>
          <w:color w:val="800080"/>
          <w:sz w:val="20"/>
          <w:szCs w:val="20"/>
        </w:rPr>
        <w:t>de navolgende</w:t>
      </w:r>
      <w:r w:rsidR="00524F4A" w:rsidRPr="00584193">
        <w:rPr>
          <w:rFonts w:ascii="Arial" w:hAnsi="Arial" w:cs="Arial"/>
          <w:color w:val="FF0000"/>
          <w:sz w:val="20"/>
          <w:szCs w:val="20"/>
        </w:rPr>
        <w:t xml:space="preserve"> </w:t>
      </w:r>
      <w:r w:rsidR="00524F4A" w:rsidRPr="00584193">
        <w:rPr>
          <w:rFonts w:ascii="Arial" w:hAnsi="Arial" w:cs="Arial"/>
          <w:color w:val="800080"/>
          <w:sz w:val="20"/>
          <w:szCs w:val="20"/>
        </w:rPr>
        <w:t xml:space="preserve">erfdienstbaarheden: </w:t>
      </w:r>
      <w:r w:rsidR="00524F4A" w:rsidRPr="00584193">
        <w:rPr>
          <w:rFonts w:ascii="Arial" w:hAnsi="Arial" w:cs="Arial"/>
          <w:sz w:val="20"/>
          <w:szCs w:val="20"/>
        </w:rPr>
        <w:t>volgt citaat van nieuw te vestigen erfdienstbaarheden</w:t>
      </w:r>
      <w:r w:rsidR="00524F4A" w:rsidRPr="00584193">
        <w:rPr>
          <w:rFonts w:ascii="Arial" w:hAnsi="Arial" w:cs="Arial"/>
          <w:color w:val="800080"/>
          <w:sz w:val="20"/>
          <w:szCs w:val="20"/>
        </w:rPr>
        <w:t>.</w:t>
      </w:r>
    </w:p>
    <w:p w14:paraId="47F2E3C2" w14:textId="77777777" w:rsidR="00780CDC" w:rsidRDefault="00780CDC" w:rsidP="00780CDC">
      <w:pPr>
        <w:rPr>
          <w:rFonts w:ascii="Arial" w:hAnsi="Arial" w:cs="Arial"/>
          <w:color w:val="800080"/>
          <w:sz w:val="20"/>
          <w:szCs w:val="20"/>
        </w:rPr>
      </w:pPr>
    </w:p>
    <w:p w14:paraId="4C185AC6" w14:textId="77777777" w:rsidR="00780CDC" w:rsidRPr="00584193" w:rsidRDefault="00780CDC" w:rsidP="00780CDC">
      <w:pPr>
        <w:tabs>
          <w:tab w:val="left" w:pos="-1440"/>
          <w:tab w:val="left" w:pos="-720"/>
          <w:tab w:val="left" w:pos="425"/>
        </w:tabs>
        <w:suppressAutoHyphens/>
        <w:rPr>
          <w:rFonts w:ascii="Arial" w:hAnsi="Arial" w:cs="Arial"/>
          <w:sz w:val="20"/>
          <w:szCs w:val="20"/>
          <w:u w:val="single"/>
        </w:rPr>
      </w:pPr>
      <w:r>
        <w:rPr>
          <w:rFonts w:ascii="Arial" w:hAnsi="Arial" w:cs="Arial"/>
          <w:sz w:val="20"/>
          <w:szCs w:val="20"/>
          <w:u w:val="single"/>
        </w:rPr>
        <w:t>Eind variant 2</w:t>
      </w:r>
    </w:p>
    <w:p w14:paraId="5D5F3AD7" w14:textId="77777777" w:rsidR="004C7197" w:rsidRPr="00584193" w:rsidRDefault="004C7197" w:rsidP="00C62B9A">
      <w:pPr>
        <w:autoSpaceDE w:val="0"/>
        <w:autoSpaceDN w:val="0"/>
        <w:adjustRightInd w:val="0"/>
        <w:rPr>
          <w:rFonts w:ascii="Arial" w:hAnsi="Arial" w:cs="Arial"/>
          <w:bCs/>
          <w:color w:val="800080"/>
          <w:sz w:val="20"/>
          <w:szCs w:val="20"/>
        </w:rPr>
      </w:pPr>
    </w:p>
    <w:p w14:paraId="29612CF0" w14:textId="77777777" w:rsidR="001567B7" w:rsidRPr="00584193" w:rsidRDefault="001567B7" w:rsidP="001567B7">
      <w:pPr>
        <w:rPr>
          <w:rFonts w:ascii="Arial" w:hAnsi="Arial" w:cs="Arial"/>
          <w:b/>
          <w:i/>
          <w:color w:val="000000"/>
        </w:rPr>
      </w:pPr>
      <w:r w:rsidRPr="00584193">
        <w:rPr>
          <w:rFonts w:ascii="Arial" w:hAnsi="Arial" w:cs="Arial"/>
          <w:b/>
          <w:i/>
          <w:color w:val="000000"/>
        </w:rPr>
        <w:t>Toelichting</w:t>
      </w:r>
    </w:p>
    <w:p w14:paraId="1005BD12" w14:textId="77777777" w:rsidR="001567B7" w:rsidRPr="00584193" w:rsidRDefault="001567B7" w:rsidP="001567B7">
      <w:pPr>
        <w:rPr>
          <w:rFonts w:ascii="Arial" w:hAnsi="Arial" w:cs="Arial"/>
          <w:color w:val="000000"/>
          <w:sz w:val="20"/>
          <w:szCs w:val="20"/>
        </w:rPr>
      </w:pPr>
      <w:r w:rsidRPr="00584193">
        <w:rPr>
          <w:rFonts w:ascii="Arial" w:hAnsi="Arial" w:cs="Arial"/>
          <w:color w:val="000000"/>
          <w:sz w:val="20"/>
          <w:szCs w:val="20"/>
        </w:rPr>
        <w:t>Zie voor kleurgebruik in deze modelakte:</w:t>
      </w:r>
    </w:p>
    <w:p w14:paraId="473312C3" w14:textId="77777777" w:rsidR="001567B7" w:rsidRPr="00584193" w:rsidRDefault="001567B7" w:rsidP="001567B7">
      <w:pPr>
        <w:rPr>
          <w:rFonts w:ascii="Arial" w:hAnsi="Arial" w:cs="Arial"/>
          <w:sz w:val="20"/>
          <w:szCs w:val="20"/>
        </w:rPr>
      </w:pPr>
      <w:r w:rsidRPr="00584193">
        <w:rPr>
          <w:rFonts w:ascii="Arial" w:hAnsi="Arial" w:cs="Arial"/>
          <w:sz w:val="20"/>
          <w:szCs w:val="20"/>
        </w:rPr>
        <w:t>Tekstblok – Algemene afspraken modeldo</w:t>
      </w:r>
      <w:r w:rsidR="00D571E8">
        <w:rPr>
          <w:rFonts w:ascii="Arial" w:hAnsi="Arial" w:cs="Arial"/>
          <w:sz w:val="20"/>
          <w:szCs w:val="20"/>
        </w:rPr>
        <w:t>cumenten en tekstblokken</w:t>
      </w:r>
    </w:p>
    <w:p w14:paraId="0D6397A9" w14:textId="77777777" w:rsidR="001567B7" w:rsidRPr="00584193" w:rsidRDefault="001567B7" w:rsidP="001567B7">
      <w:pPr>
        <w:rPr>
          <w:rFonts w:ascii="Arial" w:hAnsi="Arial" w:cs="Arial"/>
          <w:sz w:val="20"/>
          <w:szCs w:val="20"/>
        </w:rPr>
      </w:pPr>
    </w:p>
    <w:p w14:paraId="40BDF98C" w14:textId="77777777" w:rsidR="009F5D71" w:rsidRDefault="009F5D71" w:rsidP="009F5D71">
      <w:r>
        <w:rPr>
          <w:rFonts w:ascii="Arial" w:hAnsi="Arial" w:cs="Arial"/>
          <w:sz w:val="20"/>
          <w:szCs w:val="20"/>
        </w:rPr>
        <w:t>De paragrafen en tekstfragmenten welke in dit modeldocument optioneel zijn, dienen op het moment dat ze worden opgenomen in de akte altijd binnen het Kadasterdeel te staan.</w:t>
      </w:r>
    </w:p>
    <w:p w14:paraId="531B50D1" w14:textId="77777777" w:rsidR="00902981" w:rsidRPr="00584193" w:rsidRDefault="00902981" w:rsidP="001567B7">
      <w:pPr>
        <w:rPr>
          <w:rFonts w:ascii="Arial" w:hAnsi="Arial" w:cs="Arial"/>
          <w:sz w:val="20"/>
          <w:szCs w:val="20"/>
        </w:rPr>
      </w:pPr>
    </w:p>
    <w:p w14:paraId="59F83D69" w14:textId="77777777" w:rsidR="006972C8" w:rsidRPr="00584193" w:rsidRDefault="006972C8" w:rsidP="001567B7">
      <w:pPr>
        <w:rPr>
          <w:rFonts w:ascii="Arial" w:hAnsi="Arial" w:cs="Arial"/>
          <w:sz w:val="20"/>
          <w:szCs w:val="20"/>
        </w:rPr>
      </w:pPr>
    </w:p>
    <w:p w14:paraId="2358DD08" w14:textId="77777777" w:rsidR="006972C8" w:rsidRPr="00584193" w:rsidRDefault="006972C8" w:rsidP="001567B7">
      <w:pPr>
        <w:rPr>
          <w:rFonts w:ascii="Arial" w:hAnsi="Arial" w:cs="Arial"/>
          <w:sz w:val="20"/>
          <w:szCs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902981" w:rsidRPr="00584193" w14:paraId="41D26AE4" w14:textId="77777777" w:rsidTr="000D3601">
        <w:trPr>
          <w:trHeight w:val="332"/>
        </w:trPr>
        <w:tc>
          <w:tcPr>
            <w:tcW w:w="5173" w:type="dxa"/>
            <w:vAlign w:val="bottom"/>
          </w:tcPr>
          <w:p w14:paraId="2324475C" w14:textId="77777777" w:rsidR="00902981" w:rsidRPr="00584193" w:rsidRDefault="00902981">
            <w:pPr>
              <w:pStyle w:val="kopje"/>
              <w:rPr>
                <w:rFonts w:cs="Arial"/>
                <w:b w:val="0"/>
                <w:bCs/>
                <w:sz w:val="20"/>
              </w:rPr>
            </w:pPr>
            <w:r w:rsidRPr="00584193">
              <w:rPr>
                <w:rFonts w:cs="Arial"/>
                <w:sz w:val="20"/>
              </w:rPr>
              <w:t>Versiehistorie</w:t>
            </w:r>
          </w:p>
        </w:tc>
      </w:tr>
    </w:tbl>
    <w:p w14:paraId="405B77D5" w14:textId="77777777" w:rsidR="00902981" w:rsidRPr="00584193" w:rsidRDefault="00902981" w:rsidP="00902981">
      <w:pPr>
        <w:spacing w:line="14" w:lineRule="exact"/>
        <w:rPr>
          <w:rFonts w:ascii="Arial" w:hAnsi="Arial" w:cs="Arial"/>
          <w:kern w:val="28"/>
          <w:sz w:val="20"/>
          <w:szCs w:val="20"/>
          <w:lang w:eastAsia="en-US"/>
        </w:rPr>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91"/>
        <w:gridCol w:w="1695"/>
        <w:gridCol w:w="4394"/>
      </w:tblGrid>
      <w:tr w:rsidR="00902981" w:rsidRPr="00584193" w14:paraId="1D253595" w14:textId="77777777" w:rsidTr="007E13E1">
        <w:trPr>
          <w:trHeight w:hRule="exact" w:val="281"/>
          <w:tblHeader/>
        </w:trPr>
        <w:tc>
          <w:tcPr>
            <w:tcW w:w="779" w:type="dxa"/>
            <w:vAlign w:val="bottom"/>
          </w:tcPr>
          <w:p w14:paraId="1010F967" w14:textId="77777777" w:rsidR="00902981" w:rsidRPr="009D5780" w:rsidRDefault="00902981">
            <w:pPr>
              <w:pStyle w:val="tussenkopje"/>
              <w:spacing w:before="0"/>
              <w:rPr>
                <w:rFonts w:cs="Arial"/>
                <w:sz w:val="16"/>
                <w:szCs w:val="16"/>
                <w:lang w:val="nl-NL"/>
              </w:rPr>
            </w:pPr>
            <w:r w:rsidRPr="009D5780">
              <w:rPr>
                <w:rFonts w:cs="Arial"/>
                <w:sz w:val="16"/>
                <w:szCs w:val="16"/>
                <w:lang w:val="nl-NL"/>
              </w:rPr>
              <w:t>Versie</w:t>
            </w:r>
          </w:p>
        </w:tc>
        <w:tc>
          <w:tcPr>
            <w:tcW w:w="1991" w:type="dxa"/>
            <w:vAlign w:val="bottom"/>
          </w:tcPr>
          <w:p w14:paraId="763CA1C8" w14:textId="77777777" w:rsidR="00902981" w:rsidRPr="009D5780" w:rsidRDefault="00902981">
            <w:pPr>
              <w:pStyle w:val="tussenkopje"/>
              <w:spacing w:before="0"/>
              <w:rPr>
                <w:rFonts w:cs="Arial"/>
                <w:sz w:val="16"/>
                <w:szCs w:val="16"/>
                <w:lang w:val="nl-NL"/>
              </w:rPr>
            </w:pPr>
            <w:r w:rsidRPr="009D5780">
              <w:rPr>
                <w:rFonts w:cs="Arial"/>
                <w:sz w:val="16"/>
                <w:szCs w:val="16"/>
                <w:lang w:val="nl-NL"/>
              </w:rPr>
              <w:t>Datum</w:t>
            </w:r>
          </w:p>
        </w:tc>
        <w:tc>
          <w:tcPr>
            <w:tcW w:w="1695" w:type="dxa"/>
            <w:vAlign w:val="bottom"/>
          </w:tcPr>
          <w:p w14:paraId="0F176CCC" w14:textId="77777777" w:rsidR="00902981" w:rsidRPr="009D5780" w:rsidRDefault="00902981">
            <w:pPr>
              <w:pStyle w:val="tussenkopje"/>
              <w:spacing w:before="0"/>
              <w:rPr>
                <w:rFonts w:cs="Arial"/>
                <w:sz w:val="16"/>
                <w:szCs w:val="16"/>
                <w:lang w:val="nl-NL"/>
              </w:rPr>
            </w:pPr>
            <w:r w:rsidRPr="009D5780">
              <w:rPr>
                <w:rFonts w:cs="Arial"/>
                <w:sz w:val="16"/>
                <w:szCs w:val="16"/>
                <w:lang w:val="nl-NL"/>
              </w:rPr>
              <w:t>Auteur</w:t>
            </w:r>
          </w:p>
        </w:tc>
        <w:tc>
          <w:tcPr>
            <w:tcW w:w="4394" w:type="dxa"/>
            <w:vAlign w:val="bottom"/>
          </w:tcPr>
          <w:p w14:paraId="10B57A65" w14:textId="77777777" w:rsidR="00902981" w:rsidRPr="009D5780" w:rsidRDefault="00902981">
            <w:pPr>
              <w:pStyle w:val="tussenkopje"/>
              <w:spacing w:before="0"/>
              <w:rPr>
                <w:rFonts w:cs="Arial"/>
                <w:sz w:val="16"/>
                <w:szCs w:val="16"/>
                <w:lang w:val="nl-NL"/>
              </w:rPr>
            </w:pPr>
            <w:r w:rsidRPr="009D5780">
              <w:rPr>
                <w:rFonts w:cs="Arial"/>
                <w:sz w:val="16"/>
                <w:szCs w:val="16"/>
                <w:lang w:val="nl-NL"/>
              </w:rPr>
              <w:t>Opmerking</w:t>
            </w:r>
          </w:p>
        </w:tc>
      </w:tr>
      <w:tr w:rsidR="00DE79FD" w:rsidRPr="00584193" w14:paraId="79FC8110" w14:textId="77777777" w:rsidTr="007E13E1">
        <w:tc>
          <w:tcPr>
            <w:tcW w:w="779" w:type="dxa"/>
          </w:tcPr>
          <w:p w14:paraId="37855425" w14:textId="77777777" w:rsidR="00DE79FD" w:rsidRPr="009D5780" w:rsidRDefault="00DE79FD">
            <w:pPr>
              <w:pStyle w:val="Koptekst"/>
              <w:tabs>
                <w:tab w:val="left" w:pos="708"/>
              </w:tabs>
              <w:spacing w:line="280" w:lineRule="exact"/>
              <w:rPr>
                <w:rStyle w:val="Versie"/>
                <w:rFonts w:ascii="Arial" w:hAnsi="Arial" w:cs="Arial"/>
                <w:kern w:val="28"/>
                <w:sz w:val="16"/>
                <w:szCs w:val="16"/>
                <w:lang w:val="en-US" w:eastAsia="en-US"/>
              </w:rPr>
            </w:pPr>
            <w:bookmarkStart w:id="59" w:name="bmVersie"/>
            <w:bookmarkEnd w:id="59"/>
            <w:r w:rsidRPr="009D5780">
              <w:rPr>
                <w:rStyle w:val="Versie"/>
                <w:rFonts w:ascii="Arial" w:hAnsi="Arial" w:cs="Arial"/>
                <w:kern w:val="28"/>
                <w:sz w:val="16"/>
                <w:szCs w:val="16"/>
                <w:lang w:val="en-US" w:eastAsia="en-US"/>
              </w:rPr>
              <w:t>3.0</w:t>
            </w:r>
          </w:p>
        </w:tc>
        <w:tc>
          <w:tcPr>
            <w:tcW w:w="1991" w:type="dxa"/>
          </w:tcPr>
          <w:p w14:paraId="10F9E011" w14:textId="77777777" w:rsidR="00DE79FD" w:rsidRPr="009D5780" w:rsidRDefault="00DE79FD">
            <w:pPr>
              <w:snapToGrid w:val="0"/>
              <w:spacing w:line="280" w:lineRule="atLeast"/>
              <w:rPr>
                <w:rStyle w:val="Datumopmaakprofiel"/>
                <w:rFonts w:ascii="Arial" w:hAnsi="Arial" w:cs="Arial"/>
                <w:kern w:val="28"/>
                <w:sz w:val="16"/>
                <w:szCs w:val="16"/>
                <w:lang w:val="en-US" w:eastAsia="en-US"/>
              </w:rPr>
            </w:pPr>
            <w:bookmarkStart w:id="60" w:name="bmDatum"/>
            <w:bookmarkEnd w:id="60"/>
            <w:r w:rsidRPr="009D5780">
              <w:rPr>
                <w:rStyle w:val="Datumopmaakprofiel"/>
                <w:rFonts w:ascii="Arial" w:hAnsi="Arial" w:cs="Arial"/>
                <w:kern w:val="28"/>
                <w:sz w:val="16"/>
                <w:szCs w:val="16"/>
                <w:lang w:val="en-US" w:eastAsia="en-US"/>
              </w:rPr>
              <w:t>20 mei 2010</w:t>
            </w:r>
          </w:p>
        </w:tc>
        <w:tc>
          <w:tcPr>
            <w:tcW w:w="1695" w:type="dxa"/>
          </w:tcPr>
          <w:p w14:paraId="5D15B0BC" w14:textId="77777777" w:rsidR="00DE79FD" w:rsidRPr="009D5780" w:rsidRDefault="00DE79FD">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2429FDDB" w14:textId="77777777" w:rsidR="00DE79FD" w:rsidRPr="009D5780" w:rsidRDefault="00DE79FD">
            <w:pPr>
              <w:snapToGrid w:val="0"/>
              <w:spacing w:line="280" w:lineRule="atLeast"/>
              <w:rPr>
                <w:rFonts w:ascii="Arial" w:hAnsi="Arial" w:cs="Arial"/>
                <w:kern w:val="28"/>
                <w:sz w:val="16"/>
                <w:szCs w:val="16"/>
                <w:lang w:eastAsia="en-US"/>
              </w:rPr>
            </w:pPr>
            <w:r w:rsidRPr="009D5780">
              <w:rPr>
                <w:rFonts w:ascii="Arial" w:hAnsi="Arial" w:cs="Arial"/>
                <w:snapToGrid w:val="0"/>
                <w:kern w:val="28"/>
                <w:sz w:val="16"/>
                <w:szCs w:val="16"/>
                <w:lang w:eastAsia="en-US"/>
              </w:rPr>
              <w:t>Publicatieversie (geanonimiseerde kopie van werkversie 2.2.7 waarbij tevens verwezen wordt naar de publiciteitsversies van de betrokken tekstblokken)</w:t>
            </w:r>
          </w:p>
        </w:tc>
      </w:tr>
      <w:tr w:rsidR="005E5FB4" w:rsidRPr="00584193" w14:paraId="1570D193" w14:textId="77777777" w:rsidTr="007E13E1">
        <w:tc>
          <w:tcPr>
            <w:tcW w:w="779" w:type="dxa"/>
          </w:tcPr>
          <w:p w14:paraId="66F04017" w14:textId="77777777" w:rsidR="005E5FB4" w:rsidRPr="009D5780" w:rsidRDefault="005E5FB4">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3.0.1</w:t>
            </w:r>
          </w:p>
        </w:tc>
        <w:tc>
          <w:tcPr>
            <w:tcW w:w="1991" w:type="dxa"/>
          </w:tcPr>
          <w:p w14:paraId="29D7A72C" w14:textId="77777777" w:rsidR="005E5FB4" w:rsidRPr="009D5780" w:rsidRDefault="005E5FB4">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01</w:t>
            </w:r>
            <w:r w:rsidR="006853F9" w:rsidRPr="009D5780">
              <w:rPr>
                <w:rStyle w:val="Datumopmaakprofiel"/>
                <w:rFonts w:ascii="Arial" w:hAnsi="Arial" w:cs="Arial"/>
                <w:kern w:val="28"/>
                <w:sz w:val="16"/>
                <w:szCs w:val="16"/>
                <w:lang w:val="en-US" w:eastAsia="en-US"/>
              </w:rPr>
              <w:t xml:space="preserve"> juni </w:t>
            </w:r>
            <w:r w:rsidRPr="009D5780">
              <w:rPr>
                <w:rStyle w:val="Datumopmaakprofiel"/>
                <w:rFonts w:ascii="Arial" w:hAnsi="Arial" w:cs="Arial"/>
                <w:kern w:val="28"/>
                <w:sz w:val="16"/>
                <w:szCs w:val="16"/>
                <w:lang w:val="en-US" w:eastAsia="en-US"/>
              </w:rPr>
              <w:t>2010</w:t>
            </w:r>
          </w:p>
        </w:tc>
        <w:tc>
          <w:tcPr>
            <w:tcW w:w="1695" w:type="dxa"/>
          </w:tcPr>
          <w:p w14:paraId="5134FD47" w14:textId="77777777" w:rsidR="005E5FB4" w:rsidRPr="009D5780" w:rsidRDefault="005E5FB4">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78E572C4" w14:textId="77777777" w:rsidR="005E5FB4" w:rsidRPr="009D5780" w:rsidRDefault="005E5FB4">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Aanpassing van de WVG-verklaring i.v.m. een wetswijziiging per 1 juli 2010</w:t>
            </w:r>
            <w:r w:rsidR="006A2226" w:rsidRPr="009D5780">
              <w:rPr>
                <w:rFonts w:ascii="Arial" w:hAnsi="Arial" w:cs="Arial"/>
                <w:snapToGrid w:val="0"/>
                <w:kern w:val="28"/>
                <w:sz w:val="16"/>
                <w:szCs w:val="16"/>
                <w:lang w:eastAsia="en-US"/>
              </w:rPr>
              <w:t xml:space="preserve"> (change 32229)</w:t>
            </w:r>
          </w:p>
        </w:tc>
      </w:tr>
      <w:tr w:rsidR="000D3601" w:rsidRPr="00584193" w14:paraId="2AE94717" w14:textId="77777777" w:rsidTr="007E13E1">
        <w:tc>
          <w:tcPr>
            <w:tcW w:w="779" w:type="dxa"/>
          </w:tcPr>
          <w:p w14:paraId="2424BE5C" w14:textId="77777777" w:rsidR="000D3601" w:rsidRPr="009D5780" w:rsidRDefault="000D3601"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3.0.2</w:t>
            </w:r>
          </w:p>
        </w:tc>
        <w:tc>
          <w:tcPr>
            <w:tcW w:w="1991" w:type="dxa"/>
          </w:tcPr>
          <w:p w14:paraId="30A78D9D" w14:textId="77777777" w:rsidR="000D3601" w:rsidRPr="009D5780" w:rsidRDefault="000D3601"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04</w:t>
            </w:r>
            <w:r w:rsidR="006853F9" w:rsidRPr="009D5780">
              <w:rPr>
                <w:rStyle w:val="Datumopmaakprofiel"/>
                <w:rFonts w:ascii="Arial" w:hAnsi="Arial" w:cs="Arial"/>
                <w:kern w:val="28"/>
                <w:sz w:val="16"/>
                <w:szCs w:val="16"/>
                <w:lang w:val="en-US" w:eastAsia="en-US"/>
              </w:rPr>
              <w:t xml:space="preserve"> juni </w:t>
            </w:r>
            <w:r w:rsidRPr="009D5780">
              <w:rPr>
                <w:rStyle w:val="Datumopmaakprofiel"/>
                <w:rFonts w:ascii="Arial" w:hAnsi="Arial" w:cs="Arial"/>
                <w:kern w:val="28"/>
                <w:sz w:val="16"/>
                <w:szCs w:val="16"/>
                <w:lang w:val="en-US" w:eastAsia="en-US"/>
              </w:rPr>
              <w:t>2010</w:t>
            </w:r>
          </w:p>
        </w:tc>
        <w:tc>
          <w:tcPr>
            <w:tcW w:w="1695" w:type="dxa"/>
          </w:tcPr>
          <w:p w14:paraId="26F090BC" w14:textId="77777777" w:rsidR="000D3601" w:rsidRPr="009D5780" w:rsidRDefault="000D3601"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75ED47D2" w14:textId="77777777" w:rsidR="000D3601" w:rsidRPr="009D5780" w:rsidRDefault="000D3601"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Tekstuele aanpassing van de WVG-verklaring ingaande 1 juli 2010 n.a.v. review door KNB (change 32229</w:t>
            </w:r>
          </w:p>
        </w:tc>
      </w:tr>
      <w:tr w:rsidR="00F71491" w:rsidRPr="00584193" w14:paraId="5C515B88" w14:textId="77777777" w:rsidTr="007E13E1">
        <w:tc>
          <w:tcPr>
            <w:tcW w:w="779" w:type="dxa"/>
          </w:tcPr>
          <w:p w14:paraId="52590450" w14:textId="77777777" w:rsidR="00F71491" w:rsidRPr="009D5780" w:rsidRDefault="00F71491"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3.1</w:t>
            </w:r>
          </w:p>
        </w:tc>
        <w:tc>
          <w:tcPr>
            <w:tcW w:w="1991" w:type="dxa"/>
          </w:tcPr>
          <w:p w14:paraId="3C074B6D" w14:textId="77777777" w:rsidR="00F71491" w:rsidRPr="009D5780" w:rsidRDefault="00F71491"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10</w:t>
            </w:r>
            <w:r w:rsidR="006853F9" w:rsidRPr="009D5780">
              <w:rPr>
                <w:rStyle w:val="Datumopmaakprofiel"/>
                <w:rFonts w:ascii="Arial" w:hAnsi="Arial" w:cs="Arial"/>
                <w:kern w:val="28"/>
                <w:sz w:val="16"/>
                <w:szCs w:val="16"/>
                <w:lang w:val="en-US" w:eastAsia="en-US"/>
              </w:rPr>
              <w:t xml:space="preserve"> augustus </w:t>
            </w:r>
            <w:r w:rsidRPr="009D5780">
              <w:rPr>
                <w:rStyle w:val="Datumopmaakprofiel"/>
                <w:rFonts w:ascii="Arial" w:hAnsi="Arial" w:cs="Arial"/>
                <w:kern w:val="28"/>
                <w:sz w:val="16"/>
                <w:szCs w:val="16"/>
                <w:lang w:val="en-US" w:eastAsia="en-US"/>
              </w:rPr>
              <w:t>2010</w:t>
            </w:r>
          </w:p>
        </w:tc>
        <w:tc>
          <w:tcPr>
            <w:tcW w:w="1695" w:type="dxa"/>
          </w:tcPr>
          <w:p w14:paraId="7EE570AE" w14:textId="77777777" w:rsidR="00F71491" w:rsidRPr="009D5780" w:rsidRDefault="00F71491"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4320CC7B" w14:textId="77777777" w:rsidR="00F71491" w:rsidRPr="009D5780" w:rsidRDefault="00F71491"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Verwijzing naar een nieuwe versie van tekstblok Partij Niet Natuurlijk Persoon.</w:t>
            </w:r>
          </w:p>
        </w:tc>
      </w:tr>
      <w:tr w:rsidR="00A75368" w:rsidRPr="00584193" w14:paraId="1F3A2977" w14:textId="77777777" w:rsidTr="007E13E1">
        <w:tc>
          <w:tcPr>
            <w:tcW w:w="779" w:type="dxa"/>
          </w:tcPr>
          <w:p w14:paraId="383149DF" w14:textId="77777777" w:rsidR="00A75368" w:rsidRPr="009D5780" w:rsidRDefault="00A75368"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w:t>
            </w:r>
            <w:r w:rsidR="00243BA8" w:rsidRPr="009D5780">
              <w:rPr>
                <w:rStyle w:val="Versie"/>
                <w:rFonts w:ascii="Arial" w:hAnsi="Arial" w:cs="Arial"/>
                <w:kern w:val="28"/>
                <w:sz w:val="16"/>
                <w:szCs w:val="16"/>
                <w:lang w:val="en-US" w:eastAsia="en-US"/>
              </w:rPr>
              <w:t>2</w:t>
            </w:r>
          </w:p>
        </w:tc>
        <w:tc>
          <w:tcPr>
            <w:tcW w:w="1991" w:type="dxa"/>
          </w:tcPr>
          <w:p w14:paraId="55EBC534" w14:textId="77777777" w:rsidR="00A75368" w:rsidRPr="009D5780" w:rsidRDefault="00F22C29"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26</w:t>
            </w:r>
            <w:r w:rsidR="006853F9" w:rsidRPr="009D5780">
              <w:rPr>
                <w:rStyle w:val="Datumopmaakprofiel"/>
                <w:rFonts w:ascii="Arial" w:hAnsi="Arial" w:cs="Arial"/>
                <w:kern w:val="28"/>
                <w:sz w:val="16"/>
                <w:szCs w:val="16"/>
                <w:lang w:val="en-US" w:eastAsia="en-US"/>
              </w:rPr>
              <w:t xml:space="preserve"> januari </w:t>
            </w:r>
            <w:r w:rsidR="00A75368" w:rsidRPr="009D5780">
              <w:rPr>
                <w:rStyle w:val="Datumopmaakprofiel"/>
                <w:rFonts w:ascii="Arial" w:hAnsi="Arial" w:cs="Arial"/>
                <w:kern w:val="28"/>
                <w:sz w:val="16"/>
                <w:szCs w:val="16"/>
                <w:lang w:val="en-US" w:eastAsia="en-US"/>
              </w:rPr>
              <w:t>201</w:t>
            </w:r>
            <w:r w:rsidR="001D32BA" w:rsidRPr="009D5780">
              <w:rPr>
                <w:rStyle w:val="Datumopmaakprofiel"/>
                <w:rFonts w:ascii="Arial" w:hAnsi="Arial" w:cs="Arial"/>
                <w:kern w:val="28"/>
                <w:sz w:val="16"/>
                <w:szCs w:val="16"/>
                <w:lang w:val="en-US" w:eastAsia="en-US"/>
              </w:rPr>
              <w:t>1</w:t>
            </w:r>
          </w:p>
        </w:tc>
        <w:tc>
          <w:tcPr>
            <w:tcW w:w="1695" w:type="dxa"/>
          </w:tcPr>
          <w:p w14:paraId="50F949E2" w14:textId="77777777" w:rsidR="00A75368" w:rsidRPr="009D5780" w:rsidRDefault="00A75368"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069455D2" w14:textId="77777777" w:rsidR="00A75368" w:rsidRPr="009D5780" w:rsidRDefault="00A75368"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Omschrijving recht registergoed conform RABO hypotheek</w:t>
            </w:r>
          </w:p>
          <w:p w14:paraId="03AD104A" w14:textId="77777777" w:rsidR="00A75368" w:rsidRPr="009D5780" w:rsidRDefault="00A75368"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 uit appartementsrecht omschijving verwijderd</w:t>
            </w:r>
          </w:p>
          <w:p w14:paraId="2156A6CD" w14:textId="77777777" w:rsidR="003F00B0" w:rsidRPr="009D5780" w:rsidRDefault="003F00B0"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Tekstblok Partij paar natuurlijke personen 2.1</w:t>
            </w:r>
          </w:p>
          <w:p w14:paraId="1449B7A1" w14:textId="77777777" w:rsidR="003F00B0" w:rsidRPr="009D5780" w:rsidRDefault="003F00B0"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Mandeligheid</w:t>
            </w:r>
            <w:r w:rsidR="001D32BA" w:rsidRPr="009D5780">
              <w:rPr>
                <w:rFonts w:ascii="Arial" w:hAnsi="Arial" w:cs="Arial"/>
                <w:kern w:val="28"/>
                <w:sz w:val="16"/>
                <w:szCs w:val="16"/>
                <w:lang w:eastAsia="en-US"/>
              </w:rPr>
              <w:t xml:space="preserve"> toegevoegd</w:t>
            </w:r>
          </w:p>
          <w:p w14:paraId="6B1654F5" w14:textId="77777777" w:rsidR="003F00B0" w:rsidRPr="009D5780" w:rsidRDefault="003F00B0"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Verschillende breukdelen leveren</w:t>
            </w:r>
          </w:p>
          <w:p w14:paraId="52C6210E" w14:textId="77777777" w:rsidR="000E6E5D" w:rsidRPr="009D5780" w:rsidRDefault="000E6E5D"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Tekstblok gevolmachtigde 2.1</w:t>
            </w:r>
          </w:p>
          <w:p w14:paraId="15EEFF37" w14:textId="77777777" w:rsidR="00E20C2B" w:rsidRPr="009D5780" w:rsidRDefault="00E20C2B"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Woord ‘eveneens’ toegevoegd in keuzeblok Koop-levering</w:t>
            </w:r>
          </w:p>
          <w:p w14:paraId="0CC18E64" w14:textId="77777777" w:rsidR="001D32BA" w:rsidRPr="009D5780" w:rsidRDefault="001D32BA"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In de varianten KOOP-LEVERING tekstkeuzes ‘koopovereenkomst/koopcontract/koopakte’ toegevoegd</w:t>
            </w:r>
          </w:p>
          <w:p w14:paraId="788048A6" w14:textId="77777777" w:rsidR="00F22C29" w:rsidRPr="009D5780" w:rsidRDefault="00F22C29" w:rsidP="00674351">
            <w:pPr>
              <w:snapToGrid w:val="0"/>
              <w:spacing w:line="280" w:lineRule="atLeast"/>
              <w:rPr>
                <w:rFonts w:ascii="Arial" w:hAnsi="Arial" w:cs="Arial"/>
                <w:kern w:val="28"/>
                <w:sz w:val="16"/>
                <w:szCs w:val="16"/>
                <w:lang w:eastAsia="en-US"/>
              </w:rPr>
            </w:pPr>
            <w:r w:rsidRPr="009D5780">
              <w:rPr>
                <w:rFonts w:ascii="Arial" w:hAnsi="Arial" w:cs="Arial"/>
                <w:kern w:val="28"/>
                <w:sz w:val="16"/>
                <w:szCs w:val="16"/>
                <w:lang w:eastAsia="en-US"/>
              </w:rPr>
              <w:t>Tekstblok Deel nummer toegevoegd</w:t>
            </w:r>
          </w:p>
          <w:p w14:paraId="6C6FFC97" w14:textId="77777777" w:rsidR="001D32BA" w:rsidRPr="009D5780" w:rsidRDefault="001D32BA" w:rsidP="00674351">
            <w:pPr>
              <w:snapToGrid w:val="0"/>
              <w:spacing w:line="280" w:lineRule="atLeast"/>
              <w:rPr>
                <w:rFonts w:ascii="Arial" w:hAnsi="Arial" w:cs="Arial"/>
                <w:snapToGrid w:val="0"/>
                <w:kern w:val="28"/>
                <w:sz w:val="16"/>
                <w:szCs w:val="16"/>
                <w:lang w:eastAsia="en-US"/>
              </w:rPr>
            </w:pPr>
          </w:p>
        </w:tc>
      </w:tr>
      <w:tr w:rsidR="006853F9" w:rsidRPr="00584193" w14:paraId="0E6ADA35" w14:textId="77777777" w:rsidTr="007E13E1">
        <w:tc>
          <w:tcPr>
            <w:tcW w:w="779" w:type="dxa"/>
          </w:tcPr>
          <w:p w14:paraId="15557068" w14:textId="77777777" w:rsidR="006853F9" w:rsidRPr="009D5780" w:rsidRDefault="006853F9"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3.3</w:t>
            </w:r>
          </w:p>
        </w:tc>
        <w:tc>
          <w:tcPr>
            <w:tcW w:w="1991" w:type="dxa"/>
          </w:tcPr>
          <w:p w14:paraId="09C605C6" w14:textId="77777777" w:rsidR="006853F9" w:rsidRPr="009D5780" w:rsidRDefault="006853F9"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21 februari 2011</w:t>
            </w:r>
          </w:p>
        </w:tc>
        <w:tc>
          <w:tcPr>
            <w:tcW w:w="1695" w:type="dxa"/>
          </w:tcPr>
          <w:p w14:paraId="0CD8350E" w14:textId="77777777" w:rsidR="006853F9" w:rsidRPr="009D5780" w:rsidRDefault="006853F9"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5D780F6F" w14:textId="77777777" w:rsidR="006853F9" w:rsidRPr="009D5780" w:rsidRDefault="006853F9"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Opmerkingen ICT verwerkt.</w:t>
            </w:r>
          </w:p>
          <w:p w14:paraId="61F4FBC0" w14:textId="77777777" w:rsidR="006853F9" w:rsidRPr="009D5780" w:rsidRDefault="006853F9"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Keuzeblok Verdeling (voorheen keuzeblok Levering) aangepast.</w:t>
            </w:r>
          </w:p>
        </w:tc>
      </w:tr>
      <w:tr w:rsidR="00B93CE3" w:rsidRPr="00584193" w14:paraId="0A1F3CF0" w14:textId="77777777" w:rsidTr="007E13E1">
        <w:tc>
          <w:tcPr>
            <w:tcW w:w="779" w:type="dxa"/>
          </w:tcPr>
          <w:p w14:paraId="3441D47C" w14:textId="77777777" w:rsidR="00B93CE3" w:rsidRPr="009D5780" w:rsidRDefault="00B93CE3"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3.4</w:t>
            </w:r>
          </w:p>
        </w:tc>
        <w:tc>
          <w:tcPr>
            <w:tcW w:w="1991" w:type="dxa"/>
          </w:tcPr>
          <w:p w14:paraId="5C81597C" w14:textId="77777777" w:rsidR="00B93CE3" w:rsidRPr="009D5780" w:rsidRDefault="00B93CE3"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01 maart 2011</w:t>
            </w:r>
          </w:p>
        </w:tc>
        <w:tc>
          <w:tcPr>
            <w:tcW w:w="1695" w:type="dxa"/>
          </w:tcPr>
          <w:p w14:paraId="6952CBFA" w14:textId="77777777" w:rsidR="00B93CE3" w:rsidRPr="009D5780" w:rsidRDefault="00B93CE3"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28681F2C" w14:textId="77777777" w:rsidR="00B93CE3" w:rsidRPr="009D5780" w:rsidRDefault="00B93CE3"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Vebeterde zinsconstructie mandeligheid, op aangeven JBL</w:t>
            </w:r>
          </w:p>
          <w:p w14:paraId="3D809D4C" w14:textId="77777777" w:rsidR="00B93CE3" w:rsidRPr="009D5780" w:rsidRDefault="00B93CE3"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Laatste opmerking ICT doorgevoerd.</w:t>
            </w:r>
          </w:p>
        </w:tc>
      </w:tr>
      <w:tr w:rsidR="008869BF" w:rsidRPr="00584193" w14:paraId="4D8B6749" w14:textId="77777777" w:rsidTr="007E13E1">
        <w:tc>
          <w:tcPr>
            <w:tcW w:w="779" w:type="dxa"/>
          </w:tcPr>
          <w:p w14:paraId="6B716BDF" w14:textId="77777777" w:rsidR="008869BF" w:rsidRPr="009D5780" w:rsidRDefault="008869BF"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3.5</w:t>
            </w:r>
          </w:p>
        </w:tc>
        <w:tc>
          <w:tcPr>
            <w:tcW w:w="1991" w:type="dxa"/>
          </w:tcPr>
          <w:p w14:paraId="79443C0D" w14:textId="77777777" w:rsidR="008869BF" w:rsidRPr="009D5780" w:rsidRDefault="008869BF"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12 juli 2011</w:t>
            </w:r>
          </w:p>
        </w:tc>
        <w:tc>
          <w:tcPr>
            <w:tcW w:w="1695" w:type="dxa"/>
          </w:tcPr>
          <w:p w14:paraId="49C0AA3F" w14:textId="77777777" w:rsidR="008869BF" w:rsidRPr="009D5780" w:rsidRDefault="008869BF"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7F4FFF89" w14:textId="77777777" w:rsidR="008869BF" w:rsidRPr="009D5780" w:rsidRDefault="008869BF"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Aanvulling met meerdere varianten voor het vastleggen van koopsommen.</w:t>
            </w:r>
          </w:p>
          <w:p w14:paraId="3B0B2401" w14:textId="77777777" w:rsidR="009458B8" w:rsidRPr="009D5780" w:rsidRDefault="009458B8"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Aanpassing keuzeblok verdeling</w:t>
            </w:r>
          </w:p>
          <w:p w14:paraId="3571104F" w14:textId="77777777" w:rsidR="00A22737" w:rsidRPr="009D5780" w:rsidRDefault="00A227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Diverse versies van tekstblokken gewijzigd</w:t>
            </w:r>
          </w:p>
        </w:tc>
      </w:tr>
      <w:tr w:rsidR="00210164" w:rsidRPr="00584193" w14:paraId="3315394B" w14:textId="77777777" w:rsidTr="007E13E1">
        <w:tc>
          <w:tcPr>
            <w:tcW w:w="779" w:type="dxa"/>
          </w:tcPr>
          <w:p w14:paraId="78064B62" w14:textId="77777777" w:rsidR="00210164" w:rsidRPr="009D5780" w:rsidRDefault="00210164"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3.6</w:t>
            </w:r>
          </w:p>
        </w:tc>
        <w:tc>
          <w:tcPr>
            <w:tcW w:w="1991" w:type="dxa"/>
          </w:tcPr>
          <w:p w14:paraId="2486F613" w14:textId="77777777" w:rsidR="00210164" w:rsidRPr="009D5780" w:rsidRDefault="00210164"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25 oktober 2011</w:t>
            </w:r>
          </w:p>
        </w:tc>
        <w:tc>
          <w:tcPr>
            <w:tcW w:w="1695" w:type="dxa"/>
          </w:tcPr>
          <w:p w14:paraId="689AF9F6" w14:textId="77777777" w:rsidR="00210164" w:rsidRPr="009D5780" w:rsidRDefault="00210164"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1C744203" w14:textId="77777777" w:rsidR="00210164" w:rsidRPr="009D5780" w:rsidRDefault="00210164"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Aanpassing keuzeblok verdeling</w:t>
            </w:r>
          </w:p>
        </w:tc>
      </w:tr>
      <w:tr w:rsidR="003935F9" w:rsidRPr="00584193" w14:paraId="7335D65E" w14:textId="77777777" w:rsidTr="007E13E1">
        <w:tc>
          <w:tcPr>
            <w:tcW w:w="779" w:type="dxa"/>
          </w:tcPr>
          <w:p w14:paraId="5043C1AB" w14:textId="77777777" w:rsidR="003935F9" w:rsidRPr="009D5780" w:rsidRDefault="003935F9"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3.7</w:t>
            </w:r>
          </w:p>
        </w:tc>
        <w:tc>
          <w:tcPr>
            <w:tcW w:w="1991" w:type="dxa"/>
          </w:tcPr>
          <w:p w14:paraId="5269ABA4" w14:textId="77777777" w:rsidR="003935F9" w:rsidRPr="009D5780" w:rsidRDefault="003935F9"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22 februari 2012</w:t>
            </w:r>
          </w:p>
        </w:tc>
        <w:tc>
          <w:tcPr>
            <w:tcW w:w="1695" w:type="dxa"/>
          </w:tcPr>
          <w:p w14:paraId="3AEA8959" w14:textId="77777777" w:rsidR="003935F9" w:rsidRPr="009D5780" w:rsidRDefault="003935F9"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52A3DBD8" w14:textId="77777777" w:rsidR="003935F9" w:rsidRPr="009D5780" w:rsidRDefault="003935F9"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Nieuwe versie tekstblokken Partij NP en Partij NNP</w:t>
            </w:r>
          </w:p>
        </w:tc>
      </w:tr>
      <w:tr w:rsidR="004C7197" w:rsidRPr="00584193" w14:paraId="5512BF6E" w14:textId="77777777" w:rsidTr="007E13E1">
        <w:tc>
          <w:tcPr>
            <w:tcW w:w="779" w:type="dxa"/>
          </w:tcPr>
          <w:p w14:paraId="736DB960" w14:textId="77777777" w:rsidR="004C7197" w:rsidRPr="009D5780" w:rsidRDefault="004C7197"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lastRenderedPageBreak/>
              <w:t>3.8</w:t>
            </w:r>
          </w:p>
        </w:tc>
        <w:tc>
          <w:tcPr>
            <w:tcW w:w="1991" w:type="dxa"/>
          </w:tcPr>
          <w:p w14:paraId="536D8100" w14:textId="77777777" w:rsidR="004C7197" w:rsidRPr="009D5780" w:rsidRDefault="004C719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26 oktober 2011</w:t>
            </w:r>
          </w:p>
        </w:tc>
        <w:tc>
          <w:tcPr>
            <w:tcW w:w="1695" w:type="dxa"/>
          </w:tcPr>
          <w:p w14:paraId="2AFAB0D9" w14:textId="77777777" w:rsidR="004C7197" w:rsidRPr="009D5780" w:rsidRDefault="004C719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6E5F321F" w14:textId="77777777" w:rsidR="004C7197" w:rsidRPr="009D5780" w:rsidRDefault="004C719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Aanpassing keuzeblok verdeling </w:t>
            </w:r>
            <w:r w:rsidR="00743D84" w:rsidRPr="009D5780">
              <w:rPr>
                <w:rFonts w:ascii="Arial" w:hAnsi="Arial" w:cs="Arial"/>
                <w:snapToGrid w:val="0"/>
                <w:kern w:val="28"/>
                <w:sz w:val="16"/>
                <w:szCs w:val="16"/>
                <w:lang w:eastAsia="en-US"/>
              </w:rPr>
              <w:t>–</w:t>
            </w:r>
            <w:r w:rsidR="005C5912" w:rsidRPr="009D5780">
              <w:rPr>
                <w:rFonts w:ascii="Arial" w:hAnsi="Arial" w:cs="Arial"/>
                <w:snapToGrid w:val="0"/>
                <w:kern w:val="28"/>
                <w:sz w:val="16"/>
                <w:szCs w:val="16"/>
                <w:lang w:eastAsia="en-US"/>
              </w:rPr>
              <w:t xml:space="preserve"> variant 3 </w:t>
            </w:r>
            <w:r w:rsidRPr="009D5780">
              <w:rPr>
                <w:rFonts w:ascii="Arial" w:hAnsi="Arial" w:cs="Arial"/>
                <w:snapToGrid w:val="0"/>
                <w:kern w:val="28"/>
                <w:sz w:val="16"/>
                <w:szCs w:val="16"/>
                <w:lang w:eastAsia="en-US"/>
              </w:rPr>
              <w:t>(deze wijziging zat niet in de 3.6 versie, daarna kwam de 3.7 versie en deze wijziging</w:t>
            </w:r>
            <w:r w:rsidR="005C5912" w:rsidRPr="009D5780">
              <w:rPr>
                <w:rFonts w:ascii="Arial" w:hAnsi="Arial" w:cs="Arial"/>
                <w:snapToGrid w:val="0"/>
                <w:kern w:val="28"/>
                <w:sz w:val="16"/>
                <w:szCs w:val="16"/>
                <w:lang w:eastAsia="en-US"/>
              </w:rPr>
              <w:t xml:space="preserve"> van 26-10-2011</w:t>
            </w:r>
            <w:r w:rsidRPr="009D5780">
              <w:rPr>
                <w:rFonts w:ascii="Arial" w:hAnsi="Arial" w:cs="Arial"/>
                <w:snapToGrid w:val="0"/>
                <w:kern w:val="28"/>
                <w:sz w:val="16"/>
                <w:szCs w:val="16"/>
                <w:lang w:eastAsia="en-US"/>
              </w:rPr>
              <w:t xml:space="preserve"> is doorgeschoven)</w:t>
            </w:r>
          </w:p>
        </w:tc>
      </w:tr>
      <w:tr w:rsidR="00B15360" w:rsidRPr="00584193" w14:paraId="2B2B3383" w14:textId="77777777" w:rsidTr="007E13E1">
        <w:tc>
          <w:tcPr>
            <w:tcW w:w="779" w:type="dxa"/>
          </w:tcPr>
          <w:p w14:paraId="4B46B5A7" w14:textId="77777777" w:rsidR="00B15360" w:rsidRPr="009D5780" w:rsidRDefault="00B15360"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3.9</w:t>
            </w:r>
          </w:p>
        </w:tc>
        <w:tc>
          <w:tcPr>
            <w:tcW w:w="1991" w:type="dxa"/>
          </w:tcPr>
          <w:p w14:paraId="72B3A793" w14:textId="77777777" w:rsidR="00B15360" w:rsidRPr="009D5780" w:rsidRDefault="00B15360"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23 februari 2012</w:t>
            </w:r>
          </w:p>
        </w:tc>
        <w:tc>
          <w:tcPr>
            <w:tcW w:w="1695" w:type="dxa"/>
          </w:tcPr>
          <w:p w14:paraId="71309F6C" w14:textId="77777777" w:rsidR="00B15360" w:rsidRPr="009D5780" w:rsidRDefault="00B15360"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7160D729" w14:textId="77777777" w:rsidR="00B15360" w:rsidRPr="009D5780" w:rsidRDefault="00B15360"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Cijfer 2 en de punt achter 1 – rood gemaakt, keuzeblok verdeling variant 2 ‘voorvoegsels’ paars gemaakt, aangepast naar nieuwste versie tekstblokken, tekstblok erfpachtcanon toegevoegd</w:t>
            </w:r>
          </w:p>
        </w:tc>
      </w:tr>
      <w:tr w:rsidR="00F20037" w:rsidRPr="00584193" w14:paraId="04FB973D" w14:textId="77777777" w:rsidTr="007E13E1">
        <w:tc>
          <w:tcPr>
            <w:tcW w:w="779" w:type="dxa"/>
          </w:tcPr>
          <w:p w14:paraId="3363E68E" w14:textId="77777777" w:rsidR="00F20037" w:rsidRPr="009D5780" w:rsidRDefault="00F20037"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4.0</w:t>
            </w:r>
          </w:p>
        </w:tc>
        <w:tc>
          <w:tcPr>
            <w:tcW w:w="1991" w:type="dxa"/>
          </w:tcPr>
          <w:p w14:paraId="1A90B7BF" w14:textId="77777777" w:rsidR="00F20037" w:rsidRPr="009D5780" w:rsidRDefault="00F2003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11 april 2012</w:t>
            </w:r>
          </w:p>
        </w:tc>
        <w:tc>
          <w:tcPr>
            <w:tcW w:w="1695" w:type="dxa"/>
          </w:tcPr>
          <w:p w14:paraId="3CE5CBEA" w14:textId="77777777" w:rsidR="00F20037" w:rsidRPr="009D5780" w:rsidRDefault="00F2003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56CCAC52" w14:textId="77777777" w:rsidR="00F20037" w:rsidRPr="009D5780" w:rsidRDefault="00F200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Enkele kleuraanpassingen en aangepast naar nieuwste versies tekstblokken</w:t>
            </w:r>
          </w:p>
        </w:tc>
      </w:tr>
      <w:tr w:rsidR="003B377A" w:rsidRPr="00584193" w14:paraId="7739B388" w14:textId="77777777" w:rsidTr="007E13E1">
        <w:tc>
          <w:tcPr>
            <w:tcW w:w="779" w:type="dxa"/>
          </w:tcPr>
          <w:p w14:paraId="42E5C3A5" w14:textId="77777777" w:rsidR="003B377A" w:rsidRPr="009D5780" w:rsidRDefault="003B377A"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4.1</w:t>
            </w:r>
          </w:p>
        </w:tc>
        <w:tc>
          <w:tcPr>
            <w:tcW w:w="1991" w:type="dxa"/>
          </w:tcPr>
          <w:p w14:paraId="038F6B89" w14:textId="77777777" w:rsidR="003B377A" w:rsidRPr="009D5780" w:rsidRDefault="00BB6CA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12 juni</w:t>
            </w:r>
            <w:r w:rsidR="003B377A" w:rsidRPr="009D5780">
              <w:rPr>
                <w:rStyle w:val="Datumopmaakprofiel"/>
                <w:rFonts w:ascii="Arial" w:hAnsi="Arial" w:cs="Arial"/>
                <w:kern w:val="28"/>
                <w:sz w:val="16"/>
                <w:szCs w:val="16"/>
                <w:lang w:val="en-US" w:eastAsia="en-US"/>
              </w:rPr>
              <w:t xml:space="preserve"> 2013</w:t>
            </w:r>
          </w:p>
        </w:tc>
        <w:tc>
          <w:tcPr>
            <w:tcW w:w="1695" w:type="dxa"/>
          </w:tcPr>
          <w:p w14:paraId="301D0B09" w14:textId="77777777" w:rsidR="003B377A" w:rsidRPr="009D5780" w:rsidRDefault="00BB6CA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w:t>
            </w:r>
            <w:r w:rsidR="003B377A" w:rsidRPr="009D5780">
              <w:rPr>
                <w:rFonts w:ascii="Arial" w:hAnsi="Arial" w:cs="Arial"/>
                <w:kern w:val="28"/>
                <w:sz w:val="16"/>
                <w:szCs w:val="16"/>
                <w:lang w:val="en-US" w:eastAsia="en-US"/>
              </w:rPr>
              <w:t>/PPB</w:t>
            </w:r>
          </w:p>
        </w:tc>
        <w:tc>
          <w:tcPr>
            <w:tcW w:w="4394" w:type="dxa"/>
          </w:tcPr>
          <w:p w14:paraId="653D2ECF" w14:textId="77777777" w:rsidR="003B377A" w:rsidRPr="009D5780" w:rsidRDefault="00BB6CA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B</w:t>
            </w:r>
            <w:r w:rsidR="00F6685D" w:rsidRPr="009D5780">
              <w:rPr>
                <w:rFonts w:ascii="Arial" w:hAnsi="Arial" w:cs="Arial"/>
                <w:snapToGrid w:val="0"/>
                <w:kern w:val="28"/>
                <w:sz w:val="16"/>
                <w:szCs w:val="16"/>
                <w:lang w:eastAsia="en-US"/>
              </w:rPr>
              <w:t xml:space="preserve">enaming registergoed </w:t>
            </w:r>
            <w:r w:rsidR="00A10EE3" w:rsidRPr="009D5780">
              <w:rPr>
                <w:rFonts w:ascii="Arial" w:hAnsi="Arial" w:cs="Arial"/>
                <w:snapToGrid w:val="0"/>
                <w:kern w:val="28"/>
                <w:sz w:val="16"/>
                <w:szCs w:val="16"/>
                <w:lang w:eastAsia="en-US"/>
              </w:rPr>
              <w:t>aangepast</w:t>
            </w:r>
            <w:r w:rsidR="00F23126" w:rsidRPr="009D5780">
              <w:rPr>
                <w:rFonts w:ascii="Arial" w:hAnsi="Arial" w:cs="Arial"/>
                <w:snapToGrid w:val="0"/>
                <w:kern w:val="28"/>
                <w:sz w:val="16"/>
                <w:szCs w:val="16"/>
                <w:lang w:eastAsia="en-US"/>
              </w:rPr>
              <w:t>, koopprijs per object</w:t>
            </w:r>
            <w:r w:rsidR="00EF6A1C" w:rsidRPr="009D5780">
              <w:rPr>
                <w:rFonts w:ascii="Arial" w:hAnsi="Arial" w:cs="Arial"/>
                <w:snapToGrid w:val="0"/>
                <w:kern w:val="28"/>
                <w:sz w:val="16"/>
                <w:szCs w:val="16"/>
                <w:lang w:eastAsia="en-US"/>
              </w:rPr>
              <w:t>, koop-aanneemsom, aandeel in reservefonds</w:t>
            </w:r>
            <w:r w:rsidR="00F23126" w:rsidRPr="009D5780">
              <w:rPr>
                <w:rFonts w:ascii="Arial" w:hAnsi="Arial" w:cs="Arial"/>
                <w:snapToGrid w:val="0"/>
                <w:kern w:val="28"/>
                <w:sz w:val="16"/>
                <w:szCs w:val="16"/>
                <w:lang w:eastAsia="en-US"/>
              </w:rPr>
              <w:t xml:space="preserve"> mogelijk gemaakt</w:t>
            </w:r>
            <w:r w:rsidR="00EF6A1C" w:rsidRPr="009D5780">
              <w:rPr>
                <w:rFonts w:ascii="Arial" w:hAnsi="Arial" w:cs="Arial"/>
                <w:snapToGrid w:val="0"/>
                <w:kern w:val="28"/>
                <w:sz w:val="16"/>
                <w:szCs w:val="16"/>
                <w:lang w:eastAsia="en-US"/>
              </w:rPr>
              <w:t>, meer mogelijkheden partijaanduiding</w:t>
            </w:r>
            <w:r w:rsidR="00AC3537" w:rsidRPr="009D5780">
              <w:rPr>
                <w:rFonts w:ascii="Arial" w:hAnsi="Arial" w:cs="Arial"/>
                <w:snapToGrid w:val="0"/>
                <w:kern w:val="28"/>
                <w:sz w:val="16"/>
                <w:szCs w:val="16"/>
                <w:lang w:eastAsia="en-US"/>
              </w:rPr>
              <w:t>, versienummers aangepast</w:t>
            </w:r>
            <w:r w:rsidRPr="009D5780">
              <w:rPr>
                <w:rFonts w:ascii="Arial" w:hAnsi="Arial" w:cs="Arial"/>
                <w:snapToGrid w:val="0"/>
                <w:kern w:val="28"/>
                <w:sz w:val="16"/>
                <w:szCs w:val="16"/>
                <w:lang w:eastAsia="en-US"/>
              </w:rPr>
              <w:t xml:space="preserve">, Koopprijsvarianten aangepast, enkele kleuraanpassingen, </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NNP-kode</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 xml:space="preserve"> verwijderd in keuzeblok verdeling, tekst EPC verwijderd en tekst onder </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inschrijving koop</w:t>
            </w:r>
            <w:r w:rsidR="00743D84" w:rsidRPr="009D5780">
              <w:rPr>
                <w:rFonts w:ascii="Arial" w:hAnsi="Arial" w:cs="Arial"/>
                <w:snapToGrid w:val="0"/>
                <w:kern w:val="28"/>
                <w:sz w:val="16"/>
                <w:szCs w:val="16"/>
                <w:lang w:eastAsia="en-US"/>
              </w:rPr>
              <w:t>’</w:t>
            </w:r>
            <w:r w:rsidRPr="009D5780">
              <w:rPr>
                <w:rFonts w:ascii="Arial" w:hAnsi="Arial" w:cs="Arial"/>
                <w:snapToGrid w:val="0"/>
                <w:kern w:val="28"/>
                <w:sz w:val="16"/>
                <w:szCs w:val="16"/>
                <w:lang w:eastAsia="en-US"/>
              </w:rPr>
              <w:t xml:space="preserve"> aangepast</w:t>
            </w:r>
          </w:p>
        </w:tc>
      </w:tr>
      <w:tr w:rsidR="00D6070C" w:rsidRPr="00584193" w14:paraId="6A116046" w14:textId="77777777" w:rsidTr="007E13E1">
        <w:tc>
          <w:tcPr>
            <w:tcW w:w="779" w:type="dxa"/>
          </w:tcPr>
          <w:p w14:paraId="7BA95DAA" w14:textId="77777777" w:rsidR="00D6070C" w:rsidRPr="009D5780" w:rsidRDefault="0088221B"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w:t>
            </w:r>
            <w:r w:rsidR="004F26A5" w:rsidRPr="009D5780">
              <w:rPr>
                <w:rStyle w:val="Versie"/>
                <w:rFonts w:ascii="Arial" w:hAnsi="Arial" w:cs="Arial"/>
                <w:kern w:val="28"/>
                <w:sz w:val="16"/>
                <w:szCs w:val="16"/>
                <w:lang w:val="en-US" w:eastAsia="en-US"/>
              </w:rPr>
              <w:t>2</w:t>
            </w:r>
          </w:p>
        </w:tc>
        <w:tc>
          <w:tcPr>
            <w:tcW w:w="1991" w:type="dxa"/>
          </w:tcPr>
          <w:p w14:paraId="2B7B4D4D" w14:textId="77777777" w:rsidR="00D6070C" w:rsidRPr="009D5780" w:rsidRDefault="00D2483E"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04 november</w:t>
            </w:r>
            <w:r w:rsidR="00D6070C" w:rsidRPr="009D5780">
              <w:rPr>
                <w:rStyle w:val="Datumopmaakprofiel"/>
                <w:rFonts w:ascii="Arial" w:hAnsi="Arial" w:cs="Arial"/>
                <w:kern w:val="28"/>
                <w:sz w:val="16"/>
                <w:szCs w:val="16"/>
                <w:lang w:val="en-US" w:eastAsia="en-US"/>
              </w:rPr>
              <w:t xml:space="preserve"> 2013</w:t>
            </w:r>
          </w:p>
        </w:tc>
        <w:tc>
          <w:tcPr>
            <w:tcW w:w="1695" w:type="dxa"/>
          </w:tcPr>
          <w:p w14:paraId="34515745" w14:textId="77777777" w:rsidR="00D6070C" w:rsidRPr="009D5780" w:rsidRDefault="00D6070C"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2F8DB2CE" w14:textId="77777777" w:rsidR="00D6070C" w:rsidRPr="009D5780" w:rsidRDefault="00E103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 xml:space="preserve">Aanpassingen: </w:t>
            </w:r>
            <w:r w:rsidR="00D6070C" w:rsidRPr="009D5780">
              <w:rPr>
                <w:rFonts w:ascii="Arial" w:hAnsi="Arial" w:cs="Arial"/>
                <w:snapToGrid w:val="0"/>
                <w:kern w:val="28"/>
                <w:sz w:val="16"/>
                <w:szCs w:val="16"/>
                <w:lang w:eastAsia="en-US"/>
              </w:rPr>
              <w:t>Keuzeblok koop-levering, variant 3 aanpassing hoofdletter</w:t>
            </w:r>
            <w:r w:rsidR="00D2483E" w:rsidRPr="009D5780">
              <w:rPr>
                <w:rFonts w:ascii="Arial" w:hAnsi="Arial" w:cs="Arial"/>
                <w:snapToGrid w:val="0"/>
                <w:kern w:val="28"/>
                <w:sz w:val="16"/>
                <w:szCs w:val="16"/>
                <w:lang w:eastAsia="en-US"/>
              </w:rPr>
              <w:t xml:space="preserve">, Keuzeblok verdeling variant 3, Aanduiding </w:t>
            </w:r>
            <w:r w:rsidR="00743D84" w:rsidRPr="009D5780">
              <w:rPr>
                <w:rFonts w:ascii="Arial" w:hAnsi="Arial" w:cs="Arial"/>
                <w:snapToGrid w:val="0"/>
                <w:kern w:val="28"/>
                <w:sz w:val="16"/>
                <w:szCs w:val="16"/>
                <w:lang w:eastAsia="en-US"/>
              </w:rPr>
              <w:t>“</w:t>
            </w:r>
            <w:r w:rsidR="00D2483E" w:rsidRPr="009D5780">
              <w:rPr>
                <w:rFonts w:ascii="Arial" w:hAnsi="Arial" w:cs="Arial"/>
                <w:snapToGrid w:val="0"/>
                <w:kern w:val="28"/>
                <w:sz w:val="16"/>
                <w:szCs w:val="16"/>
                <w:lang w:eastAsia="en-US"/>
              </w:rPr>
              <w:t>naam partij</w:t>
            </w:r>
            <w:r w:rsidR="00743D84" w:rsidRPr="009D5780">
              <w:rPr>
                <w:rFonts w:ascii="Arial" w:hAnsi="Arial" w:cs="Arial"/>
                <w:snapToGrid w:val="0"/>
                <w:kern w:val="28"/>
                <w:sz w:val="16"/>
                <w:szCs w:val="16"/>
                <w:lang w:eastAsia="en-US"/>
              </w:rPr>
              <w:t>”</w:t>
            </w:r>
            <w:r w:rsidR="00D2483E" w:rsidRPr="009D5780">
              <w:rPr>
                <w:rFonts w:ascii="Arial" w:hAnsi="Arial" w:cs="Arial"/>
                <w:snapToGrid w:val="0"/>
                <w:kern w:val="28"/>
                <w:sz w:val="16"/>
                <w:szCs w:val="16"/>
                <w:lang w:eastAsia="en-US"/>
              </w:rPr>
              <w:t xml:space="preserve"> onderstreept, hoofdletters partij aanduiding consistent gemaakt, aangepast naar nieuwste versies tekstblokken</w:t>
            </w:r>
          </w:p>
        </w:tc>
      </w:tr>
      <w:tr w:rsidR="00BA4B34" w:rsidRPr="00584193" w14:paraId="45B8FE29" w14:textId="77777777" w:rsidTr="007E13E1">
        <w:tc>
          <w:tcPr>
            <w:tcW w:w="779" w:type="dxa"/>
          </w:tcPr>
          <w:p w14:paraId="37A75CA9" w14:textId="77777777" w:rsidR="00BA4B34" w:rsidRPr="009D5780" w:rsidRDefault="00BA4B34"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4.3</w:t>
            </w:r>
          </w:p>
        </w:tc>
        <w:tc>
          <w:tcPr>
            <w:tcW w:w="1991" w:type="dxa"/>
          </w:tcPr>
          <w:p w14:paraId="2A9A8335" w14:textId="77777777" w:rsidR="00BA4B34" w:rsidRPr="009D5780" w:rsidRDefault="00BA4B34"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03 april 2014</w:t>
            </w:r>
          </w:p>
        </w:tc>
        <w:tc>
          <w:tcPr>
            <w:tcW w:w="1695" w:type="dxa"/>
          </w:tcPr>
          <w:p w14:paraId="04A84A7F" w14:textId="77777777" w:rsidR="00BA4B34" w:rsidRPr="009D5780" w:rsidRDefault="00BA4B34"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RZ/PPB</w:t>
            </w:r>
          </w:p>
        </w:tc>
        <w:tc>
          <w:tcPr>
            <w:tcW w:w="4394" w:type="dxa"/>
          </w:tcPr>
          <w:p w14:paraId="473E8D21" w14:textId="77777777" w:rsidR="00BA4B34" w:rsidRPr="009D5780" w:rsidRDefault="00BA4B34"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Aangepast naar nieuwste versies tekstblokken</w:t>
            </w:r>
          </w:p>
        </w:tc>
      </w:tr>
      <w:tr w:rsidR="00B32C37" w:rsidRPr="00584193" w14:paraId="39BBDA99" w14:textId="77777777" w:rsidTr="007E13E1">
        <w:tc>
          <w:tcPr>
            <w:tcW w:w="779" w:type="dxa"/>
          </w:tcPr>
          <w:p w14:paraId="64FB3632" w14:textId="77777777" w:rsidR="00B32C37" w:rsidRPr="009D5780" w:rsidRDefault="00B32C37"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4.4</w:t>
            </w:r>
          </w:p>
        </w:tc>
        <w:tc>
          <w:tcPr>
            <w:tcW w:w="1991" w:type="dxa"/>
          </w:tcPr>
          <w:p w14:paraId="145B0B10" w14:textId="77777777" w:rsidR="00B32C37" w:rsidRPr="009D5780" w:rsidRDefault="00B32C37"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05 augustus 2014</w:t>
            </w:r>
          </w:p>
        </w:tc>
        <w:tc>
          <w:tcPr>
            <w:tcW w:w="1695" w:type="dxa"/>
          </w:tcPr>
          <w:p w14:paraId="03C411B3" w14:textId="77777777" w:rsidR="00B32C37" w:rsidRPr="009D5780" w:rsidRDefault="00B32C37"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LG/PPB</w:t>
            </w:r>
          </w:p>
        </w:tc>
        <w:tc>
          <w:tcPr>
            <w:tcW w:w="4394" w:type="dxa"/>
          </w:tcPr>
          <w:p w14:paraId="13E7ABF0" w14:textId="77777777" w:rsidR="00B32C37" w:rsidRPr="009D5780" w:rsidRDefault="00B32C37"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Aangepast naar nieuwste versies tekstblokken</w:t>
            </w:r>
          </w:p>
        </w:tc>
      </w:tr>
      <w:tr w:rsidR="00743D84" w:rsidRPr="00584193" w14:paraId="4C6ADA01" w14:textId="77777777" w:rsidTr="007E13E1">
        <w:tc>
          <w:tcPr>
            <w:tcW w:w="779" w:type="dxa"/>
          </w:tcPr>
          <w:p w14:paraId="76BDF333" w14:textId="77777777" w:rsidR="00743D84" w:rsidRPr="009D5780" w:rsidRDefault="00743D84"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4.4.1</w:t>
            </w:r>
          </w:p>
        </w:tc>
        <w:tc>
          <w:tcPr>
            <w:tcW w:w="1991" w:type="dxa"/>
          </w:tcPr>
          <w:p w14:paraId="7027E0A3" w14:textId="77777777" w:rsidR="00743D84" w:rsidRPr="009D5780" w:rsidRDefault="00743D84"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19 december 2014</w:t>
            </w:r>
          </w:p>
        </w:tc>
        <w:tc>
          <w:tcPr>
            <w:tcW w:w="1695" w:type="dxa"/>
          </w:tcPr>
          <w:p w14:paraId="44E1C9D2" w14:textId="77777777" w:rsidR="00743D84" w:rsidRPr="009D5780" w:rsidRDefault="00743D84"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LG/PPB</w:t>
            </w:r>
          </w:p>
        </w:tc>
        <w:tc>
          <w:tcPr>
            <w:tcW w:w="4394" w:type="dxa"/>
          </w:tcPr>
          <w:p w14:paraId="250859D4" w14:textId="77777777" w:rsidR="00743D84" w:rsidRPr="009D5780" w:rsidRDefault="00743D84" w:rsidP="00674351">
            <w:pPr>
              <w:snapToGrid w:val="0"/>
              <w:spacing w:line="280" w:lineRule="atLeast"/>
              <w:rPr>
                <w:rFonts w:ascii="Arial" w:hAnsi="Arial" w:cs="Arial"/>
                <w:snapToGrid w:val="0"/>
                <w:kern w:val="28"/>
                <w:sz w:val="16"/>
                <w:szCs w:val="16"/>
                <w:lang w:eastAsia="en-US"/>
              </w:rPr>
            </w:pPr>
            <w:r w:rsidRPr="009D5780">
              <w:rPr>
                <w:rFonts w:ascii="Arial" w:hAnsi="Arial" w:cs="Arial"/>
                <w:snapToGrid w:val="0"/>
                <w:kern w:val="28"/>
                <w:sz w:val="16"/>
                <w:szCs w:val="16"/>
                <w:lang w:eastAsia="en-US"/>
              </w:rPr>
              <w:t>Versienummer tekstblok PNP bij partij 2 aangepast</w:t>
            </w:r>
          </w:p>
        </w:tc>
      </w:tr>
      <w:tr w:rsidR="00E0463B" w:rsidRPr="00584193" w14:paraId="5E36D358" w14:textId="77777777" w:rsidTr="007E13E1">
        <w:tc>
          <w:tcPr>
            <w:tcW w:w="779" w:type="dxa"/>
          </w:tcPr>
          <w:p w14:paraId="3A3A36D9" w14:textId="77777777" w:rsidR="00E0463B" w:rsidRPr="009D5780" w:rsidRDefault="00E0463B" w:rsidP="00674351">
            <w:pPr>
              <w:pStyle w:val="Koptekst"/>
              <w:tabs>
                <w:tab w:val="left" w:pos="708"/>
              </w:tabs>
              <w:spacing w:line="280" w:lineRule="exact"/>
              <w:rPr>
                <w:rStyle w:val="Versie"/>
                <w:rFonts w:ascii="Arial" w:hAnsi="Arial" w:cs="Arial"/>
                <w:kern w:val="28"/>
                <w:sz w:val="16"/>
                <w:szCs w:val="16"/>
                <w:lang w:val="en-US" w:eastAsia="en-US"/>
              </w:rPr>
            </w:pPr>
            <w:r w:rsidRPr="009D5780">
              <w:rPr>
                <w:rStyle w:val="Versie"/>
                <w:rFonts w:ascii="Arial" w:hAnsi="Arial" w:cs="Arial"/>
                <w:kern w:val="28"/>
                <w:sz w:val="16"/>
                <w:szCs w:val="16"/>
                <w:lang w:val="en-US" w:eastAsia="en-US"/>
              </w:rPr>
              <w:t>4.4.2</w:t>
            </w:r>
          </w:p>
        </w:tc>
        <w:tc>
          <w:tcPr>
            <w:tcW w:w="1991" w:type="dxa"/>
          </w:tcPr>
          <w:p w14:paraId="6656FE8B" w14:textId="77777777" w:rsidR="00E0463B" w:rsidRPr="009D5780" w:rsidRDefault="00E0463B" w:rsidP="00674351">
            <w:pPr>
              <w:snapToGrid w:val="0"/>
              <w:spacing w:line="280" w:lineRule="atLeast"/>
              <w:rPr>
                <w:rStyle w:val="Datumopmaakprofiel"/>
                <w:rFonts w:ascii="Arial" w:hAnsi="Arial" w:cs="Arial"/>
                <w:kern w:val="28"/>
                <w:sz w:val="16"/>
                <w:szCs w:val="16"/>
                <w:lang w:val="en-US" w:eastAsia="en-US"/>
              </w:rPr>
            </w:pPr>
            <w:r w:rsidRPr="009D5780">
              <w:rPr>
                <w:rStyle w:val="Datumopmaakprofiel"/>
                <w:rFonts w:ascii="Arial" w:hAnsi="Arial" w:cs="Arial"/>
                <w:kern w:val="28"/>
                <w:sz w:val="16"/>
                <w:szCs w:val="16"/>
                <w:lang w:val="en-US" w:eastAsia="en-US"/>
              </w:rPr>
              <w:t>19 oktober 2015</w:t>
            </w:r>
          </w:p>
        </w:tc>
        <w:tc>
          <w:tcPr>
            <w:tcW w:w="1695" w:type="dxa"/>
          </w:tcPr>
          <w:p w14:paraId="327000ED" w14:textId="77777777" w:rsidR="00E0463B" w:rsidRPr="009D5780" w:rsidRDefault="00E0463B" w:rsidP="00674351">
            <w:pPr>
              <w:snapToGrid w:val="0"/>
              <w:spacing w:line="280" w:lineRule="atLeast"/>
              <w:rPr>
                <w:rFonts w:ascii="Arial" w:hAnsi="Arial" w:cs="Arial"/>
                <w:kern w:val="28"/>
                <w:sz w:val="16"/>
                <w:szCs w:val="16"/>
                <w:lang w:val="en-US" w:eastAsia="en-US"/>
              </w:rPr>
            </w:pPr>
            <w:r w:rsidRPr="009D5780">
              <w:rPr>
                <w:rFonts w:ascii="Arial" w:hAnsi="Arial" w:cs="Arial"/>
                <w:kern w:val="28"/>
                <w:sz w:val="16"/>
                <w:szCs w:val="16"/>
                <w:lang w:val="en-US" w:eastAsia="en-US"/>
              </w:rPr>
              <w:t>LG/PPB</w:t>
            </w:r>
          </w:p>
        </w:tc>
        <w:tc>
          <w:tcPr>
            <w:tcW w:w="4394" w:type="dxa"/>
          </w:tcPr>
          <w:p w14:paraId="0DE04331" w14:textId="77777777" w:rsidR="00E0463B" w:rsidRDefault="009D5780" w:rsidP="00DC756C">
            <w:pPr>
              <w:snapToGrid w:val="0"/>
              <w:spacing w:line="280" w:lineRule="atLeast"/>
              <w:rPr>
                <w:rFonts w:ascii="Arial" w:hAnsi="Arial" w:cs="Arial"/>
                <w:sz w:val="16"/>
                <w:szCs w:val="16"/>
              </w:rPr>
            </w:pPr>
            <w:r w:rsidRPr="009D5780">
              <w:rPr>
                <w:rFonts w:ascii="Arial" w:hAnsi="Arial" w:cs="Arial"/>
                <w:sz w:val="16"/>
                <w:szCs w:val="16"/>
              </w:rPr>
              <w:t xml:space="preserve">AA-2132 </w:t>
            </w:r>
            <w:r w:rsidR="00DC756C">
              <w:rPr>
                <w:rFonts w:ascii="Arial" w:hAnsi="Arial" w:cs="Arial"/>
                <w:sz w:val="16"/>
                <w:szCs w:val="16"/>
              </w:rPr>
              <w:t>comparitie</w:t>
            </w:r>
            <w:r w:rsidRPr="009D5780">
              <w:rPr>
                <w:rFonts w:ascii="Arial" w:hAnsi="Arial" w:cs="Arial"/>
                <w:sz w:val="16"/>
                <w:szCs w:val="16"/>
              </w:rPr>
              <w:t xml:space="preserve"> ‘De verschenen personen… verklaarden’ aangepast naar afleidbare keuze tussen ‘persoon/personen’ en verklaarde/verklaarden</w:t>
            </w:r>
            <w:r w:rsidR="00DC756C">
              <w:rPr>
                <w:rFonts w:ascii="Arial" w:hAnsi="Arial" w:cs="Arial"/>
                <w:sz w:val="16"/>
                <w:szCs w:val="16"/>
              </w:rPr>
              <w:t>,</w:t>
            </w:r>
          </w:p>
          <w:p w14:paraId="6F7E6007" w14:textId="77777777" w:rsidR="00DC756C" w:rsidRPr="00DC756C" w:rsidRDefault="00DC756C" w:rsidP="00DC756C">
            <w:pPr>
              <w:snapToGrid w:val="0"/>
              <w:spacing w:line="280" w:lineRule="atLeast"/>
              <w:rPr>
                <w:rFonts w:ascii="Arial" w:hAnsi="Arial" w:cs="Arial"/>
                <w:snapToGrid w:val="0"/>
                <w:kern w:val="28"/>
                <w:sz w:val="16"/>
                <w:szCs w:val="16"/>
                <w:lang w:eastAsia="en-US"/>
              </w:rPr>
            </w:pPr>
            <w:r w:rsidRPr="00DC756C">
              <w:rPr>
                <w:rFonts w:ascii="Arial" w:hAnsi="Arial" w:cs="Arial"/>
                <w:sz w:val="16"/>
                <w:szCs w:val="16"/>
              </w:rPr>
              <w:t>AA-2166 twee leveringen en cessie: in koop punt 2 'eveneens' aangepast naar afleidbare keuze</w:t>
            </w:r>
            <w:r>
              <w:rPr>
                <w:rFonts w:ascii="Arial" w:hAnsi="Arial" w:cs="Arial"/>
                <w:sz w:val="16"/>
                <w:szCs w:val="16"/>
              </w:rPr>
              <w:t>.</w:t>
            </w:r>
          </w:p>
        </w:tc>
      </w:tr>
      <w:tr w:rsidR="00433536" w:rsidRPr="00584193" w14:paraId="5205A053" w14:textId="77777777" w:rsidTr="007E13E1">
        <w:tc>
          <w:tcPr>
            <w:tcW w:w="779" w:type="dxa"/>
          </w:tcPr>
          <w:p w14:paraId="7856B8E6" w14:textId="77777777" w:rsidR="00433536" w:rsidRPr="009D5780" w:rsidRDefault="00433536"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4.4.</w:t>
            </w:r>
            <w:r w:rsidR="000A4BD6">
              <w:rPr>
                <w:rStyle w:val="Versie"/>
                <w:rFonts w:ascii="Arial" w:hAnsi="Arial" w:cs="Arial"/>
                <w:kern w:val="28"/>
                <w:sz w:val="16"/>
                <w:szCs w:val="16"/>
                <w:lang w:val="en-US" w:eastAsia="en-US"/>
              </w:rPr>
              <w:t>3</w:t>
            </w:r>
          </w:p>
        </w:tc>
        <w:tc>
          <w:tcPr>
            <w:tcW w:w="1991" w:type="dxa"/>
          </w:tcPr>
          <w:p w14:paraId="320038E8" w14:textId="77777777" w:rsidR="00433536" w:rsidRPr="009D5780" w:rsidRDefault="00433536" w:rsidP="00674351">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1 december 2015</w:t>
            </w:r>
          </w:p>
        </w:tc>
        <w:tc>
          <w:tcPr>
            <w:tcW w:w="1695" w:type="dxa"/>
          </w:tcPr>
          <w:p w14:paraId="4D93DEBE" w14:textId="77777777" w:rsidR="00433536" w:rsidRPr="009D5780" w:rsidRDefault="00433536"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14:paraId="3CD4FD49" w14:textId="77777777" w:rsidR="00433536" w:rsidRPr="009D5780" w:rsidRDefault="00433536" w:rsidP="00990C3E">
            <w:pPr>
              <w:snapToGrid w:val="0"/>
              <w:spacing w:line="280" w:lineRule="atLeast"/>
              <w:rPr>
                <w:rFonts w:ascii="Arial" w:hAnsi="Arial" w:cs="Arial"/>
                <w:sz w:val="16"/>
                <w:szCs w:val="16"/>
              </w:rPr>
            </w:pPr>
            <w:r>
              <w:rPr>
                <w:rFonts w:ascii="Arial" w:hAnsi="Arial" w:cs="Arial"/>
                <w:sz w:val="16"/>
                <w:szCs w:val="16"/>
              </w:rPr>
              <w:t>AA-</w:t>
            </w:r>
            <w:r w:rsidR="00D56CF2">
              <w:rPr>
                <w:rFonts w:ascii="Arial" w:hAnsi="Arial" w:cs="Arial"/>
                <w:sz w:val="16"/>
                <w:szCs w:val="16"/>
              </w:rPr>
              <w:t>1631</w:t>
            </w:r>
            <w:r>
              <w:rPr>
                <w:rFonts w:ascii="Arial" w:hAnsi="Arial" w:cs="Arial"/>
                <w:sz w:val="16"/>
                <w:szCs w:val="16"/>
              </w:rPr>
              <w:t xml:space="preserve"> Keuzeblok Koop-Levering variant 3 en 4</w:t>
            </w:r>
            <w:r w:rsidR="00990C3E">
              <w:rPr>
                <w:rFonts w:ascii="Arial" w:hAnsi="Arial" w:cs="Arial"/>
                <w:sz w:val="16"/>
                <w:szCs w:val="16"/>
              </w:rPr>
              <w:t>, wanneer</w:t>
            </w:r>
            <w:r>
              <w:rPr>
                <w:rFonts w:ascii="Arial" w:hAnsi="Arial" w:cs="Arial"/>
                <w:sz w:val="16"/>
                <w:szCs w:val="16"/>
              </w:rPr>
              <w:t xml:space="preserve"> koop </w:t>
            </w:r>
            <w:r w:rsidR="00990C3E">
              <w:rPr>
                <w:rFonts w:ascii="Arial" w:hAnsi="Arial" w:cs="Arial"/>
                <w:sz w:val="16"/>
                <w:szCs w:val="16"/>
              </w:rPr>
              <w:t xml:space="preserve">A-B en B-C </w:t>
            </w:r>
            <w:r>
              <w:rPr>
                <w:rFonts w:ascii="Arial" w:hAnsi="Arial" w:cs="Arial"/>
                <w:sz w:val="16"/>
                <w:szCs w:val="16"/>
              </w:rPr>
              <w:t>met aanduiding</w:t>
            </w:r>
            <w:r w:rsidR="00990C3E">
              <w:rPr>
                <w:rFonts w:ascii="Arial" w:hAnsi="Arial" w:cs="Arial"/>
                <w:sz w:val="16"/>
                <w:szCs w:val="16"/>
              </w:rPr>
              <w:t xml:space="preserve"> wordt getoond in paragraaf Koop dan </w:t>
            </w:r>
            <w:r>
              <w:rPr>
                <w:rFonts w:ascii="Arial" w:hAnsi="Arial" w:cs="Arial"/>
                <w:sz w:val="16"/>
                <w:szCs w:val="16"/>
              </w:rPr>
              <w:t xml:space="preserve">worden beide koopovereenkomsten genoemd in </w:t>
            </w:r>
            <w:r w:rsidR="00990C3E">
              <w:rPr>
                <w:rFonts w:ascii="Arial" w:hAnsi="Arial" w:cs="Arial"/>
                <w:sz w:val="16"/>
                <w:szCs w:val="16"/>
              </w:rPr>
              <w:t>paragraaf L</w:t>
            </w:r>
            <w:r>
              <w:rPr>
                <w:rFonts w:ascii="Arial" w:hAnsi="Arial" w:cs="Arial"/>
                <w:sz w:val="16"/>
                <w:szCs w:val="16"/>
              </w:rPr>
              <w:t>evering</w:t>
            </w:r>
            <w:r w:rsidR="00990C3E">
              <w:rPr>
                <w:rFonts w:ascii="Arial" w:hAnsi="Arial" w:cs="Arial"/>
                <w:sz w:val="16"/>
                <w:szCs w:val="16"/>
              </w:rPr>
              <w:t xml:space="preserve"> ipv alleen de eerste.</w:t>
            </w:r>
          </w:p>
        </w:tc>
      </w:tr>
      <w:tr w:rsidR="00B54AE9" w:rsidRPr="00584193" w14:paraId="6B6C2EF0" w14:textId="77777777" w:rsidTr="007E13E1">
        <w:tc>
          <w:tcPr>
            <w:tcW w:w="779" w:type="dxa"/>
          </w:tcPr>
          <w:p w14:paraId="3CE482F1" w14:textId="77777777" w:rsidR="00B54AE9" w:rsidRDefault="00B54AE9"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4.5.0</w:t>
            </w:r>
          </w:p>
        </w:tc>
        <w:tc>
          <w:tcPr>
            <w:tcW w:w="1991" w:type="dxa"/>
          </w:tcPr>
          <w:p w14:paraId="25803BE2" w14:textId="77777777" w:rsidR="00B54AE9" w:rsidRDefault="00B54AE9" w:rsidP="00674351">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7 januari 2016</w:t>
            </w:r>
          </w:p>
        </w:tc>
        <w:tc>
          <w:tcPr>
            <w:tcW w:w="1695" w:type="dxa"/>
          </w:tcPr>
          <w:p w14:paraId="438608E5" w14:textId="77777777" w:rsidR="00B54AE9" w:rsidRDefault="00B54AE9"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14:paraId="08101116" w14:textId="77777777" w:rsidR="00B54AE9" w:rsidRPr="00B54AE9" w:rsidRDefault="00B54AE9" w:rsidP="00B54AE9">
            <w:pPr>
              <w:snapToGrid w:val="0"/>
              <w:spacing w:line="280" w:lineRule="atLeast"/>
              <w:rPr>
                <w:rFonts w:ascii="Arial" w:hAnsi="Arial" w:cs="Arial"/>
                <w:sz w:val="16"/>
                <w:szCs w:val="16"/>
              </w:rPr>
            </w:pPr>
            <w:r w:rsidRPr="00B54AE9">
              <w:rPr>
                <w:rFonts w:ascii="Arial" w:hAnsi="Arial"/>
                <w:kern w:val="28"/>
                <w:sz w:val="16"/>
                <w:szCs w:val="16"/>
                <w:lang w:eastAsia="en-US"/>
              </w:rPr>
              <w:t>AA-2397 aangepast naar nieuwste versie tekstblok</w:t>
            </w:r>
            <w:r>
              <w:rPr>
                <w:rFonts w:ascii="Arial" w:hAnsi="Arial"/>
                <w:kern w:val="28"/>
                <w:sz w:val="16"/>
                <w:szCs w:val="16"/>
                <w:lang w:eastAsia="en-US"/>
              </w:rPr>
              <w:t xml:space="preserve"> Partij niet natuurlijk persoon</w:t>
            </w:r>
          </w:p>
        </w:tc>
      </w:tr>
      <w:tr w:rsidR="00D41D97" w:rsidRPr="00584193" w14:paraId="4B343037" w14:textId="77777777" w:rsidTr="007E13E1">
        <w:tc>
          <w:tcPr>
            <w:tcW w:w="779" w:type="dxa"/>
          </w:tcPr>
          <w:p w14:paraId="3051A500" w14:textId="77777777" w:rsidR="00D41D97" w:rsidRDefault="00D41D97"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4.6.0</w:t>
            </w:r>
          </w:p>
        </w:tc>
        <w:tc>
          <w:tcPr>
            <w:tcW w:w="1991" w:type="dxa"/>
          </w:tcPr>
          <w:p w14:paraId="4733B58F" w14:textId="77777777" w:rsidR="00D41D97" w:rsidRDefault="00E07EA7" w:rsidP="00E07EA7">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8</w:t>
            </w:r>
            <w:r w:rsidR="00D41D97">
              <w:rPr>
                <w:rStyle w:val="Datumopmaakprofiel"/>
                <w:rFonts w:ascii="Arial" w:hAnsi="Arial" w:cs="Arial"/>
                <w:kern w:val="28"/>
                <w:sz w:val="16"/>
                <w:szCs w:val="16"/>
                <w:lang w:val="en-US" w:eastAsia="en-US"/>
              </w:rPr>
              <w:t xml:space="preserve"> maart 2016</w:t>
            </w:r>
          </w:p>
        </w:tc>
        <w:tc>
          <w:tcPr>
            <w:tcW w:w="1695" w:type="dxa"/>
          </w:tcPr>
          <w:p w14:paraId="25C91082" w14:textId="77777777" w:rsidR="00D41D97" w:rsidRDefault="00D41D97" w:rsidP="00674351">
            <w:pPr>
              <w:snapToGrid w:val="0"/>
              <w:spacing w:line="280" w:lineRule="atLeast"/>
              <w:rPr>
                <w:rFonts w:ascii="Arial" w:hAnsi="Arial" w:cs="Arial"/>
                <w:kern w:val="28"/>
                <w:sz w:val="16"/>
                <w:szCs w:val="16"/>
                <w:lang w:val="en-US" w:eastAsia="en-US"/>
              </w:rPr>
            </w:pPr>
            <w:r>
              <w:rPr>
                <w:rFonts w:ascii="Arial" w:hAnsi="Arial" w:cs="Arial"/>
                <w:kern w:val="28"/>
                <w:sz w:val="16"/>
                <w:szCs w:val="16"/>
                <w:lang w:val="en-US" w:eastAsia="en-US"/>
              </w:rPr>
              <w:t>LG/PPB</w:t>
            </w:r>
          </w:p>
        </w:tc>
        <w:tc>
          <w:tcPr>
            <w:tcW w:w="4394" w:type="dxa"/>
          </w:tcPr>
          <w:p w14:paraId="2D8B11BC" w14:textId="77777777" w:rsidR="004719B7" w:rsidRPr="00497162" w:rsidRDefault="00497162" w:rsidP="00B54AE9">
            <w:pPr>
              <w:snapToGrid w:val="0"/>
              <w:spacing w:line="280" w:lineRule="atLeast"/>
              <w:rPr>
                <w:rFonts w:ascii="Arial" w:hAnsi="Arial"/>
                <w:kern w:val="28"/>
                <w:sz w:val="16"/>
                <w:szCs w:val="16"/>
                <w:lang w:eastAsia="en-US"/>
              </w:rPr>
            </w:pPr>
            <w:r w:rsidRPr="00497162">
              <w:rPr>
                <w:rFonts w:ascii="Arial" w:hAnsi="Arial"/>
                <w:kern w:val="28"/>
                <w:sz w:val="16"/>
                <w:szCs w:val="16"/>
                <w:lang w:eastAsia="en-US"/>
              </w:rPr>
              <w:t>Versienummers tekstblokken verwijderd voor betere onderhoudbaarheid, opgenomen in releasenotes</w:t>
            </w:r>
          </w:p>
        </w:tc>
      </w:tr>
      <w:tr w:rsidR="00780CDC" w:rsidRPr="00584193" w14:paraId="6F75AEED" w14:textId="77777777" w:rsidTr="007E13E1">
        <w:tc>
          <w:tcPr>
            <w:tcW w:w="779" w:type="dxa"/>
          </w:tcPr>
          <w:p w14:paraId="2C2A7C6F" w14:textId="1E15F53E" w:rsidR="00780CDC" w:rsidRDefault="009A3DA2" w:rsidP="000A4BD6">
            <w:pPr>
              <w:pStyle w:val="Koptekst"/>
              <w:tabs>
                <w:tab w:val="left" w:pos="708"/>
              </w:tabs>
              <w:spacing w:line="280" w:lineRule="exact"/>
              <w:rPr>
                <w:rStyle w:val="Versie"/>
                <w:rFonts w:ascii="Arial" w:hAnsi="Arial" w:cs="Arial"/>
                <w:kern w:val="28"/>
                <w:sz w:val="16"/>
                <w:szCs w:val="16"/>
                <w:lang w:val="en-US" w:eastAsia="en-US"/>
              </w:rPr>
            </w:pPr>
            <w:r>
              <w:rPr>
                <w:rStyle w:val="Versie"/>
                <w:rFonts w:ascii="Arial" w:hAnsi="Arial" w:cs="Arial"/>
                <w:kern w:val="28"/>
                <w:sz w:val="16"/>
                <w:szCs w:val="16"/>
                <w:lang w:val="en-US" w:eastAsia="en-US"/>
              </w:rPr>
              <w:t>5</w:t>
            </w:r>
            <w:r>
              <w:rPr>
                <w:rStyle w:val="Versie"/>
                <w:kern w:val="28"/>
                <w:sz w:val="16"/>
                <w:szCs w:val="16"/>
                <w:lang w:val="en-US" w:eastAsia="en-US"/>
              </w:rPr>
              <w:t>.0</w:t>
            </w:r>
          </w:p>
        </w:tc>
        <w:tc>
          <w:tcPr>
            <w:tcW w:w="1991" w:type="dxa"/>
          </w:tcPr>
          <w:p w14:paraId="74F4689E" w14:textId="4B6E0EF5" w:rsidR="00780CDC" w:rsidRDefault="009A3DA2" w:rsidP="00E07EA7">
            <w:pPr>
              <w:snapToGrid w:val="0"/>
              <w:spacing w:line="280" w:lineRule="atLeast"/>
              <w:rPr>
                <w:rStyle w:val="Datumopmaakprofiel"/>
                <w:rFonts w:ascii="Arial" w:hAnsi="Arial" w:cs="Arial"/>
                <w:kern w:val="28"/>
                <w:sz w:val="16"/>
                <w:szCs w:val="16"/>
                <w:lang w:val="en-US" w:eastAsia="en-US"/>
              </w:rPr>
            </w:pPr>
            <w:r>
              <w:rPr>
                <w:rStyle w:val="Datumopmaakprofiel"/>
                <w:rFonts w:ascii="Arial" w:hAnsi="Arial" w:cs="Arial"/>
                <w:kern w:val="28"/>
                <w:sz w:val="16"/>
                <w:szCs w:val="16"/>
                <w:lang w:val="en-US" w:eastAsia="en-US"/>
              </w:rPr>
              <w:t>1</w:t>
            </w:r>
            <w:r>
              <w:rPr>
                <w:rStyle w:val="Datumopmaakprofiel"/>
                <w:kern w:val="28"/>
                <w:sz w:val="16"/>
                <w:szCs w:val="16"/>
                <w:lang w:val="en-US" w:eastAsia="en-US"/>
              </w:rPr>
              <w:t>0 novemnber 2021</w:t>
            </w:r>
          </w:p>
        </w:tc>
        <w:tc>
          <w:tcPr>
            <w:tcW w:w="1695" w:type="dxa"/>
          </w:tcPr>
          <w:p w14:paraId="5F5E5B60" w14:textId="4C04D025" w:rsidR="00780CDC" w:rsidRDefault="009A3DA2" w:rsidP="00674351">
            <w:pPr>
              <w:snapToGrid w:val="0"/>
              <w:spacing w:line="280" w:lineRule="atLeast"/>
              <w:rPr>
                <w:rFonts w:ascii="Arial" w:hAnsi="Arial" w:cs="Arial"/>
                <w:kern w:val="28"/>
                <w:sz w:val="16"/>
                <w:szCs w:val="16"/>
                <w:lang w:val="en-US" w:eastAsia="en-US"/>
              </w:rPr>
            </w:pPr>
            <w:bookmarkStart w:id="61" w:name="_Hlk93405864"/>
            <w:r w:rsidRPr="009A3DA2">
              <w:rPr>
                <w:rFonts w:ascii="Arial" w:hAnsi="Arial" w:cs="Arial"/>
                <w:kern w:val="28"/>
                <w:sz w:val="16"/>
                <w:szCs w:val="16"/>
                <w:lang w:val="en-US" w:eastAsia="en-US"/>
              </w:rPr>
              <w:t>BOI/BSU2/Team2/AA</w:t>
            </w:r>
            <w:bookmarkEnd w:id="61"/>
          </w:p>
        </w:tc>
        <w:tc>
          <w:tcPr>
            <w:tcW w:w="4394" w:type="dxa"/>
          </w:tcPr>
          <w:p w14:paraId="5415BDF4" w14:textId="6FB1F906" w:rsidR="009A3DA2" w:rsidRDefault="009A3DA2" w:rsidP="00B54AE9">
            <w:pPr>
              <w:snapToGrid w:val="0"/>
              <w:spacing w:line="280" w:lineRule="atLeast"/>
              <w:rPr>
                <w:rFonts w:ascii="Arial" w:hAnsi="Arial"/>
                <w:kern w:val="28"/>
                <w:sz w:val="16"/>
                <w:szCs w:val="16"/>
                <w:lang w:eastAsia="en-US"/>
              </w:rPr>
            </w:pPr>
            <w:r>
              <w:rPr>
                <w:rFonts w:ascii="Arial" w:hAnsi="Arial"/>
                <w:kern w:val="28"/>
                <w:sz w:val="16"/>
                <w:szCs w:val="16"/>
                <w:lang w:eastAsia="en-US"/>
              </w:rPr>
              <w:t>AA-5111: akte geschikt gemaakt voor Nieuwbouw.</w:t>
            </w:r>
          </w:p>
          <w:p w14:paraId="41E453F5" w14:textId="5D1CF8F0" w:rsidR="00780CDC" w:rsidRPr="00497162" w:rsidRDefault="009A3DA2" w:rsidP="00B54AE9">
            <w:pPr>
              <w:snapToGrid w:val="0"/>
              <w:spacing w:line="280" w:lineRule="atLeast"/>
              <w:rPr>
                <w:rFonts w:ascii="Arial" w:hAnsi="Arial"/>
                <w:kern w:val="28"/>
                <w:sz w:val="16"/>
                <w:szCs w:val="16"/>
                <w:lang w:eastAsia="en-US"/>
              </w:rPr>
            </w:pPr>
            <w:r>
              <w:rPr>
                <w:rFonts w:ascii="Arial" w:hAnsi="Arial"/>
                <w:kern w:val="28"/>
                <w:sz w:val="16"/>
                <w:szCs w:val="16"/>
                <w:lang w:eastAsia="en-US"/>
              </w:rPr>
              <w:t>Partijnamen en benaming koop</w:t>
            </w:r>
            <w:r w:rsidR="00F25EEE">
              <w:rPr>
                <w:rFonts w:ascii="Arial" w:hAnsi="Arial"/>
                <w:kern w:val="28"/>
                <w:sz w:val="16"/>
                <w:szCs w:val="16"/>
                <w:lang w:eastAsia="en-US"/>
              </w:rPr>
              <w:t>o</w:t>
            </w:r>
            <w:r>
              <w:rPr>
                <w:rFonts w:ascii="Arial" w:hAnsi="Arial"/>
                <w:kern w:val="28"/>
                <w:sz w:val="16"/>
                <w:szCs w:val="16"/>
                <w:lang w:eastAsia="en-US"/>
              </w:rPr>
              <w:t>vereenko</w:t>
            </w:r>
            <w:r w:rsidR="00F25EEE">
              <w:rPr>
                <w:rFonts w:ascii="Arial" w:hAnsi="Arial"/>
                <w:kern w:val="28"/>
                <w:sz w:val="16"/>
                <w:szCs w:val="16"/>
                <w:lang w:eastAsia="en-US"/>
              </w:rPr>
              <w:t>m</w:t>
            </w:r>
            <w:r>
              <w:rPr>
                <w:rFonts w:ascii="Arial" w:hAnsi="Arial"/>
                <w:kern w:val="28"/>
                <w:sz w:val="16"/>
                <w:szCs w:val="16"/>
                <w:lang w:eastAsia="en-US"/>
              </w:rPr>
              <w:t>st zijn vrije veld geworden.</w:t>
            </w:r>
          </w:p>
        </w:tc>
      </w:tr>
      <w:tr w:rsidR="00C3602B" w:rsidRPr="00584193" w14:paraId="50BE2B84" w14:textId="77777777" w:rsidTr="007E13E1">
        <w:trPr>
          <w:ins w:id="62" w:author="Schootbrugge, Jean-Michel van de" w:date="2023-10-12T09:36:00Z"/>
        </w:trPr>
        <w:tc>
          <w:tcPr>
            <w:tcW w:w="779" w:type="dxa"/>
          </w:tcPr>
          <w:p w14:paraId="24ECA938" w14:textId="31A73F42" w:rsidR="00C3602B" w:rsidRDefault="00C3602B" w:rsidP="000A4BD6">
            <w:pPr>
              <w:pStyle w:val="Koptekst"/>
              <w:tabs>
                <w:tab w:val="left" w:pos="708"/>
              </w:tabs>
              <w:spacing w:line="280" w:lineRule="exact"/>
              <w:rPr>
                <w:ins w:id="63" w:author="Schootbrugge, Jean-Michel van de" w:date="2023-10-12T09:36:00Z"/>
                <w:rStyle w:val="Versie"/>
                <w:rFonts w:ascii="Arial" w:hAnsi="Arial" w:cs="Arial"/>
                <w:kern w:val="28"/>
                <w:sz w:val="16"/>
                <w:szCs w:val="16"/>
                <w:lang w:val="en-US" w:eastAsia="en-US"/>
              </w:rPr>
            </w:pPr>
            <w:ins w:id="64" w:author="Schootbrugge, Jean-Michel van de" w:date="2023-10-12T09:36:00Z">
              <w:r>
                <w:rPr>
                  <w:rStyle w:val="Versie"/>
                  <w:rFonts w:ascii="Arial" w:hAnsi="Arial" w:cs="Arial"/>
                  <w:kern w:val="28"/>
                  <w:sz w:val="16"/>
                  <w:szCs w:val="16"/>
                  <w:lang w:val="en-US" w:eastAsia="en-US"/>
                </w:rPr>
                <w:t>6</w:t>
              </w:r>
              <w:r>
                <w:rPr>
                  <w:rStyle w:val="Versie"/>
                  <w:kern w:val="28"/>
                  <w:sz w:val="16"/>
                  <w:szCs w:val="16"/>
                  <w:lang w:val="en-US" w:eastAsia="en-US"/>
                </w:rPr>
                <w:t>.0</w:t>
              </w:r>
            </w:ins>
          </w:p>
        </w:tc>
        <w:tc>
          <w:tcPr>
            <w:tcW w:w="1991" w:type="dxa"/>
          </w:tcPr>
          <w:p w14:paraId="262482AA" w14:textId="72D44898" w:rsidR="00C3602B" w:rsidRDefault="00C3602B" w:rsidP="00E07EA7">
            <w:pPr>
              <w:snapToGrid w:val="0"/>
              <w:spacing w:line="280" w:lineRule="atLeast"/>
              <w:rPr>
                <w:ins w:id="65" w:author="Schootbrugge, Jean-Michel van de" w:date="2023-10-12T09:36:00Z"/>
                <w:rStyle w:val="Datumopmaakprofiel"/>
                <w:rFonts w:ascii="Arial" w:hAnsi="Arial" w:cs="Arial"/>
                <w:kern w:val="28"/>
                <w:sz w:val="16"/>
                <w:szCs w:val="16"/>
                <w:lang w:val="en-US" w:eastAsia="en-US"/>
              </w:rPr>
            </w:pPr>
            <w:ins w:id="66" w:author="Schootbrugge, Jean-Michel van de" w:date="2023-10-12T09:36:00Z">
              <w:r>
                <w:rPr>
                  <w:rStyle w:val="Datumopmaakprofiel"/>
                  <w:rFonts w:ascii="Arial" w:hAnsi="Arial" w:cs="Arial"/>
                  <w:kern w:val="28"/>
                  <w:sz w:val="16"/>
                  <w:szCs w:val="16"/>
                  <w:lang w:val="en-US" w:eastAsia="en-US"/>
                </w:rPr>
                <w:t>1</w:t>
              </w:r>
              <w:r>
                <w:rPr>
                  <w:rStyle w:val="Datumopmaakprofiel"/>
                  <w:kern w:val="28"/>
                  <w:sz w:val="16"/>
                  <w:szCs w:val="16"/>
                  <w:lang w:val="en-US" w:eastAsia="en-US"/>
                </w:rPr>
                <w:t>2 oktober 2023</w:t>
              </w:r>
            </w:ins>
          </w:p>
        </w:tc>
        <w:tc>
          <w:tcPr>
            <w:tcW w:w="1695" w:type="dxa"/>
          </w:tcPr>
          <w:p w14:paraId="61B58BDF" w14:textId="409F3B20" w:rsidR="00C3602B" w:rsidRPr="009A3DA2" w:rsidRDefault="00C3602B" w:rsidP="00674351">
            <w:pPr>
              <w:snapToGrid w:val="0"/>
              <w:spacing w:line="280" w:lineRule="atLeast"/>
              <w:rPr>
                <w:ins w:id="67" w:author="Schootbrugge, Jean-Michel van de" w:date="2023-10-12T09:36:00Z"/>
                <w:rFonts w:ascii="Arial" w:hAnsi="Arial" w:cs="Arial"/>
                <w:kern w:val="28"/>
                <w:sz w:val="16"/>
                <w:szCs w:val="16"/>
                <w:lang w:val="en-US" w:eastAsia="en-US"/>
              </w:rPr>
            </w:pPr>
            <w:ins w:id="68" w:author="Schootbrugge, Jean-Michel van de" w:date="2023-10-12T09:37:00Z">
              <w:r>
                <w:rPr>
                  <w:rFonts w:ascii="Arial" w:hAnsi="Arial" w:cs="Arial"/>
                  <w:kern w:val="28"/>
                  <w:sz w:val="16"/>
                  <w:szCs w:val="16"/>
                  <w:lang w:val="en-US" w:eastAsia="en-US"/>
                </w:rPr>
                <w:t>ODR/DPI</w:t>
              </w:r>
            </w:ins>
          </w:p>
        </w:tc>
        <w:tc>
          <w:tcPr>
            <w:tcW w:w="4394" w:type="dxa"/>
          </w:tcPr>
          <w:p w14:paraId="0CC3DB3B" w14:textId="5E764E77" w:rsidR="00C3602B" w:rsidRDefault="00C3602B" w:rsidP="00B54AE9">
            <w:pPr>
              <w:snapToGrid w:val="0"/>
              <w:spacing w:line="280" w:lineRule="atLeast"/>
              <w:rPr>
                <w:ins w:id="69" w:author="Schootbrugge, Jean-Michel van de" w:date="2023-10-12T09:36:00Z"/>
                <w:rFonts w:ascii="Arial" w:hAnsi="Arial"/>
                <w:kern w:val="28"/>
                <w:sz w:val="16"/>
                <w:szCs w:val="16"/>
                <w:lang w:eastAsia="en-US"/>
              </w:rPr>
            </w:pPr>
            <w:ins w:id="70" w:author="Schootbrugge, Jean-Michel van de" w:date="2023-10-12T09:37:00Z">
              <w:r>
                <w:rPr>
                  <w:rFonts w:ascii="Arial" w:hAnsi="Arial"/>
                  <w:kern w:val="28"/>
                  <w:sz w:val="16"/>
                  <w:szCs w:val="16"/>
                  <w:lang w:eastAsia="en-US"/>
                </w:rPr>
                <w:t xml:space="preserve">Wijziging tekst per 1-1-2024 ten aanzien van de wijziging </w:t>
              </w:r>
            </w:ins>
            <w:ins w:id="71" w:author="Schootbrugge, Jean-Michel van de" w:date="2023-10-12T09:38:00Z">
              <w:r>
                <w:rPr>
                  <w:rFonts w:ascii="Arial" w:hAnsi="Arial"/>
                  <w:kern w:val="28"/>
                  <w:sz w:val="16"/>
                  <w:szCs w:val="16"/>
                  <w:lang w:eastAsia="en-US"/>
                </w:rPr>
                <w:t>van WVG naar Omgevingswet</w:t>
              </w:r>
            </w:ins>
          </w:p>
        </w:tc>
      </w:tr>
    </w:tbl>
    <w:p w14:paraId="10C49A89" w14:textId="77777777" w:rsidR="00902981" w:rsidRPr="00584193" w:rsidRDefault="00902981" w:rsidP="00902981">
      <w:pPr>
        <w:pStyle w:val="Koptekst"/>
        <w:tabs>
          <w:tab w:val="left" w:pos="708"/>
        </w:tabs>
        <w:spacing w:line="280" w:lineRule="exact"/>
        <w:rPr>
          <w:rStyle w:val="Versie"/>
          <w:rFonts w:ascii="Arial" w:hAnsi="Arial" w:cs="Arial"/>
          <w:kern w:val="28"/>
          <w:sz w:val="20"/>
          <w:lang w:eastAsia="en-US"/>
        </w:rPr>
      </w:pPr>
    </w:p>
    <w:p w14:paraId="6169248D" w14:textId="77777777" w:rsidR="00C62B9A" w:rsidRPr="007E2ED5" w:rsidRDefault="00C62B9A" w:rsidP="00E621CD"/>
    <w:sectPr w:rsidR="00C62B9A" w:rsidRPr="007E2ED5" w:rsidSect="00AB0151">
      <w:headerReference w:type="even" r:id="rId10"/>
      <w:headerReference w:type="default" r:id="rId11"/>
      <w:footerReference w:type="even" r:id="rId12"/>
      <w:footerReference w:type="default" r:id="rId13"/>
      <w:headerReference w:type="first" r:id="rId14"/>
      <w:footerReference w:type="first" r:id="rId15"/>
      <w:pgSz w:w="11906" w:h="16838"/>
      <w:pgMar w:top="1417" w:right="1106"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07610" w14:textId="77777777" w:rsidR="00924E1D" w:rsidRDefault="00924E1D">
      <w:r>
        <w:separator/>
      </w:r>
    </w:p>
  </w:endnote>
  <w:endnote w:type="continuationSeparator" w:id="0">
    <w:p w14:paraId="176C294E" w14:textId="77777777" w:rsidR="00924E1D" w:rsidRDefault="00924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default"/>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E81E4" w14:textId="77777777" w:rsidR="0037106D" w:rsidRDefault="0037106D" w:rsidP="009365C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3C9BB3C" w14:textId="77777777" w:rsidR="0037106D" w:rsidRDefault="0037106D" w:rsidP="002F11AC">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CC93A" w14:textId="77777777" w:rsidR="0037106D" w:rsidRDefault="0037106D" w:rsidP="009365C7">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D571E8">
      <w:rPr>
        <w:rStyle w:val="Paginanummer"/>
        <w:noProof/>
      </w:rPr>
      <w:t>10</w:t>
    </w:r>
    <w:r>
      <w:rPr>
        <w:rStyle w:val="Paginanummer"/>
      </w:rPr>
      <w:fldChar w:fldCharType="end"/>
    </w:r>
  </w:p>
  <w:p w14:paraId="097083ED" w14:textId="77777777" w:rsidR="0037106D" w:rsidRDefault="0037106D" w:rsidP="002F11AC">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9EFE2" w14:textId="77777777" w:rsidR="0037106D" w:rsidRDefault="0037106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63733" w14:textId="77777777" w:rsidR="00924E1D" w:rsidRDefault="00924E1D">
      <w:r>
        <w:separator/>
      </w:r>
    </w:p>
  </w:footnote>
  <w:footnote w:type="continuationSeparator" w:id="0">
    <w:p w14:paraId="55165E8F" w14:textId="77777777" w:rsidR="00924E1D" w:rsidRDefault="00924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32D5D" w14:textId="77777777" w:rsidR="0037106D" w:rsidRDefault="0037106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4AB8B" w14:textId="77777777" w:rsidR="0037106D" w:rsidRDefault="0037106D">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614F" w14:textId="77777777" w:rsidR="0037106D" w:rsidRDefault="0037106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EFD"/>
    <w:multiLevelType w:val="multilevel"/>
    <w:tmpl w:val="28AA774C"/>
    <w:lvl w:ilvl="0">
      <w:start w:val="1"/>
      <w:numFmt w:val="bullet"/>
      <w:lvlText w:val="-"/>
      <w:lvlJc w:val="left"/>
      <w:pPr>
        <w:tabs>
          <w:tab w:val="num" w:pos="720"/>
        </w:tabs>
        <w:ind w:left="720" w:hanging="363"/>
      </w:pPr>
      <w:rPr>
        <w:rFonts w:ascii="Arial" w:hAnsi="Arial" w:hint="default"/>
        <w:color w:val="8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960E85"/>
    <w:multiLevelType w:val="hybridMultilevel"/>
    <w:tmpl w:val="F078F510"/>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0D6D4E4F"/>
    <w:multiLevelType w:val="hybridMultilevel"/>
    <w:tmpl w:val="F1E20598"/>
    <w:lvl w:ilvl="0" w:tplc="939E9E88">
      <w:start w:val="7"/>
      <w:numFmt w:val="bullet"/>
      <w:lvlText w:val="-"/>
      <w:lvlJc w:val="left"/>
      <w:pPr>
        <w:tabs>
          <w:tab w:val="num" w:pos="720"/>
        </w:tabs>
        <w:ind w:left="720" w:hanging="360"/>
      </w:pPr>
      <w:rPr>
        <w:rFonts w:ascii="Times New Roman" w:hAnsi="Times New Roman" w:cs="Times New Roman" w:hint="default"/>
        <w:color w:val="FF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CD1C14"/>
    <w:multiLevelType w:val="hybridMultilevel"/>
    <w:tmpl w:val="BFFA7C3A"/>
    <w:lvl w:ilvl="0" w:tplc="213A134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1D1134"/>
    <w:multiLevelType w:val="hybridMultilevel"/>
    <w:tmpl w:val="2050008A"/>
    <w:lvl w:ilvl="0" w:tplc="5C708AE0">
      <w:numFmt w:val="bullet"/>
      <w:lvlText w:val="-"/>
      <w:lvlJc w:val="left"/>
      <w:pPr>
        <w:tabs>
          <w:tab w:val="num" w:pos="720"/>
        </w:tabs>
        <w:ind w:left="720" w:hanging="360"/>
      </w:pPr>
      <w:rPr>
        <w:rFonts w:ascii="Times New Roman" w:eastAsia="Times New Roman" w:hAnsi="Times New Roman" w:cs="Times New Roman" w:hint="default"/>
        <w:color w:val="008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C523BC"/>
    <w:multiLevelType w:val="hybridMultilevel"/>
    <w:tmpl w:val="9C84051E"/>
    <w:lvl w:ilvl="0" w:tplc="B512E610">
      <w:start w:val="1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2CC2FD7"/>
    <w:multiLevelType w:val="multilevel"/>
    <w:tmpl w:val="1C042458"/>
    <w:lvl w:ilvl="0">
      <w:start w:val="7"/>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BC6DB4"/>
    <w:multiLevelType w:val="hybridMultilevel"/>
    <w:tmpl w:val="BB2279C0"/>
    <w:lvl w:ilvl="0" w:tplc="9B549106">
      <w:start w:val="1"/>
      <w:numFmt w:val="bullet"/>
      <w:lvlText w:val="-"/>
      <w:lvlJc w:val="left"/>
      <w:pPr>
        <w:tabs>
          <w:tab w:val="num" w:pos="357"/>
        </w:tabs>
        <w:ind w:left="357" w:hanging="357"/>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450123"/>
    <w:multiLevelType w:val="hybridMultilevel"/>
    <w:tmpl w:val="7668D4CE"/>
    <w:lvl w:ilvl="0" w:tplc="368033EA">
      <w:start w:val="1"/>
      <w:numFmt w:val="bullet"/>
      <w:lvlText w:val="-"/>
      <w:lvlJc w:val="left"/>
      <w:pPr>
        <w:tabs>
          <w:tab w:val="num" w:pos="723"/>
        </w:tabs>
        <w:ind w:left="723" w:hanging="723"/>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10" w15:restartNumberingAfterBreak="0">
    <w:nsid w:val="50D83C76"/>
    <w:multiLevelType w:val="hybridMultilevel"/>
    <w:tmpl w:val="711008EE"/>
    <w:lvl w:ilvl="0" w:tplc="83A24AAA">
      <w:start w:val="1"/>
      <w:numFmt w:val="lowerLetter"/>
      <w:lvlText w:val="%1."/>
      <w:lvlJc w:val="left"/>
      <w:pPr>
        <w:tabs>
          <w:tab w:val="num" w:pos="780"/>
        </w:tabs>
        <w:ind w:left="780" w:hanging="360"/>
      </w:pPr>
      <w:rPr>
        <w:color w:val="800080"/>
      </w:rPr>
    </w:lvl>
    <w:lvl w:ilvl="1" w:tplc="04130019">
      <w:start w:val="1"/>
      <w:numFmt w:val="lowerLetter"/>
      <w:lvlText w:val="%2."/>
      <w:lvlJc w:val="left"/>
      <w:pPr>
        <w:tabs>
          <w:tab w:val="num" w:pos="1500"/>
        </w:tabs>
        <w:ind w:left="1500" w:hanging="360"/>
      </w:pPr>
    </w:lvl>
    <w:lvl w:ilvl="2" w:tplc="D4708822">
      <w:start w:val="2"/>
      <w:numFmt w:val="bullet"/>
      <w:lvlText w:val="-"/>
      <w:lvlJc w:val="left"/>
      <w:pPr>
        <w:tabs>
          <w:tab w:val="num" w:pos="2400"/>
        </w:tabs>
        <w:ind w:left="2400" w:hanging="360"/>
      </w:pPr>
      <w:rPr>
        <w:rFonts w:ascii="Times New Roman" w:eastAsia="Times New Roman" w:hAnsi="Times New Roman" w:cs="Times New Roman" w:hint="default"/>
      </w:r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11" w15:restartNumberingAfterBreak="0">
    <w:nsid w:val="55D21411"/>
    <w:multiLevelType w:val="multilevel"/>
    <w:tmpl w:val="7668D4CE"/>
    <w:lvl w:ilvl="0">
      <w:start w:val="1"/>
      <w:numFmt w:val="bullet"/>
      <w:lvlText w:val="-"/>
      <w:lvlJc w:val="left"/>
      <w:pPr>
        <w:tabs>
          <w:tab w:val="num" w:pos="723"/>
        </w:tabs>
        <w:ind w:left="723" w:hanging="723"/>
      </w:pPr>
      <w:rPr>
        <w:rFonts w:ascii="Arial" w:hAnsi="Arial" w:hint="default"/>
        <w:color w:val="8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3103B2"/>
    <w:multiLevelType w:val="hybridMultilevel"/>
    <w:tmpl w:val="A20AC57A"/>
    <w:lvl w:ilvl="0" w:tplc="5BAAFD72">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353652"/>
    <w:multiLevelType w:val="hybridMultilevel"/>
    <w:tmpl w:val="28AA774C"/>
    <w:lvl w:ilvl="0" w:tplc="EB06CB80">
      <w:start w:val="1"/>
      <w:numFmt w:val="bullet"/>
      <w:lvlText w:val="-"/>
      <w:lvlJc w:val="left"/>
      <w:pPr>
        <w:tabs>
          <w:tab w:val="num" w:pos="720"/>
        </w:tabs>
        <w:ind w:left="720" w:hanging="363"/>
      </w:pPr>
      <w:rPr>
        <w:rFonts w:ascii="Arial" w:hAnsi="Arial" w:hint="default"/>
        <w:color w:val="80008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3447F84"/>
    <w:multiLevelType w:val="hybridMultilevel"/>
    <w:tmpl w:val="B9AEBCCE"/>
    <w:lvl w:ilvl="0" w:tplc="1C8028F2">
      <w:start w:val="1"/>
      <w:numFmt w:val="decimal"/>
      <w:lvlText w:val="%1"/>
      <w:lvlJc w:val="left"/>
      <w:pPr>
        <w:tabs>
          <w:tab w:val="num" w:pos="780"/>
        </w:tabs>
        <w:ind w:left="780" w:hanging="360"/>
      </w:pPr>
      <w:rPr>
        <w:rFonts w:hint="default"/>
        <w:color w:val="800080"/>
      </w:rPr>
    </w:lvl>
    <w:lvl w:ilvl="1" w:tplc="00190409" w:tentative="1">
      <w:start w:val="1"/>
      <w:numFmt w:val="lowerLetter"/>
      <w:lvlText w:val="%2."/>
      <w:lvlJc w:val="left"/>
      <w:pPr>
        <w:tabs>
          <w:tab w:val="num" w:pos="1500"/>
        </w:tabs>
        <w:ind w:left="1500" w:hanging="360"/>
      </w:pPr>
    </w:lvl>
    <w:lvl w:ilvl="2" w:tplc="001B0409" w:tentative="1">
      <w:start w:val="1"/>
      <w:numFmt w:val="lowerRoman"/>
      <w:lvlText w:val="%3."/>
      <w:lvlJc w:val="right"/>
      <w:pPr>
        <w:tabs>
          <w:tab w:val="num" w:pos="2220"/>
        </w:tabs>
        <w:ind w:left="2220" w:hanging="180"/>
      </w:pPr>
    </w:lvl>
    <w:lvl w:ilvl="3" w:tplc="000F0409" w:tentative="1">
      <w:start w:val="1"/>
      <w:numFmt w:val="decimal"/>
      <w:lvlText w:val="%4."/>
      <w:lvlJc w:val="left"/>
      <w:pPr>
        <w:tabs>
          <w:tab w:val="num" w:pos="2940"/>
        </w:tabs>
        <w:ind w:left="2940" w:hanging="360"/>
      </w:pPr>
    </w:lvl>
    <w:lvl w:ilvl="4" w:tplc="00190409" w:tentative="1">
      <w:start w:val="1"/>
      <w:numFmt w:val="lowerLetter"/>
      <w:lvlText w:val="%5."/>
      <w:lvlJc w:val="left"/>
      <w:pPr>
        <w:tabs>
          <w:tab w:val="num" w:pos="3660"/>
        </w:tabs>
        <w:ind w:left="3660" w:hanging="360"/>
      </w:pPr>
    </w:lvl>
    <w:lvl w:ilvl="5" w:tplc="001B0409" w:tentative="1">
      <w:start w:val="1"/>
      <w:numFmt w:val="lowerRoman"/>
      <w:lvlText w:val="%6."/>
      <w:lvlJc w:val="right"/>
      <w:pPr>
        <w:tabs>
          <w:tab w:val="num" w:pos="4380"/>
        </w:tabs>
        <w:ind w:left="4380" w:hanging="180"/>
      </w:pPr>
    </w:lvl>
    <w:lvl w:ilvl="6" w:tplc="000F0409" w:tentative="1">
      <w:start w:val="1"/>
      <w:numFmt w:val="decimal"/>
      <w:lvlText w:val="%7."/>
      <w:lvlJc w:val="left"/>
      <w:pPr>
        <w:tabs>
          <w:tab w:val="num" w:pos="5100"/>
        </w:tabs>
        <w:ind w:left="5100" w:hanging="360"/>
      </w:pPr>
    </w:lvl>
    <w:lvl w:ilvl="7" w:tplc="00190409" w:tentative="1">
      <w:start w:val="1"/>
      <w:numFmt w:val="lowerLetter"/>
      <w:lvlText w:val="%8."/>
      <w:lvlJc w:val="left"/>
      <w:pPr>
        <w:tabs>
          <w:tab w:val="num" w:pos="5820"/>
        </w:tabs>
        <w:ind w:left="5820" w:hanging="360"/>
      </w:pPr>
    </w:lvl>
    <w:lvl w:ilvl="8" w:tplc="001B0409" w:tentative="1">
      <w:start w:val="1"/>
      <w:numFmt w:val="lowerRoman"/>
      <w:lvlText w:val="%9."/>
      <w:lvlJc w:val="right"/>
      <w:pPr>
        <w:tabs>
          <w:tab w:val="num" w:pos="6540"/>
        </w:tabs>
        <w:ind w:left="6540" w:hanging="180"/>
      </w:pPr>
    </w:lvl>
  </w:abstractNum>
  <w:abstractNum w:abstractNumId="15"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7" w15:restartNumberingAfterBreak="0">
    <w:nsid w:val="767A665A"/>
    <w:multiLevelType w:val="hybridMultilevel"/>
    <w:tmpl w:val="6442CC42"/>
    <w:lvl w:ilvl="0" w:tplc="004E0BDC">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4472FA"/>
    <w:multiLevelType w:val="multilevel"/>
    <w:tmpl w:val="BFFA7C3A"/>
    <w:lvl w:ilvl="0">
      <w:start w:val="1"/>
      <w:numFmt w:val="bullet"/>
      <w:lvlText w:val="-"/>
      <w:lvlJc w:val="left"/>
      <w:pPr>
        <w:tabs>
          <w:tab w:val="num" w:pos="357"/>
        </w:tabs>
        <w:ind w:left="357" w:hanging="357"/>
      </w:pPr>
      <w:rPr>
        <w:rFonts w:ascii="Arial" w:hAnsi="Arial" w:hint="default"/>
        <w:color w:val="800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763612"/>
    <w:multiLevelType w:val="hybridMultilevel"/>
    <w:tmpl w:val="6B9E0644"/>
    <w:lvl w:ilvl="0" w:tplc="510A653E">
      <w:start w:val="1"/>
      <w:numFmt w:val="lowerLetter"/>
      <w:lvlText w:val="%1."/>
      <w:lvlJc w:val="left"/>
      <w:pPr>
        <w:tabs>
          <w:tab w:val="num" w:pos="720"/>
        </w:tabs>
        <w:ind w:left="720" w:hanging="360"/>
      </w:pPr>
      <w:rPr>
        <w:rFonts w:hint="default"/>
        <w:color w:val="800080"/>
      </w:rPr>
    </w:lvl>
    <w:lvl w:ilvl="1" w:tplc="9894CB64">
      <w:start w:val="1"/>
      <w:numFmt w:val="decimal"/>
      <w:lvlText w:val="%2."/>
      <w:lvlJc w:val="left"/>
      <w:pPr>
        <w:tabs>
          <w:tab w:val="num" w:pos="1440"/>
        </w:tabs>
        <w:ind w:left="1440" w:hanging="360"/>
      </w:pPr>
      <w:rPr>
        <w:rFonts w:ascii="Times New Roman" w:eastAsia="Times New Roman" w:hAnsi="Times New Roman" w:cs="Times New Roman"/>
      </w:rPr>
    </w:lvl>
    <w:lvl w:ilvl="2" w:tplc="F8BC0D9A">
      <w:start w:val="1"/>
      <w:numFmt w:val="decimal"/>
      <w:lvlText w:val="%3."/>
      <w:lvlJc w:val="left"/>
      <w:pPr>
        <w:tabs>
          <w:tab w:val="num" w:pos="2340"/>
        </w:tabs>
        <w:ind w:left="2340" w:hanging="360"/>
      </w:pPr>
      <w:rPr>
        <w:rFonts w:hint="default"/>
      </w:rPr>
    </w:lvl>
    <w:lvl w:ilvl="3" w:tplc="0413000F">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16cid:durableId="1486238229">
    <w:abstractNumId w:val="10"/>
  </w:num>
  <w:num w:numId="2" w16cid:durableId="726338685">
    <w:abstractNumId w:val="1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2681536">
    <w:abstractNumId w:val="1"/>
  </w:num>
  <w:num w:numId="4" w16cid:durableId="1575898486">
    <w:abstractNumId w:val="14"/>
  </w:num>
  <w:num w:numId="5" w16cid:durableId="604460328">
    <w:abstractNumId w:val="15"/>
  </w:num>
  <w:num w:numId="6" w16cid:durableId="269632175">
    <w:abstractNumId w:val="17"/>
  </w:num>
  <w:num w:numId="7" w16cid:durableId="2136096302">
    <w:abstractNumId w:val="19"/>
  </w:num>
  <w:num w:numId="8" w16cid:durableId="167908914">
    <w:abstractNumId w:val="9"/>
  </w:num>
  <w:num w:numId="9" w16cid:durableId="1629437765">
    <w:abstractNumId w:val="16"/>
  </w:num>
  <w:num w:numId="10" w16cid:durableId="16104256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42313675">
    <w:abstractNumId w:val="12"/>
  </w:num>
  <w:num w:numId="12" w16cid:durableId="973415429">
    <w:abstractNumId w:val="4"/>
  </w:num>
  <w:num w:numId="13" w16cid:durableId="1924533696">
    <w:abstractNumId w:val="6"/>
  </w:num>
  <w:num w:numId="14" w16cid:durableId="987130509">
    <w:abstractNumId w:val="2"/>
  </w:num>
  <w:num w:numId="15" w16cid:durableId="1234773121">
    <w:abstractNumId w:val="13"/>
  </w:num>
  <w:num w:numId="16" w16cid:durableId="1050422116">
    <w:abstractNumId w:val="0"/>
  </w:num>
  <w:num w:numId="17" w16cid:durableId="310526655">
    <w:abstractNumId w:val="8"/>
  </w:num>
  <w:num w:numId="18" w16cid:durableId="1306620022">
    <w:abstractNumId w:val="11"/>
  </w:num>
  <w:num w:numId="19" w16cid:durableId="2128305928">
    <w:abstractNumId w:val="3"/>
  </w:num>
  <w:num w:numId="20" w16cid:durableId="1729377569">
    <w:abstractNumId w:val="18"/>
  </w:num>
  <w:num w:numId="21" w16cid:durableId="7603071">
    <w:abstractNumId w:val="7"/>
  </w:num>
  <w:num w:numId="22" w16cid:durableId="147772488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ootbrugge, Jean-Michel van de">
    <w15:presenceInfo w15:providerId="AD" w15:userId="S::Jean-Michel.vandeSchootbrugge@kadaster.nl::c5d12ae5-a140-482f-a2e7-2152ef91105d"/>
  </w15:person>
  <w15:person w15:author="Willems, Igor">
    <w15:presenceInfo w15:providerId="AD" w15:userId="S::Igor.Willems@kadaster.nl::44891f55-7cd7-4f3f-b95c-f9bc4d4827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8E"/>
    <w:rsid w:val="00001D60"/>
    <w:rsid w:val="00006549"/>
    <w:rsid w:val="00007F34"/>
    <w:rsid w:val="000103BE"/>
    <w:rsid w:val="0001694B"/>
    <w:rsid w:val="00025DAF"/>
    <w:rsid w:val="0003776E"/>
    <w:rsid w:val="00042BC0"/>
    <w:rsid w:val="00044345"/>
    <w:rsid w:val="0004600F"/>
    <w:rsid w:val="00051604"/>
    <w:rsid w:val="000646BE"/>
    <w:rsid w:val="000649E4"/>
    <w:rsid w:val="0008126F"/>
    <w:rsid w:val="00085393"/>
    <w:rsid w:val="00091687"/>
    <w:rsid w:val="000A0A60"/>
    <w:rsid w:val="000A0B33"/>
    <w:rsid w:val="000A2C54"/>
    <w:rsid w:val="000A4BD6"/>
    <w:rsid w:val="000B506B"/>
    <w:rsid w:val="000C009A"/>
    <w:rsid w:val="000C4558"/>
    <w:rsid w:val="000C56B0"/>
    <w:rsid w:val="000C6079"/>
    <w:rsid w:val="000C7698"/>
    <w:rsid w:val="000D279B"/>
    <w:rsid w:val="000D3601"/>
    <w:rsid w:val="000D3A70"/>
    <w:rsid w:val="000D54B1"/>
    <w:rsid w:val="000D59E3"/>
    <w:rsid w:val="000E16C4"/>
    <w:rsid w:val="000E2923"/>
    <w:rsid w:val="000E597F"/>
    <w:rsid w:val="000E6432"/>
    <w:rsid w:val="000E6E5D"/>
    <w:rsid w:val="000F18CC"/>
    <w:rsid w:val="000F348D"/>
    <w:rsid w:val="000F5CC2"/>
    <w:rsid w:val="000F60A2"/>
    <w:rsid w:val="000F736C"/>
    <w:rsid w:val="00100C66"/>
    <w:rsid w:val="00105867"/>
    <w:rsid w:val="00106FA2"/>
    <w:rsid w:val="00107454"/>
    <w:rsid w:val="001123A4"/>
    <w:rsid w:val="0011632D"/>
    <w:rsid w:val="00126E24"/>
    <w:rsid w:val="00140246"/>
    <w:rsid w:val="00141C9E"/>
    <w:rsid w:val="0014466B"/>
    <w:rsid w:val="00145E26"/>
    <w:rsid w:val="00151D26"/>
    <w:rsid w:val="001531B8"/>
    <w:rsid w:val="0015526C"/>
    <w:rsid w:val="001567B7"/>
    <w:rsid w:val="00156AEE"/>
    <w:rsid w:val="0016570F"/>
    <w:rsid w:val="00166755"/>
    <w:rsid w:val="0017269B"/>
    <w:rsid w:val="001752CF"/>
    <w:rsid w:val="00180291"/>
    <w:rsid w:val="0018483D"/>
    <w:rsid w:val="001858E2"/>
    <w:rsid w:val="00190213"/>
    <w:rsid w:val="00190510"/>
    <w:rsid w:val="00195281"/>
    <w:rsid w:val="00196839"/>
    <w:rsid w:val="001A016B"/>
    <w:rsid w:val="001A6EFC"/>
    <w:rsid w:val="001B0207"/>
    <w:rsid w:val="001B10E7"/>
    <w:rsid w:val="001B2E21"/>
    <w:rsid w:val="001B3B12"/>
    <w:rsid w:val="001B70B3"/>
    <w:rsid w:val="001D32BA"/>
    <w:rsid w:val="001E01AA"/>
    <w:rsid w:val="001E23E4"/>
    <w:rsid w:val="001E52AF"/>
    <w:rsid w:val="001E5D06"/>
    <w:rsid w:val="001E72CF"/>
    <w:rsid w:val="001F4B9F"/>
    <w:rsid w:val="001F52BB"/>
    <w:rsid w:val="00200445"/>
    <w:rsid w:val="00203E4A"/>
    <w:rsid w:val="00210164"/>
    <w:rsid w:val="00210871"/>
    <w:rsid w:val="00210AD7"/>
    <w:rsid w:val="002132CB"/>
    <w:rsid w:val="00214193"/>
    <w:rsid w:val="002174B8"/>
    <w:rsid w:val="002201CE"/>
    <w:rsid w:val="0022074A"/>
    <w:rsid w:val="00226E6D"/>
    <w:rsid w:val="0022719C"/>
    <w:rsid w:val="00230413"/>
    <w:rsid w:val="00231607"/>
    <w:rsid w:val="00233E7D"/>
    <w:rsid w:val="00234723"/>
    <w:rsid w:val="002379A9"/>
    <w:rsid w:val="00237C0E"/>
    <w:rsid w:val="00243BA8"/>
    <w:rsid w:val="00245131"/>
    <w:rsid w:val="0024720D"/>
    <w:rsid w:val="00252344"/>
    <w:rsid w:val="002538E9"/>
    <w:rsid w:val="00261F61"/>
    <w:rsid w:val="00267149"/>
    <w:rsid w:val="00277A98"/>
    <w:rsid w:val="0028278A"/>
    <w:rsid w:val="00291795"/>
    <w:rsid w:val="002935A9"/>
    <w:rsid w:val="00295C59"/>
    <w:rsid w:val="002A40BC"/>
    <w:rsid w:val="002A7438"/>
    <w:rsid w:val="002C31F7"/>
    <w:rsid w:val="002C4007"/>
    <w:rsid w:val="002C47BC"/>
    <w:rsid w:val="002C50D0"/>
    <w:rsid w:val="002C6C2C"/>
    <w:rsid w:val="002C7C8F"/>
    <w:rsid w:val="002D17E9"/>
    <w:rsid w:val="002D28CF"/>
    <w:rsid w:val="002D496E"/>
    <w:rsid w:val="002D626A"/>
    <w:rsid w:val="002E3219"/>
    <w:rsid w:val="002F11AC"/>
    <w:rsid w:val="002F4709"/>
    <w:rsid w:val="00300977"/>
    <w:rsid w:val="003059B5"/>
    <w:rsid w:val="00305FDE"/>
    <w:rsid w:val="0030612C"/>
    <w:rsid w:val="00307CAB"/>
    <w:rsid w:val="00311A19"/>
    <w:rsid w:val="00322164"/>
    <w:rsid w:val="003226A0"/>
    <w:rsid w:val="00322E41"/>
    <w:rsid w:val="003241C0"/>
    <w:rsid w:val="0033386C"/>
    <w:rsid w:val="003359FC"/>
    <w:rsid w:val="0033659F"/>
    <w:rsid w:val="00341CEE"/>
    <w:rsid w:val="003504D3"/>
    <w:rsid w:val="00352835"/>
    <w:rsid w:val="00352ADB"/>
    <w:rsid w:val="00353215"/>
    <w:rsid w:val="003563A4"/>
    <w:rsid w:val="003578A2"/>
    <w:rsid w:val="00360A40"/>
    <w:rsid w:val="00362913"/>
    <w:rsid w:val="00363336"/>
    <w:rsid w:val="00364280"/>
    <w:rsid w:val="0037106D"/>
    <w:rsid w:val="00371FEB"/>
    <w:rsid w:val="003736E2"/>
    <w:rsid w:val="00383633"/>
    <w:rsid w:val="00383D2C"/>
    <w:rsid w:val="00390529"/>
    <w:rsid w:val="003935F9"/>
    <w:rsid w:val="003941FA"/>
    <w:rsid w:val="003952E0"/>
    <w:rsid w:val="00396701"/>
    <w:rsid w:val="0039713D"/>
    <w:rsid w:val="003A5044"/>
    <w:rsid w:val="003A5A56"/>
    <w:rsid w:val="003B3324"/>
    <w:rsid w:val="003B377A"/>
    <w:rsid w:val="003C2BC6"/>
    <w:rsid w:val="003D1CFE"/>
    <w:rsid w:val="003D2820"/>
    <w:rsid w:val="003D398B"/>
    <w:rsid w:val="003D4D5F"/>
    <w:rsid w:val="003E0148"/>
    <w:rsid w:val="003E261F"/>
    <w:rsid w:val="003E49A3"/>
    <w:rsid w:val="003F00B0"/>
    <w:rsid w:val="003F3D95"/>
    <w:rsid w:val="0040258E"/>
    <w:rsid w:val="00406ED7"/>
    <w:rsid w:val="00411AA6"/>
    <w:rsid w:val="00416660"/>
    <w:rsid w:val="00416912"/>
    <w:rsid w:val="00416EE2"/>
    <w:rsid w:val="0041779B"/>
    <w:rsid w:val="004244A9"/>
    <w:rsid w:val="004247E8"/>
    <w:rsid w:val="00433536"/>
    <w:rsid w:val="00434843"/>
    <w:rsid w:val="004470FF"/>
    <w:rsid w:val="00447B50"/>
    <w:rsid w:val="0045085E"/>
    <w:rsid w:val="0045624E"/>
    <w:rsid w:val="00464F59"/>
    <w:rsid w:val="004719B7"/>
    <w:rsid w:val="004725F8"/>
    <w:rsid w:val="00475E44"/>
    <w:rsid w:val="00481E99"/>
    <w:rsid w:val="0048384E"/>
    <w:rsid w:val="0048708B"/>
    <w:rsid w:val="004901C8"/>
    <w:rsid w:val="00491417"/>
    <w:rsid w:val="00494272"/>
    <w:rsid w:val="00497162"/>
    <w:rsid w:val="004A0179"/>
    <w:rsid w:val="004A1E3B"/>
    <w:rsid w:val="004A30CF"/>
    <w:rsid w:val="004B6AE6"/>
    <w:rsid w:val="004C7197"/>
    <w:rsid w:val="004D124A"/>
    <w:rsid w:val="004D158C"/>
    <w:rsid w:val="004D25EF"/>
    <w:rsid w:val="004E3051"/>
    <w:rsid w:val="004E3A2B"/>
    <w:rsid w:val="004E5181"/>
    <w:rsid w:val="004E611F"/>
    <w:rsid w:val="004E6C84"/>
    <w:rsid w:val="004E79D8"/>
    <w:rsid w:val="004F26A5"/>
    <w:rsid w:val="004F5B5B"/>
    <w:rsid w:val="00503747"/>
    <w:rsid w:val="0050701A"/>
    <w:rsid w:val="005078FF"/>
    <w:rsid w:val="00520CD2"/>
    <w:rsid w:val="005211B5"/>
    <w:rsid w:val="00524F4A"/>
    <w:rsid w:val="005252F4"/>
    <w:rsid w:val="00527A57"/>
    <w:rsid w:val="00527FA8"/>
    <w:rsid w:val="00527FF3"/>
    <w:rsid w:val="00531643"/>
    <w:rsid w:val="00535BF8"/>
    <w:rsid w:val="00537BAB"/>
    <w:rsid w:val="00543D30"/>
    <w:rsid w:val="005445B3"/>
    <w:rsid w:val="0054620A"/>
    <w:rsid w:val="005473D7"/>
    <w:rsid w:val="00551890"/>
    <w:rsid w:val="0056023C"/>
    <w:rsid w:val="00584193"/>
    <w:rsid w:val="00587B14"/>
    <w:rsid w:val="00590738"/>
    <w:rsid w:val="00591013"/>
    <w:rsid w:val="005A3826"/>
    <w:rsid w:val="005A57C1"/>
    <w:rsid w:val="005A63C4"/>
    <w:rsid w:val="005B5C9F"/>
    <w:rsid w:val="005B69EB"/>
    <w:rsid w:val="005C2C85"/>
    <w:rsid w:val="005C5912"/>
    <w:rsid w:val="005C7E6F"/>
    <w:rsid w:val="005D0966"/>
    <w:rsid w:val="005D3FAD"/>
    <w:rsid w:val="005D59CC"/>
    <w:rsid w:val="005E5FB4"/>
    <w:rsid w:val="005F145D"/>
    <w:rsid w:val="005F4660"/>
    <w:rsid w:val="00605BA5"/>
    <w:rsid w:val="00611FA7"/>
    <w:rsid w:val="00616C8A"/>
    <w:rsid w:val="00617E55"/>
    <w:rsid w:val="00621397"/>
    <w:rsid w:val="00621F60"/>
    <w:rsid w:val="006367F7"/>
    <w:rsid w:val="00637D94"/>
    <w:rsid w:val="0065101A"/>
    <w:rsid w:val="006642AA"/>
    <w:rsid w:val="00664CA1"/>
    <w:rsid w:val="00667B1E"/>
    <w:rsid w:val="00673AF2"/>
    <w:rsid w:val="00674351"/>
    <w:rsid w:val="0067598B"/>
    <w:rsid w:val="00683D92"/>
    <w:rsid w:val="006853F9"/>
    <w:rsid w:val="00686967"/>
    <w:rsid w:val="00686C33"/>
    <w:rsid w:val="006875E9"/>
    <w:rsid w:val="00692261"/>
    <w:rsid w:val="00693C1A"/>
    <w:rsid w:val="006972C8"/>
    <w:rsid w:val="006A18D9"/>
    <w:rsid w:val="006A1DAE"/>
    <w:rsid w:val="006A2226"/>
    <w:rsid w:val="006A3A55"/>
    <w:rsid w:val="006A4822"/>
    <w:rsid w:val="006B5E5E"/>
    <w:rsid w:val="006B632C"/>
    <w:rsid w:val="006C1D0D"/>
    <w:rsid w:val="006C35F9"/>
    <w:rsid w:val="006C6A0D"/>
    <w:rsid w:val="006D0779"/>
    <w:rsid w:val="006D0D6D"/>
    <w:rsid w:val="006D4FB8"/>
    <w:rsid w:val="006D5058"/>
    <w:rsid w:val="006E04E7"/>
    <w:rsid w:val="006E282D"/>
    <w:rsid w:val="006E7158"/>
    <w:rsid w:val="006F637A"/>
    <w:rsid w:val="006F711B"/>
    <w:rsid w:val="007010DE"/>
    <w:rsid w:val="00702FF9"/>
    <w:rsid w:val="00710725"/>
    <w:rsid w:val="00715442"/>
    <w:rsid w:val="00720E32"/>
    <w:rsid w:val="00721CA1"/>
    <w:rsid w:val="007235B6"/>
    <w:rsid w:val="00723D96"/>
    <w:rsid w:val="00727292"/>
    <w:rsid w:val="00731083"/>
    <w:rsid w:val="00732E3B"/>
    <w:rsid w:val="007365EF"/>
    <w:rsid w:val="00737444"/>
    <w:rsid w:val="00743D84"/>
    <w:rsid w:val="00744CFB"/>
    <w:rsid w:val="007465E6"/>
    <w:rsid w:val="00747760"/>
    <w:rsid w:val="00750BA4"/>
    <w:rsid w:val="00751693"/>
    <w:rsid w:val="007555D7"/>
    <w:rsid w:val="00757B04"/>
    <w:rsid w:val="00760735"/>
    <w:rsid w:val="00762C44"/>
    <w:rsid w:val="00765824"/>
    <w:rsid w:val="00770D8B"/>
    <w:rsid w:val="0077496B"/>
    <w:rsid w:val="007765E6"/>
    <w:rsid w:val="00780CDC"/>
    <w:rsid w:val="00783F50"/>
    <w:rsid w:val="0078494A"/>
    <w:rsid w:val="0078528E"/>
    <w:rsid w:val="00787D85"/>
    <w:rsid w:val="00792E44"/>
    <w:rsid w:val="0079608E"/>
    <w:rsid w:val="007A2AE0"/>
    <w:rsid w:val="007A48CB"/>
    <w:rsid w:val="007B7678"/>
    <w:rsid w:val="007C3C21"/>
    <w:rsid w:val="007D6EF0"/>
    <w:rsid w:val="007E13E1"/>
    <w:rsid w:val="007E24BC"/>
    <w:rsid w:val="007E2ED5"/>
    <w:rsid w:val="007F323D"/>
    <w:rsid w:val="007F55C0"/>
    <w:rsid w:val="00801442"/>
    <w:rsid w:val="00805589"/>
    <w:rsid w:val="00807F85"/>
    <w:rsid w:val="008107D9"/>
    <w:rsid w:val="00810C04"/>
    <w:rsid w:val="008118C8"/>
    <w:rsid w:val="00814E53"/>
    <w:rsid w:val="00817578"/>
    <w:rsid w:val="008275EF"/>
    <w:rsid w:val="00831296"/>
    <w:rsid w:val="00835CBC"/>
    <w:rsid w:val="00840A31"/>
    <w:rsid w:val="0085685D"/>
    <w:rsid w:val="008627EE"/>
    <w:rsid w:val="008656A4"/>
    <w:rsid w:val="0088221B"/>
    <w:rsid w:val="00885125"/>
    <w:rsid w:val="008869BF"/>
    <w:rsid w:val="00890397"/>
    <w:rsid w:val="008942BC"/>
    <w:rsid w:val="00895DE7"/>
    <w:rsid w:val="008A0BB2"/>
    <w:rsid w:val="008A2261"/>
    <w:rsid w:val="008A27B7"/>
    <w:rsid w:val="008A4C70"/>
    <w:rsid w:val="008C1109"/>
    <w:rsid w:val="008D2D5E"/>
    <w:rsid w:val="008D68B6"/>
    <w:rsid w:val="009020C0"/>
    <w:rsid w:val="00902981"/>
    <w:rsid w:val="009053C7"/>
    <w:rsid w:val="00910921"/>
    <w:rsid w:val="009167B4"/>
    <w:rsid w:val="009200B5"/>
    <w:rsid w:val="00921C7E"/>
    <w:rsid w:val="00922B18"/>
    <w:rsid w:val="00924E1D"/>
    <w:rsid w:val="0092515B"/>
    <w:rsid w:val="00932182"/>
    <w:rsid w:val="009364D6"/>
    <w:rsid w:val="009365C7"/>
    <w:rsid w:val="009433D0"/>
    <w:rsid w:val="009447AD"/>
    <w:rsid w:val="009458B8"/>
    <w:rsid w:val="00953491"/>
    <w:rsid w:val="00954EF5"/>
    <w:rsid w:val="009570C1"/>
    <w:rsid w:val="00957ED4"/>
    <w:rsid w:val="00961650"/>
    <w:rsid w:val="00963C27"/>
    <w:rsid w:val="00964160"/>
    <w:rsid w:val="0096505C"/>
    <w:rsid w:val="00965068"/>
    <w:rsid w:val="00976FF7"/>
    <w:rsid w:val="00990C3E"/>
    <w:rsid w:val="009955D6"/>
    <w:rsid w:val="00995867"/>
    <w:rsid w:val="00995F4C"/>
    <w:rsid w:val="009A3DA2"/>
    <w:rsid w:val="009B3ABA"/>
    <w:rsid w:val="009C094E"/>
    <w:rsid w:val="009C1915"/>
    <w:rsid w:val="009C434C"/>
    <w:rsid w:val="009C4EE5"/>
    <w:rsid w:val="009C6CD2"/>
    <w:rsid w:val="009D5780"/>
    <w:rsid w:val="009D6817"/>
    <w:rsid w:val="009D69CF"/>
    <w:rsid w:val="009F04D0"/>
    <w:rsid w:val="009F3336"/>
    <w:rsid w:val="009F35D2"/>
    <w:rsid w:val="009F4775"/>
    <w:rsid w:val="009F5D71"/>
    <w:rsid w:val="00A012B4"/>
    <w:rsid w:val="00A0156A"/>
    <w:rsid w:val="00A07975"/>
    <w:rsid w:val="00A10EE3"/>
    <w:rsid w:val="00A1202F"/>
    <w:rsid w:val="00A13CAD"/>
    <w:rsid w:val="00A14E86"/>
    <w:rsid w:val="00A16196"/>
    <w:rsid w:val="00A2123A"/>
    <w:rsid w:val="00A21D03"/>
    <w:rsid w:val="00A22737"/>
    <w:rsid w:val="00A26D0B"/>
    <w:rsid w:val="00A32525"/>
    <w:rsid w:val="00A33854"/>
    <w:rsid w:val="00A376A4"/>
    <w:rsid w:val="00A40E55"/>
    <w:rsid w:val="00A4132C"/>
    <w:rsid w:val="00A41847"/>
    <w:rsid w:val="00A46D67"/>
    <w:rsid w:val="00A50AC7"/>
    <w:rsid w:val="00A51B43"/>
    <w:rsid w:val="00A527FC"/>
    <w:rsid w:val="00A52D47"/>
    <w:rsid w:val="00A6006E"/>
    <w:rsid w:val="00A64CCF"/>
    <w:rsid w:val="00A66A28"/>
    <w:rsid w:val="00A7490A"/>
    <w:rsid w:val="00A74F0A"/>
    <w:rsid w:val="00A75368"/>
    <w:rsid w:val="00A828C5"/>
    <w:rsid w:val="00A83212"/>
    <w:rsid w:val="00A86DB1"/>
    <w:rsid w:val="00A8704F"/>
    <w:rsid w:val="00AA3228"/>
    <w:rsid w:val="00AA38FC"/>
    <w:rsid w:val="00AA3E81"/>
    <w:rsid w:val="00AA4A05"/>
    <w:rsid w:val="00AB0151"/>
    <w:rsid w:val="00AB0FE0"/>
    <w:rsid w:val="00AB140F"/>
    <w:rsid w:val="00AB59AA"/>
    <w:rsid w:val="00AC2C0E"/>
    <w:rsid w:val="00AC3537"/>
    <w:rsid w:val="00AD2A04"/>
    <w:rsid w:val="00AD49EB"/>
    <w:rsid w:val="00AE1FD4"/>
    <w:rsid w:val="00AE377F"/>
    <w:rsid w:val="00AE3927"/>
    <w:rsid w:val="00AE5B01"/>
    <w:rsid w:val="00AF04DC"/>
    <w:rsid w:val="00AF4347"/>
    <w:rsid w:val="00B00BE0"/>
    <w:rsid w:val="00B058F0"/>
    <w:rsid w:val="00B07466"/>
    <w:rsid w:val="00B13047"/>
    <w:rsid w:val="00B15360"/>
    <w:rsid w:val="00B15DBC"/>
    <w:rsid w:val="00B2029B"/>
    <w:rsid w:val="00B21733"/>
    <w:rsid w:val="00B2176B"/>
    <w:rsid w:val="00B22EF8"/>
    <w:rsid w:val="00B32C37"/>
    <w:rsid w:val="00B34B60"/>
    <w:rsid w:val="00B3686B"/>
    <w:rsid w:val="00B43B7C"/>
    <w:rsid w:val="00B443DE"/>
    <w:rsid w:val="00B45F4A"/>
    <w:rsid w:val="00B546CC"/>
    <w:rsid w:val="00B54AE9"/>
    <w:rsid w:val="00B60453"/>
    <w:rsid w:val="00B61F0F"/>
    <w:rsid w:val="00B625F7"/>
    <w:rsid w:val="00B7045C"/>
    <w:rsid w:val="00B75754"/>
    <w:rsid w:val="00B80B2D"/>
    <w:rsid w:val="00B80E60"/>
    <w:rsid w:val="00B8525F"/>
    <w:rsid w:val="00B879D5"/>
    <w:rsid w:val="00B905D4"/>
    <w:rsid w:val="00B93CE3"/>
    <w:rsid w:val="00B963C8"/>
    <w:rsid w:val="00BA4756"/>
    <w:rsid w:val="00BA4B34"/>
    <w:rsid w:val="00BB31BE"/>
    <w:rsid w:val="00BB3279"/>
    <w:rsid w:val="00BB4F0B"/>
    <w:rsid w:val="00BB6CA7"/>
    <w:rsid w:val="00BC1791"/>
    <w:rsid w:val="00BC7C1B"/>
    <w:rsid w:val="00BD1CC0"/>
    <w:rsid w:val="00BE3BB7"/>
    <w:rsid w:val="00BE67B9"/>
    <w:rsid w:val="00BE72D2"/>
    <w:rsid w:val="00BF0A68"/>
    <w:rsid w:val="00BF1B31"/>
    <w:rsid w:val="00BF588E"/>
    <w:rsid w:val="00BF7EA3"/>
    <w:rsid w:val="00C013AC"/>
    <w:rsid w:val="00C02D66"/>
    <w:rsid w:val="00C053CB"/>
    <w:rsid w:val="00C12F16"/>
    <w:rsid w:val="00C1543A"/>
    <w:rsid w:val="00C17BB4"/>
    <w:rsid w:val="00C21284"/>
    <w:rsid w:val="00C23FAD"/>
    <w:rsid w:val="00C325DF"/>
    <w:rsid w:val="00C3602B"/>
    <w:rsid w:val="00C41130"/>
    <w:rsid w:val="00C42CA6"/>
    <w:rsid w:val="00C548A9"/>
    <w:rsid w:val="00C57C42"/>
    <w:rsid w:val="00C62B9A"/>
    <w:rsid w:val="00C75B5E"/>
    <w:rsid w:val="00C809D1"/>
    <w:rsid w:val="00CA07D4"/>
    <w:rsid w:val="00CB0355"/>
    <w:rsid w:val="00CB3920"/>
    <w:rsid w:val="00CC00F4"/>
    <w:rsid w:val="00CC0DEA"/>
    <w:rsid w:val="00CD07FF"/>
    <w:rsid w:val="00CD089C"/>
    <w:rsid w:val="00CD303F"/>
    <w:rsid w:val="00CD39E2"/>
    <w:rsid w:val="00CE0208"/>
    <w:rsid w:val="00CE3DFC"/>
    <w:rsid w:val="00CE557B"/>
    <w:rsid w:val="00CE5AF7"/>
    <w:rsid w:val="00D017D6"/>
    <w:rsid w:val="00D01A2E"/>
    <w:rsid w:val="00D0691D"/>
    <w:rsid w:val="00D14398"/>
    <w:rsid w:val="00D225AF"/>
    <w:rsid w:val="00D2483E"/>
    <w:rsid w:val="00D27147"/>
    <w:rsid w:val="00D31A43"/>
    <w:rsid w:val="00D33CB0"/>
    <w:rsid w:val="00D342CA"/>
    <w:rsid w:val="00D36CC5"/>
    <w:rsid w:val="00D37CB9"/>
    <w:rsid w:val="00D37E51"/>
    <w:rsid w:val="00D407E2"/>
    <w:rsid w:val="00D41D97"/>
    <w:rsid w:val="00D43A83"/>
    <w:rsid w:val="00D56CF2"/>
    <w:rsid w:val="00D571E8"/>
    <w:rsid w:val="00D572B1"/>
    <w:rsid w:val="00D6070C"/>
    <w:rsid w:val="00D6256E"/>
    <w:rsid w:val="00D71F85"/>
    <w:rsid w:val="00D75E8E"/>
    <w:rsid w:val="00D77F6A"/>
    <w:rsid w:val="00D82ED6"/>
    <w:rsid w:val="00D84C85"/>
    <w:rsid w:val="00D91FF8"/>
    <w:rsid w:val="00D93738"/>
    <w:rsid w:val="00D94708"/>
    <w:rsid w:val="00DA01F9"/>
    <w:rsid w:val="00DA7AC3"/>
    <w:rsid w:val="00DB6016"/>
    <w:rsid w:val="00DC756C"/>
    <w:rsid w:val="00DD2767"/>
    <w:rsid w:val="00DD5B39"/>
    <w:rsid w:val="00DD6E2D"/>
    <w:rsid w:val="00DE79FD"/>
    <w:rsid w:val="00DF3A50"/>
    <w:rsid w:val="00DF617A"/>
    <w:rsid w:val="00E00236"/>
    <w:rsid w:val="00E0463B"/>
    <w:rsid w:val="00E05141"/>
    <w:rsid w:val="00E07EA7"/>
    <w:rsid w:val="00E10337"/>
    <w:rsid w:val="00E109C8"/>
    <w:rsid w:val="00E10C85"/>
    <w:rsid w:val="00E11529"/>
    <w:rsid w:val="00E1185F"/>
    <w:rsid w:val="00E12188"/>
    <w:rsid w:val="00E1540A"/>
    <w:rsid w:val="00E15965"/>
    <w:rsid w:val="00E20C2B"/>
    <w:rsid w:val="00E240D9"/>
    <w:rsid w:val="00E24AD6"/>
    <w:rsid w:val="00E426D0"/>
    <w:rsid w:val="00E517C0"/>
    <w:rsid w:val="00E540A6"/>
    <w:rsid w:val="00E6072D"/>
    <w:rsid w:val="00E6155B"/>
    <w:rsid w:val="00E621CD"/>
    <w:rsid w:val="00E65944"/>
    <w:rsid w:val="00E704EA"/>
    <w:rsid w:val="00E70A4A"/>
    <w:rsid w:val="00E749F5"/>
    <w:rsid w:val="00E8355F"/>
    <w:rsid w:val="00E83D94"/>
    <w:rsid w:val="00E966BF"/>
    <w:rsid w:val="00EA127D"/>
    <w:rsid w:val="00EA496D"/>
    <w:rsid w:val="00EA570E"/>
    <w:rsid w:val="00EA5EA7"/>
    <w:rsid w:val="00EA6B36"/>
    <w:rsid w:val="00EA7A00"/>
    <w:rsid w:val="00EB5D23"/>
    <w:rsid w:val="00EC0DA0"/>
    <w:rsid w:val="00EC0DF2"/>
    <w:rsid w:val="00EC1F8E"/>
    <w:rsid w:val="00EC207D"/>
    <w:rsid w:val="00ED1BCE"/>
    <w:rsid w:val="00ED2274"/>
    <w:rsid w:val="00ED5BD1"/>
    <w:rsid w:val="00EE43F6"/>
    <w:rsid w:val="00EE4DAC"/>
    <w:rsid w:val="00EE5816"/>
    <w:rsid w:val="00EE5F88"/>
    <w:rsid w:val="00EF58BD"/>
    <w:rsid w:val="00EF5948"/>
    <w:rsid w:val="00EF6A1C"/>
    <w:rsid w:val="00EF73DA"/>
    <w:rsid w:val="00F018C2"/>
    <w:rsid w:val="00F20037"/>
    <w:rsid w:val="00F20B60"/>
    <w:rsid w:val="00F2127C"/>
    <w:rsid w:val="00F22C29"/>
    <w:rsid w:val="00F22DC8"/>
    <w:rsid w:val="00F23126"/>
    <w:rsid w:val="00F236A1"/>
    <w:rsid w:val="00F2405F"/>
    <w:rsid w:val="00F25EEE"/>
    <w:rsid w:val="00F26F37"/>
    <w:rsid w:val="00F3640F"/>
    <w:rsid w:val="00F36491"/>
    <w:rsid w:val="00F36E6D"/>
    <w:rsid w:val="00F37F53"/>
    <w:rsid w:val="00F4172D"/>
    <w:rsid w:val="00F43597"/>
    <w:rsid w:val="00F44E03"/>
    <w:rsid w:val="00F50565"/>
    <w:rsid w:val="00F5504B"/>
    <w:rsid w:val="00F57B1F"/>
    <w:rsid w:val="00F6685D"/>
    <w:rsid w:val="00F70B83"/>
    <w:rsid w:val="00F70C02"/>
    <w:rsid w:val="00F71491"/>
    <w:rsid w:val="00F76D6D"/>
    <w:rsid w:val="00F76F25"/>
    <w:rsid w:val="00F77C4D"/>
    <w:rsid w:val="00F819D5"/>
    <w:rsid w:val="00F824A9"/>
    <w:rsid w:val="00F87933"/>
    <w:rsid w:val="00F90719"/>
    <w:rsid w:val="00F94E9F"/>
    <w:rsid w:val="00FA5DC0"/>
    <w:rsid w:val="00FB6CBE"/>
    <w:rsid w:val="00FB75D0"/>
    <w:rsid w:val="00FC22A0"/>
    <w:rsid w:val="00FC3BCA"/>
    <w:rsid w:val="00FC56F2"/>
    <w:rsid w:val="00FC597D"/>
    <w:rsid w:val="00FC621C"/>
    <w:rsid w:val="00FC7FDF"/>
    <w:rsid w:val="00FD27BA"/>
    <w:rsid w:val="00FD388E"/>
    <w:rsid w:val="00FD5D40"/>
    <w:rsid w:val="00FE0F90"/>
    <w:rsid w:val="00FE7F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5F854E40"/>
  <w15:chartTrackingRefBased/>
  <w15:docId w15:val="{07FC15E7-DBF9-4A01-81AA-08D7A9CB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75E8E"/>
    <w:rPr>
      <w:sz w:val="24"/>
      <w:szCs w:val="24"/>
    </w:rPr>
  </w:style>
  <w:style w:type="paragraph" w:styleId="Kop1">
    <w:name w:val="heading 1"/>
    <w:basedOn w:val="Standaard"/>
    <w:next w:val="Standaard"/>
    <w:qFormat/>
    <w:rsid w:val="00765824"/>
    <w:pPr>
      <w:keepNext/>
      <w:pageBreakBefore/>
      <w:numPr>
        <w:numId w:val="9"/>
      </w:numPr>
      <w:overflowPunct w:val="0"/>
      <w:autoSpaceDE w:val="0"/>
      <w:autoSpaceDN w:val="0"/>
      <w:adjustRightInd w:val="0"/>
      <w:spacing w:before="240" w:after="60" w:line="240" w:lineRule="exact"/>
      <w:textAlignment w:val="baseline"/>
      <w:outlineLvl w:val="0"/>
    </w:pPr>
    <w:rPr>
      <w:rFonts w:ascii="Arial" w:hAnsi="Arial"/>
      <w:b/>
      <w:bCs/>
      <w:snapToGrid w:val="0"/>
      <w:kern w:val="28"/>
      <w:sz w:val="20"/>
      <w:szCs w:val="20"/>
      <w:lang w:val="nl" w:eastAsia="en-US"/>
    </w:rPr>
  </w:style>
  <w:style w:type="paragraph" w:styleId="Kop2">
    <w:name w:val="heading 2"/>
    <w:basedOn w:val="Kop1"/>
    <w:next w:val="Standaard"/>
    <w:qFormat/>
    <w:rsid w:val="00765824"/>
    <w:pPr>
      <w:pageBreakBefore w:val="0"/>
      <w:numPr>
        <w:ilvl w:val="1"/>
      </w:numPr>
      <w:spacing w:after="0" w:line="280" w:lineRule="atLeast"/>
      <w:outlineLvl w:val="1"/>
    </w:pPr>
    <w:rPr>
      <w:bCs w:val="0"/>
      <w:sz w:val="18"/>
    </w:rPr>
  </w:style>
  <w:style w:type="paragraph" w:styleId="Kop3">
    <w:name w:val="heading 3"/>
    <w:basedOn w:val="Kop2"/>
    <w:next w:val="Standaard"/>
    <w:qFormat/>
    <w:rsid w:val="00765824"/>
    <w:pPr>
      <w:numPr>
        <w:ilvl w:val="2"/>
      </w:numPr>
      <w:outlineLvl w:val="2"/>
    </w:pPr>
    <w:rPr>
      <w:b w:val="0"/>
      <w:bCs/>
      <w:szCs w:val="26"/>
    </w:rPr>
  </w:style>
  <w:style w:type="paragraph" w:styleId="Kop4">
    <w:name w:val="heading 4"/>
    <w:basedOn w:val="Standaard"/>
    <w:next w:val="Standaard"/>
    <w:qFormat/>
    <w:rsid w:val="00765824"/>
    <w:pPr>
      <w:keepNext/>
      <w:numPr>
        <w:ilvl w:val="3"/>
        <w:numId w:val="9"/>
      </w:numPr>
      <w:tabs>
        <w:tab w:val="clear" w:pos="864"/>
        <w:tab w:val="left" w:pos="1588"/>
      </w:tabs>
      <w:spacing w:before="240" w:line="280" w:lineRule="atLeast"/>
      <w:ind w:left="680" w:firstLine="0"/>
      <w:outlineLvl w:val="3"/>
    </w:pPr>
    <w:rPr>
      <w:rFonts w:ascii="Arial" w:hAnsi="Arial"/>
      <w:i/>
      <w:snapToGrid w:val="0"/>
      <w:kern w:val="28"/>
      <w:sz w:val="18"/>
      <w:szCs w:val="28"/>
      <w:lang w:eastAsia="en-US"/>
    </w:rPr>
  </w:style>
  <w:style w:type="paragraph" w:styleId="Kop5">
    <w:name w:val="heading 5"/>
    <w:basedOn w:val="Kop4"/>
    <w:next w:val="Standaard"/>
    <w:qFormat/>
    <w:rsid w:val="00765824"/>
    <w:pPr>
      <w:numPr>
        <w:ilvl w:val="4"/>
      </w:numPr>
      <w:tabs>
        <w:tab w:val="clear" w:pos="1008"/>
      </w:tabs>
      <w:ind w:left="680" w:firstLine="0"/>
      <w:outlineLvl w:val="4"/>
    </w:pPr>
    <w:rPr>
      <w:iCs/>
      <w:szCs w:val="26"/>
    </w:rPr>
  </w:style>
  <w:style w:type="paragraph" w:styleId="Kop6">
    <w:name w:val="heading 6"/>
    <w:basedOn w:val="Standaard"/>
    <w:next w:val="Standaard"/>
    <w:qFormat/>
    <w:rsid w:val="00765824"/>
    <w:pPr>
      <w:numPr>
        <w:ilvl w:val="5"/>
        <w:numId w:val="9"/>
      </w:numPr>
      <w:spacing w:before="240" w:after="60" w:line="240" w:lineRule="exact"/>
      <w:outlineLvl w:val="5"/>
    </w:pPr>
    <w:rPr>
      <w:b/>
      <w:snapToGrid w:val="0"/>
      <w:kern w:val="28"/>
      <w:sz w:val="22"/>
      <w:szCs w:val="22"/>
      <w:lang w:eastAsia="en-US"/>
    </w:rPr>
  </w:style>
  <w:style w:type="paragraph" w:styleId="Kop7">
    <w:name w:val="heading 7"/>
    <w:basedOn w:val="Standaard"/>
    <w:next w:val="Standaard"/>
    <w:qFormat/>
    <w:rsid w:val="00765824"/>
    <w:pPr>
      <w:numPr>
        <w:ilvl w:val="6"/>
        <w:numId w:val="9"/>
      </w:numPr>
      <w:spacing w:before="240" w:after="60" w:line="240" w:lineRule="exact"/>
      <w:outlineLvl w:val="6"/>
    </w:pPr>
    <w:rPr>
      <w:bCs/>
      <w:snapToGrid w:val="0"/>
      <w:kern w:val="28"/>
      <w:szCs w:val="20"/>
      <w:lang w:eastAsia="en-US"/>
    </w:rPr>
  </w:style>
  <w:style w:type="paragraph" w:styleId="Kop8">
    <w:name w:val="heading 8"/>
    <w:basedOn w:val="Standaard"/>
    <w:next w:val="Standaard"/>
    <w:qFormat/>
    <w:rsid w:val="00765824"/>
    <w:pPr>
      <w:numPr>
        <w:ilvl w:val="7"/>
        <w:numId w:val="9"/>
      </w:numPr>
      <w:spacing w:before="240" w:after="60" w:line="240" w:lineRule="exact"/>
      <w:outlineLvl w:val="7"/>
    </w:pPr>
    <w:rPr>
      <w:bCs/>
      <w:i/>
      <w:iCs/>
      <w:snapToGrid w:val="0"/>
      <w:kern w:val="28"/>
      <w:szCs w:val="20"/>
      <w:lang w:eastAsia="en-US"/>
    </w:rPr>
  </w:style>
  <w:style w:type="paragraph" w:styleId="Kop9">
    <w:name w:val="heading 9"/>
    <w:basedOn w:val="Standaard"/>
    <w:next w:val="Standaard"/>
    <w:qFormat/>
    <w:rsid w:val="00765824"/>
    <w:pPr>
      <w:numPr>
        <w:ilvl w:val="8"/>
        <w:numId w:val="9"/>
      </w:numPr>
      <w:spacing w:before="240" w:after="60" w:line="240" w:lineRule="exact"/>
      <w:outlineLvl w:val="8"/>
    </w:pPr>
    <w:rPr>
      <w:rFonts w:ascii="Arial" w:hAnsi="Arial"/>
      <w:bCs/>
      <w:snapToGrid w:val="0"/>
      <w:kern w:val="28"/>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D7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rsid w:val="00D75E8E"/>
    <w:pPr>
      <w:shd w:val="clear" w:color="auto" w:fill="FFFFFF"/>
      <w:spacing w:before="75" w:after="150"/>
      <w:textAlignment w:val="top"/>
    </w:pPr>
    <w:rPr>
      <w:rFonts w:ascii="Verdana" w:eastAsia="Arial Unicode MS" w:hAnsi="Verdana" w:cs="Arial Unicode MS"/>
      <w:color w:val="000000"/>
      <w:sz w:val="18"/>
      <w:szCs w:val="18"/>
    </w:rPr>
  </w:style>
  <w:style w:type="paragraph" w:customStyle="1" w:styleId="item">
    <w:name w:val="item"/>
    <w:basedOn w:val="Standaard"/>
    <w:rsid w:val="00D75E8E"/>
    <w:pPr>
      <w:shd w:val="clear" w:color="auto" w:fill="FFFFFF"/>
      <w:spacing w:before="75" w:after="150"/>
      <w:ind w:left="300"/>
      <w:textAlignment w:val="top"/>
    </w:pPr>
    <w:rPr>
      <w:rFonts w:ascii="Verdana" w:eastAsia="Arial Unicode MS" w:hAnsi="Verdana" w:cs="Arial Unicode MS"/>
      <w:color w:val="000000"/>
      <w:sz w:val="18"/>
      <w:szCs w:val="18"/>
    </w:rPr>
  </w:style>
  <w:style w:type="paragraph" w:styleId="Voetnoottekst">
    <w:name w:val="footnote text"/>
    <w:basedOn w:val="Standaard"/>
    <w:semiHidden/>
    <w:rsid w:val="00D75E8E"/>
    <w:pPr>
      <w:widowControl w:val="0"/>
    </w:pPr>
    <w:rPr>
      <w:rFonts w:ascii="Univers" w:hAnsi="Univers"/>
      <w:szCs w:val="20"/>
      <w:lang w:val="x-none"/>
    </w:rPr>
  </w:style>
  <w:style w:type="paragraph" w:styleId="Tekstopmerking">
    <w:name w:val="annotation text"/>
    <w:basedOn w:val="Standaard"/>
    <w:semiHidden/>
    <w:rsid w:val="00D75E8E"/>
    <w:pPr>
      <w:widowControl w:val="0"/>
      <w:snapToGrid w:val="0"/>
    </w:pPr>
    <w:rPr>
      <w:rFonts w:ascii="Courier New" w:hAnsi="Courier New"/>
      <w:sz w:val="20"/>
      <w:szCs w:val="20"/>
    </w:rPr>
  </w:style>
  <w:style w:type="paragraph" w:styleId="Koptekst">
    <w:name w:val="header"/>
    <w:basedOn w:val="Standaard"/>
    <w:rsid w:val="00D75E8E"/>
    <w:pPr>
      <w:widowControl w:val="0"/>
      <w:tabs>
        <w:tab w:val="center" w:pos="4536"/>
        <w:tab w:val="right" w:pos="9072"/>
      </w:tabs>
      <w:snapToGrid w:val="0"/>
    </w:pPr>
    <w:rPr>
      <w:rFonts w:ascii="Courier New" w:hAnsi="Courier New"/>
      <w:szCs w:val="20"/>
    </w:rPr>
  </w:style>
  <w:style w:type="paragraph" w:styleId="Voettekst">
    <w:name w:val="footer"/>
    <w:basedOn w:val="Standaard"/>
    <w:rsid w:val="00D75E8E"/>
    <w:pPr>
      <w:widowControl w:val="0"/>
      <w:tabs>
        <w:tab w:val="center" w:pos="4536"/>
        <w:tab w:val="right" w:pos="9072"/>
      </w:tabs>
      <w:snapToGrid w:val="0"/>
    </w:pPr>
    <w:rPr>
      <w:rFonts w:ascii="Courier New" w:hAnsi="Courier New"/>
      <w:szCs w:val="20"/>
    </w:rPr>
  </w:style>
  <w:style w:type="paragraph" w:styleId="Ballontekst">
    <w:name w:val="Balloon Text"/>
    <w:basedOn w:val="Standaard"/>
    <w:semiHidden/>
    <w:rsid w:val="00D75E8E"/>
    <w:pPr>
      <w:widowControl w:val="0"/>
      <w:snapToGrid w:val="0"/>
    </w:pPr>
    <w:rPr>
      <w:rFonts w:ascii="Tahoma" w:hAnsi="Tahoma" w:cs="Tahoma"/>
      <w:sz w:val="16"/>
      <w:szCs w:val="16"/>
    </w:rPr>
  </w:style>
  <w:style w:type="character" w:styleId="Verwijzingopmerking">
    <w:name w:val="annotation reference"/>
    <w:semiHidden/>
    <w:rsid w:val="00D75E8E"/>
    <w:rPr>
      <w:sz w:val="16"/>
      <w:szCs w:val="16"/>
    </w:rPr>
  </w:style>
  <w:style w:type="paragraph" w:customStyle="1" w:styleId="Opmaakprofiel1">
    <w:name w:val="Opmaakprofiel1"/>
    <w:basedOn w:val="Plattetekst"/>
    <w:rsid w:val="00D75E8E"/>
    <w:pPr>
      <w:pBdr>
        <w:top w:val="single" w:sz="6" w:space="15" w:color="000000"/>
        <w:left w:val="single" w:sz="6" w:space="4" w:color="000000"/>
        <w:bottom w:val="single" w:sz="6" w:space="15" w:color="000000"/>
        <w:right w:val="single" w:sz="6" w:space="4" w:color="000000"/>
      </w:pBdr>
    </w:pPr>
    <w:rPr>
      <w:color w:val="FF0000"/>
    </w:rPr>
  </w:style>
  <w:style w:type="paragraph" w:styleId="Plattetekst">
    <w:name w:val="Body Text"/>
    <w:basedOn w:val="Standaard"/>
    <w:rsid w:val="00D75E8E"/>
    <w:pPr>
      <w:spacing w:after="120"/>
    </w:pPr>
  </w:style>
  <w:style w:type="paragraph" w:styleId="Onderwerpvanopmerking">
    <w:name w:val="annotation subject"/>
    <w:basedOn w:val="Tekstopmerking"/>
    <w:next w:val="Tekstopmerking"/>
    <w:semiHidden/>
    <w:rsid w:val="003D2820"/>
    <w:pPr>
      <w:widowControl/>
      <w:snapToGrid/>
    </w:pPr>
    <w:rPr>
      <w:rFonts w:ascii="Times New Roman" w:hAnsi="Times New Roman"/>
      <w:b/>
      <w:bCs/>
    </w:rPr>
  </w:style>
  <w:style w:type="paragraph" w:customStyle="1" w:styleId="kopje">
    <w:name w:val="kopje"/>
    <w:basedOn w:val="Standaard"/>
    <w:next w:val="Standaard"/>
    <w:rsid w:val="00902981"/>
    <w:pPr>
      <w:snapToGrid w:val="0"/>
      <w:spacing w:before="120" w:line="280" w:lineRule="auto"/>
    </w:pPr>
    <w:rPr>
      <w:rFonts w:ascii="Arial" w:hAnsi="Arial"/>
      <w:b/>
      <w:kern w:val="28"/>
      <w:sz w:val="18"/>
      <w:szCs w:val="20"/>
      <w:lang w:eastAsia="en-US"/>
    </w:rPr>
  </w:style>
  <w:style w:type="paragraph" w:customStyle="1" w:styleId="tussenkopje">
    <w:name w:val="tussenkopje"/>
    <w:basedOn w:val="Standaard"/>
    <w:rsid w:val="00902981"/>
    <w:pPr>
      <w:snapToGrid w:val="0"/>
      <w:spacing w:before="90" w:line="240" w:lineRule="atLeast"/>
    </w:pPr>
    <w:rPr>
      <w:rFonts w:ascii="Arial" w:hAnsi="Arial"/>
      <w:kern w:val="28"/>
      <w:sz w:val="14"/>
      <w:szCs w:val="20"/>
      <w:lang w:val="nl" w:eastAsia="en-US"/>
    </w:rPr>
  </w:style>
  <w:style w:type="character" w:customStyle="1" w:styleId="Versie">
    <w:name w:val="Versie"/>
    <w:rsid w:val="00902981"/>
    <w:rPr>
      <w:rFonts w:ascii="Helvetica" w:hAnsi="Helvetica" w:cs="Helvetica" w:hint="default"/>
      <w:sz w:val="18"/>
      <w:lang w:val="nl-NL"/>
    </w:rPr>
  </w:style>
  <w:style w:type="character" w:customStyle="1" w:styleId="Datumopmaakprofiel">
    <w:name w:val="Datumopmaakprofiel"/>
    <w:basedOn w:val="Versie"/>
    <w:rsid w:val="00902981"/>
    <w:rPr>
      <w:rFonts w:ascii="Helvetica" w:hAnsi="Helvetica" w:cs="Helvetica" w:hint="default"/>
      <w:sz w:val="18"/>
      <w:lang w:val="nl-NL"/>
    </w:rPr>
  </w:style>
  <w:style w:type="character" w:styleId="Paginanummer">
    <w:name w:val="page number"/>
    <w:basedOn w:val="Standaardalinea-lettertype"/>
    <w:rsid w:val="002F11AC"/>
  </w:style>
  <w:style w:type="paragraph" w:styleId="Ondertitel">
    <w:name w:val="Subtitle"/>
    <w:aliases w:val="Subtitel"/>
    <w:basedOn w:val="Standaard"/>
    <w:link w:val="OndertitelChar"/>
    <w:qFormat/>
    <w:rsid w:val="00922B1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aliases w:val="Subtitel Char"/>
    <w:basedOn w:val="Standaardalinea-lettertype"/>
    <w:link w:val="Ondertitel"/>
    <w:rsid w:val="00922B18"/>
    <w:rPr>
      <w:rFonts w:asciiTheme="minorHAnsi" w:eastAsiaTheme="minorEastAsia" w:hAnsiTheme="minorHAnsi" w:cstheme="minorBidi"/>
      <w:color w:val="5A5A5A" w:themeColor="text1" w:themeTint="A5"/>
      <w:spacing w:val="15"/>
      <w:sz w:val="22"/>
      <w:szCs w:val="22"/>
    </w:rPr>
  </w:style>
  <w:style w:type="paragraph" w:styleId="Revisie">
    <w:name w:val="Revision"/>
    <w:hidden/>
    <w:uiPriority w:val="99"/>
    <w:semiHidden/>
    <w:rsid w:val="006B5E5E"/>
    <w:rPr>
      <w:sz w:val="24"/>
      <w:szCs w:val="24"/>
    </w:rPr>
  </w:style>
  <w:style w:type="paragraph" w:styleId="Lijstalinea">
    <w:name w:val="List Paragraph"/>
    <w:basedOn w:val="Standaard"/>
    <w:uiPriority w:val="34"/>
    <w:qFormat/>
    <w:rsid w:val="00B20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5043">
      <w:bodyDiv w:val="1"/>
      <w:marLeft w:val="0"/>
      <w:marRight w:val="0"/>
      <w:marTop w:val="0"/>
      <w:marBottom w:val="0"/>
      <w:divBdr>
        <w:top w:val="none" w:sz="0" w:space="0" w:color="auto"/>
        <w:left w:val="none" w:sz="0" w:space="0" w:color="auto"/>
        <w:bottom w:val="none" w:sz="0" w:space="0" w:color="auto"/>
        <w:right w:val="none" w:sz="0" w:space="0" w:color="auto"/>
      </w:divBdr>
    </w:div>
    <w:div w:id="323240368">
      <w:bodyDiv w:val="1"/>
      <w:marLeft w:val="0"/>
      <w:marRight w:val="0"/>
      <w:marTop w:val="0"/>
      <w:marBottom w:val="0"/>
      <w:divBdr>
        <w:top w:val="none" w:sz="0" w:space="0" w:color="auto"/>
        <w:left w:val="none" w:sz="0" w:space="0" w:color="auto"/>
        <w:bottom w:val="none" w:sz="0" w:space="0" w:color="auto"/>
        <w:right w:val="none" w:sz="0" w:space="0" w:color="auto"/>
      </w:divBdr>
      <w:divsChild>
        <w:div w:id="642738325">
          <w:marLeft w:val="0"/>
          <w:marRight w:val="0"/>
          <w:marTop w:val="0"/>
          <w:marBottom w:val="0"/>
          <w:divBdr>
            <w:top w:val="none" w:sz="0" w:space="0" w:color="auto"/>
            <w:left w:val="none" w:sz="0" w:space="0" w:color="auto"/>
            <w:bottom w:val="none" w:sz="0" w:space="0" w:color="auto"/>
            <w:right w:val="none" w:sz="0" w:space="0" w:color="auto"/>
          </w:divBdr>
          <w:divsChild>
            <w:div w:id="1823235309">
              <w:marLeft w:val="0"/>
              <w:marRight w:val="0"/>
              <w:marTop w:val="0"/>
              <w:marBottom w:val="0"/>
              <w:divBdr>
                <w:top w:val="none" w:sz="0" w:space="0" w:color="auto"/>
                <w:left w:val="none" w:sz="0" w:space="0" w:color="auto"/>
                <w:bottom w:val="none" w:sz="0" w:space="0" w:color="auto"/>
                <w:right w:val="none" w:sz="0" w:space="0" w:color="auto"/>
              </w:divBdr>
            </w:div>
          </w:divsChild>
        </w:div>
        <w:div w:id="880938642">
          <w:marLeft w:val="0"/>
          <w:marRight w:val="0"/>
          <w:marTop w:val="0"/>
          <w:marBottom w:val="0"/>
          <w:divBdr>
            <w:top w:val="none" w:sz="0" w:space="0" w:color="auto"/>
            <w:left w:val="none" w:sz="0" w:space="0" w:color="auto"/>
            <w:bottom w:val="none" w:sz="0" w:space="0" w:color="auto"/>
            <w:right w:val="none" w:sz="0" w:space="0" w:color="auto"/>
          </w:divBdr>
        </w:div>
        <w:div w:id="1346050956">
          <w:marLeft w:val="0"/>
          <w:marRight w:val="0"/>
          <w:marTop w:val="0"/>
          <w:marBottom w:val="0"/>
          <w:divBdr>
            <w:top w:val="none" w:sz="0" w:space="0" w:color="auto"/>
            <w:left w:val="none" w:sz="0" w:space="0" w:color="auto"/>
            <w:bottom w:val="none" w:sz="0" w:space="0" w:color="auto"/>
            <w:right w:val="none" w:sz="0" w:space="0" w:color="auto"/>
          </w:divBdr>
        </w:div>
      </w:divsChild>
    </w:div>
    <w:div w:id="755639786">
      <w:bodyDiv w:val="1"/>
      <w:marLeft w:val="0"/>
      <w:marRight w:val="0"/>
      <w:marTop w:val="0"/>
      <w:marBottom w:val="0"/>
      <w:divBdr>
        <w:top w:val="none" w:sz="0" w:space="0" w:color="auto"/>
        <w:left w:val="none" w:sz="0" w:space="0" w:color="auto"/>
        <w:bottom w:val="none" w:sz="0" w:space="0" w:color="auto"/>
        <w:right w:val="none" w:sz="0" w:space="0" w:color="auto"/>
      </w:divBdr>
    </w:div>
    <w:div w:id="1142697894">
      <w:bodyDiv w:val="1"/>
      <w:marLeft w:val="0"/>
      <w:marRight w:val="0"/>
      <w:marTop w:val="0"/>
      <w:marBottom w:val="0"/>
      <w:divBdr>
        <w:top w:val="none" w:sz="0" w:space="0" w:color="auto"/>
        <w:left w:val="none" w:sz="0" w:space="0" w:color="auto"/>
        <w:bottom w:val="none" w:sz="0" w:space="0" w:color="auto"/>
        <w:right w:val="none" w:sz="0" w:space="0" w:color="auto"/>
      </w:divBdr>
    </w:div>
    <w:div w:id="1234270139">
      <w:bodyDiv w:val="1"/>
      <w:marLeft w:val="0"/>
      <w:marRight w:val="0"/>
      <w:marTop w:val="0"/>
      <w:marBottom w:val="0"/>
      <w:divBdr>
        <w:top w:val="none" w:sz="0" w:space="0" w:color="auto"/>
        <w:left w:val="none" w:sz="0" w:space="0" w:color="auto"/>
        <w:bottom w:val="none" w:sz="0" w:space="0" w:color="auto"/>
        <w:right w:val="none" w:sz="0" w:space="0" w:color="auto"/>
      </w:divBdr>
    </w:div>
    <w:div w:id="2014915250">
      <w:bodyDiv w:val="1"/>
      <w:marLeft w:val="0"/>
      <w:marRight w:val="0"/>
      <w:marTop w:val="0"/>
      <w:marBottom w:val="0"/>
      <w:divBdr>
        <w:top w:val="none" w:sz="0" w:space="0" w:color="auto"/>
        <w:left w:val="none" w:sz="0" w:space="0" w:color="auto"/>
        <w:bottom w:val="none" w:sz="0" w:space="0" w:color="auto"/>
        <w:right w:val="none" w:sz="0" w:space="0" w:color="auto"/>
      </w:divBdr>
      <w:divsChild>
        <w:div w:id="1970817179">
          <w:marLeft w:val="0"/>
          <w:marRight w:val="0"/>
          <w:marTop w:val="0"/>
          <w:marBottom w:val="0"/>
          <w:divBdr>
            <w:top w:val="none" w:sz="0" w:space="0" w:color="auto"/>
            <w:left w:val="none" w:sz="0" w:space="0" w:color="auto"/>
            <w:bottom w:val="none" w:sz="0" w:space="0" w:color="auto"/>
            <w:right w:val="none" w:sz="0" w:space="0" w:color="auto"/>
          </w:divBdr>
        </w:div>
      </w:divsChild>
    </w:div>
    <w:div w:id="213512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1" ma:contentTypeDescription="Een nieuw document maken." ma:contentTypeScope="" ma:versionID="980675ca76ec5212ad7516c8a829c89d">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def7e4cf6c88fcca46b67c12c1a71571"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BC10AE-83B2-4F19-947E-F0E8CD337B10}">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2.xml><?xml version="1.0" encoding="utf-8"?>
<ds:datastoreItem xmlns:ds="http://schemas.openxmlformats.org/officeDocument/2006/customXml" ds:itemID="{CC404573-3DDF-4272-8C07-FA39D6BBA929}">
  <ds:schemaRefs>
    <ds:schemaRef ds:uri="http://schemas.microsoft.com/sharepoint/v3/contenttype/forms"/>
  </ds:schemaRefs>
</ds:datastoreItem>
</file>

<file path=customXml/itemProps3.xml><?xml version="1.0" encoding="utf-8"?>
<ds:datastoreItem xmlns:ds="http://schemas.openxmlformats.org/officeDocument/2006/customXml" ds:itemID="{4E42FF57-472E-4E2E-B414-E10390B27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6026</Words>
  <Characters>33147</Characters>
  <Application>Microsoft Office Word</Application>
  <DocSecurity>0</DocSecurity>
  <Lines>276</Lines>
  <Paragraphs>78</Paragraphs>
  <ScaleCrop>false</ScaleCrop>
  <HeadingPairs>
    <vt:vector size="2" baseType="variant">
      <vt:variant>
        <vt:lpstr>Titel</vt:lpstr>
      </vt:variant>
      <vt:variant>
        <vt:i4>1</vt:i4>
      </vt:variant>
    </vt:vector>
  </HeadingPairs>
  <TitlesOfParts>
    <vt:vector size="1" baseType="lpstr">
      <vt:lpstr>Modeldocument akte van levering   -  V 3.0.1</vt:lpstr>
    </vt:vector>
  </TitlesOfParts>
  <Company>Kadaster</Company>
  <LinksUpToDate>false</LinksUpToDate>
  <CharactersWithSpaces>39095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Modeldocument akte van levering   -  V 3.0.1</dc:title>
  <dc:subject/>
  <dc:creator>RZ/PPB</dc:creator>
  <cp:keywords/>
  <dc:description/>
  <cp:lastModifiedBy>Willems, Igor</cp:lastModifiedBy>
  <cp:revision>3</cp:revision>
  <cp:lastPrinted>2011-02-01T07:02:00Z</cp:lastPrinted>
  <dcterms:created xsi:type="dcterms:W3CDTF">2023-10-13T07:31:00Z</dcterms:created>
  <dcterms:modified xsi:type="dcterms:W3CDTF">2023-10-13T09:45:00Z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1985263635</vt:i4>
  </property>
  <property fmtid="{D5CDD505-2E9C-101B-9397-08002B2CF9AE}" pid="3" name="_NewReviewCycle">
    <vt:lpwstr/>
  </property>
  <property fmtid="{D5CDD505-2E9C-101B-9397-08002B2CF9AE}" pid="4" name="_EmailSubject">
    <vt:lpwstr>gewijzigde akte van levering (versie 3.6)</vt:lpwstr>
  </property>
  <property fmtid="{D5CDD505-2E9C-101B-9397-08002B2CF9AE}" pid="5" name="_AuthorEmail">
    <vt:lpwstr>Henny.vanNoort@kadaster.nl</vt:lpwstr>
  </property>
  <property fmtid="{D5CDD505-2E9C-101B-9397-08002B2CF9AE}" pid="6" name="_AuthorEmailDisplayName">
    <vt:lpwstr>Noort, Henny van</vt:lpwstr>
  </property>
  <property fmtid="{D5CDD505-2E9C-101B-9397-08002B2CF9AE}" pid="7" name="_PreviousAdHocReviewCycleID">
    <vt:i4>1584686176</vt:i4>
  </property>
  <property fmtid="{D5CDD505-2E9C-101B-9397-08002B2CF9AE}" pid="8" name="_ReviewingToolsShownOnce">
    <vt:lpwstr/>
  </property>
  <property fmtid="{D5CDD505-2E9C-101B-9397-08002B2CF9AE}" pid="9" name="ContentTypeId">
    <vt:lpwstr>0x010100C3721B4ED37D594995FEC4B09AA09F5C</vt:lpwstr>
  </property>
  <property fmtid="{D5CDD505-2E9C-101B-9397-08002B2CF9AE}" pid="10" name="MediaServiceImageTags">
    <vt:lpwstr/>
  </property>
</Properties>
</file>