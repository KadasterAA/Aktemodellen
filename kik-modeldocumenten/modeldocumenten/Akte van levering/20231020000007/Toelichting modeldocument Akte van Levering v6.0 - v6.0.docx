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E599" w14:textId="77777777" w:rsidR="003228A3" w:rsidRPr="00AA0BD4" w:rsidRDefault="003228A3" w:rsidP="00C26BE6">
      <w:pPr>
        <w:rPr>
          <w:lang w:val="en-US"/>
        </w:rPr>
      </w:pPr>
    </w:p>
    <w:tbl>
      <w:tblPr>
        <w:tblpPr w:leftFromText="142" w:rightFromText="142" w:vertAnchor="page" w:horzAnchor="margin" w:tblpX="568" w:tblpY="625"/>
        <w:tblW w:w="8291" w:type="dxa"/>
        <w:tblCellMar>
          <w:left w:w="0" w:type="dxa"/>
          <w:right w:w="70" w:type="dxa"/>
        </w:tblCellMar>
        <w:tblLook w:val="0000" w:firstRow="0" w:lastRow="0" w:firstColumn="0" w:lastColumn="0" w:noHBand="0" w:noVBand="0"/>
      </w:tblPr>
      <w:tblGrid>
        <w:gridCol w:w="4605"/>
        <w:gridCol w:w="3686"/>
      </w:tblGrid>
      <w:tr w:rsidR="003228A3" w:rsidRPr="00AA0BD4" w14:paraId="287CBCB7" w14:textId="77777777" w:rsidTr="00352E4D">
        <w:trPr>
          <w:gridAfter w:val="1"/>
          <w:wAfter w:w="3686" w:type="dxa"/>
        </w:trPr>
        <w:tc>
          <w:tcPr>
            <w:tcW w:w="4605" w:type="dxa"/>
          </w:tcPr>
          <w:p w14:paraId="3AA008C2" w14:textId="0402B2D6" w:rsidR="003228A3" w:rsidRPr="00AA0BD4" w:rsidRDefault="00AA071C" w:rsidP="00352E4D">
            <w:pPr>
              <w:rPr>
                <w:lang w:val="en-US"/>
              </w:rPr>
            </w:pPr>
            <w:r>
              <w:rPr>
                <w:noProof/>
                <w:snapToGrid/>
                <w:lang w:eastAsia="nl-NL"/>
              </w:rPr>
              <w:drawing>
                <wp:anchor distT="0" distB="0" distL="114300" distR="114300" simplePos="0" relativeHeight="251657728" behindDoc="1" locked="0" layoutInCell="1" allowOverlap="1" wp14:anchorId="42D619ED" wp14:editId="2AAD6DFE">
                  <wp:simplePos x="0" y="0"/>
                  <wp:positionH relativeFrom="column">
                    <wp:posOffset>2138045</wp:posOffset>
                  </wp:positionH>
                  <wp:positionV relativeFrom="paragraph">
                    <wp:posOffset>-5641340</wp:posOffset>
                  </wp:positionV>
                  <wp:extent cx="1333500" cy="1114425"/>
                  <wp:effectExtent l="0" t="0" r="0" b="9525"/>
                  <wp:wrapNone/>
                  <wp:docPr id="5"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RPr="00AA0BD4" w14:paraId="1561C1EA" w14:textId="77777777" w:rsidTr="00352E4D">
        <w:trPr>
          <w:gridAfter w:val="1"/>
          <w:wAfter w:w="3686" w:type="dxa"/>
        </w:trPr>
        <w:tc>
          <w:tcPr>
            <w:tcW w:w="4605" w:type="dxa"/>
          </w:tcPr>
          <w:p w14:paraId="546081D6" w14:textId="00A0D545" w:rsidR="003228A3" w:rsidRPr="00AA0BD4" w:rsidRDefault="00352E4D" w:rsidP="00352E4D">
            <w:pPr>
              <w:rPr>
                <w:lang w:val="en-US"/>
              </w:rPr>
            </w:pPr>
            <w:r>
              <w:rPr>
                <w:rFonts w:ascii="Helvetica" w:hAnsi="Helvetica" w:cs="Helvetica"/>
                <w:bCs/>
                <w:color w:val="03787C"/>
                <w:sz w:val="22"/>
                <w:szCs w:val="22"/>
                <w:shd w:val="clear" w:color="auto" w:fill="FFFFFF"/>
              </w:rPr>
              <w:t>Directie Beheer en Ontwikkeling Informatietechnologie (BOI)</w:t>
            </w:r>
          </w:p>
        </w:tc>
      </w:tr>
      <w:tr w:rsidR="00352E4D" w:rsidRPr="00AA0BD4" w14:paraId="0A613A99" w14:textId="77777777" w:rsidTr="00352E4D">
        <w:trPr>
          <w:gridAfter w:val="1"/>
          <w:wAfter w:w="3686" w:type="dxa"/>
        </w:trPr>
        <w:tc>
          <w:tcPr>
            <w:tcW w:w="4605" w:type="dxa"/>
          </w:tcPr>
          <w:p w14:paraId="6258F94F" w14:textId="68EEF8F6" w:rsidR="00352E4D" w:rsidRPr="00AA0BD4" w:rsidRDefault="00352E4D" w:rsidP="00352E4D">
            <w:pPr>
              <w:pStyle w:val="Eenheid"/>
              <w:rPr>
                <w:lang w:val="en-US"/>
              </w:rPr>
            </w:pPr>
            <w:bookmarkStart w:id="0" w:name="bmDirectie"/>
            <w:bookmarkEnd w:id="0"/>
          </w:p>
        </w:tc>
      </w:tr>
      <w:tr w:rsidR="00352E4D" w:rsidRPr="00AA0BD4" w14:paraId="74122380" w14:textId="77777777" w:rsidTr="00352E4D">
        <w:trPr>
          <w:gridAfter w:val="1"/>
          <w:wAfter w:w="3686" w:type="dxa"/>
        </w:trPr>
        <w:tc>
          <w:tcPr>
            <w:tcW w:w="4605" w:type="dxa"/>
          </w:tcPr>
          <w:p w14:paraId="4F11AC77" w14:textId="3F5A2C50" w:rsidR="00352E4D" w:rsidRPr="00AA0BD4" w:rsidRDefault="00352E4D" w:rsidP="00352E4D">
            <w:pPr>
              <w:pStyle w:val="Afdeling"/>
              <w:rPr>
                <w:sz w:val="20"/>
                <w:lang w:val="en-US"/>
              </w:rPr>
            </w:pPr>
            <w:bookmarkStart w:id="1" w:name="bmAfdeling"/>
            <w:bookmarkEnd w:id="1"/>
          </w:p>
        </w:tc>
      </w:tr>
      <w:tr w:rsidR="003228A3" w:rsidRPr="00AA0BD4" w14:paraId="5C8AE120" w14:textId="77777777" w:rsidTr="00352E4D">
        <w:trPr>
          <w:gridAfter w:val="1"/>
          <w:wAfter w:w="3686" w:type="dxa"/>
        </w:trPr>
        <w:tc>
          <w:tcPr>
            <w:tcW w:w="4605" w:type="dxa"/>
          </w:tcPr>
          <w:p w14:paraId="76E8D045" w14:textId="77777777" w:rsidR="003228A3" w:rsidRPr="00AA0BD4" w:rsidRDefault="003228A3" w:rsidP="00352E4D">
            <w:pPr>
              <w:spacing w:before="90"/>
              <w:rPr>
                <w:sz w:val="14"/>
                <w:lang w:val="en-US"/>
              </w:rPr>
            </w:pPr>
          </w:p>
        </w:tc>
      </w:tr>
      <w:tr w:rsidR="003228A3" w:rsidRPr="00AA0BD4" w14:paraId="1E9207E3" w14:textId="77777777" w:rsidTr="00352E4D">
        <w:trPr>
          <w:gridAfter w:val="1"/>
          <w:wAfter w:w="3686" w:type="dxa"/>
          <w:trHeight w:val="3804"/>
        </w:trPr>
        <w:tc>
          <w:tcPr>
            <w:tcW w:w="4605" w:type="dxa"/>
            <w:vAlign w:val="bottom"/>
          </w:tcPr>
          <w:p w14:paraId="56EB5E6B" w14:textId="77777777" w:rsidR="003228A3" w:rsidRPr="00AA0BD4" w:rsidRDefault="003228A3" w:rsidP="00352E4D">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14:paraId="77AF34F9" w14:textId="77777777" w:rsidTr="00352E4D">
        <w:trPr>
          <w:gridAfter w:val="1"/>
          <w:wAfter w:w="3686" w:type="dxa"/>
          <w:trHeight w:val="135"/>
        </w:trPr>
        <w:tc>
          <w:tcPr>
            <w:tcW w:w="4605" w:type="dxa"/>
          </w:tcPr>
          <w:p w14:paraId="63456136" w14:textId="77777777" w:rsidR="003228A3" w:rsidRPr="005A5A84" w:rsidRDefault="003228A3" w:rsidP="00352E4D">
            <w:pPr>
              <w:spacing w:before="90"/>
              <w:rPr>
                <w:szCs w:val="18"/>
                <w:lang w:val="en-US"/>
              </w:rPr>
            </w:pPr>
          </w:p>
        </w:tc>
      </w:tr>
      <w:tr w:rsidR="003228A3" w:rsidRPr="00AA0BD4" w14:paraId="0FE5644E" w14:textId="77777777" w:rsidTr="00352E4D">
        <w:trPr>
          <w:gridAfter w:val="1"/>
          <w:wAfter w:w="3686" w:type="dxa"/>
          <w:trHeight w:val="181"/>
        </w:trPr>
        <w:tc>
          <w:tcPr>
            <w:tcW w:w="4605" w:type="dxa"/>
          </w:tcPr>
          <w:p w14:paraId="179024ED" w14:textId="77777777" w:rsidR="003228A3" w:rsidRPr="00AA0BD4" w:rsidRDefault="003228A3" w:rsidP="00352E4D">
            <w:pPr>
              <w:rPr>
                <w:lang w:val="en-US"/>
              </w:rPr>
            </w:pPr>
          </w:p>
        </w:tc>
      </w:tr>
      <w:tr w:rsidR="003228A3" w:rsidRPr="00737F18" w14:paraId="0219EA37" w14:textId="77777777" w:rsidTr="00352E4D">
        <w:trPr>
          <w:gridAfter w:val="1"/>
          <w:wAfter w:w="3686" w:type="dxa"/>
        </w:trPr>
        <w:tc>
          <w:tcPr>
            <w:tcW w:w="4605" w:type="dxa"/>
          </w:tcPr>
          <w:p w14:paraId="6E45AD65" w14:textId="20E7F69E" w:rsidR="003228A3" w:rsidRPr="00737F18" w:rsidRDefault="004A1631" w:rsidP="00352E4D">
            <w:pPr>
              <w:pStyle w:val="Titel"/>
              <w:spacing w:line="240" w:lineRule="auto"/>
              <w:rPr>
                <w:lang w:val="nl-NL"/>
              </w:rPr>
            </w:pPr>
            <w:bookmarkStart w:id="3" w:name="bmTitel"/>
            <w:bookmarkEnd w:id="3"/>
            <w:r w:rsidRPr="00A22CFE">
              <w:rPr>
                <w:color w:val="00387D"/>
                <w:sz w:val="22"/>
                <w:lang w:val="nl-NL"/>
              </w:rPr>
              <w:t>Toelichting modeldocument</w:t>
            </w:r>
            <w:r w:rsidR="0035789A" w:rsidRPr="00A22CFE">
              <w:rPr>
                <w:color w:val="00387D"/>
                <w:sz w:val="22"/>
                <w:lang w:val="nl-NL"/>
              </w:rPr>
              <w:t xml:space="preserve"> </w:t>
            </w:r>
            <w:r w:rsidR="00175CEB" w:rsidRPr="00A22CFE">
              <w:rPr>
                <w:color w:val="00387D"/>
                <w:sz w:val="22"/>
                <w:lang w:val="nl-NL"/>
              </w:rPr>
              <w:t>Akte van levering</w:t>
            </w:r>
            <w:r w:rsidR="007B3F13" w:rsidRPr="00A22CFE">
              <w:rPr>
                <w:color w:val="00387D"/>
                <w:sz w:val="22"/>
                <w:lang w:val="nl-NL"/>
              </w:rPr>
              <w:t xml:space="preserve"> </w:t>
            </w:r>
            <w:r w:rsidR="00FE1A1C" w:rsidRPr="00A22CFE">
              <w:rPr>
                <w:color w:val="00387D"/>
                <w:sz w:val="22"/>
                <w:lang w:val="nl-NL"/>
              </w:rPr>
              <w:t>v6.0</w:t>
            </w:r>
          </w:p>
        </w:tc>
      </w:tr>
      <w:tr w:rsidR="003228A3" w:rsidRPr="00836657" w14:paraId="6B27A659" w14:textId="77777777" w:rsidTr="00352E4D">
        <w:trPr>
          <w:gridAfter w:val="1"/>
          <w:wAfter w:w="3686" w:type="dxa"/>
          <w:trHeight w:val="268"/>
        </w:trPr>
        <w:tc>
          <w:tcPr>
            <w:tcW w:w="4605" w:type="dxa"/>
          </w:tcPr>
          <w:p w14:paraId="373AF076" w14:textId="77777777" w:rsidR="00403F05" w:rsidRPr="00836657" w:rsidRDefault="00403F05" w:rsidP="00352E4D"/>
        </w:tc>
      </w:tr>
      <w:tr w:rsidR="003228A3" w:rsidRPr="00737F18" w14:paraId="1D7C5513" w14:textId="77777777" w:rsidTr="00352E4D">
        <w:trPr>
          <w:gridAfter w:val="1"/>
          <w:wAfter w:w="3686" w:type="dxa"/>
          <w:cantSplit/>
          <w:trHeight w:hRule="exact" w:val="275"/>
        </w:trPr>
        <w:tc>
          <w:tcPr>
            <w:tcW w:w="4605" w:type="dxa"/>
            <w:vAlign w:val="bottom"/>
          </w:tcPr>
          <w:p w14:paraId="6B25A01C" w14:textId="144C7BD8" w:rsidR="00403F05" w:rsidRPr="00737F18" w:rsidRDefault="00A22CFE" w:rsidP="00352E4D">
            <w:pPr>
              <w:pStyle w:val="Ondertitel"/>
              <w:spacing w:line="240" w:lineRule="auto"/>
              <w:rPr>
                <w:sz w:val="18"/>
                <w:lang w:val="nl-NL"/>
              </w:rPr>
            </w:pPr>
            <w:bookmarkStart w:id="4" w:name="bmSubtitel"/>
            <w:bookmarkEnd w:id="4"/>
            <w:r>
              <w:rPr>
                <w:rStyle w:val="Ondertitel1"/>
              </w:rPr>
              <w:t>Automatische Akteverwerking</w:t>
            </w:r>
          </w:p>
        </w:tc>
      </w:tr>
      <w:tr w:rsidR="003228A3" w:rsidRPr="00737F18" w14:paraId="1CCBDE30" w14:textId="77777777" w:rsidTr="00352E4D">
        <w:trPr>
          <w:gridAfter w:val="1"/>
          <w:wAfter w:w="3686" w:type="dxa"/>
          <w:cantSplit/>
          <w:trHeight w:hRule="exact" w:val="804"/>
        </w:trPr>
        <w:tc>
          <w:tcPr>
            <w:tcW w:w="4605" w:type="dxa"/>
            <w:vAlign w:val="bottom"/>
          </w:tcPr>
          <w:p w14:paraId="45D879F7" w14:textId="77777777" w:rsidR="003228A3" w:rsidRPr="00737F18" w:rsidRDefault="003228A3" w:rsidP="00352E4D"/>
        </w:tc>
      </w:tr>
      <w:tr w:rsidR="003228A3" w:rsidRPr="00836657" w14:paraId="25E2C890" w14:textId="77777777" w:rsidTr="00352E4D">
        <w:trPr>
          <w:gridAfter w:val="1"/>
          <w:wAfter w:w="3686" w:type="dxa"/>
          <w:cantSplit/>
        </w:trPr>
        <w:tc>
          <w:tcPr>
            <w:tcW w:w="4605" w:type="dxa"/>
            <w:vAlign w:val="bottom"/>
          </w:tcPr>
          <w:p w14:paraId="541788AA" w14:textId="77777777" w:rsidR="003228A3" w:rsidRPr="00836657" w:rsidRDefault="00400F38" w:rsidP="00352E4D">
            <w:pPr>
              <w:pStyle w:val="tussenkopje"/>
              <w:rPr>
                <w:lang w:val="nl-NL"/>
              </w:rPr>
            </w:pPr>
            <w:r>
              <w:rPr>
                <w:lang w:val="nl-NL"/>
              </w:rPr>
              <w:t>Versie</w:t>
            </w:r>
          </w:p>
        </w:tc>
      </w:tr>
      <w:tr w:rsidR="003228A3" w:rsidRPr="00836657" w14:paraId="73165C16" w14:textId="77777777" w:rsidTr="00352E4D">
        <w:trPr>
          <w:gridAfter w:val="1"/>
          <w:wAfter w:w="3686" w:type="dxa"/>
          <w:cantSplit/>
        </w:trPr>
        <w:tc>
          <w:tcPr>
            <w:tcW w:w="4605" w:type="dxa"/>
            <w:vAlign w:val="bottom"/>
          </w:tcPr>
          <w:p w14:paraId="0834F7E2" w14:textId="5D5AD45B" w:rsidR="00836657" w:rsidRPr="00836657" w:rsidRDefault="00FE1A1C" w:rsidP="00352E4D">
            <w:r>
              <w:t>6</w:t>
            </w:r>
            <w:r w:rsidR="00975A0A">
              <w:t>.0</w:t>
            </w:r>
          </w:p>
        </w:tc>
      </w:tr>
      <w:tr w:rsidR="009A5147" w:rsidRPr="00836657" w14:paraId="5A3B9085" w14:textId="77777777" w:rsidTr="00352E4D">
        <w:trPr>
          <w:gridAfter w:val="1"/>
          <w:wAfter w:w="3686" w:type="dxa"/>
          <w:cantSplit/>
        </w:trPr>
        <w:tc>
          <w:tcPr>
            <w:tcW w:w="4605" w:type="dxa"/>
            <w:vAlign w:val="bottom"/>
          </w:tcPr>
          <w:p w14:paraId="3BD7A0AB" w14:textId="3D08EB10" w:rsidR="009A5147" w:rsidRDefault="009A5147" w:rsidP="009A5147">
            <w:pPr>
              <w:pStyle w:val="tussenkopje"/>
            </w:pPr>
            <w:r w:rsidRPr="00AA22DC">
              <w:rPr>
                <w:lang w:val="nl-NL"/>
              </w:rPr>
              <w:t>Auteur(s)</w:t>
            </w:r>
          </w:p>
        </w:tc>
      </w:tr>
      <w:tr w:rsidR="009A5147" w:rsidRPr="00836657" w14:paraId="152CEECD" w14:textId="77777777" w:rsidTr="009A5147">
        <w:trPr>
          <w:cantSplit/>
          <w:trHeight w:hRule="exact" w:val="370"/>
        </w:trPr>
        <w:tc>
          <w:tcPr>
            <w:tcW w:w="8291" w:type="dxa"/>
            <w:gridSpan w:val="2"/>
            <w:vAlign w:val="bottom"/>
          </w:tcPr>
          <w:p w14:paraId="3A241456" w14:textId="1A2EA566" w:rsidR="009A5147" w:rsidRPr="00836657" w:rsidRDefault="009A5147" w:rsidP="009A5147">
            <w:r>
              <w:t>BOI/Team 2/AA</w:t>
            </w:r>
          </w:p>
        </w:tc>
      </w:tr>
    </w:tbl>
    <w:p w14:paraId="77D1F3DA" w14:textId="77777777" w:rsidR="003228A3" w:rsidRPr="00836657" w:rsidRDefault="003228A3"/>
    <w:tbl>
      <w:tblPr>
        <w:tblW w:w="5173" w:type="dxa"/>
        <w:tblCellMar>
          <w:left w:w="0" w:type="dxa"/>
          <w:right w:w="70" w:type="dxa"/>
        </w:tblCellMar>
        <w:tblLook w:val="0000" w:firstRow="0" w:lastRow="0" w:firstColumn="0" w:lastColumn="0" w:noHBand="0" w:noVBand="0"/>
      </w:tblPr>
      <w:tblGrid>
        <w:gridCol w:w="5173"/>
      </w:tblGrid>
      <w:tr w:rsidR="003228A3" w:rsidRPr="00AA0BD4" w14:paraId="2BA5D954" w14:textId="77777777" w:rsidTr="00CB4D5E">
        <w:trPr>
          <w:trHeight w:hRule="exact" w:val="332"/>
        </w:trPr>
        <w:tc>
          <w:tcPr>
            <w:tcW w:w="5173" w:type="dxa"/>
            <w:vAlign w:val="bottom"/>
          </w:tcPr>
          <w:p w14:paraId="139DE6A4" w14:textId="77777777" w:rsidR="003228A3" w:rsidRPr="00AA0BD4" w:rsidRDefault="003228A3" w:rsidP="00400F38">
            <w:pPr>
              <w:pStyle w:val="kopje"/>
              <w:pageBreakBefore/>
              <w:rPr>
                <w:b w:val="0"/>
                <w:bCs/>
                <w:lang w:val="en-US"/>
              </w:rPr>
            </w:pPr>
            <w:r w:rsidRPr="00AA0BD4">
              <w:rPr>
                <w:lang w:val="en-US"/>
              </w:rPr>
              <w:lastRenderedPageBreak/>
              <w:t>Versiehistorie</w:t>
            </w:r>
          </w:p>
        </w:tc>
      </w:tr>
    </w:tbl>
    <w:p w14:paraId="148F2464" w14:textId="77777777" w:rsidR="003228A3" w:rsidRPr="00AA0BD4" w:rsidRDefault="003228A3">
      <w:pPr>
        <w:spacing w:line="14" w:lineRule="exact"/>
        <w:rPr>
          <w:lang w:val="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70" w:type="dxa"/>
        </w:tblCellMar>
        <w:tblLook w:val="0000" w:firstRow="0" w:lastRow="0" w:firstColumn="0" w:lastColumn="0" w:noHBand="0" w:noVBand="0"/>
      </w:tblPr>
      <w:tblGrid>
        <w:gridCol w:w="537"/>
        <w:gridCol w:w="1660"/>
        <w:gridCol w:w="1701"/>
        <w:gridCol w:w="5030"/>
      </w:tblGrid>
      <w:tr w:rsidR="003228A3" w:rsidRPr="00AA0BD4" w14:paraId="6C04FF7D" w14:textId="77777777" w:rsidTr="00F72EA2">
        <w:trPr>
          <w:trHeight w:hRule="exact" w:val="281"/>
          <w:tblHeader/>
        </w:trPr>
        <w:tc>
          <w:tcPr>
            <w:tcW w:w="537" w:type="dxa"/>
            <w:vAlign w:val="bottom"/>
          </w:tcPr>
          <w:p w14:paraId="5273BEA2" w14:textId="77777777" w:rsidR="003228A3" w:rsidRPr="00AA0BD4" w:rsidRDefault="003228A3">
            <w:pPr>
              <w:pStyle w:val="tussenkopje"/>
              <w:spacing w:before="0"/>
              <w:rPr>
                <w:lang w:val="en-US"/>
              </w:rPr>
            </w:pPr>
            <w:r w:rsidRPr="00AA0BD4">
              <w:rPr>
                <w:lang w:val="en-US"/>
              </w:rPr>
              <w:t>Versie</w:t>
            </w:r>
          </w:p>
        </w:tc>
        <w:tc>
          <w:tcPr>
            <w:tcW w:w="1660" w:type="dxa"/>
            <w:vAlign w:val="bottom"/>
          </w:tcPr>
          <w:p w14:paraId="3D65306F" w14:textId="77777777" w:rsidR="003228A3" w:rsidRPr="00AA0BD4" w:rsidRDefault="003228A3">
            <w:pPr>
              <w:pStyle w:val="tussenkopje"/>
              <w:spacing w:before="0"/>
              <w:rPr>
                <w:lang w:val="en-US"/>
              </w:rPr>
            </w:pPr>
            <w:r w:rsidRPr="00AA0BD4">
              <w:rPr>
                <w:lang w:val="en-US"/>
              </w:rPr>
              <w:t>Datum</w:t>
            </w:r>
          </w:p>
        </w:tc>
        <w:tc>
          <w:tcPr>
            <w:tcW w:w="1701" w:type="dxa"/>
            <w:vAlign w:val="bottom"/>
          </w:tcPr>
          <w:p w14:paraId="6DFFD528" w14:textId="77777777" w:rsidR="003228A3" w:rsidRPr="00AA0BD4" w:rsidRDefault="003228A3">
            <w:pPr>
              <w:pStyle w:val="tussenkopje"/>
              <w:spacing w:before="0"/>
              <w:rPr>
                <w:lang w:val="en-US"/>
              </w:rPr>
            </w:pPr>
            <w:r w:rsidRPr="00AA0BD4">
              <w:rPr>
                <w:lang w:val="en-US"/>
              </w:rPr>
              <w:t>Auteur</w:t>
            </w:r>
          </w:p>
        </w:tc>
        <w:tc>
          <w:tcPr>
            <w:tcW w:w="5030" w:type="dxa"/>
            <w:vAlign w:val="center"/>
          </w:tcPr>
          <w:p w14:paraId="0AA160A3" w14:textId="77777777" w:rsidR="003228A3" w:rsidRPr="00AA0BD4" w:rsidRDefault="003228A3" w:rsidP="00817041">
            <w:pPr>
              <w:pStyle w:val="tussenkopje"/>
              <w:spacing w:before="0"/>
              <w:rPr>
                <w:lang w:val="en-US"/>
              </w:rPr>
            </w:pPr>
            <w:r w:rsidRPr="00AA0BD4">
              <w:rPr>
                <w:lang w:val="en-US"/>
              </w:rPr>
              <w:t>Opmerking</w:t>
            </w:r>
          </w:p>
        </w:tc>
      </w:tr>
      <w:tr w:rsidR="00B9281F" w:rsidRPr="00310519" w14:paraId="2C882FCF" w14:textId="77777777" w:rsidTr="00F72EA2">
        <w:tc>
          <w:tcPr>
            <w:tcW w:w="537" w:type="dxa"/>
          </w:tcPr>
          <w:p w14:paraId="7AB44D1F" w14:textId="77777777" w:rsidR="00B9281F" w:rsidRDefault="00B9281F" w:rsidP="0049506A">
            <w:pPr>
              <w:pStyle w:val="Koptekst"/>
              <w:tabs>
                <w:tab w:val="clear" w:pos="4536"/>
                <w:tab w:val="clear" w:pos="9072"/>
              </w:tabs>
              <w:spacing w:line="280" w:lineRule="atLeast"/>
              <w:rPr>
                <w:rStyle w:val="Versie0"/>
                <w:sz w:val="16"/>
                <w:szCs w:val="16"/>
                <w:lang w:val="en-US"/>
              </w:rPr>
            </w:pPr>
            <w:bookmarkStart w:id="5" w:name="bmVersie"/>
            <w:bookmarkEnd w:id="5"/>
            <w:r>
              <w:rPr>
                <w:rStyle w:val="Versie0"/>
                <w:sz w:val="16"/>
                <w:szCs w:val="16"/>
                <w:lang w:val="en-US"/>
              </w:rPr>
              <w:t>4.0</w:t>
            </w:r>
          </w:p>
        </w:tc>
        <w:tc>
          <w:tcPr>
            <w:tcW w:w="1660" w:type="dxa"/>
          </w:tcPr>
          <w:p w14:paraId="71FF88BB" w14:textId="3B18C7C0" w:rsidR="00B9281F" w:rsidRDefault="00B9281F" w:rsidP="0049506A">
            <w:pPr>
              <w:rPr>
                <w:rStyle w:val="Datumopmaakprofiel"/>
                <w:sz w:val="16"/>
                <w:szCs w:val="16"/>
                <w:lang w:val="en-US"/>
              </w:rPr>
            </w:pPr>
            <w:smartTag w:uri="urn:schemas-microsoft-com:office:smarttags" w:element="date">
              <w:smartTagPr>
                <w:attr w:name="Year" w:val="2014"/>
                <w:attr w:name="Day" w:val="6"/>
                <w:attr w:name="Month" w:val="8"/>
                <w:attr w:name="ls" w:val="trans"/>
              </w:smartTagPr>
              <w:r>
                <w:rPr>
                  <w:rStyle w:val="Datumopmaakprofiel"/>
                  <w:sz w:val="16"/>
                  <w:szCs w:val="16"/>
                  <w:lang w:val="en-US"/>
                </w:rPr>
                <w:t>6 augustus 2014</w:t>
              </w:r>
            </w:smartTag>
          </w:p>
        </w:tc>
        <w:tc>
          <w:tcPr>
            <w:tcW w:w="1701" w:type="dxa"/>
          </w:tcPr>
          <w:p w14:paraId="732D727B" w14:textId="77777777" w:rsidR="00B9281F" w:rsidRDefault="00B9281F" w:rsidP="00E6044E">
            <w:pPr>
              <w:rPr>
                <w:sz w:val="16"/>
                <w:szCs w:val="16"/>
                <w:lang w:val="en-US"/>
              </w:rPr>
            </w:pPr>
            <w:r>
              <w:rPr>
                <w:sz w:val="16"/>
                <w:szCs w:val="16"/>
                <w:lang w:val="en-US"/>
              </w:rPr>
              <w:t>Kadaster</w:t>
            </w:r>
            <w:r w:rsidR="00057E18">
              <w:rPr>
                <w:sz w:val="16"/>
                <w:szCs w:val="16"/>
                <w:lang w:val="en-US"/>
              </w:rPr>
              <w:t xml:space="preserve"> </w:t>
            </w:r>
            <w:r>
              <w:rPr>
                <w:sz w:val="16"/>
                <w:szCs w:val="16"/>
                <w:lang w:val="en-US"/>
              </w:rPr>
              <w:t>IT/KIW/AA</w:t>
            </w:r>
          </w:p>
        </w:tc>
        <w:tc>
          <w:tcPr>
            <w:tcW w:w="5030" w:type="dxa"/>
          </w:tcPr>
          <w:p w14:paraId="318DBEF6" w14:textId="77777777" w:rsidR="00B9281F" w:rsidRDefault="00B9281F" w:rsidP="00B9281F">
            <w:pPr>
              <w:rPr>
                <w:sz w:val="16"/>
                <w:szCs w:val="16"/>
              </w:rPr>
            </w:pPr>
            <w:r>
              <w:rPr>
                <w:sz w:val="16"/>
                <w:szCs w:val="16"/>
              </w:rPr>
              <w:t>RFC-60841 modeldocument v4.4, definitief:</w:t>
            </w:r>
          </w:p>
          <w:p w14:paraId="25E3BAF6" w14:textId="77777777" w:rsidR="00B9281F" w:rsidRPr="00362DEE" w:rsidRDefault="00B9281F" w:rsidP="00B9281F">
            <w:pPr>
              <w:snapToGrid w:val="0"/>
              <w:rPr>
                <w:sz w:val="16"/>
                <w:szCs w:val="16"/>
              </w:rPr>
            </w:pPr>
            <w:r>
              <w:rPr>
                <w:sz w:val="16"/>
                <w:szCs w:val="16"/>
              </w:rPr>
              <w:t>-gewijzigde tekstblokken.</w:t>
            </w:r>
          </w:p>
        </w:tc>
      </w:tr>
      <w:tr w:rsidR="00894BFF" w:rsidRPr="001E547A" w14:paraId="4EB53B8F" w14:textId="77777777" w:rsidTr="00F72EA2">
        <w:tc>
          <w:tcPr>
            <w:tcW w:w="537" w:type="dxa"/>
          </w:tcPr>
          <w:p w14:paraId="7F9ED3C3" w14:textId="77777777" w:rsidR="00894BFF" w:rsidRPr="001E547A" w:rsidRDefault="0097087B" w:rsidP="0049506A">
            <w:pPr>
              <w:pStyle w:val="Koptekst"/>
              <w:tabs>
                <w:tab w:val="clear" w:pos="4536"/>
                <w:tab w:val="clear" w:pos="9072"/>
              </w:tabs>
              <w:spacing w:line="280" w:lineRule="atLeast"/>
              <w:rPr>
                <w:rStyle w:val="Versie0"/>
                <w:sz w:val="16"/>
                <w:szCs w:val="16"/>
              </w:rPr>
            </w:pPr>
            <w:r>
              <w:rPr>
                <w:rStyle w:val="Versie0"/>
                <w:sz w:val="16"/>
                <w:szCs w:val="16"/>
              </w:rPr>
              <w:t>4.0.1</w:t>
            </w:r>
          </w:p>
        </w:tc>
        <w:tc>
          <w:tcPr>
            <w:tcW w:w="1660" w:type="dxa"/>
          </w:tcPr>
          <w:p w14:paraId="0B2EEF8E" w14:textId="77777777" w:rsidR="00894BFF" w:rsidRPr="001E547A" w:rsidRDefault="001E547A" w:rsidP="0049506A">
            <w:pPr>
              <w:rPr>
                <w:rStyle w:val="Datumopmaakprofiel"/>
                <w:sz w:val="16"/>
                <w:szCs w:val="16"/>
              </w:rPr>
            </w:pPr>
            <w:r w:rsidRPr="001E547A">
              <w:rPr>
                <w:rStyle w:val="Datumopmaakprofiel"/>
                <w:sz w:val="16"/>
                <w:szCs w:val="16"/>
              </w:rPr>
              <w:t>2 december</w:t>
            </w:r>
            <w:r w:rsidR="00894BFF" w:rsidRPr="001E547A">
              <w:rPr>
                <w:rStyle w:val="Datumopmaakprofiel"/>
                <w:sz w:val="16"/>
                <w:szCs w:val="16"/>
              </w:rPr>
              <w:t xml:space="preserve"> 2014</w:t>
            </w:r>
          </w:p>
        </w:tc>
        <w:tc>
          <w:tcPr>
            <w:tcW w:w="1701" w:type="dxa"/>
          </w:tcPr>
          <w:p w14:paraId="22A8DD0D" w14:textId="77777777" w:rsidR="00894BFF" w:rsidRPr="00057E18" w:rsidRDefault="00894BFF" w:rsidP="00E6044E">
            <w:pPr>
              <w:rPr>
                <w:sz w:val="16"/>
                <w:szCs w:val="16"/>
                <w:lang w:val="en-GB"/>
              </w:rPr>
            </w:pPr>
            <w:r w:rsidRPr="00057E18">
              <w:rPr>
                <w:sz w:val="16"/>
                <w:szCs w:val="16"/>
                <w:lang w:val="en-GB"/>
              </w:rPr>
              <w:t>Kadaster</w:t>
            </w:r>
            <w:r w:rsidR="00057E18" w:rsidRPr="00057E18">
              <w:rPr>
                <w:sz w:val="16"/>
                <w:szCs w:val="16"/>
                <w:lang w:val="en-GB"/>
              </w:rPr>
              <w:t xml:space="preserve"> </w:t>
            </w:r>
            <w:r w:rsidRPr="00057E18">
              <w:rPr>
                <w:sz w:val="16"/>
                <w:szCs w:val="16"/>
                <w:lang w:val="en-GB"/>
              </w:rPr>
              <w:t>IT/KIW/AA</w:t>
            </w:r>
          </w:p>
        </w:tc>
        <w:tc>
          <w:tcPr>
            <w:tcW w:w="5030" w:type="dxa"/>
          </w:tcPr>
          <w:p w14:paraId="4334F39F" w14:textId="77777777" w:rsidR="0097087B" w:rsidRDefault="0097087B" w:rsidP="00B9281F">
            <w:pPr>
              <w:rPr>
                <w:sz w:val="16"/>
                <w:szCs w:val="16"/>
              </w:rPr>
            </w:pPr>
            <w:r>
              <w:rPr>
                <w:sz w:val="16"/>
                <w:szCs w:val="16"/>
              </w:rPr>
              <w:t>RFC-60841 modeldocument v4.4.1, definitief:</w:t>
            </w:r>
          </w:p>
          <w:p w14:paraId="6172E191" w14:textId="77777777" w:rsidR="00894BFF" w:rsidRPr="001E547A" w:rsidRDefault="0097087B" w:rsidP="00B9281F">
            <w:pPr>
              <w:rPr>
                <w:sz w:val="16"/>
                <w:szCs w:val="16"/>
              </w:rPr>
            </w:pPr>
            <w:r>
              <w:rPr>
                <w:sz w:val="16"/>
                <w:szCs w:val="16"/>
              </w:rPr>
              <w:t xml:space="preserve">- par. 2.9 mapping </w:t>
            </w:r>
            <w:r w:rsidR="00894BFF" w:rsidRPr="001E547A">
              <w:rPr>
                <w:sz w:val="16"/>
                <w:szCs w:val="16"/>
              </w:rPr>
              <w:t xml:space="preserve">Erfpachtcanon </w:t>
            </w:r>
            <w:r>
              <w:rPr>
                <w:sz w:val="16"/>
                <w:szCs w:val="16"/>
              </w:rPr>
              <w:t>aangepast nav issue,</w:t>
            </w:r>
          </w:p>
          <w:p w14:paraId="0F446A78" w14:textId="77777777" w:rsidR="001E547A" w:rsidRPr="001E547A" w:rsidRDefault="0097087B" w:rsidP="00B9281F">
            <w:pPr>
              <w:rPr>
                <w:sz w:val="16"/>
                <w:szCs w:val="16"/>
              </w:rPr>
            </w:pPr>
            <w:r>
              <w:rPr>
                <w:sz w:val="16"/>
                <w:szCs w:val="16"/>
              </w:rPr>
              <w:t>- par. 2.4 t</w:t>
            </w:r>
            <w:r w:rsidR="001E547A" w:rsidRPr="001E547A">
              <w:rPr>
                <w:sz w:val="16"/>
                <w:szCs w:val="16"/>
              </w:rPr>
              <w:t>oegestane waardes tia_StukVariant verduidelijkt</w:t>
            </w:r>
            <w:r>
              <w:rPr>
                <w:sz w:val="16"/>
                <w:szCs w:val="16"/>
              </w:rPr>
              <w:t>.</w:t>
            </w:r>
          </w:p>
        </w:tc>
      </w:tr>
      <w:tr w:rsidR="00057E18" w:rsidRPr="00057E18" w14:paraId="12ED995F" w14:textId="77777777" w:rsidTr="00F72EA2">
        <w:tc>
          <w:tcPr>
            <w:tcW w:w="537" w:type="dxa"/>
          </w:tcPr>
          <w:p w14:paraId="19BABF1C" w14:textId="77777777" w:rsidR="00057E18" w:rsidRDefault="00057E18" w:rsidP="0049506A">
            <w:pPr>
              <w:pStyle w:val="Koptekst"/>
              <w:tabs>
                <w:tab w:val="clear" w:pos="4536"/>
                <w:tab w:val="clear" w:pos="9072"/>
              </w:tabs>
              <w:spacing w:line="280" w:lineRule="atLeast"/>
              <w:rPr>
                <w:rStyle w:val="Versie0"/>
                <w:sz w:val="16"/>
                <w:szCs w:val="16"/>
              </w:rPr>
            </w:pPr>
            <w:r>
              <w:rPr>
                <w:rStyle w:val="Versie0"/>
                <w:sz w:val="16"/>
                <w:szCs w:val="16"/>
              </w:rPr>
              <w:t>4.0.2</w:t>
            </w:r>
          </w:p>
        </w:tc>
        <w:tc>
          <w:tcPr>
            <w:tcW w:w="1660" w:type="dxa"/>
          </w:tcPr>
          <w:p w14:paraId="2C4246B3" w14:textId="77777777" w:rsidR="00057E18" w:rsidRPr="001E547A" w:rsidRDefault="00E74482" w:rsidP="0049506A">
            <w:pPr>
              <w:rPr>
                <w:rStyle w:val="Datumopmaakprofiel"/>
                <w:sz w:val="16"/>
                <w:szCs w:val="16"/>
              </w:rPr>
            </w:pPr>
            <w:r>
              <w:rPr>
                <w:rStyle w:val="Datumopmaakprofiel"/>
                <w:sz w:val="16"/>
                <w:szCs w:val="16"/>
              </w:rPr>
              <w:t>30</w:t>
            </w:r>
            <w:r w:rsidR="00057E18">
              <w:rPr>
                <w:rStyle w:val="Datumopmaakprofiel"/>
                <w:sz w:val="16"/>
                <w:szCs w:val="16"/>
              </w:rPr>
              <w:t xml:space="preserve"> </w:t>
            </w:r>
            <w:r w:rsidR="00AB4D1B">
              <w:rPr>
                <w:rStyle w:val="Datumopmaakprofiel"/>
                <w:sz w:val="16"/>
                <w:szCs w:val="16"/>
              </w:rPr>
              <w:t>april</w:t>
            </w:r>
            <w:r w:rsidR="00057E18">
              <w:rPr>
                <w:rStyle w:val="Datumopmaakprofiel"/>
                <w:sz w:val="16"/>
                <w:szCs w:val="16"/>
              </w:rPr>
              <w:t xml:space="preserve"> 2015</w:t>
            </w:r>
          </w:p>
        </w:tc>
        <w:tc>
          <w:tcPr>
            <w:tcW w:w="1701" w:type="dxa"/>
          </w:tcPr>
          <w:p w14:paraId="059F1D58" w14:textId="77777777" w:rsidR="00057E18" w:rsidRPr="00057E18" w:rsidRDefault="00057E18" w:rsidP="00E6044E">
            <w:pPr>
              <w:rPr>
                <w:sz w:val="16"/>
                <w:szCs w:val="16"/>
                <w:lang w:val="en-GB"/>
              </w:rPr>
            </w:pPr>
            <w:r w:rsidRPr="00057E18">
              <w:rPr>
                <w:sz w:val="16"/>
                <w:szCs w:val="16"/>
                <w:lang w:val="en-GB"/>
              </w:rPr>
              <w:t>Kadaster IT/KIW/AA</w:t>
            </w:r>
          </w:p>
        </w:tc>
        <w:tc>
          <w:tcPr>
            <w:tcW w:w="5030" w:type="dxa"/>
          </w:tcPr>
          <w:p w14:paraId="4435640D" w14:textId="77777777" w:rsidR="00057E18" w:rsidRDefault="00057E18" w:rsidP="0093443F">
            <w:pPr>
              <w:rPr>
                <w:sz w:val="16"/>
                <w:szCs w:val="16"/>
              </w:rPr>
            </w:pPr>
            <w:r>
              <w:rPr>
                <w:sz w:val="16"/>
                <w:szCs w:val="16"/>
              </w:rPr>
              <w:t>RFC-60841 modeldocument v4.4.1, definitief:</w:t>
            </w:r>
          </w:p>
          <w:p w14:paraId="4F4C3192" w14:textId="77777777" w:rsidR="00F81ABA" w:rsidRDefault="00F81ABA" w:rsidP="00F81ABA">
            <w:pPr>
              <w:rPr>
                <w:rFonts w:cs="Arial"/>
                <w:color w:val="333333"/>
                <w:sz w:val="16"/>
                <w:szCs w:val="16"/>
              </w:rPr>
            </w:pPr>
            <w:r>
              <w:rPr>
                <w:sz w:val="16"/>
                <w:szCs w:val="16"/>
              </w:rPr>
              <w:t xml:space="preserve">- </w:t>
            </w:r>
            <w:r w:rsidR="00057E18" w:rsidRPr="00057E18">
              <w:rPr>
                <w:sz w:val="16"/>
                <w:szCs w:val="16"/>
              </w:rPr>
              <w:t>I</w:t>
            </w:r>
            <w:r w:rsidR="00057E18" w:rsidRPr="00057E18">
              <w:rPr>
                <w:rFonts w:cs="Arial"/>
                <w:color w:val="333333"/>
                <w:sz w:val="16"/>
                <w:szCs w:val="16"/>
              </w:rPr>
              <w:t xml:space="preserve">2177829/AA-1604: par. </w:t>
            </w:r>
            <w:r w:rsidR="00057E18">
              <w:rPr>
                <w:rFonts w:cs="Arial"/>
                <w:color w:val="333333"/>
                <w:sz w:val="16"/>
                <w:szCs w:val="16"/>
              </w:rPr>
              <w:t xml:space="preserve">2.5.1 </w:t>
            </w:r>
            <w:r w:rsidR="00057E18">
              <w:rPr>
                <w:sz w:val="16"/>
                <w:szCs w:val="16"/>
              </w:rPr>
              <w:t>k_BurgerlijkeStaatTekstPartners</w:t>
            </w:r>
            <w:r w:rsidR="00057E18">
              <w:rPr>
                <w:rFonts w:cs="Arial"/>
                <w:color w:val="333333"/>
                <w:sz w:val="16"/>
                <w:szCs w:val="16"/>
              </w:rPr>
              <w:t>, juiste codes vermeld conform TB Burgerlijke staat variant 2</w:t>
            </w:r>
            <w:r>
              <w:rPr>
                <w:rFonts w:cs="Arial"/>
                <w:color w:val="333333"/>
                <w:sz w:val="16"/>
                <w:szCs w:val="16"/>
              </w:rPr>
              <w:t>,</w:t>
            </w:r>
          </w:p>
          <w:p w14:paraId="391688A1" w14:textId="77777777" w:rsidR="005A6A34" w:rsidRDefault="00E1211E" w:rsidP="00F81ABA">
            <w:pPr>
              <w:rPr>
                <w:rFonts w:cs="Arial"/>
                <w:color w:val="333333"/>
                <w:sz w:val="16"/>
                <w:szCs w:val="16"/>
              </w:rPr>
            </w:pPr>
            <w:r>
              <w:rPr>
                <w:rFonts w:cs="Arial"/>
                <w:color w:val="333333"/>
                <w:sz w:val="16"/>
                <w:szCs w:val="16"/>
              </w:rPr>
              <w:t xml:space="preserve">- </w:t>
            </w:r>
            <w:r w:rsidR="005A6A34">
              <w:rPr>
                <w:rFonts w:cs="Arial"/>
                <w:color w:val="333333"/>
                <w:sz w:val="16"/>
                <w:szCs w:val="16"/>
              </w:rPr>
              <w:t>I</w:t>
            </w:r>
            <w:r w:rsidR="005A6A34" w:rsidRPr="005A6A34">
              <w:rPr>
                <w:rFonts w:cs="Arial"/>
                <w:color w:val="333333"/>
                <w:sz w:val="16"/>
                <w:szCs w:val="16"/>
              </w:rPr>
              <w:t>2184860</w:t>
            </w:r>
            <w:r w:rsidR="005A6A34">
              <w:rPr>
                <w:rFonts w:cs="Arial"/>
                <w:color w:val="333333"/>
                <w:sz w:val="16"/>
                <w:szCs w:val="16"/>
              </w:rPr>
              <w:t>/</w:t>
            </w:r>
            <w:r>
              <w:rPr>
                <w:rFonts w:cs="Arial"/>
                <w:color w:val="333333"/>
                <w:sz w:val="16"/>
                <w:szCs w:val="16"/>
              </w:rPr>
              <w:t>AA</w:t>
            </w:r>
            <w:r w:rsidR="009D61CC">
              <w:rPr>
                <w:rFonts w:cs="Arial"/>
                <w:color w:val="333333"/>
                <w:sz w:val="16"/>
                <w:szCs w:val="16"/>
              </w:rPr>
              <w:t xml:space="preserve">-1646: par. </w:t>
            </w:r>
            <w:r w:rsidR="00BA2CA5">
              <w:rPr>
                <w:rFonts w:cs="Arial"/>
                <w:color w:val="333333"/>
                <w:sz w:val="16"/>
                <w:szCs w:val="16"/>
              </w:rPr>
              <w:t xml:space="preserve">2.4.1 aanduiding per registergoed </w:t>
            </w:r>
            <w:r w:rsidR="00627978">
              <w:rPr>
                <w:rFonts w:cs="Arial"/>
                <w:color w:val="333333"/>
                <w:sz w:val="16"/>
                <w:szCs w:val="16"/>
              </w:rPr>
              <w:t xml:space="preserve">moet ook </w:t>
            </w:r>
            <w:r w:rsidR="00956145">
              <w:rPr>
                <w:rFonts w:cs="Arial"/>
                <w:color w:val="333333"/>
                <w:sz w:val="16"/>
                <w:szCs w:val="16"/>
              </w:rPr>
              <w:t>voor gegroepeerde percelen</w:t>
            </w:r>
            <w:r w:rsidR="002A321E">
              <w:rPr>
                <w:rFonts w:cs="Arial"/>
                <w:color w:val="333333"/>
                <w:sz w:val="16"/>
                <w:szCs w:val="16"/>
              </w:rPr>
              <w:t xml:space="preserve"> getoond kunnen worden</w:t>
            </w:r>
            <w:r w:rsidR="005A6A34">
              <w:rPr>
                <w:rFonts w:cs="Arial"/>
                <w:color w:val="333333"/>
                <w:sz w:val="16"/>
                <w:szCs w:val="16"/>
              </w:rPr>
              <w:t>,</w:t>
            </w:r>
          </w:p>
          <w:p w14:paraId="3084531E" w14:textId="77777777" w:rsidR="00627978" w:rsidRDefault="00627978" w:rsidP="00F81ABA">
            <w:pPr>
              <w:rPr>
                <w:rFonts w:cs="Arial"/>
                <w:color w:val="333333"/>
                <w:sz w:val="16"/>
                <w:szCs w:val="16"/>
              </w:rPr>
            </w:pPr>
            <w:r>
              <w:rPr>
                <w:rFonts w:cs="Arial"/>
                <w:color w:val="333333"/>
                <w:sz w:val="16"/>
                <w:szCs w:val="16"/>
              </w:rPr>
              <w:t>- AA-1652: par. 2.7.1 en 2.7.2 tonen koopprijs variant 1 voor cessie en indeplaatsstelling verduidelijkt,</w:t>
            </w:r>
          </w:p>
          <w:p w14:paraId="5F757C70" w14:textId="77777777" w:rsidR="00AB4D1B" w:rsidRDefault="005A6A34" w:rsidP="00F81ABA">
            <w:pPr>
              <w:rPr>
                <w:rFonts w:cs="Arial"/>
                <w:color w:val="333333"/>
                <w:sz w:val="16"/>
                <w:szCs w:val="16"/>
              </w:rPr>
            </w:pPr>
            <w:r>
              <w:rPr>
                <w:rFonts w:cs="Arial"/>
                <w:color w:val="333333"/>
                <w:sz w:val="16"/>
                <w:szCs w:val="16"/>
              </w:rPr>
              <w:t xml:space="preserve">- AA-1702: par. 2.3 </w:t>
            </w:r>
            <w:r w:rsidR="009A73A4">
              <w:rPr>
                <w:rFonts w:cs="Arial"/>
                <w:color w:val="333333"/>
                <w:sz w:val="16"/>
                <w:szCs w:val="16"/>
              </w:rPr>
              <w:t xml:space="preserve">en par. 2.5.1 </w:t>
            </w:r>
            <w:r>
              <w:rPr>
                <w:rFonts w:cs="Arial"/>
                <w:color w:val="333333"/>
                <w:sz w:val="16"/>
                <w:szCs w:val="16"/>
              </w:rPr>
              <w:t xml:space="preserve">mapping partij/partij naar personen </w:t>
            </w:r>
            <w:r w:rsidR="002A321E">
              <w:rPr>
                <w:rFonts w:cs="Arial"/>
                <w:color w:val="333333"/>
                <w:sz w:val="16"/>
                <w:szCs w:val="16"/>
              </w:rPr>
              <w:t>volledig beschreven</w:t>
            </w:r>
            <w:r>
              <w:rPr>
                <w:rFonts w:cs="Arial"/>
                <w:color w:val="333333"/>
                <w:sz w:val="16"/>
                <w:szCs w:val="16"/>
              </w:rPr>
              <w:t>, alleen tekstuele verduidelijking</w:t>
            </w:r>
            <w:r w:rsidR="00AB4D1B">
              <w:rPr>
                <w:rFonts w:cs="Arial"/>
                <w:color w:val="333333"/>
                <w:sz w:val="16"/>
                <w:szCs w:val="16"/>
              </w:rPr>
              <w:t>,</w:t>
            </w:r>
          </w:p>
          <w:p w14:paraId="3933CD06" w14:textId="77777777" w:rsidR="004304F5" w:rsidRDefault="00AB4D1B" w:rsidP="00F81ABA">
            <w:pPr>
              <w:rPr>
                <w:rFonts w:cs="Arial"/>
                <w:color w:val="333333"/>
                <w:sz w:val="16"/>
                <w:szCs w:val="16"/>
              </w:rPr>
            </w:pPr>
            <w:r>
              <w:rPr>
                <w:rFonts w:cs="Arial"/>
                <w:color w:val="333333"/>
                <w:sz w:val="16"/>
                <w:szCs w:val="16"/>
              </w:rPr>
              <w:t>- AA-1777: par.</w:t>
            </w:r>
            <w:r w:rsidR="00590120">
              <w:rPr>
                <w:rFonts w:cs="Arial"/>
                <w:color w:val="333333"/>
                <w:sz w:val="16"/>
                <w:szCs w:val="16"/>
              </w:rPr>
              <w:t>2.4 afsluitend leesteken na aanduiding registergoed</w:t>
            </w:r>
            <w:r w:rsidR="00956145">
              <w:rPr>
                <w:rFonts w:cs="Arial"/>
                <w:color w:val="333333"/>
                <w:sz w:val="16"/>
                <w:szCs w:val="16"/>
              </w:rPr>
              <w:t xml:space="preserve"> met volgnummer </w:t>
            </w:r>
            <w:r w:rsidR="00590120">
              <w:rPr>
                <w:rFonts w:cs="Arial"/>
                <w:color w:val="333333"/>
                <w:sz w:val="16"/>
                <w:szCs w:val="16"/>
              </w:rPr>
              <w:t>verduidelijkt</w:t>
            </w:r>
            <w:r w:rsidR="004304F5">
              <w:rPr>
                <w:rFonts w:cs="Arial"/>
                <w:color w:val="333333"/>
                <w:sz w:val="16"/>
                <w:szCs w:val="16"/>
              </w:rPr>
              <w:t>,</w:t>
            </w:r>
          </w:p>
          <w:p w14:paraId="134D2E15" w14:textId="77777777" w:rsidR="00057E18" w:rsidRPr="00B03664" w:rsidRDefault="004304F5" w:rsidP="00F81ABA">
            <w:pPr>
              <w:rPr>
                <w:rFonts w:cs="Arial"/>
                <w:color w:val="333333"/>
                <w:sz w:val="16"/>
                <w:szCs w:val="16"/>
              </w:rPr>
            </w:pPr>
            <w:r>
              <w:rPr>
                <w:rFonts w:cs="Arial"/>
                <w:color w:val="333333"/>
                <w:sz w:val="16"/>
                <w:szCs w:val="16"/>
              </w:rPr>
              <w:t xml:space="preserve">- AA-1841: par. </w:t>
            </w:r>
            <w:r w:rsidR="00E74482">
              <w:rPr>
                <w:rFonts w:cs="Arial"/>
                <w:color w:val="333333"/>
                <w:sz w:val="16"/>
                <w:szCs w:val="16"/>
              </w:rPr>
              <w:t>2.3 beschrijving gerelateerde partijen aangepast en tekst registergoed bewonen mag ook voor een gerelateerde partij 1 keer getoond worden.</w:t>
            </w:r>
          </w:p>
        </w:tc>
      </w:tr>
      <w:tr w:rsidR="00B03664" w:rsidRPr="00057E18" w14:paraId="3675132F" w14:textId="77777777" w:rsidTr="00F72EA2">
        <w:tc>
          <w:tcPr>
            <w:tcW w:w="537" w:type="dxa"/>
          </w:tcPr>
          <w:p w14:paraId="40219EC3" w14:textId="77777777" w:rsidR="00B03664" w:rsidRDefault="00B03664" w:rsidP="0049506A">
            <w:pPr>
              <w:pStyle w:val="Koptekst"/>
              <w:tabs>
                <w:tab w:val="clear" w:pos="4536"/>
                <w:tab w:val="clear" w:pos="9072"/>
              </w:tabs>
              <w:spacing w:line="280" w:lineRule="atLeast"/>
              <w:rPr>
                <w:rStyle w:val="Versie0"/>
                <w:sz w:val="16"/>
                <w:szCs w:val="16"/>
              </w:rPr>
            </w:pPr>
            <w:r>
              <w:rPr>
                <w:rStyle w:val="Versie0"/>
                <w:sz w:val="16"/>
                <w:szCs w:val="16"/>
              </w:rPr>
              <w:t>4.</w:t>
            </w:r>
            <w:r w:rsidR="00941C83">
              <w:rPr>
                <w:rStyle w:val="Versie0"/>
                <w:sz w:val="16"/>
                <w:szCs w:val="16"/>
              </w:rPr>
              <w:t>0</w:t>
            </w:r>
            <w:r>
              <w:rPr>
                <w:rStyle w:val="Versie0"/>
                <w:sz w:val="16"/>
                <w:szCs w:val="16"/>
              </w:rPr>
              <w:t>.</w:t>
            </w:r>
            <w:r w:rsidR="00941C83">
              <w:rPr>
                <w:rStyle w:val="Versie0"/>
                <w:sz w:val="16"/>
                <w:szCs w:val="16"/>
              </w:rPr>
              <w:t>3</w:t>
            </w:r>
          </w:p>
        </w:tc>
        <w:tc>
          <w:tcPr>
            <w:tcW w:w="1660" w:type="dxa"/>
          </w:tcPr>
          <w:p w14:paraId="64D48318" w14:textId="58283F60" w:rsidR="00B03664" w:rsidRDefault="00B03664" w:rsidP="0049506A">
            <w:pPr>
              <w:rPr>
                <w:rStyle w:val="Datumopmaakprofiel"/>
                <w:sz w:val="16"/>
                <w:szCs w:val="16"/>
              </w:rPr>
            </w:pPr>
            <w:smartTag w:uri="urn:schemas-microsoft-com:office:smarttags" w:element="date">
              <w:smartTagPr>
                <w:attr w:name="Year" w:val="2015"/>
                <w:attr w:name="Day" w:val="16"/>
                <w:attr w:name="Month" w:val="7"/>
                <w:attr w:name="ls" w:val="trans"/>
              </w:smartTagPr>
              <w:r>
                <w:rPr>
                  <w:rStyle w:val="Datumopmaakprofiel"/>
                  <w:sz w:val="16"/>
                  <w:szCs w:val="16"/>
                </w:rPr>
                <w:t>16 juli 2015</w:t>
              </w:r>
            </w:smartTag>
          </w:p>
        </w:tc>
        <w:tc>
          <w:tcPr>
            <w:tcW w:w="1701" w:type="dxa"/>
          </w:tcPr>
          <w:p w14:paraId="47B60AE8" w14:textId="77777777" w:rsidR="00B03664" w:rsidRPr="00057E18" w:rsidRDefault="00B03664" w:rsidP="00E6044E">
            <w:pPr>
              <w:rPr>
                <w:sz w:val="16"/>
                <w:szCs w:val="16"/>
                <w:lang w:val="en-GB"/>
              </w:rPr>
            </w:pPr>
            <w:r w:rsidRPr="00057E18">
              <w:rPr>
                <w:sz w:val="16"/>
                <w:szCs w:val="16"/>
                <w:lang w:val="en-GB"/>
              </w:rPr>
              <w:t>Kadaster IT/KIW/AA</w:t>
            </w:r>
          </w:p>
        </w:tc>
        <w:tc>
          <w:tcPr>
            <w:tcW w:w="5030" w:type="dxa"/>
          </w:tcPr>
          <w:p w14:paraId="2DCD424B" w14:textId="77777777" w:rsidR="00B03664" w:rsidRDefault="00B03664" w:rsidP="00550571">
            <w:pPr>
              <w:rPr>
                <w:sz w:val="16"/>
                <w:szCs w:val="16"/>
              </w:rPr>
            </w:pPr>
            <w:r>
              <w:rPr>
                <w:sz w:val="16"/>
                <w:szCs w:val="16"/>
              </w:rPr>
              <w:t>AA-1781 par. 2.3 ‘zowel … afzonderlijk’ mag alleen getoond worden wanneer de partij meer gerechtigde personen bevat</w:t>
            </w:r>
            <w:r w:rsidR="00550571">
              <w:rPr>
                <w:sz w:val="16"/>
                <w:szCs w:val="16"/>
              </w:rPr>
              <w:t>.</w:t>
            </w:r>
          </w:p>
        </w:tc>
      </w:tr>
      <w:tr w:rsidR="00550571" w:rsidRPr="00057E18" w14:paraId="5E6C3FC0" w14:textId="77777777" w:rsidTr="00F72EA2">
        <w:tc>
          <w:tcPr>
            <w:tcW w:w="537" w:type="dxa"/>
          </w:tcPr>
          <w:p w14:paraId="446DC70B" w14:textId="77777777" w:rsidR="00550571" w:rsidRDefault="00550571" w:rsidP="0049506A">
            <w:pPr>
              <w:pStyle w:val="Koptekst"/>
              <w:tabs>
                <w:tab w:val="clear" w:pos="4536"/>
                <w:tab w:val="clear" w:pos="9072"/>
              </w:tabs>
              <w:spacing w:line="280" w:lineRule="atLeast"/>
              <w:rPr>
                <w:rStyle w:val="Versie0"/>
                <w:sz w:val="16"/>
                <w:szCs w:val="16"/>
              </w:rPr>
            </w:pPr>
            <w:r>
              <w:rPr>
                <w:rStyle w:val="Versie0"/>
                <w:sz w:val="16"/>
                <w:szCs w:val="16"/>
              </w:rPr>
              <w:t>4.0.4</w:t>
            </w:r>
          </w:p>
        </w:tc>
        <w:tc>
          <w:tcPr>
            <w:tcW w:w="1660" w:type="dxa"/>
          </w:tcPr>
          <w:p w14:paraId="4279CA16" w14:textId="77777777" w:rsidR="00550571" w:rsidRDefault="00550571" w:rsidP="0049506A">
            <w:pPr>
              <w:rPr>
                <w:rStyle w:val="Datumopmaakprofiel"/>
                <w:sz w:val="16"/>
                <w:szCs w:val="16"/>
              </w:rPr>
            </w:pPr>
            <w:r>
              <w:rPr>
                <w:rStyle w:val="Datumopmaakprofiel"/>
                <w:sz w:val="16"/>
                <w:szCs w:val="16"/>
              </w:rPr>
              <w:t>16 september 2015</w:t>
            </w:r>
          </w:p>
        </w:tc>
        <w:tc>
          <w:tcPr>
            <w:tcW w:w="1701" w:type="dxa"/>
          </w:tcPr>
          <w:p w14:paraId="554A86B5" w14:textId="77777777" w:rsidR="00550571" w:rsidRPr="00057E18" w:rsidRDefault="003463B0" w:rsidP="00E6044E">
            <w:pPr>
              <w:rPr>
                <w:sz w:val="16"/>
                <w:szCs w:val="16"/>
                <w:lang w:val="en-GB"/>
              </w:rPr>
            </w:pPr>
            <w:r w:rsidRPr="00057E18">
              <w:rPr>
                <w:sz w:val="16"/>
                <w:szCs w:val="16"/>
                <w:lang w:val="en-GB"/>
              </w:rPr>
              <w:t>Kadaster IT/KIW/AA</w:t>
            </w:r>
          </w:p>
        </w:tc>
        <w:tc>
          <w:tcPr>
            <w:tcW w:w="5030" w:type="dxa"/>
          </w:tcPr>
          <w:p w14:paraId="271EA9FE" w14:textId="77777777" w:rsidR="00550571" w:rsidRDefault="003463B0" w:rsidP="00550571">
            <w:pPr>
              <w:rPr>
                <w:sz w:val="16"/>
                <w:szCs w:val="16"/>
              </w:rPr>
            </w:pPr>
            <w:r>
              <w:rPr>
                <w:sz w:val="16"/>
                <w:szCs w:val="16"/>
              </w:rPr>
              <w:t>AA-2136 par. 2.7.1.1 tonen punt na koopprijs verduidelijkt.</w:t>
            </w:r>
          </w:p>
        </w:tc>
      </w:tr>
      <w:tr w:rsidR="007D2EBA" w:rsidRPr="007D2EBA" w14:paraId="3641FE79" w14:textId="77777777" w:rsidTr="00F72EA2">
        <w:tc>
          <w:tcPr>
            <w:tcW w:w="537" w:type="dxa"/>
          </w:tcPr>
          <w:p w14:paraId="79D697B7" w14:textId="77777777" w:rsidR="007D2EBA" w:rsidRDefault="007D2EBA" w:rsidP="0049506A">
            <w:pPr>
              <w:pStyle w:val="Koptekst"/>
              <w:tabs>
                <w:tab w:val="clear" w:pos="4536"/>
                <w:tab w:val="clear" w:pos="9072"/>
              </w:tabs>
              <w:spacing w:line="280" w:lineRule="atLeast"/>
              <w:rPr>
                <w:rStyle w:val="Versie0"/>
                <w:sz w:val="16"/>
                <w:szCs w:val="16"/>
              </w:rPr>
            </w:pPr>
            <w:r>
              <w:rPr>
                <w:rStyle w:val="Versie0"/>
                <w:sz w:val="16"/>
                <w:szCs w:val="16"/>
              </w:rPr>
              <w:t>4.0.5</w:t>
            </w:r>
          </w:p>
        </w:tc>
        <w:tc>
          <w:tcPr>
            <w:tcW w:w="1660" w:type="dxa"/>
          </w:tcPr>
          <w:p w14:paraId="3887480F" w14:textId="77777777" w:rsidR="007D2EBA" w:rsidRDefault="008018F6" w:rsidP="0049506A">
            <w:pPr>
              <w:rPr>
                <w:rStyle w:val="Datumopmaakprofiel"/>
                <w:sz w:val="16"/>
                <w:szCs w:val="16"/>
              </w:rPr>
            </w:pPr>
            <w:r>
              <w:rPr>
                <w:rStyle w:val="Datumopmaakprofiel"/>
                <w:sz w:val="16"/>
                <w:szCs w:val="16"/>
              </w:rPr>
              <w:t>19</w:t>
            </w:r>
            <w:r w:rsidR="007D2EBA">
              <w:rPr>
                <w:rStyle w:val="Datumopmaakprofiel"/>
                <w:sz w:val="16"/>
                <w:szCs w:val="16"/>
              </w:rPr>
              <w:t xml:space="preserve"> oktober 2015</w:t>
            </w:r>
          </w:p>
        </w:tc>
        <w:tc>
          <w:tcPr>
            <w:tcW w:w="1701" w:type="dxa"/>
          </w:tcPr>
          <w:p w14:paraId="38E4359A" w14:textId="77777777" w:rsidR="007D2EBA" w:rsidRPr="00057E18" w:rsidRDefault="007D2EBA" w:rsidP="00E6044E">
            <w:pPr>
              <w:rPr>
                <w:sz w:val="16"/>
                <w:szCs w:val="16"/>
                <w:lang w:val="en-GB"/>
              </w:rPr>
            </w:pPr>
            <w:r w:rsidRPr="00057E18">
              <w:rPr>
                <w:sz w:val="16"/>
                <w:szCs w:val="16"/>
                <w:lang w:val="en-GB"/>
              </w:rPr>
              <w:t>Kadaster IT/KIW/AA</w:t>
            </w:r>
          </w:p>
        </w:tc>
        <w:tc>
          <w:tcPr>
            <w:tcW w:w="5030" w:type="dxa"/>
          </w:tcPr>
          <w:p w14:paraId="25E919BB" w14:textId="77777777" w:rsidR="00771E92" w:rsidRDefault="00771E92" w:rsidP="00E51FD4">
            <w:pPr>
              <w:rPr>
                <w:sz w:val="16"/>
                <w:szCs w:val="16"/>
              </w:rPr>
            </w:pPr>
            <w:r>
              <w:rPr>
                <w:sz w:val="16"/>
                <w:szCs w:val="16"/>
              </w:rPr>
              <w:t>Modeldocument v4.4.2, definitief:</w:t>
            </w:r>
          </w:p>
          <w:p w14:paraId="7A8CEB07" w14:textId="77777777" w:rsidR="00771E92" w:rsidRDefault="00771E92" w:rsidP="00E51FD4">
            <w:pPr>
              <w:rPr>
                <w:sz w:val="16"/>
                <w:szCs w:val="16"/>
              </w:rPr>
            </w:pPr>
            <w:r w:rsidRPr="00C47D94">
              <w:rPr>
                <w:sz w:val="16"/>
                <w:szCs w:val="16"/>
              </w:rPr>
              <w:t xml:space="preserve">AA-2132 par. </w:t>
            </w:r>
            <w:r>
              <w:rPr>
                <w:sz w:val="16"/>
                <w:szCs w:val="16"/>
              </w:rPr>
              <w:t>2.3 ‘De verschenen personen… verklaarden’ aangepast naar afleidbare keuze tussen ‘persoon/personen’ en verklaarde/verklaarden,</w:t>
            </w:r>
          </w:p>
          <w:p w14:paraId="0B21726B" w14:textId="77777777" w:rsidR="00E135AF" w:rsidRDefault="00E135AF" w:rsidP="00E135AF">
            <w:pPr>
              <w:rPr>
                <w:sz w:val="16"/>
                <w:szCs w:val="16"/>
              </w:rPr>
            </w:pPr>
            <w:r>
              <w:rPr>
                <w:sz w:val="16"/>
                <w:szCs w:val="16"/>
              </w:rPr>
              <w:t xml:space="preserve">AA-2138 par. 2.4.3 </w:t>
            </w:r>
            <w:r w:rsidRPr="00D8175C">
              <w:rPr>
                <w:sz w:val="16"/>
                <w:szCs w:val="16"/>
              </w:rPr>
              <w:t>partij volgletter wordt getoond in koop punt 2 ipv vervreemder/verkoper</w:t>
            </w:r>
            <w:r>
              <w:rPr>
                <w:sz w:val="16"/>
                <w:szCs w:val="16"/>
              </w:rPr>
              <w:t>,</w:t>
            </w:r>
          </w:p>
          <w:p w14:paraId="1D2F248D" w14:textId="77777777" w:rsidR="00E135AF" w:rsidRDefault="00E135AF" w:rsidP="00E135AF">
            <w:pPr>
              <w:rPr>
                <w:sz w:val="16"/>
                <w:szCs w:val="16"/>
              </w:rPr>
            </w:pPr>
            <w:r>
              <w:rPr>
                <w:sz w:val="16"/>
                <w:szCs w:val="16"/>
              </w:rPr>
              <w:t>AA-2139 par. 2.4.3 eerste koopovereenkomst in punt 2 moet de eerste koopovereenkomst zijn genoemd in punt 1 ipv de tweede.</w:t>
            </w:r>
          </w:p>
          <w:p w14:paraId="3499F91C" w14:textId="77777777" w:rsidR="007D2EBA" w:rsidRDefault="007D2EBA" w:rsidP="00E51FD4">
            <w:pPr>
              <w:rPr>
                <w:sz w:val="16"/>
                <w:szCs w:val="16"/>
              </w:rPr>
            </w:pPr>
            <w:r w:rsidRPr="007D2EBA">
              <w:rPr>
                <w:sz w:val="16"/>
                <w:szCs w:val="16"/>
              </w:rPr>
              <w:t xml:space="preserve">AA-2166 </w:t>
            </w:r>
            <w:r w:rsidR="00E51FD4">
              <w:rPr>
                <w:sz w:val="16"/>
                <w:szCs w:val="16"/>
              </w:rPr>
              <w:t>par. 2.4.2 en 2.4.3 twee leveringen en cessie: in k</w:t>
            </w:r>
            <w:r w:rsidRPr="007D2EBA">
              <w:rPr>
                <w:sz w:val="16"/>
                <w:szCs w:val="16"/>
              </w:rPr>
              <w:t xml:space="preserve">oop punt 2 'eveneens' </w:t>
            </w:r>
            <w:r w:rsidR="00E51FD4">
              <w:rPr>
                <w:sz w:val="16"/>
                <w:szCs w:val="16"/>
              </w:rPr>
              <w:t>aangepast naar afleidbare keuze</w:t>
            </w:r>
            <w:r w:rsidR="00E723A7">
              <w:rPr>
                <w:sz w:val="16"/>
                <w:szCs w:val="16"/>
              </w:rPr>
              <w:t>,</w:t>
            </w:r>
          </w:p>
          <w:p w14:paraId="11F67061" w14:textId="77777777" w:rsidR="00E723A7" w:rsidRPr="007D2EBA" w:rsidRDefault="00E723A7" w:rsidP="00E51FD4">
            <w:pPr>
              <w:rPr>
                <w:sz w:val="16"/>
                <w:szCs w:val="16"/>
              </w:rPr>
            </w:pPr>
            <w:r w:rsidRPr="00BE7674">
              <w:rPr>
                <w:sz w:val="16"/>
                <w:szCs w:val="16"/>
              </w:rPr>
              <w:t xml:space="preserve">AA-2168 </w:t>
            </w:r>
            <w:r>
              <w:rPr>
                <w:sz w:val="16"/>
                <w:szCs w:val="16"/>
              </w:rPr>
              <w:t xml:space="preserve">par. 2.7.2.2 en 2.7.2.3 </w:t>
            </w:r>
            <w:r w:rsidRPr="00BE7674">
              <w:rPr>
                <w:sz w:val="16"/>
                <w:szCs w:val="16"/>
              </w:rPr>
              <w:t xml:space="preserve">koopprijs 2b en 2c mapping tonen 'Van welke roerende zaken ... aan deze akte.' </w:t>
            </w:r>
            <w:r>
              <w:rPr>
                <w:sz w:val="16"/>
                <w:szCs w:val="16"/>
              </w:rPr>
              <w:t>zodat dit bij beide koopprijzen vermeld kan worden.</w:t>
            </w:r>
          </w:p>
        </w:tc>
      </w:tr>
      <w:tr w:rsidR="00E6044E" w:rsidRPr="007D2EBA" w14:paraId="49E0BAB9" w14:textId="77777777" w:rsidTr="00F72EA2">
        <w:tc>
          <w:tcPr>
            <w:tcW w:w="537" w:type="dxa"/>
          </w:tcPr>
          <w:p w14:paraId="1CCC3B81" w14:textId="77777777" w:rsidR="00E6044E" w:rsidRDefault="00E6044E" w:rsidP="0049506A">
            <w:pPr>
              <w:pStyle w:val="Koptekst"/>
              <w:tabs>
                <w:tab w:val="clear" w:pos="4536"/>
                <w:tab w:val="clear" w:pos="9072"/>
              </w:tabs>
              <w:spacing w:line="280" w:lineRule="atLeast"/>
              <w:rPr>
                <w:rStyle w:val="Versie0"/>
                <w:sz w:val="16"/>
                <w:szCs w:val="16"/>
              </w:rPr>
            </w:pPr>
            <w:r>
              <w:rPr>
                <w:rStyle w:val="Versie0"/>
                <w:sz w:val="16"/>
                <w:szCs w:val="16"/>
              </w:rPr>
              <w:t>4.0.6</w:t>
            </w:r>
          </w:p>
        </w:tc>
        <w:tc>
          <w:tcPr>
            <w:tcW w:w="1660" w:type="dxa"/>
          </w:tcPr>
          <w:p w14:paraId="62138BA5" w14:textId="77777777" w:rsidR="00E6044E" w:rsidRDefault="00E6044E" w:rsidP="0049506A">
            <w:pPr>
              <w:rPr>
                <w:rStyle w:val="Datumopmaakprofiel"/>
                <w:sz w:val="16"/>
                <w:szCs w:val="16"/>
              </w:rPr>
            </w:pPr>
            <w:r>
              <w:rPr>
                <w:rStyle w:val="Datumopmaakprofiel"/>
                <w:sz w:val="16"/>
                <w:szCs w:val="16"/>
              </w:rPr>
              <w:t>25 november 2015</w:t>
            </w:r>
          </w:p>
        </w:tc>
        <w:tc>
          <w:tcPr>
            <w:tcW w:w="1701" w:type="dxa"/>
          </w:tcPr>
          <w:p w14:paraId="22E1133B" w14:textId="77777777" w:rsidR="00E6044E" w:rsidRPr="00057E18" w:rsidRDefault="00E6044E" w:rsidP="00057E18">
            <w:pPr>
              <w:rPr>
                <w:sz w:val="16"/>
                <w:szCs w:val="16"/>
                <w:lang w:val="en-GB"/>
              </w:rPr>
            </w:pPr>
            <w:r w:rsidRPr="00057E18">
              <w:rPr>
                <w:sz w:val="16"/>
                <w:szCs w:val="16"/>
                <w:lang w:val="en-GB"/>
              </w:rPr>
              <w:t>Kadaster IT/KIW/AA</w:t>
            </w:r>
          </w:p>
        </w:tc>
        <w:tc>
          <w:tcPr>
            <w:tcW w:w="5030" w:type="dxa"/>
          </w:tcPr>
          <w:p w14:paraId="2FAB938E" w14:textId="77777777" w:rsidR="00E6044E" w:rsidRDefault="00E6044E" w:rsidP="00E6044E">
            <w:pPr>
              <w:rPr>
                <w:sz w:val="16"/>
                <w:szCs w:val="16"/>
              </w:rPr>
            </w:pPr>
            <w:r>
              <w:rPr>
                <w:sz w:val="16"/>
                <w:szCs w:val="16"/>
              </w:rPr>
              <w:t>Modeldocument v4.4.2, definitief:</w:t>
            </w:r>
          </w:p>
          <w:p w14:paraId="64486F3F" w14:textId="77777777" w:rsidR="00E6044E" w:rsidRDefault="00E6044E" w:rsidP="00E6044E">
            <w:pPr>
              <w:rPr>
                <w:sz w:val="16"/>
                <w:szCs w:val="16"/>
              </w:rPr>
            </w:pPr>
            <w:r>
              <w:rPr>
                <w:sz w:val="16"/>
                <w:szCs w:val="16"/>
              </w:rPr>
              <w:t>AA</w:t>
            </w:r>
            <w:r w:rsidR="00DE171E">
              <w:rPr>
                <w:sz w:val="16"/>
                <w:szCs w:val="16"/>
              </w:rPr>
              <w:t>-</w:t>
            </w:r>
            <w:r>
              <w:rPr>
                <w:sz w:val="16"/>
                <w:szCs w:val="16"/>
              </w:rPr>
              <w:t xml:space="preserve">2307 par. 2.6 Inschrijving Koop getoonde aanduiding van de koop moet hetzelfde zijn als in Keuzeblok Koop-Levering, tekstueel verduidelijkt. </w:t>
            </w:r>
          </w:p>
        </w:tc>
      </w:tr>
      <w:tr w:rsidR="00DE171E" w:rsidRPr="007D2EBA" w14:paraId="1CEFCAEE" w14:textId="77777777" w:rsidTr="00F72EA2">
        <w:tc>
          <w:tcPr>
            <w:tcW w:w="537" w:type="dxa"/>
          </w:tcPr>
          <w:p w14:paraId="4D682831" w14:textId="77777777" w:rsidR="00DE171E" w:rsidRDefault="00DE171E" w:rsidP="0049506A">
            <w:pPr>
              <w:pStyle w:val="Koptekst"/>
              <w:tabs>
                <w:tab w:val="clear" w:pos="4536"/>
                <w:tab w:val="clear" w:pos="9072"/>
              </w:tabs>
              <w:spacing w:line="280" w:lineRule="atLeast"/>
              <w:rPr>
                <w:rStyle w:val="Versie0"/>
                <w:sz w:val="16"/>
                <w:szCs w:val="16"/>
              </w:rPr>
            </w:pPr>
            <w:r>
              <w:rPr>
                <w:rStyle w:val="Versie0"/>
                <w:sz w:val="16"/>
                <w:szCs w:val="16"/>
              </w:rPr>
              <w:t>4.0.7</w:t>
            </w:r>
          </w:p>
        </w:tc>
        <w:tc>
          <w:tcPr>
            <w:tcW w:w="1660" w:type="dxa"/>
          </w:tcPr>
          <w:p w14:paraId="2FDAC99A" w14:textId="77777777" w:rsidR="00DE171E" w:rsidRDefault="00DE171E" w:rsidP="0049506A">
            <w:pPr>
              <w:rPr>
                <w:rStyle w:val="Datumopmaakprofiel"/>
                <w:sz w:val="16"/>
                <w:szCs w:val="16"/>
              </w:rPr>
            </w:pPr>
            <w:r>
              <w:rPr>
                <w:rStyle w:val="Datumopmaakprofiel"/>
                <w:sz w:val="16"/>
                <w:szCs w:val="16"/>
              </w:rPr>
              <w:t>1 december 2015</w:t>
            </w:r>
          </w:p>
        </w:tc>
        <w:tc>
          <w:tcPr>
            <w:tcW w:w="1701" w:type="dxa"/>
          </w:tcPr>
          <w:p w14:paraId="7774DEB3" w14:textId="77777777" w:rsidR="00DE171E" w:rsidRPr="00057E18" w:rsidRDefault="00DE171E" w:rsidP="00057E18">
            <w:pPr>
              <w:rPr>
                <w:sz w:val="16"/>
                <w:szCs w:val="16"/>
                <w:lang w:val="en-GB"/>
              </w:rPr>
            </w:pPr>
            <w:r w:rsidRPr="00057E18">
              <w:rPr>
                <w:sz w:val="16"/>
                <w:szCs w:val="16"/>
                <w:lang w:val="en-GB"/>
              </w:rPr>
              <w:t>Kadaster IT/KIW/AA</w:t>
            </w:r>
          </w:p>
        </w:tc>
        <w:tc>
          <w:tcPr>
            <w:tcW w:w="5030" w:type="dxa"/>
          </w:tcPr>
          <w:p w14:paraId="59907D59" w14:textId="77777777" w:rsidR="00DE171E" w:rsidRDefault="00DE171E" w:rsidP="00E6044E">
            <w:pPr>
              <w:rPr>
                <w:sz w:val="16"/>
                <w:szCs w:val="16"/>
              </w:rPr>
            </w:pPr>
            <w:r>
              <w:rPr>
                <w:sz w:val="16"/>
                <w:szCs w:val="16"/>
              </w:rPr>
              <w:t>Modeldocument v4.4.3, definitief:</w:t>
            </w:r>
          </w:p>
          <w:p w14:paraId="1725B725" w14:textId="77777777" w:rsidR="00DE171E" w:rsidRDefault="00DE171E" w:rsidP="00E6044E">
            <w:pPr>
              <w:rPr>
                <w:sz w:val="16"/>
                <w:szCs w:val="16"/>
              </w:rPr>
            </w:pPr>
            <w:r>
              <w:rPr>
                <w:rFonts w:cs="Arial"/>
                <w:sz w:val="16"/>
                <w:szCs w:val="16"/>
              </w:rPr>
              <w:t>AA-</w:t>
            </w:r>
            <w:r w:rsidR="00953394">
              <w:rPr>
                <w:rFonts w:cs="Arial"/>
                <w:sz w:val="16"/>
                <w:szCs w:val="16"/>
              </w:rPr>
              <w:t>1631</w:t>
            </w:r>
            <w:r>
              <w:rPr>
                <w:rFonts w:cs="Arial"/>
                <w:sz w:val="16"/>
                <w:szCs w:val="16"/>
              </w:rPr>
              <w:t xml:space="preserve"> Keuzeblok Koop-Levering variant 3 en 4, wanneer koop A-B en B-C met aanduiding wordt getoond in paragraaf Koop dan worden </w:t>
            </w:r>
            <w:r>
              <w:rPr>
                <w:rFonts w:cs="Arial"/>
                <w:sz w:val="16"/>
                <w:szCs w:val="16"/>
              </w:rPr>
              <w:lastRenderedPageBreak/>
              <w:t>beide koopovereenkomsten genoemd in paragraaf Levering ipv alleen de eerste.</w:t>
            </w:r>
          </w:p>
        </w:tc>
      </w:tr>
      <w:tr w:rsidR="00F3770A" w:rsidRPr="007D2EBA" w14:paraId="44C88342" w14:textId="77777777" w:rsidTr="00F72EA2">
        <w:tc>
          <w:tcPr>
            <w:tcW w:w="537" w:type="dxa"/>
          </w:tcPr>
          <w:p w14:paraId="3648C0B0" w14:textId="77777777" w:rsidR="00F3770A" w:rsidRDefault="00F3770A" w:rsidP="0049506A">
            <w:pPr>
              <w:pStyle w:val="Koptekst"/>
              <w:tabs>
                <w:tab w:val="clear" w:pos="4536"/>
                <w:tab w:val="clear" w:pos="9072"/>
              </w:tabs>
              <w:spacing w:line="280" w:lineRule="atLeast"/>
              <w:rPr>
                <w:rStyle w:val="Versie0"/>
                <w:sz w:val="16"/>
                <w:szCs w:val="16"/>
              </w:rPr>
            </w:pPr>
            <w:r>
              <w:rPr>
                <w:rStyle w:val="Versie0"/>
                <w:sz w:val="16"/>
                <w:szCs w:val="16"/>
              </w:rPr>
              <w:lastRenderedPageBreak/>
              <w:t>4.1.0</w:t>
            </w:r>
          </w:p>
        </w:tc>
        <w:tc>
          <w:tcPr>
            <w:tcW w:w="1660" w:type="dxa"/>
          </w:tcPr>
          <w:p w14:paraId="2014EA91" w14:textId="77777777" w:rsidR="00F3770A" w:rsidRDefault="00F3770A" w:rsidP="0049506A">
            <w:pPr>
              <w:rPr>
                <w:rStyle w:val="Datumopmaakprofiel"/>
                <w:sz w:val="16"/>
                <w:szCs w:val="16"/>
              </w:rPr>
            </w:pPr>
            <w:r>
              <w:rPr>
                <w:rStyle w:val="Datumopmaakprofiel"/>
                <w:sz w:val="16"/>
                <w:szCs w:val="16"/>
              </w:rPr>
              <w:t>7 januari 2016</w:t>
            </w:r>
          </w:p>
        </w:tc>
        <w:tc>
          <w:tcPr>
            <w:tcW w:w="1701" w:type="dxa"/>
          </w:tcPr>
          <w:p w14:paraId="5D779337" w14:textId="77777777" w:rsidR="00F3770A" w:rsidRPr="00057E18" w:rsidRDefault="00F3770A" w:rsidP="00057E18">
            <w:pPr>
              <w:rPr>
                <w:sz w:val="16"/>
                <w:szCs w:val="16"/>
                <w:lang w:val="en-GB"/>
              </w:rPr>
            </w:pPr>
            <w:r w:rsidRPr="00057E18">
              <w:rPr>
                <w:sz w:val="16"/>
                <w:szCs w:val="16"/>
                <w:lang w:val="en-GB"/>
              </w:rPr>
              <w:t>Kadaster IT/KIW/AA</w:t>
            </w:r>
          </w:p>
        </w:tc>
        <w:tc>
          <w:tcPr>
            <w:tcW w:w="5030" w:type="dxa"/>
          </w:tcPr>
          <w:p w14:paraId="4F579D51" w14:textId="77777777" w:rsidR="005F28EF" w:rsidRDefault="005F28EF" w:rsidP="005F28EF">
            <w:pPr>
              <w:rPr>
                <w:sz w:val="16"/>
                <w:szCs w:val="16"/>
              </w:rPr>
            </w:pPr>
            <w:r>
              <w:rPr>
                <w:sz w:val="16"/>
                <w:szCs w:val="16"/>
              </w:rPr>
              <w:t>Modeldocument v</w:t>
            </w:r>
            <w:r w:rsidR="00C67111">
              <w:rPr>
                <w:sz w:val="16"/>
                <w:szCs w:val="16"/>
              </w:rPr>
              <w:t>4</w:t>
            </w:r>
            <w:r>
              <w:rPr>
                <w:sz w:val="16"/>
                <w:szCs w:val="16"/>
              </w:rPr>
              <w:t xml:space="preserve">.5.0, definitief: </w:t>
            </w:r>
          </w:p>
          <w:p w14:paraId="6F3AFB53" w14:textId="77777777" w:rsidR="00F3770A" w:rsidRDefault="00C67111" w:rsidP="00C67111">
            <w:pPr>
              <w:rPr>
                <w:sz w:val="16"/>
                <w:szCs w:val="16"/>
              </w:rPr>
            </w:pPr>
            <w:r w:rsidRPr="00F47BB2">
              <w:rPr>
                <w:sz w:val="16"/>
                <w:szCs w:val="16"/>
              </w:rPr>
              <w:t xml:space="preserve">AA-2397 </w:t>
            </w:r>
            <w:r w:rsidR="005F28EF">
              <w:rPr>
                <w:sz w:val="16"/>
                <w:szCs w:val="16"/>
              </w:rPr>
              <w:t xml:space="preserve">nieuwste versie </w:t>
            </w:r>
            <w:r w:rsidR="005F28EF" w:rsidRPr="00F47BB2">
              <w:rPr>
                <w:sz w:val="16"/>
                <w:szCs w:val="16"/>
              </w:rPr>
              <w:t>Tekstblok Partij niet natuurlijk persoon.</w:t>
            </w:r>
          </w:p>
        </w:tc>
      </w:tr>
      <w:tr w:rsidR="00700B00" w:rsidRPr="007D2EBA" w14:paraId="3D2C4E56" w14:textId="77777777" w:rsidTr="00F72EA2">
        <w:tc>
          <w:tcPr>
            <w:tcW w:w="537" w:type="dxa"/>
          </w:tcPr>
          <w:p w14:paraId="5B60483A" w14:textId="77777777" w:rsidR="00700B00" w:rsidRDefault="00700B00" w:rsidP="0049506A">
            <w:pPr>
              <w:pStyle w:val="Koptekst"/>
              <w:tabs>
                <w:tab w:val="clear" w:pos="4536"/>
                <w:tab w:val="clear" w:pos="9072"/>
              </w:tabs>
              <w:spacing w:line="280" w:lineRule="atLeast"/>
              <w:rPr>
                <w:rStyle w:val="Versie0"/>
                <w:sz w:val="16"/>
                <w:szCs w:val="16"/>
              </w:rPr>
            </w:pPr>
            <w:r>
              <w:rPr>
                <w:rStyle w:val="Versie0"/>
                <w:sz w:val="16"/>
                <w:szCs w:val="16"/>
              </w:rPr>
              <w:t>4.2.0</w:t>
            </w:r>
          </w:p>
        </w:tc>
        <w:tc>
          <w:tcPr>
            <w:tcW w:w="1660" w:type="dxa"/>
          </w:tcPr>
          <w:p w14:paraId="17BFBD54" w14:textId="77777777" w:rsidR="00700B00" w:rsidRDefault="00700B00" w:rsidP="0049506A">
            <w:pPr>
              <w:rPr>
                <w:rStyle w:val="Datumopmaakprofiel"/>
                <w:sz w:val="16"/>
                <w:szCs w:val="16"/>
              </w:rPr>
            </w:pPr>
            <w:r>
              <w:rPr>
                <w:rStyle w:val="Datumopmaakprofiel"/>
                <w:sz w:val="16"/>
                <w:szCs w:val="16"/>
              </w:rPr>
              <w:t>3 maart 2016</w:t>
            </w:r>
          </w:p>
        </w:tc>
        <w:tc>
          <w:tcPr>
            <w:tcW w:w="1701" w:type="dxa"/>
          </w:tcPr>
          <w:p w14:paraId="31CEF457" w14:textId="77777777" w:rsidR="00700B00" w:rsidRPr="00057E18" w:rsidRDefault="00700B00" w:rsidP="00057E18">
            <w:pPr>
              <w:rPr>
                <w:sz w:val="16"/>
                <w:szCs w:val="16"/>
                <w:lang w:val="en-GB"/>
              </w:rPr>
            </w:pPr>
            <w:r>
              <w:rPr>
                <w:sz w:val="16"/>
                <w:szCs w:val="16"/>
                <w:lang w:val="en-GB"/>
              </w:rPr>
              <w:t>Kadaster/IT/KIW/AA</w:t>
            </w:r>
          </w:p>
        </w:tc>
        <w:tc>
          <w:tcPr>
            <w:tcW w:w="5030" w:type="dxa"/>
          </w:tcPr>
          <w:p w14:paraId="6B80899D" w14:textId="77777777" w:rsidR="00700B00" w:rsidRDefault="00700B00" w:rsidP="00700B00">
            <w:pPr>
              <w:rPr>
                <w:sz w:val="16"/>
                <w:szCs w:val="16"/>
              </w:rPr>
            </w:pPr>
            <w:r>
              <w:rPr>
                <w:sz w:val="16"/>
                <w:szCs w:val="16"/>
              </w:rPr>
              <w:t>Modeldocument v4.6.0 AA-2413: Geen inhoudelijke wijzigingen</w:t>
            </w:r>
          </w:p>
        </w:tc>
      </w:tr>
      <w:tr w:rsidR="00D35A93" w:rsidRPr="007D2EBA" w14:paraId="19745183" w14:textId="77777777" w:rsidTr="00F72EA2">
        <w:tc>
          <w:tcPr>
            <w:tcW w:w="537" w:type="dxa"/>
          </w:tcPr>
          <w:p w14:paraId="67C60E49" w14:textId="77777777" w:rsidR="00D35A93" w:rsidRDefault="00D35A93" w:rsidP="0049506A">
            <w:pPr>
              <w:pStyle w:val="Koptekst"/>
              <w:tabs>
                <w:tab w:val="clear" w:pos="4536"/>
                <w:tab w:val="clear" w:pos="9072"/>
              </w:tabs>
              <w:spacing w:line="280" w:lineRule="atLeast"/>
              <w:rPr>
                <w:rStyle w:val="Versie0"/>
                <w:sz w:val="16"/>
                <w:szCs w:val="16"/>
              </w:rPr>
            </w:pPr>
            <w:r>
              <w:rPr>
                <w:rStyle w:val="Versie0"/>
                <w:sz w:val="16"/>
                <w:szCs w:val="16"/>
              </w:rPr>
              <w:t>4.3.0</w:t>
            </w:r>
          </w:p>
        </w:tc>
        <w:tc>
          <w:tcPr>
            <w:tcW w:w="1660" w:type="dxa"/>
          </w:tcPr>
          <w:p w14:paraId="341EE694" w14:textId="77777777" w:rsidR="00D35A93" w:rsidRDefault="00D35A93" w:rsidP="0049506A">
            <w:pPr>
              <w:rPr>
                <w:rStyle w:val="Datumopmaakprofiel"/>
                <w:sz w:val="16"/>
                <w:szCs w:val="16"/>
              </w:rPr>
            </w:pPr>
            <w:r>
              <w:rPr>
                <w:rStyle w:val="Datumopmaakprofiel"/>
                <w:sz w:val="16"/>
                <w:szCs w:val="16"/>
              </w:rPr>
              <w:t>7 december 2017</w:t>
            </w:r>
          </w:p>
        </w:tc>
        <w:tc>
          <w:tcPr>
            <w:tcW w:w="1701" w:type="dxa"/>
          </w:tcPr>
          <w:p w14:paraId="2080905D" w14:textId="77777777" w:rsidR="00D35A93" w:rsidRDefault="00E30F27" w:rsidP="00057E18">
            <w:pPr>
              <w:rPr>
                <w:sz w:val="16"/>
                <w:szCs w:val="16"/>
                <w:lang w:val="en-GB"/>
              </w:rPr>
            </w:pPr>
            <w:r w:rsidRPr="00E30F27">
              <w:rPr>
                <w:sz w:val="16"/>
                <w:szCs w:val="16"/>
                <w:lang w:val="en-GB"/>
              </w:rPr>
              <w:t>IT/LG/AA</w:t>
            </w:r>
          </w:p>
        </w:tc>
        <w:tc>
          <w:tcPr>
            <w:tcW w:w="5030" w:type="dxa"/>
          </w:tcPr>
          <w:p w14:paraId="7F2EF608" w14:textId="77777777" w:rsidR="00D35A93" w:rsidRPr="00D35A93" w:rsidRDefault="00D35A93" w:rsidP="00D35A93">
            <w:pPr>
              <w:rPr>
                <w:sz w:val="16"/>
                <w:szCs w:val="16"/>
              </w:rPr>
            </w:pPr>
            <w:r w:rsidRPr="00D35A93">
              <w:rPr>
                <w:sz w:val="16"/>
                <w:szCs w:val="16"/>
              </w:rPr>
              <w:t>Modeldocument v</w:t>
            </w:r>
            <w:r>
              <w:rPr>
                <w:sz w:val="16"/>
                <w:szCs w:val="16"/>
              </w:rPr>
              <w:t>4.6.0, definitief:</w:t>
            </w:r>
          </w:p>
          <w:p w14:paraId="47A17E3A" w14:textId="77777777" w:rsidR="00D35A93" w:rsidRDefault="00D35A93" w:rsidP="00D35A93">
            <w:pPr>
              <w:rPr>
                <w:sz w:val="16"/>
                <w:szCs w:val="16"/>
              </w:rPr>
            </w:pPr>
            <w:r>
              <w:rPr>
                <w:sz w:val="16"/>
                <w:szCs w:val="16"/>
              </w:rPr>
              <w:t>AA-3613 nieuwste versie te</w:t>
            </w:r>
            <w:r w:rsidRPr="00D35A93">
              <w:rPr>
                <w:sz w:val="16"/>
                <w:szCs w:val="16"/>
              </w:rPr>
              <w:t>kstblokken Aanhef en Equivalentieverklaring.</w:t>
            </w:r>
          </w:p>
        </w:tc>
      </w:tr>
      <w:tr w:rsidR="00F950F2" w:rsidRPr="007D2EBA" w14:paraId="32AABD8C" w14:textId="77777777" w:rsidTr="00F72EA2">
        <w:trPr>
          <w:trHeight w:val="572"/>
        </w:trPr>
        <w:tc>
          <w:tcPr>
            <w:tcW w:w="537" w:type="dxa"/>
          </w:tcPr>
          <w:p w14:paraId="1E67CB49" w14:textId="77777777" w:rsidR="00F950F2" w:rsidRDefault="00F950F2" w:rsidP="0049506A">
            <w:pPr>
              <w:pStyle w:val="Koptekst"/>
              <w:tabs>
                <w:tab w:val="clear" w:pos="4536"/>
                <w:tab w:val="clear" w:pos="9072"/>
              </w:tabs>
              <w:spacing w:line="280" w:lineRule="atLeast"/>
              <w:rPr>
                <w:rStyle w:val="Versie0"/>
                <w:sz w:val="16"/>
                <w:szCs w:val="16"/>
              </w:rPr>
            </w:pPr>
            <w:r>
              <w:rPr>
                <w:rStyle w:val="Versie0"/>
                <w:sz w:val="16"/>
                <w:szCs w:val="16"/>
              </w:rPr>
              <w:t>4.4.0</w:t>
            </w:r>
          </w:p>
        </w:tc>
        <w:tc>
          <w:tcPr>
            <w:tcW w:w="1660" w:type="dxa"/>
          </w:tcPr>
          <w:p w14:paraId="0EEE67F2" w14:textId="77777777" w:rsidR="00F950F2" w:rsidRDefault="00F2721B" w:rsidP="00FA2051">
            <w:pPr>
              <w:rPr>
                <w:rStyle w:val="Datumopmaakprofiel"/>
                <w:sz w:val="16"/>
                <w:szCs w:val="16"/>
              </w:rPr>
            </w:pPr>
            <w:r>
              <w:rPr>
                <w:rStyle w:val="Datumopmaakprofiel"/>
                <w:sz w:val="16"/>
                <w:szCs w:val="16"/>
              </w:rPr>
              <w:t>16</w:t>
            </w:r>
            <w:r w:rsidR="00F950F2">
              <w:rPr>
                <w:rStyle w:val="Datumopmaakprofiel"/>
                <w:sz w:val="16"/>
                <w:szCs w:val="16"/>
              </w:rPr>
              <w:t xml:space="preserve"> </w:t>
            </w:r>
            <w:r w:rsidR="00FA2051">
              <w:rPr>
                <w:rStyle w:val="Datumopmaakprofiel"/>
                <w:sz w:val="16"/>
                <w:szCs w:val="16"/>
              </w:rPr>
              <w:t>mei</w:t>
            </w:r>
            <w:r w:rsidR="00F950F2">
              <w:rPr>
                <w:rStyle w:val="Datumopmaakprofiel"/>
                <w:sz w:val="16"/>
                <w:szCs w:val="16"/>
              </w:rPr>
              <w:t xml:space="preserve"> 2018</w:t>
            </w:r>
          </w:p>
        </w:tc>
        <w:tc>
          <w:tcPr>
            <w:tcW w:w="1701" w:type="dxa"/>
          </w:tcPr>
          <w:p w14:paraId="6B1659C5" w14:textId="77777777" w:rsidR="00F950F2" w:rsidRPr="00E30F27" w:rsidRDefault="00F950F2" w:rsidP="00057E18">
            <w:pPr>
              <w:rPr>
                <w:sz w:val="16"/>
                <w:szCs w:val="16"/>
                <w:lang w:val="en-GB"/>
              </w:rPr>
            </w:pPr>
            <w:r>
              <w:rPr>
                <w:sz w:val="16"/>
                <w:szCs w:val="16"/>
                <w:lang w:val="en-GB"/>
              </w:rPr>
              <w:t>IT/LG/AA</w:t>
            </w:r>
          </w:p>
        </w:tc>
        <w:tc>
          <w:tcPr>
            <w:tcW w:w="5030" w:type="dxa"/>
          </w:tcPr>
          <w:p w14:paraId="537ED6DF" w14:textId="77777777" w:rsidR="00F950F2" w:rsidRDefault="00F950F2" w:rsidP="00D35A93">
            <w:pPr>
              <w:rPr>
                <w:sz w:val="16"/>
                <w:szCs w:val="16"/>
              </w:rPr>
            </w:pPr>
            <w:r w:rsidRPr="00F950F2">
              <w:rPr>
                <w:sz w:val="16"/>
                <w:szCs w:val="16"/>
              </w:rPr>
              <w:t>AA-3777</w:t>
            </w:r>
            <w:r w:rsidR="006A4D82">
              <w:rPr>
                <w:sz w:val="16"/>
                <w:szCs w:val="16"/>
              </w:rPr>
              <w:t xml:space="preserve"> </w:t>
            </w:r>
            <w:r w:rsidR="006A4D82" w:rsidRPr="007D165A">
              <w:rPr>
                <w:sz w:val="16"/>
                <w:szCs w:val="16"/>
              </w:rPr>
              <w:t>Modeldocument v</w:t>
            </w:r>
            <w:r w:rsidR="006A4D82">
              <w:rPr>
                <w:sz w:val="16"/>
                <w:szCs w:val="16"/>
              </w:rPr>
              <w:t>4.6.0</w:t>
            </w:r>
            <w:r>
              <w:rPr>
                <w:sz w:val="16"/>
                <w:szCs w:val="16"/>
              </w:rPr>
              <w:t xml:space="preserve"> TB Burgerlijke staat: </w:t>
            </w:r>
            <w:r w:rsidR="00565029">
              <w:rPr>
                <w:sz w:val="16"/>
                <w:szCs w:val="16"/>
              </w:rPr>
              <w:t>‘</w:t>
            </w:r>
            <w:r w:rsidRPr="00F950F2">
              <w:rPr>
                <w:sz w:val="16"/>
                <w:szCs w:val="16"/>
              </w:rPr>
              <w:t>geregistreerd partnerschap</w:t>
            </w:r>
            <w:r w:rsidR="00565029">
              <w:rPr>
                <w:sz w:val="16"/>
                <w:szCs w:val="16"/>
              </w:rPr>
              <w:t>’</w:t>
            </w:r>
            <w:r>
              <w:rPr>
                <w:sz w:val="16"/>
                <w:szCs w:val="16"/>
              </w:rPr>
              <w:t xml:space="preserve"> </w:t>
            </w:r>
            <w:r w:rsidR="00451240">
              <w:rPr>
                <w:sz w:val="16"/>
                <w:szCs w:val="16"/>
              </w:rPr>
              <w:t xml:space="preserve">in plaats van </w:t>
            </w:r>
            <w:r w:rsidR="00565029">
              <w:rPr>
                <w:sz w:val="16"/>
                <w:szCs w:val="16"/>
              </w:rPr>
              <w:t>‘</w:t>
            </w:r>
            <w:r w:rsidRPr="00F950F2">
              <w:rPr>
                <w:sz w:val="16"/>
                <w:szCs w:val="16"/>
              </w:rPr>
              <w:t>geregistreerd partne</w:t>
            </w:r>
            <w:r w:rsidR="00565029">
              <w:rPr>
                <w:sz w:val="16"/>
                <w:szCs w:val="16"/>
              </w:rPr>
              <w:t>r’</w:t>
            </w:r>
            <w:r>
              <w:rPr>
                <w:sz w:val="16"/>
                <w:szCs w:val="16"/>
              </w:rPr>
              <w:t xml:space="preserve"> gebruiken.</w:t>
            </w:r>
          </w:p>
          <w:p w14:paraId="4406100A" w14:textId="77777777" w:rsidR="00F950F2" w:rsidRDefault="00F950F2" w:rsidP="00F950F2">
            <w:pPr>
              <w:rPr>
                <w:sz w:val="16"/>
                <w:szCs w:val="16"/>
              </w:rPr>
            </w:pPr>
            <w:r w:rsidRPr="00F950F2">
              <w:rPr>
                <w:sz w:val="16"/>
                <w:szCs w:val="16"/>
              </w:rPr>
              <w:t>AA-3748</w:t>
            </w:r>
            <w:r>
              <w:rPr>
                <w:sz w:val="16"/>
                <w:szCs w:val="16"/>
              </w:rPr>
              <w:t xml:space="preserve"> </w:t>
            </w:r>
            <w:r w:rsidR="006A4D82" w:rsidRPr="007D165A">
              <w:rPr>
                <w:sz w:val="16"/>
                <w:szCs w:val="16"/>
              </w:rPr>
              <w:t>Modeldocument v</w:t>
            </w:r>
            <w:r w:rsidR="006A4D82">
              <w:rPr>
                <w:sz w:val="16"/>
                <w:szCs w:val="16"/>
              </w:rPr>
              <w:t xml:space="preserve">4.6.0 </w:t>
            </w:r>
            <w:r>
              <w:rPr>
                <w:sz w:val="16"/>
                <w:szCs w:val="16"/>
              </w:rPr>
              <w:t>TB Burgerli</w:t>
            </w:r>
            <w:r w:rsidR="00565029">
              <w:rPr>
                <w:sz w:val="16"/>
                <w:szCs w:val="16"/>
              </w:rPr>
              <w:t>jke staat: mogelijkheid om ook ‘</w:t>
            </w:r>
            <w:r w:rsidRPr="00F950F2">
              <w:rPr>
                <w:sz w:val="16"/>
                <w:szCs w:val="16"/>
              </w:rPr>
              <w:t>in beperkte gemeenschap van goederen</w:t>
            </w:r>
            <w:r w:rsidR="00565029">
              <w:rPr>
                <w:sz w:val="16"/>
                <w:szCs w:val="16"/>
              </w:rPr>
              <w:t>’</w:t>
            </w:r>
            <w:r>
              <w:rPr>
                <w:sz w:val="16"/>
                <w:szCs w:val="16"/>
              </w:rPr>
              <w:t xml:space="preserve"> te gebruiken toegevoegd.</w:t>
            </w:r>
          </w:p>
          <w:p w14:paraId="37A2201B" w14:textId="77777777" w:rsidR="00FA2051" w:rsidRDefault="00FA2051" w:rsidP="00FA2051">
            <w:pPr>
              <w:rPr>
                <w:sz w:val="16"/>
                <w:szCs w:val="16"/>
              </w:rPr>
            </w:pPr>
            <w:r w:rsidRPr="00FA2051">
              <w:rPr>
                <w:sz w:val="16"/>
                <w:szCs w:val="16"/>
              </w:rPr>
              <w:t>AA-3967</w:t>
            </w:r>
            <w:r>
              <w:rPr>
                <w:sz w:val="16"/>
                <w:szCs w:val="16"/>
              </w:rPr>
              <w:t xml:space="preserve"> </w:t>
            </w:r>
            <w:r w:rsidRPr="007D165A">
              <w:rPr>
                <w:sz w:val="16"/>
                <w:szCs w:val="16"/>
              </w:rPr>
              <w:t>Modeldocument v</w:t>
            </w:r>
            <w:r>
              <w:rPr>
                <w:sz w:val="16"/>
                <w:szCs w:val="16"/>
              </w:rPr>
              <w:t xml:space="preserve">4.6.0: In keuzeblok verdeling bij gelijke verdeling de optionele tekst </w:t>
            </w:r>
            <w:r w:rsidRPr="00FA2051">
              <w:rPr>
                <w:sz w:val="16"/>
                <w:szCs w:val="16"/>
              </w:rPr>
              <w:t xml:space="preserve">'gezamenlijk, ieder voor de onverdeelde helft' </w:t>
            </w:r>
            <w:r>
              <w:rPr>
                <w:sz w:val="16"/>
                <w:szCs w:val="16"/>
              </w:rPr>
              <w:t>ook tonen bij huwelijk in beperkte gemeenschap van goederen</w:t>
            </w:r>
            <w:r w:rsidRPr="00FA2051">
              <w:rPr>
                <w:sz w:val="16"/>
                <w:szCs w:val="16"/>
              </w:rPr>
              <w:t>.</w:t>
            </w:r>
          </w:p>
          <w:p w14:paraId="61B688CB" w14:textId="77777777" w:rsidR="00FA2051" w:rsidRPr="00D35A93" w:rsidRDefault="00F2721B" w:rsidP="00F950F2">
            <w:pPr>
              <w:rPr>
                <w:sz w:val="16"/>
                <w:szCs w:val="16"/>
              </w:rPr>
            </w:pPr>
            <w:r w:rsidRPr="00F2721B">
              <w:rPr>
                <w:sz w:val="16"/>
                <w:szCs w:val="16"/>
              </w:rPr>
              <w:t>AA-3724 Modeldocument v4.6.0 TB Recht: vermelding aantal bij (Eigendom belast met) Opstal, Erfpacht en BP rechten.</w:t>
            </w:r>
          </w:p>
        </w:tc>
      </w:tr>
      <w:tr w:rsidR="009B4E78" w:rsidRPr="007D2EBA" w14:paraId="6BE27BF1" w14:textId="77777777" w:rsidTr="006C2730">
        <w:trPr>
          <w:trHeight w:val="719"/>
        </w:trPr>
        <w:tc>
          <w:tcPr>
            <w:tcW w:w="537" w:type="dxa"/>
          </w:tcPr>
          <w:p w14:paraId="5B36699E" w14:textId="77777777" w:rsidR="009B4E78" w:rsidRPr="0043720F" w:rsidRDefault="009B4E78" w:rsidP="009B4E78">
            <w:pPr>
              <w:pStyle w:val="Koptekst"/>
              <w:tabs>
                <w:tab w:val="clear" w:pos="4536"/>
                <w:tab w:val="clear" w:pos="9072"/>
              </w:tabs>
              <w:spacing w:line="280" w:lineRule="atLeast"/>
              <w:rPr>
                <w:rStyle w:val="Versie0"/>
                <w:rFonts w:cs="Helvetica"/>
                <w:sz w:val="16"/>
                <w:szCs w:val="16"/>
              </w:rPr>
            </w:pPr>
            <w:r w:rsidRPr="0043720F">
              <w:rPr>
                <w:rStyle w:val="Versie0"/>
                <w:rFonts w:cs="Helvetica"/>
                <w:sz w:val="16"/>
                <w:szCs w:val="16"/>
              </w:rPr>
              <w:t>4.5.0</w:t>
            </w:r>
          </w:p>
        </w:tc>
        <w:tc>
          <w:tcPr>
            <w:tcW w:w="1660" w:type="dxa"/>
          </w:tcPr>
          <w:p w14:paraId="517EB05C" w14:textId="77777777" w:rsidR="009B4E78" w:rsidRPr="0043720F" w:rsidRDefault="009B4E78" w:rsidP="009B4E78">
            <w:pPr>
              <w:rPr>
                <w:rStyle w:val="Datumopmaakprofiel"/>
                <w:rFonts w:cs="Helvetica"/>
                <w:sz w:val="16"/>
                <w:szCs w:val="16"/>
              </w:rPr>
            </w:pPr>
            <w:r w:rsidRPr="0043720F">
              <w:rPr>
                <w:rStyle w:val="Datumopmaakprofiel"/>
                <w:rFonts w:cs="Helvetica"/>
                <w:sz w:val="16"/>
                <w:szCs w:val="16"/>
              </w:rPr>
              <w:t>12 juni 2018</w:t>
            </w:r>
          </w:p>
        </w:tc>
        <w:tc>
          <w:tcPr>
            <w:tcW w:w="1701" w:type="dxa"/>
          </w:tcPr>
          <w:p w14:paraId="04408AB9" w14:textId="77777777" w:rsidR="009B4E78" w:rsidRPr="0043720F" w:rsidRDefault="009B4E78" w:rsidP="009B4E78">
            <w:pPr>
              <w:rPr>
                <w:rFonts w:ascii="Helvetica" w:hAnsi="Helvetica" w:cs="Helvetica"/>
                <w:sz w:val="16"/>
                <w:szCs w:val="16"/>
                <w:lang w:val="en-GB"/>
              </w:rPr>
            </w:pPr>
            <w:r w:rsidRPr="0043720F">
              <w:rPr>
                <w:rFonts w:ascii="Helvetica" w:hAnsi="Helvetica" w:cs="Helvetica"/>
                <w:sz w:val="16"/>
                <w:szCs w:val="16"/>
                <w:lang w:val="en-GB"/>
              </w:rPr>
              <w:t>IT/LG/AA</w:t>
            </w:r>
          </w:p>
        </w:tc>
        <w:tc>
          <w:tcPr>
            <w:tcW w:w="5030" w:type="dxa"/>
          </w:tcPr>
          <w:p w14:paraId="3B1691C1" w14:textId="77777777" w:rsidR="009B4E78" w:rsidRPr="0043720F" w:rsidRDefault="009B4E78" w:rsidP="009B4E78">
            <w:pPr>
              <w:rPr>
                <w:rFonts w:cs="Arial"/>
                <w:sz w:val="16"/>
                <w:szCs w:val="16"/>
              </w:rPr>
            </w:pPr>
            <w:r w:rsidRPr="0043720F">
              <w:rPr>
                <w:rFonts w:cs="Arial"/>
                <w:sz w:val="16"/>
                <w:szCs w:val="16"/>
              </w:rPr>
              <w:t xml:space="preserve">AA-4025 </w:t>
            </w:r>
            <w:r w:rsidR="00857521" w:rsidRPr="00F2721B">
              <w:rPr>
                <w:sz w:val="16"/>
                <w:szCs w:val="16"/>
              </w:rPr>
              <w:t xml:space="preserve">Modeldocument v4.6.0 </w:t>
            </w:r>
            <w:r w:rsidRPr="0043720F">
              <w:rPr>
                <w:rFonts w:cs="Arial"/>
                <w:sz w:val="16"/>
                <w:szCs w:val="16"/>
              </w:rPr>
              <w:t>Terugdraaien issue AA-3777 (Geregistreerd partnerschap).</w:t>
            </w:r>
          </w:p>
        </w:tc>
      </w:tr>
      <w:tr w:rsidR="00122C71" w:rsidRPr="007D2EBA" w14:paraId="69BB27E9" w14:textId="77777777" w:rsidTr="00F72EA2">
        <w:trPr>
          <w:trHeight w:val="835"/>
        </w:trPr>
        <w:tc>
          <w:tcPr>
            <w:tcW w:w="537" w:type="dxa"/>
          </w:tcPr>
          <w:p w14:paraId="6AB9BCCB" w14:textId="77777777" w:rsidR="00122C71" w:rsidRPr="0043720F" w:rsidRDefault="00122C71" w:rsidP="00122C71">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4.6.0</w:t>
            </w:r>
          </w:p>
        </w:tc>
        <w:tc>
          <w:tcPr>
            <w:tcW w:w="1660" w:type="dxa"/>
          </w:tcPr>
          <w:p w14:paraId="728C957B" w14:textId="77777777" w:rsidR="00122C71" w:rsidRPr="0043720F" w:rsidRDefault="00A45EEF" w:rsidP="00496BA7">
            <w:pPr>
              <w:rPr>
                <w:rStyle w:val="Datumopmaakprofiel"/>
                <w:rFonts w:cs="Helvetica"/>
                <w:sz w:val="16"/>
                <w:szCs w:val="16"/>
              </w:rPr>
            </w:pPr>
            <w:r>
              <w:rPr>
                <w:rStyle w:val="Datumopmaakprofiel"/>
                <w:rFonts w:cs="Helvetica"/>
                <w:sz w:val="16"/>
                <w:szCs w:val="16"/>
              </w:rPr>
              <w:t>4</w:t>
            </w:r>
            <w:r w:rsidR="00496BA7">
              <w:rPr>
                <w:rStyle w:val="Datumopmaakprofiel"/>
                <w:rFonts w:cs="Helvetica"/>
                <w:sz w:val="16"/>
                <w:szCs w:val="16"/>
              </w:rPr>
              <w:t xml:space="preserve"> april</w:t>
            </w:r>
            <w:r w:rsidR="00122C71">
              <w:rPr>
                <w:rStyle w:val="Datumopmaakprofiel"/>
                <w:rFonts w:cs="Helvetica"/>
                <w:sz w:val="16"/>
                <w:szCs w:val="16"/>
              </w:rPr>
              <w:t xml:space="preserve"> 2019</w:t>
            </w:r>
          </w:p>
        </w:tc>
        <w:tc>
          <w:tcPr>
            <w:tcW w:w="1701" w:type="dxa"/>
          </w:tcPr>
          <w:p w14:paraId="164F7271" w14:textId="77777777" w:rsidR="00122C71" w:rsidRPr="0043720F" w:rsidRDefault="00122C71" w:rsidP="00122C71">
            <w:pPr>
              <w:rPr>
                <w:rFonts w:ascii="Helvetica" w:hAnsi="Helvetica" w:cs="Helvetica"/>
                <w:sz w:val="16"/>
                <w:szCs w:val="16"/>
                <w:lang w:val="en-GB"/>
              </w:rPr>
            </w:pPr>
            <w:r>
              <w:rPr>
                <w:rFonts w:ascii="Helvetica" w:hAnsi="Helvetica" w:cs="Helvetica"/>
                <w:sz w:val="16"/>
                <w:szCs w:val="16"/>
                <w:lang w:val="en-GB"/>
              </w:rPr>
              <w:t>IT/LG/AA</w:t>
            </w:r>
          </w:p>
        </w:tc>
        <w:tc>
          <w:tcPr>
            <w:tcW w:w="5030" w:type="dxa"/>
          </w:tcPr>
          <w:p w14:paraId="00E61C1E" w14:textId="77777777" w:rsidR="00122C71" w:rsidRDefault="00122C71" w:rsidP="00122C71">
            <w:pPr>
              <w:rPr>
                <w:rFonts w:cs="Arial"/>
                <w:sz w:val="16"/>
                <w:szCs w:val="16"/>
              </w:rPr>
            </w:pPr>
            <w:r w:rsidRPr="00122C71">
              <w:rPr>
                <w:rFonts w:cs="Arial"/>
                <w:sz w:val="16"/>
                <w:szCs w:val="16"/>
              </w:rPr>
              <w:t>AA-2088</w:t>
            </w:r>
            <w:r>
              <w:rPr>
                <w:rFonts w:cs="Arial"/>
                <w:sz w:val="16"/>
                <w:szCs w:val="16"/>
              </w:rPr>
              <w:t xml:space="preserve"> Modelcodument v4.7.0 Over en weer vestigen van erfdienstbaarheden mogelijk maken.</w:t>
            </w:r>
          </w:p>
          <w:p w14:paraId="16D14DD1" w14:textId="77777777" w:rsidR="00496BA7" w:rsidRDefault="00496BA7" w:rsidP="00122C71">
            <w:pPr>
              <w:rPr>
                <w:rFonts w:cs="Arial"/>
                <w:sz w:val="16"/>
                <w:szCs w:val="16"/>
              </w:rPr>
            </w:pPr>
            <w:r w:rsidRPr="00496BA7">
              <w:rPr>
                <w:rFonts w:cs="Arial"/>
                <w:sz w:val="16"/>
                <w:szCs w:val="16"/>
              </w:rPr>
              <w:t>AA-4357</w:t>
            </w:r>
            <w:r>
              <w:rPr>
                <w:rFonts w:cs="Arial"/>
                <w:sz w:val="16"/>
                <w:szCs w:val="16"/>
              </w:rPr>
              <w:t xml:space="preserve"> </w:t>
            </w:r>
            <w:r w:rsidR="00F00D2D">
              <w:rPr>
                <w:rFonts w:cs="Arial"/>
                <w:sz w:val="16"/>
                <w:szCs w:val="16"/>
              </w:rPr>
              <w:t xml:space="preserve">Modelcodument v4.7.0 </w:t>
            </w:r>
            <w:r>
              <w:rPr>
                <w:rFonts w:cs="Arial"/>
                <w:sz w:val="16"/>
                <w:szCs w:val="16"/>
              </w:rPr>
              <w:t>Mapping ‘naam rechtspersoon’ toegevoegd in paragraaf 2.5.2 Variant 2.</w:t>
            </w:r>
          </w:p>
          <w:p w14:paraId="76A31720" w14:textId="77777777" w:rsidR="00152B5C" w:rsidRPr="0043720F" w:rsidRDefault="00152B5C" w:rsidP="00A45EEF">
            <w:pPr>
              <w:rPr>
                <w:rFonts w:cs="Arial"/>
                <w:sz w:val="16"/>
                <w:szCs w:val="16"/>
              </w:rPr>
            </w:pPr>
            <w:r w:rsidRPr="00152B5C">
              <w:rPr>
                <w:rFonts w:cs="Arial"/>
                <w:sz w:val="16"/>
                <w:szCs w:val="16"/>
              </w:rPr>
              <w:t>AA-4354</w:t>
            </w:r>
            <w:r>
              <w:rPr>
                <w:rFonts w:cs="Arial"/>
                <w:sz w:val="16"/>
                <w:szCs w:val="16"/>
              </w:rPr>
              <w:t xml:space="preserve"> </w:t>
            </w:r>
            <w:r w:rsidR="00F00D2D">
              <w:rPr>
                <w:rFonts w:cs="Arial"/>
                <w:sz w:val="16"/>
                <w:szCs w:val="16"/>
              </w:rPr>
              <w:t xml:space="preserve">Modelcodument v4.7.0 </w:t>
            </w:r>
            <w:r w:rsidR="00A45EEF">
              <w:rPr>
                <w:rFonts w:cs="Arial"/>
                <w:sz w:val="16"/>
                <w:szCs w:val="16"/>
              </w:rPr>
              <w:t>Uit “</w:t>
            </w:r>
            <w:r w:rsidR="00A45EEF" w:rsidRPr="00A45EEF">
              <w:rPr>
                <w:rFonts w:cs="Arial"/>
                <w:sz w:val="16"/>
                <w:szCs w:val="16"/>
              </w:rPr>
              <w:t xml:space="preserve">Vervreemders, Verkrijgers en Belanghebbenden </w:t>
            </w:r>
            <w:r w:rsidR="00A45EEF">
              <w:rPr>
                <w:rFonts w:cs="Arial"/>
                <w:sz w:val="16"/>
                <w:szCs w:val="16"/>
              </w:rPr>
              <w:t xml:space="preserve">op pagina 18 (Partij 2) het onderdeel </w:t>
            </w:r>
            <w:r w:rsidR="00680016">
              <w:rPr>
                <w:rFonts w:cs="Arial"/>
                <w:sz w:val="16"/>
                <w:szCs w:val="16"/>
              </w:rPr>
              <w:t>“</w:t>
            </w:r>
            <w:r w:rsidR="00680016" w:rsidRPr="00680016">
              <w:rPr>
                <w:rFonts w:cs="Arial"/>
                <w:sz w:val="16"/>
                <w:szCs w:val="16"/>
              </w:rPr>
              <w:t>de heer/mevrouw §naam natuurlijk persoon§/ §naam rechtspersoon§</w:t>
            </w:r>
            <w:r w:rsidR="00680016">
              <w:rPr>
                <w:rFonts w:cs="Arial"/>
                <w:sz w:val="16"/>
                <w:szCs w:val="16"/>
              </w:rPr>
              <w:t>” verwijderd.</w:t>
            </w:r>
          </w:p>
        </w:tc>
      </w:tr>
      <w:tr w:rsidR="00993AC4" w:rsidRPr="007D2EBA" w14:paraId="71CB143C" w14:textId="77777777" w:rsidTr="006C2730">
        <w:trPr>
          <w:trHeight w:val="719"/>
        </w:trPr>
        <w:tc>
          <w:tcPr>
            <w:tcW w:w="537" w:type="dxa"/>
          </w:tcPr>
          <w:p w14:paraId="45F1691D" w14:textId="3D72E5DB" w:rsidR="00993AC4" w:rsidRDefault="00993AC4" w:rsidP="00122C71">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5.0</w:t>
            </w:r>
          </w:p>
        </w:tc>
        <w:tc>
          <w:tcPr>
            <w:tcW w:w="1660" w:type="dxa"/>
          </w:tcPr>
          <w:p w14:paraId="595A648F" w14:textId="6692AC56" w:rsidR="00993AC4" w:rsidRDefault="00993AC4" w:rsidP="00496BA7">
            <w:pPr>
              <w:rPr>
                <w:rStyle w:val="Datumopmaakprofiel"/>
                <w:rFonts w:cs="Helvetica"/>
                <w:sz w:val="16"/>
                <w:szCs w:val="16"/>
              </w:rPr>
            </w:pPr>
            <w:r>
              <w:rPr>
                <w:rStyle w:val="Datumopmaakprofiel"/>
                <w:rFonts w:cs="Helvetica"/>
                <w:sz w:val="16"/>
                <w:szCs w:val="16"/>
              </w:rPr>
              <w:t>18-01-2022</w:t>
            </w:r>
          </w:p>
        </w:tc>
        <w:tc>
          <w:tcPr>
            <w:tcW w:w="1701" w:type="dxa"/>
          </w:tcPr>
          <w:p w14:paraId="7BD0B8C8" w14:textId="077195B5" w:rsidR="00993AC4" w:rsidRDefault="00993AC4" w:rsidP="00122C71">
            <w:pPr>
              <w:rPr>
                <w:rFonts w:ascii="Helvetica" w:hAnsi="Helvetica" w:cs="Helvetica"/>
                <w:sz w:val="16"/>
                <w:szCs w:val="16"/>
                <w:lang w:val="en-GB"/>
              </w:rPr>
            </w:pPr>
            <w:r>
              <w:rPr>
                <w:rFonts w:cs="Arial"/>
                <w:sz w:val="16"/>
                <w:szCs w:val="16"/>
                <w:lang w:val="en-US"/>
              </w:rPr>
              <w:t>BOI/BSU2/Team2/AA</w:t>
            </w:r>
          </w:p>
        </w:tc>
        <w:tc>
          <w:tcPr>
            <w:tcW w:w="5030" w:type="dxa"/>
          </w:tcPr>
          <w:p w14:paraId="114DD402" w14:textId="63C7151A" w:rsidR="00993AC4" w:rsidRPr="00122C71" w:rsidRDefault="00993AC4" w:rsidP="00122C71">
            <w:pPr>
              <w:rPr>
                <w:rFonts w:cs="Arial"/>
                <w:sz w:val="16"/>
                <w:szCs w:val="16"/>
              </w:rPr>
            </w:pPr>
            <w:r>
              <w:rPr>
                <w:rFonts w:cs="Arial"/>
                <w:sz w:val="16"/>
                <w:szCs w:val="16"/>
              </w:rPr>
              <w:t>Akte schikt gemaakt voor Nieuwbouw. Hiervoor zijn de Partijnamen en de benaming van de koopovereenkost vrije velden geworden.</w:t>
            </w:r>
          </w:p>
        </w:tc>
      </w:tr>
      <w:tr w:rsidR="006C2730" w:rsidRPr="007D2EBA" w14:paraId="7130CD90" w14:textId="77777777" w:rsidTr="006C2730">
        <w:trPr>
          <w:trHeight w:val="403"/>
        </w:trPr>
        <w:tc>
          <w:tcPr>
            <w:tcW w:w="537" w:type="dxa"/>
          </w:tcPr>
          <w:p w14:paraId="22D9572F" w14:textId="6C5827AB" w:rsidR="006C2730" w:rsidRDefault="006C2730" w:rsidP="00122C71">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6.0</w:t>
            </w:r>
          </w:p>
        </w:tc>
        <w:tc>
          <w:tcPr>
            <w:tcW w:w="1660" w:type="dxa"/>
          </w:tcPr>
          <w:p w14:paraId="06F274FA" w14:textId="444526BE" w:rsidR="006C2730" w:rsidRDefault="006C2730" w:rsidP="00496BA7">
            <w:pPr>
              <w:rPr>
                <w:rStyle w:val="Datumopmaakprofiel"/>
                <w:rFonts w:cs="Helvetica"/>
                <w:sz w:val="16"/>
                <w:szCs w:val="16"/>
              </w:rPr>
            </w:pPr>
            <w:r>
              <w:rPr>
                <w:rStyle w:val="Datumopmaakprofiel"/>
                <w:rFonts w:cs="Helvetica"/>
                <w:sz w:val="16"/>
                <w:szCs w:val="16"/>
              </w:rPr>
              <w:t>11-10-2023</w:t>
            </w:r>
          </w:p>
        </w:tc>
        <w:tc>
          <w:tcPr>
            <w:tcW w:w="1701" w:type="dxa"/>
          </w:tcPr>
          <w:p w14:paraId="1E7E5890" w14:textId="50AA82B3" w:rsidR="006C2730" w:rsidRDefault="006C2730" w:rsidP="00122C71">
            <w:pPr>
              <w:rPr>
                <w:rFonts w:cs="Arial"/>
                <w:sz w:val="16"/>
                <w:szCs w:val="16"/>
                <w:lang w:val="en-US"/>
              </w:rPr>
            </w:pPr>
            <w:r>
              <w:rPr>
                <w:rFonts w:cs="Arial"/>
                <w:sz w:val="16"/>
                <w:szCs w:val="16"/>
                <w:lang w:val="en-US"/>
              </w:rPr>
              <w:t>BOI/BSU2/Team2/AA</w:t>
            </w:r>
          </w:p>
        </w:tc>
        <w:tc>
          <w:tcPr>
            <w:tcW w:w="5030" w:type="dxa"/>
          </w:tcPr>
          <w:p w14:paraId="70185990" w14:textId="6902825A" w:rsidR="006C2730" w:rsidRDefault="006C2730" w:rsidP="00122C71">
            <w:pPr>
              <w:rPr>
                <w:rFonts w:cs="Arial"/>
                <w:sz w:val="16"/>
                <w:szCs w:val="16"/>
              </w:rPr>
            </w:pPr>
            <w:r>
              <w:rPr>
                <w:rFonts w:cs="Arial"/>
                <w:sz w:val="16"/>
                <w:szCs w:val="16"/>
              </w:rPr>
              <w:t>AA-6057: Tekst betreffende WVG aangepast.</w:t>
            </w:r>
            <w:ins w:id="6" w:author="Groot, Karina de" w:date="2023-10-19T13:29:00Z">
              <w:r w:rsidR="00CA0A83">
                <w:rPr>
                  <w:rFonts w:cs="Arial"/>
                  <w:sz w:val="16"/>
                  <w:szCs w:val="16"/>
                </w:rPr>
                <w:t xml:space="preserve"> Naar OmgevingsWet</w:t>
              </w:r>
            </w:ins>
          </w:p>
        </w:tc>
      </w:tr>
      <w:tr w:rsidR="006C2730" w:rsidRPr="007D2EBA" w14:paraId="14F07CB1" w14:textId="77777777" w:rsidTr="006C2730">
        <w:trPr>
          <w:trHeight w:val="403"/>
        </w:trPr>
        <w:tc>
          <w:tcPr>
            <w:tcW w:w="537" w:type="dxa"/>
          </w:tcPr>
          <w:p w14:paraId="42191B9C" w14:textId="77777777" w:rsidR="006C2730" w:rsidRDefault="006C2730" w:rsidP="00122C71">
            <w:pPr>
              <w:pStyle w:val="Koptekst"/>
              <w:tabs>
                <w:tab w:val="clear" w:pos="4536"/>
                <w:tab w:val="clear" w:pos="9072"/>
              </w:tabs>
              <w:spacing w:line="280" w:lineRule="atLeast"/>
              <w:rPr>
                <w:rStyle w:val="Versie0"/>
                <w:rFonts w:cs="Helvetica"/>
                <w:sz w:val="16"/>
                <w:szCs w:val="16"/>
              </w:rPr>
            </w:pPr>
          </w:p>
        </w:tc>
        <w:tc>
          <w:tcPr>
            <w:tcW w:w="1660" w:type="dxa"/>
          </w:tcPr>
          <w:p w14:paraId="58450D08" w14:textId="77777777" w:rsidR="006C2730" w:rsidRDefault="006C2730" w:rsidP="00496BA7">
            <w:pPr>
              <w:rPr>
                <w:rStyle w:val="Datumopmaakprofiel"/>
                <w:rFonts w:cs="Helvetica"/>
                <w:sz w:val="16"/>
                <w:szCs w:val="16"/>
              </w:rPr>
            </w:pPr>
          </w:p>
        </w:tc>
        <w:tc>
          <w:tcPr>
            <w:tcW w:w="1701" w:type="dxa"/>
          </w:tcPr>
          <w:p w14:paraId="6C11D22E" w14:textId="77777777" w:rsidR="006C2730" w:rsidRDefault="006C2730" w:rsidP="00122C71">
            <w:pPr>
              <w:rPr>
                <w:rFonts w:cs="Arial"/>
                <w:sz w:val="16"/>
                <w:szCs w:val="16"/>
                <w:lang w:val="en-US"/>
              </w:rPr>
            </w:pPr>
          </w:p>
        </w:tc>
        <w:tc>
          <w:tcPr>
            <w:tcW w:w="5030" w:type="dxa"/>
          </w:tcPr>
          <w:p w14:paraId="02B92C98" w14:textId="77777777" w:rsidR="006C2730" w:rsidRDefault="006C2730" w:rsidP="00122C71">
            <w:pPr>
              <w:rPr>
                <w:rFonts w:cs="Arial"/>
                <w:sz w:val="16"/>
                <w:szCs w:val="16"/>
              </w:rPr>
            </w:pPr>
          </w:p>
        </w:tc>
      </w:tr>
    </w:tbl>
    <w:p w14:paraId="24D39299" w14:textId="48AB2B1B" w:rsidR="00975A0A" w:rsidRDefault="00975A0A" w:rsidP="00F72EA2"/>
    <w:p w14:paraId="34DC5DA1" w14:textId="67B485AD" w:rsidR="001B314C" w:rsidRPr="007D2EBA" w:rsidRDefault="001B314C"/>
    <w:p w14:paraId="47AA16A4" w14:textId="77777777" w:rsidR="003228A3" w:rsidRPr="00C54181" w:rsidRDefault="003228A3">
      <w:pPr>
        <w:spacing w:line="14" w:lineRule="exact"/>
      </w:pPr>
    </w:p>
    <w:p w14:paraId="0E70C53C" w14:textId="1F91E99E" w:rsidR="002C005F" w:rsidRDefault="002C005F">
      <w:pPr>
        <w:spacing w:line="240" w:lineRule="auto"/>
      </w:pPr>
      <w:r>
        <w:br w:type="page"/>
      </w:r>
    </w:p>
    <w:sdt>
      <w:sdtPr>
        <w:rPr>
          <w:rFonts w:ascii="Arial" w:eastAsia="Times New Roman" w:hAnsi="Arial" w:cs="Times New Roman"/>
          <w:snapToGrid w:val="0"/>
          <w:color w:val="auto"/>
          <w:kern w:val="28"/>
          <w:sz w:val="18"/>
          <w:szCs w:val="20"/>
          <w:lang w:eastAsia="en-US"/>
        </w:rPr>
        <w:id w:val="-2033257260"/>
        <w:docPartObj>
          <w:docPartGallery w:val="Table of Contents"/>
          <w:docPartUnique/>
        </w:docPartObj>
      </w:sdtPr>
      <w:sdtEndPr>
        <w:rPr>
          <w:lang w:val="en-US"/>
        </w:rPr>
      </w:sdtEndPr>
      <w:sdtContent>
        <w:p w14:paraId="388F2DC3" w14:textId="1C7EB161" w:rsidR="002F299C" w:rsidRDefault="002F299C">
          <w:pPr>
            <w:pStyle w:val="Kopvaninhoudsopgave"/>
          </w:pPr>
          <w:r>
            <w:t>Inhoud</w:t>
          </w:r>
        </w:p>
        <w:p w14:paraId="6F005A5A" w14:textId="41C60B22" w:rsidR="00FC4EEF" w:rsidRDefault="002F299C" w:rsidP="00FC4EEF">
          <w:pPr>
            <w:pStyle w:val="Inhopg1"/>
            <w:rPr>
              <w:rFonts w:asciiTheme="minorHAnsi" w:eastAsiaTheme="minorEastAsia" w:hAnsiTheme="minorHAnsi" w:cstheme="minorBidi"/>
              <w:snapToGrid/>
              <w:kern w:val="0"/>
              <w:sz w:val="22"/>
              <w:szCs w:val="22"/>
              <w:lang w:eastAsia="nl-NL"/>
            </w:rPr>
          </w:pPr>
          <w:r>
            <w:fldChar w:fldCharType="begin"/>
          </w:r>
          <w:r>
            <w:instrText xml:space="preserve"> TOC \o "1-3" \h \z \u </w:instrText>
          </w:r>
          <w:r>
            <w:fldChar w:fldCharType="separate"/>
          </w:r>
          <w:hyperlink w:anchor="_Toc94600306" w:history="1">
            <w:r w:rsidR="00FC4EEF" w:rsidRPr="00FC5DB7">
              <w:rPr>
                <w:rStyle w:val="Hyperlink"/>
                <w:lang w:val="en-US"/>
              </w:rPr>
              <w:t>1</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Inleiding</w:t>
            </w:r>
            <w:r w:rsidR="00FC4EEF">
              <w:rPr>
                <w:webHidden/>
              </w:rPr>
              <w:tab/>
            </w:r>
            <w:r w:rsidR="00FC4EEF">
              <w:rPr>
                <w:webHidden/>
              </w:rPr>
              <w:fldChar w:fldCharType="begin"/>
            </w:r>
            <w:r w:rsidR="00FC4EEF">
              <w:rPr>
                <w:webHidden/>
              </w:rPr>
              <w:instrText xml:space="preserve"> PAGEREF _Toc94600306 \h </w:instrText>
            </w:r>
            <w:r w:rsidR="00FC4EEF">
              <w:rPr>
                <w:webHidden/>
              </w:rPr>
            </w:r>
            <w:r w:rsidR="00FC4EEF">
              <w:rPr>
                <w:webHidden/>
              </w:rPr>
              <w:fldChar w:fldCharType="separate"/>
            </w:r>
            <w:r w:rsidR="00FC4EEF">
              <w:rPr>
                <w:webHidden/>
              </w:rPr>
              <w:t>7</w:t>
            </w:r>
            <w:r w:rsidR="00FC4EEF">
              <w:rPr>
                <w:webHidden/>
              </w:rPr>
              <w:fldChar w:fldCharType="end"/>
            </w:r>
          </w:hyperlink>
        </w:p>
        <w:p w14:paraId="7B972AFF" w14:textId="459C343E"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07" w:history="1">
            <w:r w:rsidR="00FC4EEF" w:rsidRPr="00FC5DB7">
              <w:rPr>
                <w:rStyle w:val="Hyperlink"/>
                <w:lang w:val="en-US"/>
              </w:rPr>
              <w:t>1.1</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Doel</w:t>
            </w:r>
            <w:r w:rsidR="00FC4EEF">
              <w:rPr>
                <w:webHidden/>
              </w:rPr>
              <w:tab/>
            </w:r>
            <w:r w:rsidR="00FC4EEF">
              <w:rPr>
                <w:webHidden/>
              </w:rPr>
              <w:fldChar w:fldCharType="begin"/>
            </w:r>
            <w:r w:rsidR="00FC4EEF">
              <w:rPr>
                <w:webHidden/>
              </w:rPr>
              <w:instrText xml:space="preserve"> PAGEREF _Toc94600307 \h </w:instrText>
            </w:r>
            <w:r w:rsidR="00FC4EEF">
              <w:rPr>
                <w:webHidden/>
              </w:rPr>
            </w:r>
            <w:r w:rsidR="00FC4EEF">
              <w:rPr>
                <w:webHidden/>
              </w:rPr>
              <w:fldChar w:fldCharType="separate"/>
            </w:r>
            <w:r w:rsidR="00FC4EEF">
              <w:rPr>
                <w:webHidden/>
              </w:rPr>
              <w:t>7</w:t>
            </w:r>
            <w:r w:rsidR="00FC4EEF">
              <w:rPr>
                <w:webHidden/>
              </w:rPr>
              <w:fldChar w:fldCharType="end"/>
            </w:r>
          </w:hyperlink>
        </w:p>
        <w:p w14:paraId="71598606" w14:textId="098588B5"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08" w:history="1">
            <w:r w:rsidR="00FC4EEF" w:rsidRPr="00FC5DB7">
              <w:rPr>
                <w:rStyle w:val="Hyperlink"/>
                <w:lang w:val="en-US"/>
              </w:rPr>
              <w:t>1.2</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Algemeen</w:t>
            </w:r>
            <w:r w:rsidR="00FC4EEF">
              <w:rPr>
                <w:webHidden/>
              </w:rPr>
              <w:tab/>
            </w:r>
            <w:r w:rsidR="00FC4EEF">
              <w:rPr>
                <w:webHidden/>
              </w:rPr>
              <w:fldChar w:fldCharType="begin"/>
            </w:r>
            <w:r w:rsidR="00FC4EEF">
              <w:rPr>
                <w:webHidden/>
              </w:rPr>
              <w:instrText xml:space="preserve"> PAGEREF _Toc94600308 \h </w:instrText>
            </w:r>
            <w:r w:rsidR="00FC4EEF">
              <w:rPr>
                <w:webHidden/>
              </w:rPr>
            </w:r>
            <w:r w:rsidR="00FC4EEF">
              <w:rPr>
                <w:webHidden/>
              </w:rPr>
              <w:fldChar w:fldCharType="separate"/>
            </w:r>
            <w:r w:rsidR="00FC4EEF">
              <w:rPr>
                <w:webHidden/>
              </w:rPr>
              <w:t>7</w:t>
            </w:r>
            <w:r w:rsidR="00FC4EEF">
              <w:rPr>
                <w:webHidden/>
              </w:rPr>
              <w:fldChar w:fldCharType="end"/>
            </w:r>
          </w:hyperlink>
        </w:p>
        <w:p w14:paraId="12778B18" w14:textId="3E851998"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09" w:history="1">
            <w:r w:rsidR="00FC4EEF" w:rsidRPr="00FC5DB7">
              <w:rPr>
                <w:rStyle w:val="Hyperlink"/>
                <w:lang w:val="en-US"/>
              </w:rPr>
              <w:t>1.3</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Referenties</w:t>
            </w:r>
            <w:r w:rsidR="00FC4EEF">
              <w:rPr>
                <w:webHidden/>
              </w:rPr>
              <w:tab/>
            </w:r>
            <w:r w:rsidR="00FC4EEF">
              <w:rPr>
                <w:webHidden/>
              </w:rPr>
              <w:fldChar w:fldCharType="begin"/>
            </w:r>
            <w:r w:rsidR="00FC4EEF">
              <w:rPr>
                <w:webHidden/>
              </w:rPr>
              <w:instrText xml:space="preserve"> PAGEREF _Toc94600309 \h </w:instrText>
            </w:r>
            <w:r w:rsidR="00FC4EEF">
              <w:rPr>
                <w:webHidden/>
              </w:rPr>
            </w:r>
            <w:r w:rsidR="00FC4EEF">
              <w:rPr>
                <w:webHidden/>
              </w:rPr>
              <w:fldChar w:fldCharType="separate"/>
            </w:r>
            <w:r w:rsidR="00FC4EEF">
              <w:rPr>
                <w:webHidden/>
              </w:rPr>
              <w:t>7</w:t>
            </w:r>
            <w:r w:rsidR="00FC4EEF">
              <w:rPr>
                <w:webHidden/>
              </w:rPr>
              <w:fldChar w:fldCharType="end"/>
            </w:r>
          </w:hyperlink>
        </w:p>
        <w:p w14:paraId="0F1FD563" w14:textId="3F08B467" w:rsidR="00FC4EEF" w:rsidRDefault="00000000" w:rsidP="00FC4EEF">
          <w:pPr>
            <w:pStyle w:val="Inhopg1"/>
            <w:rPr>
              <w:rFonts w:asciiTheme="minorHAnsi" w:eastAsiaTheme="minorEastAsia" w:hAnsiTheme="minorHAnsi" w:cstheme="minorBidi"/>
              <w:snapToGrid/>
              <w:kern w:val="0"/>
              <w:sz w:val="22"/>
              <w:szCs w:val="22"/>
              <w:lang w:eastAsia="nl-NL"/>
            </w:rPr>
          </w:pPr>
          <w:hyperlink w:anchor="_Toc94600310" w:history="1">
            <w:r w:rsidR="00FC4EEF" w:rsidRPr="00FC5DB7">
              <w:rPr>
                <w:rStyle w:val="Hyperlink"/>
              </w:rPr>
              <w:t>2</w:t>
            </w:r>
            <w:r w:rsidR="00FC4EEF">
              <w:rPr>
                <w:rFonts w:asciiTheme="minorHAnsi" w:eastAsiaTheme="minorEastAsia" w:hAnsiTheme="minorHAnsi" w:cstheme="minorBidi"/>
                <w:snapToGrid/>
                <w:kern w:val="0"/>
                <w:sz w:val="22"/>
                <w:szCs w:val="22"/>
                <w:lang w:eastAsia="nl-NL"/>
              </w:rPr>
              <w:tab/>
            </w:r>
            <w:r w:rsidR="00FC4EEF" w:rsidRPr="00FC5DB7">
              <w:rPr>
                <w:rStyle w:val="Hyperlink"/>
              </w:rPr>
              <w:t>Akte van levering</w:t>
            </w:r>
            <w:r w:rsidR="00FC4EEF">
              <w:rPr>
                <w:webHidden/>
              </w:rPr>
              <w:tab/>
            </w:r>
            <w:r w:rsidR="00FC4EEF">
              <w:rPr>
                <w:webHidden/>
              </w:rPr>
              <w:fldChar w:fldCharType="begin"/>
            </w:r>
            <w:r w:rsidR="00FC4EEF">
              <w:rPr>
                <w:webHidden/>
              </w:rPr>
              <w:instrText xml:space="preserve"> PAGEREF _Toc94600310 \h </w:instrText>
            </w:r>
            <w:r w:rsidR="00FC4EEF">
              <w:rPr>
                <w:webHidden/>
              </w:rPr>
            </w:r>
            <w:r w:rsidR="00FC4EEF">
              <w:rPr>
                <w:webHidden/>
              </w:rPr>
              <w:fldChar w:fldCharType="separate"/>
            </w:r>
            <w:r w:rsidR="00FC4EEF">
              <w:rPr>
                <w:webHidden/>
              </w:rPr>
              <w:t>9</w:t>
            </w:r>
            <w:r w:rsidR="00FC4EEF">
              <w:rPr>
                <w:webHidden/>
              </w:rPr>
              <w:fldChar w:fldCharType="end"/>
            </w:r>
          </w:hyperlink>
        </w:p>
        <w:p w14:paraId="5349FD3F" w14:textId="700BE1E6"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11" w:history="1">
            <w:r w:rsidR="00FC4EEF" w:rsidRPr="00FC5DB7">
              <w:rPr>
                <w:rStyle w:val="Hyperlink"/>
                <w:lang w:val="en-US"/>
              </w:rPr>
              <w:t>2.1</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Equivalentieverklaring</w:t>
            </w:r>
            <w:r w:rsidR="00FC4EEF">
              <w:rPr>
                <w:webHidden/>
              </w:rPr>
              <w:tab/>
            </w:r>
            <w:r w:rsidR="00FC4EEF">
              <w:rPr>
                <w:webHidden/>
              </w:rPr>
              <w:fldChar w:fldCharType="begin"/>
            </w:r>
            <w:r w:rsidR="00FC4EEF">
              <w:rPr>
                <w:webHidden/>
              </w:rPr>
              <w:instrText xml:space="preserve"> PAGEREF _Toc94600311 \h </w:instrText>
            </w:r>
            <w:r w:rsidR="00FC4EEF">
              <w:rPr>
                <w:webHidden/>
              </w:rPr>
            </w:r>
            <w:r w:rsidR="00FC4EEF">
              <w:rPr>
                <w:webHidden/>
              </w:rPr>
              <w:fldChar w:fldCharType="separate"/>
            </w:r>
            <w:r w:rsidR="00FC4EEF">
              <w:rPr>
                <w:webHidden/>
              </w:rPr>
              <w:t>9</w:t>
            </w:r>
            <w:r w:rsidR="00FC4EEF">
              <w:rPr>
                <w:webHidden/>
              </w:rPr>
              <w:fldChar w:fldCharType="end"/>
            </w:r>
          </w:hyperlink>
        </w:p>
        <w:p w14:paraId="58854243" w14:textId="43379E62"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12" w:history="1">
            <w:r w:rsidR="00FC4EEF" w:rsidRPr="00FC5DB7">
              <w:rPr>
                <w:rStyle w:val="Hyperlink"/>
              </w:rPr>
              <w:t>2.2</w:t>
            </w:r>
            <w:r w:rsidR="00FC4EEF">
              <w:rPr>
                <w:rFonts w:asciiTheme="minorHAnsi" w:eastAsiaTheme="minorEastAsia" w:hAnsiTheme="minorHAnsi" w:cstheme="minorBidi"/>
                <w:snapToGrid/>
                <w:kern w:val="0"/>
                <w:sz w:val="22"/>
                <w:szCs w:val="22"/>
                <w:lang w:eastAsia="nl-NL"/>
              </w:rPr>
              <w:tab/>
            </w:r>
            <w:r w:rsidR="00FC4EEF" w:rsidRPr="00FC5DB7">
              <w:rPr>
                <w:rStyle w:val="Hyperlink"/>
              </w:rPr>
              <w:t>Aanhef</w:t>
            </w:r>
            <w:r w:rsidR="00FC4EEF">
              <w:rPr>
                <w:webHidden/>
              </w:rPr>
              <w:tab/>
            </w:r>
            <w:r w:rsidR="00FC4EEF">
              <w:rPr>
                <w:webHidden/>
              </w:rPr>
              <w:fldChar w:fldCharType="begin"/>
            </w:r>
            <w:r w:rsidR="00FC4EEF">
              <w:rPr>
                <w:webHidden/>
              </w:rPr>
              <w:instrText xml:space="preserve"> PAGEREF _Toc94600312 \h </w:instrText>
            </w:r>
            <w:r w:rsidR="00FC4EEF">
              <w:rPr>
                <w:webHidden/>
              </w:rPr>
            </w:r>
            <w:r w:rsidR="00FC4EEF">
              <w:rPr>
                <w:webHidden/>
              </w:rPr>
              <w:fldChar w:fldCharType="separate"/>
            </w:r>
            <w:r w:rsidR="00FC4EEF">
              <w:rPr>
                <w:webHidden/>
              </w:rPr>
              <w:t>10</w:t>
            </w:r>
            <w:r w:rsidR="00FC4EEF">
              <w:rPr>
                <w:webHidden/>
              </w:rPr>
              <w:fldChar w:fldCharType="end"/>
            </w:r>
          </w:hyperlink>
        </w:p>
        <w:p w14:paraId="0B4BDF28" w14:textId="36304DA9"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13" w:history="1">
            <w:r w:rsidR="00FC4EEF" w:rsidRPr="00FC5DB7">
              <w:rPr>
                <w:rStyle w:val="Hyperlink"/>
              </w:rPr>
              <w:t>2.3</w:t>
            </w:r>
            <w:r w:rsidR="00FC4EEF">
              <w:rPr>
                <w:rFonts w:asciiTheme="minorHAnsi" w:eastAsiaTheme="minorEastAsia" w:hAnsiTheme="minorHAnsi" w:cstheme="minorBidi"/>
                <w:snapToGrid/>
                <w:kern w:val="0"/>
                <w:sz w:val="22"/>
                <w:szCs w:val="22"/>
                <w:lang w:eastAsia="nl-NL"/>
              </w:rPr>
              <w:tab/>
            </w:r>
            <w:r w:rsidR="00FC4EEF" w:rsidRPr="00FC5DB7">
              <w:rPr>
                <w:rStyle w:val="Hyperlink"/>
              </w:rPr>
              <w:t>Vervreemders, Verkrijgers en Belanghebbenden</w:t>
            </w:r>
            <w:r w:rsidR="00FC4EEF">
              <w:rPr>
                <w:webHidden/>
              </w:rPr>
              <w:tab/>
            </w:r>
            <w:r w:rsidR="00FC4EEF">
              <w:rPr>
                <w:webHidden/>
              </w:rPr>
              <w:fldChar w:fldCharType="begin"/>
            </w:r>
            <w:r w:rsidR="00FC4EEF">
              <w:rPr>
                <w:webHidden/>
              </w:rPr>
              <w:instrText xml:space="preserve"> PAGEREF _Toc94600313 \h </w:instrText>
            </w:r>
            <w:r w:rsidR="00FC4EEF">
              <w:rPr>
                <w:webHidden/>
              </w:rPr>
            </w:r>
            <w:r w:rsidR="00FC4EEF">
              <w:rPr>
                <w:webHidden/>
              </w:rPr>
              <w:fldChar w:fldCharType="separate"/>
            </w:r>
            <w:r w:rsidR="00FC4EEF">
              <w:rPr>
                <w:webHidden/>
              </w:rPr>
              <w:t>11</w:t>
            </w:r>
            <w:r w:rsidR="00FC4EEF">
              <w:rPr>
                <w:webHidden/>
              </w:rPr>
              <w:fldChar w:fldCharType="end"/>
            </w:r>
          </w:hyperlink>
        </w:p>
        <w:p w14:paraId="47069549" w14:textId="0D5AA066"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16" w:history="1">
            <w:r w:rsidR="00FC4EEF" w:rsidRPr="00FC5DB7">
              <w:rPr>
                <w:rStyle w:val="Hyperlink"/>
                <w:lang w:val="en-US"/>
              </w:rPr>
              <w:t>2.4</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Keuzeblok Koop – Levering</w:t>
            </w:r>
            <w:r w:rsidR="00FC4EEF">
              <w:rPr>
                <w:webHidden/>
              </w:rPr>
              <w:tab/>
            </w:r>
            <w:r w:rsidR="00FC4EEF">
              <w:rPr>
                <w:webHidden/>
              </w:rPr>
              <w:fldChar w:fldCharType="begin"/>
            </w:r>
            <w:r w:rsidR="00FC4EEF">
              <w:rPr>
                <w:webHidden/>
              </w:rPr>
              <w:instrText xml:space="preserve"> PAGEREF _Toc94600316 \h </w:instrText>
            </w:r>
            <w:r w:rsidR="00FC4EEF">
              <w:rPr>
                <w:webHidden/>
              </w:rPr>
            </w:r>
            <w:r w:rsidR="00FC4EEF">
              <w:rPr>
                <w:webHidden/>
              </w:rPr>
              <w:fldChar w:fldCharType="separate"/>
            </w:r>
            <w:r w:rsidR="00FC4EEF">
              <w:rPr>
                <w:webHidden/>
              </w:rPr>
              <w:t>17</w:t>
            </w:r>
            <w:r w:rsidR="00FC4EEF">
              <w:rPr>
                <w:webHidden/>
              </w:rPr>
              <w:fldChar w:fldCharType="end"/>
            </w:r>
          </w:hyperlink>
        </w:p>
        <w:p w14:paraId="6299E3DD" w14:textId="325BCF9D" w:rsidR="00FC4EEF" w:rsidRDefault="00000000" w:rsidP="00FC4EEF">
          <w:pPr>
            <w:pStyle w:val="Inhopg3"/>
            <w:rPr>
              <w:rFonts w:asciiTheme="minorHAnsi" w:eastAsiaTheme="minorEastAsia" w:hAnsiTheme="minorHAnsi" w:cstheme="minorBidi"/>
              <w:snapToGrid/>
              <w:kern w:val="0"/>
              <w:sz w:val="22"/>
              <w:szCs w:val="22"/>
              <w:lang w:eastAsia="nl-NL"/>
            </w:rPr>
          </w:pPr>
          <w:hyperlink w:anchor="_Toc94600317" w:history="1">
            <w:r w:rsidR="00FC4EEF" w:rsidRPr="00FC5DB7">
              <w:rPr>
                <w:rStyle w:val="Hyperlink"/>
              </w:rPr>
              <w:t>2.4.1</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1: Standaardlevering (A-B)</w:t>
            </w:r>
            <w:r w:rsidR="00FC4EEF">
              <w:rPr>
                <w:webHidden/>
              </w:rPr>
              <w:tab/>
            </w:r>
            <w:r w:rsidR="00FC4EEF">
              <w:rPr>
                <w:webHidden/>
              </w:rPr>
              <w:fldChar w:fldCharType="begin"/>
            </w:r>
            <w:r w:rsidR="00FC4EEF">
              <w:rPr>
                <w:webHidden/>
              </w:rPr>
              <w:instrText xml:space="preserve"> PAGEREF _Toc94600317 \h </w:instrText>
            </w:r>
            <w:r w:rsidR="00FC4EEF">
              <w:rPr>
                <w:webHidden/>
              </w:rPr>
            </w:r>
            <w:r w:rsidR="00FC4EEF">
              <w:rPr>
                <w:webHidden/>
              </w:rPr>
              <w:fldChar w:fldCharType="separate"/>
            </w:r>
            <w:r w:rsidR="00FC4EEF">
              <w:rPr>
                <w:webHidden/>
              </w:rPr>
              <w:t>19</w:t>
            </w:r>
            <w:r w:rsidR="00FC4EEF">
              <w:rPr>
                <w:webHidden/>
              </w:rPr>
              <w:fldChar w:fldCharType="end"/>
            </w:r>
          </w:hyperlink>
        </w:p>
        <w:p w14:paraId="44C78707" w14:textId="7BB9709F" w:rsidR="00FC4EEF" w:rsidRDefault="00000000" w:rsidP="00FC4EEF">
          <w:pPr>
            <w:pStyle w:val="Inhopg3"/>
            <w:rPr>
              <w:rFonts w:asciiTheme="minorHAnsi" w:eastAsiaTheme="minorEastAsia" w:hAnsiTheme="minorHAnsi" w:cstheme="minorBidi"/>
              <w:snapToGrid/>
              <w:kern w:val="0"/>
              <w:sz w:val="22"/>
              <w:szCs w:val="22"/>
              <w:lang w:eastAsia="nl-NL"/>
            </w:rPr>
          </w:pPr>
          <w:hyperlink w:anchor="_Toc94600318" w:history="1">
            <w:r w:rsidR="00FC4EEF" w:rsidRPr="00FC5DB7">
              <w:rPr>
                <w:rStyle w:val="Hyperlink"/>
              </w:rPr>
              <w:t>2.4.2</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2: Twee leveringen (AB-BC)</w:t>
            </w:r>
            <w:r w:rsidR="00FC4EEF">
              <w:rPr>
                <w:webHidden/>
              </w:rPr>
              <w:tab/>
            </w:r>
            <w:r w:rsidR="00FC4EEF">
              <w:rPr>
                <w:webHidden/>
              </w:rPr>
              <w:fldChar w:fldCharType="begin"/>
            </w:r>
            <w:r w:rsidR="00FC4EEF">
              <w:rPr>
                <w:webHidden/>
              </w:rPr>
              <w:instrText xml:space="preserve"> PAGEREF _Toc94600318 \h </w:instrText>
            </w:r>
            <w:r w:rsidR="00FC4EEF">
              <w:rPr>
                <w:webHidden/>
              </w:rPr>
            </w:r>
            <w:r w:rsidR="00FC4EEF">
              <w:rPr>
                <w:webHidden/>
              </w:rPr>
              <w:fldChar w:fldCharType="separate"/>
            </w:r>
            <w:r w:rsidR="00FC4EEF">
              <w:rPr>
                <w:webHidden/>
              </w:rPr>
              <w:t>25</w:t>
            </w:r>
            <w:r w:rsidR="00FC4EEF">
              <w:rPr>
                <w:webHidden/>
              </w:rPr>
              <w:fldChar w:fldCharType="end"/>
            </w:r>
          </w:hyperlink>
        </w:p>
        <w:p w14:paraId="3593E70B" w14:textId="5DEC009D" w:rsidR="00FC4EEF" w:rsidRDefault="00000000" w:rsidP="00FC4EEF">
          <w:pPr>
            <w:pStyle w:val="Inhopg3"/>
            <w:rPr>
              <w:rFonts w:asciiTheme="minorHAnsi" w:eastAsiaTheme="minorEastAsia" w:hAnsiTheme="minorHAnsi" w:cstheme="minorBidi"/>
              <w:snapToGrid/>
              <w:kern w:val="0"/>
              <w:sz w:val="22"/>
              <w:szCs w:val="22"/>
              <w:lang w:eastAsia="nl-NL"/>
            </w:rPr>
          </w:pPr>
          <w:hyperlink w:anchor="_Toc94600319" w:history="1">
            <w:r w:rsidR="00FC4EEF" w:rsidRPr="00FC5DB7">
              <w:rPr>
                <w:rStyle w:val="Hyperlink"/>
              </w:rPr>
              <w:t>2.4.3</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3: Verkoop rechten uit koopovereenkomst met cessie (ABC)</w:t>
            </w:r>
            <w:r w:rsidR="00FC4EEF">
              <w:rPr>
                <w:webHidden/>
              </w:rPr>
              <w:tab/>
            </w:r>
            <w:r w:rsidR="00FC4EEF">
              <w:rPr>
                <w:webHidden/>
              </w:rPr>
              <w:fldChar w:fldCharType="begin"/>
            </w:r>
            <w:r w:rsidR="00FC4EEF">
              <w:rPr>
                <w:webHidden/>
              </w:rPr>
              <w:instrText xml:space="preserve"> PAGEREF _Toc94600319 \h </w:instrText>
            </w:r>
            <w:r w:rsidR="00FC4EEF">
              <w:rPr>
                <w:webHidden/>
              </w:rPr>
            </w:r>
            <w:r w:rsidR="00FC4EEF">
              <w:rPr>
                <w:webHidden/>
              </w:rPr>
              <w:fldChar w:fldCharType="separate"/>
            </w:r>
            <w:r w:rsidR="00FC4EEF">
              <w:rPr>
                <w:webHidden/>
              </w:rPr>
              <w:t>33</w:t>
            </w:r>
            <w:r w:rsidR="00FC4EEF">
              <w:rPr>
                <w:webHidden/>
              </w:rPr>
              <w:fldChar w:fldCharType="end"/>
            </w:r>
          </w:hyperlink>
        </w:p>
        <w:p w14:paraId="06136020" w14:textId="5251A679" w:rsidR="00FC4EEF" w:rsidRDefault="00000000" w:rsidP="00FC4EEF">
          <w:pPr>
            <w:pStyle w:val="Inhopg3"/>
            <w:rPr>
              <w:rFonts w:asciiTheme="minorHAnsi" w:eastAsiaTheme="minorEastAsia" w:hAnsiTheme="minorHAnsi" w:cstheme="minorBidi"/>
              <w:snapToGrid/>
              <w:kern w:val="0"/>
              <w:sz w:val="22"/>
              <w:szCs w:val="22"/>
              <w:lang w:eastAsia="nl-NL"/>
            </w:rPr>
          </w:pPr>
          <w:hyperlink w:anchor="_Toc94600320" w:history="1">
            <w:r w:rsidR="00FC4EEF" w:rsidRPr="00FC5DB7">
              <w:rPr>
                <w:rStyle w:val="Hyperlink"/>
              </w:rPr>
              <w:t>2.4.4</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4: Verkoop rechten uit koopovereenkomst met indeplaatsstelling (ABC)</w:t>
            </w:r>
            <w:r w:rsidR="00FC4EEF">
              <w:rPr>
                <w:webHidden/>
              </w:rPr>
              <w:tab/>
            </w:r>
            <w:r w:rsidR="00FC4EEF">
              <w:rPr>
                <w:webHidden/>
              </w:rPr>
              <w:fldChar w:fldCharType="begin"/>
            </w:r>
            <w:r w:rsidR="00FC4EEF">
              <w:rPr>
                <w:webHidden/>
              </w:rPr>
              <w:instrText xml:space="preserve"> PAGEREF _Toc94600320 \h </w:instrText>
            </w:r>
            <w:r w:rsidR="00FC4EEF">
              <w:rPr>
                <w:webHidden/>
              </w:rPr>
            </w:r>
            <w:r w:rsidR="00FC4EEF">
              <w:rPr>
                <w:webHidden/>
              </w:rPr>
              <w:fldChar w:fldCharType="separate"/>
            </w:r>
            <w:r w:rsidR="00FC4EEF">
              <w:rPr>
                <w:webHidden/>
              </w:rPr>
              <w:t>41</w:t>
            </w:r>
            <w:r w:rsidR="00FC4EEF">
              <w:rPr>
                <w:webHidden/>
              </w:rPr>
              <w:fldChar w:fldCharType="end"/>
            </w:r>
          </w:hyperlink>
        </w:p>
        <w:p w14:paraId="305B57E9" w14:textId="45AE8198"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21" w:history="1">
            <w:r w:rsidR="00FC4EEF" w:rsidRPr="00FC5DB7">
              <w:rPr>
                <w:rStyle w:val="Hyperlink"/>
                <w:lang w:val="en-US"/>
              </w:rPr>
              <w:t>2.5</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Keuzeblok Verdeling</w:t>
            </w:r>
            <w:r w:rsidR="00FC4EEF">
              <w:rPr>
                <w:webHidden/>
              </w:rPr>
              <w:tab/>
            </w:r>
            <w:r w:rsidR="00FC4EEF">
              <w:rPr>
                <w:webHidden/>
              </w:rPr>
              <w:fldChar w:fldCharType="begin"/>
            </w:r>
            <w:r w:rsidR="00FC4EEF">
              <w:rPr>
                <w:webHidden/>
              </w:rPr>
              <w:instrText xml:space="preserve"> PAGEREF _Toc94600321 \h </w:instrText>
            </w:r>
            <w:r w:rsidR="00FC4EEF">
              <w:rPr>
                <w:webHidden/>
              </w:rPr>
            </w:r>
            <w:r w:rsidR="00FC4EEF">
              <w:rPr>
                <w:webHidden/>
              </w:rPr>
              <w:fldChar w:fldCharType="separate"/>
            </w:r>
            <w:r w:rsidR="00FC4EEF">
              <w:rPr>
                <w:webHidden/>
              </w:rPr>
              <w:t>45</w:t>
            </w:r>
            <w:r w:rsidR="00FC4EEF">
              <w:rPr>
                <w:webHidden/>
              </w:rPr>
              <w:fldChar w:fldCharType="end"/>
            </w:r>
          </w:hyperlink>
        </w:p>
        <w:p w14:paraId="3B484688" w14:textId="660FF499" w:rsidR="00FC4EEF" w:rsidRDefault="00000000" w:rsidP="00FC4EEF">
          <w:pPr>
            <w:pStyle w:val="Inhopg3"/>
            <w:rPr>
              <w:rFonts w:asciiTheme="minorHAnsi" w:eastAsiaTheme="minorEastAsia" w:hAnsiTheme="minorHAnsi" w:cstheme="minorBidi"/>
              <w:snapToGrid/>
              <w:kern w:val="0"/>
              <w:sz w:val="22"/>
              <w:szCs w:val="22"/>
              <w:lang w:eastAsia="nl-NL"/>
            </w:rPr>
          </w:pPr>
          <w:hyperlink w:anchor="_Toc94600322" w:history="1">
            <w:r w:rsidR="00FC4EEF" w:rsidRPr="00FC5DB7">
              <w:rPr>
                <w:rStyle w:val="Hyperlink"/>
              </w:rPr>
              <w:t>2.5.1</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1: gelijke verdeling van de aandelen over de verkrijgende personen</w:t>
            </w:r>
            <w:r w:rsidR="00FC4EEF">
              <w:rPr>
                <w:webHidden/>
              </w:rPr>
              <w:tab/>
            </w:r>
            <w:r w:rsidR="00FC4EEF">
              <w:rPr>
                <w:webHidden/>
              </w:rPr>
              <w:fldChar w:fldCharType="begin"/>
            </w:r>
            <w:r w:rsidR="00FC4EEF">
              <w:rPr>
                <w:webHidden/>
              </w:rPr>
              <w:instrText xml:space="preserve"> PAGEREF _Toc94600322 \h </w:instrText>
            </w:r>
            <w:r w:rsidR="00FC4EEF">
              <w:rPr>
                <w:webHidden/>
              </w:rPr>
            </w:r>
            <w:r w:rsidR="00FC4EEF">
              <w:rPr>
                <w:webHidden/>
              </w:rPr>
              <w:fldChar w:fldCharType="separate"/>
            </w:r>
            <w:r w:rsidR="00FC4EEF">
              <w:rPr>
                <w:webHidden/>
              </w:rPr>
              <w:t>45</w:t>
            </w:r>
            <w:r w:rsidR="00FC4EEF">
              <w:rPr>
                <w:webHidden/>
              </w:rPr>
              <w:fldChar w:fldCharType="end"/>
            </w:r>
          </w:hyperlink>
        </w:p>
        <w:p w14:paraId="5EC6B4C8" w14:textId="42757A5A" w:rsidR="00FC4EEF" w:rsidRDefault="00000000" w:rsidP="00FC4EEF">
          <w:pPr>
            <w:pStyle w:val="Inhopg3"/>
            <w:rPr>
              <w:rFonts w:asciiTheme="minorHAnsi" w:eastAsiaTheme="minorEastAsia" w:hAnsiTheme="minorHAnsi" w:cstheme="minorBidi"/>
              <w:snapToGrid/>
              <w:kern w:val="0"/>
              <w:sz w:val="22"/>
              <w:szCs w:val="22"/>
              <w:lang w:eastAsia="nl-NL"/>
            </w:rPr>
          </w:pPr>
          <w:hyperlink w:anchor="_Toc94600324" w:history="1">
            <w:r w:rsidR="00FC4EEF" w:rsidRPr="00FC5DB7">
              <w:rPr>
                <w:rStyle w:val="Hyperlink"/>
              </w:rPr>
              <w:t>2.5.2</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2: ongelijke verdeling van de aandelen over de verkrijgende personen</w:t>
            </w:r>
            <w:r w:rsidR="00FC4EEF">
              <w:rPr>
                <w:webHidden/>
              </w:rPr>
              <w:tab/>
            </w:r>
            <w:r w:rsidR="00FC4EEF">
              <w:rPr>
                <w:webHidden/>
              </w:rPr>
              <w:fldChar w:fldCharType="begin"/>
            </w:r>
            <w:r w:rsidR="00FC4EEF">
              <w:rPr>
                <w:webHidden/>
              </w:rPr>
              <w:instrText xml:space="preserve"> PAGEREF _Toc94600324 \h </w:instrText>
            </w:r>
            <w:r w:rsidR="00FC4EEF">
              <w:rPr>
                <w:webHidden/>
              </w:rPr>
            </w:r>
            <w:r w:rsidR="00FC4EEF">
              <w:rPr>
                <w:webHidden/>
              </w:rPr>
              <w:fldChar w:fldCharType="separate"/>
            </w:r>
            <w:r w:rsidR="00FC4EEF">
              <w:rPr>
                <w:webHidden/>
              </w:rPr>
              <w:t>48</w:t>
            </w:r>
            <w:r w:rsidR="00FC4EEF">
              <w:rPr>
                <w:webHidden/>
              </w:rPr>
              <w:fldChar w:fldCharType="end"/>
            </w:r>
          </w:hyperlink>
        </w:p>
        <w:p w14:paraId="081253A5" w14:textId="39A85F6E" w:rsidR="00FC4EEF" w:rsidRDefault="00000000" w:rsidP="00FC4EEF">
          <w:pPr>
            <w:pStyle w:val="Inhopg3"/>
            <w:rPr>
              <w:rFonts w:asciiTheme="minorHAnsi" w:eastAsiaTheme="minorEastAsia" w:hAnsiTheme="minorHAnsi" w:cstheme="minorBidi"/>
              <w:snapToGrid/>
              <w:kern w:val="0"/>
              <w:sz w:val="22"/>
              <w:szCs w:val="22"/>
              <w:lang w:eastAsia="nl-NL"/>
            </w:rPr>
          </w:pPr>
          <w:hyperlink w:anchor="_Toc94600325" w:history="1">
            <w:r w:rsidR="00FC4EEF" w:rsidRPr="00FC5DB7">
              <w:rPr>
                <w:rStyle w:val="Hyperlink"/>
              </w:rPr>
              <w:t>Variant 3: ongelijke verdeling van de aandelen over de verkrijgende partijen (op partij-niveau)</w:t>
            </w:r>
            <w:r w:rsidR="00FC4EEF">
              <w:rPr>
                <w:webHidden/>
              </w:rPr>
              <w:tab/>
            </w:r>
            <w:r w:rsidR="00FC4EEF">
              <w:rPr>
                <w:webHidden/>
              </w:rPr>
              <w:fldChar w:fldCharType="begin"/>
            </w:r>
            <w:r w:rsidR="00FC4EEF">
              <w:rPr>
                <w:webHidden/>
              </w:rPr>
              <w:instrText xml:space="preserve"> PAGEREF _Toc94600325 \h </w:instrText>
            </w:r>
            <w:r w:rsidR="00FC4EEF">
              <w:rPr>
                <w:webHidden/>
              </w:rPr>
            </w:r>
            <w:r w:rsidR="00FC4EEF">
              <w:rPr>
                <w:webHidden/>
              </w:rPr>
              <w:fldChar w:fldCharType="separate"/>
            </w:r>
            <w:r w:rsidR="00FC4EEF">
              <w:rPr>
                <w:webHidden/>
              </w:rPr>
              <w:t>53</w:t>
            </w:r>
            <w:r w:rsidR="00FC4EEF">
              <w:rPr>
                <w:webHidden/>
              </w:rPr>
              <w:fldChar w:fldCharType="end"/>
            </w:r>
          </w:hyperlink>
        </w:p>
        <w:p w14:paraId="421FA580" w14:textId="7E9F2E57"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26" w:history="1">
            <w:r w:rsidR="00FC4EEF" w:rsidRPr="00FC5DB7">
              <w:rPr>
                <w:rStyle w:val="Hyperlink"/>
              </w:rPr>
              <w:t>2.6</w:t>
            </w:r>
            <w:r w:rsidR="00FC4EEF">
              <w:rPr>
                <w:rFonts w:asciiTheme="minorHAnsi" w:eastAsiaTheme="minorEastAsia" w:hAnsiTheme="minorHAnsi" w:cstheme="minorBidi"/>
                <w:snapToGrid/>
                <w:kern w:val="0"/>
                <w:sz w:val="22"/>
                <w:szCs w:val="22"/>
                <w:lang w:eastAsia="nl-NL"/>
              </w:rPr>
              <w:tab/>
            </w:r>
            <w:r w:rsidR="00FC4EEF" w:rsidRPr="00FC5DB7">
              <w:rPr>
                <w:rStyle w:val="Hyperlink"/>
              </w:rPr>
              <w:t>Inschrijving koop</w:t>
            </w:r>
            <w:r w:rsidR="00FC4EEF">
              <w:rPr>
                <w:webHidden/>
              </w:rPr>
              <w:tab/>
            </w:r>
            <w:r w:rsidR="00FC4EEF">
              <w:rPr>
                <w:webHidden/>
              </w:rPr>
              <w:fldChar w:fldCharType="begin"/>
            </w:r>
            <w:r w:rsidR="00FC4EEF">
              <w:rPr>
                <w:webHidden/>
              </w:rPr>
              <w:instrText xml:space="preserve"> PAGEREF _Toc94600326 \h </w:instrText>
            </w:r>
            <w:r w:rsidR="00FC4EEF">
              <w:rPr>
                <w:webHidden/>
              </w:rPr>
            </w:r>
            <w:r w:rsidR="00FC4EEF">
              <w:rPr>
                <w:webHidden/>
              </w:rPr>
              <w:fldChar w:fldCharType="separate"/>
            </w:r>
            <w:r w:rsidR="00FC4EEF">
              <w:rPr>
                <w:webHidden/>
              </w:rPr>
              <w:t>54</w:t>
            </w:r>
            <w:r w:rsidR="00FC4EEF">
              <w:rPr>
                <w:webHidden/>
              </w:rPr>
              <w:fldChar w:fldCharType="end"/>
            </w:r>
          </w:hyperlink>
        </w:p>
        <w:p w14:paraId="531D010E" w14:textId="1DE451F9"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27" w:history="1">
            <w:r w:rsidR="00FC4EEF" w:rsidRPr="00FC5DB7">
              <w:rPr>
                <w:rStyle w:val="Hyperlink"/>
              </w:rPr>
              <w:t>2.7</w:t>
            </w:r>
            <w:r w:rsidR="00FC4EEF">
              <w:rPr>
                <w:rFonts w:asciiTheme="minorHAnsi" w:eastAsiaTheme="minorEastAsia" w:hAnsiTheme="minorHAnsi" w:cstheme="minorBidi"/>
                <w:snapToGrid/>
                <w:kern w:val="0"/>
                <w:sz w:val="22"/>
                <w:szCs w:val="22"/>
                <w:lang w:eastAsia="nl-NL"/>
              </w:rPr>
              <w:tab/>
            </w:r>
            <w:r w:rsidR="00FC4EEF" w:rsidRPr="00FC5DB7">
              <w:rPr>
                <w:rStyle w:val="Hyperlink"/>
              </w:rPr>
              <w:t>Koopprijs</w:t>
            </w:r>
            <w:r w:rsidR="00FC4EEF">
              <w:rPr>
                <w:webHidden/>
              </w:rPr>
              <w:tab/>
            </w:r>
            <w:r w:rsidR="00FC4EEF">
              <w:rPr>
                <w:webHidden/>
              </w:rPr>
              <w:fldChar w:fldCharType="begin"/>
            </w:r>
            <w:r w:rsidR="00FC4EEF">
              <w:rPr>
                <w:webHidden/>
              </w:rPr>
              <w:instrText xml:space="preserve"> PAGEREF _Toc94600327 \h </w:instrText>
            </w:r>
            <w:r w:rsidR="00FC4EEF">
              <w:rPr>
                <w:webHidden/>
              </w:rPr>
            </w:r>
            <w:r w:rsidR="00FC4EEF">
              <w:rPr>
                <w:webHidden/>
              </w:rPr>
              <w:fldChar w:fldCharType="separate"/>
            </w:r>
            <w:r w:rsidR="00FC4EEF">
              <w:rPr>
                <w:webHidden/>
              </w:rPr>
              <w:t>56</w:t>
            </w:r>
            <w:r w:rsidR="00FC4EEF">
              <w:rPr>
                <w:webHidden/>
              </w:rPr>
              <w:fldChar w:fldCharType="end"/>
            </w:r>
          </w:hyperlink>
        </w:p>
        <w:p w14:paraId="1ABE62F6" w14:textId="0846F0DC" w:rsidR="00FC4EEF" w:rsidRDefault="00000000" w:rsidP="00FC4EEF">
          <w:pPr>
            <w:pStyle w:val="Inhopg3"/>
            <w:rPr>
              <w:rFonts w:asciiTheme="minorHAnsi" w:eastAsiaTheme="minorEastAsia" w:hAnsiTheme="minorHAnsi" w:cstheme="minorBidi"/>
              <w:snapToGrid/>
              <w:kern w:val="0"/>
              <w:sz w:val="22"/>
              <w:szCs w:val="22"/>
              <w:lang w:eastAsia="nl-NL"/>
            </w:rPr>
          </w:pPr>
          <w:hyperlink w:anchor="_Toc94600331" w:history="1">
            <w:r w:rsidR="00FC4EEF" w:rsidRPr="00FC5DB7">
              <w:rPr>
                <w:rStyle w:val="Hyperlink"/>
              </w:rPr>
              <w:t>2.7.1</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1: één koopprijs</w:t>
            </w:r>
            <w:r w:rsidR="00FC4EEF">
              <w:rPr>
                <w:webHidden/>
              </w:rPr>
              <w:tab/>
            </w:r>
            <w:r w:rsidR="00FC4EEF">
              <w:rPr>
                <w:webHidden/>
              </w:rPr>
              <w:fldChar w:fldCharType="begin"/>
            </w:r>
            <w:r w:rsidR="00FC4EEF">
              <w:rPr>
                <w:webHidden/>
              </w:rPr>
              <w:instrText xml:space="preserve"> PAGEREF _Toc94600331 \h </w:instrText>
            </w:r>
            <w:r w:rsidR="00FC4EEF">
              <w:rPr>
                <w:webHidden/>
              </w:rPr>
            </w:r>
            <w:r w:rsidR="00FC4EEF">
              <w:rPr>
                <w:webHidden/>
              </w:rPr>
              <w:fldChar w:fldCharType="separate"/>
            </w:r>
            <w:r w:rsidR="00FC4EEF">
              <w:rPr>
                <w:webHidden/>
              </w:rPr>
              <w:t>58</w:t>
            </w:r>
            <w:r w:rsidR="00FC4EEF">
              <w:rPr>
                <w:webHidden/>
              </w:rPr>
              <w:fldChar w:fldCharType="end"/>
            </w:r>
          </w:hyperlink>
        </w:p>
        <w:p w14:paraId="14E727EC" w14:textId="450D1CBF" w:rsidR="00FC4EEF" w:rsidRDefault="00000000" w:rsidP="00FC4EEF">
          <w:pPr>
            <w:pStyle w:val="Inhopg3"/>
            <w:rPr>
              <w:rFonts w:asciiTheme="minorHAnsi" w:eastAsiaTheme="minorEastAsia" w:hAnsiTheme="minorHAnsi" w:cstheme="minorBidi"/>
              <w:snapToGrid/>
              <w:kern w:val="0"/>
              <w:sz w:val="22"/>
              <w:szCs w:val="22"/>
              <w:lang w:eastAsia="nl-NL"/>
            </w:rPr>
          </w:pPr>
          <w:hyperlink w:anchor="_Toc94600332" w:history="1">
            <w:r w:rsidR="00FC4EEF" w:rsidRPr="00FC5DB7">
              <w:rPr>
                <w:rStyle w:val="Hyperlink"/>
              </w:rPr>
              <w:t>2.7.2</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2: twee koopprijzen</w:t>
            </w:r>
            <w:r w:rsidR="00FC4EEF">
              <w:rPr>
                <w:webHidden/>
              </w:rPr>
              <w:tab/>
            </w:r>
            <w:r w:rsidR="00FC4EEF">
              <w:rPr>
                <w:webHidden/>
              </w:rPr>
              <w:fldChar w:fldCharType="begin"/>
            </w:r>
            <w:r w:rsidR="00FC4EEF">
              <w:rPr>
                <w:webHidden/>
              </w:rPr>
              <w:instrText xml:space="preserve"> PAGEREF _Toc94600332 \h </w:instrText>
            </w:r>
            <w:r w:rsidR="00FC4EEF">
              <w:rPr>
                <w:webHidden/>
              </w:rPr>
            </w:r>
            <w:r w:rsidR="00FC4EEF">
              <w:rPr>
                <w:webHidden/>
              </w:rPr>
              <w:fldChar w:fldCharType="separate"/>
            </w:r>
            <w:r w:rsidR="00FC4EEF">
              <w:rPr>
                <w:webHidden/>
              </w:rPr>
              <w:t>73</w:t>
            </w:r>
            <w:r w:rsidR="00FC4EEF">
              <w:rPr>
                <w:webHidden/>
              </w:rPr>
              <w:fldChar w:fldCharType="end"/>
            </w:r>
          </w:hyperlink>
        </w:p>
        <w:p w14:paraId="02F35730" w14:textId="39F4B0B2"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33" w:history="1">
            <w:r w:rsidR="00FC4EEF" w:rsidRPr="00FC5DB7">
              <w:rPr>
                <w:rStyle w:val="Hyperlink"/>
              </w:rPr>
              <w:t>2.8</w:t>
            </w:r>
            <w:r w:rsidR="00FC4EEF">
              <w:rPr>
                <w:rFonts w:asciiTheme="minorHAnsi" w:eastAsiaTheme="minorEastAsia" w:hAnsiTheme="minorHAnsi" w:cstheme="minorBidi"/>
                <w:snapToGrid/>
                <w:kern w:val="0"/>
                <w:sz w:val="22"/>
                <w:szCs w:val="22"/>
                <w:lang w:eastAsia="nl-NL"/>
              </w:rPr>
              <w:tab/>
            </w:r>
            <w:r w:rsidR="00FC4EEF" w:rsidRPr="00FC5DB7">
              <w:rPr>
                <w:rStyle w:val="Hyperlink"/>
              </w:rPr>
              <w:t>Opgave bestuur Vereniging van Eigenaars</w:t>
            </w:r>
            <w:r w:rsidR="00FC4EEF">
              <w:rPr>
                <w:webHidden/>
              </w:rPr>
              <w:tab/>
            </w:r>
            <w:r w:rsidR="00FC4EEF">
              <w:rPr>
                <w:webHidden/>
              </w:rPr>
              <w:fldChar w:fldCharType="begin"/>
            </w:r>
            <w:r w:rsidR="00FC4EEF">
              <w:rPr>
                <w:webHidden/>
              </w:rPr>
              <w:instrText xml:space="preserve"> PAGEREF _Toc94600333 \h </w:instrText>
            </w:r>
            <w:r w:rsidR="00FC4EEF">
              <w:rPr>
                <w:webHidden/>
              </w:rPr>
            </w:r>
            <w:r w:rsidR="00FC4EEF">
              <w:rPr>
                <w:webHidden/>
              </w:rPr>
              <w:fldChar w:fldCharType="separate"/>
            </w:r>
            <w:r w:rsidR="00FC4EEF">
              <w:rPr>
                <w:webHidden/>
              </w:rPr>
              <w:t>94</w:t>
            </w:r>
            <w:r w:rsidR="00FC4EEF">
              <w:rPr>
                <w:webHidden/>
              </w:rPr>
              <w:fldChar w:fldCharType="end"/>
            </w:r>
          </w:hyperlink>
        </w:p>
        <w:p w14:paraId="4C6486BB" w14:textId="10125DB8"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34" w:history="1">
            <w:r w:rsidR="00FC4EEF" w:rsidRPr="00FC5DB7">
              <w:rPr>
                <w:rStyle w:val="Hyperlink"/>
              </w:rPr>
              <w:t>2.9</w:t>
            </w:r>
            <w:r w:rsidR="00FC4EEF">
              <w:rPr>
                <w:rFonts w:asciiTheme="minorHAnsi" w:eastAsiaTheme="minorEastAsia" w:hAnsiTheme="minorHAnsi" w:cstheme="minorBidi"/>
                <w:snapToGrid/>
                <w:kern w:val="0"/>
                <w:sz w:val="22"/>
                <w:szCs w:val="22"/>
                <w:lang w:eastAsia="nl-NL"/>
              </w:rPr>
              <w:tab/>
            </w:r>
            <w:r w:rsidR="00FC4EEF" w:rsidRPr="00FC5DB7">
              <w:rPr>
                <w:rStyle w:val="Hyperlink"/>
              </w:rPr>
              <w:t>Erfpachtcanon</w:t>
            </w:r>
            <w:r w:rsidR="00FC4EEF">
              <w:rPr>
                <w:webHidden/>
              </w:rPr>
              <w:tab/>
            </w:r>
            <w:r w:rsidR="00FC4EEF">
              <w:rPr>
                <w:webHidden/>
              </w:rPr>
              <w:fldChar w:fldCharType="begin"/>
            </w:r>
            <w:r w:rsidR="00FC4EEF">
              <w:rPr>
                <w:webHidden/>
              </w:rPr>
              <w:instrText xml:space="preserve"> PAGEREF _Toc94600334 \h </w:instrText>
            </w:r>
            <w:r w:rsidR="00FC4EEF">
              <w:rPr>
                <w:webHidden/>
              </w:rPr>
            </w:r>
            <w:r w:rsidR="00FC4EEF">
              <w:rPr>
                <w:webHidden/>
              </w:rPr>
              <w:fldChar w:fldCharType="separate"/>
            </w:r>
            <w:r w:rsidR="00FC4EEF">
              <w:rPr>
                <w:webHidden/>
              </w:rPr>
              <w:t>97</w:t>
            </w:r>
            <w:r w:rsidR="00FC4EEF">
              <w:rPr>
                <w:webHidden/>
              </w:rPr>
              <w:fldChar w:fldCharType="end"/>
            </w:r>
          </w:hyperlink>
        </w:p>
        <w:p w14:paraId="479199EA" w14:textId="6C377E9D"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35" w:history="1">
            <w:r w:rsidR="00FC4EEF" w:rsidRPr="00FC5DB7">
              <w:rPr>
                <w:rStyle w:val="Hyperlink"/>
              </w:rPr>
              <w:t>2.10</w:t>
            </w:r>
            <w:r w:rsidR="00FC4EEF">
              <w:rPr>
                <w:rFonts w:asciiTheme="minorHAnsi" w:eastAsiaTheme="minorEastAsia" w:hAnsiTheme="minorHAnsi" w:cstheme="minorBidi"/>
                <w:snapToGrid/>
                <w:kern w:val="0"/>
                <w:sz w:val="22"/>
                <w:szCs w:val="22"/>
                <w:lang w:eastAsia="nl-NL"/>
              </w:rPr>
              <w:tab/>
            </w:r>
            <w:r w:rsidR="00FC4EEF" w:rsidRPr="00FC5DB7">
              <w:rPr>
                <w:rStyle w:val="Hyperlink"/>
              </w:rPr>
              <w:t>Koopoptie</w:t>
            </w:r>
            <w:r w:rsidR="00FC4EEF">
              <w:rPr>
                <w:webHidden/>
              </w:rPr>
              <w:tab/>
            </w:r>
            <w:r w:rsidR="00FC4EEF">
              <w:rPr>
                <w:webHidden/>
              </w:rPr>
              <w:fldChar w:fldCharType="begin"/>
            </w:r>
            <w:r w:rsidR="00FC4EEF">
              <w:rPr>
                <w:webHidden/>
              </w:rPr>
              <w:instrText xml:space="preserve"> PAGEREF _Toc94600335 \h </w:instrText>
            </w:r>
            <w:r w:rsidR="00FC4EEF">
              <w:rPr>
                <w:webHidden/>
              </w:rPr>
            </w:r>
            <w:r w:rsidR="00FC4EEF">
              <w:rPr>
                <w:webHidden/>
              </w:rPr>
              <w:fldChar w:fldCharType="separate"/>
            </w:r>
            <w:r w:rsidR="00FC4EEF">
              <w:rPr>
                <w:webHidden/>
              </w:rPr>
              <w:t>98</w:t>
            </w:r>
            <w:r w:rsidR="00FC4EEF">
              <w:rPr>
                <w:webHidden/>
              </w:rPr>
              <w:fldChar w:fldCharType="end"/>
            </w:r>
          </w:hyperlink>
        </w:p>
        <w:p w14:paraId="37CA78A8" w14:textId="07D702A0"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36" w:history="1">
            <w:r w:rsidR="00FC4EEF" w:rsidRPr="00FC5DB7">
              <w:rPr>
                <w:rStyle w:val="Hyperlink"/>
                <w:lang w:val="en-US"/>
              </w:rPr>
              <w:t>2.11</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Vestiging erfdienstbaarheden</w:t>
            </w:r>
            <w:r w:rsidR="00FC4EEF">
              <w:rPr>
                <w:webHidden/>
              </w:rPr>
              <w:tab/>
            </w:r>
            <w:r w:rsidR="00FC4EEF">
              <w:rPr>
                <w:webHidden/>
              </w:rPr>
              <w:fldChar w:fldCharType="begin"/>
            </w:r>
            <w:r w:rsidR="00FC4EEF">
              <w:rPr>
                <w:webHidden/>
              </w:rPr>
              <w:instrText xml:space="preserve"> PAGEREF _Toc94600336 \h </w:instrText>
            </w:r>
            <w:r w:rsidR="00FC4EEF">
              <w:rPr>
                <w:webHidden/>
              </w:rPr>
            </w:r>
            <w:r w:rsidR="00FC4EEF">
              <w:rPr>
                <w:webHidden/>
              </w:rPr>
              <w:fldChar w:fldCharType="separate"/>
            </w:r>
            <w:r w:rsidR="00FC4EEF">
              <w:rPr>
                <w:webHidden/>
              </w:rPr>
              <w:t>101</w:t>
            </w:r>
            <w:r w:rsidR="00FC4EEF">
              <w:rPr>
                <w:webHidden/>
              </w:rPr>
              <w:fldChar w:fldCharType="end"/>
            </w:r>
          </w:hyperlink>
        </w:p>
        <w:p w14:paraId="6D8385EB" w14:textId="16999121" w:rsidR="00FC4EEF" w:rsidRDefault="00000000" w:rsidP="00FC4EEF">
          <w:pPr>
            <w:pStyle w:val="Inhopg3"/>
            <w:rPr>
              <w:rFonts w:asciiTheme="minorHAnsi" w:eastAsiaTheme="minorEastAsia" w:hAnsiTheme="minorHAnsi" w:cstheme="minorBidi"/>
              <w:snapToGrid/>
              <w:kern w:val="0"/>
              <w:sz w:val="22"/>
              <w:szCs w:val="22"/>
              <w:lang w:eastAsia="nl-NL"/>
            </w:rPr>
          </w:pPr>
          <w:hyperlink w:anchor="_Toc94600338" w:history="1">
            <w:r w:rsidR="00FC4EEF" w:rsidRPr="00FC5DB7">
              <w:rPr>
                <w:rStyle w:val="Hyperlink"/>
              </w:rPr>
              <w:t>2.11.1</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1: Vestiging erfdienstbaarheden ten behoeve en ten laste van</w:t>
            </w:r>
            <w:r w:rsidR="00FC4EEF">
              <w:rPr>
                <w:webHidden/>
              </w:rPr>
              <w:tab/>
            </w:r>
            <w:r w:rsidR="00FC4EEF">
              <w:rPr>
                <w:webHidden/>
              </w:rPr>
              <w:fldChar w:fldCharType="begin"/>
            </w:r>
            <w:r w:rsidR="00FC4EEF">
              <w:rPr>
                <w:webHidden/>
              </w:rPr>
              <w:instrText xml:space="preserve"> PAGEREF _Toc94600338 \h </w:instrText>
            </w:r>
            <w:r w:rsidR="00FC4EEF">
              <w:rPr>
                <w:webHidden/>
              </w:rPr>
            </w:r>
            <w:r w:rsidR="00FC4EEF">
              <w:rPr>
                <w:webHidden/>
              </w:rPr>
              <w:fldChar w:fldCharType="separate"/>
            </w:r>
            <w:r w:rsidR="00FC4EEF">
              <w:rPr>
                <w:webHidden/>
              </w:rPr>
              <w:t>102</w:t>
            </w:r>
            <w:r w:rsidR="00FC4EEF">
              <w:rPr>
                <w:webHidden/>
              </w:rPr>
              <w:fldChar w:fldCharType="end"/>
            </w:r>
          </w:hyperlink>
        </w:p>
        <w:p w14:paraId="69B56DBF" w14:textId="68C2E18F" w:rsidR="00FC4EEF" w:rsidRDefault="00000000" w:rsidP="00FC4EEF">
          <w:pPr>
            <w:pStyle w:val="Inhopg3"/>
            <w:rPr>
              <w:rFonts w:asciiTheme="minorHAnsi" w:eastAsiaTheme="minorEastAsia" w:hAnsiTheme="minorHAnsi" w:cstheme="minorBidi"/>
              <w:snapToGrid/>
              <w:kern w:val="0"/>
              <w:sz w:val="22"/>
              <w:szCs w:val="22"/>
              <w:lang w:eastAsia="nl-NL"/>
            </w:rPr>
          </w:pPr>
          <w:hyperlink w:anchor="_Toc94600339" w:history="1">
            <w:r w:rsidR="00FC4EEF" w:rsidRPr="00FC5DB7">
              <w:rPr>
                <w:rStyle w:val="Hyperlink"/>
              </w:rPr>
              <w:t>2.11.2</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2: Vestiging erfdienstbaarheden over en weer</w:t>
            </w:r>
            <w:r w:rsidR="00FC4EEF">
              <w:rPr>
                <w:webHidden/>
              </w:rPr>
              <w:tab/>
            </w:r>
            <w:r w:rsidR="00FC4EEF">
              <w:rPr>
                <w:webHidden/>
              </w:rPr>
              <w:fldChar w:fldCharType="begin"/>
            </w:r>
            <w:r w:rsidR="00FC4EEF">
              <w:rPr>
                <w:webHidden/>
              </w:rPr>
              <w:instrText xml:space="preserve"> PAGEREF _Toc94600339 \h </w:instrText>
            </w:r>
            <w:r w:rsidR="00FC4EEF">
              <w:rPr>
                <w:webHidden/>
              </w:rPr>
            </w:r>
            <w:r w:rsidR="00FC4EEF">
              <w:rPr>
                <w:webHidden/>
              </w:rPr>
              <w:fldChar w:fldCharType="separate"/>
            </w:r>
            <w:r w:rsidR="00FC4EEF">
              <w:rPr>
                <w:webHidden/>
              </w:rPr>
              <w:t>107</w:t>
            </w:r>
            <w:r w:rsidR="00FC4EEF">
              <w:rPr>
                <w:webHidden/>
              </w:rPr>
              <w:fldChar w:fldCharType="end"/>
            </w:r>
          </w:hyperlink>
        </w:p>
        <w:p w14:paraId="70402F72" w14:textId="64DB0C6F"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40" w:history="1">
            <w:r w:rsidR="00FC4EEF" w:rsidRPr="00FC5DB7">
              <w:rPr>
                <w:rStyle w:val="Hyperlink"/>
              </w:rPr>
              <w:t>2.12</w:t>
            </w:r>
            <w:r w:rsidR="00FC4EEF">
              <w:rPr>
                <w:rFonts w:asciiTheme="minorHAnsi" w:eastAsiaTheme="minorEastAsia" w:hAnsiTheme="minorHAnsi" w:cstheme="minorBidi"/>
                <w:snapToGrid/>
                <w:kern w:val="0"/>
                <w:sz w:val="22"/>
                <w:szCs w:val="22"/>
                <w:lang w:eastAsia="nl-NL"/>
              </w:rPr>
              <w:tab/>
            </w:r>
            <w:r w:rsidR="00FC4EEF" w:rsidRPr="00FC5DB7">
              <w:rPr>
                <w:rStyle w:val="Hyperlink"/>
              </w:rPr>
              <w:t>Vestiging kwalitatieve verplichtingen</w:t>
            </w:r>
            <w:r w:rsidR="00FC4EEF">
              <w:rPr>
                <w:webHidden/>
              </w:rPr>
              <w:tab/>
            </w:r>
            <w:r w:rsidR="00FC4EEF">
              <w:rPr>
                <w:webHidden/>
              </w:rPr>
              <w:fldChar w:fldCharType="begin"/>
            </w:r>
            <w:r w:rsidR="00FC4EEF">
              <w:rPr>
                <w:webHidden/>
              </w:rPr>
              <w:instrText xml:space="preserve"> PAGEREF _Toc94600340 \h </w:instrText>
            </w:r>
            <w:r w:rsidR="00FC4EEF">
              <w:rPr>
                <w:webHidden/>
              </w:rPr>
            </w:r>
            <w:r w:rsidR="00FC4EEF">
              <w:rPr>
                <w:webHidden/>
              </w:rPr>
              <w:fldChar w:fldCharType="separate"/>
            </w:r>
            <w:r w:rsidR="00FC4EEF">
              <w:rPr>
                <w:webHidden/>
              </w:rPr>
              <w:t>112</w:t>
            </w:r>
            <w:r w:rsidR="00FC4EEF">
              <w:rPr>
                <w:webHidden/>
              </w:rPr>
              <w:fldChar w:fldCharType="end"/>
            </w:r>
          </w:hyperlink>
        </w:p>
        <w:p w14:paraId="69691A4E" w14:textId="4D639C85"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41" w:history="1">
            <w:r w:rsidR="00FC4EEF" w:rsidRPr="00FC5DB7">
              <w:rPr>
                <w:rStyle w:val="Hyperlink"/>
                <w:lang w:val="en-US"/>
              </w:rPr>
              <w:t>2.13</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Vestiging mandeligheid</w:t>
            </w:r>
            <w:r w:rsidR="00FC4EEF">
              <w:rPr>
                <w:webHidden/>
              </w:rPr>
              <w:tab/>
            </w:r>
            <w:r w:rsidR="00FC4EEF">
              <w:rPr>
                <w:webHidden/>
              </w:rPr>
              <w:fldChar w:fldCharType="begin"/>
            </w:r>
            <w:r w:rsidR="00FC4EEF">
              <w:rPr>
                <w:webHidden/>
              </w:rPr>
              <w:instrText xml:space="preserve"> PAGEREF _Toc94600341 \h </w:instrText>
            </w:r>
            <w:r w:rsidR="00FC4EEF">
              <w:rPr>
                <w:webHidden/>
              </w:rPr>
            </w:r>
            <w:r w:rsidR="00FC4EEF">
              <w:rPr>
                <w:webHidden/>
              </w:rPr>
              <w:fldChar w:fldCharType="separate"/>
            </w:r>
            <w:r w:rsidR="00FC4EEF">
              <w:rPr>
                <w:webHidden/>
              </w:rPr>
              <w:t>114</w:t>
            </w:r>
            <w:r w:rsidR="00FC4EEF">
              <w:rPr>
                <w:webHidden/>
              </w:rPr>
              <w:fldChar w:fldCharType="end"/>
            </w:r>
          </w:hyperlink>
        </w:p>
        <w:p w14:paraId="0022FFC7" w14:textId="699CDA33"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42" w:history="1">
            <w:r w:rsidR="00FC4EEF" w:rsidRPr="00FC5DB7">
              <w:rPr>
                <w:rStyle w:val="Hyperlink"/>
              </w:rPr>
              <w:t>2.14</w:t>
            </w:r>
            <w:r w:rsidR="00FC4EEF">
              <w:rPr>
                <w:rFonts w:asciiTheme="minorHAnsi" w:eastAsiaTheme="minorEastAsia" w:hAnsiTheme="minorHAnsi" w:cstheme="minorBidi"/>
                <w:snapToGrid/>
                <w:kern w:val="0"/>
                <w:sz w:val="22"/>
                <w:szCs w:val="22"/>
                <w:lang w:eastAsia="nl-NL"/>
              </w:rPr>
              <w:tab/>
            </w:r>
            <w:r w:rsidR="00FC4EEF" w:rsidRPr="00FC5DB7">
              <w:rPr>
                <w:rStyle w:val="Hyperlink"/>
              </w:rPr>
              <w:t>Woonplaatskeuze</w:t>
            </w:r>
            <w:r w:rsidR="00FC4EEF">
              <w:rPr>
                <w:webHidden/>
              </w:rPr>
              <w:tab/>
            </w:r>
            <w:r w:rsidR="00FC4EEF">
              <w:rPr>
                <w:webHidden/>
              </w:rPr>
              <w:fldChar w:fldCharType="begin"/>
            </w:r>
            <w:r w:rsidR="00FC4EEF">
              <w:rPr>
                <w:webHidden/>
              </w:rPr>
              <w:instrText xml:space="preserve"> PAGEREF _Toc94600342 \h </w:instrText>
            </w:r>
            <w:r w:rsidR="00FC4EEF">
              <w:rPr>
                <w:webHidden/>
              </w:rPr>
            </w:r>
            <w:r w:rsidR="00FC4EEF">
              <w:rPr>
                <w:webHidden/>
              </w:rPr>
              <w:fldChar w:fldCharType="separate"/>
            </w:r>
            <w:r w:rsidR="00FC4EEF">
              <w:rPr>
                <w:webHidden/>
              </w:rPr>
              <w:t>117</w:t>
            </w:r>
            <w:r w:rsidR="00FC4EEF">
              <w:rPr>
                <w:webHidden/>
              </w:rPr>
              <w:fldChar w:fldCharType="end"/>
            </w:r>
          </w:hyperlink>
        </w:p>
        <w:p w14:paraId="59BB15D0" w14:textId="4B14E598" w:rsidR="00FC4EEF" w:rsidRDefault="00000000" w:rsidP="00FC4EEF">
          <w:pPr>
            <w:pStyle w:val="Inhopg2"/>
            <w:rPr>
              <w:rFonts w:asciiTheme="minorHAnsi" w:eastAsiaTheme="minorEastAsia" w:hAnsiTheme="minorHAnsi" w:cstheme="minorBidi"/>
              <w:snapToGrid/>
              <w:kern w:val="0"/>
              <w:sz w:val="22"/>
              <w:szCs w:val="22"/>
              <w:lang w:eastAsia="nl-NL"/>
            </w:rPr>
          </w:pPr>
          <w:hyperlink w:anchor="_Toc94600343" w:history="1">
            <w:r w:rsidR="00FC4EEF" w:rsidRPr="00FC5DB7">
              <w:rPr>
                <w:rStyle w:val="Hyperlink"/>
              </w:rPr>
              <w:t>2.15</w:t>
            </w:r>
            <w:r w:rsidR="00FC4EEF">
              <w:rPr>
                <w:rFonts w:asciiTheme="minorHAnsi" w:eastAsiaTheme="minorEastAsia" w:hAnsiTheme="minorHAnsi" w:cstheme="minorBidi"/>
                <w:snapToGrid/>
                <w:kern w:val="0"/>
                <w:sz w:val="22"/>
                <w:szCs w:val="22"/>
                <w:lang w:eastAsia="nl-NL"/>
              </w:rPr>
              <w:tab/>
            </w:r>
            <w:r w:rsidR="00FC4EEF" w:rsidRPr="00FC5DB7">
              <w:rPr>
                <w:rStyle w:val="Hyperlink"/>
              </w:rPr>
              <w:t>Afsluiting eerste deel</w:t>
            </w:r>
            <w:r w:rsidR="00FC4EEF">
              <w:rPr>
                <w:webHidden/>
              </w:rPr>
              <w:tab/>
            </w:r>
            <w:r w:rsidR="00FC4EEF">
              <w:rPr>
                <w:webHidden/>
              </w:rPr>
              <w:fldChar w:fldCharType="begin"/>
            </w:r>
            <w:r w:rsidR="00FC4EEF">
              <w:rPr>
                <w:webHidden/>
              </w:rPr>
              <w:instrText xml:space="preserve"> PAGEREF _Toc94600343 \h </w:instrText>
            </w:r>
            <w:r w:rsidR="00FC4EEF">
              <w:rPr>
                <w:webHidden/>
              </w:rPr>
            </w:r>
            <w:r w:rsidR="00FC4EEF">
              <w:rPr>
                <w:webHidden/>
              </w:rPr>
              <w:fldChar w:fldCharType="separate"/>
            </w:r>
            <w:r w:rsidR="00FC4EEF">
              <w:rPr>
                <w:webHidden/>
              </w:rPr>
              <w:t>117</w:t>
            </w:r>
            <w:r w:rsidR="00FC4EEF">
              <w:rPr>
                <w:webHidden/>
              </w:rPr>
              <w:fldChar w:fldCharType="end"/>
            </w:r>
          </w:hyperlink>
        </w:p>
        <w:p w14:paraId="79409FF5" w14:textId="21FB7046" w:rsidR="00FC4EEF" w:rsidRDefault="00000000" w:rsidP="00FC4EEF">
          <w:pPr>
            <w:pStyle w:val="Inhopg1"/>
            <w:rPr>
              <w:rFonts w:asciiTheme="minorHAnsi" w:eastAsiaTheme="minorEastAsia" w:hAnsiTheme="minorHAnsi" w:cstheme="minorBidi"/>
              <w:snapToGrid/>
              <w:kern w:val="0"/>
              <w:sz w:val="22"/>
              <w:szCs w:val="22"/>
              <w:lang w:eastAsia="nl-NL"/>
            </w:rPr>
          </w:pPr>
          <w:hyperlink w:anchor="_Toc94600344" w:history="1">
            <w:r w:rsidR="00FC4EEF" w:rsidRPr="00FC5DB7">
              <w:rPr>
                <w:rStyle w:val="Hyperlink"/>
              </w:rPr>
              <w:t>3</w:t>
            </w:r>
            <w:r w:rsidR="00FC4EEF">
              <w:rPr>
                <w:rFonts w:asciiTheme="minorHAnsi" w:eastAsiaTheme="minorEastAsia" w:hAnsiTheme="minorHAnsi" w:cstheme="minorBidi"/>
                <w:snapToGrid/>
                <w:kern w:val="0"/>
                <w:sz w:val="22"/>
                <w:szCs w:val="22"/>
                <w:lang w:eastAsia="nl-NL"/>
              </w:rPr>
              <w:tab/>
            </w:r>
            <w:r w:rsidR="00FC4EEF" w:rsidRPr="00FC5DB7">
              <w:rPr>
                <w:rStyle w:val="Hyperlink"/>
              </w:rPr>
              <w:t>Vrije gedeelte</w:t>
            </w:r>
            <w:r w:rsidR="00FC4EEF">
              <w:rPr>
                <w:webHidden/>
              </w:rPr>
              <w:tab/>
            </w:r>
            <w:r w:rsidR="00FC4EEF">
              <w:rPr>
                <w:webHidden/>
              </w:rPr>
              <w:fldChar w:fldCharType="begin"/>
            </w:r>
            <w:r w:rsidR="00FC4EEF">
              <w:rPr>
                <w:webHidden/>
              </w:rPr>
              <w:instrText xml:space="preserve"> PAGEREF _Toc94600344 \h </w:instrText>
            </w:r>
            <w:r w:rsidR="00FC4EEF">
              <w:rPr>
                <w:webHidden/>
              </w:rPr>
            </w:r>
            <w:r w:rsidR="00FC4EEF">
              <w:rPr>
                <w:webHidden/>
              </w:rPr>
              <w:fldChar w:fldCharType="separate"/>
            </w:r>
            <w:r w:rsidR="00FC4EEF">
              <w:rPr>
                <w:webHidden/>
              </w:rPr>
              <w:t>118</w:t>
            </w:r>
            <w:r w:rsidR="00FC4EEF">
              <w:rPr>
                <w:webHidden/>
              </w:rPr>
              <w:fldChar w:fldCharType="end"/>
            </w:r>
          </w:hyperlink>
        </w:p>
        <w:p w14:paraId="67DB76C4" w14:textId="3A66B0BF" w:rsidR="002F299C" w:rsidRDefault="002F299C">
          <w:r>
            <w:rPr>
              <w:b/>
              <w:bCs/>
            </w:rPr>
            <w:fldChar w:fldCharType="end"/>
          </w:r>
        </w:p>
        <w:p w14:paraId="083CE087" w14:textId="31EF16BD" w:rsidR="003228A3" w:rsidRPr="00AA0BD4" w:rsidRDefault="00000000">
          <w:pPr>
            <w:rPr>
              <w:lang w:val="en-US"/>
            </w:rPr>
          </w:pPr>
        </w:p>
      </w:sdtContent>
    </w:sdt>
    <w:p w14:paraId="6229DAE7" w14:textId="77777777" w:rsidR="004A1631" w:rsidRPr="00AA0BD4" w:rsidRDefault="002732A6" w:rsidP="004A1631">
      <w:pPr>
        <w:pStyle w:val="Kop1"/>
        <w:numPr>
          <w:ilvl w:val="0"/>
          <w:numId w:val="1"/>
        </w:numPr>
        <w:rPr>
          <w:lang w:val="en-US"/>
        </w:rPr>
      </w:pPr>
      <w:bookmarkStart w:id="7" w:name="_Toc498316301"/>
      <w:bookmarkStart w:id="8" w:name="_Toc20728828"/>
      <w:bookmarkStart w:id="9" w:name="_Toc93406539"/>
      <w:bookmarkStart w:id="10" w:name="_Toc94600306"/>
      <w:bookmarkStart w:id="11" w:name="_Toc179181706"/>
      <w:bookmarkEnd w:id="7"/>
      <w:bookmarkEnd w:id="8"/>
      <w:r w:rsidRPr="00AA0BD4">
        <w:rPr>
          <w:lang w:val="en-US"/>
        </w:rPr>
        <w:lastRenderedPageBreak/>
        <w:t>In</w:t>
      </w:r>
      <w:r w:rsidR="00BF694E">
        <w:rPr>
          <w:lang w:val="en-US"/>
        </w:rPr>
        <w:t>leiding</w:t>
      </w:r>
      <w:bookmarkEnd w:id="9"/>
      <w:bookmarkEnd w:id="10"/>
    </w:p>
    <w:p w14:paraId="7ABFAC73" w14:textId="77777777" w:rsidR="00BF18B4" w:rsidRDefault="00BF694E" w:rsidP="00BF18B4">
      <w:pPr>
        <w:pStyle w:val="Kop2"/>
        <w:rPr>
          <w:lang w:val="en-US"/>
        </w:rPr>
      </w:pPr>
      <w:bookmarkStart w:id="12" w:name="_Toc93406540"/>
      <w:bookmarkStart w:id="13" w:name="_Toc94600307"/>
      <w:r>
        <w:rPr>
          <w:lang w:val="en-US"/>
        </w:rPr>
        <w:t>Doel</w:t>
      </w:r>
      <w:bookmarkEnd w:id="12"/>
      <w:bookmarkEnd w:id="13"/>
    </w:p>
    <w:p w14:paraId="2647C47F" w14:textId="77777777" w:rsidR="00BF694E" w:rsidRDefault="00BF694E" w:rsidP="00BF694E">
      <w:r w:rsidRPr="00343045">
        <w:t xml:space="preserve">In dit document wordt weergegeven hoe het modeldocument voor </w:t>
      </w:r>
      <w:r>
        <w:t>de akte van levering</w:t>
      </w:r>
      <w:r w:rsidRPr="00343045">
        <w:t xml:space="preserve"> geïnterpreteerd moet worden.</w:t>
      </w:r>
      <w:r>
        <w:t xml:space="preserve">  Het modeldocument is, samen met het schema (xsd) van het essentialiabestand (de stukgegevens in  xml),  de basis voor de gegevensuitwisseling tussen notarissen en het Kadaster in het kader van de automatische akte verwerking. Het dient als ingangsdocument voor de bouw van de stylesheet waarmee van het  essentialiabestand een pdf bestand van het stuk kan worden gemaakt. </w:t>
      </w:r>
    </w:p>
    <w:p w14:paraId="2A49F469" w14:textId="77777777" w:rsidR="00BF694E" w:rsidRPr="00BF694E" w:rsidRDefault="00BF694E" w:rsidP="00BF694E"/>
    <w:p w14:paraId="7232236D" w14:textId="77777777" w:rsidR="00BF18B4" w:rsidRDefault="00BF694E" w:rsidP="00BF18B4">
      <w:pPr>
        <w:pStyle w:val="Kop2"/>
        <w:rPr>
          <w:lang w:val="en-US"/>
        </w:rPr>
      </w:pPr>
      <w:bookmarkStart w:id="14" w:name="_Ref248201860"/>
      <w:bookmarkStart w:id="15" w:name="_Toc93406541"/>
      <w:bookmarkStart w:id="16" w:name="_Toc94600308"/>
      <w:r>
        <w:rPr>
          <w:lang w:val="en-US"/>
        </w:rPr>
        <w:t>Algemeen</w:t>
      </w:r>
      <w:bookmarkEnd w:id="14"/>
      <w:bookmarkEnd w:id="15"/>
      <w:bookmarkEnd w:id="16"/>
    </w:p>
    <w:p w14:paraId="08861126" w14:textId="77777777"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14:paraId="1A4C9EB9" w14:textId="77777777" w:rsidR="00836657" w:rsidRDefault="00836657" w:rsidP="00836657">
      <w:pPr>
        <w:rPr>
          <w:lang w:val="nl"/>
        </w:rPr>
      </w:pPr>
    </w:p>
    <w:p w14:paraId="0871D05D" w14:textId="77777777" w:rsidR="00836657" w:rsidRPr="00343045" w:rsidRDefault="00836657" w:rsidP="00836657">
      <w:r>
        <w:rPr>
          <w:lang w:val="nl"/>
        </w:rPr>
        <w:t>Voor de toelichting op standaard tekstblokken zie de afzonderlijke beschrijvingen van die tekstblokken.</w:t>
      </w:r>
      <w:r w:rsidRPr="00343045">
        <w:t xml:space="preserve"> </w:t>
      </w:r>
    </w:p>
    <w:p w14:paraId="11533942" w14:textId="77777777" w:rsidR="00836657" w:rsidRPr="00836657" w:rsidRDefault="00836657" w:rsidP="00836657"/>
    <w:p w14:paraId="40C858AA" w14:textId="77777777" w:rsidR="00BF694E" w:rsidRPr="00343045" w:rsidRDefault="00BF694E" w:rsidP="00BF694E">
      <w:r w:rsidRPr="00343045">
        <w:t>Presentatie:</w:t>
      </w:r>
    </w:p>
    <w:p w14:paraId="60FE5ABB" w14:textId="77777777"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14:paraId="18EBA422" w14:textId="77777777" w:rsidR="00496193" w:rsidRPr="00BF694E" w:rsidRDefault="00BF694E" w:rsidP="00FC6B11">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14:paraId="23046AEB" w14:textId="77777777" w:rsidR="00496193" w:rsidRPr="00BF694E" w:rsidRDefault="00496193" w:rsidP="00496193"/>
    <w:p w14:paraId="7B86868B" w14:textId="77777777" w:rsidR="00496193" w:rsidRDefault="00AA071C" w:rsidP="00496193">
      <w:pPr>
        <w:ind w:left="227"/>
        <w:rPr>
          <w:lang w:val="en-US"/>
        </w:rPr>
      </w:pPr>
      <w:r w:rsidRPr="007F319F">
        <w:rPr>
          <w:noProof/>
          <w:lang w:eastAsia="nl-NL"/>
        </w:rPr>
        <w:drawing>
          <wp:inline distT="0" distB="0" distL="0" distR="0" wp14:anchorId="5A617B65" wp14:editId="68C7AE87">
            <wp:extent cx="3906520" cy="1594485"/>
            <wp:effectExtent l="0" t="0" r="0" b="5715"/>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14:paraId="72E48624" w14:textId="77777777" w:rsidR="00BF18B4" w:rsidRDefault="00BF18B4" w:rsidP="00BF18B4">
      <w:pPr>
        <w:pStyle w:val="Kop2"/>
        <w:rPr>
          <w:lang w:val="en-US"/>
        </w:rPr>
      </w:pPr>
      <w:bookmarkStart w:id="17" w:name="_Toc245783925"/>
      <w:bookmarkStart w:id="18" w:name="_Toc245783926"/>
      <w:bookmarkStart w:id="19" w:name="_Toc93406542"/>
      <w:bookmarkStart w:id="20" w:name="_Toc94600309"/>
      <w:bookmarkEnd w:id="17"/>
      <w:bookmarkEnd w:id="18"/>
      <w:r w:rsidRPr="00AA0BD4">
        <w:rPr>
          <w:lang w:val="en-US"/>
        </w:rPr>
        <w:t>Referenties</w:t>
      </w:r>
      <w:bookmarkEnd w:id="19"/>
      <w:bookmarkEnd w:id="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72"/>
      </w:tblGrid>
      <w:tr w:rsidR="00046757" w:rsidRPr="00904A4A" w14:paraId="3E48542F" w14:textId="77777777" w:rsidTr="00F72EA2">
        <w:trPr>
          <w:trHeight w:val="305"/>
        </w:trPr>
        <w:tc>
          <w:tcPr>
            <w:tcW w:w="8572" w:type="dxa"/>
            <w:tcBorders>
              <w:top w:val="single" w:sz="4" w:space="0" w:color="auto"/>
              <w:left w:val="single" w:sz="4" w:space="0" w:color="auto"/>
              <w:bottom w:val="single" w:sz="4" w:space="0" w:color="auto"/>
              <w:right w:val="single" w:sz="4" w:space="0" w:color="auto"/>
            </w:tcBorders>
            <w:shd w:val="clear" w:color="auto" w:fill="CCCCCC"/>
          </w:tcPr>
          <w:p w14:paraId="12F43956" w14:textId="77777777" w:rsidR="00046757" w:rsidRDefault="00046757" w:rsidP="00524C04">
            <w:pPr>
              <w:rPr>
                <w:b/>
                <w:bCs/>
              </w:rPr>
            </w:pPr>
            <w:r>
              <w:rPr>
                <w:b/>
                <w:bCs/>
              </w:rPr>
              <w:t>Documentnaam</w:t>
            </w:r>
          </w:p>
        </w:tc>
      </w:tr>
      <w:tr w:rsidR="00046757" w:rsidRPr="00FA1ECF" w14:paraId="0615DD43" w14:textId="77777777" w:rsidTr="00F72EA2">
        <w:tc>
          <w:tcPr>
            <w:tcW w:w="8572" w:type="dxa"/>
            <w:tcBorders>
              <w:top w:val="single" w:sz="4" w:space="0" w:color="auto"/>
              <w:bottom w:val="single" w:sz="4" w:space="0" w:color="auto"/>
            </w:tcBorders>
          </w:tcPr>
          <w:p w14:paraId="5FDB95FC" w14:textId="77777777" w:rsidR="00046757" w:rsidRPr="001E08AA" w:rsidRDefault="00046757" w:rsidP="00524C04">
            <w:r>
              <w:t>Modeldocument akte van levering</w:t>
            </w:r>
          </w:p>
        </w:tc>
      </w:tr>
      <w:tr w:rsidR="00046757" w:rsidRPr="00FA1ECF" w14:paraId="4FC15F13" w14:textId="77777777" w:rsidTr="00F72EA2">
        <w:tc>
          <w:tcPr>
            <w:tcW w:w="8572" w:type="dxa"/>
            <w:tcBorders>
              <w:top w:val="single" w:sz="4" w:space="0" w:color="auto"/>
              <w:bottom w:val="single" w:sz="4" w:space="0" w:color="auto"/>
            </w:tcBorders>
          </w:tcPr>
          <w:p w14:paraId="1EA58A8F" w14:textId="77777777" w:rsidR="00046757" w:rsidRPr="00B6792D" w:rsidRDefault="00046757" w:rsidP="00524C04">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de releasenotes</w:t>
            </w:r>
            <w:r w:rsidRPr="00134AAB">
              <w:t xml:space="preserve"> opgenomen.</w:t>
            </w:r>
          </w:p>
        </w:tc>
      </w:tr>
      <w:tr w:rsidR="00046757" w:rsidRPr="00FA1ECF" w14:paraId="51774F8D" w14:textId="77777777" w:rsidTr="00F72EA2">
        <w:tc>
          <w:tcPr>
            <w:tcW w:w="8572" w:type="dxa"/>
            <w:tcBorders>
              <w:top w:val="single" w:sz="4" w:space="0" w:color="auto"/>
              <w:bottom w:val="single" w:sz="4" w:space="0" w:color="auto"/>
            </w:tcBorders>
          </w:tcPr>
          <w:p w14:paraId="062B981D" w14:textId="77777777" w:rsidR="00046757" w:rsidRDefault="00046757" w:rsidP="00524C04">
            <w:r w:rsidRPr="00F04F48">
              <w:t>Tekstblok - Algemene afspraken modeldocumenten en tekstblokken</w:t>
            </w:r>
          </w:p>
        </w:tc>
      </w:tr>
      <w:tr w:rsidR="00046757" w:rsidRPr="00FA1ECF" w14:paraId="490526E2" w14:textId="77777777" w:rsidTr="00F72EA2">
        <w:tc>
          <w:tcPr>
            <w:tcW w:w="8572" w:type="dxa"/>
            <w:tcBorders>
              <w:top w:val="single" w:sz="4" w:space="0" w:color="auto"/>
              <w:bottom w:val="single" w:sz="4" w:space="0" w:color="auto"/>
            </w:tcBorders>
          </w:tcPr>
          <w:p w14:paraId="7D47DD63" w14:textId="77777777" w:rsidR="00046757" w:rsidRPr="00362DEE" w:rsidRDefault="00046757" w:rsidP="00524C04">
            <w:pPr>
              <w:pStyle w:val="streepje"/>
              <w:numPr>
                <w:ilvl w:val="0"/>
                <w:numId w:val="0"/>
              </w:numPr>
            </w:pPr>
            <w:r w:rsidRPr="00362DEE">
              <w:t>Toelichting - Comparitie nummering en layout</w:t>
            </w:r>
          </w:p>
        </w:tc>
      </w:tr>
      <w:tr w:rsidR="00046757" w:rsidRPr="00FA1ECF" w14:paraId="2852881C" w14:textId="77777777" w:rsidTr="00F72EA2">
        <w:tc>
          <w:tcPr>
            <w:tcW w:w="8572" w:type="dxa"/>
            <w:tcBorders>
              <w:top w:val="single" w:sz="4" w:space="0" w:color="auto"/>
              <w:bottom w:val="single" w:sz="4" w:space="0" w:color="auto"/>
            </w:tcBorders>
          </w:tcPr>
          <w:p w14:paraId="694C1F1D" w14:textId="77777777" w:rsidR="00046757" w:rsidRPr="00B6792D" w:rsidRDefault="00046757" w:rsidP="00524C04">
            <w:pPr>
              <w:pStyle w:val="streepje"/>
              <w:numPr>
                <w:ilvl w:val="0"/>
                <w:numId w:val="0"/>
              </w:numPr>
              <w:rPr>
                <w:lang w:val="nl-NL"/>
              </w:rPr>
            </w:pPr>
            <w:r>
              <w:t>Generieke XSD “</w:t>
            </w:r>
            <w:r w:rsidRPr="00887623">
              <w:t>StukAlgemeen</w:t>
            </w:r>
            <w:r>
              <w:t>”</w:t>
            </w:r>
          </w:p>
        </w:tc>
      </w:tr>
    </w:tbl>
    <w:p w14:paraId="013C5538" w14:textId="77777777" w:rsidR="00E5281E" w:rsidRPr="00E5281E" w:rsidRDefault="00E5281E" w:rsidP="00E5281E">
      <w:pPr>
        <w:rPr>
          <w:lang w:val="en-US"/>
        </w:rPr>
      </w:pPr>
    </w:p>
    <w:p w14:paraId="029DFDEB" w14:textId="0D9A8646" w:rsidR="000C6096" w:rsidRPr="00737F18" w:rsidRDefault="00254897" w:rsidP="007378C5">
      <w:pPr>
        <w:pStyle w:val="streepje"/>
        <w:numPr>
          <w:ilvl w:val="0"/>
          <w:numId w:val="0"/>
        </w:numPr>
        <w:rPr>
          <w:lang w:val="nl-NL"/>
        </w:rPr>
        <w:sectPr w:rsidR="000C6096" w:rsidRPr="00737F18">
          <w:headerReference w:type="default" r:id="rId10"/>
          <w:type w:val="oddPage"/>
          <w:pgSz w:w="11906" w:h="16838" w:code="9"/>
          <w:pgMar w:top="2977" w:right="1304" w:bottom="1304" w:left="1814" w:header="567" w:footer="431" w:gutter="0"/>
          <w:cols w:space="708"/>
          <w:formProt w:val="0"/>
        </w:sectPr>
      </w:pPr>
      <w:r>
        <w:rPr>
          <w:lang w:val="nl-NL"/>
        </w:rPr>
        <w:t xml:space="preserve"> </w:t>
      </w:r>
    </w:p>
    <w:p w14:paraId="0222D92C" w14:textId="61DFAF80" w:rsidR="00240B8B" w:rsidRDefault="00240B8B" w:rsidP="00240B8B">
      <w:pPr>
        <w:pStyle w:val="Kop1"/>
        <w:numPr>
          <w:ilvl w:val="0"/>
          <w:numId w:val="1"/>
        </w:numPr>
        <w:rPr>
          <w:lang w:val="nl-NL"/>
        </w:rPr>
      </w:pPr>
      <w:bookmarkStart w:id="21" w:name="_Toc358624436"/>
      <w:bookmarkStart w:id="22" w:name="_Toc93406543"/>
      <w:bookmarkStart w:id="23" w:name="_Toc94600310"/>
      <w:bookmarkEnd w:id="11"/>
      <w:r w:rsidRPr="00737F18">
        <w:rPr>
          <w:lang w:val="nl-NL"/>
        </w:rPr>
        <w:lastRenderedPageBreak/>
        <w:t>Akte van levering</w:t>
      </w:r>
      <w:bookmarkEnd w:id="21"/>
      <w:bookmarkEnd w:id="22"/>
      <w:bookmarkEnd w:id="23"/>
    </w:p>
    <w:p w14:paraId="0DF21FD3" w14:textId="77777777" w:rsidR="00240B8B" w:rsidRDefault="00240B8B" w:rsidP="00240B8B">
      <w:r>
        <w:t>In dit hoofdstuk worden de delen van de akte van levering toegelicht die niet vanzelfsprekend zijn, zoals:</w:t>
      </w:r>
    </w:p>
    <w:p w14:paraId="1CBB9AA6" w14:textId="77777777" w:rsidR="00240B8B" w:rsidRDefault="00240B8B" w:rsidP="00240B8B">
      <w:pPr>
        <w:numPr>
          <w:ilvl w:val="0"/>
          <w:numId w:val="9"/>
        </w:numPr>
      </w:pPr>
      <w:r>
        <w:t>Keuzes die met elkaar samenhangen</w:t>
      </w:r>
    </w:p>
    <w:p w14:paraId="64288721" w14:textId="77777777" w:rsidR="00240B8B" w:rsidRDefault="00240B8B" w:rsidP="00240B8B">
      <w:pPr>
        <w:numPr>
          <w:ilvl w:val="0"/>
          <w:numId w:val="9"/>
        </w:numPr>
      </w:pPr>
      <w:r>
        <w:t>Delen van de tekst die kunnen worden herhaald</w:t>
      </w:r>
    </w:p>
    <w:p w14:paraId="01D4D901" w14:textId="77777777" w:rsidR="00240B8B" w:rsidRDefault="00240B8B" w:rsidP="00240B8B">
      <w:pPr>
        <w:numPr>
          <w:ilvl w:val="0"/>
          <w:numId w:val="9"/>
        </w:numPr>
      </w:pPr>
      <w:r>
        <w:t>Delen van de tekst die afhankelijk van elkaar zijn</w:t>
      </w:r>
    </w:p>
    <w:p w14:paraId="5D95B0EF" w14:textId="77777777" w:rsidR="00240B8B" w:rsidRDefault="00240B8B" w:rsidP="00240B8B">
      <w:pPr>
        <w:numPr>
          <w:ilvl w:val="0"/>
          <w:numId w:val="9"/>
        </w:numPr>
      </w:pPr>
      <w:r>
        <w:t>Delen van de tekst die elkaar uitsluiten</w:t>
      </w:r>
    </w:p>
    <w:p w14:paraId="52B1BC28" w14:textId="77777777" w:rsidR="00240B8B" w:rsidRPr="00271981" w:rsidRDefault="00240B8B" w:rsidP="00240B8B"/>
    <w:p w14:paraId="078C3AA1" w14:textId="77777777" w:rsidR="00240B8B" w:rsidRPr="00AA0BD4" w:rsidRDefault="00240B8B" w:rsidP="00240B8B">
      <w:pPr>
        <w:pStyle w:val="Kop2"/>
        <w:numPr>
          <w:ilvl w:val="1"/>
          <w:numId w:val="1"/>
        </w:numPr>
        <w:rPr>
          <w:lang w:val="en-US"/>
        </w:rPr>
      </w:pPr>
      <w:bookmarkStart w:id="24" w:name="_Toc212446957"/>
      <w:bookmarkStart w:id="25" w:name="_Toc212447233"/>
      <w:bookmarkStart w:id="26" w:name="_Toc358624437"/>
      <w:bookmarkStart w:id="27" w:name="_Toc93406544"/>
      <w:bookmarkStart w:id="28" w:name="_Toc94600311"/>
      <w:bookmarkEnd w:id="24"/>
      <w:bookmarkEnd w:id="25"/>
      <w:r w:rsidRPr="00AA0BD4">
        <w:rPr>
          <w:lang w:val="en-US"/>
        </w:rPr>
        <w:t>Equivalentieverklaring</w:t>
      </w:r>
      <w:bookmarkEnd w:id="26"/>
      <w:bookmarkEnd w:id="27"/>
      <w:bookmarkEnd w:id="28"/>
    </w:p>
    <w:p w14:paraId="29B1DBC7" w14:textId="77777777" w:rsidR="00240B8B" w:rsidRPr="00FD1A7A" w:rsidRDefault="00240B8B" w:rsidP="00240B8B">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r>
        <w:rPr>
          <w:lang w:val="en-US"/>
        </w:rPr>
        <w:t xml:space="preserve">Zie par </w:t>
      </w:r>
      <w:r>
        <w:rPr>
          <w:lang w:val="en-US"/>
        </w:rPr>
        <w:fldChar w:fldCharType="begin"/>
      </w:r>
      <w:r>
        <w:rPr>
          <w:lang w:val="en-US"/>
        </w:rPr>
        <w:instrText xml:space="preserve"> REF _Ref248201860 \r \h </w:instrText>
      </w:r>
      <w:r>
        <w:rPr>
          <w:lang w:val="en-US"/>
        </w:rPr>
      </w:r>
      <w:r>
        <w:rPr>
          <w:lang w:val="en-US"/>
        </w:rPr>
        <w:fldChar w:fldCharType="separate"/>
      </w:r>
      <w:r w:rsidR="00A45EEF">
        <w:rPr>
          <w:lang w:val="en-US"/>
        </w:rPr>
        <w:t>1.2</w:t>
      </w:r>
      <w:r>
        <w:rPr>
          <w:lang w:val="en-US"/>
        </w:rPr>
        <w:fldChar w:fldCharType="end"/>
      </w:r>
      <w:r>
        <w:rPr>
          <w:lang w:val="en-US"/>
        </w:rPr>
        <w:t xml:space="preserve"> voor een voorbeeld. </w:t>
      </w:r>
    </w:p>
    <w:p w14:paraId="274917FE" w14:textId="77777777" w:rsidR="00240B8B" w:rsidRPr="00AA0BD4" w:rsidRDefault="00240B8B" w:rsidP="00240B8B">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A00B54" w14:paraId="2A7DB366" w14:textId="77777777" w:rsidTr="00E54774">
        <w:tc>
          <w:tcPr>
            <w:tcW w:w="2394" w:type="pct"/>
            <w:shd w:val="clear" w:color="auto" w:fill="auto"/>
          </w:tcPr>
          <w:p w14:paraId="3A2A35AE" w14:textId="77777777" w:rsidR="00240B8B" w:rsidRPr="00E54774" w:rsidRDefault="00240B8B" w:rsidP="00042293">
            <w:pPr>
              <w:rPr>
                <w:color w:val="FF0000"/>
              </w:rPr>
            </w:pPr>
            <w:r w:rsidRPr="00E54774">
              <w:rPr>
                <w:rFonts w:cs="Arial"/>
                <w:bCs/>
                <w:color w:val="FF0000"/>
                <w:highlight w:val="yellow"/>
                <w:lang w:val="en-US"/>
              </w:rPr>
              <w:t>TEKSTBLOK EQUIVALENTIEVERKLARING</w:t>
            </w:r>
            <w:r w:rsidRPr="00E54774">
              <w:rPr>
                <w:rFonts w:cs="Arial"/>
                <w:bCs/>
                <w:color w:val="FF0000"/>
                <w:lang w:val="en-US"/>
              </w:rPr>
              <w:t>;</w:t>
            </w:r>
          </w:p>
        </w:tc>
        <w:tc>
          <w:tcPr>
            <w:tcW w:w="2606" w:type="pct"/>
            <w:shd w:val="clear" w:color="auto" w:fill="auto"/>
          </w:tcPr>
          <w:p w14:paraId="005A15DA" w14:textId="77777777" w:rsidR="00240B8B" w:rsidRPr="00E54774" w:rsidRDefault="00240B8B" w:rsidP="00042293">
            <w:pPr>
              <w:rPr>
                <w:i/>
              </w:rPr>
            </w:pPr>
            <w:r w:rsidRPr="00E54774">
              <w:rPr>
                <w:szCs w:val="18"/>
              </w:rPr>
              <w:t>Gegevens van de (waarnemend) notaris die als verklaarder optreedt.</w:t>
            </w:r>
            <w:r w:rsidRPr="00E54774">
              <w:rPr>
                <w:i/>
              </w:rPr>
              <w:t xml:space="preserve"> </w:t>
            </w:r>
          </w:p>
          <w:p w14:paraId="1B05042B" w14:textId="77777777" w:rsidR="00240B8B" w:rsidRPr="00A00B54" w:rsidRDefault="00240B8B" w:rsidP="00E54774">
            <w:pPr>
              <w:autoSpaceDE w:val="0"/>
              <w:autoSpaceDN w:val="0"/>
              <w:adjustRightInd w:val="0"/>
              <w:spacing w:line="240" w:lineRule="auto"/>
            </w:pPr>
          </w:p>
        </w:tc>
      </w:tr>
      <w:tr w:rsidR="00240B8B" w:rsidRPr="00496193" w14:paraId="113F37B1" w14:textId="77777777" w:rsidTr="00E54774">
        <w:tc>
          <w:tcPr>
            <w:tcW w:w="2394" w:type="pct"/>
            <w:shd w:val="clear" w:color="auto" w:fill="auto"/>
          </w:tcPr>
          <w:p w14:paraId="15560B2F" w14:textId="7894C6B9" w:rsidR="00240B8B" w:rsidRPr="00BE5896" w:rsidDel="00BE5896" w:rsidRDefault="00DA219B">
            <w:pPr>
              <w:pStyle w:val="Lijstalinea"/>
              <w:numPr>
                <w:ilvl w:val="0"/>
                <w:numId w:val="6"/>
              </w:numPr>
              <w:rPr>
                <w:del w:id="29" w:author="Groot, Karina de" w:date="2023-10-13T09:35:00Z"/>
                <w:rFonts w:cs="Arial"/>
                <w:color w:val="339966"/>
                <w:rPrChange w:id="30" w:author="Groot, Karina de" w:date="2023-10-18T11:05:00Z">
                  <w:rPr>
                    <w:del w:id="31" w:author="Groot, Karina de" w:date="2023-10-13T09:35:00Z"/>
                    <w:rFonts w:cs="Arial"/>
                    <w:color w:val="339966"/>
                    <w:sz w:val="20"/>
                  </w:rPr>
                </w:rPrChange>
              </w:rPr>
            </w:pPr>
            <w:ins w:id="32" w:author="Groot, Karina de" w:date="2023-10-13T09:35:00Z">
              <w:r w:rsidRPr="00907CE9">
                <w:rPr>
                  <w:rFonts w:cs="Arial"/>
                  <w:color w:val="339966"/>
                  <w:sz w:val="20"/>
                </w:rPr>
                <w:t>dat, overeenkomstig artikel 9.21 Omgevingswet, op de onroerende zaak geen voorkeursrecht is gevestigd</w:t>
              </w:r>
            </w:ins>
            <w:ins w:id="33" w:author="Groot, Karina de" w:date="2023-10-19T13:30:00Z">
              <w:r w:rsidR="005E7621">
                <w:rPr>
                  <w:rFonts w:cs="Arial"/>
                  <w:color w:val="339966"/>
                  <w:sz w:val="20"/>
                </w:rPr>
                <w:t xml:space="preserve">. </w:t>
              </w:r>
            </w:ins>
            <w:ins w:id="34" w:author="Groot, Karina de" w:date="2023-10-13T09:35:00Z">
              <w:r w:rsidRPr="00907CE9">
                <w:rPr>
                  <w:rFonts w:cs="Arial"/>
                  <w:color w:val="339966"/>
                  <w:sz w:val="20"/>
                </w:rPr>
                <w:t>/ dat de vervreemding niet in strijd is met Hoofdstuk 9 (</w:t>
              </w:r>
            </w:ins>
            <w:ins w:id="35" w:author="Willems, Igor" w:date="2023-10-13T11:43:00Z">
              <w:r w:rsidR="004B1D56">
                <w:rPr>
                  <w:rFonts w:cs="Arial"/>
                  <w:color w:val="339966"/>
                  <w:sz w:val="20"/>
                </w:rPr>
                <w:t>‘</w:t>
              </w:r>
            </w:ins>
            <w:ins w:id="36" w:author="Groot, Karina de" w:date="2023-10-13T09:35:00Z">
              <w:r w:rsidRPr="00907CE9">
                <w:rPr>
                  <w:rFonts w:cs="Arial"/>
                  <w:color w:val="339966"/>
                  <w:sz w:val="20"/>
                </w:rPr>
                <w:t>Voorkeursrecht</w:t>
              </w:r>
            </w:ins>
            <w:ins w:id="37" w:author="Willems, Igor" w:date="2023-10-13T11:43:00Z">
              <w:r w:rsidR="004B1D56">
                <w:rPr>
                  <w:rFonts w:cs="Arial"/>
                  <w:color w:val="339966"/>
                  <w:sz w:val="20"/>
                </w:rPr>
                <w:t>’</w:t>
              </w:r>
            </w:ins>
            <w:ins w:id="38" w:author="Groot, Karina de" w:date="2023-10-13T09:35:00Z">
              <w:r w:rsidRPr="00907CE9">
                <w:rPr>
                  <w:rFonts w:cs="Arial"/>
                  <w:color w:val="339966"/>
                  <w:sz w:val="20"/>
                </w:rPr>
                <w:t>) van de Omgevingswet en de daarop rustende bepalingen</w:t>
              </w:r>
              <w:r w:rsidRPr="00907CE9">
                <w:rPr>
                  <w:rFonts w:cs="Arial"/>
                  <w:color w:val="FF0000"/>
                  <w:sz w:val="20"/>
                </w:rPr>
                <w:t>.</w:t>
              </w:r>
            </w:ins>
            <w:del w:id="39" w:author="Groot, Karina de" w:date="2023-10-13T09:35:00Z">
              <w:r w:rsidR="00240B8B" w:rsidRPr="00DA219B" w:rsidDel="00DA219B">
                <w:rPr>
                  <w:color w:val="339966"/>
                  <w:rPrChange w:id="40" w:author="Groot, Karina de" w:date="2023-10-13T09:35:00Z">
                    <w:rPr/>
                  </w:rPrChange>
                </w:rPr>
                <w:delText>dat op de onroerende za(a)k(en) waarop de vervreemding in dit stuk betrekking heeft, geen aanwijzing of voorlopige aanwijzing van toepassing is in de zin van de Wet voorkeursrecht gemeenten</w:delText>
              </w:r>
              <w:r w:rsidR="00240B8B" w:rsidRPr="00DA219B" w:rsidDel="00DA219B">
                <w:rPr>
                  <w:rFonts w:cs="Arial"/>
                  <w:color w:val="339966"/>
                  <w:rPrChange w:id="41" w:author="Groot, Karina de" w:date="2023-10-13T09:35:00Z">
                    <w:rPr/>
                  </w:rPrChange>
                </w:rPr>
                <w:delText>/</w:delText>
              </w:r>
              <w:r w:rsidR="00240B8B" w:rsidRPr="00DA219B" w:rsidDel="00DA219B">
                <w:rPr>
                  <w:color w:val="339966"/>
                  <w:rPrChange w:id="42" w:author="Groot, Karina de" w:date="2023-10-13T09:35:00Z">
                    <w:rPr/>
                  </w:rPrChange>
                </w:rPr>
                <w:delText>dat de vervreemding in dit stuk niet in strijd is met de Wet voorkeursrecht gemeenten</w:delText>
              </w:r>
            </w:del>
          </w:p>
          <w:p w14:paraId="3EF7E9BE" w14:textId="77777777" w:rsidR="00BE5896" w:rsidRPr="00907CE9" w:rsidRDefault="00BE5896" w:rsidP="00907CE9">
            <w:pPr>
              <w:pStyle w:val="Lijstalinea"/>
              <w:numPr>
                <w:ilvl w:val="0"/>
                <w:numId w:val="6"/>
              </w:numPr>
              <w:rPr>
                <w:ins w:id="43" w:author="Groot, Karina de" w:date="2023-10-18T11:05:00Z"/>
                <w:rFonts w:cs="Arial"/>
                <w:color w:val="339966"/>
              </w:rPr>
            </w:pPr>
          </w:p>
          <w:p w14:paraId="335826BF" w14:textId="56D89B16" w:rsidR="00BE5896" w:rsidRPr="00907CE9" w:rsidRDefault="00BE5896" w:rsidP="00907CE9">
            <w:pPr>
              <w:pStyle w:val="Lijstalinea"/>
              <w:ind w:left="360"/>
              <w:rPr>
                <w:sz w:val="20"/>
              </w:rPr>
            </w:pPr>
          </w:p>
        </w:tc>
        <w:tc>
          <w:tcPr>
            <w:tcW w:w="2606" w:type="pct"/>
            <w:shd w:val="clear" w:color="auto" w:fill="auto"/>
          </w:tcPr>
          <w:p w14:paraId="57D34D4B" w14:textId="5B7800AA" w:rsidR="00240B8B" w:rsidDel="00093328" w:rsidRDefault="00240B8B">
            <w:pPr>
              <w:spacing w:line="240" w:lineRule="auto"/>
              <w:rPr>
                <w:del w:id="44" w:author="Groot, Karina de" w:date="2023-10-17T13:55:00Z"/>
                <w:szCs w:val="18"/>
              </w:rPr>
              <w:pPrChange w:id="45" w:author="Groot, Karina de" w:date="2023-10-18T10:57:00Z">
                <w:pPr/>
              </w:pPrChange>
            </w:pPr>
            <w:del w:id="46" w:author="Groot, Karina de" w:date="2023-10-17T13:56:00Z">
              <w:r w:rsidRPr="00093328" w:rsidDel="009262C0">
                <w:rPr>
                  <w:szCs w:val="18"/>
                </w:rPr>
                <w:delText xml:space="preserve">2 keuzeteksten </w:delText>
              </w:r>
            </w:del>
            <w:del w:id="47" w:author="Groot, Karina de" w:date="2023-10-18T10:56:00Z">
              <w:r w:rsidRPr="00093328" w:rsidDel="00093328">
                <w:rPr>
                  <w:szCs w:val="18"/>
                </w:rPr>
                <w:delText>waaruit er 1 gekozen moet worden</w:delText>
              </w:r>
            </w:del>
            <w:del w:id="48" w:author="Groot, Karina de" w:date="2023-10-17T13:55:00Z">
              <w:r w:rsidRPr="00093328" w:rsidDel="009443C7">
                <w:rPr>
                  <w:szCs w:val="18"/>
                </w:rPr>
                <w:delText xml:space="preserve">: </w:delText>
              </w:r>
            </w:del>
          </w:p>
          <w:p w14:paraId="4A6A9709" w14:textId="527FE8E3" w:rsidR="00093328" w:rsidRPr="00093328" w:rsidRDefault="005E7621">
            <w:pPr>
              <w:spacing w:line="240" w:lineRule="auto"/>
              <w:rPr>
                <w:ins w:id="49" w:author="Groot, Karina de" w:date="2023-10-18T10:57:00Z"/>
                <w:szCs w:val="18"/>
              </w:rPr>
              <w:pPrChange w:id="50" w:author="Groot, Karina de" w:date="2023-10-18T10:57:00Z">
                <w:pPr/>
              </w:pPrChange>
            </w:pPr>
            <w:ins w:id="51" w:author="Groot, Karina de" w:date="2023-10-19T13:31:00Z">
              <w:r>
                <w:rPr>
                  <w:szCs w:val="18"/>
                </w:rPr>
                <w:t>Verplichte keuzetekst.</w:t>
              </w:r>
            </w:ins>
          </w:p>
          <w:p w14:paraId="60492344" w14:textId="213C7F40" w:rsidR="00240B8B" w:rsidRPr="00093328" w:rsidDel="009443C7" w:rsidRDefault="00240B8B" w:rsidP="00E54774">
            <w:pPr>
              <w:numPr>
                <w:ilvl w:val="0"/>
                <w:numId w:val="7"/>
              </w:numPr>
              <w:rPr>
                <w:del w:id="52" w:author="Groot, Karina de" w:date="2023-10-17T13:55:00Z"/>
                <w:szCs w:val="18"/>
              </w:rPr>
            </w:pPr>
            <w:del w:id="53" w:author="Groot, Karina de" w:date="2023-10-17T13:55:00Z">
              <w:r w:rsidRPr="00093328" w:rsidDel="009443C7">
                <w:rPr>
                  <w:szCs w:val="18"/>
                </w:rPr>
                <w:delText>dat op de onroerende …. gemeenten. (1</w:delText>
              </w:r>
              <w:r w:rsidRPr="00093328" w:rsidDel="009443C7">
                <w:rPr>
                  <w:szCs w:val="18"/>
                  <w:vertAlign w:val="superscript"/>
                </w:rPr>
                <w:delText>e</w:delText>
              </w:r>
              <w:r w:rsidRPr="00093328" w:rsidDel="009443C7">
                <w:rPr>
                  <w:szCs w:val="18"/>
                </w:rPr>
                <w:delText xml:space="preserve"> keuze)</w:delText>
              </w:r>
            </w:del>
          </w:p>
          <w:p w14:paraId="70DACC8E" w14:textId="539F23AC" w:rsidR="00240B8B" w:rsidRPr="00093328" w:rsidDel="009443C7" w:rsidRDefault="00240B8B" w:rsidP="00E54774">
            <w:pPr>
              <w:numPr>
                <w:ilvl w:val="0"/>
                <w:numId w:val="7"/>
              </w:numPr>
              <w:rPr>
                <w:del w:id="54" w:author="Groot, Karina de" w:date="2023-10-17T13:55:00Z"/>
                <w:szCs w:val="18"/>
              </w:rPr>
            </w:pPr>
            <w:del w:id="55" w:author="Groot, Karina de" w:date="2023-10-17T13:55:00Z">
              <w:r w:rsidRPr="00093328" w:rsidDel="009443C7">
                <w:rPr>
                  <w:szCs w:val="18"/>
                </w:rPr>
                <w:delText>dat de vervreemding …. gemeenten. (2</w:delText>
              </w:r>
              <w:r w:rsidRPr="00093328" w:rsidDel="009443C7">
                <w:rPr>
                  <w:szCs w:val="18"/>
                  <w:vertAlign w:val="superscript"/>
                </w:rPr>
                <w:delText>e</w:delText>
              </w:r>
              <w:r w:rsidRPr="00093328" w:rsidDel="009443C7">
                <w:rPr>
                  <w:szCs w:val="18"/>
                </w:rPr>
                <w:delText xml:space="preserve"> keuze)</w:delText>
              </w:r>
            </w:del>
          </w:p>
          <w:p w14:paraId="14E65029" w14:textId="77777777" w:rsidR="00240B8B" w:rsidRPr="00093328" w:rsidRDefault="00240B8B" w:rsidP="00042293">
            <w:pPr>
              <w:rPr>
                <w:szCs w:val="18"/>
                <w:lang w:val="nl"/>
              </w:rPr>
            </w:pPr>
          </w:p>
          <w:p w14:paraId="629DF003" w14:textId="4BA8777F" w:rsidR="00240B8B" w:rsidRPr="00907CE9" w:rsidRDefault="00240B8B" w:rsidP="00042293">
            <w:pPr>
              <w:rPr>
                <w:szCs w:val="18"/>
                <w:u w:val="single"/>
              </w:rPr>
            </w:pPr>
            <w:r w:rsidRPr="00907CE9">
              <w:rPr>
                <w:szCs w:val="18"/>
                <w:u w:val="single"/>
              </w:rPr>
              <w:t>Mapping</w:t>
            </w:r>
            <w:ins w:id="56" w:author="Groot, Karina de" w:date="2023-10-18T10:56:00Z">
              <w:r w:rsidR="00093328" w:rsidRPr="00907CE9">
                <w:rPr>
                  <w:szCs w:val="18"/>
                  <w:u w:val="single"/>
                </w:rPr>
                <w:t xml:space="preserve"> Omgevingswet </w:t>
              </w:r>
            </w:ins>
          </w:p>
          <w:p w14:paraId="600D88FE" w14:textId="77777777" w:rsidR="00240B8B" w:rsidRPr="00E54774" w:rsidRDefault="00240B8B" w:rsidP="00E54774">
            <w:pPr>
              <w:spacing w:line="240" w:lineRule="auto"/>
              <w:rPr>
                <w:sz w:val="16"/>
                <w:szCs w:val="16"/>
              </w:rPr>
            </w:pPr>
            <w:r w:rsidRPr="00E54774">
              <w:rPr>
                <w:sz w:val="16"/>
                <w:szCs w:val="16"/>
              </w:rPr>
              <w:t>//IMKAD_AangebodenStuk/tia_TekstKeuze</w:t>
            </w:r>
          </w:p>
          <w:p w14:paraId="024D5351" w14:textId="12D054AC" w:rsidR="00240B8B" w:rsidRPr="00E54774" w:rsidRDefault="00240B8B" w:rsidP="00E54774">
            <w:pPr>
              <w:spacing w:line="240" w:lineRule="auto"/>
              <w:rPr>
                <w:sz w:val="16"/>
                <w:szCs w:val="16"/>
              </w:rPr>
            </w:pPr>
            <w:r w:rsidRPr="00E54774">
              <w:rPr>
                <w:sz w:val="16"/>
                <w:szCs w:val="16"/>
              </w:rPr>
              <w:tab/>
              <w:t>./tagNaam(‘k_Verklarin</w:t>
            </w:r>
            <w:ins w:id="57" w:author="Groot, Karina de" w:date="2023-10-13T09:33:00Z">
              <w:r w:rsidR="00DA219B">
                <w:rPr>
                  <w:sz w:val="16"/>
                  <w:szCs w:val="16"/>
                </w:rPr>
                <w:t>g</w:t>
              </w:r>
            </w:ins>
            <w:ins w:id="58" w:author="Groot, Karina de" w:date="2023-10-13T09:34:00Z">
              <w:r w:rsidR="00DA219B">
                <w:rPr>
                  <w:sz w:val="16"/>
                  <w:szCs w:val="16"/>
                </w:rPr>
                <w:t>OmgevingsWet’)</w:t>
              </w:r>
            </w:ins>
            <w:del w:id="59" w:author="Groot, Karina de" w:date="2023-10-13T09:33:00Z">
              <w:r w:rsidRPr="00E54774" w:rsidDel="00DA219B">
                <w:rPr>
                  <w:sz w:val="16"/>
                  <w:szCs w:val="16"/>
                </w:rPr>
                <w:delText>gWvg’</w:delText>
              </w:r>
            </w:del>
            <w:del w:id="60" w:author="Groot, Karina de" w:date="2023-10-13T09:34:00Z">
              <w:r w:rsidRPr="00E54774" w:rsidDel="00DA219B">
                <w:rPr>
                  <w:sz w:val="16"/>
                  <w:szCs w:val="16"/>
                </w:rPr>
                <w:delText>)</w:delText>
              </w:r>
            </w:del>
          </w:p>
          <w:p w14:paraId="6B81F223" w14:textId="77777777" w:rsidR="00240B8B" w:rsidRPr="00E54774" w:rsidRDefault="00240B8B" w:rsidP="00E54774">
            <w:pPr>
              <w:spacing w:line="240" w:lineRule="auto"/>
              <w:rPr>
                <w:sz w:val="16"/>
                <w:szCs w:val="16"/>
              </w:rPr>
            </w:pPr>
            <w:r w:rsidRPr="00E54774">
              <w:rPr>
                <w:sz w:val="16"/>
                <w:szCs w:val="16"/>
              </w:rPr>
              <w:tab/>
              <w:t>./tekst</w:t>
            </w:r>
          </w:p>
          <w:p w14:paraId="73330CE5" w14:textId="77777777" w:rsidR="00240B8B" w:rsidRPr="00E54774" w:rsidRDefault="00240B8B" w:rsidP="00E54774">
            <w:pPr>
              <w:spacing w:line="240" w:lineRule="auto"/>
              <w:rPr>
                <w:sz w:val="16"/>
                <w:szCs w:val="16"/>
              </w:rPr>
            </w:pPr>
            <w:r w:rsidRPr="00E54774">
              <w:rPr>
                <w:sz w:val="16"/>
                <w:szCs w:val="16"/>
              </w:rPr>
              <w:t xml:space="preserve">     met één van de volgende waarden:</w:t>
            </w:r>
          </w:p>
          <w:p w14:paraId="0882986B" w14:textId="18131356" w:rsidR="00240B8B" w:rsidRPr="00907CE9" w:rsidDel="0004307D" w:rsidRDefault="00845849" w:rsidP="0004307D">
            <w:pPr>
              <w:pStyle w:val="streepje"/>
              <w:spacing w:line="240" w:lineRule="auto"/>
              <w:rPr>
                <w:del w:id="61" w:author="Groot, Karina de" w:date="2023-10-18T11:10:00Z"/>
                <w:rFonts w:cs="Arial"/>
                <w:color w:val="339966"/>
                <w:sz w:val="16"/>
                <w:szCs w:val="16"/>
                <w:lang w:val="nl-NL"/>
                <w:rPrChange w:id="62" w:author="Groot, Karina de" w:date="2023-10-19T13:49:00Z">
                  <w:rPr>
                    <w:del w:id="63" w:author="Groot, Karina de" w:date="2023-10-18T11:10:00Z"/>
                    <w:rFonts w:cs="Arial"/>
                    <w:color w:val="339966"/>
                    <w:szCs w:val="18"/>
                    <w:lang w:val="nl-NL"/>
                  </w:rPr>
                </w:rPrChange>
              </w:rPr>
            </w:pPr>
            <w:ins w:id="64" w:author="Groot, Karina de" w:date="2023-10-18T11:10:00Z">
              <w:r w:rsidRPr="00907CE9">
                <w:rPr>
                  <w:rFonts w:cs="Arial"/>
                  <w:color w:val="339966"/>
                  <w:sz w:val="16"/>
                  <w:szCs w:val="16"/>
                  <w:lang w:val="nl-NL"/>
                </w:rPr>
                <w:t>dat, overeenkomstig artikel 9.21 Omgevingswet, op de onroerende zaak geen voorkeursrecht is gevestigd</w:t>
              </w:r>
            </w:ins>
            <w:del w:id="65" w:author="Groot, Karina de" w:date="2023-10-18T11:09:00Z">
              <w:r w:rsidR="00240B8B" w:rsidRPr="00907CE9" w:rsidDel="00845849">
                <w:rPr>
                  <w:rFonts w:cs="Arial"/>
                  <w:color w:val="339966"/>
                  <w:sz w:val="16"/>
                  <w:szCs w:val="16"/>
                  <w:lang w:val="nl-NL"/>
                  <w:rPrChange w:id="66" w:author="Groot, Karina de" w:date="2023-10-19T13:49:00Z">
                    <w:rPr>
                      <w:sz w:val="16"/>
                      <w:szCs w:val="16"/>
                    </w:rPr>
                  </w:rPrChange>
                </w:rPr>
                <w:delText>‘false’  (</w:delText>
              </w:r>
            </w:del>
            <w:del w:id="67" w:author="Groot, Karina de" w:date="2023-10-13T09:37:00Z">
              <w:r w:rsidR="00240B8B" w:rsidRPr="00907CE9" w:rsidDel="00DA219B">
                <w:rPr>
                  <w:rFonts w:cs="Arial"/>
                  <w:color w:val="339966"/>
                  <w:sz w:val="16"/>
                  <w:szCs w:val="16"/>
                  <w:lang w:val="nl-NL"/>
                  <w:rPrChange w:id="68" w:author="Groot, Karina de" w:date="2023-10-19T13:49:00Z">
                    <w:rPr>
                      <w:sz w:val="16"/>
                      <w:szCs w:val="16"/>
                    </w:rPr>
                  </w:rPrChange>
                </w:rPr>
                <w:delText>dat op de onroerende …. gemeenten</w:delText>
              </w:r>
            </w:del>
            <w:del w:id="69" w:author="Groot, Karina de" w:date="2023-10-18T11:09:00Z">
              <w:r w:rsidR="00240B8B" w:rsidRPr="00907CE9" w:rsidDel="00845849">
                <w:rPr>
                  <w:rFonts w:cs="Arial"/>
                  <w:color w:val="339966"/>
                  <w:sz w:val="16"/>
                  <w:szCs w:val="16"/>
                  <w:lang w:val="nl-NL"/>
                  <w:rPrChange w:id="70" w:author="Groot, Karina de" w:date="2023-10-19T13:49:00Z">
                    <w:rPr>
                      <w:sz w:val="16"/>
                      <w:szCs w:val="16"/>
                    </w:rPr>
                  </w:rPrChange>
                </w:rPr>
                <w:delText>.)</w:delText>
              </w:r>
            </w:del>
          </w:p>
          <w:p w14:paraId="707E2E69" w14:textId="77777777" w:rsidR="0004307D" w:rsidRPr="00907CE9" w:rsidRDefault="0004307D" w:rsidP="00907CE9">
            <w:pPr>
              <w:pStyle w:val="streepje"/>
              <w:spacing w:line="240" w:lineRule="auto"/>
              <w:rPr>
                <w:ins w:id="71" w:author="Groot, Karina de" w:date="2023-10-19T13:33:00Z"/>
                <w:rFonts w:cs="Arial"/>
                <w:color w:val="339966"/>
                <w:sz w:val="16"/>
                <w:szCs w:val="16"/>
                <w:rPrChange w:id="72" w:author="Groot, Karina de" w:date="2023-10-19T13:49:00Z">
                  <w:rPr>
                    <w:ins w:id="73" w:author="Groot, Karina de" w:date="2023-10-19T13:33:00Z"/>
                    <w:rFonts w:cs="Arial"/>
                    <w:color w:val="339966"/>
                    <w:szCs w:val="18"/>
                  </w:rPr>
                </w:rPrChange>
              </w:rPr>
            </w:pPr>
          </w:p>
          <w:p w14:paraId="091819CC" w14:textId="77777777" w:rsidR="00845849" w:rsidRPr="00907CE9" w:rsidRDefault="00845849" w:rsidP="00907CE9">
            <w:pPr>
              <w:pStyle w:val="streepje"/>
              <w:numPr>
                <w:ilvl w:val="0"/>
                <w:numId w:val="0"/>
              </w:numPr>
              <w:spacing w:line="240" w:lineRule="auto"/>
              <w:ind w:left="284"/>
              <w:rPr>
                <w:ins w:id="74" w:author="Groot, Karina de" w:date="2023-10-18T11:10:00Z"/>
                <w:rFonts w:cs="Arial"/>
                <w:color w:val="339966"/>
                <w:sz w:val="16"/>
                <w:szCs w:val="16"/>
                <w:rPrChange w:id="75" w:author="Groot, Karina de" w:date="2023-10-19T13:49:00Z">
                  <w:rPr>
                    <w:ins w:id="76" w:author="Groot, Karina de" w:date="2023-10-18T11:10:00Z"/>
                    <w:rFonts w:cs="Arial"/>
                    <w:color w:val="339966"/>
                    <w:szCs w:val="18"/>
                  </w:rPr>
                </w:rPrChange>
              </w:rPr>
            </w:pPr>
          </w:p>
          <w:p w14:paraId="3B61144D" w14:textId="5AB4A35D" w:rsidR="00093328" w:rsidRPr="00907CE9" w:rsidDel="005E7621" w:rsidRDefault="00845849">
            <w:pPr>
              <w:pStyle w:val="streepje"/>
              <w:spacing w:line="240" w:lineRule="auto"/>
              <w:rPr>
                <w:del w:id="77" w:author="Groot, Karina de" w:date="2023-10-19T13:30:00Z"/>
                <w:rFonts w:cs="Arial"/>
                <w:color w:val="339966"/>
                <w:sz w:val="16"/>
                <w:szCs w:val="16"/>
                <w:rPrChange w:id="78" w:author="Groot, Karina de" w:date="2023-10-19T13:49:00Z">
                  <w:rPr>
                    <w:del w:id="79" w:author="Groot, Karina de" w:date="2023-10-19T13:30:00Z"/>
                    <w:sz w:val="16"/>
                    <w:szCs w:val="16"/>
                  </w:rPr>
                </w:rPrChange>
              </w:rPr>
              <w:pPrChange w:id="80" w:author="Groot, Karina de" w:date="2023-10-19T13:33:00Z">
                <w:pPr>
                  <w:numPr>
                    <w:numId w:val="11"/>
                  </w:numPr>
                  <w:tabs>
                    <w:tab w:val="num" w:pos="587"/>
                  </w:tabs>
                  <w:spacing w:line="240" w:lineRule="auto"/>
                  <w:ind w:left="587" w:hanging="360"/>
                </w:pPr>
              </w:pPrChange>
            </w:pPr>
            <w:ins w:id="81" w:author="Groot, Karina de" w:date="2023-10-18T11:10:00Z">
              <w:r w:rsidRPr="00907CE9">
                <w:rPr>
                  <w:rFonts w:cs="Arial"/>
                  <w:color w:val="339966"/>
                  <w:sz w:val="16"/>
                  <w:szCs w:val="16"/>
                  <w:rPrChange w:id="82" w:author="Groot, Karina de" w:date="2023-10-19T13:49:00Z">
                    <w:rPr>
                      <w:rFonts w:cs="Arial"/>
                      <w:color w:val="339966"/>
                      <w:szCs w:val="18"/>
                    </w:rPr>
                  </w:rPrChange>
                </w:rPr>
                <w:t>dat de vervreemding niet in strijd is met Hoofdstuk 9 (‘Voorkeursrecht’) van de Omgevingswet en de daarop rustende bepalingen</w:t>
              </w:r>
            </w:ins>
            <w:del w:id="83" w:author="Groot, Karina de" w:date="2023-10-18T11:09:00Z">
              <w:r w:rsidR="00240B8B" w:rsidRPr="00907CE9" w:rsidDel="00845849">
                <w:rPr>
                  <w:rFonts w:cs="Arial"/>
                  <w:color w:val="339966"/>
                  <w:sz w:val="16"/>
                  <w:szCs w:val="16"/>
                  <w:rPrChange w:id="84" w:author="Groot, Karina de" w:date="2023-10-19T13:49:00Z">
                    <w:rPr>
                      <w:sz w:val="16"/>
                      <w:szCs w:val="16"/>
                    </w:rPr>
                  </w:rPrChange>
                </w:rPr>
                <w:delText>‘true’  (</w:delText>
              </w:r>
            </w:del>
            <w:del w:id="85" w:author="Groot, Karina de" w:date="2023-10-13T09:37:00Z">
              <w:r w:rsidR="00240B8B" w:rsidRPr="00907CE9" w:rsidDel="00DA219B">
                <w:rPr>
                  <w:rFonts w:cs="Arial"/>
                  <w:color w:val="339966"/>
                  <w:sz w:val="16"/>
                  <w:szCs w:val="16"/>
                  <w:rPrChange w:id="86" w:author="Groot, Karina de" w:date="2023-10-19T13:49:00Z">
                    <w:rPr>
                      <w:sz w:val="16"/>
                      <w:szCs w:val="16"/>
                    </w:rPr>
                  </w:rPrChange>
                </w:rPr>
                <w:delText>dat de vervreemding …. gemeenten</w:delText>
              </w:r>
            </w:del>
            <w:del w:id="87" w:author="Groot, Karina de" w:date="2023-10-18T11:09:00Z">
              <w:r w:rsidR="00240B8B" w:rsidRPr="00907CE9" w:rsidDel="00845849">
                <w:rPr>
                  <w:rFonts w:cs="Arial"/>
                  <w:color w:val="339966"/>
                  <w:sz w:val="16"/>
                  <w:szCs w:val="16"/>
                  <w:rPrChange w:id="88" w:author="Groot, Karina de" w:date="2023-10-19T13:49:00Z">
                    <w:rPr>
                      <w:sz w:val="16"/>
                      <w:szCs w:val="16"/>
                    </w:rPr>
                  </w:rPrChange>
                </w:rPr>
                <w:delText>.)</w:delText>
              </w:r>
            </w:del>
          </w:p>
          <w:p w14:paraId="38CC50A9" w14:textId="77777777" w:rsidR="00240B8B" w:rsidRPr="00907CE9" w:rsidRDefault="00240B8B" w:rsidP="00907CE9">
            <w:pPr>
              <w:pStyle w:val="streepje"/>
              <w:spacing w:line="240" w:lineRule="auto"/>
            </w:pPr>
          </w:p>
        </w:tc>
      </w:tr>
      <w:tr w:rsidR="00240B8B" w:rsidRPr="00496193" w14:paraId="68A51EC4" w14:textId="77777777" w:rsidTr="00E54774">
        <w:tc>
          <w:tcPr>
            <w:tcW w:w="2394" w:type="pct"/>
            <w:shd w:val="clear" w:color="auto" w:fill="auto"/>
          </w:tcPr>
          <w:p w14:paraId="4148420A" w14:textId="77777777" w:rsidR="00240B8B" w:rsidRPr="00E54774" w:rsidRDefault="00240B8B" w:rsidP="00E54774">
            <w:pPr>
              <w:widowControl w:val="0"/>
              <w:tabs>
                <w:tab w:val="left" w:pos="-1440"/>
                <w:tab w:val="left" w:pos="-720"/>
              </w:tabs>
              <w:suppressAutoHyphens/>
              <w:spacing w:line="360" w:lineRule="auto"/>
              <w:rPr>
                <w:color w:val="FF0000"/>
              </w:rPr>
            </w:pPr>
            <w:r w:rsidRPr="00E54774">
              <w:rPr>
                <w:color w:val="FF0000"/>
              </w:rPr>
              <w:t>.</w:t>
            </w:r>
          </w:p>
        </w:tc>
        <w:tc>
          <w:tcPr>
            <w:tcW w:w="2606" w:type="pct"/>
            <w:shd w:val="clear" w:color="auto" w:fill="auto"/>
          </w:tcPr>
          <w:p w14:paraId="0C1A5114" w14:textId="466F5E9F" w:rsidR="00240B8B" w:rsidRPr="0075493F" w:rsidRDefault="003D7AAD" w:rsidP="00042293">
            <w:r>
              <w:t>Wordt altijd getoond</w:t>
            </w:r>
          </w:p>
        </w:tc>
      </w:tr>
    </w:tbl>
    <w:p w14:paraId="219A2F61" w14:textId="77777777" w:rsidR="00240B8B" w:rsidRPr="00496193" w:rsidRDefault="00240B8B" w:rsidP="00240B8B">
      <w:pPr>
        <w:spacing w:line="240" w:lineRule="auto"/>
      </w:pPr>
    </w:p>
    <w:p w14:paraId="33185E7A" w14:textId="77777777" w:rsidR="00240B8B" w:rsidRPr="00B32975" w:rsidRDefault="00240B8B" w:rsidP="00240B8B">
      <w:pPr>
        <w:pStyle w:val="Kop2"/>
        <w:numPr>
          <w:ilvl w:val="1"/>
          <w:numId w:val="1"/>
        </w:numPr>
        <w:rPr>
          <w:lang w:val="nl-NL"/>
        </w:rPr>
      </w:pPr>
      <w:bookmarkStart w:id="89" w:name="_Ref222569708"/>
      <w:bookmarkStart w:id="90" w:name="_Ref222569718"/>
      <w:bookmarkStart w:id="91" w:name="_Toc358624438"/>
      <w:bookmarkStart w:id="92" w:name="_Toc93406545"/>
      <w:bookmarkStart w:id="93" w:name="_Toc94600312"/>
      <w:r w:rsidRPr="00B32975">
        <w:rPr>
          <w:lang w:val="nl-NL"/>
        </w:rPr>
        <w:lastRenderedPageBreak/>
        <w:t>Aanhef</w:t>
      </w:r>
      <w:bookmarkEnd w:id="89"/>
      <w:bookmarkEnd w:id="90"/>
      <w:bookmarkEnd w:id="91"/>
      <w:bookmarkEnd w:id="92"/>
      <w:bookmarkEnd w:id="93"/>
      <w:r w:rsidRPr="00B32975">
        <w:rPr>
          <w:lang w:val="nl-NL"/>
        </w:rPr>
        <w:t xml:space="preserve"> </w:t>
      </w:r>
    </w:p>
    <w:p w14:paraId="48ED37AD" w14:textId="77777777" w:rsidR="00240B8B" w:rsidRPr="00B32975"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737F18" w14:paraId="4AD34AC7" w14:textId="77777777" w:rsidTr="00E54774">
        <w:tc>
          <w:tcPr>
            <w:tcW w:w="2394" w:type="pct"/>
            <w:shd w:val="clear" w:color="auto" w:fill="auto"/>
          </w:tcPr>
          <w:p w14:paraId="4F7DBB04" w14:textId="77777777" w:rsidR="00240B8B" w:rsidRPr="00E54774" w:rsidRDefault="00240B8B" w:rsidP="00E54774">
            <w:pPr>
              <w:tabs>
                <w:tab w:val="left" w:pos="-1440"/>
                <w:tab w:val="left" w:pos="-720"/>
              </w:tabs>
              <w:suppressAutoHyphens/>
              <w:rPr>
                <w:color w:val="FF0000"/>
              </w:rPr>
            </w:pPr>
            <w:r w:rsidRPr="00E54774">
              <w:rPr>
                <w:color w:val="800080"/>
              </w:rPr>
              <w:t>AKTE VAN LEVERING / LEVERINGSAKTE/ LEVERING/LEVERING REGISTERGOED/LEVERING</w:t>
            </w:r>
            <w:r w:rsidRPr="00E54774">
              <w:rPr>
                <w:color w:val="00800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B66D26">
              <w:t>straatnaam, huisnummer,</w:t>
            </w:r>
            <w:r w:rsidRPr="00E54774">
              <w:rPr>
                <w:color w:val="008000"/>
              </w:rPr>
              <w:t xml:space="preserve"> </w:t>
            </w:r>
            <w:r w:rsidRPr="00E54774">
              <w:rPr>
                <w:color w:val="800080"/>
              </w:rPr>
              <w:t>huisletter, toevoeging</w:t>
            </w:r>
            <w:r w:rsidRPr="00E54774">
              <w:rPr>
                <w:color w:val="008000"/>
              </w:rPr>
              <w:t xml:space="preserve"> </w:t>
            </w:r>
            <w:r w:rsidRPr="00E54774">
              <w:rPr>
                <w:color w:val="800000"/>
              </w:rPr>
              <w:t>te</w:t>
            </w:r>
            <w:r w:rsidRPr="00E54774">
              <w:rPr>
                <w:color w:val="008000"/>
              </w:rPr>
              <w:t xml:space="preserve"> </w:t>
            </w:r>
            <w:r w:rsidRPr="00B66D26">
              <w:t>woonplaats</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008000"/>
              </w:rPr>
              <w:t xml:space="preserve"> </w:t>
            </w:r>
          </w:p>
        </w:tc>
        <w:tc>
          <w:tcPr>
            <w:tcW w:w="2606" w:type="pct"/>
            <w:shd w:val="clear" w:color="auto" w:fill="auto"/>
          </w:tcPr>
          <w:p w14:paraId="257C7A1F" w14:textId="77777777" w:rsidR="00240B8B" w:rsidRDefault="00240B8B" w:rsidP="00042293">
            <w:r>
              <w:t>Optionele tekst voor de titel van de akte.</w:t>
            </w:r>
          </w:p>
          <w:p w14:paraId="3365BFCB" w14:textId="77777777" w:rsidR="00240B8B" w:rsidRDefault="00240B8B" w:rsidP="00042293">
            <w:r>
              <w:t>5</w:t>
            </w:r>
            <w:r w:rsidRPr="001C66AC">
              <w:t xml:space="preserve"> keuzeteksten w</w:t>
            </w:r>
            <w:r>
              <w:t>aaruit er 1 gekozen kan worden.</w:t>
            </w:r>
          </w:p>
          <w:p w14:paraId="617BA1FD" w14:textId="77777777" w:rsidR="00240B8B" w:rsidRDefault="00240B8B" w:rsidP="00042293">
            <w:r>
              <w:t>Bij de laatste keuze wordt het adres (zonder komma’s) getoond van het eerste object uit de omschrijving van de registergoederen. (Indien het eerste object een schip, luchtvaartuig of netwerk is, wordt geen adres getoond.)</w:t>
            </w:r>
          </w:p>
          <w:p w14:paraId="5F025F8B" w14:textId="77777777" w:rsidR="00240B8B" w:rsidRDefault="00240B8B" w:rsidP="00042293">
            <w:r>
              <w:t>De tekst moet gecentreerd weergegeven worden.</w:t>
            </w:r>
          </w:p>
          <w:p w14:paraId="79184244" w14:textId="77777777" w:rsidR="00240B8B" w:rsidRPr="00F72EA2" w:rsidRDefault="00240B8B" w:rsidP="00042293">
            <w:pPr>
              <w:rPr>
                <w:sz w:val="16"/>
                <w:szCs w:val="16"/>
                <w:u w:val="single"/>
              </w:rPr>
            </w:pPr>
            <w:r w:rsidRPr="00F72EA2">
              <w:rPr>
                <w:sz w:val="16"/>
                <w:szCs w:val="16"/>
                <w:u w:val="single"/>
              </w:rPr>
              <w:t>Mapping:</w:t>
            </w:r>
          </w:p>
          <w:p w14:paraId="32B324B0" w14:textId="77777777" w:rsidR="00240B8B" w:rsidRPr="00E54774" w:rsidRDefault="00240B8B" w:rsidP="00E54774">
            <w:pPr>
              <w:spacing w:line="240" w:lineRule="auto"/>
              <w:rPr>
                <w:sz w:val="16"/>
                <w:szCs w:val="16"/>
              </w:rPr>
            </w:pPr>
            <w:r w:rsidRPr="00E54774">
              <w:rPr>
                <w:sz w:val="16"/>
                <w:szCs w:val="16"/>
              </w:rPr>
              <w:t>//IMKAD_AangebodenStuk/tia_TekstKeuze/</w:t>
            </w:r>
          </w:p>
          <w:p w14:paraId="1D9342B1" w14:textId="77777777" w:rsidR="00240B8B" w:rsidRPr="00E54774" w:rsidRDefault="00240B8B" w:rsidP="00E54774">
            <w:pPr>
              <w:spacing w:line="240" w:lineRule="auto"/>
              <w:rPr>
                <w:sz w:val="16"/>
                <w:szCs w:val="16"/>
              </w:rPr>
            </w:pPr>
            <w:r w:rsidRPr="00E54774">
              <w:rPr>
                <w:sz w:val="16"/>
                <w:szCs w:val="16"/>
              </w:rPr>
              <w:tab/>
              <w:t>./tagNaam(‘k_TitelLevering’)</w:t>
            </w:r>
          </w:p>
          <w:p w14:paraId="3572301B" w14:textId="77777777" w:rsidR="00240B8B" w:rsidRPr="00E54774" w:rsidRDefault="00240B8B" w:rsidP="00E54774">
            <w:pPr>
              <w:spacing w:line="240" w:lineRule="auto"/>
              <w:rPr>
                <w:sz w:val="16"/>
                <w:szCs w:val="16"/>
              </w:rPr>
            </w:pPr>
            <w:r w:rsidRPr="00E54774">
              <w:rPr>
                <w:sz w:val="16"/>
                <w:szCs w:val="16"/>
              </w:rPr>
              <w:tab/>
              <w:t>./tekst</w:t>
            </w:r>
          </w:p>
          <w:p w14:paraId="78AC514C" w14:textId="77777777" w:rsidR="00240B8B" w:rsidRPr="00E54774" w:rsidRDefault="00240B8B" w:rsidP="00E54774">
            <w:pPr>
              <w:spacing w:line="240" w:lineRule="auto"/>
              <w:rPr>
                <w:sz w:val="16"/>
                <w:szCs w:val="16"/>
              </w:rPr>
            </w:pPr>
          </w:p>
          <w:p w14:paraId="05B7DA7B" w14:textId="77777777" w:rsidR="00240B8B" w:rsidRPr="00E54774" w:rsidRDefault="00240B8B" w:rsidP="00E54774">
            <w:pPr>
              <w:spacing w:line="240" w:lineRule="auto"/>
              <w:rPr>
                <w:sz w:val="16"/>
                <w:szCs w:val="16"/>
              </w:rPr>
            </w:pPr>
            <w:r w:rsidRPr="00E54774">
              <w:rPr>
                <w:sz w:val="16"/>
                <w:szCs w:val="16"/>
              </w:rPr>
              <w:t xml:space="preserve">     </w:t>
            </w:r>
            <w:r w:rsidRPr="00E54774">
              <w:rPr>
                <w:sz w:val="16"/>
                <w:szCs w:val="16"/>
              </w:rPr>
              <w:tab/>
              <w:t>met één van de volgende waarden:</w:t>
            </w:r>
          </w:p>
          <w:p w14:paraId="79455C8C"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AKTE VAN LEVERING</w:t>
            </w:r>
          </w:p>
          <w:p w14:paraId="74FC6C14"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LEVERINGSAKTE</w:t>
            </w:r>
          </w:p>
          <w:p w14:paraId="12CB39F9"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w:t>
            </w:r>
          </w:p>
          <w:p w14:paraId="197BBEEE"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 REGISTERGOED</w:t>
            </w:r>
          </w:p>
          <w:p w14:paraId="3B587027" w14:textId="77777777" w:rsidR="00240B8B" w:rsidRPr="00E54774" w:rsidRDefault="00240B8B" w:rsidP="00E54774">
            <w:pPr>
              <w:numPr>
                <w:ilvl w:val="0"/>
                <w:numId w:val="11"/>
              </w:numPr>
              <w:spacing w:line="240" w:lineRule="auto"/>
              <w:rPr>
                <w:sz w:val="16"/>
                <w:szCs w:val="16"/>
              </w:rPr>
            </w:pPr>
            <w:r w:rsidRPr="00E54774">
              <w:rPr>
                <w:color w:val="800080"/>
                <w:sz w:val="16"/>
                <w:szCs w:val="16"/>
              </w:rPr>
              <w:t>LEVERING adres</w:t>
            </w:r>
          </w:p>
        </w:tc>
      </w:tr>
      <w:tr w:rsidR="00240B8B" w:rsidRPr="00737F18" w14:paraId="268A6F69" w14:textId="77777777" w:rsidTr="00E54774">
        <w:tc>
          <w:tcPr>
            <w:tcW w:w="2394" w:type="pct"/>
            <w:shd w:val="clear" w:color="auto" w:fill="auto"/>
          </w:tcPr>
          <w:p w14:paraId="26E8A07E" w14:textId="77777777" w:rsidR="00240B8B" w:rsidRPr="00E54774" w:rsidRDefault="00240B8B" w:rsidP="00042293">
            <w:pPr>
              <w:rPr>
                <w:lang w:val="en-US"/>
              </w:rPr>
            </w:pPr>
            <w:r w:rsidRPr="00E54774">
              <w:rPr>
                <w:color w:val="800080"/>
              </w:rPr>
              <w:t xml:space="preserve">Kenmerk: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lang w:val="en-US"/>
              </w:rPr>
              <w:t xml:space="preserve"> omschrijving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606" w:type="pct"/>
            <w:shd w:val="clear" w:color="auto" w:fill="auto"/>
          </w:tcPr>
          <w:p w14:paraId="4561C057" w14:textId="77777777" w:rsidR="00240B8B" w:rsidRPr="00E54774" w:rsidRDefault="00240B8B" w:rsidP="00042293">
            <w:pPr>
              <w:rPr>
                <w:szCs w:val="18"/>
              </w:rPr>
            </w:pPr>
            <w:r w:rsidRPr="00E54774">
              <w:rPr>
                <w:szCs w:val="18"/>
              </w:rPr>
              <w:t>Optionele regel.  Deze regel wordt alleen vermeld wanneer een omschrijving is ingevuld.</w:t>
            </w:r>
          </w:p>
          <w:p w14:paraId="521C96C8" w14:textId="77777777" w:rsidR="00240B8B" w:rsidRPr="00E54774" w:rsidRDefault="00240B8B" w:rsidP="00042293">
            <w:pPr>
              <w:rPr>
                <w:u w:val="single"/>
              </w:rPr>
            </w:pPr>
          </w:p>
          <w:p w14:paraId="2DD153F2" w14:textId="77777777" w:rsidR="00240B8B" w:rsidRPr="00F72EA2" w:rsidRDefault="00240B8B" w:rsidP="00042293">
            <w:pPr>
              <w:rPr>
                <w:sz w:val="16"/>
                <w:szCs w:val="16"/>
                <w:u w:val="single"/>
              </w:rPr>
            </w:pPr>
            <w:r w:rsidRPr="00F72EA2">
              <w:rPr>
                <w:sz w:val="16"/>
                <w:szCs w:val="16"/>
                <w:u w:val="single"/>
              </w:rPr>
              <w:t>Mapping:</w:t>
            </w:r>
          </w:p>
          <w:p w14:paraId="528E23DC" w14:textId="77777777" w:rsidR="00240B8B" w:rsidRPr="00E54774" w:rsidRDefault="00240B8B" w:rsidP="00E54774">
            <w:pPr>
              <w:spacing w:line="240" w:lineRule="auto"/>
              <w:rPr>
                <w:sz w:val="16"/>
                <w:szCs w:val="16"/>
              </w:rPr>
            </w:pPr>
            <w:r w:rsidRPr="00E54774">
              <w:rPr>
                <w:sz w:val="16"/>
                <w:szCs w:val="16"/>
              </w:rPr>
              <w:t>//IMKAD_AangebodenStuk/</w:t>
            </w:r>
          </w:p>
          <w:p w14:paraId="32028A8F" w14:textId="77777777" w:rsidR="00240B8B" w:rsidRPr="00E54774" w:rsidRDefault="00240B8B" w:rsidP="00E54774">
            <w:pPr>
              <w:spacing w:line="240" w:lineRule="auto"/>
              <w:rPr>
                <w:sz w:val="16"/>
                <w:szCs w:val="16"/>
              </w:rPr>
            </w:pPr>
            <w:r w:rsidRPr="00E54774">
              <w:rPr>
                <w:sz w:val="16"/>
                <w:szCs w:val="16"/>
              </w:rPr>
              <w:tab/>
              <w:t>./tia_OmschrijvingKenmerk</w:t>
            </w:r>
          </w:p>
        </w:tc>
      </w:tr>
      <w:tr w:rsidR="00240B8B" w:rsidRPr="00970D32" w14:paraId="47440B5D" w14:textId="77777777" w:rsidTr="00E54774">
        <w:tc>
          <w:tcPr>
            <w:tcW w:w="2394" w:type="pct"/>
            <w:shd w:val="clear" w:color="auto" w:fill="auto"/>
          </w:tcPr>
          <w:p w14:paraId="27E0D25B" w14:textId="77777777" w:rsidR="00240B8B" w:rsidRPr="00E54774" w:rsidRDefault="00240B8B" w:rsidP="00042293">
            <w:pPr>
              <w:rPr>
                <w:color w:val="FF0000"/>
              </w:rPr>
            </w:pPr>
            <w:r w:rsidRPr="00E54774">
              <w:rPr>
                <w:rFonts w:cs="Arial"/>
                <w:bCs/>
                <w:color w:val="FF0000"/>
                <w:highlight w:val="yellow"/>
              </w:rPr>
              <w:t>TEKSTBLOK AANHEF</w:t>
            </w:r>
            <w:r w:rsidRPr="00E54774">
              <w:rPr>
                <w:rFonts w:cs="Arial"/>
                <w:bCs/>
                <w:color w:val="FF0000"/>
              </w:rPr>
              <w:t>:</w:t>
            </w:r>
          </w:p>
        </w:tc>
        <w:tc>
          <w:tcPr>
            <w:tcW w:w="2606" w:type="pct"/>
            <w:shd w:val="clear" w:color="auto" w:fill="auto"/>
          </w:tcPr>
          <w:p w14:paraId="76F2C446" w14:textId="77777777" w:rsidR="00240B8B" w:rsidRPr="00E54774" w:rsidRDefault="00240B8B" w:rsidP="00042293">
            <w:pPr>
              <w:rPr>
                <w:i/>
              </w:rPr>
            </w:pPr>
            <w:r w:rsidRPr="00E54774">
              <w:rPr>
                <w:szCs w:val="18"/>
              </w:rPr>
              <w:t>Gegevens van de (waarnemend) notaris die als ondertekenaar optreedt.</w:t>
            </w:r>
            <w:r w:rsidRPr="00E54774">
              <w:rPr>
                <w:i/>
              </w:rPr>
              <w:t xml:space="preserve"> </w:t>
            </w:r>
          </w:p>
          <w:p w14:paraId="5A609BC0" w14:textId="77777777" w:rsidR="00240B8B" w:rsidRPr="00970D32" w:rsidRDefault="00240B8B" w:rsidP="00E54774">
            <w:pPr>
              <w:autoSpaceDE w:val="0"/>
              <w:autoSpaceDN w:val="0"/>
              <w:adjustRightInd w:val="0"/>
              <w:spacing w:line="240" w:lineRule="auto"/>
            </w:pPr>
          </w:p>
        </w:tc>
      </w:tr>
    </w:tbl>
    <w:p w14:paraId="1874B6DE" w14:textId="77777777" w:rsidR="00240B8B" w:rsidRPr="00970D32" w:rsidRDefault="00240B8B" w:rsidP="00240B8B"/>
    <w:p w14:paraId="50983272" w14:textId="77777777" w:rsidR="00240B8B" w:rsidRPr="00737F18" w:rsidRDefault="00240B8B" w:rsidP="00240B8B">
      <w:pPr>
        <w:pStyle w:val="Kop2"/>
        <w:numPr>
          <w:ilvl w:val="1"/>
          <w:numId w:val="1"/>
        </w:numPr>
        <w:rPr>
          <w:lang w:val="nl-NL"/>
        </w:rPr>
      </w:pPr>
      <w:bookmarkStart w:id="94" w:name="_Ref222727104"/>
      <w:bookmarkStart w:id="95" w:name="_Toc358624439"/>
      <w:bookmarkStart w:id="96" w:name="_Toc93406546"/>
      <w:bookmarkStart w:id="97" w:name="_Toc94600313"/>
      <w:r w:rsidRPr="00737F18">
        <w:rPr>
          <w:lang w:val="nl-NL"/>
        </w:rPr>
        <w:lastRenderedPageBreak/>
        <w:t>Vervreemders, Verkrijgers en Belanghebbenden</w:t>
      </w:r>
      <w:bookmarkEnd w:id="94"/>
      <w:bookmarkEnd w:id="95"/>
      <w:bookmarkEnd w:id="96"/>
      <w:bookmarkEnd w:id="97"/>
    </w:p>
    <w:p w14:paraId="79D42A69" w14:textId="77777777" w:rsidR="00240B8B" w:rsidRDefault="00240B8B" w:rsidP="00240B8B">
      <w:pPr>
        <w:rPr>
          <w:lang w:val="nl"/>
        </w:rPr>
      </w:pPr>
      <w:r>
        <w:rPr>
          <w:lang w:val="nl"/>
        </w:rPr>
        <w:t xml:space="preserve">In dit deel van de akte worden de partijen opgesomd. Partijen kunnen zich laten vertegenwoordigen door een gevolmachtigde. Ook personen binnen een partij kunnen zich laten vertegenwoordigen door een gevolmachtigde wanneer er geen gevolmachtigde op partij niveau is. Als er sprake is van een volmacht wordt eerst de gevolmachtigde genoemd en daarna volgt (een opsomming van) de perso(o)n(en) die de gevolmachtigde vertegenwoordigt. </w:t>
      </w:r>
      <w:r w:rsidRPr="0064643C">
        <w:t>Elke partij kan meerdere personen bevatten.</w:t>
      </w:r>
      <w:r w:rsidR="00CE00B4">
        <w:t xml:space="preserve"> </w:t>
      </w:r>
      <w:r w:rsidR="00E74482">
        <w:t xml:space="preserve">Bevat partij 1 gerelateerde partijen dan worden de personen via een persoonPartijRef aan de gerelateerde partij gekoppeld. </w:t>
      </w:r>
      <w:r w:rsidR="00CE00B4">
        <w:t>Ook kan een persoon in hoedanigheid voor een ander persoon optreden, ongeacht of er een gevolmachtigde op partij niveau aanwezig is.</w:t>
      </w:r>
    </w:p>
    <w:p w14:paraId="5B6BE6AB" w14:textId="77777777" w:rsidR="00240B8B" w:rsidRDefault="00240B8B" w:rsidP="00240B8B">
      <w:pPr>
        <w:rPr>
          <w:lang w:val="nl"/>
        </w:rPr>
      </w:pPr>
    </w:p>
    <w:p w14:paraId="557D16F2" w14:textId="77777777" w:rsidR="00A828A4" w:rsidRDefault="00240B8B" w:rsidP="00240B8B">
      <w:r>
        <w:rPr>
          <w:lang w:val="nl"/>
        </w:rPr>
        <w:t>Er moeten minimaal twee partijen</w:t>
      </w:r>
      <w:r w:rsidR="00075EB1">
        <w:rPr>
          <w:lang w:val="nl"/>
        </w:rPr>
        <w:t xml:space="preserve"> of gerelateerde partijen</w:t>
      </w:r>
      <w:r>
        <w:rPr>
          <w:lang w:val="nl"/>
        </w:rPr>
        <w:t xml:space="preserve"> </w:t>
      </w:r>
      <w:r w:rsidR="00E74482">
        <w:rPr>
          <w:lang w:val="nl"/>
        </w:rPr>
        <w:t>(voor de specifieke situatie waarbij d</w:t>
      </w:r>
      <w:r w:rsidR="00E74482">
        <w:t>e koper en verkoper verenigd zijn in 1 partij) met partij-aanduiding getoond worden</w:t>
      </w:r>
      <w:r>
        <w:rPr>
          <w:lang w:val="nl"/>
        </w:rPr>
        <w:t xml:space="preserve">. De volgorde waarin de partijen vermeld worden, is niet van belang. </w:t>
      </w:r>
      <w:r w:rsidRPr="000E4943">
        <w:t xml:space="preserve">De rol van een partij wordt </w:t>
      </w:r>
      <w:r>
        <w:t xml:space="preserve">bepaald in de </w:t>
      </w:r>
      <w:r w:rsidRPr="000E4943">
        <w:t>paragraaf waar naar de partij wordt gerefereerd</w:t>
      </w:r>
      <w:r>
        <w:t>, zoals de paragrafen Koop en Levering (par.</w:t>
      </w:r>
      <w:r w:rsidR="00631BC5">
        <w:fldChar w:fldCharType="begin"/>
      </w:r>
      <w:r w:rsidR="00631BC5">
        <w:instrText xml:space="preserve"> REF _Ref359929442 \r \h </w:instrText>
      </w:r>
      <w:r w:rsidR="00631BC5">
        <w:fldChar w:fldCharType="separate"/>
      </w:r>
      <w:r w:rsidR="00A45EEF">
        <w:t>2.4</w:t>
      </w:r>
      <w:r w:rsidR="00631BC5">
        <w:fldChar w:fldCharType="end"/>
      </w:r>
      <w:r>
        <w:t xml:space="preserve">). Naast de vervreemder en de verkrijger kunnen (optioneel) één of meerdere belanghebbende partijen opgenomen zijn in de akte, waar naar gerefereerd kan worden in de paragraaf Kwalitatieve verplichtingen (par. </w:t>
      </w:r>
      <w:r>
        <w:fldChar w:fldCharType="begin"/>
      </w:r>
      <w:r>
        <w:instrText xml:space="preserve"> REF _Ref255289426 \r \h </w:instrText>
      </w:r>
      <w:r>
        <w:fldChar w:fldCharType="separate"/>
      </w:r>
      <w:r w:rsidR="00A45EEF">
        <w:t>2.12</w:t>
      </w:r>
      <w:r>
        <w:fldChar w:fldCharType="end"/>
      </w:r>
      <w:r>
        <w:t>).</w:t>
      </w:r>
      <w:r w:rsidR="00E74482">
        <w:t xml:space="preserve"> </w:t>
      </w:r>
    </w:p>
    <w:p w14:paraId="3AE6202D" w14:textId="77777777" w:rsidR="00A828A4" w:rsidRDefault="00A828A4" w:rsidP="00240B8B"/>
    <w:p w14:paraId="296D2528" w14:textId="28CDA079" w:rsidR="00240B8B" w:rsidRDefault="00A828A4" w:rsidP="00240B8B">
      <w:r>
        <w:t xml:space="preserve">De nummering van partijen en personen wordt toegelicht in </w:t>
      </w:r>
      <w:r>
        <w:fldChar w:fldCharType="begin"/>
      </w:r>
      <w:r>
        <w:instrText xml:space="preserve"> REF TC \h </w:instrText>
      </w:r>
      <w:r>
        <w:fldChar w:fldCharType="separate"/>
      </w:r>
      <w:r w:rsidR="00A45EEF">
        <w:t>[</w:t>
      </w:r>
      <w:r w:rsidR="00F27CF2" w:rsidRPr="00362DEE">
        <w:t>Toelichting - Comparitie nummering en layout</w:t>
      </w:r>
      <w:r w:rsidR="00F27CF2" w:rsidDel="00F27CF2">
        <w:t xml:space="preserve"> </w:t>
      </w:r>
      <w:r w:rsidR="00A45EEF">
        <w:t>]</w:t>
      </w:r>
      <w:r>
        <w:fldChar w:fldCharType="end"/>
      </w:r>
      <w:r>
        <w:t>.</w:t>
      </w:r>
    </w:p>
    <w:p w14:paraId="5B373BF5" w14:textId="77777777" w:rsidR="00240B8B" w:rsidRPr="00271981"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090"/>
        <w:gridCol w:w="7795"/>
      </w:tblGrid>
      <w:tr w:rsidR="00240B8B" w:rsidRPr="000E6BC2" w14:paraId="7F030ABA" w14:textId="77777777" w:rsidTr="00E6044E">
        <w:tc>
          <w:tcPr>
            <w:tcW w:w="2193" w:type="pct"/>
            <w:shd w:val="clear" w:color="auto" w:fill="auto"/>
          </w:tcPr>
          <w:p w14:paraId="71040A55" w14:textId="77777777"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bookmarkStart w:id="98" w:name="_Toc94600314"/>
            <w:r w:rsidRPr="00E54774">
              <w:rPr>
                <w:rFonts w:cs="Arial"/>
                <w:sz w:val="20"/>
              </w:rPr>
              <w:fldChar w:fldCharType="end"/>
            </w:r>
            <w:r w:rsidRPr="00853CDC">
              <w:t xml:space="preserve"> </w:t>
            </w:r>
            <w:r w:rsidRPr="00E54774">
              <w:rPr>
                <w:color w:val="FF0000"/>
              </w:rPr>
              <w:t>1.</w:t>
            </w:r>
            <w:r w:rsidRPr="00E54774">
              <w:rPr>
                <w:color w:val="80008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bookmarkEnd w:id="98"/>
          </w:p>
          <w:p w14:paraId="430D4109" w14:textId="77777777" w:rsidR="00240B8B" w:rsidRPr="00A54ECD" w:rsidRDefault="00240B8B" w:rsidP="00042293"/>
        </w:tc>
        <w:tc>
          <w:tcPr>
            <w:tcW w:w="2807" w:type="pct"/>
            <w:shd w:val="clear" w:color="auto" w:fill="auto"/>
          </w:tcPr>
          <w:p w14:paraId="6E84CE4F" w14:textId="77777777" w:rsidR="00240B8B" w:rsidRPr="00E54774" w:rsidRDefault="00240B8B" w:rsidP="00042293">
            <w:pPr>
              <w:rPr>
                <w:rFonts w:cs="Arial"/>
                <w:snapToGrid/>
                <w:szCs w:val="18"/>
              </w:rPr>
            </w:pPr>
            <w:r w:rsidRPr="00E54774">
              <w:rPr>
                <w:lang w:val="nl"/>
              </w:rPr>
              <w:t xml:space="preserve">Deze alinea is optioneel en wordt alleen vermeld wanneer een gevolmachtigde optreedt voor de genoemde partij. </w:t>
            </w:r>
            <w:r w:rsidRPr="00E54774">
              <w:rPr>
                <w:rFonts w:cs="Arial"/>
                <w:snapToGrid/>
                <w:szCs w:val="18"/>
              </w:rPr>
              <w:t>Er kan maximaal één gevolmachtigde vermeld worden, die optreedt voor de genoemde partij.</w:t>
            </w:r>
            <w:r w:rsidR="00926D9F" w:rsidRPr="00E54774">
              <w:rPr>
                <w:rFonts w:cs="Arial"/>
                <w:snapToGrid/>
                <w:szCs w:val="18"/>
              </w:rPr>
              <w:t xml:space="preserve"> Wanneer een gevolm</w:t>
            </w:r>
            <w:r w:rsidR="00BF7BA5" w:rsidRPr="00E54774">
              <w:rPr>
                <w:rFonts w:cs="Arial"/>
                <w:snapToGrid/>
                <w:szCs w:val="18"/>
              </w:rPr>
              <w:t xml:space="preserve">achtigde voor de gehele partij </w:t>
            </w:r>
            <w:r w:rsidR="00926D9F" w:rsidRPr="00E54774">
              <w:rPr>
                <w:rFonts w:cs="Arial"/>
                <w:snapToGrid/>
                <w:szCs w:val="18"/>
              </w:rPr>
              <w:t>optreedt zijn er geen gevol</w:t>
            </w:r>
            <w:r w:rsidR="00BF7BA5" w:rsidRPr="00E54774">
              <w:rPr>
                <w:rFonts w:cs="Arial"/>
                <w:snapToGrid/>
                <w:szCs w:val="18"/>
              </w:rPr>
              <w:t>machtigden op persoon niveau.</w:t>
            </w:r>
          </w:p>
          <w:p w14:paraId="77EB96F2" w14:textId="77777777" w:rsidR="00240B8B" w:rsidRPr="00E54774" w:rsidRDefault="00240B8B" w:rsidP="00042293">
            <w:pPr>
              <w:rPr>
                <w:rFonts w:cs="Arial"/>
                <w:snapToGrid/>
                <w:szCs w:val="18"/>
              </w:rPr>
            </w:pPr>
          </w:p>
          <w:p w14:paraId="240AB1A2" w14:textId="77777777" w:rsidR="00240B8B" w:rsidRPr="00F72EA2" w:rsidRDefault="00240B8B" w:rsidP="00E54774">
            <w:pPr>
              <w:spacing w:line="240" w:lineRule="auto"/>
              <w:rPr>
                <w:sz w:val="16"/>
                <w:szCs w:val="16"/>
                <w:u w:val="single"/>
              </w:rPr>
            </w:pPr>
            <w:r w:rsidRPr="00F72EA2">
              <w:rPr>
                <w:sz w:val="16"/>
                <w:szCs w:val="16"/>
                <w:u w:val="single"/>
              </w:rPr>
              <w:t>Mapping:</w:t>
            </w:r>
          </w:p>
          <w:p w14:paraId="494D6719" w14:textId="77777777" w:rsidR="005F0B64" w:rsidRPr="00E54774" w:rsidRDefault="00240B8B" w:rsidP="00E54774">
            <w:pPr>
              <w:spacing w:line="240" w:lineRule="auto"/>
              <w:rPr>
                <w:sz w:val="16"/>
                <w:szCs w:val="16"/>
              </w:rPr>
            </w:pPr>
            <w:r w:rsidRPr="00E54774">
              <w:rPr>
                <w:sz w:val="16"/>
                <w:szCs w:val="16"/>
              </w:rPr>
              <w:t>//IMKAD_AangebodenStuk/Partij/Gevolmachtigde</w:t>
            </w:r>
            <w:r w:rsidR="005F0B64" w:rsidRPr="00E54774">
              <w:rPr>
                <w:sz w:val="16"/>
                <w:szCs w:val="16"/>
              </w:rPr>
              <w:t>/vertegenwoordigtRef [xlink:href="id van de hoedanigheid]</w:t>
            </w:r>
          </w:p>
          <w:p w14:paraId="3978FC5B" w14:textId="77777777" w:rsidR="005F0B64" w:rsidRPr="00E54774" w:rsidRDefault="005F0B64" w:rsidP="00E54774">
            <w:pPr>
              <w:spacing w:line="240" w:lineRule="auto"/>
              <w:rPr>
                <w:sz w:val="16"/>
                <w:szCs w:val="16"/>
              </w:rPr>
            </w:pPr>
            <w:r w:rsidRPr="00E54774">
              <w:rPr>
                <w:sz w:val="16"/>
                <w:szCs w:val="16"/>
              </w:rPr>
              <w:t>//Hoedanigheid[id]</w:t>
            </w:r>
            <w:r w:rsidR="00DC55F8" w:rsidRPr="00E54774">
              <w:rPr>
                <w:rFonts w:cs="Arial"/>
                <w:sz w:val="16"/>
                <w:szCs w:val="16"/>
              </w:rPr>
              <w:t xml:space="preserve"> geen ./wordtVertegenwoordigdRef aanwezig</w:t>
            </w:r>
          </w:p>
          <w:p w14:paraId="7175F377" w14:textId="77777777" w:rsidR="006D35A4" w:rsidRPr="00E54774" w:rsidRDefault="006D35A4" w:rsidP="00E54774">
            <w:pPr>
              <w:autoSpaceDE w:val="0"/>
              <w:autoSpaceDN w:val="0"/>
              <w:adjustRightInd w:val="0"/>
              <w:spacing w:line="240" w:lineRule="auto"/>
              <w:rPr>
                <w:sz w:val="16"/>
                <w:szCs w:val="16"/>
                <w:lang w:val="nl"/>
              </w:rPr>
            </w:pPr>
          </w:p>
          <w:p w14:paraId="550A1636" w14:textId="77777777" w:rsidR="00240B8B" w:rsidRPr="00E54774" w:rsidRDefault="00240B8B" w:rsidP="00E54774">
            <w:pPr>
              <w:autoSpaceDE w:val="0"/>
              <w:autoSpaceDN w:val="0"/>
              <w:adjustRightInd w:val="0"/>
              <w:spacing w:line="240" w:lineRule="auto"/>
              <w:rPr>
                <w:rFonts w:cs="Arial"/>
                <w:snapToGrid/>
                <w:szCs w:val="18"/>
              </w:rPr>
            </w:pPr>
            <w:r w:rsidRPr="00E54774">
              <w:rPr>
                <w:sz w:val="16"/>
                <w:szCs w:val="16"/>
                <w:lang w:val="nl"/>
              </w:rPr>
              <w:t>De overige mapping is opgenomen in het genoemde tekstblok.</w:t>
            </w:r>
          </w:p>
        </w:tc>
      </w:tr>
      <w:tr w:rsidR="00240B8B" w:rsidRPr="000E6BC2" w14:paraId="6F5DFB3C" w14:textId="77777777" w:rsidTr="00E6044E">
        <w:tc>
          <w:tcPr>
            <w:tcW w:w="2193" w:type="pct"/>
            <w:shd w:val="clear" w:color="auto" w:fill="auto"/>
          </w:tcPr>
          <w:p w14:paraId="32BF7E1A" w14:textId="77777777"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339966"/>
                <w:highlight w:val="yellow"/>
              </w:rPr>
              <w:t>TEKSTBLOK PARTIJ NATUURLIJK PERSOON</w:t>
            </w:r>
            <w:r w:rsidRPr="00E54774">
              <w:rPr>
                <w:color w:val="008000"/>
              </w:rPr>
              <w:t xml:space="preserve"> </w:t>
            </w:r>
            <w:r w:rsidRPr="00E54774">
              <w:rPr>
                <w:color w:val="339966"/>
              </w:rPr>
              <w:t>/</w:t>
            </w:r>
            <w:r w:rsidRPr="00E54774">
              <w:rPr>
                <w:color w:val="008000"/>
              </w:rPr>
              <w:t xml:space="preserve"> </w:t>
            </w:r>
            <w:r w:rsidRPr="00E54774">
              <w:rPr>
                <w:color w:val="339966"/>
                <w:highlight w:val="yellow"/>
              </w:rPr>
              <w:t>TEKSTBLOK PARTIJ NIET NATUURLIJK PERSOON</w:t>
            </w:r>
            <w:r w:rsidRPr="00E54774">
              <w:rPr>
                <w:color w:val="FF0000"/>
              </w:rPr>
              <w:t>;</w:t>
            </w:r>
          </w:p>
        </w:tc>
        <w:tc>
          <w:tcPr>
            <w:tcW w:w="2807" w:type="pct"/>
            <w:shd w:val="clear" w:color="auto" w:fill="auto"/>
          </w:tcPr>
          <w:p w14:paraId="77558116" w14:textId="77777777" w:rsidR="00240B8B" w:rsidRDefault="00240B8B" w:rsidP="00042293">
            <w:r>
              <w:t>Verplichte keuze uit 2 tekstblokken met de gegevens van de perso(o)n(en), die tot de partij behoren.</w:t>
            </w:r>
          </w:p>
          <w:p w14:paraId="26461A6F" w14:textId="77777777" w:rsidR="00240B8B" w:rsidRDefault="00240B8B" w:rsidP="00042293">
            <w:r>
              <w:t>Er moet minimaal één tekstblok ingevuld worden.</w:t>
            </w:r>
          </w:p>
          <w:p w14:paraId="6A70EE76" w14:textId="77777777" w:rsidR="00240B8B" w:rsidRDefault="00240B8B" w:rsidP="00042293">
            <w:r>
              <w:lastRenderedPageBreak/>
              <w:t>Er mogen meerdere dezelfde of verschillende tekstblokken na elkaar vermeld worden. Alle combinaties zijn toegestaan. In dat geval begint elk tekstblok op een nieuwe regel voorafgegaan door een letter (</w:t>
            </w:r>
            <w:r w:rsidR="00243B3E">
              <w:t>conform nummering partijen en personen</w:t>
            </w:r>
            <w:r>
              <w:t>).</w:t>
            </w:r>
          </w:p>
          <w:p w14:paraId="0979126A" w14:textId="77777777" w:rsidR="00240B8B" w:rsidRDefault="00240B8B" w:rsidP="00042293"/>
          <w:p w14:paraId="04C4356B" w14:textId="77777777" w:rsidR="00857271" w:rsidRDefault="00857271" w:rsidP="00042293">
            <w:r>
              <w:t>Een teksblok Partij (niet) natuurlijk persoon wordt niet afgesloten met een ‘;’ wanneer het laatste tekstblok hierbinnen Hoedanigheid is.</w:t>
            </w:r>
          </w:p>
          <w:p w14:paraId="7641F33B" w14:textId="77777777" w:rsidR="00857271" w:rsidRDefault="00857271" w:rsidP="00042293"/>
          <w:p w14:paraId="5B1D0276" w14:textId="77777777" w:rsidR="00240B8B" w:rsidRPr="00F72EA2" w:rsidRDefault="00240B8B" w:rsidP="00E54774">
            <w:pPr>
              <w:spacing w:line="240" w:lineRule="auto"/>
              <w:rPr>
                <w:sz w:val="16"/>
                <w:szCs w:val="16"/>
                <w:u w:val="single"/>
              </w:rPr>
            </w:pPr>
            <w:r w:rsidRPr="00F72EA2">
              <w:rPr>
                <w:sz w:val="16"/>
                <w:szCs w:val="16"/>
                <w:u w:val="single"/>
              </w:rPr>
              <w:t>Mapping:</w:t>
            </w:r>
          </w:p>
          <w:p w14:paraId="02F45598" w14:textId="77777777" w:rsidR="00240B8B" w:rsidRPr="00E54774" w:rsidRDefault="00240B8B" w:rsidP="00E54774">
            <w:pPr>
              <w:spacing w:line="240" w:lineRule="auto"/>
              <w:rPr>
                <w:sz w:val="16"/>
                <w:szCs w:val="16"/>
              </w:rPr>
            </w:pPr>
            <w:r w:rsidRPr="00E54774">
              <w:rPr>
                <w:sz w:val="16"/>
                <w:szCs w:val="16"/>
              </w:rPr>
              <w:t>//IMKAD_AangebodenStuk/Partij/IMKAD_Persoon</w:t>
            </w:r>
          </w:p>
          <w:p w14:paraId="72844AD5" w14:textId="77777777" w:rsidR="00D226E6" w:rsidRPr="00E54774" w:rsidRDefault="00D226E6" w:rsidP="00E54774">
            <w:pPr>
              <w:spacing w:line="240" w:lineRule="auto"/>
              <w:rPr>
                <w:sz w:val="16"/>
                <w:szCs w:val="16"/>
              </w:rPr>
            </w:pPr>
          </w:p>
          <w:p w14:paraId="5837CA6F" w14:textId="77777777" w:rsidR="00240B8B" w:rsidRPr="00E54774" w:rsidRDefault="00240B8B" w:rsidP="00E54774">
            <w:pPr>
              <w:spacing w:line="240" w:lineRule="auto"/>
              <w:rPr>
                <w:sz w:val="16"/>
                <w:szCs w:val="16"/>
                <w:lang w:val="nl"/>
              </w:rPr>
            </w:pPr>
            <w:r w:rsidRPr="00E54774">
              <w:rPr>
                <w:sz w:val="16"/>
                <w:szCs w:val="16"/>
                <w:lang w:val="nl"/>
              </w:rPr>
              <w:t>De overige mapping is opgenomen in de genoemde tekstblokken.</w:t>
            </w:r>
          </w:p>
        </w:tc>
      </w:tr>
      <w:tr w:rsidR="00240B8B" w:rsidRPr="00650D61" w14:paraId="701CC54F" w14:textId="77777777" w:rsidTr="00E6044E">
        <w:tc>
          <w:tcPr>
            <w:tcW w:w="2193" w:type="pct"/>
            <w:shd w:val="clear" w:color="auto" w:fill="auto"/>
          </w:tcPr>
          <w:p w14:paraId="037C10C1" w14:textId="77777777" w:rsidR="00240B8B" w:rsidRPr="00E54774" w:rsidRDefault="00240B8B" w:rsidP="00E54774">
            <w:pPr>
              <w:tabs>
                <w:tab w:val="left" w:pos="-1440"/>
                <w:tab w:val="left" w:pos="-720"/>
                <w:tab w:val="left" w:pos="425"/>
              </w:tabs>
              <w:suppressAutoHyphens/>
              <w:ind w:left="708"/>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en voornemens het hierna te vermelden registergoed te gaan bewonen,</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499B7B94" w14:textId="77777777" w:rsidR="00240B8B" w:rsidRPr="00E54774" w:rsidRDefault="00240B8B" w:rsidP="00E54774">
            <w:pPr>
              <w:tabs>
                <w:tab w:val="left" w:pos="-1440"/>
                <w:tab w:val="left" w:pos="-720"/>
                <w:tab w:val="left" w:pos="426"/>
              </w:tabs>
              <w:suppressAutoHyphens/>
              <w:ind w:left="426"/>
              <w:rPr>
                <w:color w:val="800080"/>
              </w:rPr>
            </w:pPr>
          </w:p>
        </w:tc>
        <w:tc>
          <w:tcPr>
            <w:tcW w:w="2807" w:type="pct"/>
            <w:shd w:val="clear" w:color="auto" w:fill="auto"/>
          </w:tcPr>
          <w:p w14:paraId="6CE0B0D5" w14:textId="77777777" w:rsidR="00243B3E" w:rsidRPr="00E54774" w:rsidRDefault="00240B8B" w:rsidP="00042293">
            <w:pPr>
              <w:rPr>
                <w:lang w:val="nl"/>
              </w:rPr>
            </w:pPr>
            <w:r w:rsidRPr="00E54774">
              <w:rPr>
                <w:lang w:val="nl"/>
              </w:rPr>
              <w:t xml:space="preserve">Optionele herhalende keuzetekst ten behoeve van de verkrijger-partij(en), die ook weggelaten mag worden. Deze keuzetekst </w:t>
            </w:r>
            <w:r w:rsidR="004304F5" w:rsidRPr="00E54774">
              <w:rPr>
                <w:lang w:val="nl"/>
              </w:rPr>
              <w:t xml:space="preserve">kan </w:t>
            </w:r>
            <w:r w:rsidR="00243B3E" w:rsidRPr="00E54774">
              <w:rPr>
                <w:lang w:val="nl"/>
              </w:rPr>
              <w:t xml:space="preserve">bij één </w:t>
            </w:r>
            <w:r w:rsidRPr="00E54774">
              <w:rPr>
                <w:lang w:val="nl"/>
              </w:rPr>
              <w:t xml:space="preserve">partij </w:t>
            </w:r>
            <w:r w:rsidR="004304F5" w:rsidRPr="00E54774">
              <w:rPr>
                <w:lang w:val="nl"/>
              </w:rPr>
              <w:t>of gerelateerde partij getoond</w:t>
            </w:r>
            <w:r w:rsidRPr="00E54774">
              <w:rPr>
                <w:lang w:val="nl"/>
              </w:rPr>
              <w:t xml:space="preserve"> worden</w:t>
            </w:r>
            <w:r w:rsidR="00243B3E" w:rsidRPr="00E54774">
              <w:rPr>
                <w:lang w:val="nl"/>
              </w:rPr>
              <w:t xml:space="preserve"> </w:t>
            </w:r>
          </w:p>
          <w:p w14:paraId="02ECD3F1" w14:textId="77777777" w:rsidR="00243B3E" w:rsidRPr="00E54774" w:rsidRDefault="00243B3E" w:rsidP="00042293">
            <w:pPr>
              <w:rPr>
                <w:lang w:val="nl"/>
              </w:rPr>
            </w:pPr>
          </w:p>
          <w:p w14:paraId="528B8211" w14:textId="77777777" w:rsidR="00243B3E" w:rsidRPr="00E54774" w:rsidRDefault="00243B3E" w:rsidP="00042293">
            <w:pPr>
              <w:rPr>
                <w:lang w:val="nl"/>
              </w:rPr>
            </w:pPr>
            <w:r w:rsidRPr="00E54774">
              <w:rPr>
                <w:lang w:val="nl"/>
              </w:rPr>
              <w:t xml:space="preserve">Deze keuzetekst kan eenmaal getoond worden na alle tekstblokken </w:t>
            </w:r>
            <w:r w:rsidR="003F346F" w:rsidRPr="00E54774">
              <w:rPr>
                <w:lang w:val="nl"/>
              </w:rPr>
              <w:t>P(N)NP</w:t>
            </w:r>
            <w:r w:rsidRPr="00E54774">
              <w:rPr>
                <w:lang w:val="nl"/>
              </w:rPr>
              <w:t xml:space="preserve"> die de partij bevat of na </w:t>
            </w:r>
            <w:r w:rsidR="004304F5" w:rsidRPr="00E54774">
              <w:rPr>
                <w:lang w:val="nl"/>
              </w:rPr>
              <w:t>een</w:t>
            </w:r>
            <w:r w:rsidRPr="00E54774">
              <w:rPr>
                <w:lang w:val="nl"/>
              </w:rPr>
              <w:t xml:space="preserve"> tekstblok </w:t>
            </w:r>
            <w:r w:rsidR="003F346F" w:rsidRPr="00E54774">
              <w:rPr>
                <w:lang w:val="nl"/>
              </w:rPr>
              <w:t>P(N)NP</w:t>
            </w:r>
            <w:r w:rsidRPr="00E54774">
              <w:rPr>
                <w:lang w:val="nl"/>
              </w:rPr>
              <w:t xml:space="preserve"> voor de gekozen personen waaraan een partij aanduiding wordt gegegeven</w:t>
            </w:r>
            <w:r w:rsidR="00163151" w:rsidRPr="00E54774">
              <w:rPr>
                <w:lang w:val="nl"/>
              </w:rPr>
              <w:t xml:space="preserve"> (via gerelateerde partij)</w:t>
            </w:r>
            <w:r w:rsidRPr="00E54774">
              <w:rPr>
                <w:lang w:val="nl"/>
              </w:rPr>
              <w:t xml:space="preserve">. </w:t>
            </w:r>
          </w:p>
          <w:p w14:paraId="4D09A4E3" w14:textId="77777777" w:rsidR="00240B8B" w:rsidRPr="00E54774" w:rsidRDefault="00240B8B" w:rsidP="00042293">
            <w:pPr>
              <w:rPr>
                <w:lang w:val="nl"/>
              </w:rPr>
            </w:pPr>
          </w:p>
          <w:p w14:paraId="060779BA" w14:textId="77777777" w:rsidR="00240B8B" w:rsidRPr="00E54774" w:rsidRDefault="008707EE" w:rsidP="00042293">
            <w:pPr>
              <w:rPr>
                <w:lang w:val="nl"/>
              </w:rPr>
            </w:pPr>
            <w:r w:rsidRPr="00E54774">
              <w:rPr>
                <w:lang w:val="nl"/>
              </w:rPr>
              <w:t>V</w:t>
            </w:r>
            <w:r w:rsidR="00240B8B" w:rsidRPr="00E54774">
              <w:rPr>
                <w:lang w:val="nl"/>
              </w:rPr>
              <w:t>oor gerelateerde partijen is de keuzetekst van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color w:val="800080"/>
                <w:lang w:val="nl"/>
              </w:rPr>
              <w:t>en voornemens</w:t>
            </w:r>
            <w:r w:rsidR="00240B8B" w:rsidRPr="00E54774">
              <w:rPr>
                <w:lang w:val="nl"/>
              </w:rPr>
              <w:t xml:space="preserve"> </w:t>
            </w:r>
            <w:r w:rsidR="003601C7" w:rsidRPr="00E54774">
              <w:rPr>
                <w:lang w:val="nl"/>
              </w:rPr>
              <w:t xml:space="preserve">t/m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naam partij</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 in zijn geheel herhalend</w:t>
            </w:r>
            <w:r w:rsidR="003F5CA7" w:rsidRPr="00E54774">
              <w:rPr>
                <w:lang w:val="nl"/>
              </w:rPr>
              <w:t xml:space="preserve"> waarbinnen de tekst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color w:val="800080"/>
                <w:lang w:val="nl"/>
              </w:rPr>
              <w:t>en voornemens</w:t>
            </w:r>
            <w:r w:rsidR="003F5CA7" w:rsidRPr="00E54774">
              <w:rPr>
                <w:lang w:val="nl"/>
              </w:rPr>
              <w:t xml:space="preserve"> … </w:t>
            </w:r>
            <w:r w:rsidR="003F5CA7" w:rsidRPr="00E54774">
              <w:rPr>
                <w:color w:val="800080"/>
                <w:lang w:val="nl"/>
              </w:rPr>
              <w:t>bewonen</w:t>
            </w:r>
            <w:r w:rsidRPr="00E54774">
              <w:rPr>
                <w:color w:val="800080"/>
                <w:lang w:val="nl"/>
              </w:rPr>
              <w:t>,</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lang w:val="nl"/>
              </w:rPr>
              <w:t>’ optioneel is</w:t>
            </w:r>
            <w:r w:rsidR="00240B8B" w:rsidRPr="00E54774">
              <w:rPr>
                <w:lang w:val="nl"/>
              </w:rPr>
              <w:t>.</w:t>
            </w:r>
            <w:r w:rsidR="00163151" w:rsidRPr="00E54774">
              <w:rPr>
                <w:lang w:val="nl"/>
              </w:rPr>
              <w:t xml:space="preserve"> Iedere herhaling begint op een nieuwe regel.</w:t>
            </w:r>
          </w:p>
          <w:p w14:paraId="67D57F34" w14:textId="77777777" w:rsidR="00240B8B" w:rsidRPr="00E54774" w:rsidRDefault="00240B8B" w:rsidP="00042293">
            <w:pPr>
              <w:rPr>
                <w:lang w:val="nl"/>
              </w:rPr>
            </w:pPr>
          </w:p>
          <w:p w14:paraId="047DD54C" w14:textId="77777777" w:rsidR="00240B8B" w:rsidRPr="00F72EA2" w:rsidRDefault="00240B8B" w:rsidP="00042293">
            <w:pPr>
              <w:rPr>
                <w:sz w:val="16"/>
                <w:szCs w:val="16"/>
                <w:u w:val="single"/>
              </w:rPr>
            </w:pPr>
            <w:r w:rsidRPr="00F72EA2">
              <w:rPr>
                <w:sz w:val="16"/>
                <w:szCs w:val="16"/>
                <w:u w:val="single"/>
              </w:rPr>
              <w:t>Mapping:</w:t>
            </w:r>
          </w:p>
          <w:p w14:paraId="6A6C6B32" w14:textId="77777777" w:rsidR="00240B8B" w:rsidRPr="00E54774" w:rsidRDefault="00240B8B" w:rsidP="00E54774">
            <w:pPr>
              <w:spacing w:line="240" w:lineRule="auto"/>
              <w:rPr>
                <w:sz w:val="16"/>
                <w:szCs w:val="16"/>
              </w:rPr>
            </w:pPr>
            <w:r w:rsidRPr="00E54774">
              <w:rPr>
                <w:sz w:val="16"/>
                <w:szCs w:val="16"/>
              </w:rPr>
              <w:t>- partij zonder gerelateerde partijen</w:t>
            </w:r>
          </w:p>
          <w:p w14:paraId="5C594BE8" w14:textId="77777777" w:rsidR="00240B8B" w:rsidRPr="00E54774" w:rsidRDefault="00240B8B" w:rsidP="00E54774">
            <w:pPr>
              <w:spacing w:line="240" w:lineRule="auto"/>
              <w:rPr>
                <w:sz w:val="16"/>
                <w:szCs w:val="16"/>
              </w:rPr>
            </w:pPr>
            <w:r w:rsidRPr="00E54774">
              <w:rPr>
                <w:sz w:val="16"/>
                <w:szCs w:val="16"/>
              </w:rPr>
              <w:t>//IMKAD_AangebodenStuk/Partij/</w:t>
            </w:r>
          </w:p>
          <w:p w14:paraId="68C1EEF3" w14:textId="77777777" w:rsidR="00240B8B" w:rsidRPr="00E54774" w:rsidRDefault="00240B8B" w:rsidP="00E54774">
            <w:pPr>
              <w:spacing w:line="240" w:lineRule="auto"/>
              <w:rPr>
                <w:sz w:val="16"/>
                <w:szCs w:val="16"/>
              </w:rPr>
            </w:pPr>
            <w:r w:rsidRPr="00E54774">
              <w:rPr>
                <w:sz w:val="16"/>
                <w:szCs w:val="16"/>
              </w:rPr>
              <w:tab/>
              <w:t>./IndRegistergoedBewonen (‘true’ = tekst wordt wel getoond; ‘false’ = tekst wordt niet getoond)</w:t>
            </w:r>
          </w:p>
          <w:p w14:paraId="72F8E127" w14:textId="77777777" w:rsidR="00240B8B" w:rsidRPr="00E54774" w:rsidRDefault="00240B8B" w:rsidP="00E54774">
            <w:pPr>
              <w:spacing w:line="240" w:lineRule="auto"/>
              <w:rPr>
                <w:sz w:val="16"/>
                <w:szCs w:val="16"/>
              </w:rPr>
            </w:pPr>
          </w:p>
          <w:p w14:paraId="50E27F31" w14:textId="77777777" w:rsidR="00240B8B" w:rsidRPr="00E54774" w:rsidRDefault="00240B8B" w:rsidP="00E54774">
            <w:pPr>
              <w:spacing w:line="240" w:lineRule="auto"/>
              <w:rPr>
                <w:sz w:val="16"/>
                <w:szCs w:val="16"/>
              </w:rPr>
            </w:pPr>
            <w:r w:rsidRPr="00E54774">
              <w:rPr>
                <w:sz w:val="16"/>
                <w:szCs w:val="16"/>
              </w:rPr>
              <w:t>- partij met gerelateerde partijen</w:t>
            </w:r>
          </w:p>
          <w:p w14:paraId="1C36558B" w14:textId="77777777" w:rsidR="00240B8B" w:rsidRPr="00E54774" w:rsidRDefault="00240B8B" w:rsidP="00E54774">
            <w:pPr>
              <w:spacing w:line="240" w:lineRule="auto"/>
              <w:rPr>
                <w:sz w:val="16"/>
                <w:szCs w:val="16"/>
              </w:rPr>
            </w:pPr>
            <w:r w:rsidRPr="00E54774">
              <w:rPr>
                <w:sz w:val="16"/>
                <w:szCs w:val="16"/>
              </w:rPr>
              <w:t>//IMKAD_AangebodenStuk/Partij/Partij/</w:t>
            </w:r>
          </w:p>
          <w:p w14:paraId="6B7C67B2" w14:textId="77777777" w:rsidR="00240B8B" w:rsidRPr="00E54774" w:rsidRDefault="00240B8B" w:rsidP="00E54774">
            <w:pPr>
              <w:spacing w:line="240" w:lineRule="auto"/>
              <w:rPr>
                <w:sz w:val="16"/>
                <w:szCs w:val="16"/>
              </w:rPr>
            </w:pPr>
            <w:r w:rsidRPr="00E54774">
              <w:rPr>
                <w:sz w:val="16"/>
                <w:szCs w:val="16"/>
              </w:rPr>
              <w:tab/>
              <w:t>./IndRegistergoedBewonen (‘true’ = tekst wordt wel getoond; ‘false’ = tekst wordt niet getoond)</w:t>
            </w:r>
          </w:p>
          <w:p w14:paraId="1EA30C54" w14:textId="77777777" w:rsidR="00240B8B" w:rsidRPr="00E54774" w:rsidRDefault="00211350" w:rsidP="00E54774">
            <w:pPr>
              <w:spacing w:line="240" w:lineRule="auto"/>
              <w:rPr>
                <w:lang w:val="nl"/>
              </w:rPr>
            </w:pPr>
            <w:r w:rsidRPr="00E54774">
              <w:rPr>
                <w:sz w:val="16"/>
                <w:szCs w:val="16"/>
              </w:rPr>
              <w:lastRenderedPageBreak/>
              <w:tab/>
              <w:t>Partij)</w:t>
            </w:r>
          </w:p>
        </w:tc>
      </w:tr>
      <w:tr w:rsidR="00240B8B" w:rsidRPr="00E735B9" w14:paraId="236CB3F3" w14:textId="77777777" w:rsidTr="00E6044E">
        <w:tc>
          <w:tcPr>
            <w:tcW w:w="2193" w:type="pct"/>
            <w:shd w:val="clear" w:color="auto" w:fill="auto"/>
          </w:tcPr>
          <w:p w14:paraId="1ACA5CE4" w14:textId="77777777" w:rsidR="00240B8B" w:rsidRPr="00E54774" w:rsidRDefault="00240B8B" w:rsidP="00E54774">
            <w:pPr>
              <w:tabs>
                <w:tab w:val="left" w:pos="-1440"/>
                <w:tab w:val="left" w:pos="-720"/>
                <w:tab w:val="left" w:pos="425"/>
              </w:tabs>
              <w:suppressAutoHyphens/>
              <w:ind w:left="708"/>
              <w:rPr>
                <w:rFonts w:ascii="Times New Roman" w:hAnsi="Times New Roman"/>
                <w:color w:val="FF0000"/>
              </w:rPr>
            </w:pPr>
            <w:r w:rsidRPr="00E54774">
              <w:rPr>
                <w:rFonts w:cs="Arial"/>
                <w:color w:val="3366FF"/>
                <w:sz w:val="20"/>
              </w:rPr>
              <w:lastRenderedPageBreak/>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14:paraId="605A4D99" w14:textId="77777777" w:rsidR="009F26A9" w:rsidRPr="00E54774" w:rsidRDefault="00240B8B" w:rsidP="00042293">
            <w:pPr>
              <w:rPr>
                <w:lang w:val="nl"/>
              </w:rPr>
            </w:pPr>
            <w:r w:rsidRPr="00E54774">
              <w:rPr>
                <w:lang w:val="nl"/>
              </w:rPr>
              <w:t>Optionele herhalende keuzetekst ten behoeve van het to</w:t>
            </w:r>
            <w:r w:rsidR="009F26A9" w:rsidRPr="00E54774">
              <w:rPr>
                <w:lang w:val="nl"/>
              </w:rPr>
              <w:t>nen</w:t>
            </w:r>
            <w:r w:rsidRPr="00E54774">
              <w:rPr>
                <w:lang w:val="nl"/>
              </w:rPr>
              <w:t xml:space="preserve"> van verschillende partij-aanduidingen </w:t>
            </w:r>
            <w:r w:rsidR="00D30AB9" w:rsidRPr="00E54774">
              <w:rPr>
                <w:lang w:val="nl"/>
              </w:rPr>
              <w:t>van</w:t>
            </w:r>
            <w:r w:rsidRPr="00E54774">
              <w:rPr>
                <w:lang w:val="nl"/>
              </w:rPr>
              <w:t xml:space="preserve"> de personen binnen de hoofdpartij. De personen worden via een referentie aan de gerelateerde-partij gekoppeld. In de akte </w:t>
            </w:r>
            <w:r w:rsidR="00384A50" w:rsidRPr="00E54774">
              <w:rPr>
                <w:lang w:val="nl"/>
              </w:rPr>
              <w:t>kan</w:t>
            </w:r>
            <w:r w:rsidRPr="00E54774">
              <w:rPr>
                <w:lang w:val="nl"/>
              </w:rPr>
              <w:t xml:space="preserve"> de aanduiding van de gerelateerde-partij gebruikt</w:t>
            </w:r>
            <w:r w:rsidR="00384A50" w:rsidRPr="00E54774">
              <w:rPr>
                <w:lang w:val="nl"/>
              </w:rPr>
              <w:t xml:space="preserve"> worden naast de aanduiding op hoofdpartij niveau</w:t>
            </w:r>
            <w:r w:rsidRPr="00E54774">
              <w:rPr>
                <w:lang w:val="nl"/>
              </w:rPr>
              <w:t xml:space="preserve">. Een persoon kan in meerdere gerelateerde-partijen opgenomen zijn en wordt in alle relevante opsommingen </w:t>
            </w:r>
            <w:r w:rsidR="008707EE" w:rsidRPr="00E54774">
              <w:rPr>
                <w:lang w:val="nl"/>
              </w:rPr>
              <w:t>getoond</w:t>
            </w:r>
            <w:r w:rsidRPr="00E54774">
              <w:rPr>
                <w:lang w:val="nl"/>
              </w:rPr>
              <w:t xml:space="preserve">.  </w:t>
            </w:r>
          </w:p>
          <w:p w14:paraId="035FDE52" w14:textId="77777777" w:rsidR="009F26A9" w:rsidRPr="00E54774" w:rsidRDefault="009F26A9" w:rsidP="00042293">
            <w:pPr>
              <w:rPr>
                <w:lang w:val="nl"/>
              </w:rPr>
            </w:pPr>
          </w:p>
          <w:p w14:paraId="0FE0AD4F" w14:textId="77777777" w:rsidR="00384A50" w:rsidRPr="00E54774" w:rsidRDefault="009F26A9" w:rsidP="00042293">
            <w:pPr>
              <w:rPr>
                <w:lang w:val="nl"/>
              </w:rPr>
            </w:pPr>
            <w:r w:rsidRPr="00E54774">
              <w:rPr>
                <w:lang w:val="nl"/>
              </w:rPr>
              <w:t xml:space="preserve">De </w:t>
            </w:r>
            <w:r w:rsidR="00050609" w:rsidRPr="00E54774">
              <w:rPr>
                <w:lang w:val="nl"/>
              </w:rPr>
              <w:t xml:space="preserve">namen van de </w:t>
            </w:r>
            <w:r w:rsidRPr="00E54774">
              <w:rPr>
                <w:lang w:val="nl"/>
              </w:rPr>
              <w:t>personen waarvan dezelfde partij-aanduiding getoond wordt</w:t>
            </w:r>
            <w:r w:rsidR="00050609" w:rsidRPr="00E54774">
              <w:rPr>
                <w:lang w:val="nl"/>
              </w:rPr>
              <w:t>,</w:t>
            </w:r>
            <w:r w:rsidRPr="00E54774">
              <w:rPr>
                <w:lang w:val="nl"/>
              </w:rPr>
              <w:t xml:space="preserve"> worden in deze keuzetekst opgesom</w:t>
            </w:r>
            <w:r w:rsidR="003A529E" w:rsidRPr="00E54774">
              <w:rPr>
                <w:lang w:val="nl"/>
              </w:rPr>
              <w:t>d</w:t>
            </w:r>
            <w:r w:rsidRPr="00E54774">
              <w:rPr>
                <w:lang w:val="nl"/>
              </w:rPr>
              <w:t xml:space="preserve">. </w:t>
            </w:r>
            <w:r>
              <w:t>D</w:t>
            </w:r>
            <w:r w:rsidRPr="00E54774">
              <w:rPr>
                <w:rFonts w:cs="Arial"/>
                <w:bCs/>
                <w:szCs w:val="18"/>
              </w:rPr>
              <w:t>e laatste twee personen worden gescheiden door “en”, de overige door een komma “,”.</w:t>
            </w:r>
            <w:r w:rsidR="00896D6F" w:rsidRPr="00E54774">
              <w:rPr>
                <w:rFonts w:cs="Arial"/>
                <w:bCs/>
                <w:szCs w:val="18"/>
              </w:rPr>
              <w:t xml:space="preserve"> De tekst begint op een nieuwe regel.</w:t>
            </w:r>
          </w:p>
          <w:p w14:paraId="3965680C" w14:textId="77777777" w:rsidR="00240B8B" w:rsidRPr="00E54774" w:rsidRDefault="00240B8B" w:rsidP="00042293">
            <w:pPr>
              <w:rPr>
                <w:lang w:val="nl"/>
              </w:rPr>
            </w:pPr>
          </w:p>
          <w:p w14:paraId="02555E9E" w14:textId="77777777" w:rsidR="008707EE" w:rsidRPr="00E54774" w:rsidRDefault="008707EE" w:rsidP="00042293">
            <w:pPr>
              <w:rPr>
                <w:lang w:val="nl"/>
              </w:rPr>
            </w:pPr>
            <w:r w:rsidRPr="00E54774">
              <w:rPr>
                <w:lang w:val="nl"/>
              </w:rPr>
              <w:t>Keuze uit:</w:t>
            </w:r>
          </w:p>
          <w:p w14:paraId="201B871A" w14:textId="77777777" w:rsidR="008707EE" w:rsidRPr="00E54774" w:rsidRDefault="008707EE" w:rsidP="00042293">
            <w:pPr>
              <w:rPr>
                <w:lang w:val="nl"/>
              </w:rPr>
            </w:pPr>
            <w:r w:rsidRPr="00E54774">
              <w:rPr>
                <w:lang w:val="nl"/>
              </w:rPr>
              <w:t xml:space="preserve">- </w:t>
            </w: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5B1AB0A9" w14:textId="77777777" w:rsidR="008707EE" w:rsidRPr="00E54774" w:rsidRDefault="008707EE" w:rsidP="00042293">
            <w:pPr>
              <w:rPr>
                <w:lang w:val="nl"/>
              </w:rPr>
            </w:pPr>
            <w:r w:rsidRPr="00E54774">
              <w:rPr>
                <w:lang w:val="nl"/>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29F8276D" w14:textId="77777777" w:rsidR="008707EE" w:rsidRPr="00E54774" w:rsidRDefault="008707EE" w:rsidP="00042293">
            <w:pPr>
              <w:rPr>
                <w:lang w:val="nl"/>
              </w:rPr>
            </w:pPr>
          </w:p>
          <w:p w14:paraId="300D46E2" w14:textId="77777777" w:rsidR="00A06D46" w:rsidRPr="00E54774" w:rsidRDefault="00A06D46" w:rsidP="00E54774">
            <w:pPr>
              <w:pStyle w:val="streepje"/>
              <w:numPr>
                <w:ilvl w:val="0"/>
                <w:numId w:val="0"/>
              </w:numPr>
              <w:rPr>
                <w:lang w:val="nl-NL"/>
              </w:rPr>
            </w:pPr>
            <w:r w:rsidRPr="00E54774">
              <w:rPr>
                <w:lang w:val="nl-NL"/>
              </w:rPr>
              <w:t xml:space="preserve">De keuze tussen de heer/mevrouw wordt afgeleid van het geslacht van de persoon </w:t>
            </w:r>
            <w:r w:rsidRPr="00E54774">
              <w:rPr>
                <w:sz w:val="16"/>
                <w:szCs w:val="16"/>
                <w:lang w:val="nl-NL"/>
              </w:rPr>
              <w:t>(attribuut GBA_Geslacht/Geslachtsaanduiding</w:t>
            </w:r>
            <w:r w:rsidR="00B85949" w:rsidRPr="00E54774">
              <w:rPr>
                <w:sz w:val="16"/>
                <w:szCs w:val="16"/>
                <w:lang w:val="nl-NL"/>
              </w:rPr>
              <w:t xml:space="preserve"> of IMKAD_NietIngezetene/geslacht</w:t>
            </w:r>
            <w:r w:rsidRPr="00E54774">
              <w:rPr>
                <w:sz w:val="16"/>
                <w:szCs w:val="16"/>
                <w:lang w:val="nl-NL"/>
              </w:rPr>
              <w:t>)</w:t>
            </w:r>
            <w:r w:rsidRPr="00E54774">
              <w:rPr>
                <w:lang w:val="nl-NL"/>
              </w:rPr>
              <w:t>:</w:t>
            </w:r>
          </w:p>
          <w:p w14:paraId="08650E1E" w14:textId="77777777" w:rsidR="00A06D46" w:rsidRDefault="00A06D46" w:rsidP="00A06D46">
            <w:pPr>
              <w:pStyle w:val="streepje"/>
            </w:pPr>
            <w:r>
              <w:t xml:space="preserve">Indien </w:t>
            </w:r>
            <w:r w:rsidRPr="004A55EF">
              <w:t>AanduidingGeslacht = "Man"</w:t>
            </w:r>
            <w:r>
              <w:t xml:space="preserve"> dan "de heer",</w:t>
            </w:r>
          </w:p>
          <w:p w14:paraId="27DB495A" w14:textId="77777777" w:rsidR="00240B8B" w:rsidRDefault="00A06D46" w:rsidP="00A06D46">
            <w:pPr>
              <w:pStyle w:val="streepje"/>
            </w:pPr>
            <w:r>
              <w:t>Indien AanduidingGeslacht = "Vrouw" dan "mevrouw".</w:t>
            </w:r>
          </w:p>
          <w:p w14:paraId="2299BADE" w14:textId="77777777" w:rsidR="00240B8B" w:rsidRPr="00E54774" w:rsidRDefault="00240B8B" w:rsidP="00042293">
            <w:pPr>
              <w:rPr>
                <w:lang w:val="nl"/>
              </w:rPr>
            </w:pPr>
          </w:p>
          <w:p w14:paraId="7EA2A0D3" w14:textId="77777777" w:rsidR="00240B8B" w:rsidRPr="00F72EA2" w:rsidRDefault="00240B8B" w:rsidP="00042293">
            <w:pPr>
              <w:rPr>
                <w:sz w:val="16"/>
                <w:szCs w:val="16"/>
                <w:u w:val="single"/>
              </w:rPr>
            </w:pPr>
            <w:r w:rsidRPr="00F72EA2">
              <w:rPr>
                <w:sz w:val="16"/>
                <w:szCs w:val="16"/>
                <w:u w:val="single"/>
              </w:rPr>
              <w:t>Mapping:</w:t>
            </w:r>
          </w:p>
          <w:p w14:paraId="4000B81D" w14:textId="77777777" w:rsidR="00240B8B" w:rsidRPr="00E54774" w:rsidRDefault="00240B8B" w:rsidP="00E54774">
            <w:pPr>
              <w:spacing w:line="240" w:lineRule="auto"/>
              <w:rPr>
                <w:sz w:val="16"/>
                <w:szCs w:val="16"/>
              </w:rPr>
            </w:pPr>
            <w:r w:rsidRPr="00E54774">
              <w:rPr>
                <w:sz w:val="16"/>
                <w:szCs w:val="16"/>
              </w:rPr>
              <w:t>- partij met gerelateerde partijen</w:t>
            </w:r>
            <w:r w:rsidR="005A6A34" w:rsidRPr="00E54774">
              <w:rPr>
                <w:sz w:val="16"/>
                <w:szCs w:val="16"/>
              </w:rPr>
              <w:t xml:space="preserve"> en bijbehorende personen</w:t>
            </w:r>
          </w:p>
          <w:p w14:paraId="76A3F4F1" w14:textId="77777777" w:rsidR="00240B8B" w:rsidRPr="00E54774" w:rsidRDefault="00240B8B" w:rsidP="00E54774">
            <w:pPr>
              <w:spacing w:line="240" w:lineRule="auto"/>
              <w:rPr>
                <w:sz w:val="16"/>
                <w:szCs w:val="16"/>
              </w:rPr>
            </w:pPr>
            <w:r w:rsidRPr="00E54774">
              <w:rPr>
                <w:sz w:val="16"/>
                <w:szCs w:val="16"/>
              </w:rPr>
              <w:t xml:space="preserve">//IMKAD_AangebodenStuk/Partij/Partij/persoonPartijRef </w:t>
            </w:r>
            <w:r w:rsidR="008707EE" w:rsidRPr="00E54774">
              <w:rPr>
                <w:sz w:val="16"/>
                <w:szCs w:val="16"/>
              </w:rPr>
              <w:t>[xlink:href="id</w:t>
            </w:r>
            <w:r w:rsidR="00A76093" w:rsidRPr="00E54774">
              <w:rPr>
                <w:sz w:val="16"/>
                <w:szCs w:val="16"/>
              </w:rPr>
              <w:t xml:space="preserve"> persoon</w:t>
            </w:r>
            <w:r w:rsidR="008707EE" w:rsidRPr="00E54774">
              <w:rPr>
                <w:sz w:val="16"/>
                <w:szCs w:val="16"/>
              </w:rPr>
              <w:t xml:space="preserve">”] </w:t>
            </w:r>
            <w:r w:rsidRPr="00E54774">
              <w:rPr>
                <w:sz w:val="16"/>
                <w:szCs w:val="16"/>
              </w:rPr>
              <w:t xml:space="preserve">naar </w:t>
            </w:r>
          </w:p>
          <w:p w14:paraId="0AF8BB8A" w14:textId="77777777" w:rsidR="00240B8B" w:rsidRPr="00E54774" w:rsidRDefault="00240B8B" w:rsidP="00E54774">
            <w:pPr>
              <w:spacing w:line="240" w:lineRule="auto"/>
              <w:rPr>
                <w:sz w:val="16"/>
                <w:szCs w:val="16"/>
              </w:rPr>
            </w:pPr>
            <w:r w:rsidRPr="00E54774">
              <w:rPr>
                <w:sz w:val="16"/>
                <w:szCs w:val="16"/>
              </w:rPr>
              <w:tab/>
              <w:t>//IMKAD_AangebodenStuk/Partij/IMKAD_Persoon</w:t>
            </w:r>
            <w:r w:rsidR="00215E8F" w:rsidRPr="00E54774">
              <w:rPr>
                <w:sz w:val="16"/>
                <w:szCs w:val="16"/>
              </w:rPr>
              <w:t>[</w:t>
            </w:r>
            <w:r w:rsidRPr="00E54774">
              <w:rPr>
                <w:sz w:val="16"/>
                <w:szCs w:val="16"/>
              </w:rPr>
              <w:t>attribute: id persoon</w:t>
            </w:r>
            <w:r w:rsidR="00215E8F" w:rsidRPr="00E54774">
              <w:rPr>
                <w:sz w:val="16"/>
                <w:szCs w:val="16"/>
              </w:rPr>
              <w:t>]</w:t>
            </w:r>
          </w:p>
          <w:p w14:paraId="033F4586" w14:textId="77777777" w:rsidR="005A6A34" w:rsidRPr="00E54774" w:rsidRDefault="005A6A34" w:rsidP="00E54774">
            <w:pPr>
              <w:spacing w:line="240" w:lineRule="auto"/>
              <w:rPr>
                <w:rFonts w:cs="Arial"/>
                <w:sz w:val="16"/>
                <w:szCs w:val="16"/>
              </w:rPr>
            </w:pPr>
            <w:r w:rsidRPr="00E54774">
              <w:rPr>
                <w:rFonts w:cs="Arial"/>
                <w:sz w:val="16"/>
                <w:szCs w:val="16"/>
              </w:rPr>
              <w:t>-of gerelateerde persoon</w:t>
            </w:r>
          </w:p>
          <w:p w14:paraId="2D5AD57C" w14:textId="77777777" w:rsidR="005A6A34" w:rsidRPr="00E54774" w:rsidRDefault="005A6A34" w:rsidP="00E54774">
            <w:pPr>
              <w:spacing w:line="240" w:lineRule="auto"/>
              <w:rPr>
                <w:rFonts w:cs="Arial"/>
                <w:sz w:val="16"/>
                <w:szCs w:val="16"/>
              </w:rPr>
            </w:pPr>
            <w:r w:rsidRPr="00E54774">
              <w:rPr>
                <w:rFonts w:cs="Arial"/>
                <w:sz w:val="16"/>
                <w:szCs w:val="16"/>
              </w:rPr>
              <w:tab/>
              <w:t>//GerelateerdPersoon/IMKAD_Persoon</w:t>
            </w:r>
            <w:r w:rsidRPr="00E54774">
              <w:rPr>
                <w:sz w:val="16"/>
                <w:szCs w:val="16"/>
              </w:rPr>
              <w:t>[attribute: id persoon]</w:t>
            </w:r>
          </w:p>
          <w:p w14:paraId="10BCCB8C" w14:textId="77777777" w:rsidR="005A6A34" w:rsidRPr="00E54774" w:rsidRDefault="005A6A34" w:rsidP="00E54774">
            <w:pPr>
              <w:spacing w:line="240" w:lineRule="auto"/>
              <w:rPr>
                <w:rFonts w:cs="Arial"/>
                <w:sz w:val="16"/>
                <w:szCs w:val="16"/>
              </w:rPr>
            </w:pPr>
            <w:r w:rsidRPr="00E54774">
              <w:rPr>
                <w:rFonts w:cs="Arial"/>
                <w:sz w:val="16"/>
                <w:szCs w:val="16"/>
              </w:rPr>
              <w:t>-of gerelateerde persoon van een gerelateerde persoon</w:t>
            </w:r>
          </w:p>
          <w:p w14:paraId="35D967A4" w14:textId="77777777" w:rsidR="005A6A34" w:rsidRPr="00E54774" w:rsidRDefault="005A6A34" w:rsidP="00E54774">
            <w:pPr>
              <w:spacing w:line="240" w:lineRule="auto"/>
              <w:rPr>
                <w:sz w:val="16"/>
                <w:szCs w:val="16"/>
              </w:rPr>
            </w:pPr>
            <w:r w:rsidRPr="00E54774">
              <w:rPr>
                <w:rFonts w:cs="Arial"/>
                <w:sz w:val="16"/>
                <w:szCs w:val="16"/>
              </w:rPr>
              <w:tab/>
              <w:t>//GerelateerdPersoon/IMKAD_Persoon/GerelateerdPersoon/IMKAD_Persoon/</w:t>
            </w:r>
            <w:r w:rsidRPr="00E54774">
              <w:rPr>
                <w:sz w:val="16"/>
                <w:szCs w:val="16"/>
              </w:rPr>
              <w:t xml:space="preserve">[attribute: id </w:t>
            </w:r>
            <w:r w:rsidRPr="00E54774">
              <w:rPr>
                <w:sz w:val="16"/>
                <w:szCs w:val="16"/>
              </w:rPr>
              <w:tab/>
              <w:t>persoon]</w:t>
            </w:r>
          </w:p>
          <w:p w14:paraId="7069D7BD" w14:textId="77777777" w:rsidR="00A76093" w:rsidRPr="00E54774" w:rsidRDefault="00A76093" w:rsidP="00E54774">
            <w:pPr>
              <w:spacing w:line="240" w:lineRule="auto"/>
              <w:rPr>
                <w:sz w:val="16"/>
                <w:szCs w:val="16"/>
              </w:rPr>
            </w:pPr>
          </w:p>
          <w:p w14:paraId="278673B5" w14:textId="77777777" w:rsidR="00C64750" w:rsidRPr="00E54774" w:rsidRDefault="00C64750" w:rsidP="00E54774">
            <w:pPr>
              <w:spacing w:line="240" w:lineRule="auto"/>
              <w:rPr>
                <w:sz w:val="16"/>
                <w:szCs w:val="16"/>
              </w:rPr>
            </w:pPr>
            <w:r w:rsidRPr="00E54774">
              <w:rPr>
                <w:sz w:val="16"/>
                <w:szCs w:val="16"/>
              </w:rPr>
              <w:lastRenderedPageBreak/>
              <w:t>- naam natuurlijk persoon</w:t>
            </w:r>
          </w:p>
          <w:p w14:paraId="6C11BEF1" w14:textId="77777777" w:rsidR="00CE202F" w:rsidRPr="00E54774" w:rsidRDefault="00C64750" w:rsidP="00E54774">
            <w:pPr>
              <w:spacing w:line="240" w:lineRule="auto"/>
              <w:rPr>
                <w:sz w:val="16"/>
                <w:szCs w:val="16"/>
              </w:rPr>
            </w:pPr>
            <w:r w:rsidRPr="00E54774">
              <w:rPr>
                <w:sz w:val="16"/>
                <w:szCs w:val="16"/>
              </w:rPr>
              <w:t>//</w:t>
            </w:r>
            <w:r w:rsidR="00B3300D" w:rsidRPr="00E54774">
              <w:rPr>
                <w:sz w:val="16"/>
                <w:szCs w:val="16"/>
              </w:rPr>
              <w:t>IMKAD_Persoon/tia_Gegevens</w:t>
            </w:r>
          </w:p>
          <w:p w14:paraId="7FD71BBB" w14:textId="77777777" w:rsidR="00CE202F" w:rsidRPr="00E54774" w:rsidRDefault="00CE202F" w:rsidP="00E54774">
            <w:pPr>
              <w:spacing w:line="240" w:lineRule="auto"/>
              <w:rPr>
                <w:rFonts w:cs="Arial"/>
                <w:sz w:val="16"/>
                <w:szCs w:val="16"/>
              </w:rPr>
            </w:pPr>
            <w:r w:rsidRPr="00E54774">
              <w:rPr>
                <w:rFonts w:cs="Arial"/>
                <w:sz w:val="16"/>
                <w:szCs w:val="16"/>
              </w:rPr>
              <w:t>-of gerelateerde persoon</w:t>
            </w:r>
          </w:p>
          <w:p w14:paraId="7A4FE29F" w14:textId="77777777" w:rsidR="00CE202F" w:rsidRPr="00E54774" w:rsidRDefault="00CE202F" w:rsidP="00E54774">
            <w:pPr>
              <w:spacing w:line="240" w:lineRule="auto"/>
              <w:rPr>
                <w:rFonts w:cs="Arial"/>
                <w:sz w:val="16"/>
                <w:szCs w:val="16"/>
              </w:rPr>
            </w:pPr>
            <w:r w:rsidRPr="00E54774">
              <w:rPr>
                <w:rFonts w:cs="Arial"/>
                <w:sz w:val="16"/>
                <w:szCs w:val="16"/>
              </w:rPr>
              <w:tab/>
              <w:t>//GerelateerdPersoon/IMKAD_Persoon/tia_Gegevens</w:t>
            </w:r>
          </w:p>
          <w:p w14:paraId="65B5DA2E" w14:textId="77777777" w:rsidR="00CE202F" w:rsidRPr="00E54774" w:rsidRDefault="00CE202F" w:rsidP="00E54774">
            <w:pPr>
              <w:spacing w:line="240" w:lineRule="auto"/>
              <w:rPr>
                <w:rFonts w:cs="Arial"/>
                <w:sz w:val="16"/>
                <w:szCs w:val="16"/>
              </w:rPr>
            </w:pPr>
            <w:r w:rsidRPr="00E54774">
              <w:rPr>
                <w:rFonts w:cs="Arial"/>
                <w:sz w:val="16"/>
                <w:szCs w:val="16"/>
              </w:rPr>
              <w:t>-of gerelateerde persoon van een gerelateerde persoon</w:t>
            </w:r>
          </w:p>
          <w:p w14:paraId="0C80109F" w14:textId="77777777" w:rsidR="00CE202F" w:rsidRPr="00E54774" w:rsidRDefault="00CE202F" w:rsidP="00E54774">
            <w:pPr>
              <w:spacing w:line="240" w:lineRule="auto"/>
              <w:rPr>
                <w:sz w:val="16"/>
                <w:szCs w:val="16"/>
              </w:rPr>
            </w:pPr>
            <w:r w:rsidRPr="00E54774">
              <w:rPr>
                <w:rFonts w:cs="Arial"/>
                <w:sz w:val="16"/>
                <w:szCs w:val="16"/>
              </w:rPr>
              <w:tab/>
              <w:t>//GerelateerdPersoon/IMKAD_Persoon/GerelateerdPersoon/IMKAD_Persoon/tia_Gegevens</w:t>
            </w:r>
          </w:p>
          <w:p w14:paraId="280A6B8B" w14:textId="77777777" w:rsidR="00CE202F" w:rsidRPr="00E54774" w:rsidRDefault="00CE202F" w:rsidP="00E54774">
            <w:pPr>
              <w:spacing w:line="240" w:lineRule="auto"/>
              <w:rPr>
                <w:sz w:val="16"/>
                <w:szCs w:val="16"/>
              </w:rPr>
            </w:pPr>
          </w:p>
          <w:p w14:paraId="32CC8DC9" w14:textId="77777777" w:rsidR="00C64750" w:rsidRPr="00E54774" w:rsidRDefault="00CE202F" w:rsidP="00E54774">
            <w:pPr>
              <w:spacing w:line="240" w:lineRule="auto"/>
              <w:rPr>
                <w:sz w:val="16"/>
                <w:szCs w:val="16"/>
              </w:rPr>
            </w:pPr>
            <w:r w:rsidRPr="00E54774">
              <w:rPr>
                <w:sz w:val="16"/>
                <w:szCs w:val="16"/>
              </w:rPr>
              <w:tab/>
            </w:r>
            <w:r w:rsidRPr="00E54774">
              <w:rPr>
                <w:sz w:val="16"/>
                <w:szCs w:val="16"/>
              </w:rPr>
              <w:tab/>
              <w:t>/</w:t>
            </w:r>
            <w:r w:rsidR="00C64750" w:rsidRPr="00E54774">
              <w:rPr>
                <w:sz w:val="16"/>
                <w:szCs w:val="16"/>
              </w:rPr>
              <w:t>GBA_Ingezetene</w:t>
            </w:r>
          </w:p>
          <w:p w14:paraId="6C682D23"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r w:rsidR="00A06D46" w:rsidRPr="00E54774">
              <w:rPr>
                <w:sz w:val="16"/>
                <w:szCs w:val="16"/>
              </w:rPr>
              <w:t>GBA_N</w:t>
            </w:r>
            <w:r w:rsidRPr="00E54774">
              <w:rPr>
                <w:sz w:val="16"/>
                <w:szCs w:val="16"/>
              </w:rPr>
              <w:t>aam/voornamen +</w:t>
            </w:r>
          </w:p>
          <w:p w14:paraId="73987EBD"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/tia_VoorvoegselsNaam +</w:t>
            </w:r>
          </w:p>
          <w:p w14:paraId="3C430F92"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/tia_NaamZonderVoorvoegsels</w:t>
            </w:r>
          </w:p>
          <w:p w14:paraId="73B93811" w14:textId="77777777"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ook IMKAD_KadNatuurlijkPersoon aanwezig is, dan: </w:t>
            </w:r>
          </w:p>
          <w:p w14:paraId="23A8D0D3" w14:textId="77777777" w:rsidR="00C64750" w:rsidRPr="00E54774" w:rsidRDefault="00CE202F" w:rsidP="00E54774">
            <w:pPr>
              <w:spacing w:line="240" w:lineRule="auto"/>
              <w:rPr>
                <w:sz w:val="16"/>
                <w:szCs w:val="16"/>
              </w:rPr>
            </w:pPr>
            <w:r w:rsidRPr="00E54774">
              <w:rPr>
                <w:sz w:val="16"/>
                <w:szCs w:val="16"/>
              </w:rPr>
              <w:tab/>
            </w:r>
            <w:r w:rsidRPr="00E54774">
              <w:rPr>
                <w:sz w:val="16"/>
                <w:szCs w:val="16"/>
              </w:rPr>
              <w:tab/>
              <w:t>/</w:t>
            </w:r>
            <w:r w:rsidR="00C64750" w:rsidRPr="00E54774">
              <w:rPr>
                <w:sz w:val="16"/>
                <w:szCs w:val="16"/>
              </w:rPr>
              <w:t>IMKAD_KadNatuurlijkPersoon</w:t>
            </w:r>
          </w:p>
          <w:p w14:paraId="1E5FF0D1"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/voornamen +</w:t>
            </w:r>
          </w:p>
          <w:p w14:paraId="61A6444F"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/voovoegselsgeslachtnaam +</w:t>
            </w:r>
          </w:p>
          <w:p w14:paraId="4297885B" w14:textId="77777777"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14:paraId="4A56D5FD" w14:textId="77777777" w:rsidR="00A06D46" w:rsidRPr="00E54774" w:rsidRDefault="00A06D46" w:rsidP="00E54774">
            <w:pPr>
              <w:spacing w:line="240" w:lineRule="auto"/>
              <w:rPr>
                <w:sz w:val="16"/>
                <w:szCs w:val="16"/>
              </w:rPr>
            </w:pPr>
          </w:p>
          <w:p w14:paraId="005C16F7" w14:textId="77777777"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aanwezig: </w:t>
            </w:r>
          </w:p>
          <w:p w14:paraId="67E9C337" w14:textId="77777777" w:rsidR="00C64750" w:rsidRPr="00E54774" w:rsidRDefault="00CE202F" w:rsidP="00E54774">
            <w:pPr>
              <w:spacing w:line="240" w:lineRule="auto"/>
              <w:rPr>
                <w:szCs w:val="18"/>
              </w:rPr>
            </w:pPr>
            <w:r w:rsidRPr="00E54774">
              <w:rPr>
                <w:sz w:val="16"/>
                <w:szCs w:val="16"/>
              </w:rPr>
              <w:tab/>
            </w:r>
            <w:r w:rsidRPr="00E54774">
              <w:rPr>
                <w:sz w:val="16"/>
                <w:szCs w:val="16"/>
              </w:rPr>
              <w:tab/>
            </w:r>
            <w:r w:rsidR="00B3300D" w:rsidRPr="00E54774">
              <w:rPr>
                <w:sz w:val="16"/>
                <w:szCs w:val="16"/>
              </w:rPr>
              <w:t>/</w:t>
            </w:r>
            <w:r w:rsidR="00C64750" w:rsidRPr="00E54774">
              <w:rPr>
                <w:sz w:val="16"/>
                <w:szCs w:val="16"/>
              </w:rPr>
              <w:t>IMKAD_NietIngezetene</w:t>
            </w:r>
          </w:p>
          <w:p w14:paraId="0DF30BBF"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/voornamen +</w:t>
            </w:r>
          </w:p>
          <w:p w14:paraId="40165C6D"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/voorvoegsels +</w:t>
            </w:r>
          </w:p>
          <w:p w14:paraId="34E4AAB9" w14:textId="77777777"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14:paraId="43764EFA" w14:textId="77777777" w:rsidR="00C64750" w:rsidRPr="00E54774" w:rsidRDefault="00C64750" w:rsidP="00E54774">
            <w:pPr>
              <w:spacing w:line="240" w:lineRule="auto"/>
              <w:rPr>
                <w:szCs w:val="18"/>
              </w:rPr>
            </w:pPr>
          </w:p>
          <w:p w14:paraId="2CC0A982" w14:textId="77777777" w:rsidR="00C64750" w:rsidRPr="00E54774" w:rsidRDefault="00C64750" w:rsidP="00E54774">
            <w:pPr>
              <w:spacing w:line="240" w:lineRule="auto"/>
              <w:rPr>
                <w:sz w:val="16"/>
                <w:szCs w:val="16"/>
              </w:rPr>
            </w:pPr>
            <w:r w:rsidRPr="00E54774">
              <w:rPr>
                <w:sz w:val="16"/>
                <w:szCs w:val="16"/>
              </w:rPr>
              <w:t>- naam rechtspersoon</w:t>
            </w:r>
          </w:p>
          <w:p w14:paraId="7633AE26" w14:textId="77777777" w:rsidR="00B66925" w:rsidRPr="00E54774" w:rsidRDefault="00B66925" w:rsidP="00E54774">
            <w:pPr>
              <w:spacing w:line="240" w:lineRule="auto"/>
              <w:rPr>
                <w:sz w:val="16"/>
                <w:szCs w:val="16"/>
              </w:rPr>
            </w:pPr>
            <w:r w:rsidRPr="00E54774">
              <w:rPr>
                <w:sz w:val="16"/>
                <w:szCs w:val="16"/>
              </w:rPr>
              <w:t>//IMKAD_Persoon</w:t>
            </w:r>
          </w:p>
          <w:p w14:paraId="37ACE469" w14:textId="77777777" w:rsidR="00B66925" w:rsidRPr="00E54774" w:rsidRDefault="00B66925" w:rsidP="00E54774">
            <w:pPr>
              <w:spacing w:line="240" w:lineRule="auto"/>
              <w:rPr>
                <w:sz w:val="16"/>
                <w:szCs w:val="16"/>
              </w:rPr>
            </w:pPr>
            <w:r w:rsidRPr="00E54774">
              <w:rPr>
                <w:sz w:val="16"/>
                <w:szCs w:val="16"/>
              </w:rPr>
              <w:tab/>
              <w:t>/tia_AanduidingPersoon wanneer aanwezig</w:t>
            </w:r>
            <w:r w:rsidR="00B3300D" w:rsidRPr="00E54774">
              <w:rPr>
                <w:sz w:val="16"/>
                <w:szCs w:val="16"/>
              </w:rPr>
              <w:t>,</w:t>
            </w:r>
            <w:r w:rsidRPr="00E54774">
              <w:rPr>
                <w:sz w:val="16"/>
                <w:szCs w:val="16"/>
              </w:rPr>
              <w:t xml:space="preserve"> anders:</w:t>
            </w:r>
          </w:p>
          <w:p w14:paraId="7EC36CAD" w14:textId="77777777" w:rsidR="00C64750" w:rsidRPr="00E54774" w:rsidRDefault="00BF33A2" w:rsidP="00E54774">
            <w:pPr>
              <w:spacing w:line="240" w:lineRule="auto"/>
              <w:rPr>
                <w:rFonts w:cs="Arial"/>
                <w:sz w:val="16"/>
                <w:szCs w:val="16"/>
              </w:rPr>
            </w:pPr>
            <w:r w:rsidRPr="00E54774">
              <w:rPr>
                <w:sz w:val="16"/>
                <w:szCs w:val="16"/>
              </w:rPr>
              <w:tab/>
            </w:r>
            <w:r w:rsidR="00C64750" w:rsidRPr="00E54774">
              <w:rPr>
                <w:sz w:val="16"/>
                <w:szCs w:val="16"/>
              </w:rPr>
              <w:t>/tia_Gegevens/NHR_Rechtspersoon</w:t>
            </w:r>
          </w:p>
          <w:p w14:paraId="2A2D3591" w14:textId="77777777" w:rsidR="00C64750" w:rsidRPr="00E54774" w:rsidRDefault="00BF33A2" w:rsidP="00E54774">
            <w:pPr>
              <w:spacing w:line="240" w:lineRule="auto"/>
              <w:ind w:left="227"/>
              <w:rPr>
                <w:sz w:val="16"/>
                <w:szCs w:val="16"/>
              </w:rPr>
            </w:pPr>
            <w:r w:rsidRPr="00E54774">
              <w:rPr>
                <w:sz w:val="16"/>
                <w:szCs w:val="16"/>
              </w:rPr>
              <w:tab/>
            </w:r>
            <w:r w:rsidR="00C64750" w:rsidRPr="00E54774">
              <w:rPr>
                <w:sz w:val="16"/>
                <w:szCs w:val="16"/>
              </w:rPr>
              <w:t>/statutaireNaam</w:t>
            </w:r>
          </w:p>
        </w:tc>
      </w:tr>
      <w:tr w:rsidR="00240B8B" w:rsidRPr="00E735B9" w14:paraId="50993993" w14:textId="77777777" w:rsidTr="00E6044E">
        <w:tc>
          <w:tcPr>
            <w:tcW w:w="2193" w:type="pct"/>
            <w:shd w:val="clear" w:color="auto" w:fill="auto"/>
          </w:tcPr>
          <w:p w14:paraId="1C403491" w14:textId="77777777"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FF0000"/>
              </w:rPr>
              <w:lastRenderedPageBreak/>
              <w:t xml:space="preserve">hierna </w:t>
            </w:r>
            <w:r w:rsidRPr="00E54774">
              <w:rPr>
                <w:rFonts w:cs="Arial"/>
                <w:color w:val="800080"/>
                <w:sz w:val="20"/>
              </w:rPr>
              <w:t>zowel</w:t>
            </w:r>
            <w:r w:rsidRPr="00E54774">
              <w:rPr>
                <w:rFonts w:cs="Arial"/>
                <w:color w:val="800080"/>
              </w:rPr>
              <w:t xml:space="preserve"> tezamen als ieder afzonderlijk</w:t>
            </w:r>
            <w:r w:rsidRPr="00E54774">
              <w:rPr>
                <w:rFonts w:cs="Arial"/>
                <w:color w:val="FF0000"/>
              </w:rPr>
              <w:t xml:space="preserve"> te noemen: </w:t>
            </w:r>
          </w:p>
        </w:tc>
        <w:tc>
          <w:tcPr>
            <w:tcW w:w="2807" w:type="pct"/>
            <w:shd w:val="clear" w:color="auto" w:fill="auto"/>
          </w:tcPr>
          <w:p w14:paraId="662D567F" w14:textId="77777777" w:rsidR="00B03664" w:rsidRPr="00E54774" w:rsidRDefault="00240B8B" w:rsidP="00E54774">
            <w:pPr>
              <w:spacing w:line="240" w:lineRule="atLeast"/>
              <w:rPr>
                <w:sz w:val="16"/>
                <w:szCs w:val="16"/>
              </w:rPr>
            </w:pPr>
            <w:r w:rsidRPr="00E54774">
              <w:rPr>
                <w:sz w:val="16"/>
                <w:szCs w:val="16"/>
              </w:rPr>
              <w:t xml:space="preserve">Vaste tekst, waarbij de paarse tekst alleen getoond wordt als er meer dan één </w:t>
            </w:r>
            <w:r w:rsidR="00B03664" w:rsidRPr="00E54774">
              <w:rPr>
                <w:sz w:val="16"/>
                <w:szCs w:val="16"/>
              </w:rPr>
              <w:t xml:space="preserve">gerechtigde </w:t>
            </w:r>
            <w:r w:rsidRPr="00E54774">
              <w:rPr>
                <w:sz w:val="16"/>
                <w:szCs w:val="16"/>
              </w:rPr>
              <w:t xml:space="preserve">persoon behoort tot de </w:t>
            </w:r>
            <w:r w:rsidR="00050609" w:rsidRPr="00E54774">
              <w:rPr>
                <w:sz w:val="16"/>
                <w:szCs w:val="16"/>
              </w:rPr>
              <w:t>(gerelateerde-)</w:t>
            </w:r>
            <w:r w:rsidRPr="00E54774">
              <w:rPr>
                <w:sz w:val="16"/>
                <w:szCs w:val="16"/>
              </w:rPr>
              <w:t>partij.</w:t>
            </w:r>
          </w:p>
          <w:p w14:paraId="745C2C56" w14:textId="77777777" w:rsidR="00B03664" w:rsidRPr="00550571" w:rsidRDefault="00B03664" w:rsidP="00E54774">
            <w:pPr>
              <w:spacing w:line="240" w:lineRule="atLeast"/>
              <w:rPr>
                <w:sz w:val="16"/>
                <w:szCs w:val="16"/>
              </w:rPr>
            </w:pPr>
          </w:p>
          <w:p w14:paraId="0F1DD628" w14:textId="77777777" w:rsidR="00B03664" w:rsidRPr="00550571" w:rsidRDefault="00B03664" w:rsidP="00E54774">
            <w:pPr>
              <w:spacing w:line="240" w:lineRule="atLeast"/>
              <w:rPr>
                <w:snapToGrid/>
                <w:sz w:val="16"/>
                <w:szCs w:val="16"/>
                <w:u w:val="single"/>
              </w:rPr>
            </w:pPr>
            <w:r w:rsidRPr="00550571">
              <w:rPr>
                <w:snapToGrid/>
                <w:sz w:val="16"/>
                <w:szCs w:val="16"/>
                <w:u w:val="single"/>
              </w:rPr>
              <w:t>Mapping gerechtigde personen binnen deze partij:</w:t>
            </w:r>
          </w:p>
          <w:p w14:paraId="06AD7A33" w14:textId="77777777" w:rsidR="00B03664" w:rsidRPr="00E54774" w:rsidRDefault="00B03664" w:rsidP="00E54774">
            <w:pPr>
              <w:spacing w:line="240" w:lineRule="atLeast"/>
              <w:rPr>
                <w:snapToGrid/>
                <w:sz w:val="16"/>
                <w:szCs w:val="16"/>
              </w:rPr>
            </w:pPr>
            <w:r w:rsidRPr="00E54774">
              <w:rPr>
                <w:snapToGrid/>
                <w:sz w:val="16"/>
                <w:szCs w:val="16"/>
              </w:rPr>
              <w:t>/Partij</w:t>
            </w:r>
          </w:p>
          <w:p w14:paraId="4835BCCF" w14:textId="77777777" w:rsidR="00240B8B" w:rsidRPr="00E54774" w:rsidRDefault="00B03664" w:rsidP="00E54774">
            <w:pPr>
              <w:spacing w:line="240" w:lineRule="atLeast"/>
              <w:rPr>
                <w:szCs w:val="18"/>
              </w:rPr>
            </w:pPr>
            <w:r w:rsidRPr="00E54774">
              <w:rPr>
                <w:snapToGrid/>
                <w:sz w:val="16"/>
                <w:szCs w:val="16"/>
              </w:rPr>
              <w:t>//IMKAD_Persoon/tia_IndGerechtigde=true</w:t>
            </w:r>
          </w:p>
        </w:tc>
      </w:tr>
      <w:tr w:rsidR="00240B8B" w:rsidRPr="00737F18" w14:paraId="24044FC3" w14:textId="77777777" w:rsidTr="00E6044E">
        <w:tc>
          <w:tcPr>
            <w:tcW w:w="2193" w:type="pct"/>
            <w:shd w:val="clear" w:color="auto" w:fill="auto"/>
          </w:tcPr>
          <w:p w14:paraId="21429738" w14:textId="4696D64E"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339966"/>
              </w:rPr>
              <w:t xml:space="preserve"> </w:t>
            </w:r>
            <w:r w:rsidRPr="00F72EA2">
              <w:rPr>
                <w:rFonts w:cs="Arial"/>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F72EA2">
              <w:rPr>
                <w:rFonts w:cs="Arial"/>
                <w:szCs w:val="18"/>
              </w:rPr>
              <w:t>"</w:t>
            </w:r>
            <w:r w:rsidRPr="00E54774">
              <w:rPr>
                <w:color w:val="FF0000"/>
                <w:szCs w:val="18"/>
              </w:rPr>
              <w:t>;</w:t>
            </w:r>
            <w:r w:rsidRPr="00E54774">
              <w:rPr>
                <w:color w:val="800080"/>
              </w:rPr>
              <w:tab/>
            </w:r>
          </w:p>
        </w:tc>
        <w:tc>
          <w:tcPr>
            <w:tcW w:w="2807" w:type="pct"/>
            <w:shd w:val="clear" w:color="auto" w:fill="auto"/>
          </w:tcPr>
          <w:p w14:paraId="12AFF884" w14:textId="77777777" w:rsidR="00240B8B" w:rsidRPr="00E54774" w:rsidRDefault="00240B8B" w:rsidP="00042293">
            <w:pPr>
              <w:rPr>
                <w:szCs w:val="18"/>
              </w:rPr>
            </w:pPr>
            <w:r w:rsidRPr="00E54774">
              <w:rPr>
                <w:szCs w:val="18"/>
              </w:rPr>
              <w:t xml:space="preserve">Aanduiding van de </w:t>
            </w:r>
            <w:r w:rsidR="00050609" w:rsidRPr="00E54774">
              <w:rPr>
                <w:szCs w:val="18"/>
              </w:rPr>
              <w:t>(gerelateerde-)</w:t>
            </w:r>
            <w:r w:rsidRPr="00E54774">
              <w:rPr>
                <w:szCs w:val="18"/>
              </w:rPr>
              <w:t xml:space="preserve">partij, waarmee verder in de akte aan deze partij gerefereerd wordt. </w:t>
            </w:r>
          </w:p>
          <w:p w14:paraId="03DDAA23" w14:textId="77777777" w:rsidR="00050609" w:rsidRPr="00E54774" w:rsidRDefault="00050609" w:rsidP="00042293">
            <w:pPr>
              <w:rPr>
                <w:szCs w:val="18"/>
              </w:rPr>
            </w:pPr>
          </w:p>
          <w:p w14:paraId="3829E321" w14:textId="258FF799" w:rsidR="00240B8B" w:rsidRPr="00E54774" w:rsidRDefault="00240B8B" w:rsidP="00F72EA2">
            <w:pPr>
              <w:rPr>
                <w:szCs w:val="18"/>
              </w:rPr>
            </w:pPr>
            <w:r w:rsidRPr="00F72EA2">
              <w:rPr>
                <w:rFonts w:cs="Arial"/>
                <w:sz w:val="20"/>
              </w:rPr>
              <w:t>"</w:t>
            </w:r>
            <w:r w:rsidR="00820642" w:rsidRPr="00A0066A">
              <w:fldChar w:fldCharType="begin"/>
            </w:r>
            <w:r w:rsidR="00820642" w:rsidRPr="00A0066A">
              <w:instrText>MacroButton Nomacro §</w:instrText>
            </w:r>
            <w:r w:rsidR="00820642" w:rsidRPr="00A0066A">
              <w:fldChar w:fldCharType="end"/>
            </w:r>
            <w:r w:rsidRPr="00A0066A">
              <w:t>Naam</w:t>
            </w:r>
            <w:r w:rsidRPr="00A0066A">
              <w:rPr>
                <w:rFonts w:cs="Arial"/>
                <w:sz w:val="20"/>
              </w:rPr>
              <w:t xml:space="preserve"> partij</w:t>
            </w:r>
            <w:r w:rsidR="00820642" w:rsidRPr="00A0066A">
              <w:rPr>
                <w:rFonts w:cs="Arial"/>
                <w:szCs w:val="18"/>
              </w:rPr>
              <w:fldChar w:fldCharType="begin"/>
            </w:r>
            <w:r w:rsidR="00820642" w:rsidRPr="00A0066A">
              <w:rPr>
                <w:rFonts w:cs="Arial"/>
                <w:szCs w:val="18"/>
              </w:rPr>
              <w:instrText>MacroButton Nomacro §</w:instrText>
            </w:r>
            <w:r w:rsidR="00820642" w:rsidRPr="00A0066A">
              <w:rPr>
                <w:rFonts w:cs="Arial"/>
                <w:szCs w:val="18"/>
              </w:rPr>
              <w:fldChar w:fldCharType="end"/>
            </w:r>
            <w:r w:rsidRPr="00F72EA2">
              <w:rPr>
                <w:rFonts w:cs="Arial"/>
                <w:sz w:val="20"/>
              </w:rPr>
              <w:t xml:space="preserve">" </w:t>
            </w:r>
            <w:r w:rsidRPr="00E54774">
              <w:rPr>
                <w:rFonts w:cs="Arial"/>
                <w:sz w:val="20"/>
              </w:rPr>
              <w:t>(</w:t>
            </w:r>
            <w:r w:rsidR="00F33730" w:rsidRPr="00E54774">
              <w:rPr>
                <w:rFonts w:cs="Arial"/>
                <w:sz w:val="20"/>
              </w:rPr>
              <w:t>vrije keuze voor</w:t>
            </w:r>
            <w:r w:rsidRPr="00E54774">
              <w:rPr>
                <w:rFonts w:cs="Arial"/>
                <w:sz w:val="20"/>
              </w:rPr>
              <w:t xml:space="preserve"> de naam voor de partij</w:t>
            </w:r>
            <w:r w:rsidR="00C20B11">
              <w:rPr>
                <w:rFonts w:cs="Arial"/>
                <w:sz w:val="20"/>
              </w:rPr>
              <w:t>, maar moet wel uniek zijn.</w:t>
            </w:r>
            <w:r w:rsidRPr="00E54774">
              <w:rPr>
                <w:rFonts w:cs="Arial"/>
                <w:sz w:val="20"/>
              </w:rPr>
              <w:t>)</w:t>
            </w:r>
          </w:p>
          <w:p w14:paraId="59FEFE1C" w14:textId="77777777" w:rsidR="00240B8B" w:rsidRPr="00E54774" w:rsidRDefault="00240B8B" w:rsidP="00042293">
            <w:pPr>
              <w:rPr>
                <w:szCs w:val="18"/>
              </w:rPr>
            </w:pPr>
          </w:p>
          <w:p w14:paraId="266767E4" w14:textId="643D02D8" w:rsidR="00D045CD" w:rsidRPr="00E54774" w:rsidRDefault="00D045CD" w:rsidP="00042293">
            <w:pPr>
              <w:rPr>
                <w:szCs w:val="18"/>
              </w:rPr>
            </w:pPr>
            <w:r w:rsidRPr="00E54774">
              <w:rPr>
                <w:szCs w:val="18"/>
              </w:rPr>
              <w:t xml:space="preserve">Wanneer </w:t>
            </w:r>
            <w:r w:rsidR="00BC6387">
              <w:rPr>
                <w:szCs w:val="18"/>
              </w:rPr>
              <w:t>de</w:t>
            </w:r>
            <w:r w:rsidR="00BC6387" w:rsidRPr="00E54774">
              <w:rPr>
                <w:szCs w:val="18"/>
              </w:rPr>
              <w:t xml:space="preserve"> </w:t>
            </w:r>
            <w:r w:rsidRPr="00E54774">
              <w:rPr>
                <w:szCs w:val="18"/>
              </w:rPr>
              <w:t xml:space="preserve">partij-aanduiding getoond wordt als eerste woord van een zin </w:t>
            </w:r>
            <w:r w:rsidR="00562D0F" w:rsidRPr="00E54774">
              <w:rPr>
                <w:szCs w:val="18"/>
              </w:rPr>
              <w:t xml:space="preserve">in dit modeldocument </w:t>
            </w:r>
            <w:r w:rsidRPr="00E54774">
              <w:rPr>
                <w:szCs w:val="18"/>
              </w:rPr>
              <w:t xml:space="preserve">dan wordt de eerste letter omgezet naar een hoofdletter. </w:t>
            </w:r>
            <w:r w:rsidR="00BC6387">
              <w:rPr>
                <w:szCs w:val="18"/>
              </w:rPr>
              <w:t>W</w:t>
            </w:r>
            <w:r w:rsidRPr="00E54774">
              <w:rPr>
                <w:szCs w:val="18"/>
              </w:rPr>
              <w:t>ordt  alleen gedaan wanneer deze met een kleine letter begint anders niet.</w:t>
            </w:r>
          </w:p>
          <w:p w14:paraId="680968FF" w14:textId="77777777" w:rsidR="00D045CD" w:rsidRPr="00E54774" w:rsidRDefault="00D045CD" w:rsidP="00042293">
            <w:pPr>
              <w:rPr>
                <w:szCs w:val="18"/>
              </w:rPr>
            </w:pPr>
          </w:p>
          <w:p w14:paraId="4C0DF04D" w14:textId="77777777" w:rsidR="00240B8B" w:rsidRPr="00E54774" w:rsidRDefault="000B5B83" w:rsidP="00042293">
            <w:pPr>
              <w:rPr>
                <w:szCs w:val="18"/>
              </w:rPr>
            </w:pPr>
            <w:r w:rsidRPr="00E54774">
              <w:rPr>
                <w:szCs w:val="18"/>
              </w:rPr>
              <w:t xml:space="preserve">De </w:t>
            </w:r>
            <w:r w:rsidR="00240B8B" w:rsidRPr="00E54774">
              <w:rPr>
                <w:szCs w:val="18"/>
              </w:rPr>
              <w:t>partij</w:t>
            </w:r>
            <w:r w:rsidRPr="00E54774">
              <w:rPr>
                <w:szCs w:val="18"/>
              </w:rPr>
              <w:t>aanduidingen</w:t>
            </w:r>
            <w:r w:rsidR="00861403" w:rsidRPr="00E54774">
              <w:rPr>
                <w:szCs w:val="18"/>
              </w:rPr>
              <w:t xml:space="preserve"> worden </w:t>
            </w:r>
            <w:r w:rsidR="00240B8B" w:rsidRPr="00E54774">
              <w:rPr>
                <w:szCs w:val="18"/>
              </w:rPr>
              <w:t>afgesloten met een puntkomma.</w:t>
            </w:r>
            <w:r w:rsidR="00861403" w:rsidRPr="00E54774">
              <w:rPr>
                <w:szCs w:val="18"/>
              </w:rPr>
              <w:t xml:space="preserve"> </w:t>
            </w:r>
            <w:r w:rsidRPr="00E54774">
              <w:rPr>
                <w:szCs w:val="18"/>
              </w:rPr>
              <w:t>Alleen wanneer Partij 2 niet aanwezig is wordt d</w:t>
            </w:r>
            <w:r w:rsidR="00861403" w:rsidRPr="00E54774">
              <w:rPr>
                <w:szCs w:val="18"/>
              </w:rPr>
              <w:t>e laatste partijaanduiding afgesloten met een punt</w:t>
            </w:r>
            <w:r w:rsidR="00501ED2" w:rsidRPr="00E54774">
              <w:rPr>
                <w:szCs w:val="18"/>
              </w:rPr>
              <w:t xml:space="preserve"> </w:t>
            </w:r>
            <w:r w:rsidR="00861403" w:rsidRPr="00E54774">
              <w:rPr>
                <w:szCs w:val="18"/>
              </w:rPr>
              <w:t xml:space="preserve">(dit is de ‘.’ die opgenomen is </w:t>
            </w:r>
            <w:r w:rsidRPr="00E54774">
              <w:rPr>
                <w:szCs w:val="18"/>
              </w:rPr>
              <w:t>i</w:t>
            </w:r>
            <w:r w:rsidR="00861403" w:rsidRPr="00E54774">
              <w:rPr>
                <w:szCs w:val="18"/>
              </w:rPr>
              <w:t xml:space="preserve">n de toelichting </w:t>
            </w:r>
            <w:r w:rsidRPr="00E54774">
              <w:rPr>
                <w:szCs w:val="18"/>
              </w:rPr>
              <w:t>bij</w:t>
            </w:r>
            <w:r w:rsidR="00861403" w:rsidRPr="00E54774">
              <w:rPr>
                <w:szCs w:val="18"/>
              </w:rPr>
              <w:t xml:space="preserve"> Partij 2).</w:t>
            </w:r>
          </w:p>
          <w:p w14:paraId="4DC8A8DE" w14:textId="77777777" w:rsidR="00240B8B" w:rsidRPr="00E54774" w:rsidRDefault="00240B8B" w:rsidP="00042293">
            <w:pPr>
              <w:rPr>
                <w:szCs w:val="18"/>
              </w:rPr>
            </w:pPr>
          </w:p>
          <w:p w14:paraId="26031FE5" w14:textId="77777777" w:rsidR="007B68E4" w:rsidRPr="00E54774" w:rsidRDefault="007B68E4" w:rsidP="00042293">
            <w:pPr>
              <w:rPr>
                <w:szCs w:val="18"/>
              </w:rPr>
            </w:pPr>
            <w:r w:rsidRPr="00E54774">
              <w:rPr>
                <w:szCs w:val="18"/>
              </w:rPr>
              <w:t xml:space="preserve">Wanneer </w:t>
            </w:r>
            <w:r w:rsidR="00896D6F" w:rsidRPr="00E54774">
              <w:rPr>
                <w:szCs w:val="18"/>
              </w:rPr>
              <w:t xml:space="preserve">er </w:t>
            </w:r>
            <w:r w:rsidRPr="00E54774">
              <w:rPr>
                <w:szCs w:val="18"/>
              </w:rPr>
              <w:t>geen aanduiding getoond word</w:t>
            </w:r>
            <w:r w:rsidR="00896D6F" w:rsidRPr="00E54774">
              <w:rPr>
                <w:szCs w:val="18"/>
              </w:rPr>
              <w:t>t</w:t>
            </w:r>
            <w:r w:rsidRPr="00E54774">
              <w:rPr>
                <w:szCs w:val="18"/>
              </w:rPr>
              <w:t xml:space="preserve"> voor de ‘hoofdpartij’ (en er minimaal twee gerelateerde partijen binnen de hoofdpartij aanwezig zijn met een aanduiding partij) wordt aanduiding partij gevuld met ‘Aanduiding per gerelateerde partij’, deze aanduiding wordt </w:t>
            </w:r>
            <w:r w:rsidRPr="00E54774">
              <w:rPr>
                <w:szCs w:val="18"/>
                <w:u w:val="single"/>
              </w:rPr>
              <w:t>niet</w:t>
            </w:r>
            <w:r w:rsidRPr="00E54774">
              <w:rPr>
                <w:szCs w:val="18"/>
              </w:rPr>
              <w:t xml:space="preserve"> getoond. </w:t>
            </w:r>
          </w:p>
          <w:p w14:paraId="60EB6676" w14:textId="77777777" w:rsidR="007B68E4" w:rsidRPr="00E54774" w:rsidRDefault="007B68E4" w:rsidP="00042293">
            <w:pPr>
              <w:rPr>
                <w:szCs w:val="18"/>
              </w:rPr>
            </w:pPr>
          </w:p>
          <w:p w14:paraId="41C6A7A4" w14:textId="77777777" w:rsidR="00240B8B" w:rsidRPr="00F72EA2" w:rsidRDefault="00240B8B" w:rsidP="00042293">
            <w:pPr>
              <w:rPr>
                <w:sz w:val="16"/>
                <w:szCs w:val="16"/>
                <w:u w:val="single"/>
              </w:rPr>
            </w:pPr>
            <w:r w:rsidRPr="00F72EA2">
              <w:rPr>
                <w:sz w:val="16"/>
                <w:szCs w:val="16"/>
                <w:u w:val="single"/>
              </w:rPr>
              <w:t>Mapping:</w:t>
            </w:r>
          </w:p>
          <w:p w14:paraId="7D1A1232" w14:textId="77777777" w:rsidR="00240B8B" w:rsidRPr="00E54774" w:rsidRDefault="00240B8B" w:rsidP="00E54774">
            <w:pPr>
              <w:spacing w:line="240" w:lineRule="auto"/>
              <w:rPr>
                <w:sz w:val="16"/>
                <w:szCs w:val="16"/>
              </w:rPr>
            </w:pPr>
            <w:r w:rsidRPr="00E54774">
              <w:rPr>
                <w:sz w:val="16"/>
                <w:szCs w:val="16"/>
              </w:rPr>
              <w:t>-</w:t>
            </w:r>
            <w:r w:rsidR="006C5FA7" w:rsidRPr="00E54774">
              <w:rPr>
                <w:sz w:val="16"/>
                <w:szCs w:val="16"/>
              </w:rPr>
              <w:t xml:space="preserve">aanduiding partij voor </w:t>
            </w:r>
            <w:r w:rsidR="008703A0" w:rsidRPr="00E54774">
              <w:rPr>
                <w:sz w:val="16"/>
                <w:szCs w:val="16"/>
              </w:rPr>
              <w:t>hoofd</w:t>
            </w:r>
            <w:r w:rsidRPr="00E54774">
              <w:rPr>
                <w:sz w:val="16"/>
                <w:szCs w:val="16"/>
              </w:rPr>
              <w:t>partij</w:t>
            </w:r>
          </w:p>
          <w:p w14:paraId="6C38FD46" w14:textId="77777777" w:rsidR="00240B8B" w:rsidRPr="00E54774" w:rsidRDefault="00240B8B" w:rsidP="00E54774">
            <w:pPr>
              <w:spacing w:line="240" w:lineRule="auto"/>
              <w:rPr>
                <w:sz w:val="16"/>
                <w:szCs w:val="16"/>
              </w:rPr>
            </w:pPr>
            <w:r w:rsidRPr="00E54774">
              <w:rPr>
                <w:sz w:val="16"/>
                <w:szCs w:val="16"/>
              </w:rPr>
              <w:t>//IMKAD_AangebodenStuk/Partij</w:t>
            </w:r>
            <w:r w:rsidR="006C5FA7" w:rsidRPr="00E54774">
              <w:rPr>
                <w:sz w:val="16"/>
                <w:szCs w:val="16"/>
              </w:rPr>
              <w:t>[attribute: id (met een unieke identificatie van de partij)]</w:t>
            </w:r>
            <w:r w:rsidRPr="00E54774">
              <w:rPr>
                <w:sz w:val="16"/>
                <w:szCs w:val="16"/>
              </w:rPr>
              <w:t>/</w:t>
            </w:r>
          </w:p>
          <w:p w14:paraId="61596309" w14:textId="77777777" w:rsidR="00240B8B" w:rsidRPr="00E54774" w:rsidRDefault="00240B8B" w:rsidP="00E54774">
            <w:pPr>
              <w:spacing w:line="240" w:lineRule="auto"/>
              <w:rPr>
                <w:sz w:val="16"/>
                <w:szCs w:val="16"/>
              </w:rPr>
            </w:pPr>
            <w:r w:rsidRPr="00E54774">
              <w:rPr>
                <w:sz w:val="16"/>
                <w:szCs w:val="16"/>
              </w:rPr>
              <w:tab/>
              <w:t>./aanduidingPartij</w:t>
            </w:r>
          </w:p>
          <w:p w14:paraId="3D392CCE" w14:textId="77777777" w:rsidR="00240B8B" w:rsidRPr="00E54774" w:rsidRDefault="00240B8B" w:rsidP="00E54774">
            <w:pPr>
              <w:spacing w:line="240" w:lineRule="auto"/>
              <w:rPr>
                <w:sz w:val="16"/>
                <w:szCs w:val="16"/>
              </w:rPr>
            </w:pPr>
          </w:p>
          <w:p w14:paraId="5578C130" w14:textId="77777777" w:rsidR="00240B8B" w:rsidRPr="00E54774" w:rsidRDefault="00240B8B" w:rsidP="00E54774">
            <w:pPr>
              <w:spacing w:line="240" w:lineRule="auto"/>
              <w:rPr>
                <w:sz w:val="16"/>
                <w:szCs w:val="16"/>
              </w:rPr>
            </w:pPr>
            <w:r w:rsidRPr="00E54774">
              <w:rPr>
                <w:sz w:val="16"/>
                <w:szCs w:val="16"/>
              </w:rPr>
              <w:t xml:space="preserve">- </w:t>
            </w:r>
            <w:r w:rsidR="006C5FA7" w:rsidRPr="00E54774">
              <w:rPr>
                <w:sz w:val="16"/>
                <w:szCs w:val="16"/>
              </w:rPr>
              <w:t xml:space="preserve">aanduiding partij voor </w:t>
            </w:r>
            <w:r w:rsidR="008703A0" w:rsidRPr="00E54774">
              <w:rPr>
                <w:sz w:val="16"/>
                <w:szCs w:val="16"/>
              </w:rPr>
              <w:t>hoofd</w:t>
            </w:r>
            <w:r w:rsidRPr="00E54774">
              <w:rPr>
                <w:sz w:val="16"/>
                <w:szCs w:val="16"/>
              </w:rPr>
              <w:t>partij met gerelateerde partijen</w:t>
            </w:r>
            <w:r w:rsidR="008703A0" w:rsidRPr="00E54774">
              <w:rPr>
                <w:sz w:val="16"/>
                <w:szCs w:val="16"/>
              </w:rPr>
              <w:t xml:space="preserve"> waarbij aan de hoofdpartij geen aanduiding is toegekend (deze aanduidng wordt </w:t>
            </w:r>
            <w:r w:rsidR="008703A0" w:rsidRPr="00E54774">
              <w:rPr>
                <w:sz w:val="16"/>
                <w:szCs w:val="16"/>
                <w:u w:val="single"/>
              </w:rPr>
              <w:t>niet</w:t>
            </w:r>
            <w:r w:rsidR="008703A0" w:rsidRPr="00E54774">
              <w:rPr>
                <w:sz w:val="16"/>
                <w:szCs w:val="16"/>
              </w:rPr>
              <w:t xml:space="preserve"> getoond)</w:t>
            </w:r>
          </w:p>
          <w:p w14:paraId="14982CED" w14:textId="77777777" w:rsidR="00240B8B" w:rsidRPr="00E54774" w:rsidRDefault="00240B8B" w:rsidP="00E54774">
            <w:pPr>
              <w:spacing w:line="240" w:lineRule="auto"/>
              <w:rPr>
                <w:sz w:val="16"/>
                <w:szCs w:val="16"/>
              </w:rPr>
            </w:pPr>
            <w:r w:rsidRPr="00E54774">
              <w:rPr>
                <w:sz w:val="16"/>
                <w:szCs w:val="16"/>
              </w:rPr>
              <w:t>//IMKAD_AangebodenStuk/Partij</w:t>
            </w:r>
            <w:r w:rsidR="006C5FA7" w:rsidRPr="00E54774">
              <w:rPr>
                <w:sz w:val="16"/>
                <w:szCs w:val="16"/>
              </w:rPr>
              <w:t>[attribute: id (met een unieke identificatie van de partij)]</w:t>
            </w:r>
            <w:r w:rsidRPr="00E54774">
              <w:rPr>
                <w:sz w:val="16"/>
                <w:szCs w:val="16"/>
              </w:rPr>
              <w:t>/</w:t>
            </w:r>
          </w:p>
          <w:p w14:paraId="2D003573" w14:textId="77777777" w:rsidR="00240B8B" w:rsidRPr="00E54774" w:rsidRDefault="00240B8B" w:rsidP="00E54774">
            <w:pPr>
              <w:spacing w:line="240" w:lineRule="auto"/>
              <w:rPr>
                <w:sz w:val="16"/>
                <w:szCs w:val="16"/>
              </w:rPr>
            </w:pPr>
            <w:r w:rsidRPr="00E54774">
              <w:rPr>
                <w:sz w:val="16"/>
                <w:szCs w:val="16"/>
              </w:rPr>
              <w:tab/>
              <w:t>./aanduidingPartij (‘Aanduiding per gerelateerde partij’)</w:t>
            </w:r>
          </w:p>
          <w:p w14:paraId="7C0F3CD6" w14:textId="77777777" w:rsidR="00240B8B" w:rsidRPr="00E54774" w:rsidRDefault="00240B8B" w:rsidP="00E54774">
            <w:pPr>
              <w:spacing w:line="240" w:lineRule="auto"/>
              <w:rPr>
                <w:sz w:val="16"/>
                <w:szCs w:val="16"/>
              </w:rPr>
            </w:pPr>
          </w:p>
          <w:p w14:paraId="6F9DE98E" w14:textId="77777777" w:rsidR="006C5FA7" w:rsidRPr="00E54774" w:rsidRDefault="006C5FA7" w:rsidP="00E54774">
            <w:pPr>
              <w:spacing w:line="240" w:lineRule="auto"/>
              <w:rPr>
                <w:sz w:val="16"/>
                <w:szCs w:val="16"/>
              </w:rPr>
            </w:pPr>
            <w:r w:rsidRPr="00E54774">
              <w:rPr>
                <w:sz w:val="16"/>
                <w:szCs w:val="16"/>
              </w:rPr>
              <w:t>- aanduiding partij voor een gerelateerde partij</w:t>
            </w:r>
          </w:p>
          <w:p w14:paraId="1815EAB1" w14:textId="77777777" w:rsidR="00240B8B" w:rsidRPr="00E54774" w:rsidRDefault="00240B8B" w:rsidP="00E54774">
            <w:pPr>
              <w:spacing w:line="240" w:lineRule="auto"/>
              <w:rPr>
                <w:sz w:val="16"/>
                <w:szCs w:val="16"/>
              </w:rPr>
            </w:pPr>
            <w:r w:rsidRPr="00E54774">
              <w:rPr>
                <w:sz w:val="16"/>
                <w:szCs w:val="16"/>
              </w:rPr>
              <w:t>//IMKAD_AangebodenStuk/Partij/Partij</w:t>
            </w:r>
            <w:r w:rsidR="006C5FA7" w:rsidRPr="00E54774">
              <w:rPr>
                <w:sz w:val="16"/>
                <w:szCs w:val="16"/>
              </w:rPr>
              <w:t>[attribute: id (met een unieke identificatie van de partij)]</w:t>
            </w:r>
            <w:r w:rsidRPr="00E54774">
              <w:rPr>
                <w:sz w:val="16"/>
                <w:szCs w:val="16"/>
              </w:rPr>
              <w:t>/</w:t>
            </w:r>
          </w:p>
          <w:p w14:paraId="1BD956C1" w14:textId="77777777" w:rsidR="00240B8B" w:rsidRPr="00E54774" w:rsidRDefault="00240B8B" w:rsidP="00E54774">
            <w:pPr>
              <w:spacing w:line="240" w:lineRule="auto"/>
              <w:rPr>
                <w:sz w:val="16"/>
                <w:szCs w:val="16"/>
              </w:rPr>
            </w:pPr>
            <w:r w:rsidRPr="00E54774">
              <w:rPr>
                <w:sz w:val="16"/>
                <w:szCs w:val="16"/>
              </w:rPr>
              <w:tab/>
              <w:t xml:space="preserve">./aanduidingPartij </w:t>
            </w:r>
          </w:p>
          <w:p w14:paraId="7BE1E467" w14:textId="77777777" w:rsidR="00240B8B" w:rsidRPr="00E54774" w:rsidRDefault="00240B8B" w:rsidP="00E54774">
            <w:pPr>
              <w:spacing w:line="240" w:lineRule="auto"/>
              <w:rPr>
                <w:sz w:val="16"/>
                <w:szCs w:val="16"/>
              </w:rPr>
            </w:pPr>
          </w:p>
        </w:tc>
      </w:tr>
      <w:tr w:rsidR="00240B8B" w:rsidRPr="00737F18" w14:paraId="13B4F073" w14:textId="77777777" w:rsidTr="00E6044E">
        <w:tc>
          <w:tcPr>
            <w:tcW w:w="2193" w:type="pct"/>
            <w:shd w:val="clear" w:color="auto" w:fill="auto"/>
          </w:tcPr>
          <w:p w14:paraId="5474A78F" w14:textId="77777777"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800080"/>
              </w:rPr>
              <w:lastRenderedPageBreak/>
              <w:tab/>
              <w:t xml:space="preserve">     </w:t>
            </w:r>
            <w:r w:rsidRPr="00E54774">
              <w:rPr>
                <w:rFonts w:cs="Arial"/>
                <w:color w:val="800080"/>
              </w:rPr>
              <w:t>en</w:t>
            </w:r>
          </w:p>
        </w:tc>
        <w:tc>
          <w:tcPr>
            <w:tcW w:w="2807" w:type="pct"/>
            <w:shd w:val="clear" w:color="auto" w:fill="auto"/>
          </w:tcPr>
          <w:p w14:paraId="1A4CE9E0" w14:textId="77777777" w:rsidR="00240B8B" w:rsidRPr="00E54774" w:rsidRDefault="00240B8B" w:rsidP="00042293">
            <w:pPr>
              <w:rPr>
                <w:szCs w:val="18"/>
              </w:rPr>
            </w:pPr>
            <w:r w:rsidRPr="00E54774">
              <w:rPr>
                <w:szCs w:val="18"/>
              </w:rPr>
              <w:t>Deze tekst wordt vermeld tussen 2 partijen. (Als er meer dan 2 partijen zijn, wordt dit tussen alle partijen vermeld.)</w:t>
            </w:r>
          </w:p>
        </w:tc>
      </w:tr>
      <w:tr w:rsidR="00240B8B" w:rsidRPr="00D13608" w14:paraId="1BE30C21" w14:textId="77777777" w:rsidTr="00E6044E">
        <w:tc>
          <w:tcPr>
            <w:tcW w:w="2193" w:type="pct"/>
            <w:shd w:val="clear" w:color="auto" w:fill="auto"/>
          </w:tcPr>
          <w:p w14:paraId="1F79167D" w14:textId="77777777"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bookmarkStart w:id="99" w:name="_Toc94600315"/>
            <w:r w:rsidRPr="00E54774">
              <w:rPr>
                <w:rFonts w:cs="Arial"/>
                <w:sz w:val="20"/>
              </w:rPr>
              <w:fldChar w:fldCharType="end"/>
            </w:r>
            <w:r w:rsidRPr="00853CDC">
              <w:t xml:space="preserve"> </w:t>
            </w:r>
            <w:r w:rsidRPr="00E54774">
              <w:rPr>
                <w:color w:val="800080"/>
              </w:rPr>
              <w:t>2.</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bookmarkEnd w:id="99"/>
          </w:p>
          <w:p w14:paraId="0360816C" w14:textId="77777777" w:rsidR="00240B8B" w:rsidRPr="00A54ECD" w:rsidRDefault="00240B8B" w:rsidP="00042293"/>
        </w:tc>
        <w:tc>
          <w:tcPr>
            <w:tcW w:w="2807" w:type="pct"/>
            <w:shd w:val="clear" w:color="auto" w:fill="auto"/>
          </w:tcPr>
          <w:p w14:paraId="2851AEB4" w14:textId="77777777" w:rsidR="00240B8B" w:rsidRPr="00E54774" w:rsidRDefault="00240B8B" w:rsidP="00042293">
            <w:pPr>
              <w:rPr>
                <w:szCs w:val="18"/>
              </w:rPr>
            </w:pPr>
            <w:r>
              <w:t>Partij 2 is alleen optioneel wanneer een natuurlijk persoon die optreedt namens een niet natuurlijk persoon aan zichzelf in privé een registergoed (van de NNP) verkoopt (of andersom). De koper en verkoper zijn dan verenigd in 1 partij. Anders is partij 2 verplicht.</w:t>
            </w:r>
          </w:p>
          <w:p w14:paraId="60A7F825" w14:textId="77777777" w:rsidR="00240B8B" w:rsidRPr="00E54774" w:rsidRDefault="00240B8B" w:rsidP="00042293">
            <w:pPr>
              <w:rPr>
                <w:szCs w:val="18"/>
              </w:rPr>
            </w:pPr>
          </w:p>
          <w:p w14:paraId="26E78B98" w14:textId="77777777" w:rsidR="00240B8B" w:rsidRPr="00E54774" w:rsidRDefault="00240B8B" w:rsidP="00042293">
            <w:pPr>
              <w:rPr>
                <w:snapToGrid/>
              </w:rPr>
            </w:pPr>
            <w:r w:rsidRPr="00E54774">
              <w:rPr>
                <w:szCs w:val="18"/>
              </w:rPr>
              <w:t>Voor toelichting zie dezelfde tekst bij de eerste partij.</w:t>
            </w:r>
          </w:p>
        </w:tc>
      </w:tr>
      <w:tr w:rsidR="00240B8B" w:rsidRPr="00D13608" w14:paraId="47628BAB" w14:textId="77777777" w:rsidTr="00E6044E">
        <w:tc>
          <w:tcPr>
            <w:tcW w:w="2193" w:type="pct"/>
            <w:shd w:val="clear" w:color="auto" w:fill="auto"/>
          </w:tcPr>
          <w:p w14:paraId="70551385" w14:textId="77777777"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800080"/>
                <w:highlight w:val="yellow"/>
              </w:rPr>
              <w:t>TEKSTBLOK PARTIJ NATUURLIJK PERSOON</w:t>
            </w:r>
            <w:r w:rsidRPr="00E54774">
              <w:rPr>
                <w:color w:val="800080"/>
              </w:rPr>
              <w:t xml:space="preserve"> / </w:t>
            </w:r>
            <w:r w:rsidRPr="00E54774">
              <w:rPr>
                <w:color w:val="800080"/>
                <w:highlight w:val="yellow"/>
              </w:rPr>
              <w:t xml:space="preserve">TEKSTBLOK PARTIJ </w:t>
            </w:r>
            <w:r w:rsidRPr="00E54774">
              <w:rPr>
                <w:color w:val="800080"/>
                <w:highlight w:val="yellow"/>
              </w:rPr>
              <w:tab/>
              <w:t>NIET NATUURLIJK PERSOON</w:t>
            </w:r>
            <w:r w:rsidRPr="00E54774">
              <w:rPr>
                <w:color w:val="FF0000"/>
              </w:rPr>
              <w:t>;</w:t>
            </w:r>
          </w:p>
        </w:tc>
        <w:tc>
          <w:tcPr>
            <w:tcW w:w="2807" w:type="pct"/>
            <w:shd w:val="clear" w:color="auto" w:fill="auto"/>
          </w:tcPr>
          <w:p w14:paraId="0ADAC4BD" w14:textId="77777777" w:rsidR="00240B8B" w:rsidRDefault="00240B8B" w:rsidP="00042293">
            <w:r>
              <w:t xml:space="preserve">Optionele keuze uit 2 tekstblokken met de gegevens van de perso(o)n(en), die tot de partij behoren. </w:t>
            </w:r>
          </w:p>
          <w:p w14:paraId="05BA3E09" w14:textId="77777777" w:rsidR="00240B8B" w:rsidRDefault="00240B8B" w:rsidP="00042293"/>
          <w:p w14:paraId="54EA9BA9" w14:textId="77777777" w:rsidR="00240B8B" w:rsidRPr="00D13608" w:rsidRDefault="00240B8B" w:rsidP="00042293">
            <w:r w:rsidRPr="00E54774">
              <w:rPr>
                <w:szCs w:val="18"/>
              </w:rPr>
              <w:t xml:space="preserve">Voor verdere toelichting zie dezelfde tekst bij de eerste partij. </w:t>
            </w:r>
          </w:p>
        </w:tc>
      </w:tr>
      <w:tr w:rsidR="00240B8B" w:rsidRPr="00650D61" w14:paraId="0905128C" w14:textId="77777777" w:rsidTr="00E6044E">
        <w:tc>
          <w:tcPr>
            <w:tcW w:w="2193" w:type="pct"/>
            <w:shd w:val="clear" w:color="auto" w:fill="auto"/>
          </w:tcPr>
          <w:p w14:paraId="07A231CB" w14:textId="77777777" w:rsidR="00240B8B" w:rsidRDefault="00240B8B" w:rsidP="00E54774">
            <w:pPr>
              <w:tabs>
                <w:tab w:val="left" w:pos="-1440"/>
                <w:tab w:val="left" w:pos="-720"/>
                <w:tab w:val="left" w:pos="426"/>
              </w:tabs>
              <w:suppressAutoHyphens/>
              <w:ind w:left="708"/>
              <w:rPr>
                <w:rFonts w:cs="Arial"/>
                <w:sz w:val="20"/>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en voornemens het hierna te vermelden registergoed te gaan bewonen,</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2A9500D4" w14:textId="07E8C38A" w:rsidR="0019235A" w:rsidRPr="00E54774" w:rsidRDefault="0019235A" w:rsidP="00E54774">
            <w:pPr>
              <w:tabs>
                <w:tab w:val="left" w:pos="-1440"/>
                <w:tab w:val="left" w:pos="-720"/>
                <w:tab w:val="left" w:pos="426"/>
              </w:tabs>
              <w:suppressAutoHyphens/>
              <w:ind w:left="708"/>
              <w:rPr>
                <w:rFonts w:cs="Arial"/>
                <w:color w:val="800080"/>
                <w:sz w:val="20"/>
              </w:rPr>
            </w:pPr>
          </w:p>
        </w:tc>
        <w:tc>
          <w:tcPr>
            <w:tcW w:w="2807" w:type="pct"/>
            <w:shd w:val="clear" w:color="auto" w:fill="auto"/>
          </w:tcPr>
          <w:p w14:paraId="314D9976" w14:textId="77777777" w:rsidR="00240B8B" w:rsidRPr="00E54774" w:rsidRDefault="00240B8B" w:rsidP="00E54774">
            <w:pPr>
              <w:spacing w:line="240" w:lineRule="auto"/>
              <w:rPr>
                <w:lang w:val="nl"/>
              </w:rPr>
            </w:pPr>
            <w:r w:rsidRPr="00E54774">
              <w:rPr>
                <w:szCs w:val="18"/>
              </w:rPr>
              <w:t>Voor toelichting zie dezelfde tekst bij de eerste partij.</w:t>
            </w:r>
          </w:p>
        </w:tc>
      </w:tr>
      <w:tr w:rsidR="00240B8B" w:rsidRPr="00D13608" w14:paraId="0F4089ED" w14:textId="77777777" w:rsidTr="00E6044E">
        <w:tc>
          <w:tcPr>
            <w:tcW w:w="2193" w:type="pct"/>
            <w:shd w:val="clear" w:color="auto" w:fill="auto"/>
          </w:tcPr>
          <w:p w14:paraId="7D8E9445" w14:textId="77777777" w:rsidR="00240B8B" w:rsidRDefault="0019235A" w:rsidP="00E54774">
            <w:pPr>
              <w:tabs>
                <w:tab w:val="left" w:pos="-1440"/>
                <w:tab w:val="left" w:pos="-720"/>
                <w:tab w:val="left" w:pos="425"/>
              </w:tabs>
              <w:suppressAutoHyphens/>
              <w:ind w:left="708"/>
              <w:rPr>
                <w:rFonts w:cs="Arial"/>
                <w:sz w:val="20"/>
              </w:rPr>
            </w:pP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22A52DB3" w14:textId="7F305DE2" w:rsidR="0019235A" w:rsidRPr="00E54774" w:rsidRDefault="0019235A" w:rsidP="00E54774">
            <w:pPr>
              <w:tabs>
                <w:tab w:val="left" w:pos="-1440"/>
                <w:tab w:val="left" w:pos="-720"/>
                <w:tab w:val="left" w:pos="425"/>
              </w:tabs>
              <w:suppressAutoHyphens/>
              <w:ind w:left="708"/>
              <w:rPr>
                <w:rFonts w:cs="Arial"/>
                <w:color w:val="800080"/>
                <w:sz w:val="20"/>
              </w:rPr>
            </w:pPr>
          </w:p>
        </w:tc>
        <w:tc>
          <w:tcPr>
            <w:tcW w:w="2807" w:type="pct"/>
            <w:shd w:val="clear" w:color="auto" w:fill="auto"/>
          </w:tcPr>
          <w:p w14:paraId="35D6DF47" w14:textId="0E79660E" w:rsidR="00240B8B" w:rsidRPr="00E54774" w:rsidRDefault="0019235A" w:rsidP="00042293">
            <w:pPr>
              <w:rPr>
                <w:szCs w:val="18"/>
              </w:rPr>
            </w:pPr>
            <w:r w:rsidRPr="00E54774">
              <w:rPr>
                <w:szCs w:val="18"/>
              </w:rPr>
              <w:t>Voor toelichting zie dezelfde tekst bij de eerste partij.</w:t>
            </w:r>
          </w:p>
        </w:tc>
      </w:tr>
      <w:tr w:rsidR="00240B8B" w:rsidRPr="00D13608" w14:paraId="3D6B27E8" w14:textId="77777777" w:rsidTr="00E6044E">
        <w:tc>
          <w:tcPr>
            <w:tcW w:w="2193" w:type="pct"/>
            <w:shd w:val="clear" w:color="auto" w:fill="auto"/>
          </w:tcPr>
          <w:p w14:paraId="4E024109" w14:textId="77777777" w:rsidR="00240B8B" w:rsidRDefault="00240B8B" w:rsidP="00E54774">
            <w:pPr>
              <w:tabs>
                <w:tab w:val="left" w:pos="-1440"/>
                <w:tab w:val="left" w:pos="-720"/>
                <w:tab w:val="left" w:pos="425"/>
              </w:tabs>
              <w:suppressAutoHyphens/>
              <w:ind w:left="708"/>
              <w:rPr>
                <w:rFonts w:cs="Arial"/>
                <w:color w:val="800080"/>
              </w:rPr>
            </w:pPr>
            <w:r w:rsidRPr="00E54774">
              <w:rPr>
                <w:rFonts w:cs="Arial"/>
                <w:color w:val="800080"/>
                <w:sz w:val="20"/>
              </w:rPr>
              <w:t>hierna</w:t>
            </w:r>
            <w:r w:rsidRPr="00E54774">
              <w:rPr>
                <w:rFonts w:cs="Arial"/>
                <w:color w:val="FF0000"/>
              </w:rPr>
              <w:t xml:space="preserve"> </w:t>
            </w:r>
            <w:r w:rsidRPr="00E54774">
              <w:rPr>
                <w:rFonts w:cs="Arial"/>
                <w:color w:val="3366FF"/>
              </w:rPr>
              <w:t>zowel tezamen als ieder afzonderlijk</w:t>
            </w:r>
            <w:r w:rsidRPr="00E54774">
              <w:rPr>
                <w:rFonts w:cs="Arial"/>
                <w:color w:val="FF0000"/>
              </w:rPr>
              <w:t xml:space="preserve"> </w:t>
            </w:r>
            <w:r w:rsidRPr="00E54774">
              <w:rPr>
                <w:rFonts w:cs="Arial"/>
                <w:color w:val="800080"/>
              </w:rPr>
              <w:t>te noemen:</w:t>
            </w:r>
          </w:p>
          <w:p w14:paraId="39F8087D" w14:textId="69F74440" w:rsidR="0019235A" w:rsidRPr="00E54774" w:rsidRDefault="0019235A" w:rsidP="00E54774">
            <w:pPr>
              <w:tabs>
                <w:tab w:val="left" w:pos="-1440"/>
                <w:tab w:val="left" w:pos="-720"/>
                <w:tab w:val="left" w:pos="425"/>
              </w:tabs>
              <w:suppressAutoHyphens/>
              <w:ind w:left="708"/>
              <w:rPr>
                <w:rFonts w:cs="Arial"/>
                <w:bCs/>
                <w:color w:val="FF0000"/>
              </w:rPr>
            </w:pPr>
          </w:p>
        </w:tc>
        <w:tc>
          <w:tcPr>
            <w:tcW w:w="2807" w:type="pct"/>
            <w:shd w:val="clear" w:color="auto" w:fill="auto"/>
          </w:tcPr>
          <w:p w14:paraId="7B6A7082" w14:textId="77777777" w:rsidR="00240B8B" w:rsidRPr="00E54774" w:rsidRDefault="00240B8B" w:rsidP="00042293">
            <w:pPr>
              <w:rPr>
                <w:szCs w:val="18"/>
              </w:rPr>
            </w:pPr>
            <w:r w:rsidRPr="00E54774">
              <w:rPr>
                <w:szCs w:val="18"/>
              </w:rPr>
              <w:t xml:space="preserve">Voor toelichting zie dezelfde tekst bij de eerste partij. </w:t>
            </w:r>
          </w:p>
        </w:tc>
      </w:tr>
      <w:tr w:rsidR="00240B8B" w:rsidRPr="00737F18" w14:paraId="1BDA4B39" w14:textId="77777777" w:rsidTr="00E6044E">
        <w:tc>
          <w:tcPr>
            <w:tcW w:w="2193" w:type="pct"/>
            <w:shd w:val="clear" w:color="auto" w:fill="auto"/>
          </w:tcPr>
          <w:p w14:paraId="0E36B394" w14:textId="5E38B60A" w:rsidR="00240B8B" w:rsidRPr="00F72EA2" w:rsidRDefault="00240B8B" w:rsidP="00E54774">
            <w:pPr>
              <w:tabs>
                <w:tab w:val="left" w:pos="-1440"/>
                <w:tab w:val="left" w:pos="-720"/>
                <w:tab w:val="left" w:pos="425"/>
              </w:tabs>
              <w:suppressAutoHyphens/>
              <w:ind w:left="681"/>
              <w:rPr>
                <w:rFonts w:cs="Arial"/>
                <w:szCs w:val="18"/>
              </w:rPr>
            </w:pPr>
            <w:r w:rsidRPr="00F72EA2">
              <w:rPr>
                <w:rFonts w:cs="Arial"/>
                <w:szCs w:val="18"/>
              </w:rPr>
              <w:t>"</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A0066A">
              <w:rPr>
                <w:rFonts w:cs="Arial"/>
                <w:szCs w:val="18"/>
                <w:u w:val="single"/>
              </w:rPr>
              <w:t>Naam partij</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F72EA2">
              <w:rPr>
                <w:rFonts w:cs="Arial"/>
                <w:szCs w:val="18"/>
              </w:rPr>
              <w:t>"</w:t>
            </w:r>
          </w:p>
          <w:p w14:paraId="52E6D2B6" w14:textId="63BE14F4" w:rsidR="0019235A" w:rsidRPr="00E54774" w:rsidRDefault="0019235A" w:rsidP="00E54774">
            <w:pPr>
              <w:tabs>
                <w:tab w:val="left" w:pos="-1440"/>
                <w:tab w:val="left" w:pos="-720"/>
                <w:tab w:val="left" w:pos="425"/>
              </w:tabs>
              <w:suppressAutoHyphens/>
              <w:ind w:left="681"/>
              <w:rPr>
                <w:color w:val="3366FF"/>
              </w:rPr>
            </w:pPr>
          </w:p>
        </w:tc>
        <w:tc>
          <w:tcPr>
            <w:tcW w:w="2807" w:type="pct"/>
            <w:shd w:val="clear" w:color="auto" w:fill="auto"/>
          </w:tcPr>
          <w:p w14:paraId="7C2E6B60" w14:textId="77777777" w:rsidR="00240B8B" w:rsidRPr="00E54774" w:rsidRDefault="00240B8B" w:rsidP="00042293">
            <w:pPr>
              <w:rPr>
                <w:sz w:val="16"/>
                <w:szCs w:val="16"/>
              </w:rPr>
            </w:pPr>
            <w:r w:rsidRPr="00E54774">
              <w:rPr>
                <w:szCs w:val="18"/>
              </w:rPr>
              <w:t>Voor toelichting zie dezelfde tekst bij de eerste partij.</w:t>
            </w:r>
          </w:p>
        </w:tc>
      </w:tr>
      <w:tr w:rsidR="00240B8B" w:rsidRPr="00737F18" w14:paraId="4C30C89E" w14:textId="77777777" w:rsidTr="00E6044E">
        <w:tc>
          <w:tcPr>
            <w:tcW w:w="2193" w:type="pct"/>
            <w:shd w:val="clear" w:color="auto" w:fill="auto"/>
          </w:tcPr>
          <w:p w14:paraId="20847B3D" w14:textId="77777777" w:rsidR="00240B8B" w:rsidRPr="00E54774" w:rsidRDefault="00240B8B" w:rsidP="00E54774">
            <w:pPr>
              <w:tabs>
                <w:tab w:val="left" w:pos="-1440"/>
                <w:tab w:val="left" w:pos="-720"/>
                <w:tab w:val="left" w:pos="425"/>
              </w:tabs>
              <w:suppressAutoHyphens/>
              <w:ind w:left="681"/>
              <w:rPr>
                <w:color w:val="800080"/>
              </w:rPr>
            </w:pPr>
            <w:r w:rsidRPr="00E54774">
              <w:rPr>
                <w:color w:val="800080"/>
              </w:rPr>
              <w:t>.</w:t>
            </w:r>
          </w:p>
        </w:tc>
        <w:tc>
          <w:tcPr>
            <w:tcW w:w="2807" w:type="pct"/>
            <w:shd w:val="clear" w:color="auto" w:fill="auto"/>
          </w:tcPr>
          <w:p w14:paraId="1578891D" w14:textId="77777777" w:rsidR="00240B8B" w:rsidRPr="00E54774" w:rsidRDefault="00240B8B" w:rsidP="00042293">
            <w:pPr>
              <w:rPr>
                <w:szCs w:val="18"/>
              </w:rPr>
            </w:pPr>
            <w:r w:rsidRPr="00E54774">
              <w:rPr>
                <w:szCs w:val="18"/>
              </w:rPr>
              <w:t>De laatste partij wordt afgesloten met een punt.</w:t>
            </w:r>
          </w:p>
        </w:tc>
      </w:tr>
      <w:tr w:rsidR="00240B8B" w:rsidRPr="00737F18" w14:paraId="45D267D8" w14:textId="77777777" w:rsidTr="00E6044E">
        <w:tc>
          <w:tcPr>
            <w:tcW w:w="2193" w:type="pct"/>
            <w:shd w:val="clear" w:color="auto" w:fill="auto"/>
          </w:tcPr>
          <w:p w14:paraId="068D4040" w14:textId="77777777" w:rsidR="00240B8B" w:rsidRPr="00E54774" w:rsidRDefault="00240B8B" w:rsidP="00E54774">
            <w:pPr>
              <w:tabs>
                <w:tab w:val="left" w:pos="-1440"/>
                <w:tab w:val="left" w:pos="-720"/>
                <w:tab w:val="left" w:pos="425"/>
              </w:tabs>
              <w:suppressAutoHyphens/>
              <w:rPr>
                <w:color w:val="FF0000"/>
              </w:rPr>
            </w:pPr>
            <w:r w:rsidRPr="00E54774">
              <w:rPr>
                <w:color w:val="FF0000"/>
              </w:rPr>
              <w:t xml:space="preserve">De verschenen </w:t>
            </w:r>
            <w:r w:rsidR="00771E92" w:rsidRPr="00E6044E">
              <w:rPr>
                <w:color w:val="339966"/>
              </w:rPr>
              <w:t>persoon/</w:t>
            </w:r>
            <w:r w:rsidRPr="00E6044E">
              <w:rPr>
                <w:color w:val="339966"/>
              </w:rPr>
              <w:t>personen</w:t>
            </w:r>
            <w:r w:rsidRPr="00E54774">
              <w:rPr>
                <w:color w:val="800080"/>
              </w:rPr>
              <w:t>, handelend als gemeld,</w:t>
            </w:r>
            <w:r w:rsidRPr="00E54774">
              <w:rPr>
                <w:color w:val="FF0000"/>
              </w:rPr>
              <w:t xml:space="preserve"> </w:t>
            </w:r>
            <w:r w:rsidR="00771E92" w:rsidRPr="00E6044E">
              <w:rPr>
                <w:color w:val="339966"/>
              </w:rPr>
              <w:t>verklaarde/</w:t>
            </w:r>
            <w:r w:rsidRPr="00E6044E">
              <w:rPr>
                <w:color w:val="339966"/>
              </w:rPr>
              <w:t>verklaarden</w:t>
            </w:r>
            <w:r w:rsidRPr="00E54774">
              <w:rPr>
                <w:color w:val="FF0000"/>
              </w:rPr>
              <w:t>:</w:t>
            </w:r>
          </w:p>
        </w:tc>
        <w:tc>
          <w:tcPr>
            <w:tcW w:w="2807" w:type="pct"/>
            <w:shd w:val="clear" w:color="auto" w:fill="auto"/>
          </w:tcPr>
          <w:p w14:paraId="73E68B79" w14:textId="77777777" w:rsidR="00771E92" w:rsidRDefault="00240B8B" w:rsidP="00771E92">
            <w:pPr>
              <w:rPr>
                <w:szCs w:val="18"/>
              </w:rPr>
            </w:pPr>
            <w:r w:rsidRPr="00E54774">
              <w:rPr>
                <w:szCs w:val="18"/>
              </w:rPr>
              <w:t xml:space="preserve">De tekst ‘, handelend als gemeld,’ is </w:t>
            </w:r>
            <w:r w:rsidR="00771E92">
              <w:rPr>
                <w:szCs w:val="18"/>
              </w:rPr>
              <w:t xml:space="preserve">een </w:t>
            </w:r>
            <w:r w:rsidRPr="00E54774">
              <w:rPr>
                <w:szCs w:val="18"/>
              </w:rPr>
              <w:t>optionel</w:t>
            </w:r>
            <w:r w:rsidR="00771E92">
              <w:rPr>
                <w:szCs w:val="18"/>
              </w:rPr>
              <w:t xml:space="preserve">e gebruikerskeuze. De keuze tussen </w:t>
            </w:r>
            <w:r w:rsidR="00771E92" w:rsidRPr="00D71FF1">
              <w:rPr>
                <w:color w:val="339966"/>
                <w:szCs w:val="18"/>
              </w:rPr>
              <w:t>persoon/personen</w:t>
            </w:r>
            <w:r w:rsidR="00771E92">
              <w:rPr>
                <w:szCs w:val="18"/>
              </w:rPr>
              <w:t xml:space="preserve"> en </w:t>
            </w:r>
            <w:r w:rsidR="00771E92" w:rsidRPr="00D71FF1">
              <w:rPr>
                <w:color w:val="339966"/>
                <w:szCs w:val="18"/>
              </w:rPr>
              <w:t>verklaarde/verklaarden</w:t>
            </w:r>
            <w:r w:rsidR="00771E92">
              <w:rPr>
                <w:szCs w:val="18"/>
              </w:rPr>
              <w:t xml:space="preserve"> wordt afgeleid op basis van het aantal personen dat bij de notaris aanwezig is:</w:t>
            </w:r>
          </w:p>
          <w:p w14:paraId="6E8191F2" w14:textId="77777777" w:rsidR="00771E92" w:rsidRDefault="00771E92" w:rsidP="00771E92">
            <w:pPr>
              <w:pStyle w:val="streepje"/>
            </w:pPr>
            <w:r w:rsidRPr="00D71FF1">
              <w:rPr>
                <w:color w:val="339966"/>
              </w:rPr>
              <w:lastRenderedPageBreak/>
              <w:t>persoon</w:t>
            </w:r>
            <w:r>
              <w:t xml:space="preserve"> en </w:t>
            </w:r>
            <w:r w:rsidRPr="00D71FF1">
              <w:rPr>
                <w:color w:val="339966"/>
              </w:rPr>
              <w:t>verklaarde</w:t>
            </w:r>
            <w:r>
              <w:t xml:space="preserve"> wanneer er één partij is met precies één gevolmachtigde of met één natuurlijke persoon,</w:t>
            </w:r>
          </w:p>
          <w:p w14:paraId="7BC8EDD1" w14:textId="77777777" w:rsidR="00771E92" w:rsidRDefault="00771E92" w:rsidP="00771E92">
            <w:pPr>
              <w:pStyle w:val="streepje"/>
            </w:pPr>
            <w:r w:rsidRPr="00D71FF1">
              <w:rPr>
                <w:color w:val="339966"/>
              </w:rPr>
              <w:t>personen</w:t>
            </w:r>
            <w:r>
              <w:t xml:space="preserve"> en </w:t>
            </w:r>
            <w:r w:rsidRPr="00D71FF1">
              <w:rPr>
                <w:color w:val="339966"/>
              </w:rPr>
              <w:t>verklaarden</w:t>
            </w:r>
            <w:r>
              <w:t xml:space="preserve"> in alle andere gevallen.</w:t>
            </w:r>
          </w:p>
          <w:p w14:paraId="66586355" w14:textId="77777777" w:rsidR="00771E92" w:rsidRDefault="00771E92" w:rsidP="00771E92">
            <w:pPr>
              <w:rPr>
                <w:u w:val="single"/>
              </w:rPr>
            </w:pPr>
          </w:p>
          <w:p w14:paraId="67E7B02F" w14:textId="77777777" w:rsidR="00771E92" w:rsidRPr="00F72EA2" w:rsidRDefault="00771E92" w:rsidP="00771E92">
            <w:pPr>
              <w:rPr>
                <w:sz w:val="16"/>
                <w:szCs w:val="16"/>
                <w:u w:val="single"/>
              </w:rPr>
            </w:pPr>
            <w:r w:rsidRPr="00F72EA2">
              <w:rPr>
                <w:sz w:val="16"/>
                <w:szCs w:val="16"/>
                <w:u w:val="single"/>
              </w:rPr>
              <w:t>Mapping persoon en verklaarde:</w:t>
            </w:r>
          </w:p>
          <w:p w14:paraId="3E5EE207" w14:textId="77777777" w:rsidR="00771E92" w:rsidRPr="00D71FF1" w:rsidRDefault="00771E92" w:rsidP="00771E92">
            <w:pPr>
              <w:spacing w:line="240" w:lineRule="auto"/>
              <w:rPr>
                <w:sz w:val="16"/>
                <w:szCs w:val="16"/>
              </w:rPr>
            </w:pPr>
            <w:r w:rsidRPr="00D71FF1">
              <w:rPr>
                <w:sz w:val="16"/>
                <w:szCs w:val="16"/>
              </w:rPr>
              <w:t xml:space="preserve">- </w:t>
            </w:r>
            <w:r>
              <w:rPr>
                <w:sz w:val="16"/>
                <w:szCs w:val="16"/>
              </w:rPr>
              <w:t xml:space="preserve">comparitie bevat precies </w:t>
            </w:r>
            <w:r w:rsidRPr="00D71FF1">
              <w:rPr>
                <w:sz w:val="16"/>
                <w:szCs w:val="16"/>
              </w:rPr>
              <w:t xml:space="preserve">één partij </w:t>
            </w:r>
          </w:p>
          <w:p w14:paraId="5911F00C" w14:textId="77777777" w:rsidR="00771E92" w:rsidRPr="00D71FF1" w:rsidRDefault="00771E92" w:rsidP="00771E92">
            <w:pPr>
              <w:spacing w:line="240" w:lineRule="auto"/>
              <w:rPr>
                <w:sz w:val="16"/>
                <w:szCs w:val="16"/>
              </w:rPr>
            </w:pPr>
            <w:r w:rsidRPr="00D71FF1">
              <w:rPr>
                <w:sz w:val="16"/>
                <w:szCs w:val="16"/>
              </w:rPr>
              <w:t>//IMKAD_AangebodenStuk/Partij</w:t>
            </w:r>
          </w:p>
          <w:p w14:paraId="2032DD78" w14:textId="77777777" w:rsidR="00771E92" w:rsidRPr="00D71FF1" w:rsidRDefault="00771E92" w:rsidP="00771E92">
            <w:pPr>
              <w:spacing w:line="240" w:lineRule="auto"/>
              <w:rPr>
                <w:sz w:val="16"/>
                <w:szCs w:val="16"/>
              </w:rPr>
            </w:pPr>
            <w:r w:rsidRPr="00D71FF1">
              <w:rPr>
                <w:sz w:val="16"/>
                <w:szCs w:val="16"/>
              </w:rPr>
              <w:t xml:space="preserve">-met </w:t>
            </w:r>
            <w:r>
              <w:rPr>
                <w:sz w:val="16"/>
                <w:szCs w:val="16"/>
              </w:rPr>
              <w:t xml:space="preserve">precies </w:t>
            </w:r>
            <w:r w:rsidRPr="00D71FF1">
              <w:rPr>
                <w:sz w:val="16"/>
                <w:szCs w:val="16"/>
              </w:rPr>
              <w:t>één gevolmachtigde</w:t>
            </w:r>
            <w:r>
              <w:rPr>
                <w:sz w:val="16"/>
                <w:szCs w:val="16"/>
              </w:rPr>
              <w:t xml:space="preserve"> (zonder gerelateerde gevolmachtigden)</w:t>
            </w:r>
          </w:p>
          <w:p w14:paraId="5A6707A7" w14:textId="77777777" w:rsidR="00771E92" w:rsidRDefault="00771E92" w:rsidP="00771E92">
            <w:pPr>
              <w:spacing w:line="240" w:lineRule="auto"/>
              <w:rPr>
                <w:sz w:val="16"/>
                <w:szCs w:val="16"/>
              </w:rPr>
            </w:pPr>
            <w:r w:rsidRPr="00662579">
              <w:rPr>
                <w:sz w:val="16"/>
                <w:szCs w:val="16"/>
              </w:rPr>
              <w:t>//IMKAD_AangebodenStuk/Partij</w:t>
            </w:r>
            <w:r>
              <w:rPr>
                <w:sz w:val="16"/>
                <w:szCs w:val="16"/>
              </w:rPr>
              <w:t>/Gevolmachtigde</w:t>
            </w:r>
          </w:p>
          <w:p w14:paraId="3D9D8150" w14:textId="77777777" w:rsidR="00771E92" w:rsidRPr="00662579" w:rsidRDefault="00771E92" w:rsidP="00771E92">
            <w:pPr>
              <w:spacing w:line="240" w:lineRule="auto"/>
              <w:rPr>
                <w:sz w:val="16"/>
                <w:szCs w:val="16"/>
              </w:rPr>
            </w:pPr>
            <w:r>
              <w:rPr>
                <w:sz w:val="16"/>
                <w:szCs w:val="16"/>
              </w:rPr>
              <w:t>of</w:t>
            </w:r>
          </w:p>
          <w:p w14:paraId="5E76A643" w14:textId="77777777" w:rsidR="00771E92" w:rsidRPr="00D71FF1" w:rsidRDefault="00771E92" w:rsidP="00771E92">
            <w:pPr>
              <w:spacing w:line="240" w:lineRule="auto"/>
              <w:rPr>
                <w:sz w:val="16"/>
                <w:szCs w:val="16"/>
              </w:rPr>
            </w:pPr>
            <w:r w:rsidRPr="00D71FF1">
              <w:rPr>
                <w:sz w:val="16"/>
                <w:szCs w:val="16"/>
              </w:rPr>
              <w:t>-zonder gevolmachtigde en met precies één natuurlijk persoon</w:t>
            </w:r>
            <w:r>
              <w:rPr>
                <w:sz w:val="16"/>
                <w:szCs w:val="16"/>
              </w:rPr>
              <w:t xml:space="preserve"> (zonder gerelateerde personen)</w:t>
            </w:r>
          </w:p>
          <w:p w14:paraId="08D54E21" w14:textId="77777777" w:rsidR="00771E92" w:rsidRDefault="00771E92" w:rsidP="00771E92">
            <w:pPr>
              <w:spacing w:line="240" w:lineRule="auto"/>
              <w:rPr>
                <w:sz w:val="16"/>
                <w:szCs w:val="16"/>
              </w:rPr>
            </w:pPr>
            <w:r w:rsidRPr="00662579">
              <w:rPr>
                <w:sz w:val="16"/>
                <w:szCs w:val="16"/>
              </w:rPr>
              <w:t>//IMKAD_AangebodenStuk/Partij</w:t>
            </w:r>
            <w:r>
              <w:rPr>
                <w:sz w:val="16"/>
                <w:szCs w:val="16"/>
              </w:rPr>
              <w:t>/IMKAD_Persoon[GBA_Ingezetene of IMKAD_NietIngezetene]</w:t>
            </w:r>
          </w:p>
          <w:p w14:paraId="7A231024" w14:textId="77777777" w:rsidR="00771E92" w:rsidRPr="00D71FF1" w:rsidRDefault="00771E92" w:rsidP="00771E92">
            <w:pPr>
              <w:spacing w:line="240" w:lineRule="auto"/>
              <w:rPr>
                <w:sz w:val="16"/>
                <w:szCs w:val="16"/>
              </w:rPr>
            </w:pPr>
            <w:r w:rsidRPr="00D71FF1">
              <w:rPr>
                <w:sz w:val="16"/>
                <w:szCs w:val="16"/>
              </w:rPr>
              <w:t>of</w:t>
            </w:r>
          </w:p>
          <w:p w14:paraId="2E2F3236" w14:textId="77777777" w:rsidR="00771E92" w:rsidRDefault="00771E92" w:rsidP="00771E92">
            <w:pPr>
              <w:spacing w:line="240" w:lineRule="auto"/>
              <w:rPr>
                <w:sz w:val="16"/>
                <w:szCs w:val="16"/>
              </w:rPr>
            </w:pPr>
            <w:r w:rsidRPr="00662579">
              <w:rPr>
                <w:sz w:val="16"/>
                <w:szCs w:val="16"/>
              </w:rPr>
              <w:t>//IMKAD_AangebodenStuk/Partij</w:t>
            </w:r>
            <w:r>
              <w:rPr>
                <w:sz w:val="16"/>
                <w:szCs w:val="16"/>
              </w:rPr>
              <w:t>/IMKAD_Persoon[NHR_Rechtspersoon]/GerelateerdPersoon/IMKAD_Persoon[GBA_Ingezetene of IMKAD_NietIngezetene]</w:t>
            </w:r>
          </w:p>
          <w:p w14:paraId="63A60247" w14:textId="77777777" w:rsidR="00771E92" w:rsidRDefault="00771E92" w:rsidP="00771E92">
            <w:pPr>
              <w:spacing w:line="240" w:lineRule="auto"/>
              <w:rPr>
                <w:sz w:val="16"/>
                <w:szCs w:val="16"/>
              </w:rPr>
            </w:pPr>
          </w:p>
          <w:p w14:paraId="72B254A0" w14:textId="77777777" w:rsidR="00771E92" w:rsidRPr="00F72EA2" w:rsidRDefault="00771E92" w:rsidP="00771E92">
            <w:pPr>
              <w:rPr>
                <w:sz w:val="16"/>
                <w:szCs w:val="16"/>
                <w:u w:val="single"/>
              </w:rPr>
            </w:pPr>
            <w:r w:rsidRPr="00F72EA2">
              <w:rPr>
                <w:sz w:val="16"/>
                <w:szCs w:val="16"/>
                <w:u w:val="single"/>
              </w:rPr>
              <w:t>Mapping personen en verklaarden:</w:t>
            </w:r>
          </w:p>
          <w:p w14:paraId="3E65817A" w14:textId="77777777" w:rsidR="00240B8B" w:rsidRPr="00E54774" w:rsidRDefault="00771E92" w:rsidP="00771E92">
            <w:pPr>
              <w:spacing w:line="240" w:lineRule="auto"/>
              <w:rPr>
                <w:szCs w:val="18"/>
              </w:rPr>
            </w:pPr>
            <w:r w:rsidRPr="00012F31">
              <w:rPr>
                <w:sz w:val="16"/>
                <w:szCs w:val="16"/>
              </w:rPr>
              <w:t>-</w:t>
            </w:r>
            <w:r>
              <w:rPr>
                <w:sz w:val="16"/>
                <w:szCs w:val="16"/>
              </w:rPr>
              <w:t>in alle andere gevallen dan bovenstaande</w:t>
            </w:r>
          </w:p>
          <w:p w14:paraId="5724E8D4" w14:textId="77777777" w:rsidR="00240B8B" w:rsidRPr="00E54774" w:rsidRDefault="00240B8B" w:rsidP="00042293">
            <w:pPr>
              <w:rPr>
                <w:szCs w:val="18"/>
              </w:rPr>
            </w:pPr>
          </w:p>
          <w:p w14:paraId="3E05001B" w14:textId="77777777" w:rsidR="00240B8B" w:rsidRPr="00F72EA2" w:rsidRDefault="00240B8B" w:rsidP="00042293">
            <w:pPr>
              <w:rPr>
                <w:sz w:val="16"/>
                <w:szCs w:val="16"/>
              </w:rPr>
            </w:pPr>
            <w:r w:rsidRPr="00F72EA2">
              <w:rPr>
                <w:sz w:val="16"/>
                <w:szCs w:val="16"/>
                <w:u w:val="single"/>
              </w:rPr>
              <w:t>Mapping</w:t>
            </w:r>
            <w:r w:rsidR="00771E92" w:rsidRPr="00F72EA2">
              <w:rPr>
                <w:sz w:val="16"/>
                <w:szCs w:val="16"/>
                <w:u w:val="single"/>
              </w:rPr>
              <w:t xml:space="preserve"> handelend als gemeld</w:t>
            </w:r>
            <w:r w:rsidRPr="00F72EA2">
              <w:rPr>
                <w:sz w:val="16"/>
                <w:szCs w:val="16"/>
              </w:rPr>
              <w:t>:</w:t>
            </w:r>
          </w:p>
          <w:p w14:paraId="60E1E5A5" w14:textId="77777777" w:rsidR="00240B8B" w:rsidRPr="00E54774" w:rsidRDefault="00240B8B" w:rsidP="00E54774">
            <w:pPr>
              <w:spacing w:line="240" w:lineRule="auto"/>
              <w:rPr>
                <w:sz w:val="16"/>
                <w:szCs w:val="16"/>
              </w:rPr>
            </w:pPr>
            <w:r w:rsidRPr="00E54774">
              <w:rPr>
                <w:sz w:val="16"/>
                <w:szCs w:val="16"/>
              </w:rPr>
              <w:t>//IMKAD_AangebodenStuk/tia_TekstKeuze/</w:t>
            </w:r>
          </w:p>
          <w:p w14:paraId="5533E2FA" w14:textId="77777777" w:rsidR="00240B8B" w:rsidRPr="00E54774" w:rsidRDefault="00240B8B" w:rsidP="00E54774">
            <w:pPr>
              <w:spacing w:line="240" w:lineRule="auto"/>
              <w:rPr>
                <w:sz w:val="16"/>
                <w:szCs w:val="16"/>
              </w:rPr>
            </w:pPr>
            <w:r w:rsidRPr="00E54774">
              <w:rPr>
                <w:sz w:val="16"/>
                <w:szCs w:val="16"/>
              </w:rPr>
              <w:tab/>
              <w:t>./tagNaam(‘k_Handelend’)</w:t>
            </w:r>
          </w:p>
          <w:p w14:paraId="42976A36" w14:textId="77777777" w:rsidR="00240B8B" w:rsidRPr="00E54774" w:rsidRDefault="00240B8B" w:rsidP="00E54774">
            <w:pPr>
              <w:spacing w:line="240" w:lineRule="auto"/>
              <w:rPr>
                <w:sz w:val="16"/>
                <w:szCs w:val="16"/>
              </w:rPr>
            </w:pPr>
            <w:r w:rsidRPr="00E54774">
              <w:rPr>
                <w:sz w:val="16"/>
                <w:szCs w:val="16"/>
              </w:rPr>
              <w:tab/>
              <w:t>./tekst (‘, handelend als gemeld,</w:t>
            </w:r>
            <w:r w:rsidRPr="00E54774">
              <w:rPr>
                <w:rFonts w:cs="Arial"/>
              </w:rPr>
              <w:t>’)</w:t>
            </w:r>
          </w:p>
        </w:tc>
      </w:tr>
    </w:tbl>
    <w:p w14:paraId="33E69539" w14:textId="18AE44B7" w:rsidR="00240B8B" w:rsidRDefault="00240B8B" w:rsidP="00F72EA2">
      <w:pPr>
        <w:pStyle w:val="Kop2"/>
        <w:rPr>
          <w:lang w:val="en-US"/>
        </w:rPr>
      </w:pPr>
      <w:bookmarkStart w:id="100" w:name="_Toc358624440"/>
      <w:bookmarkStart w:id="101" w:name="_Ref359222068"/>
      <w:bookmarkStart w:id="102" w:name="_Ref359929442"/>
      <w:bookmarkStart w:id="103" w:name="_Ref361826430"/>
      <w:bookmarkStart w:id="104" w:name="_Ref366137013"/>
      <w:bookmarkStart w:id="105" w:name="_Ref414957680"/>
      <w:bookmarkStart w:id="106" w:name="_Ref436211427"/>
      <w:bookmarkStart w:id="107" w:name="_Ref436211437"/>
      <w:bookmarkStart w:id="108" w:name="_Ref436211445"/>
      <w:bookmarkStart w:id="109" w:name="_Toc93406547"/>
      <w:bookmarkStart w:id="110" w:name="_Toc94600316"/>
      <w:r>
        <w:rPr>
          <w:lang w:val="en-US"/>
        </w:rPr>
        <w:lastRenderedPageBreak/>
        <w:t>Keuzeblok Koop – Levering</w:t>
      </w:r>
      <w:bookmarkEnd w:id="100"/>
      <w:bookmarkEnd w:id="101"/>
      <w:bookmarkEnd w:id="102"/>
      <w:bookmarkEnd w:id="103"/>
      <w:bookmarkEnd w:id="104"/>
      <w:bookmarkEnd w:id="105"/>
      <w:bookmarkEnd w:id="106"/>
      <w:bookmarkEnd w:id="107"/>
      <w:bookmarkEnd w:id="108"/>
      <w:bookmarkEnd w:id="109"/>
      <w:bookmarkEnd w:id="110"/>
    </w:p>
    <w:p w14:paraId="2FF777B0" w14:textId="77777777" w:rsidR="00240B8B" w:rsidRPr="00D724B5" w:rsidRDefault="00240B8B" w:rsidP="00240B8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40B8B" w:rsidRPr="00D724B5" w14:paraId="026C18C2" w14:textId="77777777" w:rsidTr="00E54774">
        <w:tc>
          <w:tcPr>
            <w:tcW w:w="6771" w:type="dxa"/>
            <w:shd w:val="clear" w:color="auto" w:fill="auto"/>
          </w:tcPr>
          <w:p w14:paraId="43B75575" w14:textId="77777777" w:rsidR="00240B8B" w:rsidRPr="00E54774" w:rsidRDefault="00240B8B" w:rsidP="00E54774">
            <w:pPr>
              <w:tabs>
                <w:tab w:val="left" w:pos="-1440"/>
                <w:tab w:val="left" w:pos="-720"/>
                <w:tab w:val="left" w:pos="425"/>
              </w:tabs>
              <w:suppressAutoHyphens/>
              <w:rPr>
                <w:color w:val="FFFFFF"/>
              </w:rPr>
            </w:pPr>
            <w:r w:rsidRPr="00E54774">
              <w:rPr>
                <w:color w:val="FFFFFF"/>
                <w:highlight w:val="darkYellow"/>
              </w:rPr>
              <w:t>KEUZEBLOK KOOP-LEVERING</w:t>
            </w:r>
          </w:p>
        </w:tc>
        <w:tc>
          <w:tcPr>
            <w:tcW w:w="7371" w:type="dxa"/>
            <w:shd w:val="clear" w:color="auto" w:fill="auto"/>
          </w:tcPr>
          <w:p w14:paraId="6B563E05" w14:textId="77777777" w:rsidR="00240B8B" w:rsidRPr="006919F5" w:rsidRDefault="00240B8B" w:rsidP="00042293">
            <w:r w:rsidRPr="00C655DD">
              <w:t>Het keuzeblok voor Koop en L</w:t>
            </w:r>
            <w:r>
              <w:t xml:space="preserve">evering bestaat uit 4 varianten, waarvan er één gekozen moet worden. De keuzes zijn </w:t>
            </w:r>
            <w:r w:rsidRPr="006919F5">
              <w:t>opgenomen in een waardelijst.</w:t>
            </w:r>
            <w:r>
              <w:t xml:space="preserve"> Binnen de gekozen variant kan de tekst onder </w:t>
            </w:r>
            <w:r w:rsidRPr="00E54774">
              <w:rPr>
                <w:u w:val="single"/>
              </w:rPr>
              <w:t>KOOP</w:t>
            </w:r>
            <w:r>
              <w:t xml:space="preserve"> en </w:t>
            </w:r>
            <w:r w:rsidRPr="00E54774">
              <w:rPr>
                <w:u w:val="single"/>
              </w:rPr>
              <w:t>LEVERING</w:t>
            </w:r>
            <w:r>
              <w:t xml:space="preserve"> herhaald worden zodat het mogelijk is om verschillende registergoederen tussen meerdere (ver)kopende partijen te kunnen overdragen op basis van meerdere koopovereenkomsten. </w:t>
            </w:r>
          </w:p>
          <w:p w14:paraId="669641D2" w14:textId="77777777" w:rsidR="00240B8B" w:rsidRDefault="00240B8B" w:rsidP="00042293"/>
          <w:p w14:paraId="2D6806CF" w14:textId="77777777" w:rsidR="00240B8B" w:rsidRDefault="00240B8B" w:rsidP="00042293">
            <w:r w:rsidRPr="006919F5">
              <w:t>De varianten worden in de volgende paragrafen beschreven.</w:t>
            </w:r>
            <w:r w:rsidR="001E547A">
              <w:t xml:space="preserve"> De volgende varianten zijn mogelijk:</w:t>
            </w:r>
          </w:p>
          <w:p w14:paraId="0AD9EDCC" w14:textId="77777777" w:rsidR="001E547A" w:rsidRDefault="00BF4117" w:rsidP="001E547A">
            <w:pPr>
              <w:pStyle w:val="streepje"/>
            </w:pPr>
            <w:r>
              <w:t>s</w:t>
            </w:r>
            <w:r w:rsidR="001E547A">
              <w:t>tandaardlevering</w:t>
            </w:r>
          </w:p>
          <w:p w14:paraId="6584603B" w14:textId="77777777" w:rsidR="001E547A" w:rsidRDefault="00BF4117" w:rsidP="001E547A">
            <w:pPr>
              <w:pStyle w:val="streepje"/>
            </w:pPr>
            <w:r>
              <w:t>t</w:t>
            </w:r>
            <w:r w:rsidR="001E547A">
              <w:t>wee leveringen</w:t>
            </w:r>
          </w:p>
          <w:p w14:paraId="226CAF52" w14:textId="77777777" w:rsidR="001E547A" w:rsidRDefault="00BF4117" w:rsidP="001E547A">
            <w:pPr>
              <w:pStyle w:val="streepje"/>
            </w:pPr>
            <w:r w:rsidRPr="00BF4117">
              <w:t>verkoop rechten met cessie</w:t>
            </w:r>
          </w:p>
          <w:p w14:paraId="3E8EA83E" w14:textId="77777777" w:rsidR="00BF4117" w:rsidRPr="006919F5" w:rsidRDefault="00BF4117" w:rsidP="001E547A">
            <w:pPr>
              <w:pStyle w:val="streepje"/>
            </w:pPr>
            <w:r w:rsidRPr="00BF4117">
              <w:t>verkoop rechten met indeplaatsstelling</w:t>
            </w:r>
          </w:p>
          <w:p w14:paraId="01D928FF" w14:textId="77777777" w:rsidR="00240B8B" w:rsidRPr="00E54774" w:rsidRDefault="00240B8B" w:rsidP="00042293">
            <w:pPr>
              <w:rPr>
                <w:u w:val="single"/>
              </w:rPr>
            </w:pPr>
          </w:p>
          <w:p w14:paraId="03066348" w14:textId="77777777" w:rsidR="00240B8B" w:rsidRPr="00F72EA2" w:rsidRDefault="00240B8B" w:rsidP="00042293">
            <w:pPr>
              <w:rPr>
                <w:sz w:val="16"/>
                <w:szCs w:val="16"/>
                <w:u w:val="single"/>
              </w:rPr>
            </w:pPr>
            <w:r w:rsidRPr="00F72EA2">
              <w:rPr>
                <w:sz w:val="16"/>
                <w:szCs w:val="16"/>
                <w:u w:val="single"/>
              </w:rPr>
              <w:t>Mapping:</w:t>
            </w:r>
          </w:p>
          <w:p w14:paraId="271B6DD1" w14:textId="77777777" w:rsidR="00240B8B" w:rsidRPr="00E54774" w:rsidRDefault="00240B8B" w:rsidP="00E54774">
            <w:pPr>
              <w:spacing w:line="240" w:lineRule="auto"/>
              <w:rPr>
                <w:sz w:val="16"/>
                <w:szCs w:val="16"/>
              </w:rPr>
            </w:pPr>
            <w:r w:rsidRPr="00E54774">
              <w:rPr>
                <w:sz w:val="16"/>
                <w:szCs w:val="16"/>
              </w:rPr>
              <w:t>//IMKAD_AangebodenStuk/</w:t>
            </w:r>
          </w:p>
          <w:p w14:paraId="6250BF4A" w14:textId="77777777" w:rsidR="00240B8B" w:rsidRPr="00E54774" w:rsidRDefault="00240B8B" w:rsidP="00E54774">
            <w:pPr>
              <w:spacing w:line="240" w:lineRule="auto"/>
              <w:rPr>
                <w:sz w:val="16"/>
                <w:szCs w:val="16"/>
              </w:rPr>
            </w:pPr>
            <w:r w:rsidRPr="00E54774">
              <w:rPr>
                <w:sz w:val="16"/>
                <w:szCs w:val="16"/>
              </w:rPr>
              <w:tab/>
              <w:t>./tia_StukVariant</w:t>
            </w:r>
          </w:p>
          <w:p w14:paraId="4EC7604F" w14:textId="77777777" w:rsidR="00240B8B" w:rsidRPr="00E54774" w:rsidRDefault="00240B8B" w:rsidP="00E54774">
            <w:pPr>
              <w:spacing w:line="240" w:lineRule="auto"/>
              <w:rPr>
                <w:sz w:val="16"/>
                <w:szCs w:val="16"/>
              </w:rPr>
            </w:pPr>
          </w:p>
          <w:p w14:paraId="51C69C27" w14:textId="77777777" w:rsidR="00240B8B" w:rsidRPr="00E54774" w:rsidRDefault="00240B8B" w:rsidP="00E54774">
            <w:pPr>
              <w:spacing w:line="240" w:lineRule="auto"/>
              <w:rPr>
                <w:sz w:val="16"/>
                <w:szCs w:val="16"/>
              </w:rPr>
            </w:pPr>
            <w:r w:rsidRPr="00E54774">
              <w:rPr>
                <w:sz w:val="16"/>
                <w:szCs w:val="16"/>
              </w:rPr>
              <w:t xml:space="preserve">De stukdelen Koop en Levering die bij elkaar horen worden op basis van het tia_Volgnummer bepaald. Voor een enkelvoudige KOOP-LEVERING zijn de volgnummers in de toelichting vermeld, de eventuele volgende KOOP-LEVERING combinaties zijn hetzelfde aantal opvolgende volgnummers. </w:t>
            </w:r>
          </w:p>
          <w:p w14:paraId="4B615BC2" w14:textId="77777777" w:rsidR="00240B8B" w:rsidRPr="00E54774" w:rsidRDefault="00240B8B" w:rsidP="00E54774">
            <w:pPr>
              <w:spacing w:line="240" w:lineRule="auto"/>
              <w:rPr>
                <w:sz w:val="16"/>
                <w:szCs w:val="16"/>
              </w:rPr>
            </w:pPr>
          </w:p>
          <w:p w14:paraId="710A0847" w14:textId="77777777" w:rsidR="00240B8B" w:rsidRPr="00E54774" w:rsidRDefault="00240B8B" w:rsidP="00E54774">
            <w:pPr>
              <w:spacing w:line="240" w:lineRule="auto"/>
              <w:rPr>
                <w:sz w:val="16"/>
                <w:szCs w:val="16"/>
              </w:rPr>
            </w:pPr>
            <w:r w:rsidRPr="00E54774">
              <w:rPr>
                <w:sz w:val="16"/>
                <w:szCs w:val="16"/>
              </w:rPr>
              <w:t>N.b. De toelichtingen zijn voor de duidelijkheid voor de enkelvoudige situatie beschreven met volgnummer, voor volgende KOOP-LEVERING combinaties wordt doorgenummerd.</w:t>
            </w:r>
          </w:p>
          <w:p w14:paraId="28EC6DBA" w14:textId="77777777" w:rsidR="00240B8B" w:rsidRPr="00E54774" w:rsidRDefault="00240B8B" w:rsidP="00E54774">
            <w:pPr>
              <w:spacing w:line="240" w:lineRule="auto"/>
              <w:rPr>
                <w:sz w:val="16"/>
                <w:szCs w:val="16"/>
              </w:rPr>
            </w:pPr>
          </w:p>
          <w:p w14:paraId="113A3BA2" w14:textId="77777777" w:rsidR="00240B8B" w:rsidRPr="00E54774" w:rsidRDefault="00240B8B" w:rsidP="00E54774">
            <w:pPr>
              <w:spacing w:line="240" w:lineRule="auto"/>
              <w:rPr>
                <w:sz w:val="16"/>
                <w:szCs w:val="16"/>
              </w:rPr>
            </w:pPr>
            <w:r w:rsidRPr="00E54774">
              <w:rPr>
                <w:sz w:val="16"/>
                <w:szCs w:val="16"/>
              </w:rPr>
              <w:t xml:space="preserve">Bv. Variant 1, eerste KOOP-LEVERING combinatie:   </w:t>
            </w:r>
          </w:p>
          <w:p w14:paraId="020E7F23" w14:textId="77777777" w:rsidR="00240B8B" w:rsidRPr="00E54774" w:rsidRDefault="00240B8B" w:rsidP="00E54774">
            <w:pPr>
              <w:spacing w:line="240" w:lineRule="auto"/>
              <w:rPr>
                <w:rFonts w:cs="Arial"/>
                <w:sz w:val="16"/>
                <w:szCs w:val="16"/>
              </w:rPr>
            </w:pPr>
            <w:r w:rsidRPr="00E54774">
              <w:rPr>
                <w:rFonts w:cs="Arial"/>
                <w:sz w:val="16"/>
                <w:szCs w:val="16"/>
              </w:rPr>
              <w:t>//IMKAD_AangebodenStuk/StukdeelKoop/</w:t>
            </w:r>
          </w:p>
          <w:p w14:paraId="0130078F" w14:textId="77777777" w:rsidR="00240B8B" w:rsidRPr="00E54774" w:rsidRDefault="00240B8B" w:rsidP="00E54774">
            <w:pPr>
              <w:spacing w:line="240" w:lineRule="auto"/>
              <w:rPr>
                <w:rFonts w:cs="Arial"/>
                <w:sz w:val="16"/>
                <w:szCs w:val="16"/>
              </w:rPr>
            </w:pPr>
            <w:r w:rsidRPr="00E54774">
              <w:rPr>
                <w:rFonts w:cs="Arial"/>
                <w:sz w:val="16"/>
                <w:szCs w:val="16"/>
              </w:rPr>
              <w:tab/>
              <w:t>./tia_Volgnummer(‘1’)</w:t>
            </w:r>
          </w:p>
          <w:p w14:paraId="2A9EA204" w14:textId="77777777" w:rsidR="00240B8B" w:rsidRPr="00E54774" w:rsidRDefault="00240B8B" w:rsidP="00E54774">
            <w:pPr>
              <w:spacing w:line="240" w:lineRule="auto"/>
              <w:rPr>
                <w:rFonts w:cs="Arial"/>
                <w:sz w:val="16"/>
                <w:szCs w:val="16"/>
              </w:rPr>
            </w:pPr>
            <w:r w:rsidRPr="00E54774">
              <w:rPr>
                <w:rFonts w:cs="Arial"/>
                <w:sz w:val="16"/>
                <w:szCs w:val="16"/>
              </w:rPr>
              <w:t>//IMKAD_AangebodenStuk/StukdeelLevering/</w:t>
            </w:r>
          </w:p>
          <w:p w14:paraId="22BA2C3F" w14:textId="77777777" w:rsidR="00240B8B" w:rsidRPr="00E54774" w:rsidRDefault="00240B8B" w:rsidP="00E54774">
            <w:pPr>
              <w:spacing w:line="240" w:lineRule="auto"/>
              <w:rPr>
                <w:rFonts w:cs="Arial"/>
                <w:sz w:val="16"/>
                <w:szCs w:val="16"/>
              </w:rPr>
            </w:pPr>
            <w:r w:rsidRPr="00E54774">
              <w:rPr>
                <w:rFonts w:cs="Arial"/>
                <w:sz w:val="16"/>
                <w:szCs w:val="16"/>
              </w:rPr>
              <w:tab/>
              <w:t>./tia_Volgnummer(‘1’)</w:t>
            </w:r>
          </w:p>
          <w:p w14:paraId="5B402771" w14:textId="77777777" w:rsidR="00240B8B" w:rsidRPr="00E54774" w:rsidRDefault="00240B8B" w:rsidP="00E54774">
            <w:pPr>
              <w:spacing w:line="240" w:lineRule="auto"/>
              <w:rPr>
                <w:sz w:val="16"/>
                <w:szCs w:val="16"/>
              </w:rPr>
            </w:pPr>
            <w:r w:rsidRPr="00E54774">
              <w:rPr>
                <w:sz w:val="16"/>
                <w:szCs w:val="16"/>
              </w:rPr>
              <w:t>De volgende bij elkaar horende KOOP-LEVERING combinatie is beide stukdelen met tia_Volgnummer(‘2’) daarna de stukdelen met tia_Volgnummer(‘3’) enz.</w:t>
            </w:r>
          </w:p>
          <w:p w14:paraId="4736053C" w14:textId="77777777" w:rsidR="00240B8B" w:rsidRPr="00E54774" w:rsidRDefault="00240B8B" w:rsidP="00E54774">
            <w:pPr>
              <w:spacing w:line="240" w:lineRule="auto"/>
              <w:rPr>
                <w:sz w:val="16"/>
                <w:szCs w:val="16"/>
              </w:rPr>
            </w:pPr>
          </w:p>
          <w:p w14:paraId="7E73B598" w14:textId="77777777" w:rsidR="00987DBC" w:rsidRPr="00E54774" w:rsidRDefault="00987DBC" w:rsidP="00E54774">
            <w:pPr>
              <w:spacing w:line="240" w:lineRule="auto"/>
              <w:rPr>
                <w:sz w:val="16"/>
                <w:szCs w:val="16"/>
              </w:rPr>
            </w:pPr>
            <w:r w:rsidRPr="00E54774">
              <w:rPr>
                <w:sz w:val="16"/>
                <w:szCs w:val="16"/>
              </w:rPr>
              <w:t xml:space="preserve">Een KOOP-LEVERING combinatie bestaat voor de onderstaande varianten </w:t>
            </w:r>
            <w:r w:rsidR="00DE17C1" w:rsidRPr="00E54774">
              <w:rPr>
                <w:sz w:val="16"/>
                <w:szCs w:val="16"/>
              </w:rPr>
              <w:t xml:space="preserve">uit </w:t>
            </w:r>
            <w:r w:rsidRPr="00E54774">
              <w:rPr>
                <w:sz w:val="16"/>
                <w:szCs w:val="16"/>
              </w:rPr>
              <w:t>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903407" w:rsidRPr="00E54774" w14:paraId="7C72857F" w14:textId="77777777" w:rsidTr="00E54774">
              <w:trPr>
                <w:tblHeader/>
              </w:trPr>
              <w:tc>
                <w:tcPr>
                  <w:tcW w:w="1641" w:type="dxa"/>
                  <w:tcBorders>
                    <w:bottom w:val="dotted" w:sz="4" w:space="0" w:color="auto"/>
                  </w:tcBorders>
                  <w:shd w:val="clear" w:color="auto" w:fill="auto"/>
                </w:tcPr>
                <w:p w14:paraId="380A9084" w14:textId="77777777" w:rsidR="00903407" w:rsidRPr="00E54774" w:rsidRDefault="00903407"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0856DB05" w14:textId="77777777"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071CF1BD" w14:textId="77777777"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Levering</w:t>
                  </w:r>
                </w:p>
              </w:tc>
            </w:tr>
            <w:tr w:rsidR="00903407" w:rsidRPr="00E54774" w14:paraId="5A98661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50784EEC" w14:textId="77777777" w:rsidR="00903407" w:rsidRPr="00E54774" w:rsidRDefault="00903407"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278A241"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58F56E61"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14:paraId="705E763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3924F70" w14:textId="77777777" w:rsidR="00903407" w:rsidRPr="00E54774" w:rsidRDefault="00903407"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EFE3A8D"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3A191C46"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r>
            <w:tr w:rsidR="00903407" w:rsidRPr="00E54774" w14:paraId="661EBAB1"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72EA963D" w14:textId="77777777" w:rsidR="00903407" w:rsidRPr="00E54774" w:rsidRDefault="00A92EFA" w:rsidP="00E54774">
                  <w:pPr>
                    <w:spacing w:line="240" w:lineRule="auto"/>
                    <w:rPr>
                      <w:rFonts w:cs="Arial"/>
                      <w:sz w:val="14"/>
                      <w:szCs w:val="14"/>
                    </w:rPr>
                  </w:pPr>
                  <w:r w:rsidRPr="00E54774">
                    <w:rPr>
                      <w:rFonts w:cs="Arial"/>
                      <w:sz w:val="14"/>
                      <w:szCs w:val="14"/>
                    </w:rPr>
                    <w:t>Met c</w:t>
                  </w:r>
                  <w:r w:rsidR="00903407" w:rsidRPr="00E54774">
                    <w:rPr>
                      <w:rFonts w:cs="Arial"/>
                      <w:sz w:val="14"/>
                      <w:szCs w:val="14"/>
                    </w:rPr>
                    <w:t>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2C929613"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0E9430BF"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14:paraId="0F7C9CF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43ED180E" w14:textId="77777777" w:rsidR="00903407" w:rsidRPr="00E54774" w:rsidRDefault="00A92EFA" w:rsidP="00E54774">
                  <w:pPr>
                    <w:spacing w:line="240" w:lineRule="auto"/>
                    <w:rPr>
                      <w:rFonts w:cs="Arial"/>
                      <w:sz w:val="14"/>
                      <w:szCs w:val="14"/>
                    </w:rPr>
                  </w:pPr>
                  <w:r w:rsidRPr="00E54774">
                    <w:rPr>
                      <w:rFonts w:cs="Arial"/>
                      <w:sz w:val="14"/>
                      <w:szCs w:val="14"/>
                    </w:rPr>
                    <w:t>Met i</w:t>
                  </w:r>
                  <w:r w:rsidR="00903407" w:rsidRPr="00E54774">
                    <w:rPr>
                      <w:rFonts w:cs="Arial"/>
                      <w:sz w:val="14"/>
                      <w:szCs w:val="14"/>
                    </w:rPr>
                    <w:t>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79C09F4F"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6DAC8BD0"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bl>
          <w:p w14:paraId="3A9F0ABF" w14:textId="77777777" w:rsidR="00903407" w:rsidRPr="00E54774" w:rsidRDefault="00903407" w:rsidP="00E54774">
            <w:pPr>
              <w:spacing w:line="240" w:lineRule="auto"/>
              <w:rPr>
                <w:sz w:val="16"/>
                <w:szCs w:val="16"/>
              </w:rPr>
            </w:pPr>
          </w:p>
        </w:tc>
      </w:tr>
    </w:tbl>
    <w:p w14:paraId="07FE7603" w14:textId="1C74AFDD" w:rsidR="00D85DE3" w:rsidRDefault="00D85DE3" w:rsidP="00D85DE3">
      <w:pPr>
        <w:pStyle w:val="Kop3"/>
        <w:numPr>
          <w:ilvl w:val="2"/>
          <w:numId w:val="1"/>
        </w:numPr>
      </w:pPr>
      <w:bookmarkStart w:id="111" w:name="_Toc358624441"/>
      <w:bookmarkStart w:id="112" w:name="_Toc93406548"/>
      <w:bookmarkStart w:id="113" w:name="_Toc94600317"/>
      <w:r>
        <w:lastRenderedPageBreak/>
        <w:t>Variant 1: Standaardlevering (A-B)</w:t>
      </w:r>
      <w:bookmarkEnd w:id="111"/>
      <w:bookmarkEnd w:id="112"/>
      <w:bookmarkEnd w:id="113"/>
    </w:p>
    <w:p w14:paraId="438B63B6" w14:textId="6A3E1959" w:rsidR="008676BD" w:rsidRDefault="008676BD" w:rsidP="008676BD">
      <w:pPr>
        <w:rPr>
          <w:lang w:val="nl"/>
        </w:rPr>
      </w:pPr>
    </w:p>
    <w:p w14:paraId="08F01AF2" w14:textId="5812DE12" w:rsidR="008676BD" w:rsidRDefault="00DB28F0" w:rsidP="008676BD">
      <w:r>
        <w:t>Voor de leesbaarheid van</w:t>
      </w:r>
      <w:r w:rsidR="008676BD">
        <w:t xml:space="preserve"> de onderstaande toelichting worden deze partijen als volgt aangeduid:</w:t>
      </w:r>
    </w:p>
    <w:p w14:paraId="7E466D22" w14:textId="742FA80E" w:rsidR="008676BD" w:rsidRDefault="008676BD" w:rsidP="008676BD">
      <w:pPr>
        <w:rPr>
          <w:color w:val="800080"/>
        </w:rPr>
      </w:pPr>
      <w:r>
        <w:t xml:space="preserve">A - </w:t>
      </w:r>
      <w:r>
        <w:rPr>
          <w:color w:val="800080"/>
        </w:rPr>
        <w:t>V</w:t>
      </w:r>
      <w:r w:rsidRPr="00853CDC">
        <w:rPr>
          <w:color w:val="800080"/>
        </w:rPr>
        <w:t>ervreemder</w:t>
      </w:r>
    </w:p>
    <w:p w14:paraId="1648CEED" w14:textId="22EA23F1" w:rsidR="008676BD" w:rsidRPr="00F86BA1" w:rsidRDefault="008676BD" w:rsidP="008676BD">
      <w:r w:rsidRPr="00F23A5D">
        <w:t>B -</w:t>
      </w:r>
      <w:r>
        <w:rPr>
          <w:color w:val="800080"/>
        </w:rPr>
        <w:t xml:space="preserve"> Verkrijger</w:t>
      </w:r>
    </w:p>
    <w:p w14:paraId="6B5F58E0" w14:textId="77777777" w:rsidR="008676BD" w:rsidRPr="00DE7817" w:rsidRDefault="008676BD" w:rsidP="00F72EA2"/>
    <w:p w14:paraId="48021906" w14:textId="77777777" w:rsidR="00D85DE3" w:rsidRPr="003E0A4F"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267349" w14:paraId="16543D09" w14:textId="77777777" w:rsidTr="00E54774">
        <w:tc>
          <w:tcPr>
            <w:tcW w:w="6771" w:type="dxa"/>
            <w:shd w:val="clear" w:color="auto" w:fill="auto"/>
          </w:tcPr>
          <w:p w14:paraId="1386D40A" w14:textId="77777777" w:rsidR="00D85DE3" w:rsidRPr="00E54774" w:rsidRDefault="00D85DE3" w:rsidP="00E54774">
            <w:pPr>
              <w:tabs>
                <w:tab w:val="left" w:pos="-1440"/>
                <w:tab w:val="left" w:pos="-720"/>
                <w:tab w:val="left" w:pos="425"/>
              </w:tabs>
              <w:suppressAutoHyphens/>
              <w:rPr>
                <w:color w:val="FF0000"/>
                <w:u w:val="single"/>
              </w:rPr>
            </w:pPr>
            <w:r w:rsidRPr="00E54774">
              <w:rPr>
                <w:color w:val="FF0000"/>
                <w:u w:val="single"/>
              </w:rPr>
              <w:t>KOOP</w:t>
            </w:r>
            <w:r w:rsidRPr="00E54774">
              <w:rPr>
                <w:rFonts w:cs="Arial"/>
                <w:color w:val="FF0000"/>
              </w:rPr>
              <w:t xml:space="preserve"> </w:t>
            </w:r>
          </w:p>
        </w:tc>
        <w:tc>
          <w:tcPr>
            <w:tcW w:w="7371" w:type="dxa"/>
            <w:shd w:val="clear" w:color="auto" w:fill="auto"/>
          </w:tcPr>
          <w:p w14:paraId="36813829" w14:textId="77777777" w:rsidR="00D85DE3" w:rsidRPr="00267349" w:rsidRDefault="00D85DE3" w:rsidP="00E54774">
            <w:pPr>
              <w:spacing w:before="72"/>
            </w:pPr>
            <w:r w:rsidRPr="00267349">
              <w:t xml:space="preserve">Vaste tekst. </w:t>
            </w:r>
            <w:r>
              <w:t xml:space="preserve">De tekst onder de kop </w:t>
            </w:r>
            <w:r w:rsidRPr="00E54774">
              <w:rPr>
                <w:u w:val="single"/>
              </w:rPr>
              <w:t>KOOP</w:t>
            </w:r>
            <w:r>
              <w:t xml:space="preserve"> kan herhalend worden opgenomen waarbij de aanduiding voor de koopovereenkomst verschillend is. </w:t>
            </w:r>
          </w:p>
        </w:tc>
      </w:tr>
      <w:tr w:rsidR="00D85DE3" w:rsidRPr="00737F18" w14:paraId="6C348292" w14:textId="77777777" w:rsidTr="00E54774">
        <w:tc>
          <w:tcPr>
            <w:tcW w:w="6771" w:type="dxa"/>
            <w:shd w:val="clear" w:color="auto" w:fill="auto"/>
          </w:tcPr>
          <w:p w14:paraId="38B64854" w14:textId="7C5CA13E" w:rsidR="00D85DE3" w:rsidRPr="00E54774" w:rsidRDefault="00DE309F" w:rsidP="00E54774">
            <w:pPr>
              <w:tabs>
                <w:tab w:val="left" w:pos="-1440"/>
                <w:tab w:val="left" w:pos="-720"/>
              </w:tabs>
              <w:suppressAutoHyphens/>
              <w:rPr>
                <w:rFonts w:cs="Arial"/>
                <w:color w:val="800080"/>
              </w:rPr>
            </w:pPr>
            <w:r w:rsidRPr="00DE309F">
              <w:rPr>
                <w:rFonts w:cs="Arial"/>
                <w:szCs w:val="18"/>
              </w:rPr>
              <w:t>§Vervreemder§</w:t>
            </w:r>
            <w:r>
              <w:rPr>
                <w:rFonts w:cs="Arial"/>
                <w:szCs w:val="18"/>
              </w:rPr>
              <w:t xml:space="preserve"> </w:t>
            </w:r>
            <w:r w:rsidR="00D85DE3" w:rsidRPr="00E54774">
              <w:rPr>
                <w:bCs/>
                <w:color w:val="FF0000"/>
              </w:rPr>
              <w:t xml:space="preserve">en </w:t>
            </w:r>
            <w:r w:rsidRPr="00F72EA2">
              <w:rPr>
                <w:bCs/>
              </w:rPr>
              <w:t>§verkrijger§</w:t>
            </w:r>
          </w:p>
        </w:tc>
        <w:tc>
          <w:tcPr>
            <w:tcW w:w="7371" w:type="dxa"/>
            <w:shd w:val="clear" w:color="auto" w:fill="auto"/>
          </w:tcPr>
          <w:p w14:paraId="440191FC" w14:textId="5CF5DC5E" w:rsidR="00D85DE3" w:rsidRDefault="00D85DE3" w:rsidP="00E54774">
            <w:pPr>
              <w:spacing w:before="72"/>
            </w:pPr>
            <w:r>
              <w:t xml:space="preserve">Hier worden de (gerelateerde) partijen genoemd die samen een koopovereenkomst hebben gesloten.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 partijen wordt de partijaanduiding vermeld.</w:t>
            </w:r>
          </w:p>
          <w:p w14:paraId="0B4A57BA" w14:textId="77777777" w:rsidR="00D85DE3" w:rsidRDefault="00D85DE3" w:rsidP="00E54774">
            <w:pPr>
              <w:spacing w:before="72"/>
            </w:pPr>
          </w:p>
          <w:p w14:paraId="3E14329E" w14:textId="77777777" w:rsidR="00D85DE3" w:rsidRDefault="00D85DE3" w:rsidP="00E54774">
            <w:pPr>
              <w:spacing w:before="72"/>
            </w:pPr>
            <w:r>
              <w:t>De twee gekozen (gerelateerde) partijen mogen niet gelijk zijn. De eerste (gerelateerde)  partij wordt vastgelegd als de vervreemder van de koop. De tweede (gerelateerde) partij wordt vastgelegd als de verkrijger van de koop.</w:t>
            </w:r>
          </w:p>
          <w:p w14:paraId="27E6AC25" w14:textId="77777777" w:rsidR="00D85DE3" w:rsidRPr="001B314C" w:rsidRDefault="00D85DE3" w:rsidP="00E54774">
            <w:pPr>
              <w:spacing w:before="72"/>
            </w:pPr>
          </w:p>
          <w:p w14:paraId="5766CBA0" w14:textId="77777777" w:rsidR="00D85DE3" w:rsidRPr="00F72EA2" w:rsidRDefault="00D85DE3" w:rsidP="00042293">
            <w:pPr>
              <w:rPr>
                <w:sz w:val="16"/>
                <w:szCs w:val="16"/>
                <w:u w:val="single"/>
              </w:rPr>
            </w:pPr>
            <w:r w:rsidRPr="00F72EA2">
              <w:rPr>
                <w:sz w:val="16"/>
                <w:szCs w:val="16"/>
                <w:u w:val="single"/>
              </w:rPr>
              <w:t>Mapping:</w:t>
            </w:r>
          </w:p>
          <w:p w14:paraId="1D9E9E35"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69280C00"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//IMKAD_AangebodenStuk/StukdeelKoop/</w:t>
            </w:r>
          </w:p>
          <w:p w14:paraId="40615768" w14:textId="77777777" w:rsidR="00D85DE3" w:rsidRPr="00E54774" w:rsidRDefault="00D85DE3" w:rsidP="00E54774">
            <w:pPr>
              <w:spacing w:line="240" w:lineRule="auto"/>
              <w:rPr>
                <w:rFonts w:cs="Arial"/>
                <w:sz w:val="16"/>
                <w:szCs w:val="16"/>
              </w:rPr>
            </w:pPr>
            <w:r w:rsidRPr="00E54774">
              <w:rPr>
                <w:rFonts w:cs="Arial"/>
                <w:sz w:val="16"/>
                <w:szCs w:val="16"/>
              </w:rPr>
              <w:tab/>
              <w:t>./tia_Volgnummer(‘1’)</w:t>
            </w:r>
          </w:p>
          <w:p w14:paraId="716310D6"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0F55FC" w:rsidRPr="00E54774">
              <w:rPr>
                <w:rFonts w:cs="Arial"/>
                <w:sz w:val="16"/>
                <w:szCs w:val="16"/>
              </w:rPr>
              <w:t>[</w:t>
            </w:r>
            <w:r w:rsidRPr="00E54774">
              <w:rPr>
                <w:rFonts w:cs="Arial"/>
                <w:sz w:val="16"/>
                <w:szCs w:val="16"/>
              </w:rPr>
              <w:t>xlink:href="id van de als vervreemder geselecteerde Partij"</w:t>
            </w:r>
            <w:r w:rsidR="000F55FC" w:rsidRPr="00E54774">
              <w:rPr>
                <w:rFonts w:cs="Arial"/>
                <w:sz w:val="16"/>
                <w:szCs w:val="16"/>
              </w:rPr>
              <w:t>]</w:t>
            </w:r>
          </w:p>
          <w:p w14:paraId="0089DCB4"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0F55FC" w:rsidRPr="00E54774">
              <w:rPr>
                <w:rFonts w:cs="Arial"/>
                <w:sz w:val="16"/>
                <w:szCs w:val="16"/>
              </w:rPr>
              <w:t>[</w:t>
            </w:r>
            <w:r w:rsidRPr="00E54774">
              <w:rPr>
                <w:rFonts w:cs="Arial"/>
                <w:sz w:val="16"/>
                <w:szCs w:val="16"/>
              </w:rPr>
              <w:t>xlink:href="id van de als verkrijger geselecteerde Partij"</w:t>
            </w:r>
            <w:r w:rsidR="000F55FC" w:rsidRPr="00E54774">
              <w:rPr>
                <w:rFonts w:cs="Arial"/>
                <w:sz w:val="16"/>
                <w:szCs w:val="16"/>
              </w:rPr>
              <w:t>]</w:t>
            </w:r>
          </w:p>
          <w:p w14:paraId="43E49BB7"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34368968"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2B423C7D" w14:textId="77777777" w:rsidR="00D85DE3" w:rsidRPr="00E54774" w:rsidRDefault="00D85DE3" w:rsidP="00E54774">
            <w:pPr>
              <w:spacing w:line="240" w:lineRule="auto"/>
              <w:rPr>
                <w:rFonts w:cs="Arial"/>
                <w:sz w:val="16"/>
                <w:szCs w:val="16"/>
              </w:rPr>
            </w:pPr>
          </w:p>
          <w:p w14:paraId="27175BDB" w14:textId="77777777" w:rsidR="00D85DE3" w:rsidRPr="00E54774" w:rsidRDefault="00D85DE3" w:rsidP="00E54774">
            <w:pPr>
              <w:spacing w:line="240" w:lineRule="auto"/>
              <w:rPr>
                <w:rFonts w:cs="Arial"/>
                <w:sz w:val="16"/>
                <w:szCs w:val="16"/>
              </w:rPr>
            </w:pPr>
            <w:r w:rsidRPr="00E54774">
              <w:rPr>
                <w:rFonts w:cs="Arial"/>
                <w:sz w:val="16"/>
                <w:szCs w:val="16"/>
              </w:rPr>
              <w:lastRenderedPageBreak/>
              <w:t>- gerelateerde partijen</w:t>
            </w:r>
          </w:p>
          <w:p w14:paraId="462BAF3C"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//IMKAD_AangebodenStuk/StukdeelKoop/</w:t>
            </w:r>
          </w:p>
          <w:p w14:paraId="14EE6000"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17E59341"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0F55FC" w:rsidRPr="00E54774">
              <w:rPr>
                <w:rFonts w:cs="Arial"/>
                <w:sz w:val="16"/>
                <w:szCs w:val="16"/>
              </w:rPr>
              <w:t>[</w:t>
            </w:r>
            <w:r w:rsidRPr="00E54774">
              <w:rPr>
                <w:rFonts w:cs="Arial"/>
                <w:sz w:val="16"/>
                <w:szCs w:val="16"/>
              </w:rPr>
              <w:t>xlink:href="id van de als vervreemder geselecteerde Partij/Partij"</w:t>
            </w:r>
            <w:r w:rsidR="000F55FC" w:rsidRPr="00E54774">
              <w:rPr>
                <w:rFonts w:cs="Arial"/>
                <w:sz w:val="16"/>
                <w:szCs w:val="16"/>
              </w:rPr>
              <w:t>]</w:t>
            </w:r>
          </w:p>
          <w:p w14:paraId="5D4EE161"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0F55FC" w:rsidRPr="00E54774">
              <w:rPr>
                <w:rFonts w:cs="Arial"/>
                <w:sz w:val="16"/>
                <w:szCs w:val="16"/>
              </w:rPr>
              <w:t>[</w:t>
            </w:r>
            <w:r w:rsidRPr="00E54774">
              <w:rPr>
                <w:rFonts w:cs="Arial"/>
                <w:sz w:val="16"/>
                <w:szCs w:val="16"/>
              </w:rPr>
              <w:t>xlink:href="id van de als verkrijger geselecteerde Partij/Partij"</w:t>
            </w:r>
            <w:r w:rsidR="000F55FC" w:rsidRPr="00E54774">
              <w:rPr>
                <w:rFonts w:cs="Arial"/>
                <w:sz w:val="16"/>
                <w:szCs w:val="16"/>
              </w:rPr>
              <w:t>]</w:t>
            </w:r>
          </w:p>
          <w:p w14:paraId="36292BFE"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64897C5F"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9754532" w14:textId="77777777" w:rsidR="00D85DE3" w:rsidRPr="00E54774" w:rsidRDefault="00D85DE3" w:rsidP="00E54774">
            <w:pPr>
              <w:spacing w:line="240" w:lineRule="auto"/>
              <w:rPr>
                <w:rFonts w:cs="Arial"/>
                <w:sz w:val="16"/>
                <w:szCs w:val="16"/>
              </w:rPr>
            </w:pPr>
            <w:r w:rsidRPr="00E54774">
              <w:rPr>
                <w:rFonts w:cs="Arial"/>
                <w:sz w:val="16"/>
                <w:szCs w:val="16"/>
              </w:rPr>
              <w:tab/>
            </w:r>
          </w:p>
          <w:p w14:paraId="72EC4C3A" w14:textId="77777777" w:rsidR="00D85DE3" w:rsidRPr="00E54774" w:rsidRDefault="00D85DE3" w:rsidP="00E54774">
            <w:pPr>
              <w:spacing w:line="240" w:lineRule="auto"/>
              <w:rPr>
                <w:rFonts w:cs="Arial"/>
                <w:sz w:val="16"/>
                <w:szCs w:val="16"/>
                <w:u w:val="single"/>
              </w:rPr>
            </w:pPr>
            <w:r w:rsidRPr="00E54774">
              <w:rPr>
                <w:rFonts w:cs="Arial"/>
                <w:sz w:val="16"/>
                <w:szCs w:val="16"/>
              </w:rPr>
              <w:t>- herhalende KOOP</w:t>
            </w:r>
          </w:p>
          <w:p w14:paraId="6E354EB2"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StukdeelKoop[tia_Volgnummer(‘x’)], waarbij </w:t>
            </w:r>
            <w:r w:rsidRPr="00E54774">
              <w:rPr>
                <w:rFonts w:cs="Arial"/>
                <w:sz w:val="16"/>
                <w:szCs w:val="16"/>
              </w:rPr>
              <w:tab/>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0E18E5CC" w14:textId="77777777" w:rsidR="00D85DE3" w:rsidRPr="00E54774" w:rsidRDefault="00D85DE3" w:rsidP="00E54774">
            <w:pPr>
              <w:spacing w:line="240" w:lineRule="auto"/>
              <w:rPr>
                <w:sz w:val="16"/>
                <w:szCs w:val="16"/>
              </w:rPr>
            </w:pPr>
          </w:p>
        </w:tc>
      </w:tr>
      <w:tr w:rsidR="00D85DE3" w:rsidRPr="00FE3BB6" w14:paraId="46E1D344" w14:textId="77777777" w:rsidTr="00E54774">
        <w:tc>
          <w:tcPr>
            <w:tcW w:w="6771" w:type="dxa"/>
            <w:shd w:val="clear" w:color="auto" w:fill="auto"/>
          </w:tcPr>
          <w:p w14:paraId="35821579" w14:textId="08A2CB2D" w:rsidR="00D85DE3" w:rsidRPr="00E54774" w:rsidRDefault="00D85DE3" w:rsidP="00E54774">
            <w:pPr>
              <w:tabs>
                <w:tab w:val="left" w:pos="-1440"/>
                <w:tab w:val="left" w:pos="-720"/>
                <w:tab w:val="left" w:pos="1134"/>
              </w:tabs>
              <w:suppressAutoHyphens/>
              <w:rPr>
                <w:color w:val="800080"/>
              </w:rPr>
            </w:pPr>
            <w:r w:rsidRPr="00E54774">
              <w:rPr>
                <w:bCs/>
                <w:color w:val="FF0000"/>
              </w:rPr>
              <w:lastRenderedPageBreak/>
              <w:t xml:space="preserve">hebben op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datum</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 xml:space="preserve"> </w:t>
            </w:r>
            <w:r w:rsidRPr="00E54774">
              <w:rPr>
                <w:bCs/>
                <w:color w:val="FF0000"/>
              </w:rPr>
              <w:t xml:space="preserve">een </w:t>
            </w:r>
            <w:r w:rsidRPr="00F72EA2">
              <w:rPr>
                <w:bCs/>
                <w:color w:val="FF0000"/>
              </w:rPr>
              <w:t>koopovereenkomst</w:t>
            </w:r>
            <w:r w:rsidRPr="00140D6D">
              <w:rPr>
                <w:bCs/>
                <w:color w:val="FF0000"/>
              </w:rPr>
              <w:t xml:space="preserve"> </w:t>
            </w:r>
            <w:r w:rsidRPr="00E54774">
              <w:rPr>
                <w:bCs/>
                <w:color w:val="FF0000"/>
              </w:rPr>
              <w:t>gesloten met betrekking tot</w:t>
            </w:r>
          </w:p>
        </w:tc>
        <w:tc>
          <w:tcPr>
            <w:tcW w:w="7371" w:type="dxa"/>
            <w:shd w:val="clear" w:color="auto" w:fill="auto"/>
          </w:tcPr>
          <w:p w14:paraId="65B83287" w14:textId="6089EE29" w:rsidR="00140D6D" w:rsidRDefault="00140D6D" w:rsidP="00042293">
            <w:pPr>
              <w:rPr>
                <w:u w:val="single"/>
              </w:rPr>
            </w:pPr>
            <w:r>
              <w:t>De datum van de onertekening moet voor de inschrijvingsdatum liggen.</w:t>
            </w:r>
          </w:p>
          <w:p w14:paraId="7B744458" w14:textId="5BF73C4A" w:rsidR="00D85DE3" w:rsidRPr="00E54774" w:rsidRDefault="00D85DE3" w:rsidP="00042293">
            <w:pPr>
              <w:rPr>
                <w:u w:val="single"/>
              </w:rPr>
            </w:pPr>
            <w:r w:rsidRPr="00F72EA2">
              <w:rPr>
                <w:sz w:val="16"/>
                <w:szCs w:val="16"/>
                <w:u w:val="single"/>
              </w:rPr>
              <w:t>Mapping</w:t>
            </w:r>
            <w:r w:rsidR="00140D6D" w:rsidRPr="00F72EA2">
              <w:rPr>
                <w:sz w:val="16"/>
                <w:szCs w:val="16"/>
                <w:u w:val="single"/>
              </w:rPr>
              <w:t xml:space="preserve"> datum inschrijving</w:t>
            </w:r>
            <w:r w:rsidRPr="00E54774">
              <w:rPr>
                <w:u w:val="single"/>
              </w:rPr>
              <w:t>:</w:t>
            </w:r>
          </w:p>
          <w:p w14:paraId="366ECB39" w14:textId="77777777" w:rsidR="00D85DE3" w:rsidRPr="00E54774" w:rsidRDefault="00D85DE3" w:rsidP="00E54774">
            <w:pPr>
              <w:spacing w:line="240" w:lineRule="auto"/>
              <w:rPr>
                <w:sz w:val="16"/>
                <w:szCs w:val="16"/>
              </w:rPr>
            </w:pPr>
            <w:r w:rsidRPr="00E54774">
              <w:rPr>
                <w:sz w:val="16"/>
                <w:szCs w:val="16"/>
              </w:rPr>
              <w:t>//IMKAD_AangebodenStuk/StukdeelKoop/koopovereenkomst/</w:t>
            </w:r>
          </w:p>
          <w:p w14:paraId="537708DF" w14:textId="77777777" w:rsidR="00D85DE3" w:rsidRPr="00E54774" w:rsidRDefault="00D85DE3" w:rsidP="00E54774">
            <w:pPr>
              <w:spacing w:line="240" w:lineRule="auto"/>
              <w:rPr>
                <w:sz w:val="16"/>
                <w:szCs w:val="16"/>
              </w:rPr>
            </w:pPr>
            <w:r w:rsidRPr="00E54774">
              <w:rPr>
                <w:sz w:val="16"/>
                <w:szCs w:val="16"/>
              </w:rPr>
              <w:tab/>
              <w:t>./datumOndertekening</w:t>
            </w:r>
          </w:p>
          <w:p w14:paraId="189C3193" w14:textId="77777777" w:rsidR="00D85DE3" w:rsidRPr="00E54774" w:rsidRDefault="00D85DE3" w:rsidP="00042293">
            <w:pPr>
              <w:rPr>
                <w:u w:val="single"/>
              </w:rPr>
            </w:pPr>
          </w:p>
          <w:p w14:paraId="7E3809ED" w14:textId="77777777" w:rsidR="00D85DE3" w:rsidRPr="00E54774" w:rsidRDefault="00D85DE3" w:rsidP="00140D6D">
            <w:pPr>
              <w:spacing w:line="240" w:lineRule="auto"/>
              <w:rPr>
                <w:sz w:val="16"/>
                <w:szCs w:val="16"/>
              </w:rPr>
            </w:pPr>
          </w:p>
        </w:tc>
      </w:tr>
      <w:tr w:rsidR="00D85DE3" w:rsidRPr="0091743C" w14:paraId="48AE9FD9" w14:textId="77777777" w:rsidTr="00E54774">
        <w:tc>
          <w:tcPr>
            <w:tcW w:w="6771" w:type="dxa"/>
            <w:shd w:val="clear" w:color="auto" w:fill="auto"/>
          </w:tcPr>
          <w:p w14:paraId="722CAED6" w14:textId="77777777" w:rsidR="00D85DE3" w:rsidRDefault="00D85DE3" w:rsidP="00E54774">
            <w:pPr>
              <w:tabs>
                <w:tab w:val="left" w:pos="-1440"/>
                <w:tab w:val="left" w:pos="-720"/>
                <w:tab w:val="left" w:pos="1134"/>
              </w:tabs>
              <w:suppressAutoHyphens/>
              <w:rPr>
                <w:bCs/>
                <w:color w:val="FF0000"/>
              </w:rPr>
            </w:pPr>
            <w:r w:rsidRPr="00E54774">
              <w:rPr>
                <w:bCs/>
                <w:color w:val="339966"/>
              </w:rPr>
              <w:t>de</w:t>
            </w:r>
            <w:r w:rsidRPr="00E54774">
              <w:rPr>
                <w:color w:val="339966"/>
              </w:rPr>
              <w:t>/</w:t>
            </w:r>
            <w:r w:rsidRPr="00E54774">
              <w:rPr>
                <w:bCs/>
                <w:color w:val="339966"/>
              </w:rPr>
              <w:t>het</w:t>
            </w:r>
            <w:r w:rsidRPr="00E54774">
              <w:rPr>
                <w:bCs/>
                <w:color w:val="FF0000"/>
              </w:rPr>
              <w:t xml:space="preserve"> hierna te vermelden registergoed</w:t>
            </w:r>
            <w:r w:rsidRPr="00E54774">
              <w:rPr>
                <w:bCs/>
                <w:color w:val="800080"/>
              </w:rPr>
              <w:t>eren</w:t>
            </w:r>
            <w:r w:rsidRPr="00E54774">
              <w:rPr>
                <w:bCs/>
                <w:color w:val="FF0000"/>
              </w:rPr>
              <w:t>.</w:t>
            </w:r>
          </w:p>
          <w:p w14:paraId="6072AF71" w14:textId="7DE91738" w:rsidR="00140D6D" w:rsidRPr="00E54774" w:rsidRDefault="00140D6D" w:rsidP="00E54774">
            <w:pPr>
              <w:tabs>
                <w:tab w:val="left" w:pos="-1440"/>
                <w:tab w:val="left" w:pos="-720"/>
                <w:tab w:val="left" w:pos="1134"/>
              </w:tabs>
              <w:suppressAutoHyphens/>
              <w:rPr>
                <w:bCs/>
                <w:color w:val="FF0000"/>
              </w:rPr>
            </w:pPr>
          </w:p>
        </w:tc>
        <w:tc>
          <w:tcPr>
            <w:tcW w:w="7371" w:type="dxa"/>
            <w:shd w:val="clear" w:color="auto" w:fill="auto"/>
          </w:tcPr>
          <w:p w14:paraId="2AC176CA" w14:textId="77777777" w:rsidR="00D85DE3" w:rsidRPr="00E54774" w:rsidRDefault="00D85DE3" w:rsidP="00042293">
            <w:pPr>
              <w:rPr>
                <w:lang w:val="nl"/>
              </w:rPr>
            </w:pPr>
            <w:r w:rsidRPr="00E54774">
              <w:rPr>
                <w:lang w:val="nl"/>
              </w:rPr>
              <w:t>De tekst wordt afgeleid van het aantal registergoederen:</w:t>
            </w:r>
          </w:p>
          <w:p w14:paraId="5AF6FD12" w14:textId="77777777" w:rsidR="00D85DE3" w:rsidRDefault="00D85DE3" w:rsidP="00E54774">
            <w:pPr>
              <w:numPr>
                <w:ilvl w:val="0"/>
                <w:numId w:val="10"/>
              </w:numPr>
            </w:pPr>
            <w:r>
              <w:t>bij één registergoed: "het hierna te vermelden registergoed"</w:t>
            </w:r>
          </w:p>
          <w:p w14:paraId="505785A3" w14:textId="77777777" w:rsidR="00D85DE3" w:rsidRPr="0091743C" w:rsidRDefault="00D85DE3" w:rsidP="00E54774">
            <w:pPr>
              <w:numPr>
                <w:ilvl w:val="0"/>
                <w:numId w:val="10"/>
              </w:numPr>
            </w:pPr>
            <w:r>
              <w:t xml:space="preserve">bij meerdere registergoederen: "de hierna te vermelden registergoederen" </w:t>
            </w:r>
          </w:p>
        </w:tc>
      </w:tr>
      <w:tr w:rsidR="00D85DE3" w:rsidRPr="00737F18" w14:paraId="68D0C823" w14:textId="77777777" w:rsidTr="00E54774">
        <w:tc>
          <w:tcPr>
            <w:tcW w:w="6771" w:type="dxa"/>
            <w:shd w:val="clear" w:color="auto" w:fill="auto"/>
          </w:tcPr>
          <w:p w14:paraId="6E37154E" w14:textId="69538B29" w:rsidR="00D85DE3" w:rsidRPr="00E54774" w:rsidRDefault="00D85DE3" w:rsidP="00E54774">
            <w:pPr>
              <w:tabs>
                <w:tab w:val="left" w:pos="-1440"/>
                <w:tab w:val="left" w:pos="-720"/>
                <w:tab w:val="left" w:pos="1134"/>
              </w:tabs>
              <w:suppressAutoHyphens/>
              <w:rPr>
                <w:bCs/>
                <w:color w:val="800080"/>
              </w:rPr>
            </w:pPr>
            <w:r w:rsidRPr="00E54774">
              <w:rPr>
                <w:bCs/>
                <w:color w:val="FF0000"/>
              </w:rPr>
              <w:t xml:space="preserve">Van </w:t>
            </w:r>
            <w:r w:rsidRPr="00F72EA2">
              <w:rPr>
                <w:color w:val="FF0000"/>
              </w:rPr>
              <w:t>de koopovereenkomst</w:t>
            </w:r>
            <w:r w:rsidRPr="00AE00EA">
              <w:rPr>
                <w:bCs/>
                <w:color w:val="FF0000"/>
              </w:rPr>
              <w:t xml:space="preserve"> </w:t>
            </w:r>
            <w:r w:rsidRPr="00E54774">
              <w:rPr>
                <w:bCs/>
                <w:color w:val="FF0000"/>
              </w:rPr>
              <w:t xml:space="preserve">blijkt uit een onderhandse akte die </w:t>
            </w:r>
            <w:r w:rsidRPr="00E54774">
              <w:rPr>
                <w:bCs/>
                <w:color w:val="800080"/>
              </w:rPr>
              <w:t>aan deze akte wordt gehecht en</w:t>
            </w:r>
            <w:r w:rsidRPr="00E54774">
              <w:rPr>
                <w:bCs/>
                <w:color w:val="FF0000"/>
              </w:rPr>
              <w:t xml:space="preserve"> </w:t>
            </w:r>
          </w:p>
        </w:tc>
        <w:tc>
          <w:tcPr>
            <w:tcW w:w="7371" w:type="dxa"/>
            <w:shd w:val="clear" w:color="auto" w:fill="auto"/>
          </w:tcPr>
          <w:p w14:paraId="40267260" w14:textId="77777777" w:rsidR="00D85DE3" w:rsidRDefault="00D85DE3" w:rsidP="00042293">
            <w:r>
              <w:t>De optionele tekst  “</w:t>
            </w:r>
            <w:r w:rsidRPr="00E54774">
              <w:rPr>
                <w:color w:val="800080"/>
              </w:rPr>
              <w:t>aan deze akte wordt gehecht en</w:t>
            </w:r>
            <w:r>
              <w:t>” mag ook weggelaten worden.</w:t>
            </w:r>
          </w:p>
          <w:p w14:paraId="1DFE9A21" w14:textId="77777777" w:rsidR="00D85DE3" w:rsidRPr="00E54774" w:rsidRDefault="00D85DE3" w:rsidP="00042293">
            <w:pPr>
              <w:rPr>
                <w:u w:val="single"/>
              </w:rPr>
            </w:pPr>
          </w:p>
          <w:p w14:paraId="4B6BA1E1" w14:textId="77777777" w:rsidR="00D85DE3" w:rsidRPr="00F72EA2" w:rsidRDefault="00D85DE3" w:rsidP="00042293">
            <w:pPr>
              <w:rPr>
                <w:sz w:val="16"/>
                <w:szCs w:val="16"/>
                <w:u w:val="single"/>
              </w:rPr>
            </w:pPr>
            <w:r w:rsidRPr="00F72EA2">
              <w:rPr>
                <w:sz w:val="16"/>
                <w:szCs w:val="16"/>
                <w:u w:val="single"/>
              </w:rPr>
              <w:t>Mapping:</w:t>
            </w:r>
          </w:p>
          <w:p w14:paraId="7B2E0FEC" w14:textId="77777777"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14:paraId="3125D31C" w14:textId="77777777" w:rsidR="00D85DE3" w:rsidRPr="00E54774" w:rsidRDefault="00D85DE3" w:rsidP="00E54774">
            <w:pPr>
              <w:spacing w:line="240" w:lineRule="auto"/>
              <w:rPr>
                <w:sz w:val="16"/>
                <w:szCs w:val="16"/>
              </w:rPr>
            </w:pPr>
            <w:r w:rsidRPr="00E54774">
              <w:rPr>
                <w:sz w:val="16"/>
                <w:szCs w:val="16"/>
              </w:rPr>
              <w:tab/>
              <w:t>./tagNaam(‘k_AkteAangehecht’)</w:t>
            </w:r>
          </w:p>
          <w:p w14:paraId="1320B51D" w14:textId="77777777"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tc>
      </w:tr>
      <w:tr w:rsidR="00D85DE3" w:rsidRPr="00737F18" w14:paraId="3647983A" w14:textId="77777777" w:rsidTr="00E54774">
        <w:tc>
          <w:tcPr>
            <w:tcW w:w="6771" w:type="dxa"/>
            <w:shd w:val="clear" w:color="auto" w:fill="auto"/>
          </w:tcPr>
          <w:p w14:paraId="2C9AE62B" w14:textId="367AEDCB" w:rsidR="00D85DE3" w:rsidRPr="00E54774" w:rsidRDefault="00D85DE3" w:rsidP="00E54774">
            <w:pPr>
              <w:tabs>
                <w:tab w:val="left" w:pos="-1440"/>
                <w:tab w:val="left" w:pos="-720"/>
                <w:tab w:val="left" w:pos="1134"/>
              </w:tabs>
              <w:suppressAutoHyphens/>
              <w:rPr>
                <w:bCs/>
                <w:color w:val="FF0000"/>
              </w:rPr>
            </w:pPr>
            <w:r w:rsidRPr="00E54774">
              <w:rPr>
                <w:bCs/>
                <w:color w:val="FF0000"/>
              </w:rPr>
              <w:t xml:space="preserve">hierna wordt aangeduid met </w:t>
            </w:r>
            <w:r w:rsidRPr="00F72EA2">
              <w:rPr>
                <w:bCs/>
                <w:color w:val="FF0000"/>
              </w:rPr>
              <w:t>“</w:t>
            </w:r>
            <w:r w:rsidR="00E62A6C" w:rsidRPr="00F441A2">
              <w:rPr>
                <w:bCs/>
                <w:color w:val="800080"/>
                <w:u w:val="single"/>
              </w:rPr>
              <w:t>de</w:t>
            </w:r>
            <w:r w:rsidR="00E343F7" w:rsidRPr="00F441A2">
              <w:rPr>
                <w:bCs/>
                <w:color w:val="800080"/>
                <w:u w:val="single"/>
              </w:rPr>
              <w:t>/het</w:t>
            </w:r>
            <w:r w:rsidR="00E62A6C" w:rsidRPr="00056564">
              <w:rPr>
                <w:bCs/>
                <w:color w:val="008000"/>
                <w:u w:val="single"/>
              </w:rPr>
              <w:t xml:space="preserve"> </w:t>
            </w:r>
            <w:r w:rsidR="00E62A6C" w:rsidRPr="00056564">
              <w:rPr>
                <w:bCs/>
                <w:u w:val="single"/>
              </w:rPr>
              <w:t>§</w:t>
            </w:r>
            <w:r w:rsidR="00E62A6C" w:rsidRPr="00F72EA2">
              <w:rPr>
                <w:bCs/>
                <w:u w:val="single"/>
              </w:rPr>
              <w:t>Koopovereenkoms</w:t>
            </w:r>
            <w:r w:rsidR="00340E29">
              <w:rPr>
                <w:bCs/>
                <w:u w:val="single"/>
              </w:rPr>
              <w:t>t</w:t>
            </w:r>
            <w:r w:rsidR="00E62A6C" w:rsidRPr="00056564">
              <w:rPr>
                <w:bCs/>
                <w:u w:val="single"/>
              </w:rPr>
              <w:t>§</w:t>
            </w:r>
            <w:r w:rsidR="00E62A6C" w:rsidRPr="00056564">
              <w:rPr>
                <w:bCs/>
                <w:color w:val="008000"/>
                <w:u w:val="single"/>
              </w:rPr>
              <w:t xml:space="preserve"> </w:t>
            </w:r>
            <w:r w:rsidR="00E62A6C" w:rsidRPr="00056564">
              <w:rPr>
                <w:rFonts w:cs="Arial"/>
                <w:bCs/>
                <w:color w:val="800080"/>
                <w:szCs w:val="18"/>
                <w:u w:val="single"/>
              </w:rPr>
              <w:t>[volgnummer]</w:t>
            </w:r>
            <w:r w:rsidRPr="00F72EA2">
              <w:rPr>
                <w:bCs/>
                <w:color w:val="FF0000"/>
                <w:szCs w:val="18"/>
              </w:rPr>
              <w:t>”</w:t>
            </w:r>
            <w:r w:rsidRPr="00E54774">
              <w:rPr>
                <w:bCs/>
                <w:color w:val="FF0000"/>
                <w:szCs w:val="18"/>
              </w:rPr>
              <w:t>.</w:t>
            </w:r>
          </w:p>
        </w:tc>
        <w:tc>
          <w:tcPr>
            <w:tcW w:w="7371" w:type="dxa"/>
            <w:shd w:val="clear" w:color="auto" w:fill="auto"/>
          </w:tcPr>
          <w:p w14:paraId="1E7842C0" w14:textId="3813EBFE" w:rsidR="007A41C7" w:rsidRDefault="007A41C7" w:rsidP="007A41C7">
            <w:r w:rsidRPr="006950A1">
              <w:t xml:space="preserve">De aanduiding van de koop is een vrij veld. Het gebruik van een lidwoord is een </w:t>
            </w:r>
            <w:r w:rsidR="00251E06">
              <w:t>gebruikers</w:t>
            </w:r>
            <w:r w:rsidRPr="006950A1">
              <w:t xml:space="preserve"> keuze Het</w:t>
            </w:r>
            <w:r>
              <w:t xml:space="preserve"> opnemen van een [volgnummer]</w:t>
            </w:r>
            <w:r w:rsidRPr="006950A1">
              <w:t xml:space="preserve"> is.een optionele keuze.</w:t>
            </w:r>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p>
          <w:p w14:paraId="68F10655" w14:textId="77777777" w:rsidR="00D85DE3" w:rsidRPr="00F72EA2" w:rsidRDefault="00D85DE3" w:rsidP="00042293">
            <w:pPr>
              <w:rPr>
                <w:sz w:val="16"/>
                <w:szCs w:val="16"/>
                <w:u w:val="single"/>
              </w:rPr>
            </w:pPr>
            <w:r w:rsidRPr="00F72EA2">
              <w:rPr>
                <w:sz w:val="16"/>
                <w:szCs w:val="16"/>
                <w:u w:val="single"/>
              </w:rPr>
              <w:t>Mapping:</w:t>
            </w:r>
          </w:p>
          <w:p w14:paraId="13322FCA" w14:textId="77777777" w:rsidR="00595B0F" w:rsidRPr="00595B0F" w:rsidRDefault="00595B0F" w:rsidP="00595B0F">
            <w:pPr>
              <w:spacing w:line="240" w:lineRule="auto"/>
              <w:rPr>
                <w:sz w:val="16"/>
                <w:szCs w:val="16"/>
              </w:rPr>
            </w:pPr>
            <w:r w:rsidRPr="00595B0F">
              <w:rPr>
                <w:sz w:val="16"/>
                <w:szCs w:val="16"/>
              </w:rPr>
              <w:t>- aanduiding van de koop die in het hele keuzeblok koop-levering wordt getoond</w:t>
            </w:r>
          </w:p>
          <w:p w14:paraId="076006B1" w14:textId="77777777" w:rsidR="00595B0F" w:rsidRPr="00595B0F" w:rsidRDefault="00595B0F" w:rsidP="00595B0F">
            <w:pPr>
              <w:spacing w:line="240" w:lineRule="auto"/>
              <w:rPr>
                <w:sz w:val="16"/>
                <w:szCs w:val="16"/>
              </w:rPr>
            </w:pPr>
            <w:r w:rsidRPr="00595B0F">
              <w:rPr>
                <w:sz w:val="16"/>
                <w:szCs w:val="16"/>
              </w:rPr>
              <w:lastRenderedPageBreak/>
              <w:t>//IMKAD_AangebodenStuk/StukdeelKoop/tekstkeuze/</w:t>
            </w:r>
          </w:p>
          <w:p w14:paraId="09ED7185" w14:textId="77777777" w:rsidR="00595B0F" w:rsidRPr="00595B0F" w:rsidRDefault="00595B0F" w:rsidP="00595B0F">
            <w:pPr>
              <w:spacing w:line="240" w:lineRule="auto"/>
              <w:rPr>
                <w:sz w:val="16"/>
                <w:szCs w:val="16"/>
              </w:rPr>
            </w:pPr>
            <w:r w:rsidRPr="00595B0F">
              <w:rPr>
                <w:sz w:val="16"/>
                <w:szCs w:val="16"/>
              </w:rPr>
              <w:t>./tagNaam(‘k_Koopakte’)</w:t>
            </w:r>
          </w:p>
          <w:p w14:paraId="1EC18944" w14:textId="6C66593A" w:rsidR="007654C0" w:rsidRDefault="00595B0F" w:rsidP="00E54774">
            <w:pPr>
              <w:spacing w:line="240" w:lineRule="auto"/>
              <w:rPr>
                <w:sz w:val="16"/>
                <w:szCs w:val="16"/>
              </w:rPr>
            </w:pPr>
            <w:r w:rsidRPr="00595B0F">
              <w:rPr>
                <w:sz w:val="16"/>
                <w:szCs w:val="16"/>
              </w:rPr>
              <w:t>./tekst(</w:t>
            </w:r>
            <w:r w:rsidRPr="00F72EA2">
              <w:rPr>
                <w:i/>
                <w:iCs/>
                <w:sz w:val="16"/>
                <w:szCs w:val="16"/>
              </w:rPr>
              <w:t>'vrije tekst'</w:t>
            </w:r>
            <w:r w:rsidRPr="00595B0F">
              <w:rPr>
                <w:sz w:val="16"/>
                <w:szCs w:val="16"/>
              </w:rPr>
              <w:t>)</w:t>
            </w:r>
          </w:p>
          <w:p w14:paraId="7E0A10F2" w14:textId="36B08891" w:rsidR="007654C0" w:rsidRPr="004365BD" w:rsidRDefault="007654C0" w:rsidP="007654C0">
            <w:pPr>
              <w:rPr>
                <w:sz w:val="16"/>
                <w:szCs w:val="16"/>
                <w:u w:val="single"/>
              </w:rPr>
            </w:pPr>
            <w:r w:rsidRPr="004365BD">
              <w:rPr>
                <w:sz w:val="16"/>
                <w:szCs w:val="16"/>
                <w:u w:val="single"/>
              </w:rPr>
              <w:t>Mapping</w:t>
            </w:r>
            <w:r>
              <w:rPr>
                <w:sz w:val="16"/>
                <w:szCs w:val="16"/>
                <w:u w:val="single"/>
              </w:rPr>
              <w:t xml:space="preserve"> tonen lidwoord voor de koopovereenkomst</w:t>
            </w:r>
            <w:r w:rsidRPr="004365BD">
              <w:rPr>
                <w:sz w:val="16"/>
                <w:szCs w:val="16"/>
                <w:u w:val="single"/>
              </w:rPr>
              <w:t>:</w:t>
            </w:r>
          </w:p>
          <w:p w14:paraId="21B6DE33" w14:textId="10BF138F" w:rsidR="007654C0" w:rsidRPr="00595B0F" w:rsidRDefault="007654C0" w:rsidP="007654C0">
            <w:pPr>
              <w:spacing w:line="240" w:lineRule="auto"/>
              <w:rPr>
                <w:sz w:val="16"/>
                <w:szCs w:val="16"/>
              </w:rPr>
            </w:pPr>
            <w:r w:rsidRPr="00595B0F">
              <w:rPr>
                <w:sz w:val="16"/>
                <w:szCs w:val="16"/>
              </w:rPr>
              <w:t>//IMKAD_AangebodenStuk/StukdeelKoop/tekstkeuze/</w:t>
            </w:r>
          </w:p>
          <w:p w14:paraId="7F770D82" w14:textId="652A01C8" w:rsidR="007654C0" w:rsidRPr="00595B0F" w:rsidRDefault="007654C0" w:rsidP="007654C0">
            <w:pPr>
              <w:spacing w:line="240" w:lineRule="auto"/>
              <w:rPr>
                <w:sz w:val="16"/>
                <w:szCs w:val="16"/>
              </w:rPr>
            </w:pPr>
            <w:r w:rsidRPr="00595B0F">
              <w:rPr>
                <w:sz w:val="16"/>
                <w:szCs w:val="16"/>
              </w:rPr>
              <w:t>./tagNaam(‘k_</w:t>
            </w:r>
            <w:r>
              <w:rPr>
                <w:sz w:val="16"/>
                <w:szCs w:val="16"/>
              </w:rPr>
              <w:t>LidwoordKoopovereenkomst</w:t>
            </w:r>
            <w:r w:rsidRPr="00595B0F">
              <w:rPr>
                <w:sz w:val="16"/>
                <w:szCs w:val="16"/>
              </w:rPr>
              <w:t>’)</w:t>
            </w:r>
          </w:p>
          <w:p w14:paraId="154E4345" w14:textId="09D56CAC" w:rsidR="007654C0" w:rsidRDefault="007654C0" w:rsidP="007654C0">
            <w:pPr>
              <w:spacing w:line="240" w:lineRule="auto"/>
              <w:rPr>
                <w:sz w:val="16"/>
                <w:szCs w:val="16"/>
              </w:rPr>
            </w:pPr>
            <w:r w:rsidRPr="00595B0F">
              <w:rPr>
                <w:sz w:val="16"/>
                <w:szCs w:val="16"/>
              </w:rPr>
              <w:t>./tekst(</w:t>
            </w:r>
            <w:r w:rsidR="00E62A6C">
              <w:rPr>
                <w:sz w:val="16"/>
                <w:szCs w:val="16"/>
              </w:rPr>
              <w:t>“de” of “het”</w:t>
            </w:r>
            <w:r w:rsidRPr="00595B0F">
              <w:rPr>
                <w:sz w:val="16"/>
                <w:szCs w:val="16"/>
              </w:rPr>
              <w:t>)</w:t>
            </w:r>
          </w:p>
          <w:p w14:paraId="5A404A97" w14:textId="5F953A32" w:rsidR="00055609" w:rsidRDefault="00055609" w:rsidP="007654C0">
            <w:pPr>
              <w:spacing w:line="240" w:lineRule="auto"/>
              <w:rPr>
                <w:sz w:val="16"/>
                <w:szCs w:val="16"/>
              </w:rPr>
            </w:pPr>
          </w:p>
          <w:p w14:paraId="7AE66CEC" w14:textId="4677D557" w:rsidR="00055609" w:rsidRPr="00055609" w:rsidRDefault="00055609" w:rsidP="007654C0">
            <w:pPr>
              <w:spacing w:line="240" w:lineRule="auto"/>
              <w:rPr>
                <w:sz w:val="16"/>
                <w:szCs w:val="16"/>
              </w:rPr>
            </w:pPr>
            <w:r>
              <w:rPr>
                <w:sz w:val="16"/>
                <w:szCs w:val="16"/>
                <w:u w:val="single"/>
              </w:rPr>
              <w:t>Mapping tonen volgnummer:</w:t>
            </w:r>
          </w:p>
          <w:p w14:paraId="37814BFB" w14:textId="77777777" w:rsidR="00055609" w:rsidRPr="00E54774" w:rsidRDefault="00055609" w:rsidP="00055609">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14:paraId="764CA550" w14:textId="77777777" w:rsidR="00055609" w:rsidRPr="00E54774" w:rsidRDefault="00055609" w:rsidP="00055609">
            <w:pPr>
              <w:spacing w:line="240" w:lineRule="auto"/>
              <w:rPr>
                <w:sz w:val="16"/>
                <w:szCs w:val="16"/>
              </w:rPr>
            </w:pPr>
            <w:r w:rsidRPr="00E54774">
              <w:rPr>
                <w:sz w:val="16"/>
                <w:szCs w:val="16"/>
              </w:rPr>
              <w:tab/>
              <w:t>./tagNaam(‘k_KoopakteVolgnummer)</w:t>
            </w:r>
          </w:p>
          <w:p w14:paraId="7B0ED52B" w14:textId="3682322B" w:rsidR="007654C0" w:rsidRPr="00E54774" w:rsidRDefault="00055609" w:rsidP="00595B0F">
            <w:pPr>
              <w:spacing w:line="240" w:lineRule="auto"/>
              <w:rPr>
                <w:sz w:val="16"/>
                <w:szCs w:val="16"/>
              </w:rPr>
            </w:pPr>
            <w:r w:rsidRPr="00E54774">
              <w:rPr>
                <w:sz w:val="16"/>
                <w:szCs w:val="16"/>
              </w:rPr>
              <w:tab/>
              <w:t>./tekst(‘true’ = met volgnummer ‘false’ = zonder volgnummer’)</w:t>
            </w:r>
          </w:p>
          <w:p w14:paraId="16CC4A35" w14:textId="7A778C7A" w:rsidR="00D85DE3" w:rsidRPr="00E54774" w:rsidRDefault="00D85DE3" w:rsidP="00E54774">
            <w:pPr>
              <w:spacing w:line="240" w:lineRule="auto"/>
              <w:rPr>
                <w:sz w:val="16"/>
                <w:szCs w:val="16"/>
              </w:rPr>
            </w:pPr>
          </w:p>
        </w:tc>
      </w:tr>
    </w:tbl>
    <w:p w14:paraId="73A7B768" w14:textId="77777777" w:rsidR="00D85DE3" w:rsidRPr="00737F18" w:rsidRDefault="00D85DE3" w:rsidP="00D85DE3"/>
    <w:p w14:paraId="0433FA22" w14:textId="77777777" w:rsidR="00D85DE3" w:rsidRPr="00FE3BB6"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496193" w14:paraId="099639A6" w14:textId="77777777" w:rsidTr="00E54774">
        <w:tc>
          <w:tcPr>
            <w:tcW w:w="6771" w:type="dxa"/>
            <w:shd w:val="clear" w:color="auto" w:fill="auto"/>
          </w:tcPr>
          <w:p w14:paraId="590FACD0" w14:textId="77777777" w:rsidR="00D85DE3" w:rsidRPr="00E54774" w:rsidRDefault="00D85DE3" w:rsidP="00E54774">
            <w:pPr>
              <w:autoSpaceDE w:val="0"/>
              <w:autoSpaceDN w:val="0"/>
              <w:adjustRightInd w:val="0"/>
              <w:rPr>
                <w:bCs/>
                <w:color w:val="FF0000"/>
                <w:u w:val="single"/>
              </w:rPr>
            </w:pPr>
            <w:r w:rsidRPr="00E54774">
              <w:rPr>
                <w:bCs/>
                <w:color w:val="FF0000"/>
                <w:u w:val="single"/>
              </w:rPr>
              <w:t>LEVERING</w:t>
            </w:r>
          </w:p>
          <w:p w14:paraId="496585D2" w14:textId="12224479" w:rsidR="00D85DE3" w:rsidRPr="00E54774" w:rsidRDefault="00D85DE3" w:rsidP="00E54774">
            <w:pPr>
              <w:tabs>
                <w:tab w:val="left" w:pos="-1440"/>
                <w:tab w:val="left" w:pos="-720"/>
                <w:tab w:val="left" w:pos="425"/>
              </w:tabs>
              <w:suppressAutoHyphens/>
              <w:rPr>
                <w:color w:val="FF0000"/>
                <w:u w:val="single"/>
              </w:rPr>
            </w:pPr>
            <w:r w:rsidRPr="00E54774">
              <w:rPr>
                <w:bCs/>
                <w:color w:val="FF0000"/>
              </w:rPr>
              <w:t xml:space="preserve">Ter uitvoering van </w:t>
            </w:r>
            <w:r w:rsidR="00056564" w:rsidRPr="00F441A2">
              <w:rPr>
                <w:rFonts w:cs="Arial"/>
                <w:bCs/>
                <w:color w:val="800080"/>
                <w:szCs w:val="18"/>
              </w:rPr>
              <w:t>de/het</w:t>
            </w:r>
            <w:r w:rsidR="00056564" w:rsidRPr="00F72EA2">
              <w:rPr>
                <w:bCs/>
                <w:color w:val="008000"/>
              </w:rPr>
              <w:t xml:space="preserve"> </w:t>
            </w:r>
            <w:r w:rsidR="00056564" w:rsidRPr="00F72EA2">
              <w:rPr>
                <w:bCs/>
              </w:rPr>
              <w:t>§Koopovereenkoms</w:t>
            </w:r>
            <w:r w:rsidR="00F441A2">
              <w:rPr>
                <w:bCs/>
              </w:rPr>
              <w:t>t</w:t>
            </w:r>
            <w:r w:rsidR="00056564" w:rsidRPr="00F72EA2">
              <w:rPr>
                <w:bCs/>
              </w:rPr>
              <w:t>§</w:t>
            </w:r>
            <w:r w:rsidR="00056564" w:rsidRPr="00F72EA2">
              <w:rPr>
                <w:bCs/>
                <w:color w:val="008000"/>
              </w:rPr>
              <w:t xml:space="preserve"> </w:t>
            </w:r>
            <w:r w:rsidR="00056564" w:rsidRPr="00F72EA2">
              <w:rPr>
                <w:rFonts w:cs="Arial"/>
                <w:bCs/>
                <w:color w:val="800080"/>
                <w:szCs w:val="18"/>
              </w:rPr>
              <w:t>[volgnummer]</w:t>
            </w:r>
            <w:r w:rsidRPr="00F72EA2">
              <w:rPr>
                <w:bCs/>
              </w:rPr>
              <w:t xml:space="preserve"> </w:t>
            </w:r>
            <w:r w:rsidRPr="00E54774">
              <w:rPr>
                <w:bCs/>
                <w:color w:val="FF0000"/>
              </w:rPr>
              <w:t xml:space="preserve">levert </w:t>
            </w:r>
            <w:r w:rsidR="0066491F" w:rsidRPr="0066491F">
              <w:rPr>
                <w:bCs/>
              </w:rPr>
              <w:t>§vervreemder§</w:t>
            </w:r>
            <w:r w:rsidRPr="00E54774">
              <w:rPr>
                <w:bCs/>
                <w:color w:val="FF0000"/>
              </w:rPr>
              <w:t xml:space="preserve"> hierbij aan </w:t>
            </w:r>
            <w:r w:rsidRPr="00E54774">
              <w:rPr>
                <w:color w:val="FFFFFF"/>
                <w:highlight w:val="darkYellow"/>
              </w:rPr>
              <w:t>KEUZEBLOK VERDELING</w:t>
            </w:r>
          </w:p>
        </w:tc>
        <w:tc>
          <w:tcPr>
            <w:tcW w:w="7371" w:type="dxa"/>
            <w:shd w:val="clear" w:color="auto" w:fill="auto"/>
          </w:tcPr>
          <w:p w14:paraId="56CBB675" w14:textId="67EC80A5" w:rsidR="00D85DE3" w:rsidRDefault="00D85DE3" w:rsidP="00E54774">
            <w:pPr>
              <w:spacing w:before="72"/>
            </w:pPr>
            <w:r>
              <w:t>De aanduiding van de koop wordt afgeleid van de keuze bij Koop waar deze Levering betrekking op heeft.</w:t>
            </w:r>
          </w:p>
          <w:p w14:paraId="6023994B" w14:textId="77777777" w:rsidR="00D85DE3" w:rsidRDefault="00D85DE3" w:rsidP="00E54774">
            <w:pPr>
              <w:spacing w:before="72"/>
            </w:pPr>
            <w:r>
              <w:t>De vervreemder(s) van de levering(en) moet(en) overeenkomen met de vervreemder van de bijbehorende koop, maar wordt wel expliciet vastgelegd.</w:t>
            </w:r>
          </w:p>
          <w:p w14:paraId="50BCB693" w14:textId="77777777" w:rsidR="00562D0F" w:rsidRDefault="00562D0F" w:rsidP="00042293"/>
          <w:p w14:paraId="72B5078E" w14:textId="77777777" w:rsidR="00D85DE3" w:rsidRDefault="00D85DE3" w:rsidP="00042293">
            <w:r>
              <w:t>Van de</w:t>
            </w:r>
            <w:r w:rsidR="00C9554A">
              <w:t xml:space="preserve"> gekozen</w:t>
            </w:r>
            <w:r>
              <w:t xml:space="preserve"> (gerelateerde-) partij wordt de partijaanduiding vermeld.</w:t>
            </w:r>
          </w:p>
          <w:p w14:paraId="25EFD0D8" w14:textId="77777777" w:rsidR="00D85DE3" w:rsidRPr="00E54774" w:rsidRDefault="00D85DE3" w:rsidP="00042293">
            <w:pPr>
              <w:rPr>
                <w:u w:val="single"/>
              </w:rPr>
            </w:pPr>
          </w:p>
          <w:p w14:paraId="7C2BA47D" w14:textId="77777777" w:rsidR="00D85DE3" w:rsidRPr="00F72EA2" w:rsidRDefault="00D85DE3" w:rsidP="00042293">
            <w:pPr>
              <w:rPr>
                <w:sz w:val="16"/>
                <w:szCs w:val="16"/>
                <w:u w:val="single"/>
              </w:rPr>
            </w:pPr>
            <w:r w:rsidRPr="00F72EA2">
              <w:rPr>
                <w:sz w:val="16"/>
                <w:szCs w:val="16"/>
                <w:u w:val="single"/>
              </w:rPr>
              <w:t>Mapping:</w:t>
            </w:r>
          </w:p>
          <w:p w14:paraId="31524E31" w14:textId="77777777" w:rsidR="00D85DE3" w:rsidRPr="00E54774" w:rsidRDefault="00D85DE3" w:rsidP="00E54774">
            <w:pPr>
              <w:spacing w:line="240" w:lineRule="auto"/>
              <w:rPr>
                <w:rFonts w:cs="Arial"/>
                <w:sz w:val="16"/>
                <w:szCs w:val="16"/>
              </w:rPr>
            </w:pPr>
            <w:r w:rsidRPr="00E54774">
              <w:rPr>
                <w:rFonts w:cs="Arial"/>
                <w:sz w:val="16"/>
                <w:szCs w:val="16"/>
              </w:rPr>
              <w:t xml:space="preserve">-partij </w:t>
            </w:r>
          </w:p>
          <w:p w14:paraId="3D8E6E2A"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14:paraId="1C251C39" w14:textId="77777777" w:rsidR="00D85DE3" w:rsidRPr="00E54774" w:rsidRDefault="00D85DE3" w:rsidP="00E54774">
            <w:pPr>
              <w:spacing w:line="240" w:lineRule="auto"/>
              <w:rPr>
                <w:rFonts w:cs="Arial"/>
                <w:sz w:val="16"/>
                <w:szCs w:val="16"/>
              </w:rPr>
            </w:pPr>
            <w:r w:rsidRPr="00E54774">
              <w:rPr>
                <w:rFonts w:cs="Arial"/>
                <w:sz w:val="16"/>
                <w:szCs w:val="16"/>
              </w:rPr>
              <w:tab/>
              <w:t>./tia_Volgnummer(‘1’)</w:t>
            </w:r>
          </w:p>
          <w:p w14:paraId="56B87DD0"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w:t>
            </w:r>
            <w:r w:rsidR="00BB511E" w:rsidRPr="00E54774">
              <w:rPr>
                <w:rFonts w:cs="Arial"/>
                <w:sz w:val="16"/>
                <w:szCs w:val="16"/>
              </w:rPr>
              <w:t>]</w:t>
            </w:r>
          </w:p>
          <w:p w14:paraId="7EBF7CDC" w14:textId="77777777" w:rsidR="00D85DE3" w:rsidRPr="00E54774" w:rsidRDefault="00D85DE3" w:rsidP="00E54774">
            <w:pPr>
              <w:spacing w:line="240" w:lineRule="auto"/>
              <w:rPr>
                <w:rFonts w:cs="Arial"/>
                <w:sz w:val="16"/>
                <w:szCs w:val="16"/>
              </w:rPr>
            </w:pPr>
          </w:p>
          <w:p w14:paraId="1325FE22"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33931BB8"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14:paraId="2D9B329E"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35F1A9E5"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Partij/Partij"</w:t>
            </w:r>
            <w:r w:rsidR="00BB511E" w:rsidRPr="00E54774">
              <w:rPr>
                <w:rFonts w:cs="Arial"/>
                <w:sz w:val="16"/>
                <w:szCs w:val="16"/>
              </w:rPr>
              <w:t>]</w:t>
            </w:r>
          </w:p>
          <w:p w14:paraId="130F8F82" w14:textId="77777777" w:rsidR="00D85DE3" w:rsidRDefault="00D85DE3" w:rsidP="00E54774">
            <w:pPr>
              <w:spacing w:line="240" w:lineRule="auto"/>
            </w:pPr>
          </w:p>
          <w:p w14:paraId="5701357B" w14:textId="77777777" w:rsidR="00D85DE3" w:rsidRPr="00E54774" w:rsidRDefault="00D85DE3" w:rsidP="00E54774">
            <w:pPr>
              <w:spacing w:line="240" w:lineRule="auto"/>
              <w:rPr>
                <w:rFonts w:cs="Arial"/>
                <w:sz w:val="16"/>
                <w:szCs w:val="16"/>
              </w:rPr>
            </w:pPr>
            <w:r w:rsidRPr="00E54774">
              <w:rPr>
                <w:rFonts w:cs="Arial"/>
                <w:sz w:val="16"/>
                <w:szCs w:val="16"/>
              </w:rPr>
              <w:lastRenderedPageBreak/>
              <w:t>- herhalende LEVERING</w:t>
            </w:r>
          </w:p>
          <w:p w14:paraId="646DA5EB" w14:textId="77777777"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BB511E" w:rsidRPr="00E54774">
              <w:rPr>
                <w:rFonts w:cs="Arial"/>
                <w:sz w:val="16"/>
                <w:szCs w:val="16"/>
              </w:rPr>
              <w:t>//</w:t>
            </w:r>
            <w:r w:rsidRPr="00E54774">
              <w:rPr>
                <w:rFonts w:cs="Arial"/>
                <w:sz w:val="16"/>
                <w:szCs w:val="16"/>
              </w:rPr>
              <w:t>StukdeelLevering</w:t>
            </w:r>
            <w:r w:rsidR="00BB511E"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BB511E"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5D831A56" w14:textId="77777777" w:rsidR="00D85DE3" w:rsidRPr="00496193" w:rsidRDefault="00D85DE3" w:rsidP="00E54774">
            <w:pPr>
              <w:spacing w:line="240" w:lineRule="auto"/>
            </w:pPr>
          </w:p>
        </w:tc>
      </w:tr>
      <w:tr w:rsidR="00D85DE3" w:rsidRPr="004E2917" w14:paraId="3D91D141" w14:textId="77777777" w:rsidTr="00E54774">
        <w:tc>
          <w:tcPr>
            <w:tcW w:w="6771" w:type="dxa"/>
            <w:shd w:val="clear" w:color="auto" w:fill="auto"/>
          </w:tcPr>
          <w:p w14:paraId="632E5810" w14:textId="77777777" w:rsidR="00D85DE3" w:rsidRPr="00E54774" w:rsidRDefault="00D85DE3" w:rsidP="00E54774">
            <w:pPr>
              <w:tabs>
                <w:tab w:val="left" w:pos="-1440"/>
                <w:tab w:val="left" w:pos="-720"/>
                <w:tab w:val="left" w:pos="1134"/>
              </w:tabs>
              <w:suppressAutoHyphens/>
              <w:rPr>
                <w:color w:val="800080"/>
                <w:lang w:val="en-US"/>
              </w:rPr>
            </w:pPr>
            <w:r w:rsidRPr="00E54774">
              <w:rPr>
                <w:bCs/>
                <w:color w:val="FF0000"/>
                <w:lang w:val="en-US"/>
              </w:rPr>
              <w:lastRenderedPageBreak/>
              <w:t>OMSCHRIJVING REGISTERGOED</w:t>
            </w:r>
            <w:r w:rsidRPr="00E54774">
              <w:rPr>
                <w:bCs/>
                <w:color w:val="800080"/>
                <w:lang w:val="en-US"/>
              </w:rPr>
              <w:t>EREN</w:t>
            </w:r>
          </w:p>
        </w:tc>
        <w:tc>
          <w:tcPr>
            <w:tcW w:w="7371" w:type="dxa"/>
            <w:shd w:val="clear" w:color="auto" w:fill="auto"/>
          </w:tcPr>
          <w:p w14:paraId="03F557F3" w14:textId="77777777" w:rsidR="00D85DE3" w:rsidRPr="00E54774" w:rsidRDefault="00D85DE3" w:rsidP="00042293">
            <w:pPr>
              <w:rPr>
                <w:lang w:val="nl"/>
              </w:rPr>
            </w:pPr>
            <w:r w:rsidRPr="00E54774">
              <w:rPr>
                <w:lang w:val="nl"/>
              </w:rPr>
              <w:t>De tekst wordt afgeleid van het aantal registergoederen:</w:t>
            </w:r>
          </w:p>
          <w:p w14:paraId="763BBB99" w14:textId="77777777" w:rsidR="00D85DE3" w:rsidRDefault="00D85DE3" w:rsidP="00E54774">
            <w:pPr>
              <w:numPr>
                <w:ilvl w:val="0"/>
                <w:numId w:val="10"/>
              </w:numPr>
            </w:pPr>
            <w:r>
              <w:t>bij één registergoed: "</w:t>
            </w:r>
            <w:r w:rsidRPr="00E54774">
              <w:rPr>
                <w:caps/>
              </w:rPr>
              <w:t>registergoed</w:t>
            </w:r>
            <w:r>
              <w:t>"</w:t>
            </w:r>
          </w:p>
          <w:p w14:paraId="6C98D0DE" w14:textId="77777777" w:rsidR="00D85DE3" w:rsidRPr="004E2917" w:rsidRDefault="00D85DE3" w:rsidP="00E54774">
            <w:pPr>
              <w:numPr>
                <w:ilvl w:val="0"/>
                <w:numId w:val="10"/>
              </w:numPr>
            </w:pPr>
            <w:r>
              <w:t>bij meerdere registergoederen: "</w:t>
            </w:r>
            <w:r w:rsidRPr="00E54774">
              <w:rPr>
                <w:caps/>
              </w:rPr>
              <w:t>registergoederen</w:t>
            </w:r>
            <w:r>
              <w:t>"</w:t>
            </w:r>
          </w:p>
        </w:tc>
      </w:tr>
      <w:tr w:rsidR="00D85DE3" w:rsidRPr="004E2917" w14:paraId="418AED60" w14:textId="77777777" w:rsidTr="00E54774">
        <w:tc>
          <w:tcPr>
            <w:tcW w:w="6771" w:type="dxa"/>
            <w:shd w:val="clear" w:color="auto" w:fill="auto"/>
          </w:tcPr>
          <w:p w14:paraId="1E158727" w14:textId="77777777"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3AEEA328" w14:textId="77777777" w:rsidR="00D85DE3" w:rsidRPr="00124E96" w:rsidRDefault="00D85DE3" w:rsidP="00042293">
            <w:r>
              <w:t xml:space="preserve">Combinatie van één TEKSTBLOK RECHT </w:t>
            </w:r>
            <w:r w:rsidRPr="00124E96">
              <w:t xml:space="preserve">met één TEKSTBLOK REGISTERGOED </w:t>
            </w:r>
          </w:p>
          <w:p w14:paraId="6FF61403" w14:textId="77777777" w:rsidR="00D85DE3" w:rsidRDefault="00D85DE3" w:rsidP="00042293"/>
          <w:p w14:paraId="4E6AB92A" w14:textId="77777777" w:rsidR="00D85DE3" w:rsidRDefault="00D85DE3" w:rsidP="00042293">
            <w:r>
              <w:t>Van TEKSTBLOK REGISTERGOED zijn alleen de objecten perceel, appartementsrecht, netwerk en schip van toepassing.</w:t>
            </w:r>
          </w:p>
          <w:p w14:paraId="6F4E66AF" w14:textId="77777777" w:rsidR="00627978" w:rsidRPr="00E54774" w:rsidRDefault="00627978" w:rsidP="00042293">
            <w:pPr>
              <w:rPr>
                <w:lang w:val="nl"/>
              </w:rPr>
            </w:pPr>
          </w:p>
          <w:p w14:paraId="2DC62D07" w14:textId="77777777" w:rsidR="00D85DE3" w:rsidRPr="00E54774" w:rsidRDefault="00D85DE3" w:rsidP="00042293">
            <w:pPr>
              <w:rPr>
                <w:lang w:val="nl"/>
              </w:rPr>
            </w:pPr>
            <w:r w:rsidRPr="00E54774">
              <w:rPr>
                <w:lang w:val="nl"/>
              </w:rPr>
              <w:t>Er moet minimaal één combinatie recht/registergoed zijn, er kunnen er meerdere zijn.</w:t>
            </w:r>
          </w:p>
          <w:p w14:paraId="26BA3D49" w14:textId="77777777" w:rsidR="00D85DE3" w:rsidRDefault="00D85DE3" w:rsidP="00042293"/>
          <w:p w14:paraId="51CDE7E5" w14:textId="77777777" w:rsidR="00D85DE3" w:rsidRPr="00F72EA2" w:rsidRDefault="00D85DE3" w:rsidP="00E54774">
            <w:pPr>
              <w:spacing w:before="72"/>
              <w:rPr>
                <w:sz w:val="16"/>
                <w:szCs w:val="16"/>
                <w:u w:val="single"/>
              </w:rPr>
            </w:pPr>
            <w:r w:rsidRPr="00F72EA2">
              <w:rPr>
                <w:sz w:val="16"/>
                <w:szCs w:val="16"/>
                <w:u w:val="single"/>
              </w:rPr>
              <w:t>Mapping:</w:t>
            </w:r>
          </w:p>
          <w:p w14:paraId="634615E1" w14:textId="77777777" w:rsidR="00D85DE3" w:rsidRPr="00E54774" w:rsidRDefault="00D85DE3" w:rsidP="00E54774">
            <w:pPr>
              <w:spacing w:line="240" w:lineRule="auto"/>
              <w:rPr>
                <w:sz w:val="16"/>
                <w:szCs w:val="16"/>
              </w:rPr>
            </w:pPr>
            <w:r w:rsidRPr="00E54774">
              <w:rPr>
                <w:sz w:val="16"/>
                <w:szCs w:val="16"/>
              </w:rPr>
              <w:t>//IMKAD_AangebodenStuk/StukdeelLevering/IMKAD_Zakelijkrecht</w:t>
            </w:r>
          </w:p>
          <w:p w14:paraId="12C242D7" w14:textId="77777777" w:rsidR="00D85DE3" w:rsidRPr="00E54774" w:rsidRDefault="00D85DE3" w:rsidP="00E54774">
            <w:pPr>
              <w:spacing w:line="240" w:lineRule="auto"/>
              <w:rPr>
                <w:sz w:val="16"/>
                <w:szCs w:val="16"/>
              </w:rPr>
            </w:pPr>
            <w:r w:rsidRPr="00E54774">
              <w:rPr>
                <w:sz w:val="16"/>
                <w:szCs w:val="16"/>
              </w:rPr>
              <w:tab/>
              <w:t>Zie verder de tekstblokken.</w:t>
            </w:r>
          </w:p>
        </w:tc>
      </w:tr>
      <w:tr w:rsidR="00D85DE3" w:rsidRPr="006862CB" w14:paraId="73874DB3" w14:textId="77777777" w:rsidTr="00E54774">
        <w:tc>
          <w:tcPr>
            <w:tcW w:w="6771" w:type="dxa"/>
            <w:shd w:val="clear" w:color="auto" w:fill="auto"/>
          </w:tcPr>
          <w:p w14:paraId="09C1495B"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5727D47D" w14:textId="77777777" w:rsidR="00D85DE3" w:rsidRPr="00E54774" w:rsidRDefault="00D85DE3" w:rsidP="00E54774">
            <w:pPr>
              <w:tabs>
                <w:tab w:val="left" w:pos="-1440"/>
                <w:tab w:val="left" w:pos="-720"/>
                <w:tab w:val="left" w:pos="1134"/>
              </w:tabs>
              <w:suppressAutoHyphens/>
              <w:rPr>
                <w:rFonts w:cs="Arial"/>
                <w:color w:val="3366FF"/>
                <w:szCs w:val="18"/>
              </w:rPr>
            </w:pPr>
          </w:p>
          <w:p w14:paraId="2E0FB499" w14:textId="77777777" w:rsidR="00D85DE3" w:rsidRPr="00E54774" w:rsidRDefault="00D85DE3" w:rsidP="00E54774">
            <w:pPr>
              <w:tabs>
                <w:tab w:val="left" w:pos="-1440"/>
                <w:tab w:val="left" w:pos="-720"/>
                <w:tab w:val="left" w:pos="1134"/>
              </w:tabs>
              <w:suppressAutoHyphens/>
              <w:rPr>
                <w:color w:val="FF0000"/>
              </w:rPr>
            </w:pPr>
          </w:p>
        </w:tc>
        <w:tc>
          <w:tcPr>
            <w:tcW w:w="7371" w:type="dxa"/>
            <w:shd w:val="clear" w:color="auto" w:fill="auto"/>
          </w:tcPr>
          <w:p w14:paraId="2B902EB8" w14:textId="77777777" w:rsidR="00601BF4" w:rsidRPr="00E54774" w:rsidRDefault="00D85DE3" w:rsidP="00042293">
            <w:pPr>
              <w:rPr>
                <w:lang w:val="nl"/>
              </w:rPr>
            </w:pPr>
            <w:r w:rsidRPr="00E54774">
              <w:rPr>
                <w:lang w:val="nl"/>
              </w:rPr>
              <w:t>Optionele keuzetekst ten behoeve van de aanduiding van het registergoed</w:t>
            </w:r>
            <w:r w:rsidR="00DE17C1" w:rsidRPr="00E54774">
              <w:rPr>
                <w:lang w:val="nl"/>
              </w:rPr>
              <w:t xml:space="preserve"> met volgnummer</w:t>
            </w:r>
            <w:r w:rsidR="001C27EA" w:rsidRPr="00E54774">
              <w:rPr>
                <w:lang w:val="nl"/>
              </w:rPr>
              <w:t xml:space="preserve"> per Recht/Registergoed combinatie</w:t>
            </w:r>
            <w:r w:rsidR="009648CF" w:rsidRPr="00E54774">
              <w:rPr>
                <w:lang w:val="nl"/>
              </w:rPr>
              <w:t>, wordt na elke Recht/Registergoed combinatie getoond</w:t>
            </w:r>
            <w:r w:rsidRPr="00E54774">
              <w:rPr>
                <w:lang w:val="nl"/>
              </w:rPr>
              <w:t xml:space="preserve">. </w:t>
            </w:r>
          </w:p>
          <w:p w14:paraId="555D1A37" w14:textId="77777777" w:rsidR="00617031" w:rsidRPr="00E54774" w:rsidRDefault="00617031" w:rsidP="00042293">
            <w:pPr>
              <w:rPr>
                <w:lang w:val="nl"/>
              </w:rPr>
            </w:pPr>
          </w:p>
          <w:p w14:paraId="6FC393DB" w14:textId="77777777" w:rsidR="009648CF" w:rsidRPr="00E54774" w:rsidRDefault="009648CF" w:rsidP="00042293">
            <w:pPr>
              <w:rPr>
                <w:lang w:val="nl"/>
              </w:rPr>
            </w:pPr>
            <w:r w:rsidRPr="00E54774">
              <w:rPr>
                <w:lang w:val="nl"/>
              </w:rPr>
              <w:t xml:space="preserve">Percelen waarvan alleen het nummer </w:t>
            </w:r>
            <w:r w:rsidR="00033BFD" w:rsidRPr="00E54774">
              <w:rPr>
                <w:lang w:val="nl"/>
              </w:rPr>
              <w:t xml:space="preserve">in de kadastrale aanduiding </w:t>
            </w:r>
            <w:r w:rsidRPr="00E54774">
              <w:rPr>
                <w:lang w:val="nl"/>
              </w:rPr>
              <w:t xml:space="preserve">afwijkt kunnen </w:t>
            </w:r>
            <w:r w:rsidR="00033BFD" w:rsidRPr="00E54774">
              <w:rPr>
                <w:lang w:val="nl"/>
              </w:rPr>
              <w:t>gegroepeerd</w:t>
            </w:r>
            <w:r w:rsidRPr="00E54774">
              <w:rPr>
                <w:lang w:val="nl"/>
              </w:rPr>
              <w:t xml:space="preserve"> getoond worden (zie Tekstblok</w:t>
            </w:r>
            <w:r w:rsidR="00CD7637" w:rsidRPr="00E54774">
              <w:rPr>
                <w:lang w:val="nl"/>
              </w:rPr>
              <w:t xml:space="preserve"> Recht en Tekstblok </w:t>
            </w:r>
            <w:r w:rsidRPr="00E54774">
              <w:rPr>
                <w:lang w:val="nl"/>
              </w:rPr>
              <w:t xml:space="preserve">Registergoed), de aanduiding wordt dan getoond voor de </w:t>
            </w:r>
            <w:r w:rsidR="00033BFD" w:rsidRPr="00E54774">
              <w:rPr>
                <w:lang w:val="nl"/>
              </w:rPr>
              <w:t>gegroepeerde</w:t>
            </w:r>
            <w:r w:rsidRPr="00E54774">
              <w:rPr>
                <w:lang w:val="nl"/>
              </w:rPr>
              <w:t xml:space="preserve"> percelen. </w:t>
            </w:r>
            <w:r w:rsidR="00033BFD" w:rsidRPr="00E54774">
              <w:rPr>
                <w:lang w:val="nl"/>
              </w:rPr>
              <w:t>Het is een gebruikerskeuze in Tekstblok Registergoed om</w:t>
            </w:r>
            <w:r w:rsidRPr="00E54774">
              <w:rPr>
                <w:lang w:val="nl"/>
              </w:rPr>
              <w:t xml:space="preserve"> de percelen n</w:t>
            </w:r>
            <w:r w:rsidR="00033BFD" w:rsidRPr="00E54774">
              <w:rPr>
                <w:lang w:val="nl"/>
              </w:rPr>
              <w:t>iet</w:t>
            </w:r>
            <w:r w:rsidRPr="00E54774">
              <w:rPr>
                <w:lang w:val="nl"/>
              </w:rPr>
              <w:t xml:space="preserve"> </w:t>
            </w:r>
            <w:r w:rsidR="00033BFD" w:rsidRPr="00E54774">
              <w:rPr>
                <w:lang w:val="nl"/>
              </w:rPr>
              <w:t xml:space="preserve">gegroepeerd </w:t>
            </w:r>
            <w:r w:rsidRPr="00E54774">
              <w:rPr>
                <w:lang w:val="nl"/>
              </w:rPr>
              <w:t>te tonen</w:t>
            </w:r>
            <w:r w:rsidR="00033BFD" w:rsidRPr="00E54774">
              <w:rPr>
                <w:lang w:val="nl"/>
              </w:rPr>
              <w:t xml:space="preserve"> en in dat geval</w:t>
            </w:r>
            <w:r w:rsidRPr="00E54774">
              <w:rPr>
                <w:lang w:val="nl"/>
              </w:rPr>
              <w:t xml:space="preserve"> wordt de aanduiding voor elk perceel getoond.</w:t>
            </w:r>
          </w:p>
          <w:p w14:paraId="3D0C3DA2" w14:textId="77777777" w:rsidR="009648CF" w:rsidRPr="00E54774" w:rsidRDefault="009648CF" w:rsidP="00042293">
            <w:pPr>
              <w:rPr>
                <w:lang w:val="nl"/>
              </w:rPr>
            </w:pPr>
          </w:p>
          <w:p w14:paraId="19A53A1C" w14:textId="77777777" w:rsidR="00617031" w:rsidRPr="00E54774" w:rsidRDefault="00617031" w:rsidP="00042293">
            <w:pPr>
              <w:rPr>
                <w:lang w:val="nl"/>
              </w:rPr>
            </w:pPr>
            <w:r w:rsidRPr="00E54774">
              <w:rPr>
                <w:lang w:val="nl"/>
              </w:rPr>
              <w:lastRenderedPageBreak/>
              <w:t xml:space="preserve">Bevat de akte meer dan één Recht/Registergoed combinatie en wordt de koopprijs (zie par. </w:t>
            </w:r>
            <w:r w:rsidRPr="00E54774">
              <w:rPr>
                <w:lang w:val="nl"/>
              </w:rPr>
              <w:fldChar w:fldCharType="begin"/>
            </w:r>
            <w:r w:rsidRPr="00E54774">
              <w:rPr>
                <w:lang w:val="nl"/>
              </w:rPr>
              <w:instrText xml:space="preserve"> REF _Ref414954403 \r \h </w:instrText>
            </w:r>
            <w:r w:rsidRPr="00E54774">
              <w:rPr>
                <w:lang w:val="nl"/>
              </w:rPr>
            </w:r>
            <w:r w:rsidRPr="00E54774">
              <w:rPr>
                <w:lang w:val="nl"/>
              </w:rPr>
              <w:fldChar w:fldCharType="separate"/>
            </w:r>
            <w:r w:rsidR="00A45EEF">
              <w:rPr>
                <w:lang w:val="nl"/>
              </w:rPr>
              <w:t>2.7</w:t>
            </w:r>
            <w:r w:rsidRPr="00E54774">
              <w:rPr>
                <w:lang w:val="nl"/>
              </w:rPr>
              <w:fldChar w:fldCharType="end"/>
            </w:r>
            <w:r w:rsidRPr="00E54774">
              <w:rPr>
                <w:lang w:val="nl"/>
              </w:rPr>
              <w:t>) per registergoed getoond dan is deze keuzetekst verplicht. De Recht/Registergoed combinatie wordt dan nooit gegroepeerd getoond (zie Tekstblok Recht en Tekstblok Registergoed).</w:t>
            </w:r>
          </w:p>
          <w:p w14:paraId="72B2F7DF" w14:textId="77777777" w:rsidR="00617031" w:rsidRPr="00E54774" w:rsidRDefault="00617031" w:rsidP="00042293">
            <w:pPr>
              <w:rPr>
                <w:lang w:val="nl"/>
              </w:rPr>
            </w:pPr>
          </w:p>
          <w:p w14:paraId="56DC0C96" w14:textId="77777777" w:rsidR="00D85DE3" w:rsidRPr="00E54774" w:rsidRDefault="00D85DE3" w:rsidP="00042293">
            <w:pPr>
              <w:rPr>
                <w:lang w:val="nl"/>
              </w:rPr>
            </w:pPr>
            <w:r w:rsidRPr="00E54774">
              <w:rPr>
                <w:lang w:val="nl"/>
              </w:rPr>
              <w:t xml:space="preserve">De laatste </w:t>
            </w:r>
            <w:r w:rsidR="007B5C48" w:rsidRPr="00E54774">
              <w:rPr>
                <w:lang w:val="nl"/>
              </w:rPr>
              <w:t xml:space="preserve">aanduiding met volgnummer </w:t>
            </w:r>
            <w:r w:rsidRPr="00E54774">
              <w:rPr>
                <w:lang w:val="nl"/>
              </w:rPr>
              <w:t>wordt afgesloten met een “</w:t>
            </w:r>
            <w:r w:rsidR="007B5C48" w:rsidRPr="00E54774">
              <w:rPr>
                <w:lang w:val="nl"/>
              </w:rPr>
              <w:t>;</w:t>
            </w:r>
            <w:r w:rsidRPr="00E54774">
              <w:rPr>
                <w:lang w:val="nl"/>
              </w:rPr>
              <w:t xml:space="preserve">” </w:t>
            </w:r>
            <w:r w:rsidR="007B5C48" w:rsidRPr="00E54774">
              <w:rPr>
                <w:lang w:val="nl"/>
              </w:rPr>
              <w:t>wanneer een gezamenlijke aanduiding volgt en anders met een ‘</w:t>
            </w:r>
            <w:r w:rsidRPr="00E54774">
              <w:rPr>
                <w:lang w:val="nl"/>
              </w:rPr>
              <w:t>.</w:t>
            </w:r>
            <w:r w:rsidR="007B5C48" w:rsidRPr="00E54774">
              <w:rPr>
                <w:lang w:val="nl"/>
              </w:rPr>
              <w:t>’.</w:t>
            </w:r>
          </w:p>
          <w:p w14:paraId="52DBC9F5" w14:textId="77777777" w:rsidR="00D85DE3" w:rsidRPr="00E54774" w:rsidRDefault="00D85DE3" w:rsidP="00042293">
            <w:pPr>
              <w:rPr>
                <w:lang w:val="nl"/>
              </w:rPr>
            </w:pPr>
          </w:p>
          <w:p w14:paraId="54DF9252" w14:textId="77777777" w:rsidR="00D85DE3" w:rsidRPr="00E54774" w:rsidRDefault="00DE17C1" w:rsidP="00042293">
            <w:pPr>
              <w:rPr>
                <w:rFonts w:cs="Arial"/>
                <w:bCs/>
                <w:szCs w:val="18"/>
              </w:rPr>
            </w:pPr>
            <w:r w:rsidRPr="00E54774">
              <w:rPr>
                <w:rFonts w:cs="Arial"/>
                <w:bCs/>
                <w:szCs w:val="18"/>
              </w:rPr>
              <w:t>Het is een gebruikerskeuze om een</w:t>
            </w:r>
            <w:r w:rsidR="00D85DE3" w:rsidRPr="00E54774">
              <w:rPr>
                <w:rFonts w:cs="Arial"/>
                <w:bCs/>
                <w:szCs w:val="18"/>
              </w:rPr>
              <w:t xml:space="preserve"> Registergoed </w:t>
            </w:r>
            <w:r w:rsidR="009648CF" w:rsidRPr="00E54774">
              <w:rPr>
                <w:rFonts w:cs="Arial"/>
                <w:bCs/>
                <w:szCs w:val="18"/>
              </w:rPr>
              <w:t>aanduidin</w:t>
            </w:r>
            <w:r w:rsidR="00385639" w:rsidRPr="00E54774">
              <w:rPr>
                <w:rFonts w:cs="Arial"/>
                <w:bCs/>
                <w:szCs w:val="18"/>
              </w:rPr>
              <w:t>g</w:t>
            </w:r>
            <w:r w:rsidR="009648CF" w:rsidRPr="00E54774">
              <w:rPr>
                <w:rFonts w:cs="Arial"/>
                <w:bCs/>
                <w:szCs w:val="18"/>
              </w:rPr>
              <w:t xml:space="preserve"> </w:t>
            </w:r>
            <w:r w:rsidRPr="00E54774">
              <w:rPr>
                <w:rFonts w:cs="Arial"/>
                <w:bCs/>
                <w:szCs w:val="18"/>
              </w:rPr>
              <w:t xml:space="preserve">al dan niet te tonen </w:t>
            </w:r>
            <w:r w:rsidR="00D85DE3" w:rsidRPr="00E54774">
              <w:rPr>
                <w:rFonts w:cs="Arial"/>
                <w:bCs/>
                <w:szCs w:val="18"/>
              </w:rPr>
              <w:t>voorafgegaan door ‘</w:t>
            </w:r>
            <w:r w:rsidR="00D85DE3" w:rsidRPr="00E54774">
              <w:rPr>
                <w:rFonts w:cs="Arial"/>
                <w:bCs/>
                <w:color w:val="3366FF"/>
                <w:szCs w:val="18"/>
              </w:rPr>
              <w:t>het</w:t>
            </w:r>
            <w:r w:rsidR="00D85DE3" w:rsidRPr="00E54774">
              <w:rPr>
                <w:rFonts w:cs="Arial"/>
                <w:bCs/>
                <w:szCs w:val="18"/>
              </w:rPr>
              <w:t>’.</w:t>
            </w:r>
          </w:p>
          <w:p w14:paraId="1FFD3739" w14:textId="77777777" w:rsidR="00D85DE3" w:rsidRPr="00E54774" w:rsidRDefault="00D85DE3" w:rsidP="00042293">
            <w:pPr>
              <w:rPr>
                <w:rFonts w:cs="Arial"/>
                <w:bCs/>
                <w:color w:val="800080"/>
                <w:szCs w:val="18"/>
              </w:rPr>
            </w:pPr>
          </w:p>
          <w:p w14:paraId="503C3A9B" w14:textId="77777777" w:rsidR="00D85DE3" w:rsidRPr="00E54774" w:rsidRDefault="00D85DE3" w:rsidP="00042293">
            <w:pPr>
              <w:rPr>
                <w:szCs w:val="18"/>
              </w:rPr>
            </w:pPr>
            <w:r>
              <w:t>Het Registergoed wordt aangeduid met een [volgnummer]. Het [volgnummer] wordt vervangen door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 xml:space="preserve">. </w:t>
            </w:r>
          </w:p>
          <w:p w14:paraId="31A12F4A" w14:textId="77777777" w:rsidR="00D85DE3" w:rsidRPr="00E54774" w:rsidRDefault="00D85DE3" w:rsidP="00042293">
            <w:pPr>
              <w:rPr>
                <w:rFonts w:cs="Arial"/>
                <w:bCs/>
                <w:color w:val="800080"/>
                <w:szCs w:val="18"/>
              </w:rPr>
            </w:pPr>
          </w:p>
          <w:p w14:paraId="0FA001B4" w14:textId="77777777" w:rsidR="00D85DE3" w:rsidRPr="00F72EA2" w:rsidRDefault="00D85DE3" w:rsidP="00E54774">
            <w:pPr>
              <w:spacing w:before="72"/>
              <w:rPr>
                <w:sz w:val="16"/>
                <w:szCs w:val="16"/>
                <w:u w:val="single"/>
              </w:rPr>
            </w:pPr>
            <w:r w:rsidRPr="00F72EA2">
              <w:rPr>
                <w:sz w:val="16"/>
                <w:szCs w:val="16"/>
                <w:u w:val="single"/>
              </w:rPr>
              <w:t>Mapping</w:t>
            </w:r>
            <w:r w:rsidR="000B5075" w:rsidRPr="00F72EA2">
              <w:rPr>
                <w:sz w:val="16"/>
                <w:szCs w:val="16"/>
                <w:u w:val="single"/>
              </w:rPr>
              <w:t xml:space="preserve"> aanduiding registergoed</w:t>
            </w:r>
            <w:r w:rsidR="004C2ED2" w:rsidRPr="00F72EA2">
              <w:rPr>
                <w:sz w:val="16"/>
                <w:szCs w:val="16"/>
                <w:u w:val="single"/>
              </w:rPr>
              <w:t xml:space="preserve"> met volgnummer</w:t>
            </w:r>
            <w:r w:rsidRPr="00F72EA2">
              <w:rPr>
                <w:sz w:val="16"/>
                <w:szCs w:val="16"/>
                <w:u w:val="single"/>
              </w:rPr>
              <w:t>:</w:t>
            </w:r>
          </w:p>
          <w:p w14:paraId="086E0560" w14:textId="77777777" w:rsidR="00D85DE3" w:rsidRPr="00E54774" w:rsidRDefault="00702B5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7FD0E314" w14:textId="77777777" w:rsidR="00D85DE3" w:rsidRPr="00E54774" w:rsidRDefault="00D85DE3" w:rsidP="00E54774">
            <w:pPr>
              <w:spacing w:line="240" w:lineRule="auto"/>
              <w:rPr>
                <w:sz w:val="16"/>
                <w:szCs w:val="16"/>
              </w:rPr>
            </w:pPr>
            <w:r w:rsidRPr="00E54774">
              <w:rPr>
                <w:sz w:val="16"/>
                <w:szCs w:val="16"/>
              </w:rPr>
              <w:tab/>
              <w:t>./tagNaam(‘k_RegistergoedVolgnummer’)</w:t>
            </w:r>
          </w:p>
          <w:p w14:paraId="0BA460BE" w14:textId="77777777" w:rsidR="00DE17C1" w:rsidRPr="00E54774" w:rsidRDefault="00D85DE3" w:rsidP="00E54774">
            <w:pPr>
              <w:spacing w:line="240" w:lineRule="auto"/>
              <w:rPr>
                <w:sz w:val="16"/>
                <w:szCs w:val="16"/>
              </w:rPr>
            </w:pPr>
            <w:r w:rsidRPr="00E54774">
              <w:rPr>
                <w:sz w:val="16"/>
                <w:szCs w:val="16"/>
              </w:rPr>
              <w:tab/>
              <w:t>./tekst(‘</w:t>
            </w:r>
            <w:r w:rsidR="005845F6" w:rsidRPr="00E54774">
              <w:rPr>
                <w:sz w:val="16"/>
                <w:szCs w:val="16"/>
              </w:rPr>
              <w:t>true’ = tekst wordt wel getoond; ‘false’ = tekst wordt niet getoond</w:t>
            </w:r>
            <w:r w:rsidRPr="00E54774">
              <w:rPr>
                <w:sz w:val="16"/>
                <w:szCs w:val="16"/>
              </w:rPr>
              <w:t>)</w:t>
            </w:r>
          </w:p>
          <w:p w14:paraId="3C2010D8" w14:textId="77777777" w:rsidR="00DE17C1" w:rsidRPr="00E54774" w:rsidRDefault="00DE17C1" w:rsidP="00E54774">
            <w:pPr>
              <w:spacing w:line="240" w:lineRule="auto"/>
              <w:rPr>
                <w:sz w:val="16"/>
                <w:szCs w:val="16"/>
              </w:rPr>
            </w:pPr>
            <w:r w:rsidRPr="00E54774">
              <w:rPr>
                <w:sz w:val="16"/>
                <w:szCs w:val="16"/>
              </w:rPr>
              <w:t>wanneer er voor gekozen is om deze tekst te tonen wordt aan het registergoed een oplopend volgnummer toegekend.</w:t>
            </w:r>
          </w:p>
          <w:p w14:paraId="353314AC" w14:textId="77777777" w:rsidR="000B5075" w:rsidRPr="00E54774" w:rsidRDefault="000B5075" w:rsidP="00E54774">
            <w:pPr>
              <w:spacing w:line="240" w:lineRule="auto"/>
              <w:rPr>
                <w:sz w:val="16"/>
                <w:szCs w:val="16"/>
              </w:rPr>
            </w:pPr>
          </w:p>
          <w:p w14:paraId="03ACDB09" w14:textId="77777777" w:rsidR="00D85DE3" w:rsidRPr="00E54774" w:rsidRDefault="00DE17C1" w:rsidP="00E54774">
            <w:pPr>
              <w:spacing w:line="240" w:lineRule="auto"/>
              <w:rPr>
                <w:sz w:val="16"/>
                <w:szCs w:val="16"/>
              </w:rPr>
            </w:pPr>
            <w:r w:rsidRPr="00E54774">
              <w:rPr>
                <w:sz w:val="16"/>
                <w:szCs w:val="16"/>
              </w:rPr>
              <w:t xml:space="preserve">- onderstaande tekstkeuzen </w:t>
            </w:r>
            <w:r w:rsidR="00181329" w:rsidRPr="00E54774">
              <w:rPr>
                <w:sz w:val="16"/>
                <w:szCs w:val="16"/>
              </w:rPr>
              <w:t xml:space="preserve">en mapping </w:t>
            </w:r>
            <w:r w:rsidRPr="00E54774">
              <w:rPr>
                <w:sz w:val="16"/>
                <w:szCs w:val="16"/>
              </w:rPr>
              <w:t>alleen gebruiken wanneer k_RegistergoedVolgnummer=true</w:t>
            </w:r>
          </w:p>
          <w:p w14:paraId="195BA5DD" w14:textId="77777777"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6BF6CE99" w14:textId="77777777" w:rsidR="00D85DE3" w:rsidRPr="00E54774" w:rsidRDefault="00D85DE3" w:rsidP="00E54774">
            <w:pPr>
              <w:spacing w:line="240" w:lineRule="auto"/>
              <w:rPr>
                <w:sz w:val="16"/>
                <w:szCs w:val="16"/>
              </w:rPr>
            </w:pPr>
            <w:r w:rsidRPr="00E54774">
              <w:rPr>
                <w:sz w:val="16"/>
                <w:szCs w:val="16"/>
              </w:rPr>
              <w:tab/>
              <w:t>./tagNaam(‘k_RegistergoedVolgnummerLidwoord’)</w:t>
            </w:r>
          </w:p>
          <w:p w14:paraId="7660B013" w14:textId="77777777" w:rsidR="00D85DE3" w:rsidRPr="00E54774" w:rsidRDefault="00D85DE3" w:rsidP="00E54774">
            <w:pPr>
              <w:spacing w:line="240" w:lineRule="auto"/>
              <w:rPr>
                <w:sz w:val="16"/>
                <w:szCs w:val="16"/>
              </w:rPr>
            </w:pPr>
            <w:r w:rsidRPr="00E54774">
              <w:rPr>
                <w:sz w:val="16"/>
                <w:szCs w:val="16"/>
              </w:rPr>
              <w:tab/>
              <w:t>./tekst(‘true’ = met lidwoord ‘false’ = zonder lidwoord’)</w:t>
            </w:r>
          </w:p>
          <w:p w14:paraId="764FC9B3" w14:textId="77777777" w:rsidR="00D85DE3" w:rsidRPr="00E54774" w:rsidRDefault="00D85DE3" w:rsidP="00E54774">
            <w:pPr>
              <w:spacing w:line="240" w:lineRule="auto"/>
              <w:rPr>
                <w:sz w:val="16"/>
                <w:szCs w:val="16"/>
              </w:rPr>
            </w:pPr>
          </w:p>
          <w:p w14:paraId="6DF9E185" w14:textId="77777777"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264D9125" w14:textId="77777777" w:rsidR="00D85DE3" w:rsidRPr="00E54774" w:rsidRDefault="00D85DE3" w:rsidP="00E54774">
            <w:pPr>
              <w:spacing w:line="240" w:lineRule="auto"/>
              <w:rPr>
                <w:sz w:val="16"/>
                <w:szCs w:val="16"/>
              </w:rPr>
            </w:pPr>
            <w:r w:rsidRPr="00E54774">
              <w:rPr>
                <w:sz w:val="16"/>
                <w:szCs w:val="16"/>
              </w:rPr>
              <w:tab/>
              <w:t>./tagNaam(‘k_RegistergoedVolgnummerTekst’)</w:t>
            </w:r>
          </w:p>
          <w:p w14:paraId="08C60C97" w14:textId="77777777" w:rsidR="00D85DE3" w:rsidRPr="00E54774" w:rsidRDefault="00D85DE3" w:rsidP="00E54774">
            <w:pPr>
              <w:spacing w:line="240" w:lineRule="auto"/>
              <w:rPr>
                <w:sz w:val="16"/>
                <w:szCs w:val="16"/>
              </w:rPr>
            </w:pPr>
            <w:r w:rsidRPr="00E54774">
              <w:rPr>
                <w:sz w:val="16"/>
                <w:szCs w:val="16"/>
              </w:rPr>
              <w:tab/>
              <w:t>./tekst(‘</w:t>
            </w:r>
            <w:r w:rsidR="00F72DE7" w:rsidRPr="00E54774">
              <w:rPr>
                <w:sz w:val="16"/>
                <w:szCs w:val="16"/>
              </w:rPr>
              <w:t>ook te noemen</w:t>
            </w:r>
            <w:r w:rsidRPr="00E54774">
              <w:rPr>
                <w:sz w:val="16"/>
                <w:szCs w:val="16"/>
              </w:rPr>
              <w:t>’</w:t>
            </w:r>
            <w:r w:rsidR="00F72DE7" w:rsidRPr="00E54774">
              <w:rPr>
                <w:sz w:val="16"/>
                <w:szCs w:val="16"/>
              </w:rPr>
              <w:t>, ‘ook aangeduid met’, ‘te noemen’, ‘aangeduid met’</w:t>
            </w:r>
            <w:r w:rsidRPr="00E54774">
              <w:rPr>
                <w:sz w:val="16"/>
                <w:szCs w:val="16"/>
              </w:rPr>
              <w:t>)</w:t>
            </w:r>
          </w:p>
          <w:p w14:paraId="30DDAFA8" w14:textId="77777777" w:rsidR="00112681" w:rsidRPr="00E54774" w:rsidRDefault="00112681" w:rsidP="00E54774">
            <w:pPr>
              <w:keepNext/>
              <w:spacing w:line="240" w:lineRule="auto"/>
              <w:rPr>
                <w:sz w:val="16"/>
              </w:rPr>
            </w:pPr>
          </w:p>
          <w:p w14:paraId="43A89FB7" w14:textId="77777777" w:rsidR="007320D6" w:rsidRPr="00E54774" w:rsidRDefault="007320D6" w:rsidP="00E54774">
            <w:pPr>
              <w:spacing w:line="240" w:lineRule="auto"/>
              <w:rPr>
                <w:sz w:val="16"/>
                <w:szCs w:val="16"/>
              </w:rPr>
            </w:pPr>
            <w:r w:rsidRPr="00E54774">
              <w:rPr>
                <w:sz w:val="16"/>
                <w:szCs w:val="16"/>
              </w:rPr>
              <w:t>//IMKAD_AangebodenStuk/tia_TekstKeuze/</w:t>
            </w:r>
          </w:p>
          <w:p w14:paraId="37040799" w14:textId="77777777" w:rsidR="007320D6" w:rsidRPr="00E54774" w:rsidRDefault="007320D6" w:rsidP="00E54774">
            <w:pPr>
              <w:spacing w:line="240" w:lineRule="auto"/>
              <w:rPr>
                <w:sz w:val="16"/>
                <w:szCs w:val="16"/>
              </w:rPr>
            </w:pPr>
            <w:r w:rsidRPr="00E54774">
              <w:rPr>
                <w:sz w:val="16"/>
                <w:szCs w:val="16"/>
              </w:rPr>
              <w:lastRenderedPageBreak/>
              <w:tab/>
              <w:t>./tagNaam(‘k_RegistergoedTonenPerPerceel’)</w:t>
            </w:r>
          </w:p>
          <w:p w14:paraId="30A44370" w14:textId="77777777" w:rsidR="004C2ED2" w:rsidRPr="00E54774" w:rsidRDefault="004C2ED2" w:rsidP="00E54774">
            <w:pPr>
              <w:spacing w:line="240" w:lineRule="auto"/>
              <w:rPr>
                <w:sz w:val="16"/>
                <w:szCs w:val="16"/>
              </w:rPr>
            </w:pPr>
            <w:r w:rsidRPr="00E54774">
              <w:rPr>
                <w:sz w:val="16"/>
                <w:szCs w:val="16"/>
              </w:rPr>
              <w:t xml:space="preserve">-aanduiding </w:t>
            </w:r>
            <w:r w:rsidR="00123E8D" w:rsidRPr="00E54774">
              <w:rPr>
                <w:sz w:val="16"/>
                <w:szCs w:val="16"/>
              </w:rPr>
              <w:t xml:space="preserve">registergoed met volgnummer </w:t>
            </w:r>
            <w:r w:rsidRPr="00E54774">
              <w:rPr>
                <w:sz w:val="16"/>
                <w:szCs w:val="16"/>
              </w:rPr>
              <w:t xml:space="preserve">voor gegroepeerde percelen </w:t>
            </w:r>
          </w:p>
          <w:p w14:paraId="28BBE4C6" w14:textId="77777777" w:rsidR="007320D6" w:rsidRPr="00E54774" w:rsidRDefault="007320D6" w:rsidP="00E54774">
            <w:pPr>
              <w:spacing w:line="240" w:lineRule="auto"/>
              <w:rPr>
                <w:sz w:val="16"/>
                <w:szCs w:val="16"/>
              </w:rPr>
            </w:pPr>
            <w:r w:rsidRPr="00E54774">
              <w:rPr>
                <w:sz w:val="16"/>
                <w:szCs w:val="16"/>
              </w:rPr>
              <w:tab/>
              <w:t>./tekst(‘false’) of niet aanwezig</w:t>
            </w:r>
          </w:p>
          <w:p w14:paraId="4B44458A" w14:textId="77777777" w:rsidR="004C2ED2" w:rsidRPr="00E54774" w:rsidRDefault="004C2ED2" w:rsidP="00E54774">
            <w:pPr>
              <w:spacing w:line="240" w:lineRule="auto"/>
              <w:rPr>
                <w:sz w:val="16"/>
                <w:szCs w:val="16"/>
              </w:rPr>
            </w:pPr>
            <w:r w:rsidRPr="00E54774">
              <w:rPr>
                <w:sz w:val="16"/>
                <w:szCs w:val="16"/>
              </w:rPr>
              <w:t>-aanduiding</w:t>
            </w:r>
            <w:r w:rsidR="00123E8D" w:rsidRPr="00E54774">
              <w:rPr>
                <w:sz w:val="16"/>
                <w:szCs w:val="16"/>
              </w:rPr>
              <w:t xml:space="preserve"> registergoed met volgnummer</w:t>
            </w:r>
            <w:r w:rsidRPr="00E54774">
              <w:rPr>
                <w:sz w:val="16"/>
                <w:szCs w:val="16"/>
              </w:rPr>
              <w:t xml:space="preserve"> per perceel</w:t>
            </w:r>
          </w:p>
          <w:p w14:paraId="152C8F29" w14:textId="77777777" w:rsidR="004C2ED2" w:rsidRPr="00E54774" w:rsidRDefault="004C2ED2" w:rsidP="00E54774">
            <w:pPr>
              <w:spacing w:line="240" w:lineRule="auto"/>
              <w:rPr>
                <w:sz w:val="16"/>
                <w:szCs w:val="16"/>
              </w:rPr>
            </w:pPr>
            <w:r w:rsidRPr="00E54774">
              <w:rPr>
                <w:sz w:val="16"/>
                <w:szCs w:val="16"/>
              </w:rPr>
              <w:tab/>
              <w:t>./tekst(‘true’)</w:t>
            </w:r>
          </w:p>
          <w:p w14:paraId="697CCB11" w14:textId="77777777" w:rsidR="00B46A71" w:rsidRPr="00E54774" w:rsidRDefault="00B46A71" w:rsidP="00E54774">
            <w:pPr>
              <w:spacing w:line="240" w:lineRule="auto"/>
              <w:rPr>
                <w:sz w:val="16"/>
                <w:szCs w:val="16"/>
              </w:rPr>
            </w:pPr>
          </w:p>
        </w:tc>
      </w:tr>
      <w:tr w:rsidR="00D85DE3" w:rsidRPr="006862CB" w14:paraId="10E4BD9B" w14:textId="77777777" w:rsidTr="00E54774">
        <w:tc>
          <w:tcPr>
            <w:tcW w:w="6771" w:type="dxa"/>
            <w:shd w:val="clear" w:color="auto" w:fill="auto"/>
          </w:tcPr>
          <w:p w14:paraId="28BCB5E7" w14:textId="77777777"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6A9B2BB8" w14:textId="77777777" w:rsidR="00D85DE3" w:rsidRPr="00E54774" w:rsidRDefault="00D85DE3" w:rsidP="00042293">
            <w:pPr>
              <w:rPr>
                <w:rFonts w:cs="Arial"/>
                <w:bCs/>
                <w:szCs w:val="18"/>
              </w:rPr>
            </w:pPr>
            <w:r>
              <w:t xml:space="preserve">Deze keuzetekst is optioneel indien </w:t>
            </w:r>
            <w:r w:rsidR="003B2FE2">
              <w:t>de aanduiding registergoed met volgnummer wordt getoond</w:t>
            </w:r>
            <w:r w:rsidR="00502096">
              <w:t>,</w:t>
            </w:r>
            <w:r>
              <w:t xml:space="preserve"> </w:t>
            </w:r>
            <w:r w:rsidR="00502096">
              <w:t>a</w:t>
            </w:r>
            <w:r>
              <w:t>nders is deze keuzetekst verplicht.</w:t>
            </w:r>
          </w:p>
          <w:p w14:paraId="5DE912A6" w14:textId="77777777" w:rsidR="00D85DE3" w:rsidRPr="00E54774" w:rsidRDefault="00D85DE3" w:rsidP="00042293">
            <w:pPr>
              <w:rPr>
                <w:rFonts w:cs="Arial"/>
                <w:bCs/>
                <w:szCs w:val="18"/>
              </w:rPr>
            </w:pPr>
          </w:p>
          <w:p w14:paraId="517D5E38" w14:textId="77777777" w:rsidR="00D85DE3" w:rsidRPr="00E54774" w:rsidRDefault="00D85DE3" w:rsidP="00042293">
            <w:pPr>
              <w:rPr>
                <w:rFonts w:cs="Arial"/>
                <w:bCs/>
                <w:szCs w:val="18"/>
              </w:rPr>
            </w:pPr>
            <w:r w:rsidRPr="00E54774">
              <w:rPr>
                <w:rFonts w:cs="Arial"/>
                <w:bCs/>
                <w:szCs w:val="18"/>
              </w:rPr>
              <w:t>Deze tekst wordt na alle Recht/Registergoed combinatie(s) opgenomen.</w:t>
            </w:r>
          </w:p>
          <w:p w14:paraId="5194641B" w14:textId="77777777" w:rsidR="00D85DE3" w:rsidRPr="00E54774" w:rsidRDefault="00D85DE3" w:rsidP="00042293">
            <w:pPr>
              <w:rPr>
                <w:rFonts w:cs="Arial"/>
                <w:bCs/>
                <w:szCs w:val="18"/>
              </w:rPr>
            </w:pPr>
          </w:p>
          <w:p w14:paraId="44D150E0" w14:textId="77777777" w:rsidR="007746FB" w:rsidRPr="00E54774" w:rsidRDefault="007746FB" w:rsidP="00042293">
            <w:pPr>
              <w:rPr>
                <w:rFonts w:cs="Arial"/>
                <w:bCs/>
                <w:szCs w:val="18"/>
              </w:rPr>
            </w:pPr>
            <w:r w:rsidRPr="00E54774">
              <w:rPr>
                <w:rFonts w:cs="Arial"/>
                <w:bCs/>
                <w:szCs w:val="18"/>
              </w:rPr>
              <w:t xml:space="preserve">Het is een gebruikerskeuze om de registergoederen waaraan een volgnummer is toegekend op te sommen. </w:t>
            </w:r>
            <w:r w:rsidR="003B2FE2" w:rsidRPr="00E54774">
              <w:rPr>
                <w:rFonts w:cs="Arial"/>
                <w:bCs/>
                <w:szCs w:val="18"/>
              </w:rPr>
              <w:t>De volgnummers zoals voor de registergoederen en eventueel voor gegroepeerde percelen zijn getoond, worden hier nogmaals getoond.</w:t>
            </w:r>
            <w:r w:rsidR="004C2ED2" w:rsidRPr="00E54774">
              <w:rPr>
                <w:rFonts w:cs="Arial"/>
                <w:bCs/>
                <w:szCs w:val="18"/>
              </w:rPr>
              <w:t xml:space="preserve"> </w:t>
            </w:r>
            <w:r w:rsidRPr="00E54774">
              <w:rPr>
                <w:rFonts w:cs="Arial"/>
                <w:bCs/>
                <w:szCs w:val="18"/>
              </w:rPr>
              <w:t>Wanneer hiervoor gekozen is dan worden de laatste twee registergoederen gescheiden door “</w:t>
            </w:r>
            <w:r w:rsidRPr="00E54774">
              <w:rPr>
                <w:rFonts w:cs="Arial"/>
                <w:bCs/>
                <w:color w:val="3366FF"/>
                <w:szCs w:val="18"/>
              </w:rPr>
              <w:t>en</w:t>
            </w:r>
            <w:r w:rsidRPr="00E54774">
              <w:rPr>
                <w:rFonts w:cs="Arial"/>
                <w:bCs/>
                <w:szCs w:val="18"/>
              </w:rPr>
              <w:t>”, de overige door een komma “</w:t>
            </w:r>
            <w:r w:rsidRPr="00E54774">
              <w:rPr>
                <w:rFonts w:cs="Arial"/>
                <w:bCs/>
                <w:color w:val="3366FF"/>
                <w:szCs w:val="18"/>
              </w:rPr>
              <w:t>,</w:t>
            </w:r>
            <w:r w:rsidRPr="00E54774">
              <w:rPr>
                <w:rFonts w:cs="Arial"/>
                <w:bCs/>
                <w:szCs w:val="18"/>
              </w:rPr>
              <w:t>”</w:t>
            </w:r>
          </w:p>
          <w:p w14:paraId="2D187EE3" w14:textId="77777777" w:rsidR="007746FB" w:rsidRPr="00E54774" w:rsidRDefault="007746FB" w:rsidP="00042293">
            <w:pPr>
              <w:rPr>
                <w:rFonts w:cs="Arial"/>
                <w:bCs/>
                <w:szCs w:val="18"/>
              </w:rPr>
            </w:pPr>
          </w:p>
          <w:p w14:paraId="1FC89851" w14:textId="77777777" w:rsidR="007746FB" w:rsidRPr="00DF13CC" w:rsidRDefault="00D85DE3" w:rsidP="00E54774">
            <w:pPr>
              <w:spacing w:before="72"/>
              <w:rPr>
                <w:sz w:val="16"/>
                <w:szCs w:val="16"/>
              </w:rPr>
            </w:pPr>
            <w:r w:rsidRPr="00F72EA2">
              <w:rPr>
                <w:sz w:val="16"/>
                <w:szCs w:val="16"/>
                <w:u w:val="single"/>
              </w:rPr>
              <w:t>Mapping:</w:t>
            </w:r>
          </w:p>
          <w:p w14:paraId="6D882AB3"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1BDAF59D" w14:textId="77777777" w:rsidR="00D85DE3" w:rsidRPr="00E54774" w:rsidRDefault="00D85DE3" w:rsidP="00E54774">
            <w:pPr>
              <w:spacing w:line="240" w:lineRule="auto"/>
              <w:rPr>
                <w:sz w:val="16"/>
                <w:szCs w:val="16"/>
              </w:rPr>
            </w:pPr>
            <w:r w:rsidRPr="00E54774">
              <w:rPr>
                <w:sz w:val="16"/>
                <w:szCs w:val="16"/>
              </w:rPr>
              <w:tab/>
              <w:t>./tagNaam(‘k_RegistergoedAanduidingTekst’)</w:t>
            </w:r>
          </w:p>
          <w:p w14:paraId="3A0D40C2" w14:textId="77777777"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p w14:paraId="297A1936" w14:textId="77777777" w:rsidR="007746FB" w:rsidRPr="00E54774" w:rsidRDefault="007746FB" w:rsidP="00E54774">
            <w:pPr>
              <w:spacing w:line="240" w:lineRule="auto"/>
              <w:rPr>
                <w:sz w:val="16"/>
                <w:szCs w:val="16"/>
              </w:rPr>
            </w:pPr>
          </w:p>
          <w:p w14:paraId="4C25F213" w14:textId="77777777" w:rsidR="007746FB" w:rsidRPr="00E54774" w:rsidRDefault="007746FB" w:rsidP="00E54774">
            <w:pPr>
              <w:spacing w:line="240" w:lineRule="auto"/>
              <w:rPr>
                <w:sz w:val="16"/>
                <w:szCs w:val="16"/>
              </w:rPr>
            </w:pPr>
            <w:r w:rsidRPr="00E54774">
              <w:rPr>
                <w:sz w:val="16"/>
                <w:szCs w:val="16"/>
              </w:rPr>
              <w:t>- onderstaande tekstkeuzen alleen gebruiken wanneer k_RegistergoedAanduidingTekst=true</w:t>
            </w:r>
          </w:p>
          <w:p w14:paraId="66C4AB5A" w14:textId="77777777" w:rsidR="007746FB" w:rsidRPr="00E54774" w:rsidRDefault="007746FB" w:rsidP="00E54774">
            <w:pPr>
              <w:spacing w:line="240" w:lineRule="auto"/>
              <w:rPr>
                <w:sz w:val="16"/>
                <w:szCs w:val="16"/>
              </w:rPr>
            </w:pPr>
            <w:r w:rsidRPr="00E54774">
              <w:rPr>
                <w:sz w:val="16"/>
                <w:szCs w:val="16"/>
              </w:rPr>
              <w:t>- registergoederen met volgnummer opsommen</w:t>
            </w:r>
          </w:p>
          <w:p w14:paraId="21EE7D7B"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55508CBB" w14:textId="77777777" w:rsidR="00D85DE3" w:rsidRPr="00E54774" w:rsidRDefault="00D85DE3" w:rsidP="00E54774">
            <w:pPr>
              <w:spacing w:line="240" w:lineRule="auto"/>
              <w:rPr>
                <w:sz w:val="16"/>
                <w:szCs w:val="16"/>
              </w:rPr>
            </w:pPr>
            <w:r w:rsidRPr="00E54774">
              <w:rPr>
                <w:sz w:val="16"/>
                <w:szCs w:val="16"/>
              </w:rPr>
              <w:tab/>
              <w:t>./tagNaam(‘k_RegistergoedVolgnummerOpsomming’)</w:t>
            </w:r>
          </w:p>
          <w:p w14:paraId="0E33D2DB" w14:textId="77777777"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p w14:paraId="752CC4C4" w14:textId="77777777" w:rsidR="007746FB" w:rsidRDefault="007746FB" w:rsidP="00042293"/>
          <w:p w14:paraId="51858FA9"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0BE514FF" w14:textId="77777777" w:rsidR="00D85DE3" w:rsidRPr="00E54774" w:rsidRDefault="00D85DE3" w:rsidP="00E54774">
            <w:pPr>
              <w:spacing w:line="240" w:lineRule="auto"/>
              <w:rPr>
                <w:sz w:val="16"/>
                <w:szCs w:val="16"/>
              </w:rPr>
            </w:pPr>
            <w:r w:rsidRPr="00E54774">
              <w:rPr>
                <w:sz w:val="16"/>
                <w:szCs w:val="16"/>
              </w:rPr>
              <w:tab/>
              <w:t>./tagNaam(‘k_RegistergoedAanduidingTekstfragment’)</w:t>
            </w:r>
          </w:p>
          <w:p w14:paraId="6E6342DD" w14:textId="77777777" w:rsidR="00D85DE3" w:rsidRPr="00E54774" w:rsidRDefault="00D85DE3" w:rsidP="00E54774">
            <w:pPr>
              <w:spacing w:line="240" w:lineRule="auto"/>
              <w:rPr>
                <w:sz w:val="16"/>
                <w:szCs w:val="16"/>
              </w:rPr>
            </w:pPr>
            <w:r w:rsidRPr="00E54774">
              <w:rPr>
                <w:sz w:val="16"/>
                <w:szCs w:val="16"/>
              </w:rPr>
              <w:tab/>
              <w:t>./tekst(‘</w:t>
            </w:r>
            <w:r w:rsidR="00C710E9" w:rsidRPr="00E54774">
              <w:rPr>
                <w:sz w:val="16"/>
                <w:szCs w:val="16"/>
              </w:rPr>
              <w:t>ook te noemen</w:t>
            </w:r>
            <w:r w:rsidRPr="00E54774">
              <w:rPr>
                <w:sz w:val="16"/>
                <w:szCs w:val="16"/>
              </w:rPr>
              <w:t>’</w:t>
            </w:r>
            <w:r w:rsidR="00C710E9" w:rsidRPr="00E54774">
              <w:rPr>
                <w:sz w:val="16"/>
                <w:szCs w:val="16"/>
              </w:rPr>
              <w:t xml:space="preserve">, ‘ook aangeduid met’, ‘te noemen’, ‘aangeduid met’, ‘tezamen ook te </w:t>
            </w:r>
            <w:r w:rsidR="00C710E9" w:rsidRPr="00E54774">
              <w:rPr>
                <w:sz w:val="16"/>
                <w:szCs w:val="16"/>
              </w:rPr>
              <w:tab/>
              <w:t>noemen’, ‘tezamen ook aangeduid met’, ‘tezamen te noemen’, ‘tezamen aangeduid met’</w:t>
            </w:r>
            <w:r w:rsidRPr="00E54774">
              <w:rPr>
                <w:sz w:val="16"/>
                <w:szCs w:val="16"/>
              </w:rPr>
              <w:t>)</w:t>
            </w:r>
          </w:p>
          <w:p w14:paraId="71091C62" w14:textId="77777777" w:rsidR="00D85DE3" w:rsidRPr="00E54774" w:rsidRDefault="00D85DE3" w:rsidP="00E54774">
            <w:pPr>
              <w:spacing w:line="240" w:lineRule="auto"/>
              <w:rPr>
                <w:sz w:val="16"/>
                <w:szCs w:val="16"/>
              </w:rPr>
            </w:pPr>
          </w:p>
          <w:p w14:paraId="0592BE70" w14:textId="77777777" w:rsidR="00502096" w:rsidRPr="00E54774" w:rsidRDefault="00502096" w:rsidP="00E54774">
            <w:pPr>
              <w:spacing w:line="240" w:lineRule="auto"/>
              <w:rPr>
                <w:sz w:val="16"/>
                <w:szCs w:val="16"/>
              </w:rPr>
            </w:pPr>
            <w:r w:rsidRPr="00E54774">
              <w:rPr>
                <w:sz w:val="16"/>
                <w:szCs w:val="16"/>
              </w:rPr>
              <w:lastRenderedPageBreak/>
              <w:t>-(gezamenlijke) aanduiding van een of meer regisergoederen</w:t>
            </w:r>
          </w:p>
          <w:p w14:paraId="69A07247"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4B4CF259" w14:textId="77777777" w:rsidR="00D85DE3" w:rsidRPr="00E54774" w:rsidRDefault="00D85DE3" w:rsidP="00E54774">
            <w:pPr>
              <w:spacing w:line="240" w:lineRule="auto"/>
              <w:rPr>
                <w:sz w:val="16"/>
                <w:szCs w:val="16"/>
              </w:rPr>
            </w:pPr>
            <w:r w:rsidRPr="00E54774">
              <w:rPr>
                <w:sz w:val="16"/>
                <w:szCs w:val="16"/>
              </w:rPr>
              <w:tab/>
              <w:t>./tagNaam(‘k_RegistergoedAanduiding’)</w:t>
            </w:r>
          </w:p>
          <w:p w14:paraId="61FA1107" w14:textId="77777777" w:rsidR="00D85DE3" w:rsidRPr="00E54774" w:rsidRDefault="00D85DE3" w:rsidP="00E54774">
            <w:pPr>
              <w:spacing w:line="240" w:lineRule="auto"/>
              <w:rPr>
                <w:sz w:val="16"/>
                <w:szCs w:val="16"/>
              </w:rPr>
            </w:pPr>
            <w:r w:rsidRPr="00E54774">
              <w:rPr>
                <w:sz w:val="16"/>
                <w:szCs w:val="16"/>
              </w:rPr>
              <w:tab/>
              <w:t>./tekst(‘het Registergoed’ of ‘de Registergoederen’ of ‘het Verkochte’)</w:t>
            </w:r>
          </w:p>
          <w:p w14:paraId="516C2B6F" w14:textId="77777777" w:rsidR="003B2FE2" w:rsidRPr="00E54774" w:rsidRDefault="003B2FE2" w:rsidP="00E54774">
            <w:pPr>
              <w:spacing w:line="240" w:lineRule="auto"/>
              <w:rPr>
                <w:sz w:val="16"/>
                <w:szCs w:val="16"/>
              </w:rPr>
            </w:pPr>
          </w:p>
          <w:p w14:paraId="3DCB1EC3" w14:textId="77777777" w:rsidR="003B2FE2" w:rsidRPr="00E54774" w:rsidRDefault="003B2FE2" w:rsidP="00E54774">
            <w:pPr>
              <w:spacing w:line="240" w:lineRule="auto"/>
              <w:rPr>
                <w:szCs w:val="18"/>
                <w:u w:val="single"/>
              </w:rPr>
            </w:pPr>
            <w:r w:rsidRPr="00E54774">
              <w:rPr>
                <w:szCs w:val="18"/>
                <w:u w:val="single"/>
              </w:rPr>
              <w:t>mapping aanduiding registergoed voor gegroepeerde percelen:</w:t>
            </w:r>
          </w:p>
          <w:p w14:paraId="3467E5B9" w14:textId="77777777" w:rsidR="003B2FE2" w:rsidRPr="00E54774" w:rsidRDefault="003B2FE2" w:rsidP="00E54774">
            <w:pPr>
              <w:spacing w:line="240" w:lineRule="auto"/>
              <w:rPr>
                <w:sz w:val="16"/>
                <w:szCs w:val="16"/>
              </w:rPr>
            </w:pPr>
            <w:r w:rsidRPr="00E54774">
              <w:rPr>
                <w:sz w:val="16"/>
                <w:szCs w:val="16"/>
              </w:rPr>
              <w:t>-zie mapping aanduiding registergoed voor gegroepeerde percelen</w:t>
            </w:r>
          </w:p>
        </w:tc>
      </w:tr>
    </w:tbl>
    <w:p w14:paraId="324A9D28" w14:textId="77777777" w:rsidR="00D85DE3" w:rsidRDefault="00D85DE3" w:rsidP="00D85DE3">
      <w:pPr>
        <w:pStyle w:val="Kop3"/>
        <w:numPr>
          <w:ilvl w:val="2"/>
          <w:numId w:val="1"/>
        </w:numPr>
      </w:pPr>
      <w:bookmarkStart w:id="114" w:name="_Toc358624442"/>
      <w:bookmarkStart w:id="115" w:name="_Toc93406549"/>
      <w:bookmarkStart w:id="116" w:name="_Toc94600318"/>
      <w:r>
        <w:lastRenderedPageBreak/>
        <w:t>Variant 2: Twee leveringen (AB-BC)</w:t>
      </w:r>
      <w:bookmarkEnd w:id="114"/>
      <w:bookmarkEnd w:id="115"/>
      <w:bookmarkEnd w:id="116"/>
    </w:p>
    <w:p w14:paraId="737BC3B2" w14:textId="77777777" w:rsidR="00D85DE3" w:rsidRDefault="00D85DE3" w:rsidP="00D85DE3">
      <w:r w:rsidRPr="00F86BA1">
        <w:t>Betreft een verkoop door eerste koper B aan tweede koper C met levering van A aan B en levering van B aan C.</w:t>
      </w:r>
    </w:p>
    <w:p w14:paraId="6E0F7E65" w14:textId="77777777" w:rsidR="003732BA" w:rsidRDefault="003732BA" w:rsidP="00D85DE3"/>
    <w:p w14:paraId="6370D6E9" w14:textId="77777777" w:rsidR="00D85DE3" w:rsidRDefault="00D85DE3" w:rsidP="00D85DE3">
      <w:r>
        <w:t xml:space="preserve">In de onderstaande </w:t>
      </w:r>
      <w:r w:rsidR="00E14A9C">
        <w:t>toelichting</w:t>
      </w:r>
      <w:r>
        <w:t xml:space="preserve"> worden deze partijen als volgt aangeduid:</w:t>
      </w:r>
    </w:p>
    <w:p w14:paraId="7AF189F9" w14:textId="0F931F71" w:rsidR="00D85DE3" w:rsidRDefault="00D85DE3" w:rsidP="00D85DE3">
      <w:pPr>
        <w:rPr>
          <w:color w:val="800080"/>
        </w:rPr>
      </w:pPr>
      <w:r>
        <w:t xml:space="preserve">A - </w:t>
      </w:r>
      <w:r>
        <w:rPr>
          <w:color w:val="800080"/>
        </w:rPr>
        <w:t>V</w:t>
      </w:r>
      <w:r w:rsidRPr="00853CDC">
        <w:rPr>
          <w:color w:val="800080"/>
        </w:rPr>
        <w:t>ervreemder</w:t>
      </w:r>
    </w:p>
    <w:p w14:paraId="1F4713CA" w14:textId="1A29DBB7" w:rsidR="00D85DE3" w:rsidRDefault="00D85DE3" w:rsidP="00D85DE3">
      <w:pPr>
        <w:rPr>
          <w:color w:val="800080"/>
        </w:rPr>
      </w:pPr>
      <w:r w:rsidRPr="00F23A5D">
        <w:t>B -</w:t>
      </w:r>
      <w:r>
        <w:rPr>
          <w:color w:val="800080"/>
        </w:rPr>
        <w:t xml:space="preserve"> P</w:t>
      </w:r>
      <w:r w:rsidRPr="00853CDC">
        <w:rPr>
          <w:color w:val="800080"/>
        </w:rPr>
        <w:t xml:space="preserve">artij </w:t>
      </w:r>
      <w:r w:rsidR="00672BC2">
        <w:rPr>
          <w:color w:val="800080"/>
        </w:rPr>
        <w:t>X</w:t>
      </w:r>
    </w:p>
    <w:p w14:paraId="04CEE974" w14:textId="668824AC" w:rsidR="00D85DE3" w:rsidRPr="00F86BA1" w:rsidRDefault="00D85DE3" w:rsidP="00D85DE3">
      <w:r w:rsidRPr="00F23A5D">
        <w:t>C -</w:t>
      </w:r>
      <w:r>
        <w:rPr>
          <w:color w:val="800080"/>
        </w:rPr>
        <w:t xml:space="preserve"> Verkrijger</w:t>
      </w:r>
    </w:p>
    <w:p w14:paraId="059794DB" w14:textId="77777777"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14:paraId="6195B880" w14:textId="77777777" w:rsidTr="00E54774">
        <w:tc>
          <w:tcPr>
            <w:tcW w:w="6771" w:type="dxa"/>
            <w:shd w:val="clear" w:color="auto" w:fill="auto"/>
          </w:tcPr>
          <w:p w14:paraId="2336448A"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73F037B3" w14:textId="77777777" w:rsidR="00D85DE3" w:rsidRPr="00E54774" w:rsidRDefault="00D85DE3" w:rsidP="00E54774">
            <w:pPr>
              <w:spacing w:before="72"/>
              <w:rPr>
                <w:lang w:val="en-US"/>
              </w:rPr>
            </w:pPr>
            <w:r w:rsidRPr="00E54774">
              <w:rPr>
                <w:lang w:val="en-US"/>
              </w:rPr>
              <w:t>Vaste tekst.</w:t>
            </w:r>
          </w:p>
        </w:tc>
      </w:tr>
      <w:tr w:rsidR="00D85DE3" w:rsidRPr="00F86BA1" w14:paraId="7E34BCC9" w14:textId="77777777" w:rsidTr="00E54774">
        <w:tc>
          <w:tcPr>
            <w:tcW w:w="6771" w:type="dxa"/>
            <w:shd w:val="clear" w:color="auto" w:fill="auto"/>
          </w:tcPr>
          <w:p w14:paraId="47D3E4AF" w14:textId="58721404" w:rsidR="00D85DE3" w:rsidRPr="00F86BA1" w:rsidRDefault="00D85DE3" w:rsidP="00E54774">
            <w:pPr>
              <w:numPr>
                <w:ilvl w:val="0"/>
                <w:numId w:val="12"/>
              </w:numPr>
              <w:tabs>
                <w:tab w:val="left" w:pos="425"/>
                <w:tab w:val="left" w:pos="850"/>
              </w:tabs>
            </w:pPr>
            <w:r w:rsidRPr="00E54774">
              <w:rPr>
                <w:color w:val="FF0000"/>
              </w:rPr>
              <w:t xml:space="preserve">Door </w:t>
            </w:r>
            <w:r w:rsidR="009C257A" w:rsidRPr="00F72EA2">
              <w:t>§vervreemder§</w:t>
            </w:r>
            <w:r w:rsidR="009C257A" w:rsidRPr="00F72EA2">
              <w:rPr>
                <w:bCs/>
              </w:rPr>
              <w:t xml:space="preserve"> </w:t>
            </w:r>
            <w:r w:rsidRPr="00E54774">
              <w:rPr>
                <w:color w:val="FF0000"/>
              </w:rPr>
              <w:t>is met</w:t>
            </w:r>
            <w:r>
              <w:t xml:space="preserve"> </w:t>
            </w:r>
            <w:r w:rsidR="009C257A" w:rsidRPr="009C257A">
              <w:t>§partij X§</w:t>
            </w:r>
            <w:r w:rsidR="009C257A">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color w:val="FF0000"/>
              </w:rPr>
              <w:t xml:space="preserve">koopovereenkomst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rFonts w:cs="Arial"/>
                <w:bCs/>
                <w:color w:val="FF0000"/>
                <w:szCs w:val="18"/>
              </w:rPr>
              <w:t xml:space="preserve">, </w:t>
            </w:r>
          </w:p>
        </w:tc>
        <w:tc>
          <w:tcPr>
            <w:tcW w:w="7371" w:type="dxa"/>
            <w:shd w:val="clear" w:color="auto" w:fill="auto"/>
          </w:tcPr>
          <w:p w14:paraId="26F8F3C7" w14:textId="77777777" w:rsidR="00D85DE3" w:rsidRDefault="00D85DE3" w:rsidP="00E54774">
            <w:pPr>
              <w:spacing w:before="72"/>
            </w:pPr>
            <w:r>
              <w:t xml:space="preserve">Hier worden de (gerelateerde-)partijen genoemd die samen de eerste koop hebben gesloten. Hierbij moet een keuze gemaakt worden uit de (gerelateerde-)partijen,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(gerelateerde-)partijen wordt de partijaanduiding vermeld:</w:t>
            </w:r>
          </w:p>
          <w:p w14:paraId="37ACE9D7" w14:textId="0587BCBB" w:rsidR="00D85DE3" w:rsidRDefault="00D85DE3" w:rsidP="00E54774">
            <w:pPr>
              <w:numPr>
                <w:ilvl w:val="0"/>
                <w:numId w:val="13"/>
              </w:numPr>
              <w:spacing w:before="72"/>
            </w:pPr>
            <w:r>
              <w:t xml:space="preserve">De (gerelateerde-)partij aangeduid met </w:t>
            </w:r>
            <w:r w:rsidR="009C257A">
              <w:t>‘</w:t>
            </w:r>
            <w:r w:rsidRPr="00F72EA2">
              <w:rPr>
                <w:i/>
                <w:iCs/>
              </w:rPr>
              <w:t>vervreemde</w:t>
            </w:r>
            <w:r w:rsidR="009C257A" w:rsidRPr="00F72EA2">
              <w:rPr>
                <w:i/>
                <w:iCs/>
              </w:rPr>
              <w:t>r’</w:t>
            </w:r>
            <w:r w:rsidRPr="00F72EA2">
              <w:rPr>
                <w:bCs/>
              </w:rPr>
              <w:t xml:space="preserve"> </w:t>
            </w:r>
            <w:r>
              <w:t>wordt vastgelegd als de vervreemder van de eerste koop.</w:t>
            </w:r>
          </w:p>
          <w:p w14:paraId="7F93C10E" w14:textId="55EA5CBF" w:rsidR="00D85DE3" w:rsidRDefault="00D85DE3" w:rsidP="00E54774">
            <w:pPr>
              <w:numPr>
                <w:ilvl w:val="0"/>
                <w:numId w:val="13"/>
              </w:numPr>
              <w:spacing w:before="72"/>
            </w:pPr>
            <w:r>
              <w:t xml:space="preserve">De (gerelateerde-)partij aangeduid met </w:t>
            </w:r>
            <w:r w:rsidR="009C257A" w:rsidRPr="00F72EA2">
              <w:rPr>
                <w:i/>
                <w:iCs/>
              </w:rPr>
              <w:t>‘partij X’</w:t>
            </w:r>
            <w:r w:rsidR="009C257A">
              <w:rPr>
                <w:color w:val="008000"/>
              </w:rPr>
              <w:t xml:space="preserve"> </w:t>
            </w:r>
            <w:r>
              <w:t>wordt vastgelegd als de verkrijger van de eerste koop.</w:t>
            </w:r>
          </w:p>
          <w:p w14:paraId="225DCAAD" w14:textId="77777777" w:rsidR="009C257A" w:rsidRDefault="009C257A" w:rsidP="00F72EA2">
            <w:pPr>
              <w:spacing w:before="72"/>
              <w:ind w:left="360"/>
            </w:pPr>
          </w:p>
          <w:p w14:paraId="2AE004FA" w14:textId="77777777" w:rsidR="00D85DE3" w:rsidRPr="00E54774" w:rsidRDefault="00D85DE3" w:rsidP="00042293">
            <w:pPr>
              <w:rPr>
                <w:lang w:val="nl"/>
              </w:rPr>
            </w:pPr>
            <w:r w:rsidRPr="00E54774">
              <w:rPr>
                <w:lang w:val="nl"/>
              </w:rPr>
              <w:lastRenderedPageBreak/>
              <w:t>De tekst voor het laatste deel van de eerste zin wordt afgeleid van het aantal registergoederen:</w:t>
            </w:r>
          </w:p>
          <w:p w14:paraId="6F2BA39D" w14:textId="77777777" w:rsidR="00D85DE3" w:rsidRPr="00E54774" w:rsidRDefault="00D85DE3" w:rsidP="00E54774">
            <w:pPr>
              <w:numPr>
                <w:ilvl w:val="0"/>
                <w:numId w:val="10"/>
              </w:numPr>
              <w:rPr>
                <w:u w:val="single"/>
              </w:rPr>
            </w:pPr>
            <w:r>
              <w:t>bij één registergoed: "het hierna te vermelden registergoed"</w:t>
            </w:r>
          </w:p>
          <w:p w14:paraId="7830B219" w14:textId="77777777" w:rsidR="00D85DE3" w:rsidRPr="00E54774" w:rsidRDefault="00D85DE3" w:rsidP="00E54774">
            <w:pPr>
              <w:numPr>
                <w:ilvl w:val="0"/>
                <w:numId w:val="10"/>
              </w:numPr>
              <w:rPr>
                <w:u w:val="single"/>
              </w:rPr>
            </w:pPr>
            <w:r>
              <w:t>bij meerdere registergoederen: "de hierna te vermelden registergoederen"</w:t>
            </w:r>
          </w:p>
          <w:p w14:paraId="7F2D50DB" w14:textId="77777777" w:rsidR="00D85DE3" w:rsidRPr="00E54774" w:rsidRDefault="00D85DE3" w:rsidP="00042293">
            <w:pPr>
              <w:rPr>
                <w:u w:val="single"/>
              </w:rPr>
            </w:pPr>
          </w:p>
          <w:p w14:paraId="0883D16E" w14:textId="77777777" w:rsidR="00D85DE3" w:rsidRPr="00F72EA2" w:rsidRDefault="00D85DE3" w:rsidP="00042293">
            <w:pPr>
              <w:rPr>
                <w:sz w:val="16"/>
                <w:szCs w:val="16"/>
                <w:u w:val="single"/>
              </w:rPr>
            </w:pPr>
            <w:r w:rsidRPr="00F72EA2">
              <w:rPr>
                <w:sz w:val="16"/>
                <w:szCs w:val="16"/>
                <w:u w:val="single"/>
              </w:rPr>
              <w:t>Mapping:</w:t>
            </w:r>
          </w:p>
          <w:p w14:paraId="440623C8" w14:textId="77777777" w:rsidR="00D85DE3" w:rsidRPr="00E54774" w:rsidRDefault="00D85DE3" w:rsidP="00E54774">
            <w:pPr>
              <w:spacing w:line="240" w:lineRule="auto"/>
              <w:rPr>
                <w:sz w:val="16"/>
                <w:szCs w:val="16"/>
              </w:rPr>
            </w:pPr>
            <w:r w:rsidRPr="00E54774">
              <w:rPr>
                <w:sz w:val="16"/>
                <w:szCs w:val="16"/>
              </w:rPr>
              <w:t xml:space="preserve">-partij </w:t>
            </w:r>
          </w:p>
          <w:p w14:paraId="3A9779B0" w14:textId="77777777" w:rsidR="00D85DE3" w:rsidRPr="00E54774" w:rsidRDefault="00D85DE3" w:rsidP="00E54774">
            <w:pPr>
              <w:spacing w:line="240" w:lineRule="auto"/>
              <w:rPr>
                <w:sz w:val="16"/>
                <w:szCs w:val="16"/>
              </w:rPr>
            </w:pPr>
            <w:r w:rsidRPr="00E54774">
              <w:rPr>
                <w:sz w:val="16"/>
                <w:szCs w:val="16"/>
              </w:rPr>
              <w:t>//IMKAD_AangebodenStuk/StukdeelKoop/</w:t>
            </w:r>
          </w:p>
          <w:p w14:paraId="60241A18" w14:textId="77777777" w:rsidR="00D85DE3" w:rsidRPr="00E54774" w:rsidRDefault="00D85DE3" w:rsidP="00E54774">
            <w:pPr>
              <w:spacing w:line="240" w:lineRule="auto"/>
              <w:rPr>
                <w:rFonts w:cs="Arial"/>
                <w:sz w:val="16"/>
                <w:szCs w:val="16"/>
              </w:rPr>
            </w:pPr>
            <w:r w:rsidRPr="00E54774">
              <w:rPr>
                <w:rFonts w:cs="Arial"/>
                <w:sz w:val="16"/>
                <w:szCs w:val="16"/>
              </w:rPr>
              <w:tab/>
              <w:t>./tia_Volgnummer(‘1’)</w:t>
            </w:r>
          </w:p>
          <w:p w14:paraId="6409FDA8"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w:t>
            </w:r>
            <w:r w:rsidR="00BB511E" w:rsidRPr="00E54774">
              <w:rPr>
                <w:rFonts w:cs="Arial"/>
                <w:sz w:val="16"/>
                <w:szCs w:val="16"/>
              </w:rPr>
              <w:t>]</w:t>
            </w:r>
          </w:p>
          <w:p w14:paraId="6E55084B"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BB511E" w:rsidRPr="00E54774">
              <w:rPr>
                <w:rFonts w:cs="Arial"/>
                <w:sz w:val="16"/>
                <w:szCs w:val="16"/>
              </w:rPr>
              <w:t>[</w:t>
            </w:r>
            <w:r w:rsidRPr="00E54774">
              <w:rPr>
                <w:rFonts w:cs="Arial"/>
                <w:sz w:val="16"/>
                <w:szCs w:val="16"/>
              </w:rPr>
              <w:t>xlink:href="id van de als verkrijger geselecteerde Partij’’</w:t>
            </w:r>
            <w:r w:rsidR="00BB511E" w:rsidRPr="00E54774">
              <w:rPr>
                <w:rFonts w:cs="Arial"/>
                <w:sz w:val="16"/>
                <w:szCs w:val="16"/>
              </w:rPr>
              <w:t>]</w:t>
            </w:r>
          </w:p>
          <w:p w14:paraId="4F2C2586"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6BA85E51"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3537450F"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24611F33" w14:textId="77777777" w:rsidR="00D85DE3" w:rsidRPr="00E54774" w:rsidRDefault="00D85DE3" w:rsidP="00E54774">
            <w:pPr>
              <w:spacing w:line="240" w:lineRule="auto"/>
              <w:rPr>
                <w:sz w:val="16"/>
                <w:szCs w:val="16"/>
              </w:rPr>
            </w:pPr>
          </w:p>
          <w:p w14:paraId="3CF6BDB2" w14:textId="77777777" w:rsidR="00D85DE3" w:rsidRPr="00E54774" w:rsidRDefault="00D85DE3" w:rsidP="00E54774">
            <w:pPr>
              <w:spacing w:line="240" w:lineRule="auto"/>
              <w:rPr>
                <w:sz w:val="16"/>
                <w:szCs w:val="16"/>
              </w:rPr>
            </w:pPr>
            <w:r w:rsidRPr="00E54774">
              <w:rPr>
                <w:sz w:val="16"/>
                <w:szCs w:val="16"/>
              </w:rPr>
              <w:t>-gerelateerde partijen</w:t>
            </w:r>
          </w:p>
          <w:p w14:paraId="60D82B28" w14:textId="77777777" w:rsidR="00D85DE3" w:rsidRPr="00E54774" w:rsidRDefault="00D85DE3" w:rsidP="00E54774">
            <w:pPr>
              <w:spacing w:line="240" w:lineRule="auto"/>
              <w:rPr>
                <w:sz w:val="16"/>
                <w:szCs w:val="16"/>
              </w:rPr>
            </w:pPr>
            <w:r w:rsidRPr="00E54774">
              <w:rPr>
                <w:sz w:val="16"/>
                <w:szCs w:val="16"/>
              </w:rPr>
              <w:t>//IMKAD_AangebodenStuk/StukdeelKoop/</w:t>
            </w:r>
          </w:p>
          <w:p w14:paraId="5FFC8109"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74EF187F"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Partij/Parij"</w:t>
            </w:r>
            <w:r w:rsidR="00BB511E" w:rsidRPr="00E54774">
              <w:rPr>
                <w:rFonts w:cs="Arial"/>
                <w:sz w:val="16"/>
                <w:szCs w:val="16"/>
              </w:rPr>
              <w:t>]</w:t>
            </w:r>
          </w:p>
          <w:p w14:paraId="138BC55D"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BB511E" w:rsidRPr="00E54774">
              <w:rPr>
                <w:rFonts w:cs="Arial"/>
                <w:sz w:val="16"/>
                <w:szCs w:val="16"/>
              </w:rPr>
              <w:t>[</w:t>
            </w:r>
            <w:r w:rsidRPr="00E54774">
              <w:rPr>
                <w:rFonts w:cs="Arial"/>
                <w:sz w:val="16"/>
                <w:szCs w:val="16"/>
              </w:rPr>
              <w:t>xlink:href="id van de als verkrijger geselecteerde Partij/Partij’’</w:t>
            </w:r>
            <w:r w:rsidR="00BB511E" w:rsidRPr="00E54774">
              <w:rPr>
                <w:rFonts w:cs="Arial"/>
                <w:sz w:val="16"/>
                <w:szCs w:val="16"/>
              </w:rPr>
              <w:t>]</w:t>
            </w:r>
          </w:p>
          <w:p w14:paraId="741F32C2"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6BEB4299"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3B66C6D1"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70E614AB" w14:textId="77777777" w:rsidR="00D85DE3" w:rsidRPr="00E54774" w:rsidRDefault="00D85DE3" w:rsidP="00E54774">
            <w:pPr>
              <w:spacing w:line="240" w:lineRule="auto"/>
              <w:rPr>
                <w:sz w:val="16"/>
                <w:szCs w:val="16"/>
              </w:rPr>
            </w:pPr>
          </w:p>
          <w:p w14:paraId="45B3CEAB" w14:textId="77777777" w:rsidR="00D85DE3" w:rsidRPr="00E54774" w:rsidRDefault="00D85DE3" w:rsidP="00E54774">
            <w:pPr>
              <w:spacing w:line="240" w:lineRule="auto"/>
              <w:rPr>
                <w:rFonts w:cs="Arial"/>
                <w:sz w:val="16"/>
                <w:szCs w:val="16"/>
                <w:u w:val="single"/>
              </w:rPr>
            </w:pPr>
            <w:r w:rsidRPr="00E54774">
              <w:rPr>
                <w:rFonts w:cs="Arial"/>
                <w:sz w:val="16"/>
                <w:szCs w:val="16"/>
              </w:rPr>
              <w:t>-herhalende KOOP:</w:t>
            </w:r>
          </w:p>
          <w:p w14:paraId="1E0C5B5A"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BB511E" w:rsidRPr="00E54774">
              <w:rPr>
                <w:rFonts w:cs="Arial"/>
                <w:sz w:val="16"/>
                <w:szCs w:val="16"/>
              </w:rPr>
              <w:t>//</w:t>
            </w:r>
            <w:r w:rsidRPr="00E54774">
              <w:rPr>
                <w:rFonts w:cs="Arial"/>
                <w:sz w:val="16"/>
                <w:szCs w:val="16"/>
              </w:rPr>
              <w:t>StukdeelKoop</w:t>
            </w:r>
            <w:r w:rsidR="00BB511E"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BB511E"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4321AE9E" w14:textId="77777777" w:rsidR="00D85DE3" w:rsidRPr="00E54774" w:rsidRDefault="00D85DE3" w:rsidP="00F72EA2">
            <w:pPr>
              <w:spacing w:line="240" w:lineRule="auto"/>
              <w:rPr>
                <w:sz w:val="16"/>
                <w:szCs w:val="16"/>
              </w:rPr>
            </w:pPr>
          </w:p>
        </w:tc>
      </w:tr>
      <w:tr w:rsidR="00D85DE3" w:rsidRPr="00F86BA1" w14:paraId="03F59715" w14:textId="77777777" w:rsidTr="00E54774">
        <w:tc>
          <w:tcPr>
            <w:tcW w:w="6771" w:type="dxa"/>
            <w:shd w:val="clear" w:color="auto" w:fill="auto"/>
          </w:tcPr>
          <w:p w14:paraId="483B5F9C" w14:textId="4C187462" w:rsidR="00D85DE3" w:rsidRPr="00E54774" w:rsidRDefault="00D85DE3" w:rsidP="00CF4537">
            <w:pPr>
              <w:ind w:left="310"/>
              <w:rPr>
                <w:color w:val="FF0000"/>
              </w:rPr>
            </w:pPr>
            <w:r w:rsidRPr="00E54774">
              <w:rPr>
                <w:rFonts w:cs="Arial"/>
                <w:bCs/>
                <w:color w:val="FF0000"/>
                <w:szCs w:val="18"/>
              </w:rPr>
              <w:lastRenderedPageBreak/>
              <w:t>hierna te noemen</w:t>
            </w:r>
            <w:r w:rsidR="00DE7817">
              <w:rPr>
                <w:rFonts w:cs="Arial"/>
                <w:bCs/>
                <w:color w:val="FF0000"/>
                <w:szCs w:val="18"/>
              </w:rPr>
              <w:t xml:space="preserve">: </w:t>
            </w:r>
            <w:r w:rsidR="00056564" w:rsidRPr="004365BD">
              <w:rPr>
                <w:bCs/>
                <w:color w:val="FF0000"/>
              </w:rPr>
              <w:t>“</w:t>
            </w:r>
            <w:r w:rsidR="00056564" w:rsidRPr="006D77B4">
              <w:rPr>
                <w:rFonts w:cs="Arial"/>
                <w:bCs/>
                <w:color w:val="800080"/>
                <w:szCs w:val="18"/>
                <w:u w:val="single"/>
              </w:rPr>
              <w:t>de/het</w:t>
            </w:r>
            <w:r w:rsidR="00056564" w:rsidRPr="00056564">
              <w:rPr>
                <w:bCs/>
                <w:color w:val="008000"/>
                <w:u w:val="single"/>
              </w:rPr>
              <w:t xml:space="preserve"> </w:t>
            </w:r>
            <w:r w:rsidR="00056564" w:rsidRPr="00056564">
              <w:rPr>
                <w:bCs/>
                <w:u w:val="single"/>
              </w:rPr>
              <w:t>§</w:t>
            </w:r>
            <w:r w:rsidR="00056564" w:rsidRPr="004365BD">
              <w:rPr>
                <w:bCs/>
                <w:u w:val="single"/>
              </w:rPr>
              <w:t>Koopovereenkoms</w:t>
            </w:r>
            <w:r w:rsidR="006D77B4">
              <w:rPr>
                <w:bCs/>
                <w:u w:val="single"/>
              </w:rPr>
              <w:t>t</w:t>
            </w:r>
            <w:r w:rsidR="00056564" w:rsidRPr="00056564">
              <w:rPr>
                <w:bCs/>
                <w:u w:val="single"/>
              </w:rPr>
              <w:t>§</w:t>
            </w:r>
            <w:r w:rsidR="00056564" w:rsidRPr="00056564">
              <w:rPr>
                <w:bCs/>
                <w:color w:val="008000"/>
                <w:u w:val="single"/>
              </w:rPr>
              <w:t xml:space="preserve"> </w:t>
            </w:r>
            <w:r w:rsidR="00056564" w:rsidRPr="00056564">
              <w:rPr>
                <w:rFonts w:cs="Arial"/>
                <w:bCs/>
                <w:color w:val="800080"/>
                <w:szCs w:val="18"/>
                <w:u w:val="single"/>
              </w:rPr>
              <w:t>[volgnummer]</w:t>
            </w:r>
            <w:r w:rsidR="00056564" w:rsidRPr="004365BD">
              <w:rPr>
                <w:bCs/>
                <w:color w:val="FF0000"/>
                <w:szCs w:val="18"/>
              </w:rPr>
              <w:t>”</w:t>
            </w:r>
            <w:r w:rsidR="00056564" w:rsidRPr="00E54774">
              <w:rPr>
                <w:bCs/>
                <w:color w:val="FF0000"/>
                <w:szCs w:val="18"/>
              </w:rPr>
              <w:t>.</w:t>
            </w:r>
            <w:bookmarkStart w:id="117" w:name="_Hlk94253811"/>
            <w:r w:rsidR="00056564" w:rsidRPr="00F72EA2">
              <w:rPr>
                <w:bCs/>
                <w:color w:val="339966"/>
                <w:u w:val="single"/>
              </w:rPr>
              <w:t xml:space="preserve">Deze/Dit </w:t>
            </w:r>
            <w:r w:rsidR="00056564" w:rsidRPr="00F72EA2">
              <w:rPr>
                <w:bCs/>
              </w:rPr>
              <w:t>§Koopovereenkoms</w:t>
            </w:r>
            <w:r w:rsidR="006D77B4">
              <w:rPr>
                <w:bCs/>
              </w:rPr>
              <w:t>t</w:t>
            </w:r>
            <w:r w:rsidR="00056564" w:rsidRPr="00F72EA2">
              <w:rPr>
                <w:bCs/>
              </w:rPr>
              <w:t>§</w:t>
            </w:r>
            <w:r w:rsidR="00056564" w:rsidRPr="00F72EA2">
              <w:rPr>
                <w:bCs/>
                <w:color w:val="008000"/>
              </w:rPr>
              <w:t xml:space="preserve"> </w:t>
            </w:r>
            <w:r w:rsidR="00056564" w:rsidRPr="00F72EA2">
              <w:rPr>
                <w:rFonts w:cs="Arial"/>
                <w:bCs/>
                <w:color w:val="800080"/>
                <w:szCs w:val="18"/>
              </w:rPr>
              <w:t>[volgnummer</w:t>
            </w:r>
            <w:r w:rsidR="00056564" w:rsidRPr="00056564">
              <w:rPr>
                <w:rFonts w:cs="Arial"/>
                <w:bCs/>
                <w:color w:val="800080"/>
                <w:szCs w:val="18"/>
                <w:u w:val="single"/>
              </w:rPr>
              <w:t>]</w:t>
            </w:r>
            <w:bookmarkEnd w:id="117"/>
            <w:r w:rsidR="00056564" w:rsidRPr="00E54774">
              <w:rPr>
                <w:bCs/>
                <w:color w:val="FF0000"/>
                <w:szCs w:val="18"/>
              </w:rPr>
              <w:t>.</w:t>
            </w:r>
            <w:r w:rsidRPr="00E54774">
              <w:rPr>
                <w:rFonts w:cs="Arial"/>
                <w:color w:val="00CCFF"/>
                <w:szCs w:val="18"/>
              </w:rPr>
              <w:t xml:space="preserve"> </w:t>
            </w:r>
            <w:r w:rsidRPr="00E54774">
              <w:rPr>
                <w:rFonts w:cs="Arial"/>
                <w:color w:val="800080"/>
                <w:szCs w:val="18"/>
              </w:rPr>
              <w:t>is als bijlage aan deze akte gehecht.</w:t>
            </w:r>
          </w:p>
        </w:tc>
        <w:tc>
          <w:tcPr>
            <w:tcW w:w="7371" w:type="dxa"/>
            <w:shd w:val="clear" w:color="auto" w:fill="auto"/>
          </w:tcPr>
          <w:p w14:paraId="54D36B55" w14:textId="5FBD3B68" w:rsidR="006950A1" w:rsidRDefault="006950A1" w:rsidP="00F1171F">
            <w:bookmarkStart w:id="118" w:name="_Hlk94185618"/>
            <w:r w:rsidRPr="006950A1">
              <w:t xml:space="preserve">De aanduiding van de koop is een vrij veld. Het gebruik van een lidwoord is een </w:t>
            </w:r>
            <w:r w:rsidR="006A5DC5">
              <w:t>gebruikers</w:t>
            </w:r>
            <w:r w:rsidRPr="006950A1">
              <w:t xml:space="preserve"> keuze Het</w:t>
            </w:r>
            <w:r w:rsidR="004F4C7D">
              <w:t xml:space="preserve">opnemen van een </w:t>
            </w:r>
            <w:r w:rsidRPr="006950A1">
              <w:t xml:space="preserve"> </w:t>
            </w:r>
            <w:r w:rsidR="004F4C7D">
              <w:t>[volgnummer]</w:t>
            </w:r>
            <w:r w:rsidRPr="006950A1">
              <w:t xml:space="preserve"> is.een optionele keuze.</w:t>
            </w:r>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p>
          <w:p w14:paraId="76999A6B" w14:textId="77777777" w:rsidR="006950A1" w:rsidRDefault="006950A1" w:rsidP="006950A1">
            <w:pPr>
              <w:numPr>
                <w:ilvl w:val="0"/>
                <w:numId w:val="10"/>
              </w:numPr>
              <w:spacing w:before="72"/>
            </w:pPr>
            <w:r>
              <w:lastRenderedPageBreak/>
              <w:t xml:space="preserve">tekstkeuze met [volgnummer]: [volgnummer] weergeven en aanduiding wordt niet voorafgegaan door een lidwoord of aanwijzend voornaamwoord, voorbeeld: ‘Koopakte </w:t>
            </w:r>
            <w:smartTag w:uri="urn:schemas-microsoft-com:office:smarttags" w:element="metricconverter">
              <w:smartTagPr>
                <w:attr w:name="ProductID" w:val="1’"/>
              </w:smartTagPr>
              <w:r>
                <w:t>1’</w:t>
              </w:r>
            </w:smartTag>
            <w:r>
              <w:t xml:space="preserve">, </w:t>
            </w:r>
          </w:p>
          <w:p w14:paraId="7DC5F0F4" w14:textId="02B1AED6" w:rsidR="006950A1" w:rsidRPr="00E61A2F" w:rsidRDefault="006950A1" w:rsidP="006950A1">
            <w:pPr>
              <w:numPr>
                <w:ilvl w:val="0"/>
                <w:numId w:val="10"/>
              </w:numPr>
              <w:spacing w:before="72"/>
            </w:pPr>
            <w:r>
              <w:t>tekstkeuze zonder [volgnummer]: h</w:t>
            </w:r>
            <w:r w:rsidRPr="00E54774">
              <w:rPr>
                <w:szCs w:val="18"/>
              </w:rPr>
              <w:t>et bijbehorend aanwijzend voornaamwoord wordt door de stylesheet bepaald.</w:t>
            </w:r>
            <w:r w:rsidR="007E6389">
              <w:rPr>
                <w:szCs w:val="18"/>
              </w:rPr>
              <w:t xml:space="preserve"> Keuze “</w:t>
            </w:r>
            <w:r w:rsidR="007E6389" w:rsidRPr="00F72EA2">
              <w:rPr>
                <w:bCs/>
                <w:color w:val="339966"/>
              </w:rPr>
              <w:t>de</w:t>
            </w:r>
            <w:r w:rsidR="007E6389">
              <w:rPr>
                <w:szCs w:val="18"/>
              </w:rPr>
              <w:t>” dan</w:t>
            </w:r>
            <w:r w:rsidR="004F4C7D">
              <w:rPr>
                <w:szCs w:val="18"/>
              </w:rPr>
              <w:t xml:space="preserve"> tonen “</w:t>
            </w:r>
            <w:r w:rsidR="004F4C7D" w:rsidRPr="00F72EA2">
              <w:rPr>
                <w:bCs/>
                <w:color w:val="339966"/>
              </w:rPr>
              <w:t>Deze</w:t>
            </w:r>
            <w:r w:rsidR="004F4C7D">
              <w:rPr>
                <w:szCs w:val="18"/>
              </w:rPr>
              <w:t>” en bij keuze “</w:t>
            </w:r>
            <w:r w:rsidR="004F4C7D" w:rsidRPr="00F72EA2">
              <w:rPr>
                <w:bCs/>
                <w:color w:val="339966"/>
              </w:rPr>
              <w:t>het</w:t>
            </w:r>
            <w:r w:rsidR="004F4C7D">
              <w:rPr>
                <w:szCs w:val="18"/>
              </w:rPr>
              <w:t>” dan tonen “</w:t>
            </w:r>
            <w:r w:rsidR="004F4C7D" w:rsidRPr="00F72EA2">
              <w:rPr>
                <w:bCs/>
                <w:color w:val="339966"/>
              </w:rPr>
              <w:t>Dit</w:t>
            </w:r>
            <w:r w:rsidR="004F4C7D">
              <w:rPr>
                <w:szCs w:val="18"/>
              </w:rPr>
              <w:t>”</w:t>
            </w:r>
          </w:p>
          <w:p w14:paraId="2DB9B41B" w14:textId="77777777" w:rsidR="006950A1" w:rsidRDefault="006950A1" w:rsidP="006950A1">
            <w:r>
              <w:t>En</w:t>
            </w:r>
          </w:p>
          <w:p w14:paraId="483F4633" w14:textId="77777777" w:rsidR="006950A1" w:rsidRDefault="006950A1" w:rsidP="006950A1">
            <w:pPr>
              <w:numPr>
                <w:ilvl w:val="0"/>
                <w:numId w:val="10"/>
              </w:numPr>
              <w:spacing w:before="72"/>
            </w:pPr>
            <w:r>
              <w:t>eerste letter van de tekstkeuze omzetten naar een hoofdletter.</w:t>
            </w:r>
          </w:p>
          <w:bookmarkEnd w:id="118"/>
          <w:p w14:paraId="177773FD" w14:textId="3D7BE380" w:rsidR="00F1171F" w:rsidRPr="00F72EA2" w:rsidRDefault="00F1171F" w:rsidP="00F1171F">
            <w:pPr>
              <w:rPr>
                <w:sz w:val="16"/>
                <w:szCs w:val="16"/>
                <w:u w:val="single"/>
              </w:rPr>
            </w:pPr>
            <w:r w:rsidRPr="00F72EA2">
              <w:rPr>
                <w:sz w:val="16"/>
                <w:szCs w:val="16"/>
                <w:u w:val="single"/>
              </w:rPr>
              <w:t>Mapping:</w:t>
            </w:r>
          </w:p>
          <w:p w14:paraId="5CA964E9" w14:textId="595F4436" w:rsidR="00F1171F" w:rsidRPr="00595B0F" w:rsidRDefault="00F1171F" w:rsidP="00F1171F">
            <w:pPr>
              <w:spacing w:line="240" w:lineRule="auto"/>
              <w:rPr>
                <w:sz w:val="16"/>
                <w:szCs w:val="16"/>
              </w:rPr>
            </w:pPr>
            <w:r w:rsidRPr="00595B0F">
              <w:rPr>
                <w:sz w:val="16"/>
                <w:szCs w:val="16"/>
              </w:rPr>
              <w:t xml:space="preserve">- aanduiding van de </w:t>
            </w:r>
            <w:r w:rsidR="00747197">
              <w:rPr>
                <w:sz w:val="16"/>
                <w:szCs w:val="16"/>
              </w:rPr>
              <w:t xml:space="preserve">eerste </w:t>
            </w:r>
            <w:r w:rsidRPr="00595B0F">
              <w:rPr>
                <w:sz w:val="16"/>
                <w:szCs w:val="16"/>
              </w:rPr>
              <w:t>koop die in het hele keuzeblok koop-levering wordt getoond</w:t>
            </w:r>
          </w:p>
          <w:p w14:paraId="6991263B" w14:textId="77777777" w:rsidR="00F1171F" w:rsidRPr="00595B0F" w:rsidRDefault="00F1171F" w:rsidP="00F1171F">
            <w:pPr>
              <w:spacing w:line="240" w:lineRule="auto"/>
              <w:rPr>
                <w:sz w:val="16"/>
                <w:szCs w:val="16"/>
              </w:rPr>
            </w:pPr>
            <w:r w:rsidRPr="00595B0F">
              <w:rPr>
                <w:sz w:val="16"/>
                <w:szCs w:val="16"/>
              </w:rPr>
              <w:t>//IMKAD_AangebodenStuk/StukdeelKoop/tekstkeuze/</w:t>
            </w:r>
          </w:p>
          <w:p w14:paraId="34DC3867" w14:textId="77777777" w:rsidR="00F1171F" w:rsidRDefault="00F1171F" w:rsidP="00F72EA2">
            <w:pPr>
              <w:spacing w:before="72" w:line="240" w:lineRule="auto"/>
              <w:rPr>
                <w:sz w:val="16"/>
                <w:szCs w:val="16"/>
              </w:rPr>
            </w:pPr>
            <w:r w:rsidRPr="00595B0F">
              <w:rPr>
                <w:sz w:val="16"/>
                <w:szCs w:val="16"/>
              </w:rPr>
              <w:t>./tagNaam(‘k_Koopakte’)</w:t>
            </w:r>
          </w:p>
          <w:p w14:paraId="65CBD96D" w14:textId="4CC0B3A4" w:rsidR="006950A1" w:rsidRDefault="00F1171F">
            <w:pPr>
              <w:spacing w:line="240" w:lineRule="auto"/>
              <w:rPr>
                <w:sz w:val="16"/>
                <w:szCs w:val="16"/>
              </w:rPr>
            </w:pPr>
            <w:r w:rsidRPr="00595B0F">
              <w:rPr>
                <w:sz w:val="16"/>
                <w:szCs w:val="16"/>
              </w:rPr>
              <w:t>./tekst(</w:t>
            </w:r>
            <w:r w:rsidRPr="006077D1">
              <w:rPr>
                <w:i/>
                <w:iCs/>
                <w:sz w:val="16"/>
                <w:szCs w:val="16"/>
              </w:rPr>
              <w:t>'vrije tekst'</w:t>
            </w:r>
            <w:r w:rsidRPr="00595B0F">
              <w:rPr>
                <w:sz w:val="16"/>
                <w:szCs w:val="16"/>
              </w:rPr>
              <w:t>)</w:t>
            </w:r>
          </w:p>
          <w:p w14:paraId="16C1BBE9" w14:textId="191904FC" w:rsidR="006950A1" w:rsidRDefault="006950A1">
            <w:pPr>
              <w:spacing w:line="240" w:lineRule="auto"/>
              <w:rPr>
                <w:sz w:val="16"/>
                <w:szCs w:val="16"/>
              </w:rPr>
            </w:pPr>
          </w:p>
          <w:p w14:paraId="4B21ACDD" w14:textId="77777777" w:rsidR="006950A1" w:rsidRPr="00F72EA2" w:rsidRDefault="006950A1" w:rsidP="006950A1">
            <w:pPr>
              <w:spacing w:line="240" w:lineRule="auto"/>
              <w:rPr>
                <w:sz w:val="16"/>
                <w:szCs w:val="16"/>
                <w:u w:val="single"/>
              </w:rPr>
            </w:pPr>
            <w:r w:rsidRPr="00F72EA2">
              <w:rPr>
                <w:sz w:val="16"/>
                <w:szCs w:val="16"/>
                <w:u w:val="single"/>
              </w:rPr>
              <w:t>Mapping tonen lidwoord voor de koopovereenkomst:</w:t>
            </w:r>
          </w:p>
          <w:p w14:paraId="65F189C7" w14:textId="77777777" w:rsidR="006950A1" w:rsidRPr="006950A1" w:rsidRDefault="006950A1" w:rsidP="006950A1">
            <w:pPr>
              <w:spacing w:line="240" w:lineRule="auto"/>
              <w:rPr>
                <w:sz w:val="16"/>
                <w:szCs w:val="16"/>
              </w:rPr>
            </w:pPr>
            <w:r w:rsidRPr="006950A1">
              <w:rPr>
                <w:sz w:val="16"/>
                <w:szCs w:val="16"/>
              </w:rPr>
              <w:t>//IMKAD_AangebodenStuk/StukdeelKoop/tekstkeuze/</w:t>
            </w:r>
          </w:p>
          <w:p w14:paraId="7E3F7BEB" w14:textId="77777777" w:rsidR="006950A1" w:rsidRPr="006950A1" w:rsidRDefault="006950A1" w:rsidP="006950A1">
            <w:pPr>
              <w:spacing w:line="240" w:lineRule="auto"/>
              <w:rPr>
                <w:sz w:val="16"/>
                <w:szCs w:val="16"/>
              </w:rPr>
            </w:pPr>
            <w:r w:rsidRPr="006950A1">
              <w:rPr>
                <w:sz w:val="16"/>
                <w:szCs w:val="16"/>
              </w:rPr>
              <w:t>./tagNaam(‘k_LidwoordKoopovereenkomst’)</w:t>
            </w:r>
          </w:p>
          <w:p w14:paraId="6481E466" w14:textId="3F96299A" w:rsidR="006950A1" w:rsidRPr="006950A1" w:rsidRDefault="006950A1" w:rsidP="006950A1">
            <w:pPr>
              <w:spacing w:line="240" w:lineRule="auto"/>
              <w:rPr>
                <w:sz w:val="16"/>
                <w:szCs w:val="16"/>
              </w:rPr>
            </w:pPr>
            <w:r w:rsidRPr="006950A1">
              <w:rPr>
                <w:sz w:val="16"/>
                <w:szCs w:val="16"/>
              </w:rPr>
              <w:t>./tekst(“de” of “het”)</w:t>
            </w:r>
          </w:p>
          <w:p w14:paraId="66240AF9" w14:textId="77777777" w:rsidR="006950A1" w:rsidRPr="006950A1" w:rsidRDefault="006950A1" w:rsidP="006950A1">
            <w:pPr>
              <w:spacing w:line="240" w:lineRule="auto"/>
              <w:rPr>
                <w:sz w:val="16"/>
                <w:szCs w:val="16"/>
              </w:rPr>
            </w:pPr>
          </w:p>
          <w:p w14:paraId="0FC5DE35" w14:textId="77777777" w:rsidR="006950A1" w:rsidRPr="00F72EA2" w:rsidRDefault="006950A1" w:rsidP="006950A1">
            <w:pPr>
              <w:spacing w:line="240" w:lineRule="auto"/>
              <w:rPr>
                <w:sz w:val="16"/>
                <w:szCs w:val="16"/>
                <w:u w:val="single"/>
              </w:rPr>
            </w:pPr>
            <w:r w:rsidRPr="00F72EA2">
              <w:rPr>
                <w:sz w:val="16"/>
                <w:szCs w:val="16"/>
                <w:u w:val="single"/>
              </w:rPr>
              <w:t>Mapping tonen volgnummer:</w:t>
            </w:r>
          </w:p>
          <w:p w14:paraId="34EA5260" w14:textId="77777777" w:rsidR="006950A1" w:rsidRPr="006950A1" w:rsidRDefault="006950A1" w:rsidP="006950A1">
            <w:pPr>
              <w:spacing w:line="240" w:lineRule="auto"/>
              <w:rPr>
                <w:sz w:val="16"/>
                <w:szCs w:val="16"/>
              </w:rPr>
            </w:pPr>
            <w:r w:rsidRPr="006950A1">
              <w:rPr>
                <w:sz w:val="16"/>
                <w:szCs w:val="16"/>
              </w:rPr>
              <w:t>//IMKAD_AangebodenStuk/StukdeelKoop/tekstkeuze/</w:t>
            </w:r>
          </w:p>
          <w:p w14:paraId="1C66EC6B" w14:textId="77777777" w:rsidR="006950A1" w:rsidRPr="006950A1" w:rsidRDefault="006950A1" w:rsidP="006950A1">
            <w:pPr>
              <w:spacing w:line="240" w:lineRule="auto"/>
              <w:rPr>
                <w:sz w:val="16"/>
                <w:szCs w:val="16"/>
              </w:rPr>
            </w:pPr>
            <w:r w:rsidRPr="006950A1">
              <w:rPr>
                <w:sz w:val="16"/>
                <w:szCs w:val="16"/>
              </w:rPr>
              <w:tab/>
              <w:t>./tagNaam(‘k_KoopakteVolgnummer)</w:t>
            </w:r>
          </w:p>
          <w:p w14:paraId="6FE0E480" w14:textId="3388798C" w:rsidR="006950A1" w:rsidRPr="00F72EA2" w:rsidRDefault="006950A1" w:rsidP="00F72EA2">
            <w:pPr>
              <w:spacing w:line="240" w:lineRule="auto"/>
              <w:rPr>
                <w:sz w:val="16"/>
                <w:szCs w:val="16"/>
              </w:rPr>
            </w:pPr>
            <w:r w:rsidRPr="006950A1">
              <w:rPr>
                <w:sz w:val="16"/>
                <w:szCs w:val="16"/>
              </w:rPr>
              <w:tab/>
              <w:t>./tekst(‘true’ = met volgnummer ‘false’ = zonder volgnummer’)</w:t>
            </w:r>
          </w:p>
          <w:p w14:paraId="67E8DD00" w14:textId="77777777" w:rsidR="00D85DE3" w:rsidRDefault="00D85DE3" w:rsidP="00E54774">
            <w:pPr>
              <w:spacing w:before="72"/>
            </w:pPr>
            <w:r>
              <w:t>De laatste zin over de aangehechte akte is optioneel en mag ook weggelaten worden.</w:t>
            </w:r>
          </w:p>
          <w:p w14:paraId="2EC8762E" w14:textId="77777777" w:rsidR="00F1171F" w:rsidRPr="00E54774" w:rsidRDefault="00F1171F" w:rsidP="00E54774">
            <w:pPr>
              <w:spacing w:line="240" w:lineRule="auto"/>
              <w:rPr>
                <w:sz w:val="16"/>
                <w:szCs w:val="16"/>
              </w:rPr>
            </w:pPr>
          </w:p>
          <w:p w14:paraId="73B98A0B" w14:textId="2953D25B" w:rsidR="00D85DE3" w:rsidRPr="00F72EA2" w:rsidRDefault="00F1171F" w:rsidP="00E54774">
            <w:pPr>
              <w:spacing w:line="240" w:lineRule="auto"/>
              <w:rPr>
                <w:sz w:val="16"/>
                <w:szCs w:val="16"/>
                <w:u w:val="single"/>
              </w:rPr>
            </w:pPr>
            <w:r w:rsidRPr="00F72EA2">
              <w:rPr>
                <w:sz w:val="16"/>
                <w:szCs w:val="16"/>
                <w:u w:val="single"/>
              </w:rPr>
              <w:t>Mapping bijlage:</w:t>
            </w:r>
          </w:p>
          <w:p w14:paraId="2FF1C281" w14:textId="77777777" w:rsidR="00D85DE3" w:rsidRPr="00E54774" w:rsidRDefault="0065584A"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14:paraId="68BFA81A" w14:textId="77777777" w:rsidR="00D85DE3" w:rsidRPr="00E54774" w:rsidRDefault="00D85DE3" w:rsidP="00E54774">
            <w:pPr>
              <w:spacing w:line="240" w:lineRule="auto"/>
              <w:ind w:left="227"/>
              <w:rPr>
                <w:sz w:val="16"/>
                <w:szCs w:val="16"/>
              </w:rPr>
            </w:pPr>
            <w:r w:rsidRPr="00E54774">
              <w:rPr>
                <w:sz w:val="16"/>
                <w:szCs w:val="16"/>
              </w:rPr>
              <w:t>./tagNaam(‘k_AkteAangehecht’)</w:t>
            </w:r>
          </w:p>
          <w:p w14:paraId="1BA0D41A" w14:textId="77777777" w:rsidR="00D85DE3" w:rsidRDefault="00D85DE3" w:rsidP="00E54774">
            <w:pPr>
              <w:spacing w:line="240" w:lineRule="auto"/>
              <w:ind w:left="227"/>
            </w:pPr>
            <w:r w:rsidRPr="00E54774">
              <w:rPr>
                <w:sz w:val="16"/>
                <w:szCs w:val="16"/>
              </w:rPr>
              <w:t>./tekst(‘true’ = tekst wordt wel getoond; ‘false’ = tekst wordt niet getoond)</w:t>
            </w:r>
          </w:p>
        </w:tc>
      </w:tr>
      <w:tr w:rsidR="00D85DE3" w:rsidRPr="00F86BA1" w14:paraId="4151FDE7" w14:textId="77777777" w:rsidTr="00E54774">
        <w:tc>
          <w:tcPr>
            <w:tcW w:w="6771" w:type="dxa"/>
            <w:shd w:val="clear" w:color="auto" w:fill="auto"/>
          </w:tcPr>
          <w:p w14:paraId="7FB1A57D" w14:textId="6B79697B" w:rsidR="00D85DE3" w:rsidRPr="00F86BA1" w:rsidRDefault="00D85DE3" w:rsidP="00880592">
            <w:pPr>
              <w:numPr>
                <w:ilvl w:val="0"/>
                <w:numId w:val="12"/>
              </w:numPr>
              <w:tabs>
                <w:tab w:val="left" w:pos="425"/>
                <w:tab w:val="left" w:pos="850"/>
              </w:tabs>
            </w:pPr>
            <w:r w:rsidRPr="00E54774">
              <w:rPr>
                <w:color w:val="FF0000"/>
              </w:rPr>
              <w:lastRenderedPageBreak/>
              <w:t>Vervolgens is door</w:t>
            </w:r>
            <w:r>
              <w:t xml:space="preserve"> </w:t>
            </w:r>
            <w:r w:rsidR="00CF4537" w:rsidRPr="009C257A">
              <w:t>§partij X§</w:t>
            </w:r>
            <w:r w:rsidR="00CF4537">
              <w:t xml:space="preserve"> </w:t>
            </w:r>
            <w:r w:rsidRPr="00E54774">
              <w:rPr>
                <w:color w:val="FF0000"/>
              </w:rPr>
              <w:t>met</w:t>
            </w:r>
            <w:r>
              <w:t xml:space="preserve"> </w:t>
            </w:r>
            <w:r w:rsidR="00CF4537" w:rsidRPr="00CF4537">
              <w:t>§verkrijger§</w:t>
            </w:r>
            <w:r w:rsidRPr="00E54774">
              <w:rPr>
                <w:color w:val="339966"/>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bCs/>
                <w:color w:val="FF0000"/>
              </w:rPr>
              <w:t xml:space="preserve">koopovereenkomst </w:t>
            </w:r>
            <w:r w:rsidRPr="00E54774">
              <w:rPr>
                <w:color w:val="FF0000"/>
              </w:rPr>
              <w:t>gesloten betreffende</w:t>
            </w:r>
            <w:r>
              <w:t xml:space="preserve"> </w:t>
            </w:r>
            <w:r w:rsidRPr="00E54774">
              <w:rPr>
                <w:bCs/>
                <w:color w:val="339966"/>
              </w:rPr>
              <w:t>de/het</w:t>
            </w:r>
            <w:r w:rsidRPr="00E54774">
              <w:rPr>
                <w:bCs/>
                <w:color w:val="FF0000"/>
              </w:rPr>
              <w:t xml:space="preserve"> hierna te vermelden </w:t>
            </w:r>
            <w:r w:rsidRPr="00E54774">
              <w:rPr>
                <w:bCs/>
                <w:color w:val="FF0000"/>
              </w:rPr>
              <w:lastRenderedPageBreak/>
              <w:t>registergoed</w:t>
            </w:r>
            <w:r w:rsidRPr="00E54774">
              <w:rPr>
                <w:bCs/>
                <w:color w:val="800080"/>
              </w:rPr>
              <w:t>eren</w:t>
            </w:r>
            <w:r w:rsidRPr="00E54774">
              <w:rPr>
                <w:color w:val="FF0000"/>
                <w:szCs w:val="18"/>
              </w:rPr>
              <w:t>,</w:t>
            </w:r>
            <w:r w:rsidRPr="00E54774">
              <w:rPr>
                <w:szCs w:val="18"/>
              </w:rPr>
              <w:t xml:space="preserve"> </w:t>
            </w:r>
            <w:r w:rsidRPr="00E54774">
              <w:rPr>
                <w:rFonts w:cs="Arial"/>
                <w:bCs/>
                <w:color w:val="FF0000"/>
                <w:szCs w:val="18"/>
              </w:rPr>
              <w:t xml:space="preserve">hierna te noemen: </w:t>
            </w:r>
            <w:r w:rsidR="005642D6" w:rsidRPr="00F72EA2">
              <w:rPr>
                <w:rFonts w:cs="Arial"/>
                <w:bCs/>
                <w:color w:val="FF0000"/>
                <w:szCs w:val="18"/>
              </w:rPr>
              <w:t>“</w:t>
            </w:r>
            <w:r w:rsidR="007519C0" w:rsidRPr="001223A0">
              <w:rPr>
                <w:rFonts w:cs="Arial"/>
                <w:bCs/>
                <w:color w:val="800080"/>
                <w:szCs w:val="18"/>
                <w:u w:val="single"/>
              </w:rPr>
              <w:t>de/het</w:t>
            </w:r>
            <w:r w:rsidR="007519C0" w:rsidRPr="00056564">
              <w:rPr>
                <w:bCs/>
                <w:color w:val="008000"/>
                <w:u w:val="single"/>
              </w:rPr>
              <w:t xml:space="preserve"> </w:t>
            </w:r>
            <w:r w:rsidR="00A716CA" w:rsidRPr="00F72EA2">
              <w:rPr>
                <w:rFonts w:cs="Arial"/>
                <w:szCs w:val="18"/>
              </w:rPr>
              <w:fldChar w:fldCharType="begin"/>
            </w:r>
            <w:r w:rsidR="00A716CA" w:rsidRPr="00F72EA2">
              <w:rPr>
                <w:rFonts w:cs="Arial"/>
                <w:szCs w:val="18"/>
              </w:rPr>
              <w:instrText>MacroButton Nomacro §</w:instrText>
            </w:r>
            <w:r w:rsidR="00A716CA" w:rsidRPr="00F72EA2">
              <w:rPr>
                <w:rFonts w:cs="Arial"/>
                <w:szCs w:val="18"/>
              </w:rPr>
              <w:fldChar w:fldCharType="end"/>
            </w:r>
            <w:r w:rsidR="00A716CA" w:rsidRPr="00F72EA2">
              <w:rPr>
                <w:rFonts w:cs="Arial"/>
                <w:bCs/>
                <w:szCs w:val="18"/>
                <w:u w:val="single"/>
              </w:rPr>
              <w:t>Koopovereenkomst</w:t>
            </w:r>
            <w:r w:rsidR="007519C0" w:rsidRPr="004365BD">
              <w:rPr>
                <w:rFonts w:cs="Arial"/>
                <w:szCs w:val="18"/>
              </w:rPr>
              <w:fldChar w:fldCharType="begin"/>
            </w:r>
            <w:r w:rsidR="007519C0" w:rsidRPr="004365BD">
              <w:rPr>
                <w:rFonts w:cs="Arial"/>
                <w:szCs w:val="18"/>
              </w:rPr>
              <w:instrText>MacroButton Nomacro §</w:instrText>
            </w:r>
            <w:r w:rsidR="007519C0" w:rsidRPr="004365BD">
              <w:rPr>
                <w:rFonts w:cs="Arial"/>
                <w:szCs w:val="18"/>
              </w:rPr>
              <w:fldChar w:fldCharType="end"/>
            </w:r>
            <w:r w:rsidR="00A716CA" w:rsidRPr="00F72EA2">
              <w:rPr>
                <w:rFonts w:cs="Arial"/>
                <w:bCs/>
                <w:szCs w:val="18"/>
                <w:u w:val="single"/>
              </w:rPr>
              <w:t xml:space="preserve"> </w:t>
            </w:r>
            <w:r w:rsidR="007519C0">
              <w:rPr>
                <w:rFonts w:cs="Arial"/>
                <w:bCs/>
                <w:szCs w:val="18"/>
                <w:u w:val="single"/>
              </w:rPr>
              <w:t>[</w:t>
            </w:r>
            <w:r w:rsidR="00880592" w:rsidRPr="00880592">
              <w:rPr>
                <w:rFonts w:cs="Arial"/>
                <w:bCs/>
                <w:szCs w:val="18"/>
                <w:u w:val="single"/>
              </w:rPr>
              <w:t>volgnummer</w:t>
            </w:r>
            <w:r w:rsidR="007519C0">
              <w:rPr>
                <w:rFonts w:cs="Arial"/>
                <w:bCs/>
                <w:szCs w:val="18"/>
                <w:u w:val="single"/>
              </w:rPr>
              <w:t>]</w:t>
            </w:r>
            <w:r w:rsidR="005642D6" w:rsidRPr="00F72EA2">
              <w:rPr>
                <w:rFonts w:cs="Arial"/>
                <w:color w:val="FF0000"/>
                <w:sz w:val="20"/>
              </w:rPr>
              <w:t>”</w:t>
            </w:r>
            <w:r w:rsidRPr="00E54774">
              <w:rPr>
                <w:rFonts w:cs="Arial"/>
                <w:bCs/>
                <w:color w:val="FF0000"/>
                <w:szCs w:val="18"/>
              </w:rPr>
              <w:t>.</w:t>
            </w:r>
            <w:r w:rsidRPr="00E54774">
              <w:rPr>
                <w:szCs w:val="18"/>
              </w:rPr>
              <w:t xml:space="preserve"> </w:t>
            </w:r>
            <w:r w:rsidR="007519C0" w:rsidRPr="00F72EA2">
              <w:rPr>
                <w:bCs/>
                <w:color w:val="339966"/>
              </w:rPr>
              <w:t>Deze/Dit</w:t>
            </w:r>
            <w:r w:rsidR="007519C0" w:rsidRPr="00F72EA2">
              <w:rPr>
                <w:bCs/>
                <w:color w:val="008000"/>
              </w:rPr>
              <w:t xml:space="preserve"> </w:t>
            </w:r>
            <w:r w:rsidR="007519C0" w:rsidRPr="00F72EA2">
              <w:rPr>
                <w:bCs/>
              </w:rPr>
              <w:t>§Koopovereenkoms</w:t>
            </w:r>
            <w:r w:rsidR="001223A0">
              <w:rPr>
                <w:bCs/>
              </w:rPr>
              <w:t>t</w:t>
            </w:r>
            <w:r w:rsidR="007519C0" w:rsidRPr="00F72EA2">
              <w:rPr>
                <w:bCs/>
              </w:rPr>
              <w:t>§</w:t>
            </w:r>
            <w:r w:rsidR="007519C0" w:rsidRPr="00F72EA2">
              <w:rPr>
                <w:bCs/>
                <w:color w:val="008000"/>
              </w:rPr>
              <w:t xml:space="preserve"> </w:t>
            </w:r>
            <w:r w:rsidR="007519C0" w:rsidRPr="00F72EA2">
              <w:rPr>
                <w:rFonts w:cs="Arial"/>
                <w:bCs/>
                <w:color w:val="800080"/>
                <w:szCs w:val="18"/>
              </w:rPr>
              <w:t>[volgnummer]</w:t>
            </w:r>
            <w:r w:rsidRPr="007519C0">
              <w:rPr>
                <w:rFonts w:cs="Arial"/>
                <w:bCs/>
                <w:color w:val="3366FF"/>
                <w:szCs w:val="18"/>
              </w:rPr>
              <w:t xml:space="preserve"> </w:t>
            </w:r>
            <w:r w:rsidRPr="00E54774">
              <w:rPr>
                <w:color w:val="800080"/>
                <w:szCs w:val="18"/>
              </w:rPr>
              <w:t xml:space="preserve">is </w:t>
            </w:r>
            <w:r w:rsidRPr="00E6044E">
              <w:rPr>
                <w:color w:val="3366FF"/>
                <w:szCs w:val="18"/>
              </w:rPr>
              <w:t>eveneens</w:t>
            </w:r>
            <w:r w:rsidRPr="00E54774">
              <w:rPr>
                <w:color w:val="800080"/>
                <w:szCs w:val="18"/>
              </w:rPr>
              <w:t xml:space="preserve"> als bijlage</w:t>
            </w:r>
            <w:r w:rsidRPr="00E54774">
              <w:rPr>
                <w:color w:val="800080"/>
              </w:rPr>
              <w:t xml:space="preserve"> aan deze akte gehecht.</w:t>
            </w:r>
          </w:p>
        </w:tc>
        <w:tc>
          <w:tcPr>
            <w:tcW w:w="7371" w:type="dxa"/>
            <w:shd w:val="clear" w:color="auto" w:fill="auto"/>
          </w:tcPr>
          <w:p w14:paraId="5D26BAB3" w14:textId="77777777" w:rsidR="00D85DE3" w:rsidRDefault="00D85DE3" w:rsidP="00E54774">
            <w:pPr>
              <w:spacing w:before="72"/>
            </w:pPr>
            <w:r>
              <w:lastRenderedPageBreak/>
              <w:t>Hier worden de (gerelateerde-)partijen genoemd die samen de tweede koop hebben gesloten:</w:t>
            </w:r>
          </w:p>
          <w:p w14:paraId="31D53C78" w14:textId="23E600A6" w:rsidR="00D85DE3" w:rsidRDefault="00D85DE3" w:rsidP="00E54774">
            <w:pPr>
              <w:numPr>
                <w:ilvl w:val="0"/>
                <w:numId w:val="13"/>
              </w:numPr>
              <w:spacing w:before="72"/>
            </w:pPr>
            <w:r>
              <w:lastRenderedPageBreak/>
              <w:t xml:space="preserve">De (gerelateerde-)partij aangeduid met </w:t>
            </w:r>
            <w:r w:rsidR="00747197" w:rsidRPr="009C257A">
              <w:t>§partij X§</w:t>
            </w:r>
            <w:r w:rsidR="00747197">
              <w:t xml:space="preserve"> </w:t>
            </w:r>
            <w:r>
              <w:t>kan afgeleid worden van de verkrijger van de eerste koopovereenkomst en wordt vastgelegd als de vervreemder van de tweede koop.</w:t>
            </w:r>
          </w:p>
          <w:p w14:paraId="5C7DA075" w14:textId="0AB78022" w:rsidR="00D85DE3" w:rsidRDefault="00D85DE3" w:rsidP="00E54774">
            <w:pPr>
              <w:numPr>
                <w:ilvl w:val="0"/>
                <w:numId w:val="13"/>
              </w:numPr>
              <w:spacing w:before="72"/>
            </w:pPr>
            <w:r>
              <w:t xml:space="preserve">Voor de (gerelateerde-)partij aangeduid met </w:t>
            </w:r>
            <w:r w:rsidR="00747197" w:rsidRPr="00CF4537">
              <w:t>§verkrijger§</w:t>
            </w:r>
            <w:r w:rsidR="00747197" w:rsidRPr="00E54774">
              <w:rPr>
                <w:color w:val="339966"/>
              </w:rPr>
              <w:t xml:space="preserve"> </w:t>
            </w:r>
            <w:r>
              <w:t>moet een keuze gemaakt worden uit de partijen, zoals deze eerder in de akte zijn gespecificeerd. De gekozen (gerelateerde-)partij wordt vastgelegd als de verkrijger van de tweede koop.</w:t>
            </w:r>
          </w:p>
          <w:p w14:paraId="5A8192AD" w14:textId="77777777" w:rsidR="00B63C28" w:rsidRDefault="00B63C28" w:rsidP="00042293"/>
          <w:p w14:paraId="37E4DF73" w14:textId="77777777" w:rsidR="00D85DE3" w:rsidRDefault="00D85DE3" w:rsidP="00042293">
            <w:r>
              <w:t>Van de gekozen (gerelateerde-)partijen wordt de partijaanduiding vermeld.</w:t>
            </w:r>
          </w:p>
          <w:p w14:paraId="24AA486E" w14:textId="5B9B944D" w:rsidR="00747197" w:rsidRDefault="00747197" w:rsidP="00F72EA2">
            <w:pPr>
              <w:spacing w:before="72" w:line="240" w:lineRule="auto"/>
            </w:pPr>
            <w:r>
              <w:t xml:space="preserve">De aanduiding van de koop is een vrij veld. Het gebruik van een lidwoord of een volgnummer is ook een </w:t>
            </w:r>
            <w:r w:rsidR="00CE3928">
              <w:t>gebruikers</w:t>
            </w:r>
            <w:r>
              <w:t xml:space="preserve"> keuze.</w:t>
            </w:r>
          </w:p>
          <w:p w14:paraId="260DD386" w14:textId="77777777" w:rsidR="00623F79" w:rsidRDefault="00623F79" w:rsidP="00042293"/>
          <w:p w14:paraId="7B7886FB"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59DF3A14" w14:textId="77777777" w:rsidR="00D85DE3" w:rsidRPr="00E54774" w:rsidRDefault="00D85DE3" w:rsidP="00E54774">
            <w:pPr>
              <w:numPr>
                <w:ilvl w:val="0"/>
                <w:numId w:val="10"/>
              </w:numPr>
              <w:rPr>
                <w:u w:val="single"/>
              </w:rPr>
            </w:pPr>
            <w:r>
              <w:t>bij één registergoed: "het hierna te vermelden registergoed"</w:t>
            </w:r>
          </w:p>
          <w:p w14:paraId="63C3E482" w14:textId="77777777" w:rsidR="00D85DE3" w:rsidRPr="00E54774" w:rsidRDefault="00D85DE3" w:rsidP="00E54774">
            <w:pPr>
              <w:numPr>
                <w:ilvl w:val="0"/>
                <w:numId w:val="10"/>
              </w:numPr>
              <w:rPr>
                <w:u w:val="single"/>
              </w:rPr>
            </w:pPr>
            <w:r>
              <w:t>bij meerdere registergoederen: "de hierna te vermelden registergoederen"</w:t>
            </w:r>
          </w:p>
          <w:p w14:paraId="6D2247DC" w14:textId="77777777" w:rsidR="00623F79" w:rsidRDefault="00623F79" w:rsidP="00E54774">
            <w:pPr>
              <w:spacing w:before="72"/>
            </w:pPr>
          </w:p>
          <w:p w14:paraId="572BADB2" w14:textId="77777777" w:rsidR="00D85DE3" w:rsidRDefault="00D85DE3" w:rsidP="00042293">
            <w:r>
              <w:t xml:space="preserve">De laatste zin over de aangehechte akte is </w:t>
            </w:r>
            <w:r w:rsidR="007D2EBA">
              <w:t xml:space="preserve">een </w:t>
            </w:r>
            <w:r>
              <w:t>optionel</w:t>
            </w:r>
            <w:r w:rsidR="007D2EBA">
              <w:t>e gebruikerskeuze</w:t>
            </w:r>
            <w:r>
              <w:t xml:space="preserve">, </w:t>
            </w:r>
            <w:r w:rsidR="007D2EBA" w:rsidRPr="00E6044E">
              <w:rPr>
                <w:color w:val="3366FF"/>
              </w:rPr>
              <w:t>eveneens</w:t>
            </w:r>
            <w:r w:rsidR="007D2EBA">
              <w:t xml:space="preserve"> wordt getoond wanneer bij punt 1 deze zin ook getoond wordt en anders niet</w:t>
            </w:r>
            <w:r>
              <w:t>.</w:t>
            </w:r>
            <w:r w:rsidR="007D2EBA">
              <w:t xml:space="preserve"> </w:t>
            </w:r>
          </w:p>
          <w:p w14:paraId="41B3595C" w14:textId="77777777" w:rsidR="00D85DE3" w:rsidRPr="00E54774" w:rsidRDefault="00D85DE3" w:rsidP="00042293">
            <w:pPr>
              <w:rPr>
                <w:u w:val="single"/>
              </w:rPr>
            </w:pPr>
          </w:p>
          <w:p w14:paraId="1877F425" w14:textId="77777777" w:rsidR="00D85DE3" w:rsidRPr="00E54774" w:rsidRDefault="00D85DE3" w:rsidP="00042293">
            <w:pPr>
              <w:rPr>
                <w:u w:val="single"/>
              </w:rPr>
            </w:pPr>
            <w:r w:rsidRPr="00E54774">
              <w:rPr>
                <w:u w:val="single"/>
              </w:rPr>
              <w:t>Mapping:</w:t>
            </w:r>
          </w:p>
          <w:p w14:paraId="4CDDDB20" w14:textId="77777777" w:rsidR="00D85DE3" w:rsidRPr="00E54774" w:rsidRDefault="00D85DE3" w:rsidP="00E54774">
            <w:pPr>
              <w:spacing w:line="240" w:lineRule="auto"/>
              <w:rPr>
                <w:sz w:val="16"/>
                <w:szCs w:val="16"/>
              </w:rPr>
            </w:pPr>
            <w:r w:rsidRPr="00E54774">
              <w:rPr>
                <w:sz w:val="16"/>
                <w:szCs w:val="16"/>
              </w:rPr>
              <w:t>-partij</w:t>
            </w:r>
          </w:p>
          <w:p w14:paraId="762C307D" w14:textId="77777777" w:rsidR="00D85DE3" w:rsidRPr="00E54774" w:rsidRDefault="00D85DE3" w:rsidP="00E54774">
            <w:pPr>
              <w:spacing w:line="240" w:lineRule="auto"/>
              <w:rPr>
                <w:sz w:val="16"/>
                <w:szCs w:val="16"/>
              </w:rPr>
            </w:pPr>
            <w:r w:rsidRPr="00E54774">
              <w:rPr>
                <w:sz w:val="16"/>
                <w:szCs w:val="16"/>
              </w:rPr>
              <w:t>//IMKAD_AangebodenStuk/StukdeelKoop/</w:t>
            </w:r>
          </w:p>
          <w:p w14:paraId="184D31C2" w14:textId="77777777" w:rsidR="00D85DE3" w:rsidRPr="00E54774" w:rsidRDefault="00D85DE3" w:rsidP="00E54774">
            <w:pPr>
              <w:spacing w:line="240" w:lineRule="auto"/>
              <w:rPr>
                <w:rFonts w:cs="Arial"/>
                <w:sz w:val="16"/>
                <w:szCs w:val="16"/>
              </w:rPr>
            </w:pPr>
            <w:r w:rsidRPr="00E54774">
              <w:rPr>
                <w:rFonts w:cs="Arial"/>
                <w:sz w:val="16"/>
                <w:szCs w:val="16"/>
              </w:rPr>
              <w:tab/>
              <w:t>./tia_Volgnummer(‘2’)</w:t>
            </w:r>
          </w:p>
          <w:p w14:paraId="647AAD2D"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14:paraId="51527F0C"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E326F4" w:rsidRPr="00E54774">
              <w:rPr>
                <w:rFonts w:cs="Arial"/>
                <w:sz w:val="16"/>
                <w:szCs w:val="16"/>
              </w:rPr>
              <w:t>[</w:t>
            </w:r>
            <w:r w:rsidRPr="00E54774">
              <w:rPr>
                <w:rFonts w:cs="Arial"/>
                <w:sz w:val="16"/>
                <w:szCs w:val="16"/>
              </w:rPr>
              <w:t>xlink:href="id van de als verkrijger geselecteerde Partij’’</w:t>
            </w:r>
            <w:r w:rsidR="00E326F4" w:rsidRPr="00E54774">
              <w:rPr>
                <w:rFonts w:cs="Arial"/>
                <w:sz w:val="16"/>
                <w:szCs w:val="16"/>
              </w:rPr>
              <w:t>]</w:t>
            </w:r>
          </w:p>
          <w:p w14:paraId="64E0D82F"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20D26156"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41ECE70D" w14:textId="77777777" w:rsidR="00D85DE3" w:rsidRPr="00E54774" w:rsidRDefault="00D85DE3" w:rsidP="00E54774">
            <w:pPr>
              <w:spacing w:line="240" w:lineRule="auto"/>
              <w:rPr>
                <w:sz w:val="16"/>
                <w:szCs w:val="16"/>
              </w:rPr>
            </w:pPr>
            <w:r w:rsidRPr="00E54774">
              <w:rPr>
                <w:rFonts w:cs="Arial"/>
                <w:sz w:val="16"/>
                <w:szCs w:val="16"/>
              </w:rPr>
              <w:tab/>
              <w:t xml:space="preserve">./vervallen (“false”) ,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868AA26" w14:textId="77777777" w:rsidR="00D85DE3" w:rsidRPr="00E54774" w:rsidRDefault="00D85DE3" w:rsidP="00E54774">
            <w:pPr>
              <w:spacing w:line="240" w:lineRule="auto"/>
              <w:rPr>
                <w:sz w:val="16"/>
                <w:szCs w:val="16"/>
              </w:rPr>
            </w:pPr>
          </w:p>
          <w:p w14:paraId="22545823" w14:textId="77777777" w:rsidR="00D85DE3" w:rsidRPr="00E54774" w:rsidRDefault="00D85DE3" w:rsidP="00E54774">
            <w:pPr>
              <w:spacing w:line="240" w:lineRule="auto"/>
              <w:rPr>
                <w:sz w:val="16"/>
                <w:szCs w:val="16"/>
              </w:rPr>
            </w:pPr>
            <w:r w:rsidRPr="00E54774">
              <w:rPr>
                <w:sz w:val="16"/>
                <w:szCs w:val="16"/>
              </w:rPr>
              <w:t>-gerelateerde partijen</w:t>
            </w:r>
          </w:p>
          <w:p w14:paraId="18C5F283" w14:textId="77777777" w:rsidR="00D85DE3" w:rsidRPr="00E54774" w:rsidRDefault="00D85DE3" w:rsidP="00E54774">
            <w:pPr>
              <w:spacing w:line="240" w:lineRule="auto"/>
              <w:rPr>
                <w:sz w:val="16"/>
                <w:szCs w:val="16"/>
              </w:rPr>
            </w:pPr>
            <w:r w:rsidRPr="00E54774">
              <w:rPr>
                <w:sz w:val="16"/>
                <w:szCs w:val="16"/>
              </w:rPr>
              <w:t>//IMKAD_AangebodenStuk/StukdeelKoop/</w:t>
            </w:r>
          </w:p>
          <w:p w14:paraId="7CF53D1D"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67368435"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Partij/Parij"</w:t>
            </w:r>
            <w:r w:rsidR="00E326F4" w:rsidRPr="00E54774">
              <w:rPr>
                <w:rFonts w:cs="Arial"/>
                <w:sz w:val="16"/>
                <w:szCs w:val="16"/>
              </w:rPr>
              <w:t>]</w:t>
            </w:r>
          </w:p>
          <w:p w14:paraId="317ADD11"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E326F4" w:rsidRPr="00E54774">
              <w:rPr>
                <w:rFonts w:cs="Arial"/>
                <w:sz w:val="16"/>
                <w:szCs w:val="16"/>
              </w:rPr>
              <w:t>[</w:t>
            </w:r>
            <w:r w:rsidRPr="00E54774">
              <w:rPr>
                <w:rFonts w:cs="Arial"/>
                <w:sz w:val="16"/>
                <w:szCs w:val="16"/>
              </w:rPr>
              <w:t>xlink:href="id van de als verkrijger geselecteerde Partij/Partij’’</w:t>
            </w:r>
            <w:r w:rsidR="00E326F4" w:rsidRPr="00E54774">
              <w:rPr>
                <w:rFonts w:cs="Arial"/>
                <w:sz w:val="16"/>
                <w:szCs w:val="16"/>
              </w:rPr>
              <w:t>]</w:t>
            </w:r>
          </w:p>
          <w:p w14:paraId="517F99A9"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2736C2FC"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7AE3082C"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72BD7CE3" w14:textId="77777777" w:rsidR="00D85DE3" w:rsidRPr="00E54774" w:rsidRDefault="00D85DE3" w:rsidP="00E54774">
            <w:pPr>
              <w:spacing w:line="240" w:lineRule="auto"/>
              <w:rPr>
                <w:sz w:val="16"/>
                <w:szCs w:val="16"/>
              </w:rPr>
            </w:pPr>
          </w:p>
          <w:p w14:paraId="6A6D08DF" w14:textId="77777777" w:rsidR="00D85DE3" w:rsidRPr="00E54774" w:rsidRDefault="00D85DE3" w:rsidP="00E54774">
            <w:pPr>
              <w:spacing w:line="240" w:lineRule="auto"/>
              <w:rPr>
                <w:rFonts w:cs="Arial"/>
                <w:sz w:val="16"/>
                <w:szCs w:val="16"/>
                <w:u w:val="single"/>
              </w:rPr>
            </w:pPr>
            <w:r w:rsidRPr="00E54774">
              <w:rPr>
                <w:rFonts w:cs="Arial"/>
                <w:sz w:val="16"/>
                <w:szCs w:val="16"/>
              </w:rPr>
              <w:t>-herhalende KOOP</w:t>
            </w:r>
          </w:p>
          <w:p w14:paraId="73FA4F51"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E326F4" w:rsidRPr="00E54774">
              <w:rPr>
                <w:rFonts w:cs="Arial"/>
                <w:sz w:val="16"/>
                <w:szCs w:val="16"/>
              </w:rPr>
              <w:t>//</w:t>
            </w:r>
            <w:r w:rsidRPr="00E54774">
              <w:rPr>
                <w:rFonts w:cs="Arial"/>
                <w:sz w:val="16"/>
                <w:szCs w:val="16"/>
              </w:rPr>
              <w:t>StukdeelKoop</w:t>
            </w:r>
            <w:r w:rsidR="00E326F4"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E326F4"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4C1BD60" w14:textId="77777777" w:rsidR="00D85DE3" w:rsidRPr="00E54774" w:rsidRDefault="00D85DE3" w:rsidP="00E54774">
            <w:pPr>
              <w:spacing w:line="240" w:lineRule="auto"/>
              <w:rPr>
                <w:sz w:val="16"/>
                <w:szCs w:val="16"/>
              </w:rPr>
            </w:pPr>
          </w:p>
          <w:p w14:paraId="1AA18EB7" w14:textId="77777777" w:rsidR="00747197" w:rsidRPr="00533647" w:rsidRDefault="00747197" w:rsidP="00747197">
            <w:pPr>
              <w:rPr>
                <w:sz w:val="16"/>
                <w:szCs w:val="16"/>
                <w:u w:val="single"/>
              </w:rPr>
            </w:pPr>
            <w:r w:rsidRPr="00533647">
              <w:rPr>
                <w:sz w:val="16"/>
                <w:szCs w:val="16"/>
                <w:u w:val="single"/>
              </w:rPr>
              <w:t>Mapping:</w:t>
            </w:r>
          </w:p>
          <w:p w14:paraId="42ECBEF3" w14:textId="1E5E72DB" w:rsidR="00747197" w:rsidRPr="00595B0F" w:rsidRDefault="00747197" w:rsidP="00747197">
            <w:pPr>
              <w:spacing w:line="240" w:lineRule="auto"/>
              <w:rPr>
                <w:sz w:val="16"/>
                <w:szCs w:val="16"/>
              </w:rPr>
            </w:pPr>
            <w:r w:rsidRPr="00595B0F">
              <w:rPr>
                <w:sz w:val="16"/>
                <w:szCs w:val="16"/>
              </w:rPr>
              <w:t xml:space="preserve">- aanduiding van de </w:t>
            </w:r>
            <w:r>
              <w:rPr>
                <w:sz w:val="16"/>
                <w:szCs w:val="16"/>
              </w:rPr>
              <w:t xml:space="preserve">tweede </w:t>
            </w:r>
            <w:r w:rsidRPr="00595B0F">
              <w:rPr>
                <w:sz w:val="16"/>
                <w:szCs w:val="16"/>
              </w:rPr>
              <w:t>koop die in het hele keuzeblok koop-levering wordt getoond</w:t>
            </w:r>
          </w:p>
          <w:p w14:paraId="0F663A29" w14:textId="31142822" w:rsidR="00747197" w:rsidRPr="00595B0F" w:rsidRDefault="00747197" w:rsidP="00F2043C">
            <w:pPr>
              <w:spacing w:line="240" w:lineRule="auto"/>
              <w:rPr>
                <w:sz w:val="16"/>
                <w:szCs w:val="16"/>
              </w:rPr>
            </w:pPr>
            <w:r w:rsidRPr="00595B0F">
              <w:rPr>
                <w:sz w:val="16"/>
                <w:szCs w:val="16"/>
              </w:rPr>
              <w:t>//IMKAD_AangebodenStuk/StukdeelKoop</w:t>
            </w:r>
            <w:r w:rsidR="002B5CD7">
              <w:rPr>
                <w:sz w:val="16"/>
                <w:szCs w:val="16"/>
              </w:rPr>
              <w:t>(2</w:t>
            </w:r>
            <w:r w:rsidR="002B5CD7" w:rsidRPr="00F72EA2">
              <w:rPr>
                <w:sz w:val="16"/>
                <w:szCs w:val="16"/>
                <w:vertAlign w:val="superscript"/>
              </w:rPr>
              <w:t>e</w:t>
            </w:r>
            <w:r w:rsidR="002B5CD7">
              <w:rPr>
                <w:sz w:val="16"/>
                <w:szCs w:val="16"/>
              </w:rPr>
              <w:t>)</w:t>
            </w:r>
            <w:r w:rsidRPr="00595B0F">
              <w:rPr>
                <w:sz w:val="16"/>
                <w:szCs w:val="16"/>
              </w:rPr>
              <w:t>/tekstkeuze/</w:t>
            </w:r>
          </w:p>
          <w:p w14:paraId="5FD1EE1D" w14:textId="77777777" w:rsidR="00747197" w:rsidRDefault="00747197" w:rsidP="00F72EA2">
            <w:pPr>
              <w:spacing w:line="240" w:lineRule="auto"/>
              <w:rPr>
                <w:sz w:val="16"/>
                <w:szCs w:val="16"/>
              </w:rPr>
            </w:pPr>
            <w:r w:rsidRPr="00595B0F">
              <w:rPr>
                <w:sz w:val="16"/>
                <w:szCs w:val="16"/>
              </w:rPr>
              <w:t>./tagNaam(‘k_Koopakte’)</w:t>
            </w:r>
          </w:p>
          <w:p w14:paraId="59271731" w14:textId="0D76D852" w:rsidR="0032121B" w:rsidRDefault="00747197" w:rsidP="00E54774">
            <w:pPr>
              <w:spacing w:line="240" w:lineRule="auto"/>
              <w:rPr>
                <w:sz w:val="16"/>
                <w:szCs w:val="16"/>
              </w:rPr>
            </w:pPr>
            <w:r w:rsidRPr="00595B0F">
              <w:rPr>
                <w:sz w:val="16"/>
                <w:szCs w:val="16"/>
              </w:rPr>
              <w:t>./tekst(</w:t>
            </w:r>
            <w:r w:rsidRPr="006077D1">
              <w:rPr>
                <w:i/>
                <w:iCs/>
                <w:sz w:val="16"/>
                <w:szCs w:val="16"/>
              </w:rPr>
              <w:t>'vrije tekst'</w:t>
            </w:r>
            <w:r w:rsidRPr="00595B0F">
              <w:rPr>
                <w:sz w:val="16"/>
                <w:szCs w:val="16"/>
              </w:rPr>
              <w:t>)</w:t>
            </w:r>
          </w:p>
          <w:p w14:paraId="4E3A81A0" w14:textId="48E8F84C" w:rsidR="0032121B" w:rsidRDefault="0032121B" w:rsidP="00E54774">
            <w:pPr>
              <w:spacing w:line="240" w:lineRule="auto"/>
              <w:rPr>
                <w:sz w:val="16"/>
                <w:szCs w:val="16"/>
              </w:rPr>
            </w:pPr>
          </w:p>
          <w:p w14:paraId="5869C38A" w14:textId="77777777" w:rsidR="0032121B" w:rsidRPr="004365BD" w:rsidRDefault="0032121B" w:rsidP="0032121B">
            <w:pPr>
              <w:rPr>
                <w:sz w:val="16"/>
                <w:szCs w:val="16"/>
                <w:u w:val="single"/>
              </w:rPr>
            </w:pPr>
            <w:r w:rsidRPr="004365BD">
              <w:rPr>
                <w:sz w:val="16"/>
                <w:szCs w:val="16"/>
                <w:u w:val="single"/>
              </w:rPr>
              <w:t>Mapping</w:t>
            </w:r>
            <w:r>
              <w:rPr>
                <w:sz w:val="16"/>
                <w:szCs w:val="16"/>
                <w:u w:val="single"/>
              </w:rPr>
              <w:t xml:space="preserve"> tonen lidwoord voor de koopovereenkomst</w:t>
            </w:r>
            <w:r w:rsidRPr="004365BD">
              <w:rPr>
                <w:sz w:val="16"/>
                <w:szCs w:val="16"/>
                <w:u w:val="single"/>
              </w:rPr>
              <w:t>:</w:t>
            </w:r>
          </w:p>
          <w:p w14:paraId="6C7F72E6" w14:textId="2867574E" w:rsidR="0032121B" w:rsidRPr="00595B0F" w:rsidRDefault="0032121B" w:rsidP="0032121B">
            <w:pPr>
              <w:spacing w:line="240" w:lineRule="auto"/>
              <w:rPr>
                <w:sz w:val="16"/>
                <w:szCs w:val="16"/>
              </w:rPr>
            </w:pPr>
            <w:r w:rsidRPr="00595B0F">
              <w:rPr>
                <w:sz w:val="16"/>
                <w:szCs w:val="16"/>
              </w:rPr>
              <w:t>//IMKAD_AangebodenStuk/StukdeelKoop</w:t>
            </w:r>
            <w:r>
              <w:rPr>
                <w:sz w:val="16"/>
                <w:szCs w:val="16"/>
              </w:rPr>
              <w:t>(2</w:t>
            </w:r>
            <w:r w:rsidRPr="00F72EA2">
              <w:rPr>
                <w:sz w:val="16"/>
                <w:szCs w:val="16"/>
                <w:vertAlign w:val="superscript"/>
              </w:rPr>
              <w:t>e</w:t>
            </w:r>
            <w:r>
              <w:rPr>
                <w:sz w:val="16"/>
                <w:szCs w:val="16"/>
              </w:rPr>
              <w:t>)</w:t>
            </w:r>
            <w:r w:rsidRPr="00595B0F">
              <w:rPr>
                <w:sz w:val="16"/>
                <w:szCs w:val="16"/>
              </w:rPr>
              <w:t>/tekstkeuze/</w:t>
            </w:r>
          </w:p>
          <w:p w14:paraId="7067E5BA" w14:textId="77777777" w:rsidR="0032121B" w:rsidRPr="00595B0F" w:rsidRDefault="0032121B" w:rsidP="0032121B">
            <w:pPr>
              <w:spacing w:line="240" w:lineRule="auto"/>
              <w:rPr>
                <w:sz w:val="16"/>
                <w:szCs w:val="16"/>
              </w:rPr>
            </w:pPr>
            <w:r w:rsidRPr="00595B0F">
              <w:rPr>
                <w:sz w:val="16"/>
                <w:szCs w:val="16"/>
              </w:rPr>
              <w:t>./tagNaam(‘k_</w:t>
            </w:r>
            <w:r>
              <w:rPr>
                <w:sz w:val="16"/>
                <w:szCs w:val="16"/>
              </w:rPr>
              <w:t>LidwoordKoopovereenkomst</w:t>
            </w:r>
            <w:r w:rsidRPr="00595B0F">
              <w:rPr>
                <w:sz w:val="16"/>
                <w:szCs w:val="16"/>
              </w:rPr>
              <w:t>’)</w:t>
            </w:r>
          </w:p>
          <w:p w14:paraId="5CE4FA4B" w14:textId="5DB684F5" w:rsidR="0032121B" w:rsidRDefault="0032121B" w:rsidP="0032121B">
            <w:pPr>
              <w:spacing w:line="240" w:lineRule="auto"/>
              <w:rPr>
                <w:sz w:val="16"/>
                <w:szCs w:val="16"/>
              </w:rPr>
            </w:pPr>
            <w:r w:rsidRPr="00595B0F">
              <w:rPr>
                <w:sz w:val="16"/>
                <w:szCs w:val="16"/>
              </w:rPr>
              <w:t>./tekst(</w:t>
            </w:r>
            <w:r>
              <w:rPr>
                <w:sz w:val="16"/>
                <w:szCs w:val="16"/>
              </w:rPr>
              <w:t>“de” of “het”</w:t>
            </w:r>
            <w:r w:rsidRPr="00595B0F">
              <w:rPr>
                <w:sz w:val="16"/>
                <w:szCs w:val="16"/>
              </w:rPr>
              <w:t>)</w:t>
            </w:r>
          </w:p>
          <w:p w14:paraId="5762F479" w14:textId="77777777" w:rsidR="0032121B" w:rsidRDefault="0032121B" w:rsidP="0032121B">
            <w:pPr>
              <w:spacing w:line="240" w:lineRule="auto"/>
              <w:rPr>
                <w:sz w:val="16"/>
                <w:szCs w:val="16"/>
              </w:rPr>
            </w:pPr>
          </w:p>
          <w:p w14:paraId="0A49AF03" w14:textId="77777777" w:rsidR="0032121B" w:rsidRPr="00055609" w:rsidRDefault="0032121B" w:rsidP="0032121B">
            <w:pPr>
              <w:spacing w:line="240" w:lineRule="auto"/>
              <w:rPr>
                <w:sz w:val="16"/>
                <w:szCs w:val="16"/>
              </w:rPr>
            </w:pPr>
            <w:r>
              <w:rPr>
                <w:sz w:val="16"/>
                <w:szCs w:val="16"/>
                <w:u w:val="single"/>
              </w:rPr>
              <w:t>Mapping tonen volgnummer:</w:t>
            </w:r>
          </w:p>
          <w:p w14:paraId="47CBAC87" w14:textId="6476115B" w:rsidR="0032121B" w:rsidRPr="00E54774" w:rsidRDefault="0032121B" w:rsidP="0032121B">
            <w:pPr>
              <w:spacing w:line="240" w:lineRule="auto"/>
              <w:rPr>
                <w:sz w:val="16"/>
                <w:szCs w:val="16"/>
              </w:rPr>
            </w:pPr>
            <w:r w:rsidRPr="00E54774">
              <w:rPr>
                <w:sz w:val="16"/>
                <w:szCs w:val="16"/>
              </w:rPr>
              <w:t>//IMKAD_AangebodenStuk/StukdeelKoop</w:t>
            </w:r>
            <w:r>
              <w:rPr>
                <w:sz w:val="16"/>
                <w:szCs w:val="16"/>
              </w:rPr>
              <w:t>(2</w:t>
            </w:r>
            <w:r w:rsidRPr="00F72EA2">
              <w:rPr>
                <w:sz w:val="16"/>
                <w:szCs w:val="16"/>
                <w:vertAlign w:val="superscript"/>
              </w:rPr>
              <w:t>e</w:t>
            </w:r>
            <w:r>
              <w:rPr>
                <w:sz w:val="16"/>
                <w:szCs w:val="16"/>
              </w:rPr>
              <w:t>)</w:t>
            </w:r>
            <w:r w:rsidRPr="00E54774">
              <w:rPr>
                <w:i/>
                <w:sz w:val="16"/>
                <w:szCs w:val="16"/>
              </w:rPr>
              <w:t>/</w:t>
            </w:r>
            <w:r w:rsidRPr="00E54774">
              <w:rPr>
                <w:sz w:val="16"/>
                <w:szCs w:val="16"/>
              </w:rPr>
              <w:t>tekstkeuze/</w:t>
            </w:r>
          </w:p>
          <w:p w14:paraId="6BA697D9" w14:textId="77777777" w:rsidR="0032121B" w:rsidRPr="00E54774" w:rsidRDefault="0032121B" w:rsidP="0032121B">
            <w:pPr>
              <w:spacing w:line="240" w:lineRule="auto"/>
              <w:rPr>
                <w:sz w:val="16"/>
                <w:szCs w:val="16"/>
              </w:rPr>
            </w:pPr>
            <w:r w:rsidRPr="00E54774">
              <w:rPr>
                <w:sz w:val="16"/>
                <w:szCs w:val="16"/>
              </w:rPr>
              <w:tab/>
              <w:t>./tagNaam(‘k_KoopakteVolgnummer)</w:t>
            </w:r>
          </w:p>
          <w:p w14:paraId="711C53BE" w14:textId="77777777" w:rsidR="0032121B" w:rsidRPr="00E54774" w:rsidRDefault="0032121B" w:rsidP="0032121B">
            <w:pPr>
              <w:spacing w:line="240" w:lineRule="auto"/>
              <w:rPr>
                <w:sz w:val="16"/>
                <w:szCs w:val="16"/>
              </w:rPr>
            </w:pPr>
            <w:r w:rsidRPr="00E54774">
              <w:rPr>
                <w:sz w:val="16"/>
                <w:szCs w:val="16"/>
              </w:rPr>
              <w:tab/>
              <w:t>./tekst(‘true’ = met volgnummer ‘false’ = zonder volgnummer’)</w:t>
            </w:r>
          </w:p>
          <w:p w14:paraId="78B5ED99" w14:textId="77777777" w:rsidR="009621F7" w:rsidRPr="00E54774" w:rsidRDefault="009621F7" w:rsidP="00E54774">
            <w:pPr>
              <w:spacing w:line="240" w:lineRule="auto"/>
              <w:rPr>
                <w:sz w:val="16"/>
                <w:szCs w:val="16"/>
              </w:rPr>
            </w:pPr>
          </w:p>
          <w:p w14:paraId="7668ED4E" w14:textId="708CBF1C" w:rsidR="00D85DE3" w:rsidRPr="00E54774" w:rsidRDefault="00E326F4" w:rsidP="00E54774">
            <w:pPr>
              <w:spacing w:line="240" w:lineRule="auto"/>
              <w:rPr>
                <w:sz w:val="16"/>
                <w:szCs w:val="16"/>
              </w:rPr>
            </w:pPr>
            <w:r w:rsidRPr="00E54774">
              <w:rPr>
                <w:sz w:val="16"/>
                <w:szCs w:val="16"/>
              </w:rPr>
              <w:t>//IMKAD_AangebodenStuk/StukdeelKoop</w:t>
            </w:r>
            <w:r w:rsidR="007F51FC">
              <w:rPr>
                <w:sz w:val="16"/>
                <w:szCs w:val="16"/>
              </w:rPr>
              <w:t>(1</w:t>
            </w:r>
            <w:r w:rsidR="007F51FC" w:rsidRPr="00F72EA2">
              <w:rPr>
                <w:sz w:val="16"/>
                <w:szCs w:val="16"/>
                <w:vertAlign w:val="superscript"/>
              </w:rPr>
              <w:t>e</w:t>
            </w:r>
            <w:r w:rsidR="007F51FC">
              <w:rPr>
                <w:sz w:val="16"/>
                <w:szCs w:val="16"/>
              </w:rPr>
              <w:t>)</w:t>
            </w:r>
            <w:r w:rsidR="00D85DE3" w:rsidRPr="00E54774">
              <w:rPr>
                <w:sz w:val="16"/>
                <w:szCs w:val="16"/>
              </w:rPr>
              <w:t>/tekstkeuze/</w:t>
            </w:r>
          </w:p>
          <w:p w14:paraId="3264CABD" w14:textId="77777777" w:rsidR="00D85DE3" w:rsidRPr="00E54774" w:rsidRDefault="00D85DE3" w:rsidP="00E54774">
            <w:pPr>
              <w:spacing w:line="240" w:lineRule="auto"/>
              <w:ind w:left="227"/>
              <w:rPr>
                <w:sz w:val="16"/>
                <w:szCs w:val="16"/>
              </w:rPr>
            </w:pPr>
            <w:r w:rsidRPr="00E54774">
              <w:rPr>
                <w:sz w:val="16"/>
                <w:szCs w:val="16"/>
              </w:rPr>
              <w:t>./tagNaam(‘k_AkteAangehecht”)</w:t>
            </w:r>
          </w:p>
          <w:p w14:paraId="5FC282CF" w14:textId="77777777" w:rsidR="00D85DE3" w:rsidRDefault="00D85DE3" w:rsidP="00E54774">
            <w:pPr>
              <w:spacing w:line="240" w:lineRule="auto"/>
              <w:ind w:left="227"/>
              <w:rPr>
                <w:sz w:val="16"/>
                <w:szCs w:val="16"/>
              </w:rPr>
            </w:pPr>
            <w:r w:rsidRPr="00E54774">
              <w:rPr>
                <w:sz w:val="16"/>
                <w:szCs w:val="16"/>
              </w:rPr>
              <w:t>./tekst(‘true’ = tekst wordt wel getoond; ‘false’ = tekst wordt niet getoond)</w:t>
            </w:r>
          </w:p>
          <w:p w14:paraId="44212A59" w14:textId="77777777" w:rsidR="007D2EBA" w:rsidRDefault="007D2EBA" w:rsidP="00E6044E">
            <w:pPr>
              <w:spacing w:line="240" w:lineRule="auto"/>
              <w:rPr>
                <w:sz w:val="16"/>
                <w:szCs w:val="16"/>
              </w:rPr>
            </w:pPr>
          </w:p>
          <w:p w14:paraId="4762686E" w14:textId="77777777" w:rsidR="007D2EBA" w:rsidRDefault="007D2EBA" w:rsidP="00E6044E">
            <w:pPr>
              <w:spacing w:line="240" w:lineRule="auto"/>
              <w:rPr>
                <w:sz w:val="16"/>
                <w:szCs w:val="16"/>
              </w:rPr>
            </w:pPr>
            <w:r>
              <w:rPr>
                <w:sz w:val="16"/>
                <w:szCs w:val="16"/>
              </w:rPr>
              <w:t>-mapping eveneens</w:t>
            </w:r>
          </w:p>
          <w:p w14:paraId="254D2478" w14:textId="77777777" w:rsidR="007D2EBA" w:rsidRPr="00E54774" w:rsidRDefault="007D2EBA" w:rsidP="007D2EBA">
            <w:pPr>
              <w:spacing w:line="240" w:lineRule="auto"/>
              <w:rPr>
                <w:sz w:val="16"/>
                <w:szCs w:val="16"/>
              </w:rPr>
            </w:pPr>
            <w:r w:rsidRPr="00E54774">
              <w:rPr>
                <w:sz w:val="16"/>
                <w:szCs w:val="16"/>
              </w:rPr>
              <w:t>//IMKAD_AangebodenStuk/StukdeelKoop</w:t>
            </w:r>
            <w:r>
              <w:rPr>
                <w:sz w:val="16"/>
                <w:szCs w:val="16"/>
              </w:rPr>
              <w:t>(1*)</w:t>
            </w:r>
            <w:r w:rsidRPr="00E54774">
              <w:rPr>
                <w:sz w:val="16"/>
                <w:szCs w:val="16"/>
              </w:rPr>
              <w:t>/tekstkeuze/</w:t>
            </w:r>
          </w:p>
          <w:p w14:paraId="1B7CE7A3" w14:textId="77777777" w:rsidR="007D2EBA" w:rsidRPr="00E54774" w:rsidRDefault="007D2EBA" w:rsidP="007D2EBA">
            <w:pPr>
              <w:spacing w:line="240" w:lineRule="auto"/>
              <w:ind w:left="227"/>
              <w:rPr>
                <w:sz w:val="16"/>
                <w:szCs w:val="16"/>
              </w:rPr>
            </w:pPr>
            <w:r w:rsidRPr="00E54774">
              <w:rPr>
                <w:sz w:val="16"/>
                <w:szCs w:val="16"/>
              </w:rPr>
              <w:t>./tagNaam(‘k_AkteAangehecht”)</w:t>
            </w:r>
          </w:p>
          <w:p w14:paraId="21CF1C1A" w14:textId="77777777" w:rsidR="007D2EBA" w:rsidRDefault="007D2EBA" w:rsidP="007D2EBA">
            <w:pPr>
              <w:spacing w:line="240" w:lineRule="auto"/>
              <w:ind w:left="227"/>
              <w:rPr>
                <w:sz w:val="16"/>
                <w:szCs w:val="16"/>
              </w:rPr>
            </w:pPr>
            <w:r>
              <w:rPr>
                <w:sz w:val="16"/>
                <w:szCs w:val="16"/>
              </w:rPr>
              <w:t>./tekst=</w:t>
            </w:r>
            <w:r w:rsidRPr="00E54774">
              <w:rPr>
                <w:sz w:val="16"/>
                <w:szCs w:val="16"/>
              </w:rPr>
              <w:t>‘true’</w:t>
            </w:r>
          </w:p>
          <w:p w14:paraId="2175DAA7" w14:textId="77777777" w:rsidR="007D2EBA" w:rsidRPr="00E54774" w:rsidRDefault="007D2EBA" w:rsidP="00E6044E">
            <w:pPr>
              <w:spacing w:line="240" w:lineRule="auto"/>
              <w:rPr>
                <w:sz w:val="16"/>
                <w:szCs w:val="16"/>
              </w:rPr>
            </w:pPr>
            <w:r>
              <w:rPr>
                <w:sz w:val="16"/>
                <w:szCs w:val="16"/>
              </w:rPr>
              <w:lastRenderedPageBreak/>
              <w:t>*of veelvoud daarvan bij meer koop-levering combinaties in akte</w:t>
            </w:r>
          </w:p>
        </w:tc>
      </w:tr>
      <w:tr w:rsidR="00D85DE3" w:rsidRPr="00F86BA1" w14:paraId="498F9B0D" w14:textId="77777777" w:rsidTr="00E54774">
        <w:tc>
          <w:tcPr>
            <w:tcW w:w="6771" w:type="dxa"/>
            <w:shd w:val="clear" w:color="auto" w:fill="auto"/>
          </w:tcPr>
          <w:p w14:paraId="01865A78" w14:textId="7266701A" w:rsidR="00D85DE3" w:rsidRPr="00F86BA1" w:rsidRDefault="00D85DE3" w:rsidP="00E54774">
            <w:pPr>
              <w:numPr>
                <w:ilvl w:val="0"/>
                <w:numId w:val="12"/>
              </w:numPr>
              <w:tabs>
                <w:tab w:val="left" w:pos="425"/>
                <w:tab w:val="left" w:pos="850"/>
              </w:tabs>
            </w:pPr>
            <w:r w:rsidRPr="00E54774">
              <w:rPr>
                <w:color w:val="FF0000"/>
              </w:rPr>
              <w:lastRenderedPageBreak/>
              <w:t>Bij deze akte levert</w:t>
            </w:r>
            <w:r>
              <w:t xml:space="preserve"> </w:t>
            </w:r>
            <w:r w:rsidR="008C16F4" w:rsidRPr="00F72EA2">
              <w:t>§vervreemder§</w:t>
            </w:r>
            <w:r w:rsidRPr="00F72EA2">
              <w:t xml:space="preserve"> </w:t>
            </w:r>
            <w:r w:rsidRPr="00E54774">
              <w:rPr>
                <w:color w:val="FF0000"/>
              </w:rPr>
              <w:t>aan</w:t>
            </w:r>
            <w:r>
              <w:t xml:space="preserve"> </w:t>
            </w:r>
            <w:r w:rsidR="008C16F4" w:rsidRPr="008C16F4">
              <w:t>§partij X§</w:t>
            </w:r>
            <w:r w:rsidRPr="00E54774">
              <w:rPr>
                <w:color w:val="800080"/>
              </w:rPr>
              <w:t xml:space="preserve"> </w:t>
            </w:r>
            <w:r w:rsidRPr="00E54774">
              <w:rPr>
                <w:color w:val="FF0000"/>
              </w:rPr>
              <w:t xml:space="preserve">ter uitvoering van </w:t>
            </w:r>
            <w:r w:rsidR="00E813DA" w:rsidRPr="0021340B">
              <w:rPr>
                <w:rFonts w:cs="Arial"/>
                <w:bCs/>
                <w:color w:val="800080"/>
                <w:szCs w:val="18"/>
              </w:rPr>
              <w:t>de/het</w:t>
            </w:r>
            <w:r w:rsidR="00E813DA" w:rsidRPr="00871D0B">
              <w:rPr>
                <w:bCs/>
                <w:color w:val="008000"/>
              </w:rPr>
              <w:t xml:space="preserve"> </w:t>
            </w:r>
            <w:r w:rsidR="00DE13AD" w:rsidRPr="00F72EA2">
              <w:rPr>
                <w:rFonts w:cs="Arial"/>
                <w:szCs w:val="18"/>
              </w:rPr>
              <w:t>§Koopovereenkomst§</w:t>
            </w:r>
            <w:r w:rsidRPr="00E54774" w:rsidDel="006D55FC">
              <w:rPr>
                <w:color w:val="FF0000"/>
              </w:rPr>
              <w:t xml:space="preserve"> </w:t>
            </w:r>
            <w:r w:rsidR="00E813DA" w:rsidRPr="00871D0B">
              <w:rPr>
                <w:rFonts w:cs="Arial"/>
                <w:bCs/>
                <w:color w:val="800080"/>
                <w:szCs w:val="18"/>
              </w:rPr>
              <w:t>[volgnummer]</w:t>
            </w:r>
            <w:r w:rsidR="00E813DA">
              <w:rPr>
                <w:rFonts w:cs="Arial"/>
                <w:bCs/>
                <w:color w:val="800080"/>
                <w:szCs w:val="18"/>
              </w:rPr>
              <w:t xml:space="preserve"> </w:t>
            </w:r>
            <w:r w:rsidRPr="00E54774">
              <w:rPr>
                <w:color w:val="FF0000"/>
              </w:rPr>
              <w:t>en</w:t>
            </w:r>
            <w:r>
              <w:t xml:space="preserve"> </w:t>
            </w:r>
            <w:r w:rsidR="008C16F4" w:rsidRPr="00F72EA2">
              <w:t>§partij X§</w:t>
            </w:r>
            <w:r w:rsidRPr="00F72EA2">
              <w:t xml:space="preserve"> </w:t>
            </w:r>
            <w:r w:rsidRPr="00E54774">
              <w:rPr>
                <w:color w:val="FF0000"/>
              </w:rPr>
              <w:t>levert aan</w:t>
            </w:r>
            <w:r>
              <w:t xml:space="preserve"> </w:t>
            </w:r>
            <w:r w:rsidR="008C16F4" w:rsidRPr="00F72EA2">
              <w:t>§verkrijger§</w:t>
            </w:r>
            <w:r w:rsidRPr="00F72EA2">
              <w:t xml:space="preserve"> </w:t>
            </w:r>
            <w:r w:rsidRPr="00E54774">
              <w:rPr>
                <w:color w:val="FF0000"/>
              </w:rPr>
              <w:t xml:space="preserve">ter uitvoering van </w:t>
            </w:r>
            <w:r w:rsidR="00E813DA" w:rsidRPr="0021340B">
              <w:rPr>
                <w:rFonts w:cs="Arial"/>
                <w:bCs/>
                <w:color w:val="800080"/>
                <w:szCs w:val="18"/>
              </w:rPr>
              <w:t>de/het</w:t>
            </w:r>
            <w:r w:rsidR="00E813DA" w:rsidRPr="00871D0B">
              <w:rPr>
                <w:bCs/>
                <w:color w:val="008000"/>
              </w:rPr>
              <w:t xml:space="preserve"> </w:t>
            </w:r>
            <w:r w:rsidR="00E813DA" w:rsidRPr="004365BD">
              <w:rPr>
                <w:rFonts w:cs="Arial"/>
                <w:szCs w:val="18"/>
              </w:rPr>
              <w:t>§Koopovereenkomst§</w:t>
            </w:r>
            <w:r w:rsidR="00E813DA" w:rsidRPr="00E54774" w:rsidDel="006D55FC">
              <w:rPr>
                <w:color w:val="FF0000"/>
              </w:rPr>
              <w:t xml:space="preserve"> </w:t>
            </w:r>
            <w:r w:rsidR="00E813DA" w:rsidRPr="00871D0B">
              <w:rPr>
                <w:rFonts w:cs="Arial"/>
                <w:bCs/>
                <w:color w:val="800080"/>
                <w:szCs w:val="18"/>
              </w:rPr>
              <w:t>[volgnummer]</w:t>
            </w:r>
            <w:r w:rsidR="00E813DA" w:rsidRPr="00F72EA2">
              <w:rPr>
                <w:rFonts w:cs="Arial"/>
                <w:bCs/>
                <w:color w:val="FF0000"/>
                <w:szCs w:val="18"/>
              </w:rPr>
              <w:t>.</w:t>
            </w:r>
          </w:p>
        </w:tc>
        <w:tc>
          <w:tcPr>
            <w:tcW w:w="7371" w:type="dxa"/>
            <w:shd w:val="clear" w:color="auto" w:fill="auto"/>
          </w:tcPr>
          <w:p w14:paraId="1A494F04" w14:textId="28D3D409" w:rsidR="00D85DE3" w:rsidRDefault="00D85DE3" w:rsidP="00E54774">
            <w:pPr>
              <w:spacing w:before="72"/>
            </w:pPr>
            <w:r>
              <w:t>Hier wordt vermeld welke partijen aan elkaar leveren ter uitvoering van de koopovereenkomsten:</w:t>
            </w:r>
          </w:p>
          <w:p w14:paraId="64DB1B2D" w14:textId="77777777" w:rsidR="003E5C22" w:rsidRPr="00F72EA2" w:rsidRDefault="003E5C22" w:rsidP="003E5C22">
            <w:pPr>
              <w:spacing w:before="72"/>
              <w:rPr>
                <w:i/>
                <w:iCs/>
              </w:rPr>
            </w:pPr>
            <w:r w:rsidRPr="00F72EA2">
              <w:rPr>
                <w:i/>
                <w:iCs/>
              </w:rPr>
              <w:t>Bij deze akte levert (vervreemder 1</w:t>
            </w:r>
            <w:r w:rsidRPr="00F72EA2">
              <w:rPr>
                <w:i/>
                <w:iCs/>
                <w:vertAlign w:val="superscript"/>
              </w:rPr>
              <w:t>e</w:t>
            </w:r>
            <w:r w:rsidRPr="00F72EA2">
              <w:rPr>
                <w:i/>
                <w:iCs/>
              </w:rPr>
              <w:t xml:space="preserve"> koop) aan (verkrijger 1</w:t>
            </w:r>
            <w:r w:rsidRPr="00F72EA2">
              <w:rPr>
                <w:i/>
                <w:iCs/>
                <w:vertAlign w:val="superscript"/>
              </w:rPr>
              <w:t>e</w:t>
            </w:r>
            <w:r w:rsidRPr="00F72EA2">
              <w:rPr>
                <w:i/>
                <w:iCs/>
              </w:rPr>
              <w:t xml:space="preserve"> koop) ter uitvoering van de (Koopovereenkomst 1</w:t>
            </w:r>
            <w:r w:rsidRPr="00F72EA2">
              <w:rPr>
                <w:i/>
                <w:iCs/>
                <w:vertAlign w:val="superscript"/>
              </w:rPr>
              <w:t>e</w:t>
            </w:r>
            <w:r w:rsidRPr="00F72EA2">
              <w:rPr>
                <w:i/>
                <w:iCs/>
              </w:rPr>
              <w:t xml:space="preserve"> koop) en (vervreemder 2</w:t>
            </w:r>
            <w:r w:rsidRPr="00F72EA2">
              <w:rPr>
                <w:i/>
                <w:iCs/>
                <w:vertAlign w:val="superscript"/>
              </w:rPr>
              <w:t>e</w:t>
            </w:r>
            <w:r w:rsidRPr="00F72EA2">
              <w:rPr>
                <w:i/>
                <w:iCs/>
              </w:rPr>
              <w:t xml:space="preserve"> koop) levert aan (verkrijger 2</w:t>
            </w:r>
            <w:r w:rsidRPr="00F72EA2">
              <w:rPr>
                <w:i/>
                <w:iCs/>
                <w:vertAlign w:val="superscript"/>
              </w:rPr>
              <w:t>e</w:t>
            </w:r>
            <w:r w:rsidRPr="00F72EA2">
              <w:rPr>
                <w:i/>
                <w:iCs/>
              </w:rPr>
              <w:t xml:space="preserve"> koop) ter uitvoering van de (Koopovereenkomst 2</w:t>
            </w:r>
            <w:r w:rsidRPr="00F72EA2">
              <w:rPr>
                <w:i/>
                <w:iCs/>
                <w:vertAlign w:val="superscript"/>
              </w:rPr>
              <w:t>e</w:t>
            </w:r>
            <w:r w:rsidRPr="00F72EA2">
              <w:rPr>
                <w:i/>
                <w:iCs/>
              </w:rPr>
              <w:t xml:space="preserve"> koop).</w:t>
            </w:r>
          </w:p>
          <w:p w14:paraId="617A1D7B" w14:textId="77777777" w:rsidR="003E5C22" w:rsidRDefault="003E5C22" w:rsidP="00E54774">
            <w:pPr>
              <w:spacing w:before="72"/>
            </w:pPr>
          </w:p>
          <w:p w14:paraId="6E29EC3B" w14:textId="77777777" w:rsidR="00D85DE3" w:rsidRPr="00E54774" w:rsidRDefault="00D85DE3" w:rsidP="00E54774">
            <w:pPr>
              <w:spacing w:before="72"/>
              <w:rPr>
                <w:u w:val="single"/>
              </w:rPr>
            </w:pPr>
            <w:r w:rsidRPr="00E54774">
              <w:rPr>
                <w:u w:val="single"/>
              </w:rPr>
              <w:t>Mapping (reeds eerder vastgelegde gegevens):</w:t>
            </w:r>
          </w:p>
          <w:p w14:paraId="59588AAE"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34CD2561"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tia_Volgnummer(‘1’)/</w:t>
            </w:r>
          </w:p>
          <w:p w14:paraId="3D1FD0DB"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14:paraId="089C3A81"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14:paraId="6C7D0B47"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tia_Volgnummer(‘2’)/</w:t>
            </w:r>
          </w:p>
          <w:p w14:paraId="14268746"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14:paraId="2520523C"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14:paraId="63FF9E6A" w14:textId="77777777" w:rsidR="00D85DE3" w:rsidRPr="00E54774" w:rsidRDefault="00D85DE3" w:rsidP="00E54774">
            <w:pPr>
              <w:spacing w:line="240" w:lineRule="auto"/>
              <w:rPr>
                <w:rFonts w:cs="Arial"/>
                <w:sz w:val="16"/>
                <w:szCs w:val="16"/>
              </w:rPr>
            </w:pPr>
          </w:p>
          <w:p w14:paraId="606D2172"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55A9038E"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tia_Volgnummer(‘x’)/</w:t>
            </w:r>
          </w:p>
          <w:p w14:paraId="4FFA4310"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14:paraId="4EEBACE8"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14:paraId="42550FEE"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tia_Volgnummer(‘x’)/</w:t>
            </w:r>
          </w:p>
          <w:p w14:paraId="5450FA85"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14:paraId="41A7B115"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14:paraId="59415AA1" w14:textId="77777777" w:rsidR="009809B3" w:rsidRPr="00E54774" w:rsidRDefault="009809B3" w:rsidP="00E54774">
            <w:pPr>
              <w:spacing w:line="240" w:lineRule="auto"/>
              <w:rPr>
                <w:rFonts w:cs="Arial"/>
                <w:sz w:val="16"/>
                <w:szCs w:val="16"/>
              </w:rPr>
            </w:pPr>
          </w:p>
          <w:p w14:paraId="3B3EB0D3" w14:textId="7C018896" w:rsidR="009809B3" w:rsidRPr="00E54774" w:rsidRDefault="009809B3" w:rsidP="00E54774">
            <w:pPr>
              <w:spacing w:line="240" w:lineRule="auto"/>
              <w:rPr>
                <w:rFonts w:cs="Arial"/>
                <w:sz w:val="16"/>
                <w:szCs w:val="16"/>
              </w:rPr>
            </w:pPr>
            <w:r w:rsidRPr="00E54774">
              <w:rPr>
                <w:rFonts w:cs="Arial"/>
                <w:sz w:val="16"/>
                <w:szCs w:val="16"/>
              </w:rPr>
              <w:t xml:space="preserve">-aanduiding </w:t>
            </w:r>
            <w:r w:rsidR="00211C1A" w:rsidRPr="00E54774">
              <w:rPr>
                <w:rFonts w:cs="Arial"/>
                <w:sz w:val="16"/>
                <w:szCs w:val="16"/>
              </w:rPr>
              <w:t xml:space="preserve">eerste </w:t>
            </w:r>
            <w:r w:rsidRPr="00E54774">
              <w:rPr>
                <w:rFonts w:cs="Arial"/>
                <w:sz w:val="16"/>
                <w:szCs w:val="16"/>
              </w:rPr>
              <w:t>koop</w:t>
            </w:r>
          </w:p>
          <w:p w14:paraId="6F125C6D" w14:textId="75A55031" w:rsidR="00211C1A" w:rsidRPr="00E54774" w:rsidRDefault="00D47B08" w:rsidP="00E54774">
            <w:pPr>
              <w:spacing w:line="240" w:lineRule="auto"/>
              <w:rPr>
                <w:rFonts w:cs="Arial"/>
                <w:sz w:val="16"/>
                <w:szCs w:val="16"/>
              </w:rPr>
            </w:pPr>
            <w:r>
              <w:rPr>
                <w:rFonts w:cs="Arial"/>
                <w:sz w:val="16"/>
                <w:szCs w:val="16"/>
              </w:rPr>
              <w:t xml:space="preserve">      </w:t>
            </w:r>
            <w:r w:rsidR="00211C1A" w:rsidRPr="00E54774">
              <w:rPr>
                <w:rFonts w:cs="Arial"/>
                <w:sz w:val="16"/>
                <w:szCs w:val="16"/>
              </w:rPr>
              <w:t>//IMKAD_AangebodenStuk/StukdeelKoop/tia_Volgnummer(‘1’)/</w:t>
            </w:r>
          </w:p>
          <w:p w14:paraId="2E70B045" w14:textId="0D170D04" w:rsidR="00211C1A" w:rsidRDefault="00211C1A" w:rsidP="00E54774">
            <w:pPr>
              <w:spacing w:line="240" w:lineRule="auto"/>
              <w:ind w:left="227"/>
              <w:rPr>
                <w:sz w:val="16"/>
                <w:szCs w:val="16"/>
              </w:rPr>
            </w:pPr>
            <w:r w:rsidRPr="00E54774">
              <w:rPr>
                <w:sz w:val="16"/>
                <w:szCs w:val="16"/>
              </w:rPr>
              <w:t>./tagNaam(‘k_Koopakte’)</w:t>
            </w:r>
          </w:p>
          <w:p w14:paraId="485B16F0" w14:textId="0657BB39" w:rsidR="0036134E" w:rsidRDefault="0036134E" w:rsidP="00E54774">
            <w:pPr>
              <w:spacing w:line="240" w:lineRule="auto"/>
              <w:ind w:left="227"/>
              <w:rPr>
                <w:sz w:val="16"/>
                <w:szCs w:val="16"/>
              </w:rPr>
            </w:pPr>
          </w:p>
          <w:p w14:paraId="6EB63E00" w14:textId="28E538EB" w:rsidR="0036134E" w:rsidRDefault="0036134E" w:rsidP="00E54774">
            <w:pPr>
              <w:spacing w:line="240" w:lineRule="auto"/>
              <w:ind w:left="227"/>
              <w:rPr>
                <w:sz w:val="16"/>
                <w:szCs w:val="16"/>
              </w:rPr>
            </w:pPr>
          </w:p>
          <w:p w14:paraId="34A2601D" w14:textId="77777777" w:rsidR="003E5C22" w:rsidRPr="00E54774" w:rsidRDefault="003E5C22" w:rsidP="003E5C22">
            <w:pPr>
              <w:spacing w:line="240" w:lineRule="auto"/>
              <w:rPr>
                <w:rFonts w:cs="Arial"/>
                <w:sz w:val="16"/>
                <w:szCs w:val="16"/>
              </w:rPr>
            </w:pPr>
            <w:r w:rsidRPr="00E54774">
              <w:rPr>
                <w:rFonts w:cs="Arial"/>
                <w:sz w:val="16"/>
                <w:szCs w:val="16"/>
              </w:rPr>
              <w:t>-aanduiding eerste en tweede koop</w:t>
            </w:r>
          </w:p>
          <w:p w14:paraId="544DFC0B" w14:textId="77777777" w:rsidR="003E5C22" w:rsidRPr="00E54774" w:rsidRDefault="003E5C22" w:rsidP="003E5C22">
            <w:pPr>
              <w:spacing w:line="240" w:lineRule="auto"/>
              <w:rPr>
                <w:rFonts w:cs="Arial"/>
                <w:sz w:val="16"/>
                <w:szCs w:val="16"/>
              </w:rPr>
            </w:pPr>
            <w:r w:rsidRPr="00E54774">
              <w:rPr>
                <w:rFonts w:cs="Arial"/>
                <w:sz w:val="16"/>
                <w:szCs w:val="16"/>
              </w:rPr>
              <w:t>//IMKAD_AangebodenStuk/StukdeelKoop/tia_Volgnummer(‘1’)/</w:t>
            </w:r>
          </w:p>
          <w:p w14:paraId="4ECB2516" w14:textId="7F34E56C" w:rsidR="003E5C22" w:rsidRDefault="003E5C22" w:rsidP="003E5C22">
            <w:pPr>
              <w:spacing w:line="240" w:lineRule="auto"/>
              <w:ind w:left="227"/>
              <w:rPr>
                <w:sz w:val="16"/>
                <w:szCs w:val="16"/>
              </w:rPr>
            </w:pPr>
            <w:r w:rsidRPr="00E54774">
              <w:rPr>
                <w:sz w:val="16"/>
                <w:szCs w:val="16"/>
              </w:rPr>
              <w:t>./tagNaam(‘k_Koopakte’)</w:t>
            </w:r>
          </w:p>
          <w:p w14:paraId="0CEE9786" w14:textId="77777777" w:rsidR="000E6D3F" w:rsidRPr="00E54774" w:rsidRDefault="000E6D3F" w:rsidP="000E6D3F">
            <w:pPr>
              <w:spacing w:line="240" w:lineRule="auto"/>
              <w:ind w:left="227"/>
              <w:rPr>
                <w:sz w:val="16"/>
                <w:szCs w:val="16"/>
              </w:rPr>
            </w:pPr>
            <w:r w:rsidRPr="00E54774">
              <w:rPr>
                <w:sz w:val="16"/>
                <w:szCs w:val="16"/>
              </w:rPr>
              <w:t>./tagNaam</w:t>
            </w:r>
            <w:r w:rsidRPr="00595B0F">
              <w:rPr>
                <w:sz w:val="16"/>
                <w:szCs w:val="16"/>
              </w:rPr>
              <w:t xml:space="preserve"> (‘k_</w:t>
            </w:r>
            <w:r>
              <w:rPr>
                <w:sz w:val="16"/>
                <w:szCs w:val="16"/>
              </w:rPr>
              <w:t>LidwoordKoopovereenkomst</w:t>
            </w:r>
            <w:r w:rsidRPr="00595B0F">
              <w:rPr>
                <w:sz w:val="16"/>
                <w:szCs w:val="16"/>
              </w:rPr>
              <w:t>’)</w:t>
            </w:r>
          </w:p>
          <w:p w14:paraId="625A96D4" w14:textId="77777777" w:rsidR="003E5C22" w:rsidRPr="00E54774" w:rsidRDefault="003E5C22" w:rsidP="003E5C22">
            <w:pPr>
              <w:spacing w:line="240" w:lineRule="auto"/>
              <w:ind w:left="227"/>
              <w:rPr>
                <w:sz w:val="16"/>
                <w:szCs w:val="16"/>
              </w:rPr>
            </w:pPr>
            <w:r w:rsidRPr="00E54774">
              <w:rPr>
                <w:sz w:val="16"/>
                <w:szCs w:val="16"/>
              </w:rPr>
              <w:t>./tagNaam(‘k_KoopakteVolgnummer’)</w:t>
            </w:r>
          </w:p>
          <w:p w14:paraId="48593B0D" w14:textId="77777777" w:rsidR="003E5C22" w:rsidRPr="00E54774" w:rsidRDefault="003E5C22" w:rsidP="003E5C22">
            <w:pPr>
              <w:spacing w:line="240" w:lineRule="auto"/>
              <w:rPr>
                <w:rFonts w:cs="Arial"/>
                <w:sz w:val="16"/>
                <w:szCs w:val="16"/>
              </w:rPr>
            </w:pPr>
            <w:r w:rsidRPr="00E54774">
              <w:rPr>
                <w:rFonts w:cs="Arial"/>
                <w:sz w:val="16"/>
                <w:szCs w:val="16"/>
              </w:rPr>
              <w:t>//IMKAD_AangebodenStuk/StukdeelKoop/tia_Volgnummer(‘2’)/</w:t>
            </w:r>
          </w:p>
          <w:p w14:paraId="223B3B1D" w14:textId="5BF9F1C2" w:rsidR="003E5C22" w:rsidRDefault="003E5C22" w:rsidP="003E5C22">
            <w:pPr>
              <w:spacing w:line="240" w:lineRule="auto"/>
              <w:ind w:left="227"/>
              <w:rPr>
                <w:sz w:val="16"/>
                <w:szCs w:val="16"/>
              </w:rPr>
            </w:pPr>
            <w:r w:rsidRPr="00E54774">
              <w:rPr>
                <w:sz w:val="16"/>
                <w:szCs w:val="16"/>
              </w:rPr>
              <w:lastRenderedPageBreak/>
              <w:t>./tagNaam(‘k_Koopakte’)</w:t>
            </w:r>
          </w:p>
          <w:p w14:paraId="5531FB65" w14:textId="77777777" w:rsidR="000E6D3F" w:rsidRPr="00E54774" w:rsidRDefault="000E6D3F" w:rsidP="000E6D3F">
            <w:pPr>
              <w:spacing w:line="240" w:lineRule="auto"/>
              <w:ind w:left="227"/>
              <w:rPr>
                <w:sz w:val="16"/>
                <w:szCs w:val="16"/>
              </w:rPr>
            </w:pPr>
            <w:r w:rsidRPr="00E54774">
              <w:rPr>
                <w:sz w:val="16"/>
                <w:szCs w:val="16"/>
              </w:rPr>
              <w:t>./tagNaam</w:t>
            </w:r>
            <w:r w:rsidRPr="00595B0F">
              <w:rPr>
                <w:sz w:val="16"/>
                <w:szCs w:val="16"/>
              </w:rPr>
              <w:t xml:space="preserve"> (‘k_</w:t>
            </w:r>
            <w:r>
              <w:rPr>
                <w:sz w:val="16"/>
                <w:szCs w:val="16"/>
              </w:rPr>
              <w:t>LidwoordKoopovereenkomst</w:t>
            </w:r>
            <w:r w:rsidRPr="00595B0F">
              <w:rPr>
                <w:sz w:val="16"/>
                <w:szCs w:val="16"/>
              </w:rPr>
              <w:t>’)</w:t>
            </w:r>
          </w:p>
          <w:p w14:paraId="30D8CD8F" w14:textId="2F1220C8" w:rsidR="003E5C22" w:rsidRDefault="003E5C22" w:rsidP="00E54774">
            <w:pPr>
              <w:spacing w:line="240" w:lineRule="auto"/>
              <w:ind w:left="227"/>
              <w:rPr>
                <w:sz w:val="16"/>
                <w:szCs w:val="16"/>
              </w:rPr>
            </w:pPr>
            <w:r w:rsidRPr="00E54774">
              <w:rPr>
                <w:sz w:val="16"/>
                <w:szCs w:val="16"/>
              </w:rPr>
              <w:t>./tagNaam(‘k_KoopakteVolgnummer’)</w:t>
            </w:r>
            <w:r w:rsidRPr="00E54774" w:rsidDel="0036134E">
              <w:rPr>
                <w:sz w:val="16"/>
                <w:szCs w:val="16"/>
              </w:rPr>
              <w:t xml:space="preserve"> </w:t>
            </w:r>
          </w:p>
          <w:p w14:paraId="34C375EB" w14:textId="65806754" w:rsidR="009809B3" w:rsidRPr="00E54774" w:rsidRDefault="009809B3" w:rsidP="00E54774">
            <w:pPr>
              <w:spacing w:line="240" w:lineRule="auto"/>
              <w:ind w:left="227"/>
              <w:rPr>
                <w:sz w:val="16"/>
                <w:szCs w:val="16"/>
              </w:rPr>
            </w:pPr>
          </w:p>
        </w:tc>
      </w:tr>
      <w:tr w:rsidR="00D85DE3" w:rsidRPr="00E54774" w14:paraId="7FE43E94" w14:textId="77777777" w:rsidTr="00E54774">
        <w:tc>
          <w:tcPr>
            <w:tcW w:w="6771" w:type="dxa"/>
            <w:shd w:val="clear" w:color="auto" w:fill="auto"/>
          </w:tcPr>
          <w:p w14:paraId="253C2408"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LEVERING</w:t>
            </w:r>
          </w:p>
        </w:tc>
        <w:tc>
          <w:tcPr>
            <w:tcW w:w="7371" w:type="dxa"/>
            <w:shd w:val="clear" w:color="auto" w:fill="auto"/>
          </w:tcPr>
          <w:p w14:paraId="0F3F0660" w14:textId="77777777" w:rsidR="00D85DE3" w:rsidRPr="00E54774" w:rsidRDefault="00D85DE3" w:rsidP="00E54774">
            <w:pPr>
              <w:spacing w:before="72"/>
              <w:rPr>
                <w:lang w:val="en-US"/>
              </w:rPr>
            </w:pPr>
            <w:r w:rsidRPr="00E54774">
              <w:rPr>
                <w:lang w:val="en-US"/>
              </w:rPr>
              <w:t>Vaste tekst.</w:t>
            </w:r>
          </w:p>
        </w:tc>
      </w:tr>
      <w:tr w:rsidR="00D85DE3" w:rsidRPr="00F86BA1" w14:paraId="54A7DAB3" w14:textId="77777777" w:rsidTr="00E54774">
        <w:tc>
          <w:tcPr>
            <w:tcW w:w="6771" w:type="dxa"/>
            <w:shd w:val="clear" w:color="auto" w:fill="auto"/>
          </w:tcPr>
          <w:p w14:paraId="7241AC53" w14:textId="066601B8" w:rsidR="00D85DE3" w:rsidRPr="00F72EA2" w:rsidRDefault="00D85DE3" w:rsidP="00F72EA2">
            <w:r w:rsidRPr="00E54774">
              <w:rPr>
                <w:color w:val="FF0000"/>
              </w:rPr>
              <w:t>Vervolgens levert</w:t>
            </w:r>
            <w:r>
              <w:t xml:space="preserve"> </w:t>
            </w:r>
            <w:r w:rsidR="004D4BD4" w:rsidRPr="004D4BD4">
              <w:rPr>
                <w:bCs/>
              </w:rPr>
              <w:t>§vervreemder§</w:t>
            </w:r>
            <w:r w:rsidRPr="00E54774">
              <w:rPr>
                <w:color w:val="FF0000"/>
              </w:rPr>
              <w:t xml:space="preserve">, ter uitvoering van </w:t>
            </w:r>
            <w:r w:rsidR="009D34F9" w:rsidRPr="0021340B">
              <w:rPr>
                <w:rFonts w:cs="Arial"/>
                <w:bCs/>
                <w:color w:val="800080"/>
                <w:szCs w:val="18"/>
              </w:rPr>
              <w:t>de/het</w:t>
            </w:r>
            <w:r w:rsidR="009D34F9" w:rsidRPr="00871D0B">
              <w:rPr>
                <w:bCs/>
                <w:color w:val="008000"/>
              </w:rPr>
              <w:t xml:space="preserve"> </w:t>
            </w:r>
            <w:r w:rsidR="009D34F9" w:rsidRPr="00871D0B">
              <w:rPr>
                <w:bCs/>
              </w:rPr>
              <w:t>§Koopovereenkoms</w:t>
            </w:r>
            <w:r w:rsidR="00340E29">
              <w:rPr>
                <w:bCs/>
              </w:rPr>
              <w:t>t</w:t>
            </w:r>
            <w:r w:rsidR="009D34F9" w:rsidRPr="00871D0B">
              <w:rPr>
                <w:bCs/>
              </w:rPr>
              <w:t>§</w:t>
            </w:r>
            <w:r w:rsidR="009D34F9" w:rsidRPr="00871D0B">
              <w:rPr>
                <w:bCs/>
                <w:color w:val="008000"/>
              </w:rPr>
              <w:t xml:space="preserve"> </w:t>
            </w:r>
            <w:r w:rsidR="009D34F9" w:rsidRPr="00871D0B">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p>
        </w:tc>
        <w:tc>
          <w:tcPr>
            <w:tcW w:w="7371" w:type="dxa"/>
            <w:shd w:val="clear" w:color="auto" w:fill="auto"/>
          </w:tcPr>
          <w:p w14:paraId="5C7CD008" w14:textId="77777777" w:rsidR="00D85DE3" w:rsidRDefault="00D85DE3" w:rsidP="00E54774">
            <w:pPr>
              <w:spacing w:before="72"/>
            </w:pPr>
            <w:r>
              <w:t>Hier wordt de vervreemder van de eerste levering vermeld. Deze moet overeenkomen met de vervreemder van de eerste koop, maar wordt wel expliciet vastgelegd. Van de (gerelateerde-)partij wordt de partijaanduiding vermeld.</w:t>
            </w:r>
          </w:p>
          <w:p w14:paraId="58DBCDB2" w14:textId="5399369F" w:rsidR="00F07BCC" w:rsidRDefault="00F07BCC" w:rsidP="00F07BCC">
            <w:pPr>
              <w:spacing w:before="72"/>
            </w:pPr>
            <w:r>
              <w:t xml:space="preserve">De tekstkeuze </w:t>
            </w:r>
            <w:r w:rsidR="00BE7A3A">
              <w:t xml:space="preserve">en </w:t>
            </w:r>
            <w:r>
              <w:t>de aanduiding van de koop word</w:t>
            </w:r>
            <w:r w:rsidR="00BE7A3A">
              <w:t>en</w:t>
            </w:r>
            <w:r>
              <w:t xml:space="preserve"> afgeleid van de keuze bij de eerste Koop.</w:t>
            </w:r>
          </w:p>
          <w:p w14:paraId="5FDDEE9F" w14:textId="77777777" w:rsidR="00D85DE3" w:rsidRPr="00E54774" w:rsidRDefault="00D85DE3" w:rsidP="00E54774">
            <w:pPr>
              <w:spacing w:before="72"/>
              <w:rPr>
                <w:u w:val="single"/>
              </w:rPr>
            </w:pPr>
            <w:r w:rsidRPr="00E54774">
              <w:rPr>
                <w:u w:val="single"/>
              </w:rPr>
              <w:t>Mapping:</w:t>
            </w:r>
          </w:p>
          <w:p w14:paraId="601830C9"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1B1485DC"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14:paraId="7D5FFF8B" w14:textId="77777777" w:rsidR="00D85DE3" w:rsidRPr="00E54774" w:rsidRDefault="00D85DE3" w:rsidP="00E54774">
            <w:pPr>
              <w:spacing w:line="240" w:lineRule="auto"/>
              <w:rPr>
                <w:rFonts w:cs="Arial"/>
                <w:sz w:val="16"/>
                <w:szCs w:val="16"/>
              </w:rPr>
            </w:pPr>
            <w:r w:rsidRPr="00E54774">
              <w:rPr>
                <w:rFonts w:cs="Arial"/>
                <w:sz w:val="16"/>
                <w:szCs w:val="16"/>
              </w:rPr>
              <w:tab/>
              <w:t>./tia_Volgnummer(‘1’)</w:t>
            </w:r>
          </w:p>
          <w:p w14:paraId="66DB614B"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14:paraId="0930665F" w14:textId="77777777" w:rsidR="00D85DE3" w:rsidRPr="00E54774" w:rsidRDefault="00D85DE3" w:rsidP="00E54774">
            <w:pPr>
              <w:spacing w:line="240" w:lineRule="auto"/>
              <w:rPr>
                <w:rFonts w:cs="Arial"/>
                <w:sz w:val="16"/>
                <w:szCs w:val="16"/>
              </w:rPr>
            </w:pPr>
          </w:p>
          <w:p w14:paraId="20D4021C"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0061BD79"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14:paraId="40AE8181"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01AB14B3"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Partij/Partij"</w:t>
            </w:r>
            <w:r w:rsidR="00E326F4" w:rsidRPr="00E54774">
              <w:rPr>
                <w:rFonts w:cs="Arial"/>
                <w:sz w:val="16"/>
                <w:szCs w:val="16"/>
              </w:rPr>
              <w:t>]</w:t>
            </w:r>
          </w:p>
          <w:p w14:paraId="1B45C8EF" w14:textId="77777777" w:rsidR="00D85DE3" w:rsidRDefault="00D85DE3" w:rsidP="00E54774">
            <w:pPr>
              <w:spacing w:line="240" w:lineRule="auto"/>
            </w:pPr>
          </w:p>
          <w:p w14:paraId="5F3A2B40" w14:textId="77777777"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14:paraId="559A3075" w14:textId="77777777"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E326F4" w:rsidRPr="00E54774">
              <w:rPr>
                <w:rFonts w:cs="Arial"/>
                <w:sz w:val="16"/>
                <w:szCs w:val="16"/>
              </w:rPr>
              <w:t>//</w:t>
            </w:r>
            <w:r w:rsidRPr="00E54774">
              <w:rPr>
                <w:rFonts w:cs="Arial"/>
                <w:sz w:val="16"/>
                <w:szCs w:val="16"/>
              </w:rPr>
              <w:t>StukdeelLevering</w:t>
            </w:r>
            <w:r w:rsidR="00E326F4"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E326F4"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1741DC29" w14:textId="77777777" w:rsidR="00D85DE3" w:rsidRDefault="00D85DE3" w:rsidP="00E54774">
            <w:pPr>
              <w:spacing w:line="240" w:lineRule="auto"/>
            </w:pPr>
          </w:p>
        </w:tc>
      </w:tr>
      <w:tr w:rsidR="00D85DE3" w:rsidRPr="00F86BA1" w14:paraId="4F7E6713" w14:textId="77777777" w:rsidTr="00E54774">
        <w:tc>
          <w:tcPr>
            <w:tcW w:w="6771" w:type="dxa"/>
            <w:shd w:val="clear" w:color="auto" w:fill="auto"/>
          </w:tcPr>
          <w:p w14:paraId="467DDBA5" w14:textId="77777777" w:rsidR="00D85DE3" w:rsidRPr="00E54774" w:rsidRDefault="00D85DE3" w:rsidP="00E54774">
            <w:pPr>
              <w:autoSpaceDE w:val="0"/>
              <w:autoSpaceDN w:val="0"/>
              <w:adjustRightInd w:val="0"/>
              <w:rPr>
                <w:color w:val="FF0000"/>
              </w:rPr>
            </w:pPr>
            <w:r w:rsidRPr="00E54774">
              <w:rPr>
                <w:bCs/>
                <w:color w:val="339966"/>
              </w:rPr>
              <w:t>de/het</w:t>
            </w:r>
            <w:r w:rsidRPr="00E54774">
              <w:rPr>
                <w:bCs/>
                <w:color w:val="FF0000"/>
              </w:rPr>
              <w:t xml:space="preserve"> hierna te vermelden registergoed</w:t>
            </w:r>
            <w:r w:rsidRPr="00E54774">
              <w:rPr>
                <w:bCs/>
                <w:color w:val="800080"/>
              </w:rPr>
              <w:t>eren</w:t>
            </w:r>
            <w:r w:rsidRPr="00E54774">
              <w:rPr>
                <w:color w:val="FF0000"/>
              </w:rPr>
              <w:t>,</w:t>
            </w:r>
          </w:p>
        </w:tc>
        <w:tc>
          <w:tcPr>
            <w:tcW w:w="7371" w:type="dxa"/>
            <w:shd w:val="clear" w:color="auto" w:fill="auto"/>
          </w:tcPr>
          <w:p w14:paraId="656021E1" w14:textId="77777777" w:rsidR="00D85DE3" w:rsidRPr="00E54774" w:rsidRDefault="00D85DE3" w:rsidP="00042293">
            <w:pPr>
              <w:rPr>
                <w:lang w:val="nl"/>
              </w:rPr>
            </w:pPr>
            <w:r w:rsidRPr="00E54774">
              <w:rPr>
                <w:lang w:val="nl"/>
              </w:rPr>
              <w:t>De tekst wordt afgeleid van het aantal registergoederen:</w:t>
            </w:r>
          </w:p>
          <w:p w14:paraId="3400A5E2" w14:textId="77777777" w:rsidR="00D85DE3" w:rsidRPr="00E54774" w:rsidRDefault="00D85DE3" w:rsidP="00E54774">
            <w:pPr>
              <w:numPr>
                <w:ilvl w:val="0"/>
                <w:numId w:val="10"/>
              </w:numPr>
              <w:rPr>
                <w:u w:val="single"/>
              </w:rPr>
            </w:pPr>
            <w:r>
              <w:t>bij één registergoed: "het hierna te vermelden registergoed"</w:t>
            </w:r>
          </w:p>
          <w:p w14:paraId="17E88D38" w14:textId="77777777" w:rsidR="00D85DE3" w:rsidRPr="00E54774" w:rsidDel="000413E8" w:rsidRDefault="00D85DE3" w:rsidP="00E54774">
            <w:pPr>
              <w:numPr>
                <w:ilvl w:val="0"/>
                <w:numId w:val="10"/>
              </w:numPr>
              <w:rPr>
                <w:u w:val="single"/>
              </w:rPr>
            </w:pPr>
            <w:r>
              <w:t>bij meerdere registergoederen: "de hierna te vermelden registergoederen"</w:t>
            </w:r>
          </w:p>
        </w:tc>
      </w:tr>
      <w:tr w:rsidR="00D85DE3" w:rsidRPr="00F86BA1" w14:paraId="2DEE9E8F" w14:textId="77777777" w:rsidTr="00E54774">
        <w:tc>
          <w:tcPr>
            <w:tcW w:w="6771" w:type="dxa"/>
            <w:shd w:val="clear" w:color="auto" w:fill="auto"/>
          </w:tcPr>
          <w:p w14:paraId="3F45138D" w14:textId="5FE3DFE9" w:rsidR="00D85DE3" w:rsidRPr="00F72EA2" w:rsidRDefault="00D85DE3" w:rsidP="00F72EA2">
            <w:r w:rsidRPr="00E54774">
              <w:rPr>
                <w:color w:val="FF0000"/>
              </w:rPr>
              <w:t>en levert</w:t>
            </w:r>
            <w:r>
              <w:t xml:space="preserve"> </w:t>
            </w:r>
            <w:r w:rsidR="00061C0B" w:rsidRPr="00061C0B">
              <w:t>§partij X§</w:t>
            </w:r>
            <w:r w:rsidRPr="00E54774">
              <w:rPr>
                <w:color w:val="FF0000"/>
              </w:rPr>
              <w:t xml:space="preserve">, ter uitvoering van </w:t>
            </w:r>
            <w:r w:rsidR="00DD27FF" w:rsidRPr="0021340B">
              <w:rPr>
                <w:bCs/>
                <w:color w:val="800080"/>
              </w:rPr>
              <w:t>de/het</w:t>
            </w:r>
            <w:r w:rsidR="00DD27FF" w:rsidRPr="00871D0B">
              <w:rPr>
                <w:bCs/>
                <w:color w:val="008000"/>
              </w:rPr>
              <w:t xml:space="preserve"> </w:t>
            </w:r>
            <w:r w:rsidR="00DD27FF" w:rsidRPr="00871D0B">
              <w:rPr>
                <w:bCs/>
              </w:rPr>
              <w:t>§Koopovereenkoms</w:t>
            </w:r>
            <w:r w:rsidR="00100DDB">
              <w:rPr>
                <w:bCs/>
              </w:rPr>
              <w:t>t</w:t>
            </w:r>
            <w:r w:rsidR="00DD27FF" w:rsidRPr="00871D0B">
              <w:rPr>
                <w:bCs/>
              </w:rPr>
              <w:t>§</w:t>
            </w:r>
            <w:r w:rsidR="00DD27FF" w:rsidRPr="00871D0B">
              <w:rPr>
                <w:bCs/>
                <w:color w:val="008000"/>
              </w:rPr>
              <w:t xml:space="preserve"> </w:t>
            </w:r>
            <w:r w:rsidR="00DD27FF" w:rsidRPr="00871D0B">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r w:rsidRPr="00E54774">
              <w:rPr>
                <w:color w:val="FF0000"/>
              </w:rPr>
              <w:t xml:space="preserve"> </w:t>
            </w:r>
          </w:p>
        </w:tc>
        <w:tc>
          <w:tcPr>
            <w:tcW w:w="7371" w:type="dxa"/>
            <w:shd w:val="clear" w:color="auto" w:fill="auto"/>
          </w:tcPr>
          <w:p w14:paraId="580BE548" w14:textId="77777777" w:rsidR="00D85DE3" w:rsidRDefault="00D85DE3" w:rsidP="00E54774">
            <w:pPr>
              <w:spacing w:before="72"/>
            </w:pPr>
            <w:r>
              <w:t>Hier wordt de vervreemder van de tweede levering vermeld. Deze moet overeenkomen met de vervreemder van de tweede koop, maar wordt wel expliciet vastgelegd. Van de (gerelateerde-)partij wordt de partijaanduiding vermeld.</w:t>
            </w:r>
          </w:p>
          <w:p w14:paraId="5B67EBEC" w14:textId="6910055B" w:rsidR="00D85DE3" w:rsidRDefault="00D85DE3" w:rsidP="00E54774">
            <w:pPr>
              <w:spacing w:before="72"/>
            </w:pPr>
            <w:r>
              <w:lastRenderedPageBreak/>
              <w:t xml:space="preserve">De tekstkeuze </w:t>
            </w:r>
            <w:r w:rsidR="00B07931">
              <w:t xml:space="preserve">en </w:t>
            </w:r>
            <w:r>
              <w:t>de aanduiding van de koop word</w:t>
            </w:r>
            <w:r w:rsidR="00B07931">
              <w:t>en</w:t>
            </w:r>
            <w:r>
              <w:t xml:space="preserve"> afgeleid van de keuze bij </w:t>
            </w:r>
            <w:r w:rsidR="00562D0F">
              <w:t xml:space="preserve">de tweede </w:t>
            </w:r>
            <w:r>
              <w:t>Koop.</w:t>
            </w:r>
          </w:p>
          <w:p w14:paraId="3CD2A4BC" w14:textId="77777777" w:rsidR="00D85DE3" w:rsidRDefault="00D85DE3" w:rsidP="00E54774">
            <w:pPr>
              <w:spacing w:before="72"/>
            </w:pPr>
          </w:p>
          <w:p w14:paraId="78069EA1" w14:textId="77777777" w:rsidR="00D85DE3" w:rsidRPr="00E54774" w:rsidRDefault="00D85DE3" w:rsidP="00E54774">
            <w:pPr>
              <w:spacing w:before="72"/>
              <w:rPr>
                <w:u w:val="single"/>
              </w:rPr>
            </w:pPr>
            <w:r w:rsidRPr="00E54774">
              <w:rPr>
                <w:u w:val="single"/>
              </w:rPr>
              <w:t>Mapping:</w:t>
            </w:r>
          </w:p>
          <w:p w14:paraId="31007AA1"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14:paraId="7A6D3AF1" w14:textId="77777777" w:rsidR="00D85DE3" w:rsidRPr="00E54774" w:rsidRDefault="00D85DE3" w:rsidP="00E54774">
            <w:pPr>
              <w:spacing w:line="240" w:lineRule="auto"/>
              <w:rPr>
                <w:rFonts w:cs="Arial"/>
                <w:sz w:val="16"/>
                <w:szCs w:val="16"/>
              </w:rPr>
            </w:pPr>
            <w:r w:rsidRPr="00E54774">
              <w:rPr>
                <w:rFonts w:cs="Arial"/>
                <w:sz w:val="16"/>
                <w:szCs w:val="16"/>
              </w:rPr>
              <w:tab/>
              <w:t>./tia_Volgnummer(‘2’)</w:t>
            </w:r>
          </w:p>
          <w:p w14:paraId="4B7B2231"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14:paraId="4DDB8858" w14:textId="77777777" w:rsidR="00D85DE3" w:rsidRDefault="00D85DE3" w:rsidP="00E54774">
            <w:pPr>
              <w:spacing w:line="240" w:lineRule="auto"/>
            </w:pPr>
          </w:p>
          <w:p w14:paraId="7A0A69F0" w14:textId="77777777"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14:paraId="7C8F1172"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14:paraId="179D4CF6"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089E274D"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Partij/Partij"</w:t>
            </w:r>
            <w:r w:rsidR="00E326F4" w:rsidRPr="00E54774">
              <w:rPr>
                <w:rFonts w:cs="Arial"/>
                <w:sz w:val="16"/>
                <w:szCs w:val="16"/>
              </w:rPr>
              <w:t>]</w:t>
            </w:r>
          </w:p>
          <w:p w14:paraId="365675B6" w14:textId="77777777" w:rsidR="00D85DE3" w:rsidRDefault="00D85DE3" w:rsidP="00E54774">
            <w:pPr>
              <w:spacing w:line="240" w:lineRule="auto"/>
            </w:pPr>
          </w:p>
        </w:tc>
      </w:tr>
      <w:tr w:rsidR="00D85DE3" w:rsidRPr="00F86BA1" w14:paraId="0398CB3C" w14:textId="77777777" w:rsidTr="00E54774">
        <w:tc>
          <w:tcPr>
            <w:tcW w:w="6771" w:type="dxa"/>
            <w:shd w:val="clear" w:color="auto" w:fill="auto"/>
          </w:tcPr>
          <w:p w14:paraId="3645ACD1" w14:textId="77777777"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14:paraId="2A0391BD" w14:textId="77777777" w:rsidR="00D85DE3" w:rsidRPr="00E54774" w:rsidRDefault="00D85DE3" w:rsidP="00E54774">
            <w:pPr>
              <w:autoSpaceDE w:val="0"/>
              <w:autoSpaceDN w:val="0"/>
              <w:adjustRightInd w:val="0"/>
              <w:rPr>
                <w:bCs/>
                <w:color w:val="FF0000"/>
              </w:rPr>
            </w:pPr>
            <w:r w:rsidRPr="00E54774">
              <w:rPr>
                <w:color w:val="FF0000"/>
                <w:highlight w:val="yellow"/>
              </w:rPr>
              <w:t>TEKSTBLOK RECHT</w:t>
            </w:r>
            <w:r w:rsidRPr="00E54774">
              <w:rPr>
                <w:color w:val="FF0000"/>
              </w:rPr>
              <w:tab/>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65FAC1E5" w14:textId="77777777" w:rsidR="00D85DE3" w:rsidRDefault="00D85DE3" w:rsidP="00E54774">
            <w:pPr>
              <w:spacing w:before="72"/>
            </w:pPr>
            <w:r>
              <w:t>Zie toelichting bij variant 1.</w:t>
            </w:r>
          </w:p>
          <w:p w14:paraId="5FED5DE8" w14:textId="77777777" w:rsidR="00D85DE3" w:rsidRPr="00E54774" w:rsidRDefault="00D85DE3" w:rsidP="00E54774">
            <w:pPr>
              <w:spacing w:before="72"/>
              <w:rPr>
                <w:u w:val="single"/>
              </w:rPr>
            </w:pPr>
            <w:r w:rsidRPr="00E54774">
              <w:rPr>
                <w:u w:val="single"/>
              </w:rPr>
              <w:t>Mapping:</w:t>
            </w:r>
          </w:p>
          <w:p w14:paraId="303886D1" w14:textId="77777777" w:rsidR="00D85DE3" w:rsidRPr="00E54774" w:rsidRDefault="00D85DE3" w:rsidP="00E54774">
            <w:pPr>
              <w:spacing w:line="240" w:lineRule="auto"/>
              <w:rPr>
                <w:sz w:val="16"/>
                <w:szCs w:val="16"/>
              </w:rPr>
            </w:pPr>
            <w:r w:rsidRPr="00E54774">
              <w:rPr>
                <w:sz w:val="16"/>
                <w:szCs w:val="16"/>
              </w:rPr>
              <w:t xml:space="preserve">NB. De gegevens worden alleen geregistreerd bij het </w:t>
            </w:r>
            <w:r w:rsidR="000F55FC" w:rsidRPr="00E54774">
              <w:rPr>
                <w:sz w:val="16"/>
                <w:szCs w:val="16"/>
              </w:rPr>
              <w:t>//</w:t>
            </w:r>
            <w:r w:rsidRPr="00E54774">
              <w:rPr>
                <w:sz w:val="16"/>
                <w:szCs w:val="16"/>
              </w:rPr>
              <w:t xml:space="preserve">StukdeelLevering met </w:t>
            </w:r>
            <w:r w:rsidR="00846CE2" w:rsidRPr="00E54774">
              <w:rPr>
                <w:sz w:val="16"/>
                <w:szCs w:val="16"/>
              </w:rPr>
              <w:t>./</w:t>
            </w:r>
            <w:r w:rsidRPr="00E54774">
              <w:rPr>
                <w:sz w:val="16"/>
                <w:szCs w:val="16"/>
              </w:rPr>
              <w:t xml:space="preserve">tia_Volgnummer = 2 of </w:t>
            </w:r>
            <w:r w:rsidR="00846CE2" w:rsidRPr="00E54774">
              <w:rPr>
                <w:sz w:val="16"/>
                <w:szCs w:val="16"/>
              </w:rPr>
              <w:t>./</w:t>
            </w:r>
            <w:r w:rsidRPr="00E54774">
              <w:rPr>
                <w:sz w:val="16"/>
                <w:szCs w:val="16"/>
              </w:rPr>
              <w:t>tia_Volgnummer = x bij een herhalende levering.</w:t>
            </w:r>
          </w:p>
        </w:tc>
      </w:tr>
      <w:tr w:rsidR="00D85DE3" w:rsidRPr="00F86BA1" w14:paraId="5B82CBAF" w14:textId="77777777" w:rsidTr="00E54774">
        <w:tc>
          <w:tcPr>
            <w:tcW w:w="6771" w:type="dxa"/>
            <w:shd w:val="clear" w:color="auto" w:fill="auto"/>
          </w:tcPr>
          <w:p w14:paraId="17B95EF8"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3D7CFCFA" w14:textId="77777777" w:rsidR="00D85DE3" w:rsidRPr="00E54774" w:rsidRDefault="00D85DE3" w:rsidP="00E54774">
            <w:pPr>
              <w:tabs>
                <w:tab w:val="left" w:pos="0"/>
              </w:tabs>
              <w:ind w:firstLine="1"/>
              <w:rPr>
                <w:color w:val="FF0000"/>
              </w:rPr>
            </w:pPr>
          </w:p>
        </w:tc>
        <w:tc>
          <w:tcPr>
            <w:tcW w:w="7371" w:type="dxa"/>
            <w:shd w:val="clear" w:color="auto" w:fill="auto"/>
          </w:tcPr>
          <w:p w14:paraId="7F01D517" w14:textId="77777777" w:rsidR="00D85DE3" w:rsidRDefault="00D85DE3" w:rsidP="00E54774">
            <w:pPr>
              <w:spacing w:before="72"/>
            </w:pPr>
            <w:r>
              <w:t>Zie toelichting bij variant 1.</w:t>
            </w:r>
          </w:p>
          <w:p w14:paraId="0458BE22" w14:textId="77777777" w:rsidR="00D85DE3" w:rsidRDefault="00D85DE3" w:rsidP="00E54774">
            <w:pPr>
              <w:spacing w:before="72"/>
            </w:pPr>
          </w:p>
        </w:tc>
      </w:tr>
      <w:tr w:rsidR="00D85DE3" w:rsidRPr="00F86BA1" w14:paraId="5D88EC84" w14:textId="77777777" w:rsidTr="00E54774">
        <w:tc>
          <w:tcPr>
            <w:tcW w:w="6771" w:type="dxa"/>
            <w:shd w:val="clear" w:color="auto" w:fill="auto"/>
          </w:tcPr>
          <w:p w14:paraId="43CCCE4B" w14:textId="77777777" w:rsidR="00D85DE3" w:rsidRPr="00E54774" w:rsidRDefault="00D85DE3" w:rsidP="00E54774">
            <w:pPr>
              <w:tabs>
                <w:tab w:val="left" w:pos="0"/>
              </w:tabs>
              <w:ind w:firstLine="1"/>
              <w:rPr>
                <w:color w:val="FF0000"/>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2312E54B" w14:textId="77777777" w:rsidR="00D85DE3" w:rsidRDefault="00D85DE3" w:rsidP="00E54774">
            <w:pPr>
              <w:spacing w:before="72"/>
            </w:pPr>
            <w:r>
              <w:t>Zie toelichting bij variant 1.</w:t>
            </w:r>
          </w:p>
          <w:p w14:paraId="26F3441E" w14:textId="77777777" w:rsidR="00D85DE3" w:rsidRDefault="00D85DE3" w:rsidP="00E54774">
            <w:pPr>
              <w:spacing w:before="72"/>
            </w:pPr>
          </w:p>
        </w:tc>
      </w:tr>
      <w:tr w:rsidR="00D85DE3" w:rsidRPr="00F86BA1" w14:paraId="0D666C1B" w14:textId="77777777" w:rsidTr="00E54774">
        <w:tc>
          <w:tcPr>
            <w:tcW w:w="6771" w:type="dxa"/>
            <w:shd w:val="clear" w:color="auto" w:fill="auto"/>
          </w:tcPr>
          <w:p w14:paraId="68E677F1" w14:textId="77777777" w:rsidR="00D85DE3" w:rsidRPr="00E54774" w:rsidRDefault="00D85DE3" w:rsidP="00E54774">
            <w:pPr>
              <w:tabs>
                <w:tab w:val="left" w:pos="0"/>
              </w:tabs>
              <w:ind w:firstLine="1"/>
              <w:rPr>
                <w:color w:val="FF0000"/>
              </w:rPr>
            </w:pPr>
            <w:r w:rsidRPr="00E54774">
              <w:rPr>
                <w:color w:val="FF0000"/>
              </w:rPr>
              <w:t>De bepalingen in deze akte zijn zowel op de eerste levering als op de tweede levering van toepassing, tenzij hierna anders is bepaald.</w:t>
            </w:r>
          </w:p>
        </w:tc>
        <w:tc>
          <w:tcPr>
            <w:tcW w:w="7371" w:type="dxa"/>
            <w:shd w:val="clear" w:color="auto" w:fill="auto"/>
          </w:tcPr>
          <w:p w14:paraId="6C943948" w14:textId="77777777" w:rsidR="00D85DE3" w:rsidRDefault="00D85DE3" w:rsidP="00E54774">
            <w:pPr>
              <w:spacing w:before="72"/>
            </w:pPr>
            <w:r>
              <w:t>Vaste tekst</w:t>
            </w:r>
          </w:p>
        </w:tc>
      </w:tr>
    </w:tbl>
    <w:p w14:paraId="1E19D8F2" w14:textId="77777777" w:rsidR="0091290B" w:rsidRDefault="0091290B">
      <w:pPr>
        <w:spacing w:line="240" w:lineRule="auto"/>
        <w:rPr>
          <w:bCs/>
          <w:szCs w:val="26"/>
          <w:lang w:val="nl"/>
        </w:rPr>
      </w:pPr>
      <w:bookmarkStart w:id="119" w:name="_Toc358624447"/>
      <w:bookmarkStart w:id="120" w:name="_Toc93406550"/>
      <w:r>
        <w:br w:type="page"/>
      </w:r>
    </w:p>
    <w:p w14:paraId="2D4DFF7B" w14:textId="5885204A" w:rsidR="00D85DE3" w:rsidRDefault="00D85DE3" w:rsidP="00D85DE3">
      <w:pPr>
        <w:pStyle w:val="Kop3"/>
        <w:numPr>
          <w:ilvl w:val="2"/>
          <w:numId w:val="1"/>
        </w:numPr>
      </w:pPr>
      <w:bookmarkStart w:id="121" w:name="_Toc94600319"/>
      <w:r>
        <w:lastRenderedPageBreak/>
        <w:t xml:space="preserve">Variant </w:t>
      </w:r>
      <w:r w:rsidRPr="000055BB">
        <w:t>3: Verkoop rechten uit koopovereenkomst met cessie (ABC)</w:t>
      </w:r>
      <w:bookmarkEnd w:id="119"/>
      <w:bookmarkEnd w:id="120"/>
      <w:bookmarkEnd w:id="121"/>
    </w:p>
    <w:p w14:paraId="244EE9F3" w14:textId="77777777" w:rsidR="00D85DE3" w:rsidRDefault="00D85DE3" w:rsidP="00D85DE3">
      <w:r w:rsidRPr="000055BB">
        <w:t>Betreft een verkoop van de rechten uit de koopovereenkomst met A door de eerste koper B aan de tweede koper C met cessie; verkoop met cessie kooprechten en rechtstreekse levering A-C.</w:t>
      </w:r>
    </w:p>
    <w:p w14:paraId="0271E812" w14:textId="77777777" w:rsidR="003732BA" w:rsidRDefault="003732BA" w:rsidP="00D85DE3"/>
    <w:p w14:paraId="66E0B761" w14:textId="77777777" w:rsidR="00D85DE3" w:rsidRDefault="00D85DE3" w:rsidP="00D85DE3">
      <w:r>
        <w:t xml:space="preserve">In de onderstaande </w:t>
      </w:r>
      <w:r w:rsidR="003840A5">
        <w:t>toelichting</w:t>
      </w:r>
      <w:r>
        <w:t xml:space="preserve"> worden deze partijen als volgt aangeduid:</w:t>
      </w:r>
    </w:p>
    <w:p w14:paraId="598F86B0" w14:textId="77777777" w:rsidR="00502689" w:rsidRDefault="00502689" w:rsidP="00502689">
      <w:pPr>
        <w:rPr>
          <w:color w:val="800080"/>
        </w:rPr>
      </w:pPr>
      <w:r>
        <w:t xml:space="preserve">A - </w:t>
      </w:r>
      <w:r>
        <w:rPr>
          <w:color w:val="800080"/>
        </w:rPr>
        <w:t>V</w:t>
      </w:r>
      <w:r w:rsidRPr="00853CDC">
        <w:rPr>
          <w:color w:val="800080"/>
        </w:rPr>
        <w:t>ervreemder</w:t>
      </w:r>
    </w:p>
    <w:p w14:paraId="722EFC4E" w14:textId="77777777" w:rsidR="00502689" w:rsidRDefault="00502689" w:rsidP="00502689">
      <w:pPr>
        <w:rPr>
          <w:color w:val="800080"/>
        </w:rPr>
      </w:pPr>
      <w:r w:rsidRPr="00F23A5D">
        <w:t>B -</w:t>
      </w:r>
      <w:r>
        <w:rPr>
          <w:color w:val="800080"/>
        </w:rPr>
        <w:t xml:space="preserve"> P</w:t>
      </w:r>
      <w:r w:rsidRPr="00853CDC">
        <w:rPr>
          <w:color w:val="800080"/>
        </w:rPr>
        <w:t xml:space="preserve">artij </w:t>
      </w:r>
      <w:r>
        <w:rPr>
          <w:color w:val="800080"/>
        </w:rPr>
        <w:t>X</w:t>
      </w:r>
    </w:p>
    <w:p w14:paraId="3A2DC79C" w14:textId="299E7E81" w:rsidR="00502689" w:rsidRDefault="00502689" w:rsidP="00502689">
      <w:pPr>
        <w:rPr>
          <w:color w:val="800080"/>
        </w:rPr>
      </w:pPr>
      <w:r w:rsidRPr="00F23A5D">
        <w:t>C -</w:t>
      </w:r>
      <w:r>
        <w:rPr>
          <w:color w:val="800080"/>
        </w:rPr>
        <w:t xml:space="preserve"> Verkrijger</w:t>
      </w:r>
      <w:r w:rsidDel="00502689">
        <w:t xml:space="preserve"> </w:t>
      </w:r>
    </w:p>
    <w:p w14:paraId="21402186" w14:textId="77777777" w:rsidR="00423172" w:rsidRDefault="00423172" w:rsidP="00D85DE3"/>
    <w:p w14:paraId="693F6039" w14:textId="77777777"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14:paraId="3870E373" w14:textId="77777777" w:rsidTr="00E54774">
        <w:tc>
          <w:tcPr>
            <w:tcW w:w="6771" w:type="dxa"/>
            <w:shd w:val="clear" w:color="auto" w:fill="auto"/>
          </w:tcPr>
          <w:p w14:paraId="3F5B5B66"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2ECE3917" w14:textId="77777777" w:rsidR="00D85DE3" w:rsidRPr="00E54774" w:rsidRDefault="00D85DE3" w:rsidP="00E54774">
            <w:pPr>
              <w:spacing w:before="72"/>
              <w:rPr>
                <w:lang w:val="en-US"/>
              </w:rPr>
            </w:pPr>
            <w:r w:rsidRPr="00E54774">
              <w:rPr>
                <w:lang w:val="en-US"/>
              </w:rPr>
              <w:t>Vaste tekst.</w:t>
            </w:r>
          </w:p>
        </w:tc>
      </w:tr>
      <w:tr w:rsidR="00D85DE3" w:rsidRPr="00F86BA1" w14:paraId="66074F67" w14:textId="77777777" w:rsidTr="00E54774">
        <w:tc>
          <w:tcPr>
            <w:tcW w:w="6771" w:type="dxa"/>
            <w:shd w:val="clear" w:color="auto" w:fill="auto"/>
          </w:tcPr>
          <w:p w14:paraId="5DD2802D" w14:textId="12D803BE" w:rsidR="00D85DE3" w:rsidRDefault="00D85DE3" w:rsidP="00E54774">
            <w:pPr>
              <w:numPr>
                <w:ilvl w:val="0"/>
                <w:numId w:val="14"/>
              </w:numPr>
              <w:tabs>
                <w:tab w:val="left" w:pos="425"/>
                <w:tab w:val="left" w:pos="850"/>
              </w:tabs>
            </w:pPr>
            <w:r w:rsidRPr="00E54774">
              <w:rPr>
                <w:color w:val="FF0000"/>
              </w:rPr>
              <w:t>Door</w:t>
            </w:r>
            <w:r>
              <w:t xml:space="preserve"> </w:t>
            </w:r>
            <w:r w:rsidR="00236965" w:rsidRPr="00236965">
              <w:t>§vervreemder§</w:t>
            </w:r>
            <w:r w:rsidRPr="00E54774">
              <w:rPr>
                <w:bCs/>
                <w:color w:val="FF0000"/>
              </w:rPr>
              <w:t xml:space="preserve"> </w:t>
            </w:r>
            <w:r w:rsidRPr="00E54774">
              <w:rPr>
                <w:color w:val="FF0000"/>
              </w:rPr>
              <w:t>is met</w:t>
            </w:r>
            <w:r>
              <w:t xml:space="preserve"> </w:t>
            </w:r>
            <w:r w:rsidR="00236965" w:rsidRPr="00236965">
              <w:t>§partij X§</w:t>
            </w:r>
            <w:r w:rsidRPr="00E54774">
              <w:rPr>
                <w:bCs/>
                <w:color w:val="FF0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color w:val="FF0000"/>
              </w:rPr>
              <w:t>koopovereenkomst</w:t>
            </w:r>
            <w:r w:rsidRPr="00236965">
              <w:rPr>
                <w:color w:val="FF0000"/>
              </w:rPr>
              <w:t xml:space="preserve"> </w:t>
            </w:r>
            <w:r w:rsidRPr="00E54774">
              <w:rPr>
                <w:color w:val="FF0000"/>
              </w:rPr>
              <w:t xml:space="preserve">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p w14:paraId="6F8C3089" w14:textId="77777777" w:rsidR="00D85DE3" w:rsidRDefault="00D85DE3" w:rsidP="00E54774">
            <w:pPr>
              <w:tabs>
                <w:tab w:val="left" w:pos="425"/>
                <w:tab w:val="left" w:pos="850"/>
              </w:tabs>
            </w:pPr>
          </w:p>
          <w:p w14:paraId="702EF113" w14:textId="77777777" w:rsidR="00D85DE3" w:rsidRPr="00F86BA1" w:rsidRDefault="00D85DE3" w:rsidP="00E54774">
            <w:pPr>
              <w:tabs>
                <w:tab w:val="left" w:pos="425"/>
                <w:tab w:val="left" w:pos="850"/>
              </w:tabs>
            </w:pPr>
          </w:p>
        </w:tc>
        <w:tc>
          <w:tcPr>
            <w:tcW w:w="7371" w:type="dxa"/>
            <w:shd w:val="clear" w:color="auto" w:fill="auto"/>
          </w:tcPr>
          <w:p w14:paraId="53E3691A" w14:textId="77777777" w:rsidR="00D85DE3" w:rsidRDefault="00D85DE3" w:rsidP="00E54774">
            <w:pPr>
              <w:spacing w:before="72"/>
            </w:pPr>
            <w:r>
              <w:t>Hier worden de (gerelateerde-)partijen genoemd die samen de eerste koop hebben gesloten. Hierbij moet een keuze gemaakt worden uit de (gerelateerde-)partijen, zoals deze eerder in de akte zijn gespecificeerd. Van de gekozen (gerelateerde-)partijen wordt de partijaanduiding vermeld:</w:t>
            </w:r>
          </w:p>
          <w:p w14:paraId="5643E662" w14:textId="1BEF2ED3" w:rsidR="00D85DE3" w:rsidRDefault="00D85DE3" w:rsidP="00E54774">
            <w:pPr>
              <w:numPr>
                <w:ilvl w:val="0"/>
                <w:numId w:val="13"/>
              </w:numPr>
              <w:spacing w:before="72"/>
            </w:pPr>
            <w:r>
              <w:t xml:space="preserve">De (gerelateerde-)partij aangeduid met </w:t>
            </w:r>
            <w:r w:rsidR="00C8543F" w:rsidRPr="00236965">
              <w:t>§vervreemder§</w:t>
            </w:r>
            <w:r w:rsidR="00C8543F" w:rsidRPr="00E54774">
              <w:rPr>
                <w:bCs/>
                <w:color w:val="FF0000"/>
              </w:rPr>
              <w:t xml:space="preserve"> </w:t>
            </w:r>
            <w:r>
              <w:t>wordt vastgelegd als de vervreemder van de eerste koop.</w:t>
            </w:r>
          </w:p>
          <w:p w14:paraId="05EA1293" w14:textId="66D04C5C" w:rsidR="00D85DE3" w:rsidRDefault="00D85DE3" w:rsidP="00E54774">
            <w:pPr>
              <w:numPr>
                <w:ilvl w:val="0"/>
                <w:numId w:val="13"/>
              </w:numPr>
              <w:spacing w:before="72"/>
            </w:pPr>
            <w:r>
              <w:t xml:space="preserve">De (gerelateerde-)partij aangeduid met </w:t>
            </w:r>
            <w:r w:rsidR="00C8543F" w:rsidRPr="00236965">
              <w:t>§partij X§</w:t>
            </w:r>
            <w:r w:rsidR="00C8543F" w:rsidRPr="00E54774">
              <w:rPr>
                <w:bCs/>
                <w:color w:val="FF0000"/>
              </w:rPr>
              <w:t xml:space="preserve"> </w:t>
            </w:r>
            <w:r>
              <w:t>wordt vastgelegd als de verkrijger van de eerste koop.</w:t>
            </w:r>
          </w:p>
          <w:p w14:paraId="1DD29BA1" w14:textId="77777777" w:rsidR="00D85DE3" w:rsidRPr="00E54774" w:rsidRDefault="00D85DE3" w:rsidP="00042293">
            <w:pPr>
              <w:rPr>
                <w:u w:val="single"/>
              </w:rPr>
            </w:pPr>
          </w:p>
          <w:p w14:paraId="33A939F8"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7E21B615" w14:textId="77777777" w:rsidR="00D85DE3" w:rsidRPr="00E54774" w:rsidRDefault="00D85DE3" w:rsidP="00E54774">
            <w:pPr>
              <w:numPr>
                <w:ilvl w:val="0"/>
                <w:numId w:val="10"/>
              </w:numPr>
              <w:rPr>
                <w:u w:val="single"/>
              </w:rPr>
            </w:pPr>
            <w:r>
              <w:t>bij één registergoed: "het hierna te vermelden registergoed"</w:t>
            </w:r>
          </w:p>
          <w:p w14:paraId="6E533F68" w14:textId="77777777" w:rsidR="00D85DE3" w:rsidRDefault="00D85DE3" w:rsidP="00E54774">
            <w:pPr>
              <w:numPr>
                <w:ilvl w:val="0"/>
                <w:numId w:val="10"/>
              </w:numPr>
            </w:pPr>
            <w:r>
              <w:t>bij meerdere registergoederen: "de hierna te vermelden registergoederen"</w:t>
            </w:r>
          </w:p>
          <w:p w14:paraId="0AB47BAF" w14:textId="77777777" w:rsidR="00D85DE3" w:rsidRPr="00E54774" w:rsidRDefault="00D85DE3" w:rsidP="00042293">
            <w:pPr>
              <w:rPr>
                <w:u w:val="single"/>
              </w:rPr>
            </w:pPr>
          </w:p>
          <w:p w14:paraId="48F9A8A3" w14:textId="77777777" w:rsidR="00D85DE3" w:rsidRPr="00E54774" w:rsidRDefault="00D85DE3" w:rsidP="00042293">
            <w:pPr>
              <w:rPr>
                <w:u w:val="single"/>
              </w:rPr>
            </w:pPr>
            <w:r w:rsidRPr="00E54774">
              <w:rPr>
                <w:u w:val="single"/>
              </w:rPr>
              <w:lastRenderedPageBreak/>
              <w:t>Mapping:</w:t>
            </w:r>
          </w:p>
          <w:p w14:paraId="2CC75AAB" w14:textId="77777777" w:rsidR="00D85DE3" w:rsidRPr="00E54774" w:rsidRDefault="00D85DE3" w:rsidP="00E54774">
            <w:pPr>
              <w:spacing w:line="240" w:lineRule="auto"/>
              <w:rPr>
                <w:sz w:val="16"/>
                <w:szCs w:val="16"/>
              </w:rPr>
            </w:pPr>
            <w:r w:rsidRPr="00E54774">
              <w:rPr>
                <w:sz w:val="16"/>
                <w:szCs w:val="16"/>
              </w:rPr>
              <w:t>-partij</w:t>
            </w:r>
          </w:p>
          <w:p w14:paraId="76EE29B6" w14:textId="77777777" w:rsidR="00D85DE3" w:rsidRPr="00E54774" w:rsidRDefault="00D85DE3" w:rsidP="00E54774">
            <w:pPr>
              <w:spacing w:line="240" w:lineRule="auto"/>
              <w:rPr>
                <w:sz w:val="16"/>
                <w:szCs w:val="16"/>
              </w:rPr>
            </w:pPr>
            <w:r w:rsidRPr="00E54774">
              <w:rPr>
                <w:sz w:val="16"/>
                <w:szCs w:val="16"/>
              </w:rPr>
              <w:t>//IMKAD_AangebodenStuk/StukdeelKoop/</w:t>
            </w:r>
          </w:p>
          <w:p w14:paraId="29C311EC" w14:textId="77777777" w:rsidR="00D85DE3" w:rsidRPr="00E54774" w:rsidRDefault="00D85DE3" w:rsidP="00E54774">
            <w:pPr>
              <w:spacing w:line="240" w:lineRule="auto"/>
              <w:rPr>
                <w:rFonts w:cs="Arial"/>
                <w:sz w:val="16"/>
                <w:szCs w:val="16"/>
              </w:rPr>
            </w:pPr>
            <w:r w:rsidRPr="00E54774">
              <w:rPr>
                <w:rFonts w:cs="Arial"/>
                <w:sz w:val="16"/>
                <w:szCs w:val="16"/>
              </w:rPr>
              <w:tab/>
              <w:t>./tia_Volgnummer(‘1’)</w:t>
            </w:r>
          </w:p>
          <w:p w14:paraId="3B93464E"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423172" w:rsidRPr="00E54774">
              <w:rPr>
                <w:rFonts w:cs="Arial"/>
                <w:sz w:val="16"/>
                <w:szCs w:val="16"/>
              </w:rPr>
              <w:t>[</w:t>
            </w:r>
            <w:r w:rsidRPr="00E54774">
              <w:rPr>
                <w:rFonts w:cs="Arial"/>
                <w:sz w:val="16"/>
                <w:szCs w:val="16"/>
              </w:rPr>
              <w:t>xlink:href="id van de als vervreemder geselecteerde Partij"</w:t>
            </w:r>
            <w:r w:rsidR="00423172" w:rsidRPr="00E54774">
              <w:rPr>
                <w:rFonts w:cs="Arial"/>
                <w:sz w:val="16"/>
                <w:szCs w:val="16"/>
              </w:rPr>
              <w:t>]</w:t>
            </w:r>
          </w:p>
          <w:p w14:paraId="1BFCE153"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423172" w:rsidRPr="00E54774">
              <w:rPr>
                <w:rFonts w:cs="Arial"/>
                <w:sz w:val="16"/>
                <w:szCs w:val="16"/>
              </w:rPr>
              <w:t>[</w:t>
            </w:r>
            <w:r w:rsidRPr="00E54774">
              <w:rPr>
                <w:rFonts w:cs="Arial"/>
                <w:sz w:val="16"/>
                <w:szCs w:val="16"/>
              </w:rPr>
              <w:t>xlink:href="id van de als verkrijger geselecteerde Partij’’</w:t>
            </w:r>
            <w:r w:rsidR="00423172" w:rsidRPr="00E54774">
              <w:rPr>
                <w:rFonts w:cs="Arial"/>
                <w:sz w:val="16"/>
                <w:szCs w:val="16"/>
              </w:rPr>
              <w:t>]</w:t>
            </w:r>
          </w:p>
          <w:p w14:paraId="4F5CEF77"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3B5B788E"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3F2CAEA3"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0346EE5" w14:textId="77777777" w:rsidR="00D85DE3" w:rsidRPr="00E54774" w:rsidRDefault="00D85DE3" w:rsidP="00E54774">
            <w:pPr>
              <w:spacing w:line="240" w:lineRule="auto"/>
              <w:rPr>
                <w:rFonts w:cs="Arial"/>
                <w:sz w:val="16"/>
                <w:szCs w:val="16"/>
              </w:rPr>
            </w:pPr>
          </w:p>
          <w:p w14:paraId="668F0C33"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18D3E589" w14:textId="77777777" w:rsidR="00D85DE3" w:rsidRPr="00E54774" w:rsidRDefault="00D85DE3" w:rsidP="00E54774">
            <w:pPr>
              <w:spacing w:line="240" w:lineRule="auto"/>
              <w:rPr>
                <w:sz w:val="16"/>
                <w:szCs w:val="16"/>
              </w:rPr>
            </w:pPr>
            <w:r w:rsidRPr="00E54774">
              <w:rPr>
                <w:sz w:val="16"/>
                <w:szCs w:val="16"/>
              </w:rPr>
              <w:t>//IMKAD_AangebodenStuk/StukdeelKoop/</w:t>
            </w:r>
          </w:p>
          <w:p w14:paraId="1419668E"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2D800864"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423172" w:rsidRPr="00E54774">
              <w:rPr>
                <w:rFonts w:cs="Arial"/>
                <w:sz w:val="16"/>
                <w:szCs w:val="16"/>
              </w:rPr>
              <w:t>[</w:t>
            </w:r>
            <w:r w:rsidRPr="00E54774">
              <w:rPr>
                <w:rFonts w:cs="Arial"/>
                <w:sz w:val="16"/>
                <w:szCs w:val="16"/>
              </w:rPr>
              <w:t>xlink:href="id van de als vervreemder geselecteerde Partij/Partij"</w:t>
            </w:r>
            <w:r w:rsidR="00423172" w:rsidRPr="00E54774">
              <w:rPr>
                <w:rFonts w:cs="Arial"/>
                <w:sz w:val="16"/>
                <w:szCs w:val="16"/>
              </w:rPr>
              <w:t>]</w:t>
            </w:r>
          </w:p>
          <w:p w14:paraId="23CE9DA6"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423172" w:rsidRPr="00E54774">
              <w:rPr>
                <w:rFonts w:cs="Arial"/>
                <w:sz w:val="16"/>
                <w:szCs w:val="16"/>
              </w:rPr>
              <w:t>[</w:t>
            </w:r>
            <w:r w:rsidRPr="00E54774">
              <w:rPr>
                <w:rFonts w:cs="Arial"/>
                <w:sz w:val="16"/>
                <w:szCs w:val="16"/>
              </w:rPr>
              <w:t>xlink:href="id van de als verkrijger geselecteerde Partij/Partij’’</w:t>
            </w:r>
            <w:r w:rsidR="00423172" w:rsidRPr="00E54774">
              <w:rPr>
                <w:rFonts w:cs="Arial"/>
                <w:sz w:val="16"/>
                <w:szCs w:val="16"/>
              </w:rPr>
              <w:t>]</w:t>
            </w:r>
          </w:p>
          <w:p w14:paraId="4882C16C"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5B431716"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37D99271"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0D3BEA9" w14:textId="77777777" w:rsidR="00D85DE3" w:rsidRPr="00E54774" w:rsidRDefault="00D85DE3" w:rsidP="00E54774">
            <w:pPr>
              <w:spacing w:line="240" w:lineRule="auto"/>
              <w:rPr>
                <w:rFonts w:cs="Arial"/>
                <w:sz w:val="16"/>
                <w:szCs w:val="16"/>
              </w:rPr>
            </w:pPr>
          </w:p>
          <w:p w14:paraId="4646296B" w14:textId="77777777" w:rsidR="00D85DE3" w:rsidRPr="00E54774" w:rsidRDefault="00D85DE3" w:rsidP="00E54774">
            <w:pPr>
              <w:spacing w:line="240" w:lineRule="auto"/>
              <w:rPr>
                <w:rFonts w:cs="Arial"/>
                <w:sz w:val="16"/>
                <w:szCs w:val="16"/>
              </w:rPr>
            </w:pPr>
            <w:r w:rsidRPr="00E54774">
              <w:rPr>
                <w:rFonts w:cs="Arial"/>
                <w:sz w:val="16"/>
                <w:szCs w:val="16"/>
              </w:rPr>
              <w:t>-herhalende KOOP</w:t>
            </w:r>
          </w:p>
          <w:p w14:paraId="0CAFC76A" w14:textId="77777777" w:rsidR="00D85DE3" w:rsidRPr="00E54774" w:rsidRDefault="00D85DE3" w:rsidP="00E54774">
            <w:pPr>
              <w:spacing w:line="240" w:lineRule="auto"/>
              <w:rPr>
                <w:rFonts w:cs="Arial"/>
                <w:sz w:val="16"/>
                <w:szCs w:val="16"/>
              </w:rPr>
            </w:pPr>
            <w:r w:rsidRPr="00E54774">
              <w:rPr>
                <w:rFonts w:cs="Arial"/>
                <w:sz w:val="16"/>
                <w:szCs w:val="16"/>
              </w:rPr>
              <w:tab/>
              <w:t xml:space="preserve">Elke KOOP wordt vastgelegd in een </w:t>
            </w:r>
            <w:r w:rsidR="00423172" w:rsidRPr="00E54774">
              <w:rPr>
                <w:rFonts w:cs="Arial"/>
                <w:sz w:val="16"/>
                <w:szCs w:val="16"/>
              </w:rPr>
              <w:t>//</w:t>
            </w:r>
            <w:r w:rsidRPr="00E54774">
              <w:rPr>
                <w:rFonts w:cs="Arial"/>
                <w:sz w:val="16"/>
                <w:szCs w:val="16"/>
              </w:rPr>
              <w:t>StukdeelKoop</w:t>
            </w:r>
            <w:r w:rsidR="00423172"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423172"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4E81E34E" w14:textId="77777777" w:rsidR="00D85DE3" w:rsidRPr="00E54774" w:rsidRDefault="00D85DE3" w:rsidP="00E54774">
            <w:pPr>
              <w:spacing w:line="240" w:lineRule="auto"/>
              <w:rPr>
                <w:rFonts w:cs="Arial"/>
                <w:sz w:val="16"/>
                <w:szCs w:val="16"/>
              </w:rPr>
            </w:pPr>
          </w:p>
          <w:p w14:paraId="187F4859" w14:textId="77777777" w:rsidR="00D85DE3" w:rsidRPr="00E54774" w:rsidRDefault="00D85DE3" w:rsidP="00F72EA2">
            <w:pPr>
              <w:spacing w:line="240" w:lineRule="auto"/>
              <w:rPr>
                <w:sz w:val="16"/>
                <w:szCs w:val="16"/>
              </w:rPr>
            </w:pPr>
          </w:p>
        </w:tc>
      </w:tr>
      <w:tr w:rsidR="00D85DE3" w:rsidRPr="00F86BA1" w14:paraId="7533E6C4" w14:textId="77777777" w:rsidTr="00E54774">
        <w:tc>
          <w:tcPr>
            <w:tcW w:w="6771" w:type="dxa"/>
            <w:shd w:val="clear" w:color="auto" w:fill="auto"/>
          </w:tcPr>
          <w:p w14:paraId="417E10CA" w14:textId="4DC8465C" w:rsidR="00D85DE3" w:rsidRPr="00F72EA2" w:rsidRDefault="00D85DE3" w:rsidP="00F72EA2">
            <w:pPr>
              <w:ind w:left="166"/>
              <w:rPr>
                <w:bCs/>
                <w:color w:val="FF0000"/>
                <w:szCs w:val="18"/>
              </w:rPr>
            </w:pPr>
            <w:r w:rsidRPr="00E54774">
              <w:rPr>
                <w:color w:val="FF0000"/>
              </w:rPr>
              <w:lastRenderedPageBreak/>
              <w:tab/>
              <w:t>hierna te noemen:</w:t>
            </w:r>
            <w:r w:rsidR="007420EC">
              <w:rPr>
                <w:color w:val="FF0000"/>
              </w:rPr>
              <w:t xml:space="preserve"> </w:t>
            </w:r>
            <w:r w:rsidR="0091290B" w:rsidRPr="004365BD">
              <w:rPr>
                <w:bCs/>
                <w:color w:val="FF0000"/>
              </w:rPr>
              <w:t>“</w:t>
            </w:r>
            <w:r w:rsidR="0091290B" w:rsidRPr="0021340B">
              <w:rPr>
                <w:rFonts w:cs="Arial"/>
                <w:bCs/>
                <w:color w:val="800080"/>
                <w:szCs w:val="18"/>
                <w:u w:val="single"/>
              </w:rPr>
              <w:t>de/het</w:t>
            </w:r>
            <w:r w:rsidR="0091290B" w:rsidRPr="00056564">
              <w:rPr>
                <w:bCs/>
                <w:color w:val="008000"/>
                <w:u w:val="single"/>
              </w:rPr>
              <w:t xml:space="preserve"> </w:t>
            </w:r>
            <w:r w:rsidR="0091290B" w:rsidRPr="00056564">
              <w:rPr>
                <w:bCs/>
                <w:u w:val="single"/>
              </w:rPr>
              <w:t>§</w:t>
            </w:r>
            <w:r w:rsidR="0091290B" w:rsidRPr="004365BD">
              <w:rPr>
                <w:bCs/>
                <w:u w:val="single"/>
              </w:rPr>
              <w:t>Koopovereenkoms</w:t>
            </w:r>
            <w:r w:rsidR="00AA4CC5">
              <w:rPr>
                <w:bCs/>
                <w:u w:val="single"/>
              </w:rPr>
              <w:t>t</w:t>
            </w:r>
            <w:r w:rsidR="0091290B" w:rsidRPr="00056564">
              <w:rPr>
                <w:bCs/>
                <w:u w:val="single"/>
              </w:rPr>
              <w:t>§</w:t>
            </w:r>
            <w:r w:rsidR="0091290B" w:rsidRPr="00056564">
              <w:rPr>
                <w:bCs/>
                <w:color w:val="008000"/>
                <w:u w:val="single"/>
              </w:rPr>
              <w:t xml:space="preserve"> </w:t>
            </w:r>
            <w:r w:rsidR="0091290B" w:rsidRPr="00056564">
              <w:rPr>
                <w:rFonts w:cs="Arial"/>
                <w:bCs/>
                <w:color w:val="800080"/>
                <w:szCs w:val="18"/>
                <w:u w:val="single"/>
              </w:rPr>
              <w:t>[volgnummer]</w:t>
            </w:r>
            <w:r w:rsidR="0091290B" w:rsidRPr="004365BD">
              <w:rPr>
                <w:bCs/>
                <w:color w:val="FF0000"/>
                <w:szCs w:val="18"/>
              </w:rPr>
              <w:t>”</w:t>
            </w:r>
            <w:r w:rsidRPr="00E54774">
              <w:rPr>
                <w:rFonts w:cs="Arial"/>
                <w:bCs/>
                <w:color w:val="FF0000"/>
                <w:szCs w:val="18"/>
              </w:rPr>
              <w:t>.</w:t>
            </w:r>
            <w:r w:rsidRPr="00E54774">
              <w:rPr>
                <w:color w:val="00FFFF"/>
              </w:rPr>
              <w:t xml:space="preserve"> </w:t>
            </w:r>
            <w:r w:rsidR="0091290B" w:rsidRPr="00F72EA2">
              <w:rPr>
                <w:bCs/>
                <w:color w:val="339966"/>
              </w:rPr>
              <w:t>Deze/Dit</w:t>
            </w:r>
            <w:r w:rsidR="0091290B" w:rsidRPr="00E93065">
              <w:rPr>
                <w:bCs/>
                <w:color w:val="339966"/>
                <w:u w:val="single"/>
              </w:rPr>
              <w:t xml:space="preserve"> </w:t>
            </w:r>
            <w:r w:rsidR="0091290B" w:rsidRPr="00E93065">
              <w:rPr>
                <w:bCs/>
              </w:rPr>
              <w:t>§Koopovereenkoms</w:t>
            </w:r>
            <w:r w:rsidR="0021340B">
              <w:rPr>
                <w:bCs/>
              </w:rPr>
              <w:t>t</w:t>
            </w:r>
            <w:r w:rsidR="0091290B" w:rsidRPr="00E93065">
              <w:rPr>
                <w:bCs/>
              </w:rPr>
              <w:t>§</w:t>
            </w:r>
            <w:r w:rsidR="0091290B" w:rsidRPr="00E93065">
              <w:rPr>
                <w:bCs/>
                <w:color w:val="008000"/>
              </w:rPr>
              <w:t xml:space="preserve"> </w:t>
            </w:r>
            <w:r w:rsidR="0091290B" w:rsidRPr="00E93065">
              <w:rPr>
                <w:rFonts w:cs="Arial"/>
                <w:bCs/>
                <w:color w:val="800080"/>
                <w:szCs w:val="18"/>
              </w:rPr>
              <w:t>[volgnummer</w:t>
            </w:r>
            <w:r w:rsidR="0091290B" w:rsidRPr="00056564">
              <w:rPr>
                <w:rFonts w:cs="Arial"/>
                <w:bCs/>
                <w:color w:val="800080"/>
                <w:szCs w:val="18"/>
                <w:u w:val="single"/>
              </w:rPr>
              <w:t>]</w:t>
            </w:r>
            <w:r w:rsidR="000072AC">
              <w:rPr>
                <w:rFonts w:cs="Arial"/>
                <w:sz w:val="20"/>
              </w:rPr>
              <w:t xml:space="preserve"> </w:t>
            </w:r>
            <w:r w:rsidRPr="00E54774">
              <w:rPr>
                <w:color w:val="800080"/>
              </w:rPr>
              <w:t>is als bijlage aan deze akte gehecht.</w:t>
            </w:r>
          </w:p>
          <w:p w14:paraId="1C56DE37" w14:textId="77777777" w:rsidR="00D85DE3" w:rsidRPr="00E54774" w:rsidRDefault="00D85DE3" w:rsidP="00E54774">
            <w:pPr>
              <w:tabs>
                <w:tab w:val="left" w:pos="425"/>
                <w:tab w:val="left" w:pos="850"/>
              </w:tabs>
              <w:rPr>
                <w:color w:val="FF0000"/>
              </w:rPr>
            </w:pPr>
          </w:p>
        </w:tc>
        <w:tc>
          <w:tcPr>
            <w:tcW w:w="7371" w:type="dxa"/>
            <w:shd w:val="clear" w:color="auto" w:fill="auto"/>
          </w:tcPr>
          <w:p w14:paraId="21DB3F0D" w14:textId="1AA6FD4A" w:rsidR="00A16881" w:rsidRDefault="00A16881" w:rsidP="00A16881">
            <w:r w:rsidRPr="006950A1">
              <w:t xml:space="preserve">De aanduiding van de koop is een vrij veld. Het gebruik van een lidwoord is een </w:t>
            </w:r>
            <w:r w:rsidR="00D12D01">
              <w:t>gebruikers</w:t>
            </w:r>
            <w:r w:rsidRPr="006950A1">
              <w:t xml:space="preserve"> keuze Het</w:t>
            </w:r>
            <w:r>
              <w:t xml:space="preserve"> opnemen van een</w:t>
            </w:r>
            <w:r w:rsidRPr="006950A1">
              <w:t xml:space="preserve"> </w:t>
            </w:r>
            <w:r>
              <w:t>[volgnummer]</w:t>
            </w:r>
            <w:r w:rsidRPr="006950A1">
              <w:t xml:space="preserve"> is.een optionele keuze.</w:t>
            </w:r>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p>
          <w:p w14:paraId="730EA478" w14:textId="77777777" w:rsidR="00A16881" w:rsidRDefault="00A16881" w:rsidP="00A16881">
            <w:pPr>
              <w:numPr>
                <w:ilvl w:val="0"/>
                <w:numId w:val="10"/>
              </w:numPr>
              <w:spacing w:before="72"/>
            </w:pPr>
            <w:r>
              <w:t xml:space="preserve">tekstkeuze met [volgnummer]: [volgnummer] weergeven en aanduiding wordt niet voorafgegaan door een lidwoord of aanwijzend voornaamwoord, voorbeeld: ‘Koopakte </w:t>
            </w:r>
            <w:smartTag w:uri="urn:schemas-microsoft-com:office:smarttags" w:element="metricconverter">
              <w:smartTagPr>
                <w:attr w:name="ProductID" w:val="1’"/>
              </w:smartTagPr>
              <w:r>
                <w:t>1’</w:t>
              </w:r>
            </w:smartTag>
            <w:r>
              <w:t xml:space="preserve">, </w:t>
            </w:r>
          </w:p>
          <w:p w14:paraId="13C88C21" w14:textId="77777777" w:rsidR="00A16881" w:rsidRPr="00E61A2F" w:rsidRDefault="00A16881" w:rsidP="00A16881">
            <w:pPr>
              <w:numPr>
                <w:ilvl w:val="0"/>
                <w:numId w:val="10"/>
              </w:numPr>
              <w:spacing w:before="72"/>
            </w:pPr>
            <w:r>
              <w:lastRenderedPageBreak/>
              <w:t>tekstkeuze zonder [volgnummer]: h</w:t>
            </w:r>
            <w:r w:rsidRPr="00E54774">
              <w:rPr>
                <w:szCs w:val="18"/>
              </w:rPr>
              <w:t>et bijbehorend aanwijzend voornaamwoord wordt door de stylesheet bepaald.</w:t>
            </w:r>
            <w:r>
              <w:rPr>
                <w:szCs w:val="18"/>
              </w:rPr>
              <w:t xml:space="preserve"> Keuze “</w:t>
            </w:r>
            <w:r w:rsidRPr="004365BD">
              <w:rPr>
                <w:bCs/>
                <w:color w:val="339966"/>
              </w:rPr>
              <w:t>de</w:t>
            </w:r>
            <w:r>
              <w:rPr>
                <w:szCs w:val="18"/>
              </w:rPr>
              <w:t>” dan tonen “</w:t>
            </w:r>
            <w:r w:rsidRPr="004365BD">
              <w:rPr>
                <w:bCs/>
                <w:color w:val="339966"/>
              </w:rPr>
              <w:t>Deze</w:t>
            </w:r>
            <w:r>
              <w:rPr>
                <w:szCs w:val="18"/>
              </w:rPr>
              <w:t>” en bij keuze “</w:t>
            </w:r>
            <w:r w:rsidRPr="004365BD">
              <w:rPr>
                <w:bCs/>
                <w:color w:val="339966"/>
              </w:rPr>
              <w:t>het</w:t>
            </w:r>
            <w:r>
              <w:rPr>
                <w:szCs w:val="18"/>
              </w:rPr>
              <w:t>” dan tonen “</w:t>
            </w:r>
            <w:r w:rsidRPr="004365BD">
              <w:rPr>
                <w:bCs/>
                <w:color w:val="339966"/>
              </w:rPr>
              <w:t>Dit</w:t>
            </w:r>
            <w:r>
              <w:rPr>
                <w:szCs w:val="18"/>
              </w:rPr>
              <w:t>”</w:t>
            </w:r>
          </w:p>
          <w:p w14:paraId="5A80BBDC" w14:textId="16EED1D6" w:rsidR="00C8543F" w:rsidRPr="00F72EA2" w:rsidRDefault="00C8543F" w:rsidP="00C8543F">
            <w:pPr>
              <w:rPr>
                <w:sz w:val="16"/>
                <w:szCs w:val="16"/>
                <w:u w:val="single"/>
              </w:rPr>
            </w:pPr>
            <w:r w:rsidRPr="00F72EA2">
              <w:rPr>
                <w:sz w:val="16"/>
                <w:szCs w:val="16"/>
                <w:u w:val="single"/>
              </w:rPr>
              <w:t>Mapping</w:t>
            </w:r>
            <w:r w:rsidR="0001070D">
              <w:rPr>
                <w:sz w:val="16"/>
                <w:szCs w:val="16"/>
                <w:u w:val="single"/>
              </w:rPr>
              <w:t xml:space="preserve"> koopovereenkomst</w:t>
            </w:r>
            <w:r w:rsidRPr="00F72EA2">
              <w:rPr>
                <w:sz w:val="16"/>
                <w:szCs w:val="16"/>
                <w:u w:val="single"/>
              </w:rPr>
              <w:t>:</w:t>
            </w:r>
          </w:p>
          <w:p w14:paraId="17B3DEF6" w14:textId="77777777" w:rsidR="00C8543F" w:rsidRPr="00595B0F" w:rsidRDefault="00C8543F" w:rsidP="00C8543F">
            <w:pPr>
              <w:spacing w:line="240" w:lineRule="auto"/>
              <w:rPr>
                <w:sz w:val="16"/>
                <w:szCs w:val="16"/>
              </w:rPr>
            </w:pPr>
            <w:r w:rsidRPr="00595B0F">
              <w:rPr>
                <w:sz w:val="16"/>
                <w:szCs w:val="16"/>
              </w:rPr>
              <w:t xml:space="preserve">- aanduiding van de </w:t>
            </w:r>
            <w:r>
              <w:rPr>
                <w:sz w:val="16"/>
                <w:szCs w:val="16"/>
              </w:rPr>
              <w:t xml:space="preserve">eerste </w:t>
            </w:r>
            <w:r w:rsidRPr="00595B0F">
              <w:rPr>
                <w:sz w:val="16"/>
                <w:szCs w:val="16"/>
              </w:rPr>
              <w:t>koop die in het hele keuzeblok koop-levering wordt getoond</w:t>
            </w:r>
          </w:p>
          <w:p w14:paraId="6A7D3664" w14:textId="77777777" w:rsidR="00C8543F" w:rsidRPr="00595B0F" w:rsidRDefault="00C8543F" w:rsidP="00C8543F">
            <w:pPr>
              <w:spacing w:line="240" w:lineRule="auto"/>
              <w:rPr>
                <w:sz w:val="16"/>
                <w:szCs w:val="16"/>
              </w:rPr>
            </w:pPr>
            <w:r w:rsidRPr="00595B0F">
              <w:rPr>
                <w:sz w:val="16"/>
                <w:szCs w:val="16"/>
              </w:rPr>
              <w:t>//IMKAD_AangebodenStuk/StukdeelKoop/tekstkeuze/</w:t>
            </w:r>
          </w:p>
          <w:p w14:paraId="609C8EEA" w14:textId="77777777" w:rsidR="00C8543F" w:rsidRDefault="00C8543F" w:rsidP="00F72EA2">
            <w:pPr>
              <w:spacing w:line="240" w:lineRule="auto"/>
              <w:rPr>
                <w:sz w:val="16"/>
                <w:szCs w:val="16"/>
              </w:rPr>
            </w:pPr>
            <w:r w:rsidRPr="00595B0F">
              <w:rPr>
                <w:sz w:val="16"/>
                <w:szCs w:val="16"/>
              </w:rPr>
              <w:t>./tagNaam(‘k_Koopakte’)</w:t>
            </w:r>
          </w:p>
          <w:p w14:paraId="7123991F" w14:textId="19CF88FF" w:rsidR="00C8543F" w:rsidRDefault="00C8543F" w:rsidP="00F72EA2">
            <w:pPr>
              <w:spacing w:line="240" w:lineRule="auto"/>
              <w:rPr>
                <w:sz w:val="16"/>
                <w:szCs w:val="16"/>
              </w:rPr>
            </w:pPr>
            <w:r w:rsidRPr="00595B0F">
              <w:rPr>
                <w:sz w:val="16"/>
                <w:szCs w:val="16"/>
              </w:rPr>
              <w:t>./tekst(</w:t>
            </w:r>
            <w:r w:rsidRPr="006077D1">
              <w:rPr>
                <w:i/>
                <w:iCs/>
                <w:sz w:val="16"/>
                <w:szCs w:val="16"/>
              </w:rPr>
              <w:t>'vrije tekst'</w:t>
            </w:r>
            <w:r w:rsidRPr="00595B0F">
              <w:rPr>
                <w:sz w:val="16"/>
                <w:szCs w:val="16"/>
              </w:rPr>
              <w:t>)</w:t>
            </w:r>
          </w:p>
          <w:p w14:paraId="4D5EF3BF" w14:textId="77777777" w:rsidR="00A16881" w:rsidRPr="004365BD" w:rsidRDefault="00A16881" w:rsidP="00A16881">
            <w:pPr>
              <w:rPr>
                <w:sz w:val="16"/>
                <w:szCs w:val="16"/>
                <w:u w:val="single"/>
              </w:rPr>
            </w:pPr>
            <w:r w:rsidRPr="004365BD">
              <w:rPr>
                <w:sz w:val="16"/>
                <w:szCs w:val="16"/>
                <w:u w:val="single"/>
              </w:rPr>
              <w:t>Mapping</w:t>
            </w:r>
            <w:r>
              <w:rPr>
                <w:sz w:val="16"/>
                <w:szCs w:val="16"/>
                <w:u w:val="single"/>
              </w:rPr>
              <w:t xml:space="preserve"> tonen lidwoord voor de koopovereenkomst</w:t>
            </w:r>
            <w:r w:rsidRPr="004365BD">
              <w:rPr>
                <w:sz w:val="16"/>
                <w:szCs w:val="16"/>
                <w:u w:val="single"/>
              </w:rPr>
              <w:t>:</w:t>
            </w:r>
          </w:p>
          <w:p w14:paraId="4EB9CC5D" w14:textId="77777777" w:rsidR="00A16881" w:rsidRPr="00595B0F" w:rsidRDefault="00A16881" w:rsidP="00A16881">
            <w:pPr>
              <w:spacing w:line="240" w:lineRule="auto"/>
              <w:rPr>
                <w:sz w:val="16"/>
                <w:szCs w:val="16"/>
              </w:rPr>
            </w:pPr>
            <w:r w:rsidRPr="00595B0F">
              <w:rPr>
                <w:sz w:val="16"/>
                <w:szCs w:val="16"/>
              </w:rPr>
              <w:t>//IMKAD_AangebodenStuk/StukdeelKoop/tekstkeuze/</w:t>
            </w:r>
          </w:p>
          <w:p w14:paraId="48E1EDCB" w14:textId="77777777" w:rsidR="00A16881" w:rsidRPr="00595B0F" w:rsidRDefault="00A16881" w:rsidP="00A16881">
            <w:pPr>
              <w:spacing w:line="240" w:lineRule="auto"/>
              <w:rPr>
                <w:sz w:val="16"/>
                <w:szCs w:val="16"/>
              </w:rPr>
            </w:pPr>
            <w:r w:rsidRPr="00595B0F">
              <w:rPr>
                <w:sz w:val="16"/>
                <w:szCs w:val="16"/>
              </w:rPr>
              <w:t>./tagNaam(‘k_</w:t>
            </w:r>
            <w:r>
              <w:rPr>
                <w:sz w:val="16"/>
                <w:szCs w:val="16"/>
              </w:rPr>
              <w:t>LidwoordKoopovereenkomst</w:t>
            </w:r>
            <w:r w:rsidRPr="00595B0F">
              <w:rPr>
                <w:sz w:val="16"/>
                <w:szCs w:val="16"/>
              </w:rPr>
              <w:t>’)</w:t>
            </w:r>
          </w:p>
          <w:p w14:paraId="1E6C4EB4" w14:textId="7D5CDC06" w:rsidR="00A16881" w:rsidRDefault="00A16881" w:rsidP="00A16881">
            <w:pPr>
              <w:spacing w:line="240" w:lineRule="auto"/>
              <w:rPr>
                <w:sz w:val="16"/>
                <w:szCs w:val="16"/>
              </w:rPr>
            </w:pPr>
            <w:r w:rsidRPr="00595B0F">
              <w:rPr>
                <w:sz w:val="16"/>
                <w:szCs w:val="16"/>
              </w:rPr>
              <w:t>./tekst(</w:t>
            </w:r>
            <w:r>
              <w:rPr>
                <w:sz w:val="16"/>
                <w:szCs w:val="16"/>
              </w:rPr>
              <w:t>“de” of “het”</w:t>
            </w:r>
            <w:r w:rsidRPr="00595B0F">
              <w:rPr>
                <w:sz w:val="16"/>
                <w:szCs w:val="16"/>
              </w:rPr>
              <w:t>)</w:t>
            </w:r>
          </w:p>
          <w:p w14:paraId="3C140D95" w14:textId="77777777" w:rsidR="00A16881" w:rsidRDefault="00A16881" w:rsidP="00A16881">
            <w:pPr>
              <w:spacing w:line="240" w:lineRule="auto"/>
              <w:rPr>
                <w:sz w:val="16"/>
                <w:szCs w:val="16"/>
              </w:rPr>
            </w:pPr>
          </w:p>
          <w:p w14:paraId="6859DDD3" w14:textId="77777777" w:rsidR="00A16881" w:rsidRPr="00055609" w:rsidRDefault="00A16881" w:rsidP="00A16881">
            <w:pPr>
              <w:spacing w:line="240" w:lineRule="auto"/>
              <w:rPr>
                <w:sz w:val="16"/>
                <w:szCs w:val="16"/>
              </w:rPr>
            </w:pPr>
            <w:r>
              <w:rPr>
                <w:sz w:val="16"/>
                <w:szCs w:val="16"/>
                <w:u w:val="single"/>
              </w:rPr>
              <w:t>Mapping tonen volgnummer:</w:t>
            </w:r>
          </w:p>
          <w:p w14:paraId="5A9FD98B" w14:textId="77777777" w:rsidR="00A16881" w:rsidRPr="00E54774" w:rsidRDefault="00A16881" w:rsidP="00A16881">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14:paraId="416986EF" w14:textId="77777777" w:rsidR="00A16881" w:rsidRPr="00E54774" w:rsidRDefault="00A16881" w:rsidP="00A16881">
            <w:pPr>
              <w:spacing w:line="240" w:lineRule="auto"/>
              <w:rPr>
                <w:sz w:val="16"/>
                <w:szCs w:val="16"/>
              </w:rPr>
            </w:pPr>
            <w:r w:rsidRPr="00E54774">
              <w:rPr>
                <w:sz w:val="16"/>
                <w:szCs w:val="16"/>
              </w:rPr>
              <w:tab/>
              <w:t>./tagNaam(‘k_KoopakteVolgnummer)</w:t>
            </w:r>
          </w:p>
          <w:p w14:paraId="086A45B6" w14:textId="77777777" w:rsidR="00A16881" w:rsidRPr="00E54774" w:rsidRDefault="00A16881" w:rsidP="00A16881">
            <w:pPr>
              <w:spacing w:line="240" w:lineRule="auto"/>
              <w:rPr>
                <w:sz w:val="16"/>
                <w:szCs w:val="16"/>
              </w:rPr>
            </w:pPr>
            <w:r w:rsidRPr="00E54774">
              <w:rPr>
                <w:sz w:val="16"/>
                <w:szCs w:val="16"/>
              </w:rPr>
              <w:tab/>
              <w:t>./tekst(‘true’ = met volgnummer ‘false’ = zonder volgnummer’)</w:t>
            </w:r>
          </w:p>
          <w:p w14:paraId="7DB62C99" w14:textId="77777777" w:rsidR="00C8543F" w:rsidRDefault="00C8543F" w:rsidP="00C8543F">
            <w:pPr>
              <w:spacing w:before="72"/>
            </w:pPr>
            <w:r>
              <w:t>De laatste zin over de aangehechte akte is optioneel en mag ook weggelaten worden.</w:t>
            </w:r>
          </w:p>
          <w:p w14:paraId="23E551C1" w14:textId="77777777" w:rsidR="00D85DE3" w:rsidRDefault="00D85DE3" w:rsidP="00042293"/>
          <w:p w14:paraId="17EB7703" w14:textId="77777777" w:rsidR="00D85DE3" w:rsidRPr="00E54774" w:rsidRDefault="00552BA7"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14:paraId="3F415ECB" w14:textId="77777777" w:rsidR="00D85DE3" w:rsidRPr="00E54774" w:rsidRDefault="00D85DE3" w:rsidP="00E54774">
            <w:pPr>
              <w:spacing w:line="240" w:lineRule="auto"/>
              <w:ind w:left="227"/>
              <w:rPr>
                <w:sz w:val="16"/>
                <w:szCs w:val="16"/>
              </w:rPr>
            </w:pPr>
            <w:r w:rsidRPr="00E54774">
              <w:rPr>
                <w:sz w:val="16"/>
                <w:szCs w:val="16"/>
              </w:rPr>
              <w:t>./tagNaam(‘k_AkteAangehecht”)</w:t>
            </w:r>
          </w:p>
          <w:p w14:paraId="49DE6E22" w14:textId="77777777" w:rsidR="00D85DE3" w:rsidRDefault="00D85DE3" w:rsidP="00E54774">
            <w:pPr>
              <w:spacing w:line="240" w:lineRule="auto"/>
              <w:ind w:left="227"/>
            </w:pPr>
            <w:r w:rsidRPr="00E54774">
              <w:rPr>
                <w:sz w:val="16"/>
                <w:szCs w:val="16"/>
              </w:rPr>
              <w:t>./tekst(‘true’ = tekst wordt wel getoond; ‘false’ = tekst wordt niet getoond)</w:t>
            </w:r>
          </w:p>
        </w:tc>
      </w:tr>
      <w:tr w:rsidR="00D85DE3" w:rsidRPr="00F86BA1" w14:paraId="1E0E3C74" w14:textId="77777777" w:rsidTr="00E54774">
        <w:tc>
          <w:tcPr>
            <w:tcW w:w="6771" w:type="dxa"/>
            <w:shd w:val="clear" w:color="auto" w:fill="auto"/>
          </w:tcPr>
          <w:p w14:paraId="6328D3EE" w14:textId="22ABDA2D" w:rsidR="00D85DE3" w:rsidRPr="00E54774" w:rsidRDefault="00D85DE3" w:rsidP="00E54774">
            <w:pPr>
              <w:numPr>
                <w:ilvl w:val="0"/>
                <w:numId w:val="14"/>
              </w:numPr>
              <w:tabs>
                <w:tab w:val="left" w:pos="425"/>
                <w:tab w:val="left" w:pos="850"/>
              </w:tabs>
              <w:rPr>
                <w:color w:val="FF0000"/>
              </w:rPr>
            </w:pPr>
            <w:r w:rsidRPr="00E54774">
              <w:rPr>
                <w:color w:val="FF0000"/>
              </w:rPr>
              <w:lastRenderedPageBreak/>
              <w:t>Vervolgens is door</w:t>
            </w:r>
            <w:r>
              <w:t xml:space="preserve"> </w:t>
            </w:r>
            <w:r w:rsidR="001779F7" w:rsidRPr="00F72EA2">
              <w:t xml:space="preserve">§partij X§ </w:t>
            </w:r>
            <w:r w:rsidRPr="00E54774">
              <w:rPr>
                <w:color w:val="FF0000"/>
              </w:rPr>
              <w:t>met</w:t>
            </w:r>
            <w:r>
              <w:t xml:space="preserve"> </w:t>
            </w:r>
            <w:r w:rsidR="001779F7" w:rsidRPr="001779F7">
              <w:t>§verkrijger§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color w:val="FF0000"/>
              </w:rPr>
              <w:t>koopovereenkomst</w:t>
            </w:r>
            <w:r w:rsidRPr="001779F7">
              <w:rPr>
                <w:color w:val="FF0000"/>
              </w:rPr>
              <w:t xml:space="preserve"> </w:t>
            </w:r>
            <w:r w:rsidRPr="00E54774">
              <w:rPr>
                <w:color w:val="FF0000"/>
              </w:rPr>
              <w:t xml:space="preserve">gesloten betreffende zijn rechten uit </w:t>
            </w:r>
            <w:r w:rsidR="00573BF1" w:rsidRPr="00A24609">
              <w:rPr>
                <w:rFonts w:cs="Arial"/>
                <w:bCs/>
                <w:color w:val="800080"/>
                <w:szCs w:val="18"/>
                <w:u w:val="single"/>
              </w:rPr>
              <w:t>de/het</w:t>
            </w:r>
            <w:r w:rsidR="00573BF1" w:rsidRPr="00871D0B">
              <w:rPr>
                <w:bCs/>
                <w:color w:val="008000"/>
              </w:rPr>
              <w:t xml:space="preserve"> </w:t>
            </w:r>
            <w:r w:rsidR="00573BF1" w:rsidRPr="00871D0B">
              <w:rPr>
                <w:bCs/>
              </w:rPr>
              <w:t>§Koopovereenkoms</w:t>
            </w:r>
            <w:r w:rsidR="00A24609">
              <w:rPr>
                <w:bCs/>
              </w:rPr>
              <w:t>t</w:t>
            </w:r>
            <w:r w:rsidR="00573BF1" w:rsidRPr="00871D0B">
              <w:rPr>
                <w:bCs/>
              </w:rPr>
              <w:t>§</w:t>
            </w:r>
            <w:r w:rsidR="00573BF1" w:rsidRPr="00871D0B">
              <w:rPr>
                <w:bCs/>
                <w:color w:val="008000"/>
              </w:rPr>
              <w:t xml:space="preserve"> </w:t>
            </w:r>
            <w:r w:rsidR="00573BF1" w:rsidRPr="00871D0B">
              <w:rPr>
                <w:rFonts w:cs="Arial"/>
                <w:bCs/>
                <w:color w:val="800080"/>
                <w:szCs w:val="18"/>
              </w:rPr>
              <w:t>[volgnummer]</w:t>
            </w:r>
            <w:r w:rsidRPr="00E54774">
              <w:rPr>
                <w:rFonts w:cs="Arial"/>
                <w:bCs/>
                <w:color w:val="800080"/>
                <w:szCs w:val="18"/>
              </w:rPr>
              <w:t xml:space="preserve"> </w:t>
            </w:r>
            <w:r w:rsidRPr="00E54774">
              <w:rPr>
                <w:color w:val="FF0000"/>
              </w:rPr>
              <w:t>met</w:t>
            </w:r>
            <w:r>
              <w:t xml:space="preserve"> </w:t>
            </w:r>
            <w:r w:rsidR="001779F7" w:rsidRPr="001779F7">
              <w:t>§vervreemder§</w:t>
            </w:r>
            <w:r w:rsidRPr="00E54774">
              <w:rPr>
                <w:color w:val="008000"/>
              </w:rPr>
              <w:t xml:space="preserve"> </w:t>
            </w:r>
            <w:r w:rsidRPr="00E54774">
              <w:rPr>
                <w:color w:val="FF0000"/>
              </w:rPr>
              <w:t xml:space="preserve">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hierna te noemen</w:t>
            </w:r>
            <w:r w:rsidRPr="00F72EA2">
              <w:t>:</w:t>
            </w:r>
            <w:r w:rsidR="00573BF1">
              <w:t xml:space="preserve"> </w:t>
            </w:r>
            <w:r w:rsidR="00573BF1" w:rsidRPr="004365BD">
              <w:rPr>
                <w:bCs/>
                <w:color w:val="FF0000"/>
              </w:rPr>
              <w:t>“</w:t>
            </w:r>
            <w:r w:rsidR="00A24609" w:rsidRPr="00A24609">
              <w:rPr>
                <w:rFonts w:cs="Arial"/>
                <w:bCs/>
                <w:color w:val="800080"/>
                <w:szCs w:val="18"/>
                <w:u w:val="single"/>
              </w:rPr>
              <w:t>de/het</w:t>
            </w:r>
            <w:r w:rsidR="00A24609" w:rsidRPr="00871D0B">
              <w:rPr>
                <w:bCs/>
                <w:color w:val="008000"/>
              </w:rPr>
              <w:t xml:space="preserve"> </w:t>
            </w:r>
            <w:r w:rsidR="00573BF1" w:rsidRPr="00F72EA2">
              <w:rPr>
                <w:bCs/>
                <w:u w:val="single"/>
              </w:rPr>
              <w:t>§Koopovereenkoms</w:t>
            </w:r>
            <w:r w:rsidR="00A24609">
              <w:rPr>
                <w:bCs/>
                <w:u w:val="single"/>
              </w:rPr>
              <w:t>t</w:t>
            </w:r>
            <w:r w:rsidR="00573BF1" w:rsidRPr="00F72EA2">
              <w:rPr>
                <w:bCs/>
                <w:u w:val="single"/>
              </w:rPr>
              <w:t>§</w:t>
            </w:r>
            <w:r w:rsidR="00573BF1" w:rsidRPr="00F72EA2">
              <w:rPr>
                <w:bCs/>
                <w:color w:val="008000"/>
                <w:u w:val="single"/>
              </w:rPr>
              <w:t xml:space="preserve"> </w:t>
            </w:r>
            <w:r w:rsidR="00573BF1" w:rsidRPr="00F72EA2">
              <w:rPr>
                <w:rFonts w:cs="Arial"/>
                <w:bCs/>
                <w:color w:val="800080"/>
                <w:szCs w:val="18"/>
                <w:u w:val="single"/>
              </w:rPr>
              <w:t>[volgnummer]</w:t>
            </w:r>
            <w:r w:rsidR="00573BF1" w:rsidRPr="00F72EA2">
              <w:rPr>
                <w:rFonts w:cs="Arial"/>
                <w:bCs/>
                <w:color w:val="FF0000"/>
                <w:szCs w:val="18"/>
              </w:rPr>
              <w:t>.</w:t>
            </w:r>
            <w:r w:rsidR="005954B9" w:rsidRPr="00F72EA2">
              <w:rPr>
                <w:rFonts w:cs="Arial"/>
                <w:bCs/>
                <w:szCs w:val="18"/>
                <w:u w:val="single"/>
              </w:rPr>
              <w:t xml:space="preserve"> </w:t>
            </w:r>
            <w:r w:rsidR="001135F5" w:rsidRPr="00BA6C8A">
              <w:rPr>
                <w:bCs/>
                <w:color w:val="339966"/>
              </w:rPr>
              <w:t>Deze/Dit</w:t>
            </w:r>
            <w:r w:rsidR="001135F5" w:rsidRPr="00E93065">
              <w:rPr>
                <w:bCs/>
                <w:color w:val="339966"/>
                <w:u w:val="single"/>
              </w:rPr>
              <w:t xml:space="preserve"> </w:t>
            </w:r>
            <w:r w:rsidR="001135F5" w:rsidRPr="00E93065">
              <w:rPr>
                <w:bCs/>
              </w:rPr>
              <w:t>§Koopovereenkoms</w:t>
            </w:r>
            <w:r w:rsidR="00A24609">
              <w:rPr>
                <w:bCs/>
              </w:rPr>
              <w:t>t</w:t>
            </w:r>
            <w:r w:rsidR="001135F5" w:rsidRPr="00E93065">
              <w:rPr>
                <w:bCs/>
              </w:rPr>
              <w:t>§</w:t>
            </w:r>
            <w:r w:rsidR="001135F5" w:rsidRPr="00E93065">
              <w:rPr>
                <w:bCs/>
                <w:color w:val="008000"/>
              </w:rPr>
              <w:t xml:space="preserve"> </w:t>
            </w:r>
            <w:r w:rsidR="001135F5" w:rsidRPr="00E93065">
              <w:rPr>
                <w:rFonts w:cs="Arial"/>
                <w:bCs/>
                <w:color w:val="800080"/>
                <w:szCs w:val="18"/>
              </w:rPr>
              <w:t>[volgnummer</w:t>
            </w:r>
            <w:r w:rsidR="001135F5" w:rsidRPr="00056564">
              <w:rPr>
                <w:rFonts w:cs="Arial"/>
                <w:bCs/>
                <w:color w:val="800080"/>
                <w:szCs w:val="18"/>
                <w:u w:val="single"/>
              </w:rPr>
              <w:t>]</w:t>
            </w:r>
            <w:r w:rsidRPr="00F72EA2">
              <w:rPr>
                <w:rFonts w:cs="Arial"/>
                <w:bCs/>
                <w:szCs w:val="18"/>
              </w:rPr>
              <w:t xml:space="preserve"> </w:t>
            </w:r>
            <w:r w:rsidRPr="00E54774">
              <w:rPr>
                <w:color w:val="800080"/>
              </w:rPr>
              <w:t xml:space="preserve">is </w:t>
            </w:r>
            <w:r w:rsidRPr="00E6044E">
              <w:rPr>
                <w:color w:val="3366FF"/>
              </w:rPr>
              <w:t>eveneens</w:t>
            </w:r>
            <w:r w:rsidRPr="00E54774">
              <w:rPr>
                <w:color w:val="800080"/>
              </w:rPr>
              <w:t xml:space="preserve"> als bijlage aan deze akte gehecht.</w:t>
            </w:r>
          </w:p>
        </w:tc>
        <w:tc>
          <w:tcPr>
            <w:tcW w:w="7371" w:type="dxa"/>
            <w:shd w:val="clear" w:color="auto" w:fill="auto"/>
          </w:tcPr>
          <w:p w14:paraId="30572C80" w14:textId="77777777" w:rsidR="00D85DE3" w:rsidRDefault="00D85DE3" w:rsidP="00E54774">
            <w:pPr>
              <w:spacing w:before="72"/>
            </w:pPr>
            <w:r>
              <w:t>Hier worden de (gerelateerde-)partijen genoemd die samen de tweede koop hebben gesloten:</w:t>
            </w:r>
          </w:p>
          <w:p w14:paraId="1B52F894" w14:textId="09955E99" w:rsidR="00D85DE3" w:rsidRDefault="00D85DE3" w:rsidP="00E54774">
            <w:pPr>
              <w:numPr>
                <w:ilvl w:val="0"/>
                <w:numId w:val="13"/>
              </w:numPr>
              <w:spacing w:before="72"/>
            </w:pPr>
            <w:r>
              <w:t xml:space="preserve">De (gerelateerde-)partij aangeduid met </w:t>
            </w:r>
            <w:r w:rsidR="00573BF1" w:rsidRPr="00E93065">
              <w:t xml:space="preserve">§partij X§ </w:t>
            </w:r>
            <w:r>
              <w:t>kan afgeleid worden van de verkrijger van de eerste koop en wordt vastgelegd als de vervreemder van de tweede koop.</w:t>
            </w:r>
          </w:p>
          <w:p w14:paraId="59170395" w14:textId="2FE3D880" w:rsidR="00D85DE3" w:rsidRDefault="00D85DE3" w:rsidP="00E54774">
            <w:pPr>
              <w:numPr>
                <w:ilvl w:val="0"/>
                <w:numId w:val="13"/>
              </w:numPr>
              <w:spacing w:before="72"/>
            </w:pPr>
            <w:r>
              <w:t xml:space="preserve">Voor de (gerelateerde-)partij aangeduid met </w:t>
            </w:r>
            <w:r w:rsidR="00573BF1" w:rsidRPr="001779F7">
              <w:t>§verkrijger§</w:t>
            </w:r>
            <w:r w:rsidR="00573BF1">
              <w:rPr>
                <w:color w:val="800080"/>
              </w:rPr>
              <w:t xml:space="preserve"> </w:t>
            </w:r>
            <w:r>
              <w:t>moet een keuze gemaakt worden uit de partijen, zoals deze eerder in de akte zijn gespecificeerd. De gekozen (gerelateerde-)partij wordt vastgelegd als de verkrijger van de tweede koop.</w:t>
            </w:r>
          </w:p>
          <w:p w14:paraId="62F13F59" w14:textId="2F2C9C92" w:rsidR="00D85DE3" w:rsidRDefault="00D85DE3" w:rsidP="00E54774">
            <w:pPr>
              <w:numPr>
                <w:ilvl w:val="0"/>
                <w:numId w:val="13"/>
              </w:numPr>
              <w:spacing w:before="72"/>
            </w:pPr>
            <w:r>
              <w:lastRenderedPageBreak/>
              <w:t xml:space="preserve">De (gerelateerde-)partij aangeduid met </w:t>
            </w:r>
            <w:r w:rsidR="009F2DEC" w:rsidRPr="001779F7">
              <w:t>§vervreemder§</w:t>
            </w:r>
            <w:r w:rsidRPr="00E54774">
              <w:rPr>
                <w:color w:val="008000"/>
              </w:rPr>
              <w:t xml:space="preserve"> </w:t>
            </w:r>
            <w:r w:rsidRPr="00FB381A">
              <w:t>betreft de vervreemder van de eerste koop.</w:t>
            </w:r>
          </w:p>
          <w:p w14:paraId="5C181977" w14:textId="77777777" w:rsidR="00AB091C" w:rsidRDefault="00AB091C" w:rsidP="00042293"/>
          <w:p w14:paraId="2395C5CB" w14:textId="1EEC8358" w:rsidR="00D85DE3" w:rsidRDefault="00D85DE3" w:rsidP="00042293">
            <w:r>
              <w:t>Van de gekozen (gerelateerde-)partijen wordt de partijaanduiding vermeld.</w:t>
            </w:r>
          </w:p>
          <w:p w14:paraId="72778D06" w14:textId="77777777" w:rsidR="009F2DEC" w:rsidRDefault="009F2DEC" w:rsidP="00042293"/>
          <w:p w14:paraId="43775285" w14:textId="77777777" w:rsidR="009F2DEC" w:rsidRDefault="009F2DEC" w:rsidP="009F2DEC">
            <w:pPr>
              <w:spacing w:before="72"/>
            </w:pPr>
            <w:r>
              <w:t xml:space="preserve">De tekstkeuze voor de aanduiding van de koop wordt afgeleid van de keuze bij punt 1. De gekozen aanduiding wordt in het hele keuzeblok gebruikt voor de tweede koop. Wanneer bij punt 1 gekozen is voor het tonen van een volgnummer dan moet hier dezelfde aanduiding gekozen worden en wordt hier het opvolgende volgnummer getoond voor de aanduidingen van de koop na </w:t>
            </w:r>
            <w:r w:rsidRPr="002A1852">
              <w:rPr>
                <w:color w:val="FF0000"/>
              </w:rPr>
              <w:t>hierna te noemen:</w:t>
            </w:r>
            <w:r>
              <w:t>.</w:t>
            </w:r>
          </w:p>
          <w:p w14:paraId="43D1D53D" w14:textId="5D7F6946" w:rsidR="00902897" w:rsidRDefault="00902897" w:rsidP="00042293"/>
          <w:p w14:paraId="432FF8E1" w14:textId="77777777" w:rsidR="00D85DE3" w:rsidRDefault="00E135AF" w:rsidP="00E135AF">
            <w:pPr>
              <w:spacing w:before="72"/>
            </w:pPr>
            <w:r>
              <w:t xml:space="preserve">De aanduiding van de koop na </w:t>
            </w:r>
            <w:r w:rsidRPr="002A1852">
              <w:rPr>
                <w:color w:val="FF0000"/>
              </w:rPr>
              <w:t>gesloten betreffende zijn rechten uit</w:t>
            </w:r>
            <w:r>
              <w:t xml:space="preserve"> is de aanduiding van de koop getoond bij punt 1</w:t>
            </w:r>
            <w:r w:rsidR="0040184E">
              <w:t>.</w:t>
            </w:r>
          </w:p>
          <w:p w14:paraId="226BB485" w14:textId="77777777" w:rsidR="00D85DE3" w:rsidRDefault="00D85DE3" w:rsidP="00042293"/>
          <w:p w14:paraId="18F9118F" w14:textId="77777777" w:rsidR="00D85DE3" w:rsidRDefault="00D85DE3" w:rsidP="00042293">
            <w:r>
              <w:t xml:space="preserve">De laatste zin over de aangehechte akte </w:t>
            </w:r>
            <w:r w:rsidR="00E51FD4">
              <w:t xml:space="preserve">is een optionele gebruikerskeuze, </w:t>
            </w:r>
            <w:r w:rsidR="00E51FD4" w:rsidRPr="00C904AA">
              <w:rPr>
                <w:color w:val="3366FF"/>
              </w:rPr>
              <w:t>eveneens</w:t>
            </w:r>
            <w:r w:rsidR="00E51FD4">
              <w:t xml:space="preserve"> wordt getoond wanneer bij punt 1 deze zin ook getoond wordt en anders niet</w:t>
            </w:r>
            <w:r>
              <w:t>.</w:t>
            </w:r>
          </w:p>
          <w:p w14:paraId="26235A1E" w14:textId="77777777" w:rsidR="00D85DE3" w:rsidRDefault="00D85DE3" w:rsidP="00042293">
            <w:pPr>
              <w:rPr>
                <w:u w:val="single"/>
              </w:rPr>
            </w:pPr>
          </w:p>
          <w:p w14:paraId="3544E918" w14:textId="77777777" w:rsidR="00E135AF" w:rsidRPr="00E54774" w:rsidRDefault="00E135AF" w:rsidP="00E135AF">
            <w:pPr>
              <w:rPr>
                <w:u w:val="single"/>
              </w:rPr>
            </w:pPr>
            <w:r w:rsidRPr="00E54774">
              <w:rPr>
                <w:u w:val="single"/>
              </w:rPr>
              <w:t>Mapping</w:t>
            </w:r>
            <w:r>
              <w:rPr>
                <w:u w:val="single"/>
              </w:rPr>
              <w:t xml:space="preserve"> eerste stukdeelkoop</w:t>
            </w:r>
            <w:r w:rsidRPr="00E54774">
              <w:rPr>
                <w:u w:val="single"/>
              </w:rPr>
              <w:t>:</w:t>
            </w:r>
          </w:p>
          <w:p w14:paraId="2FAF2067" w14:textId="77777777" w:rsidR="00E135AF" w:rsidRPr="00484DAB" w:rsidRDefault="00E135AF" w:rsidP="00E135AF">
            <w:pPr>
              <w:spacing w:line="240" w:lineRule="auto"/>
              <w:rPr>
                <w:sz w:val="16"/>
                <w:szCs w:val="16"/>
              </w:rPr>
            </w:pPr>
            <w:r w:rsidRPr="00484DAB">
              <w:rPr>
                <w:sz w:val="16"/>
                <w:szCs w:val="16"/>
              </w:rPr>
              <w:t>-zie mapping punt 1</w:t>
            </w:r>
          </w:p>
          <w:p w14:paraId="6C7ACB5C" w14:textId="77777777" w:rsidR="00E135AF" w:rsidRPr="00E54774" w:rsidRDefault="00E135AF" w:rsidP="00042293">
            <w:pPr>
              <w:rPr>
                <w:u w:val="single"/>
              </w:rPr>
            </w:pPr>
          </w:p>
          <w:p w14:paraId="3DD86E40" w14:textId="77777777" w:rsidR="00D85DE3" w:rsidRPr="00E54774" w:rsidRDefault="00D85DE3" w:rsidP="00042293">
            <w:pPr>
              <w:rPr>
                <w:u w:val="single"/>
              </w:rPr>
            </w:pPr>
            <w:r w:rsidRPr="00E54774">
              <w:rPr>
                <w:u w:val="single"/>
              </w:rPr>
              <w:t>Mapping</w:t>
            </w:r>
            <w:r w:rsidR="00E135AF">
              <w:rPr>
                <w:u w:val="single"/>
              </w:rPr>
              <w:t xml:space="preserve"> tweede stukdeelkoop</w:t>
            </w:r>
            <w:r w:rsidRPr="00E54774">
              <w:rPr>
                <w:u w:val="single"/>
              </w:rPr>
              <w:t>:</w:t>
            </w:r>
          </w:p>
          <w:p w14:paraId="330A6165" w14:textId="77777777" w:rsidR="00D85DE3" w:rsidRPr="00E54774" w:rsidRDefault="00D85DE3" w:rsidP="00E54774">
            <w:pPr>
              <w:spacing w:line="240" w:lineRule="auto"/>
              <w:rPr>
                <w:sz w:val="16"/>
                <w:szCs w:val="16"/>
              </w:rPr>
            </w:pPr>
            <w:r w:rsidRPr="00E54774">
              <w:rPr>
                <w:sz w:val="16"/>
                <w:szCs w:val="16"/>
              </w:rPr>
              <w:t>//IMKAD_AangebodenStuk/StukdeelKoop/</w:t>
            </w:r>
          </w:p>
          <w:p w14:paraId="304738DB" w14:textId="77777777" w:rsidR="00D85DE3" w:rsidRPr="00E54774" w:rsidRDefault="00D85DE3" w:rsidP="00E54774">
            <w:pPr>
              <w:spacing w:line="240" w:lineRule="auto"/>
              <w:rPr>
                <w:rFonts w:cs="Arial"/>
                <w:sz w:val="16"/>
                <w:szCs w:val="16"/>
              </w:rPr>
            </w:pPr>
            <w:r w:rsidRPr="00E54774">
              <w:rPr>
                <w:rFonts w:cs="Arial"/>
                <w:sz w:val="16"/>
                <w:szCs w:val="16"/>
              </w:rPr>
              <w:tab/>
              <w:t>./tia_Volgnummer(‘2’)</w:t>
            </w:r>
          </w:p>
          <w:p w14:paraId="375D093E"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1B508E" w:rsidRPr="00E54774">
              <w:rPr>
                <w:rFonts w:cs="Arial"/>
                <w:sz w:val="16"/>
                <w:szCs w:val="16"/>
              </w:rPr>
              <w:t>[</w:t>
            </w:r>
            <w:r w:rsidRPr="00E54774">
              <w:rPr>
                <w:rFonts w:cs="Arial"/>
                <w:sz w:val="16"/>
                <w:szCs w:val="16"/>
              </w:rPr>
              <w:t>xlink:href="id van de als vervreemder geselecteerde Partij"</w:t>
            </w:r>
            <w:r w:rsidR="001B508E" w:rsidRPr="00E54774">
              <w:rPr>
                <w:rFonts w:cs="Arial"/>
                <w:sz w:val="16"/>
                <w:szCs w:val="16"/>
              </w:rPr>
              <w:t>]</w:t>
            </w:r>
          </w:p>
          <w:p w14:paraId="073867A5"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1B508E" w:rsidRPr="00E54774">
              <w:rPr>
                <w:rFonts w:cs="Arial"/>
                <w:sz w:val="16"/>
                <w:szCs w:val="16"/>
              </w:rPr>
              <w:t>[</w:t>
            </w:r>
            <w:r w:rsidRPr="00E54774">
              <w:rPr>
                <w:rFonts w:cs="Arial"/>
                <w:sz w:val="16"/>
                <w:szCs w:val="16"/>
              </w:rPr>
              <w:t>xlink:href="id van de als verkrijger geselecteerde Partij’’</w:t>
            </w:r>
            <w:r w:rsidR="001B508E" w:rsidRPr="00E54774">
              <w:rPr>
                <w:rFonts w:cs="Arial"/>
                <w:sz w:val="16"/>
                <w:szCs w:val="16"/>
              </w:rPr>
              <w:t>]</w:t>
            </w:r>
          </w:p>
          <w:p w14:paraId="19ECC96F"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2BF86C69"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7463BDC0" w14:textId="77777777" w:rsidR="00D85DE3" w:rsidRPr="00E54774" w:rsidRDefault="00D85DE3" w:rsidP="00E54774">
            <w:pPr>
              <w:spacing w:line="240" w:lineRule="auto"/>
              <w:rPr>
                <w:sz w:val="16"/>
                <w:szCs w:val="16"/>
              </w:rPr>
            </w:pPr>
            <w:r w:rsidRPr="00E54774">
              <w:rPr>
                <w:rFonts w:cs="Arial"/>
                <w:sz w:val="16"/>
                <w:szCs w:val="16"/>
              </w:rPr>
              <w:lastRenderedPageBreak/>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1736523" w14:textId="77777777" w:rsidR="00D85DE3" w:rsidRPr="00E54774" w:rsidRDefault="00D85DE3" w:rsidP="00E54774">
            <w:pPr>
              <w:spacing w:line="240" w:lineRule="auto"/>
              <w:rPr>
                <w:sz w:val="16"/>
                <w:szCs w:val="16"/>
              </w:rPr>
            </w:pPr>
          </w:p>
          <w:p w14:paraId="32FBC941" w14:textId="77777777" w:rsidR="00D85DE3" w:rsidRPr="00E54774" w:rsidRDefault="00D85DE3" w:rsidP="00E54774">
            <w:pPr>
              <w:spacing w:line="240" w:lineRule="auto"/>
              <w:rPr>
                <w:sz w:val="16"/>
                <w:szCs w:val="16"/>
              </w:rPr>
            </w:pPr>
            <w:r w:rsidRPr="00E54774">
              <w:rPr>
                <w:sz w:val="16"/>
                <w:szCs w:val="16"/>
              </w:rPr>
              <w:t>//IMKAD_AangebodenStuk/StukdeelKoop/</w:t>
            </w:r>
          </w:p>
          <w:p w14:paraId="00649EC7"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2F2BFBCE"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1B508E" w:rsidRPr="00E54774">
              <w:rPr>
                <w:rFonts w:cs="Arial"/>
                <w:sz w:val="16"/>
                <w:szCs w:val="16"/>
              </w:rPr>
              <w:t>[</w:t>
            </w:r>
            <w:r w:rsidRPr="00E54774">
              <w:rPr>
                <w:rFonts w:cs="Arial"/>
                <w:sz w:val="16"/>
                <w:szCs w:val="16"/>
              </w:rPr>
              <w:t>xlink:href="id van de als vervreemder geselecteerde Partij/Partij"</w:t>
            </w:r>
            <w:r w:rsidR="001B508E" w:rsidRPr="00E54774">
              <w:rPr>
                <w:rFonts w:cs="Arial"/>
                <w:sz w:val="16"/>
                <w:szCs w:val="16"/>
              </w:rPr>
              <w:t>]</w:t>
            </w:r>
          </w:p>
          <w:p w14:paraId="4567DA90"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1B508E" w:rsidRPr="00E54774">
              <w:rPr>
                <w:rFonts w:cs="Arial"/>
                <w:sz w:val="16"/>
                <w:szCs w:val="16"/>
              </w:rPr>
              <w:t>[</w:t>
            </w:r>
            <w:r w:rsidRPr="00E54774">
              <w:rPr>
                <w:rFonts w:cs="Arial"/>
                <w:sz w:val="16"/>
                <w:szCs w:val="16"/>
              </w:rPr>
              <w:t>xlink:href="id van de als verkrijger geselecteerde Partij/Partij’’</w:t>
            </w:r>
            <w:r w:rsidR="001B508E" w:rsidRPr="00E54774">
              <w:rPr>
                <w:rFonts w:cs="Arial"/>
                <w:sz w:val="16"/>
                <w:szCs w:val="16"/>
              </w:rPr>
              <w:t>]</w:t>
            </w:r>
          </w:p>
          <w:p w14:paraId="3C38AE8A"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658CB102"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616F8180" w14:textId="77777777" w:rsidR="00D85DE3" w:rsidRPr="00E54774" w:rsidRDefault="00D85DE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DC7FB4C" w14:textId="77777777" w:rsidR="00CD1A58" w:rsidRPr="00E54774" w:rsidRDefault="00CD1A58" w:rsidP="00E54774">
            <w:pPr>
              <w:spacing w:line="240" w:lineRule="auto"/>
              <w:rPr>
                <w:sz w:val="16"/>
                <w:szCs w:val="16"/>
              </w:rPr>
            </w:pPr>
          </w:p>
          <w:p w14:paraId="60F77E59" w14:textId="502AD17D" w:rsidR="00363C09" w:rsidRDefault="00CD1A58" w:rsidP="00363C09">
            <w:pPr>
              <w:spacing w:line="240" w:lineRule="auto"/>
              <w:rPr>
                <w:sz w:val="16"/>
                <w:szCs w:val="16"/>
              </w:rPr>
            </w:pPr>
            <w:r w:rsidRPr="00E54774">
              <w:rPr>
                <w:sz w:val="16"/>
                <w:szCs w:val="16"/>
              </w:rPr>
              <w:t>-</w:t>
            </w:r>
            <w:r w:rsidR="00363C09" w:rsidRPr="00E54774">
              <w:rPr>
                <w:sz w:val="16"/>
                <w:szCs w:val="16"/>
              </w:rPr>
              <w:t>aanduiding van de tweede koop die in het hele keuzeblok koop-levering wordt getoond, moet dezelfde keuze bevatten als de eerste koop wanneer een volgnummer wordt getoond.</w:t>
            </w:r>
          </w:p>
          <w:p w14:paraId="15B37E5B" w14:textId="0186CCA7" w:rsidR="00A96E2C" w:rsidRDefault="00A96E2C" w:rsidP="00363C09">
            <w:pPr>
              <w:spacing w:line="240" w:lineRule="auto"/>
              <w:rPr>
                <w:sz w:val="16"/>
                <w:szCs w:val="16"/>
              </w:rPr>
            </w:pPr>
          </w:p>
          <w:p w14:paraId="0DC39101" w14:textId="77777777" w:rsidR="00A96E2C" w:rsidRPr="00E54774" w:rsidRDefault="00A96E2C" w:rsidP="00A96E2C">
            <w:pPr>
              <w:spacing w:line="240" w:lineRule="auto"/>
              <w:rPr>
                <w:sz w:val="16"/>
                <w:szCs w:val="16"/>
              </w:rPr>
            </w:pPr>
            <w:r w:rsidRPr="00E54774">
              <w:rPr>
                <w:sz w:val="16"/>
                <w:szCs w:val="16"/>
              </w:rPr>
              <w:t>//IMKAD_AangebodenStuk/StukdeelKoop(tia_Volgnummer=2)/tekstkeuze/</w:t>
            </w:r>
          </w:p>
          <w:p w14:paraId="229E7C20" w14:textId="77777777" w:rsidR="00A96E2C" w:rsidRPr="00E54774" w:rsidRDefault="00A96E2C" w:rsidP="00A96E2C">
            <w:pPr>
              <w:spacing w:line="240" w:lineRule="auto"/>
              <w:ind w:left="227"/>
              <w:rPr>
                <w:sz w:val="16"/>
                <w:szCs w:val="16"/>
              </w:rPr>
            </w:pPr>
            <w:r w:rsidRPr="00E54774">
              <w:rPr>
                <w:sz w:val="16"/>
                <w:szCs w:val="16"/>
              </w:rPr>
              <w:t>./tagNaam(‘k_Koopakte’)</w:t>
            </w:r>
          </w:p>
          <w:p w14:paraId="350CAA46" w14:textId="665A5173" w:rsidR="00A96E2C" w:rsidRPr="00E54774" w:rsidRDefault="00A96E2C" w:rsidP="00A96E2C">
            <w:pPr>
              <w:spacing w:line="240" w:lineRule="auto"/>
              <w:rPr>
                <w:sz w:val="16"/>
                <w:szCs w:val="16"/>
              </w:rPr>
            </w:pPr>
            <w:r w:rsidRPr="00E54774">
              <w:rPr>
                <w:sz w:val="16"/>
                <w:szCs w:val="16"/>
              </w:rPr>
              <w:tab/>
              <w:t>./tekst(‘</w:t>
            </w:r>
            <w:r w:rsidRPr="00F72EA2">
              <w:rPr>
                <w:i/>
                <w:iCs/>
                <w:sz w:val="16"/>
                <w:szCs w:val="16"/>
              </w:rPr>
              <w:t>vrije tekst’</w:t>
            </w:r>
            <w:r w:rsidRPr="00E54774">
              <w:rPr>
                <w:sz w:val="16"/>
                <w:szCs w:val="16"/>
              </w:rPr>
              <w:t>)</w:t>
            </w:r>
          </w:p>
          <w:p w14:paraId="41ED0051" w14:textId="77777777" w:rsidR="00A96E2C" w:rsidRPr="00E54774" w:rsidRDefault="00A96E2C" w:rsidP="00A96E2C">
            <w:pPr>
              <w:spacing w:line="240" w:lineRule="auto"/>
              <w:rPr>
                <w:sz w:val="16"/>
                <w:szCs w:val="16"/>
              </w:rPr>
            </w:pPr>
          </w:p>
          <w:p w14:paraId="3C3208CE" w14:textId="77777777" w:rsidR="00A96E2C" w:rsidRPr="00E54774" w:rsidRDefault="00A96E2C" w:rsidP="00A96E2C">
            <w:pPr>
              <w:spacing w:line="240" w:lineRule="auto"/>
              <w:rPr>
                <w:sz w:val="16"/>
                <w:szCs w:val="16"/>
              </w:rPr>
            </w:pPr>
            <w:r w:rsidRPr="00E54774">
              <w:rPr>
                <w:sz w:val="16"/>
                <w:szCs w:val="16"/>
              </w:rPr>
              <w:t xml:space="preserve">-volgnummer moet getoond worden wanneer dit voor de eerste koop wordt getoond, anders mag dit gekozen worden </w:t>
            </w:r>
          </w:p>
          <w:p w14:paraId="66889775" w14:textId="77777777" w:rsidR="00A96E2C" w:rsidRPr="00E54774" w:rsidRDefault="00A96E2C" w:rsidP="00A96E2C">
            <w:pPr>
              <w:spacing w:line="240" w:lineRule="auto"/>
              <w:rPr>
                <w:sz w:val="16"/>
                <w:szCs w:val="16"/>
              </w:rPr>
            </w:pPr>
            <w:r w:rsidRPr="00E54774">
              <w:rPr>
                <w:sz w:val="16"/>
                <w:szCs w:val="16"/>
              </w:rPr>
              <w:t>//IMKAD_AangebodenStuk/StukdeelKoop(tia_Volgnummer=2)/tekstkeuze/</w:t>
            </w:r>
          </w:p>
          <w:p w14:paraId="21274E6E" w14:textId="77777777" w:rsidR="00A96E2C" w:rsidRPr="00E54774" w:rsidRDefault="00A96E2C" w:rsidP="00A96E2C">
            <w:pPr>
              <w:spacing w:line="240" w:lineRule="auto"/>
              <w:ind w:left="227"/>
              <w:rPr>
                <w:sz w:val="16"/>
                <w:szCs w:val="16"/>
              </w:rPr>
            </w:pPr>
            <w:r w:rsidRPr="00E54774">
              <w:rPr>
                <w:sz w:val="16"/>
                <w:szCs w:val="16"/>
              </w:rPr>
              <w:t>./tagNaam(‘k_KoopakteVolgnummer’)</w:t>
            </w:r>
          </w:p>
          <w:p w14:paraId="7BF88D27" w14:textId="77777777" w:rsidR="00A96E2C" w:rsidRPr="00E54774" w:rsidRDefault="00A96E2C" w:rsidP="00A96E2C">
            <w:pPr>
              <w:spacing w:line="240" w:lineRule="auto"/>
              <w:rPr>
                <w:sz w:val="16"/>
                <w:szCs w:val="16"/>
              </w:rPr>
            </w:pPr>
            <w:r w:rsidRPr="00E54774">
              <w:rPr>
                <w:sz w:val="16"/>
                <w:szCs w:val="16"/>
              </w:rPr>
              <w:tab/>
              <w:t>./tekst(‘true’ = met volgnummer ‘false’ = zonder volgnummer’)</w:t>
            </w:r>
          </w:p>
          <w:p w14:paraId="094BFE0B" w14:textId="77777777" w:rsidR="00A96E2C" w:rsidRPr="00E54774" w:rsidRDefault="00A96E2C" w:rsidP="00A96E2C">
            <w:pPr>
              <w:spacing w:line="240" w:lineRule="auto"/>
              <w:rPr>
                <w:sz w:val="16"/>
                <w:szCs w:val="16"/>
              </w:rPr>
            </w:pPr>
          </w:p>
          <w:p w14:paraId="435D9CA0" w14:textId="77777777" w:rsidR="00A96E2C" w:rsidRPr="00E54774" w:rsidRDefault="00A96E2C" w:rsidP="00A96E2C">
            <w:pPr>
              <w:spacing w:line="240" w:lineRule="auto"/>
              <w:rPr>
                <w:sz w:val="16"/>
                <w:szCs w:val="16"/>
              </w:rPr>
            </w:pPr>
            <w:r w:rsidRPr="00E54774">
              <w:rPr>
                <w:sz w:val="16"/>
                <w:szCs w:val="16"/>
              </w:rPr>
              <w:t>//IMKAD_AangebodenStuk/StukdeelKoop/tekstkeuze/</w:t>
            </w:r>
          </w:p>
          <w:p w14:paraId="794E7B8A" w14:textId="77777777" w:rsidR="00A96E2C" w:rsidRPr="00E54774" w:rsidRDefault="00A96E2C" w:rsidP="00A96E2C">
            <w:pPr>
              <w:spacing w:line="240" w:lineRule="auto"/>
              <w:ind w:left="227"/>
              <w:rPr>
                <w:sz w:val="16"/>
                <w:szCs w:val="16"/>
              </w:rPr>
            </w:pPr>
            <w:r w:rsidRPr="00E54774">
              <w:rPr>
                <w:sz w:val="16"/>
                <w:szCs w:val="16"/>
              </w:rPr>
              <w:t>./tagNaam(‘k_AkteAangehecht”)</w:t>
            </w:r>
          </w:p>
          <w:p w14:paraId="52E66008" w14:textId="77777777" w:rsidR="00A96E2C" w:rsidRDefault="00A96E2C" w:rsidP="00A96E2C">
            <w:pPr>
              <w:spacing w:line="240" w:lineRule="auto"/>
              <w:ind w:left="227"/>
              <w:rPr>
                <w:sz w:val="16"/>
                <w:szCs w:val="16"/>
              </w:rPr>
            </w:pPr>
            <w:r w:rsidRPr="00E54774">
              <w:rPr>
                <w:sz w:val="16"/>
                <w:szCs w:val="16"/>
              </w:rPr>
              <w:t>./tekst(‘true’ = tekst wordt wel getoond; ‘false’ = tekst wordt niet getoond)</w:t>
            </w:r>
          </w:p>
          <w:p w14:paraId="6AFEF955" w14:textId="77777777" w:rsidR="00A96E2C" w:rsidRDefault="00A96E2C" w:rsidP="00A96E2C">
            <w:pPr>
              <w:spacing w:line="240" w:lineRule="auto"/>
              <w:rPr>
                <w:sz w:val="16"/>
                <w:szCs w:val="16"/>
              </w:rPr>
            </w:pPr>
          </w:p>
          <w:p w14:paraId="52B01755" w14:textId="77777777" w:rsidR="00A96E2C" w:rsidRDefault="00A96E2C" w:rsidP="00A96E2C">
            <w:pPr>
              <w:spacing w:line="240" w:lineRule="auto"/>
              <w:rPr>
                <w:sz w:val="16"/>
                <w:szCs w:val="16"/>
              </w:rPr>
            </w:pPr>
            <w:r>
              <w:rPr>
                <w:sz w:val="16"/>
                <w:szCs w:val="16"/>
              </w:rPr>
              <w:t>-mapping eveneens</w:t>
            </w:r>
          </w:p>
          <w:p w14:paraId="487BEF9F" w14:textId="77777777" w:rsidR="00A96E2C" w:rsidRPr="00E54774" w:rsidRDefault="00A96E2C" w:rsidP="00A96E2C">
            <w:pPr>
              <w:spacing w:line="240" w:lineRule="auto"/>
              <w:rPr>
                <w:sz w:val="16"/>
                <w:szCs w:val="16"/>
              </w:rPr>
            </w:pPr>
            <w:r w:rsidRPr="00E54774">
              <w:rPr>
                <w:sz w:val="16"/>
                <w:szCs w:val="16"/>
              </w:rPr>
              <w:t>//IMKAD_AangebodenStuk/StukdeelKoop</w:t>
            </w:r>
            <w:r>
              <w:rPr>
                <w:sz w:val="16"/>
                <w:szCs w:val="16"/>
              </w:rPr>
              <w:t>(1*)</w:t>
            </w:r>
            <w:r w:rsidRPr="00E54774">
              <w:rPr>
                <w:sz w:val="16"/>
                <w:szCs w:val="16"/>
              </w:rPr>
              <w:t>/tekstkeuze/</w:t>
            </w:r>
          </w:p>
          <w:p w14:paraId="55A47523" w14:textId="77777777" w:rsidR="00A96E2C" w:rsidRPr="00E54774" w:rsidRDefault="00A96E2C" w:rsidP="00A96E2C">
            <w:pPr>
              <w:spacing w:line="240" w:lineRule="auto"/>
              <w:ind w:left="227"/>
              <w:rPr>
                <w:sz w:val="16"/>
                <w:szCs w:val="16"/>
              </w:rPr>
            </w:pPr>
            <w:r w:rsidRPr="00E54774">
              <w:rPr>
                <w:sz w:val="16"/>
                <w:szCs w:val="16"/>
              </w:rPr>
              <w:t>./tagNaam(‘k_AkteAangehecht”)</w:t>
            </w:r>
          </w:p>
          <w:p w14:paraId="212E9968" w14:textId="77777777" w:rsidR="00A96E2C" w:rsidRDefault="00A96E2C" w:rsidP="00A96E2C">
            <w:pPr>
              <w:spacing w:line="240" w:lineRule="auto"/>
              <w:ind w:left="227"/>
              <w:rPr>
                <w:sz w:val="16"/>
                <w:szCs w:val="16"/>
              </w:rPr>
            </w:pPr>
            <w:r>
              <w:rPr>
                <w:sz w:val="16"/>
                <w:szCs w:val="16"/>
              </w:rPr>
              <w:t>./tekst=</w:t>
            </w:r>
            <w:r w:rsidRPr="00E54774">
              <w:rPr>
                <w:sz w:val="16"/>
                <w:szCs w:val="16"/>
              </w:rPr>
              <w:t>‘true’</w:t>
            </w:r>
          </w:p>
          <w:p w14:paraId="2B65D83E" w14:textId="13BFEE85" w:rsidR="00A96E2C" w:rsidRPr="00E54774" w:rsidRDefault="00A96E2C" w:rsidP="00A96E2C">
            <w:pPr>
              <w:spacing w:line="240" w:lineRule="auto"/>
              <w:rPr>
                <w:sz w:val="16"/>
                <w:szCs w:val="16"/>
              </w:rPr>
            </w:pPr>
            <w:r>
              <w:rPr>
                <w:sz w:val="16"/>
                <w:szCs w:val="16"/>
              </w:rPr>
              <w:t>*of veelvoud daarvan bij meer koop-levering combinaties in akte</w:t>
            </w:r>
          </w:p>
          <w:p w14:paraId="245CFACC" w14:textId="3A3F0986" w:rsidR="00E51FD4" w:rsidRPr="00E54774" w:rsidRDefault="00E51FD4" w:rsidP="00E6044E">
            <w:pPr>
              <w:spacing w:line="240" w:lineRule="auto"/>
              <w:rPr>
                <w:sz w:val="16"/>
                <w:szCs w:val="16"/>
              </w:rPr>
            </w:pPr>
          </w:p>
        </w:tc>
      </w:tr>
      <w:tr w:rsidR="00D85DE3" w:rsidRPr="00F86BA1" w14:paraId="0D1FB827" w14:textId="77777777" w:rsidTr="00E54774">
        <w:tc>
          <w:tcPr>
            <w:tcW w:w="6771" w:type="dxa"/>
            <w:shd w:val="clear" w:color="auto" w:fill="auto"/>
          </w:tcPr>
          <w:p w14:paraId="2331E78A" w14:textId="71EC88B4" w:rsidR="00D85DE3" w:rsidRPr="00E54774" w:rsidRDefault="001A7164" w:rsidP="00E54774">
            <w:pPr>
              <w:numPr>
                <w:ilvl w:val="0"/>
                <w:numId w:val="14"/>
              </w:numPr>
              <w:tabs>
                <w:tab w:val="left" w:pos="425"/>
                <w:tab w:val="left" w:pos="850"/>
              </w:tabs>
              <w:rPr>
                <w:color w:val="FF0000"/>
              </w:rPr>
            </w:pPr>
            <w:r w:rsidRPr="00F72EA2">
              <w:rPr>
                <w:rFonts w:cs="Arial"/>
                <w:szCs w:val="18"/>
              </w:rPr>
              <w:lastRenderedPageBreak/>
              <w:t>§Partij X§</w:t>
            </w:r>
            <w:r>
              <w:rPr>
                <w:rFonts w:cs="Arial"/>
                <w:sz w:val="20"/>
              </w:rPr>
              <w:t xml:space="preserve"> </w:t>
            </w:r>
            <w:r w:rsidR="00D85DE3" w:rsidRPr="00E54774">
              <w:rPr>
                <w:color w:val="FF0000"/>
              </w:rPr>
              <w:t xml:space="preserve">heeft vervolgens de rechten uit </w:t>
            </w:r>
            <w:r w:rsidR="00340E29" w:rsidRPr="00340E29">
              <w:rPr>
                <w:rFonts w:cs="Arial"/>
                <w:bCs/>
                <w:color w:val="800080"/>
                <w:szCs w:val="18"/>
              </w:rPr>
              <w:t>de/het</w:t>
            </w:r>
            <w:r w:rsidR="004618FC" w:rsidRPr="00871D0B">
              <w:rPr>
                <w:bCs/>
                <w:color w:val="008000"/>
              </w:rPr>
              <w:t xml:space="preserve"> </w:t>
            </w:r>
            <w:r w:rsidR="004618FC" w:rsidRPr="00871D0B">
              <w:rPr>
                <w:bCs/>
              </w:rPr>
              <w:t>§Koopovereenkoms</w:t>
            </w:r>
            <w:r w:rsidR="005A11CD">
              <w:rPr>
                <w:bCs/>
              </w:rPr>
              <w:t>t</w:t>
            </w:r>
            <w:r w:rsidR="004618FC" w:rsidRPr="00871D0B">
              <w:rPr>
                <w:bCs/>
              </w:rPr>
              <w:t>§</w:t>
            </w:r>
            <w:r w:rsidR="004618FC" w:rsidRPr="00871D0B">
              <w:rPr>
                <w:bCs/>
                <w:color w:val="008000"/>
              </w:rPr>
              <w:t xml:space="preserve"> </w:t>
            </w:r>
            <w:r w:rsidR="004618FC" w:rsidRPr="00871D0B">
              <w:rPr>
                <w:rFonts w:cs="Arial"/>
                <w:bCs/>
                <w:color w:val="800080"/>
                <w:szCs w:val="18"/>
              </w:rPr>
              <w:t>[volgnummer]</w:t>
            </w:r>
            <w:r w:rsidR="004618FC">
              <w:rPr>
                <w:rFonts w:cs="Arial"/>
                <w:bCs/>
                <w:color w:val="800080"/>
                <w:szCs w:val="18"/>
              </w:rPr>
              <w:t xml:space="preserve"> </w:t>
            </w:r>
            <w:r w:rsidR="00D85DE3" w:rsidRPr="00E54774">
              <w:rPr>
                <w:color w:val="FF0000"/>
              </w:rPr>
              <w:t>met</w:t>
            </w:r>
            <w:r w:rsidR="00D85DE3">
              <w:t xml:space="preserve"> </w:t>
            </w:r>
            <w:r w:rsidRPr="00F72EA2">
              <w:t xml:space="preserve">§vervreemder§ </w:t>
            </w:r>
            <w:r w:rsidR="00D85DE3" w:rsidRPr="00E54774">
              <w:rPr>
                <w:color w:val="FF0000"/>
              </w:rPr>
              <w:t xml:space="preserve">ter voldoening aan </w:t>
            </w:r>
            <w:r w:rsidR="00340E29" w:rsidRPr="00340E29">
              <w:rPr>
                <w:rFonts w:cs="Arial"/>
                <w:bCs/>
                <w:color w:val="800080"/>
                <w:szCs w:val="18"/>
              </w:rPr>
              <w:t>de/het</w:t>
            </w:r>
            <w:r w:rsidR="00340E29" w:rsidRPr="00871D0B">
              <w:rPr>
                <w:bCs/>
                <w:color w:val="008000"/>
              </w:rPr>
              <w:t xml:space="preserve"> </w:t>
            </w:r>
            <w:r w:rsidR="004618FC" w:rsidRPr="00871D0B">
              <w:rPr>
                <w:bCs/>
              </w:rPr>
              <w:t>§Koopovereenkoms</w:t>
            </w:r>
            <w:r w:rsidR="006069BB">
              <w:rPr>
                <w:bCs/>
              </w:rPr>
              <w:t>t</w:t>
            </w:r>
            <w:r w:rsidR="004618FC" w:rsidRPr="00871D0B">
              <w:rPr>
                <w:bCs/>
              </w:rPr>
              <w:t>§</w:t>
            </w:r>
            <w:r w:rsidR="004618FC" w:rsidRPr="00871D0B">
              <w:rPr>
                <w:bCs/>
                <w:color w:val="008000"/>
              </w:rPr>
              <w:t xml:space="preserve"> </w:t>
            </w:r>
            <w:r w:rsidR="004618FC" w:rsidRPr="00871D0B">
              <w:rPr>
                <w:rFonts w:cs="Arial"/>
                <w:bCs/>
                <w:color w:val="800080"/>
                <w:szCs w:val="18"/>
              </w:rPr>
              <w:t>[volgnummer]</w:t>
            </w:r>
            <w:r w:rsidR="004618FC">
              <w:rPr>
                <w:rFonts w:cs="Arial"/>
                <w:bCs/>
                <w:color w:val="800080"/>
                <w:szCs w:val="18"/>
              </w:rPr>
              <w:t xml:space="preserve"> </w:t>
            </w:r>
            <w:r w:rsidR="00D85DE3" w:rsidRPr="00E54774">
              <w:rPr>
                <w:color w:val="FF0000"/>
              </w:rPr>
              <w:t>aan</w:t>
            </w:r>
            <w:r w:rsidR="00D85DE3">
              <w:t xml:space="preserve"> </w:t>
            </w:r>
            <w:r w:rsidR="00A26C25" w:rsidRPr="00A26C25">
              <w:t>§verkrijger§</w:t>
            </w:r>
            <w:r w:rsidR="00A26C25">
              <w:t xml:space="preserve"> </w:t>
            </w:r>
            <w:r w:rsidR="00D85DE3" w:rsidRPr="00E54774">
              <w:rPr>
                <w:color w:val="FF0000"/>
              </w:rPr>
              <w:t xml:space="preserve">geleverd, waarvan </w:t>
            </w:r>
            <w:r w:rsidR="00D85DE3" w:rsidRPr="00E54774">
              <w:rPr>
                <w:color w:val="FF0000"/>
              </w:rPr>
              <w:lastRenderedPageBreak/>
              <w:t>mededeling is gedaan aan</w:t>
            </w:r>
            <w:r w:rsidR="00D85DE3">
              <w:t xml:space="preserve"> </w:t>
            </w:r>
            <w:r w:rsidR="00A26C25" w:rsidRPr="00A26C25">
              <w:t>§vervreemder§</w:t>
            </w:r>
            <w:r w:rsidR="00D85DE3" w:rsidRPr="00E54774">
              <w:rPr>
                <w:color w:val="FF0000"/>
              </w:rPr>
              <w:t xml:space="preserve">. Bij deze akte </w:t>
            </w:r>
            <w:r w:rsidR="00D85DE3" w:rsidRPr="00E54774">
              <w:rPr>
                <w:color w:val="339966"/>
              </w:rPr>
              <w:t>wordt/worden de/het</w:t>
            </w:r>
            <w:r w:rsidR="00D85DE3" w:rsidRPr="00E54774">
              <w:rPr>
                <w:color w:val="FF0000"/>
              </w:rPr>
              <w:t xml:space="preserve"> hierna te vermelden registergoed</w:t>
            </w:r>
            <w:r w:rsidR="00D85DE3" w:rsidRPr="00E54774">
              <w:rPr>
                <w:color w:val="800080"/>
              </w:rPr>
              <w:t>eren</w:t>
            </w:r>
            <w:r w:rsidR="00D85DE3" w:rsidRPr="00E54774">
              <w:rPr>
                <w:color w:val="FF0000"/>
              </w:rPr>
              <w:t xml:space="preserve"> door</w:t>
            </w:r>
            <w:r w:rsidR="00D85DE3">
              <w:t xml:space="preserve"> </w:t>
            </w:r>
            <w:r w:rsidR="00B621B4" w:rsidRPr="00A26C25">
              <w:t>§vervreemder§</w:t>
            </w:r>
            <w:r w:rsidR="00B621B4">
              <w:t xml:space="preserve"> </w:t>
            </w:r>
            <w:r w:rsidR="00D85DE3" w:rsidRPr="00E54774">
              <w:rPr>
                <w:color w:val="FF0000"/>
              </w:rPr>
              <w:t>rechtstreeks aan</w:t>
            </w:r>
            <w:r w:rsidR="00D85DE3">
              <w:t xml:space="preserve"> </w:t>
            </w:r>
            <w:r w:rsidR="00B621B4" w:rsidRPr="00A26C25">
              <w:t>§verkrijger§</w:t>
            </w:r>
            <w:r w:rsidR="00B621B4">
              <w:t xml:space="preserve"> </w:t>
            </w:r>
            <w:r w:rsidR="00D85DE3" w:rsidRPr="00E54774">
              <w:rPr>
                <w:color w:val="FF0000"/>
              </w:rPr>
              <w:t>geleverd.</w:t>
            </w:r>
          </w:p>
        </w:tc>
        <w:tc>
          <w:tcPr>
            <w:tcW w:w="7371" w:type="dxa"/>
            <w:shd w:val="clear" w:color="auto" w:fill="auto"/>
          </w:tcPr>
          <w:p w14:paraId="4C8C51DA" w14:textId="77777777" w:rsidR="00D85DE3" w:rsidRPr="00E54774" w:rsidRDefault="00D85DE3" w:rsidP="00E54774">
            <w:pPr>
              <w:spacing w:before="72"/>
              <w:rPr>
                <w:i/>
              </w:rPr>
            </w:pPr>
            <w:r w:rsidRPr="00E54774">
              <w:rPr>
                <w:i/>
              </w:rPr>
              <w:lastRenderedPageBreak/>
              <w:t>Voor dit punt zijn er 2 varianten. Deze tekst betreft de eerste variant zonder cessie.</w:t>
            </w:r>
          </w:p>
          <w:p w14:paraId="3E2D054B" w14:textId="77777777" w:rsidR="00D85DE3" w:rsidRDefault="00D85DE3" w:rsidP="00E54774">
            <w:pPr>
              <w:spacing w:before="72"/>
            </w:pPr>
            <w:r>
              <w:t xml:space="preserve">Hier worden de (gerelateerde-)partijen uit de </w:t>
            </w:r>
            <w:r w:rsidR="00AB091C">
              <w:t>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koop vermeld. De partij-aanduidingen worden als volgt in de tekst </w:t>
            </w:r>
            <w:r w:rsidR="00AB091C">
              <w:t>getoond</w:t>
            </w:r>
            <w:r>
              <w:t>:</w:t>
            </w:r>
          </w:p>
          <w:p w14:paraId="6030D3B4" w14:textId="6A28727D" w:rsidR="00D85DE3" w:rsidRPr="00E54774" w:rsidRDefault="00A26C25" w:rsidP="00E54774">
            <w:pPr>
              <w:numPr>
                <w:ilvl w:val="0"/>
                <w:numId w:val="26"/>
              </w:numPr>
              <w:spacing w:before="72"/>
              <w:rPr>
                <w:color w:val="800080"/>
              </w:rPr>
            </w:pPr>
            <w:r w:rsidRPr="005B4605">
              <w:rPr>
                <w:rFonts w:cs="Arial"/>
                <w:szCs w:val="18"/>
              </w:rPr>
              <w:lastRenderedPageBreak/>
              <w:t>Partij X</w:t>
            </w:r>
            <w:r w:rsidRPr="00A26C25" w:rsidDel="00A26C25">
              <w:t xml:space="preserve"> </w:t>
            </w:r>
            <w:r w:rsidR="00D85DE3" w:rsidRPr="00FD5639">
              <w:t>=&gt; Verkrijger 1</w:t>
            </w:r>
            <w:r w:rsidR="00D85DE3" w:rsidRPr="00E54774">
              <w:rPr>
                <w:vertAlign w:val="superscript"/>
              </w:rPr>
              <w:t>e</w:t>
            </w:r>
            <w:r w:rsidR="00D85DE3" w:rsidRPr="00FD5639">
              <w:t xml:space="preserve"> koop</w:t>
            </w:r>
          </w:p>
          <w:p w14:paraId="4C3688D7" w14:textId="2308F4E3" w:rsidR="00D85DE3" w:rsidRPr="00E54774" w:rsidRDefault="00D85DE3" w:rsidP="00E54774">
            <w:pPr>
              <w:numPr>
                <w:ilvl w:val="0"/>
                <w:numId w:val="26"/>
              </w:numPr>
              <w:spacing w:before="72"/>
              <w:rPr>
                <w:color w:val="800080"/>
              </w:rPr>
            </w:pPr>
            <w:r w:rsidRPr="00F72EA2">
              <w:t>vervreemder</w:t>
            </w:r>
            <w:r w:rsidRPr="00E54774">
              <w:rPr>
                <w:color w:val="800080"/>
              </w:rPr>
              <w:t xml:space="preserve"> </w:t>
            </w:r>
            <w:r w:rsidRPr="00FD5639">
              <w:t>=&gt; Vervreemder 1</w:t>
            </w:r>
            <w:r w:rsidRPr="00E54774">
              <w:rPr>
                <w:vertAlign w:val="superscript"/>
              </w:rPr>
              <w:t>e</w:t>
            </w:r>
            <w:r w:rsidRPr="00FD5639">
              <w:t xml:space="preserve"> koop</w:t>
            </w:r>
          </w:p>
          <w:p w14:paraId="632C81E3" w14:textId="38FD20B4" w:rsidR="00D85DE3" w:rsidRDefault="00D85DE3" w:rsidP="00E54774">
            <w:pPr>
              <w:numPr>
                <w:ilvl w:val="0"/>
                <w:numId w:val="26"/>
              </w:numPr>
              <w:spacing w:before="72"/>
            </w:pPr>
            <w:r w:rsidRPr="00F72EA2">
              <w:t>verkrijger</w:t>
            </w:r>
            <w:r w:rsidRPr="00E54774">
              <w:rPr>
                <w:color w:val="800080"/>
              </w:rPr>
              <w:t xml:space="preserve"> </w:t>
            </w:r>
            <w:r w:rsidRPr="00FD5639">
              <w:t>=&gt; Verkrijger 2</w:t>
            </w:r>
            <w:r w:rsidRPr="00E54774">
              <w:rPr>
                <w:vertAlign w:val="superscript"/>
              </w:rPr>
              <w:t>e</w:t>
            </w:r>
            <w:r w:rsidRPr="00FD5639">
              <w:t xml:space="preserve"> koop</w:t>
            </w:r>
          </w:p>
          <w:p w14:paraId="3D7FBCE1" w14:textId="77777777" w:rsidR="00D85DE3" w:rsidRDefault="00D85DE3" w:rsidP="00E54774">
            <w:pPr>
              <w:spacing w:before="72"/>
            </w:pPr>
          </w:p>
          <w:p w14:paraId="687DCE4A" w14:textId="77777777" w:rsidR="00D85DE3" w:rsidRDefault="00D85DE3" w:rsidP="00E54774">
            <w:pPr>
              <w:spacing w:before="72"/>
            </w:pPr>
            <w:r>
              <w:t>De tekstkeuze voor de aanduiding van de koop wordt afgeleid van de keuze bij punt 1.</w:t>
            </w:r>
          </w:p>
          <w:p w14:paraId="3D5FE2D2" w14:textId="77777777" w:rsidR="00D85DE3" w:rsidRPr="00E54774" w:rsidRDefault="00D85DE3" w:rsidP="00042293">
            <w:pPr>
              <w:rPr>
                <w:lang w:val="nl"/>
              </w:rPr>
            </w:pPr>
          </w:p>
          <w:p w14:paraId="228D6862" w14:textId="77777777" w:rsidR="00D85DE3" w:rsidRPr="00E54774" w:rsidRDefault="00D85DE3" w:rsidP="00042293">
            <w:pPr>
              <w:rPr>
                <w:lang w:val="nl"/>
              </w:rPr>
            </w:pPr>
            <w:r w:rsidRPr="00E54774">
              <w:rPr>
                <w:lang w:val="nl"/>
              </w:rPr>
              <w:t>De tekst voor de zin mbt registergoederen wordt afgeleid van het aantal registergoederen:</w:t>
            </w:r>
          </w:p>
          <w:p w14:paraId="25EA4621" w14:textId="77777777" w:rsidR="00D85DE3" w:rsidRPr="00E54774" w:rsidRDefault="00D85DE3" w:rsidP="00E54774">
            <w:pPr>
              <w:numPr>
                <w:ilvl w:val="0"/>
                <w:numId w:val="10"/>
              </w:numPr>
              <w:rPr>
                <w:u w:val="single"/>
              </w:rPr>
            </w:pPr>
            <w:r>
              <w:t>bij één registergoed: "wordt het hierna te vermelden registergoed"</w:t>
            </w:r>
          </w:p>
          <w:p w14:paraId="27912141" w14:textId="77777777" w:rsidR="00D85DE3" w:rsidRDefault="00D85DE3" w:rsidP="00E54774">
            <w:pPr>
              <w:numPr>
                <w:ilvl w:val="0"/>
                <w:numId w:val="10"/>
              </w:numPr>
            </w:pPr>
            <w:r>
              <w:t>bij meerdere registergoederen: "worden de hierna te vermelden registergoederen"</w:t>
            </w:r>
          </w:p>
          <w:p w14:paraId="05B5761C" w14:textId="77777777" w:rsidR="00D85DE3" w:rsidRDefault="00D85DE3" w:rsidP="00E54774">
            <w:pPr>
              <w:spacing w:before="72"/>
            </w:pPr>
          </w:p>
          <w:p w14:paraId="1D80CC31" w14:textId="77777777" w:rsidR="00D85DE3" w:rsidRPr="00E54774" w:rsidRDefault="00D85DE3" w:rsidP="00E54774">
            <w:pPr>
              <w:spacing w:before="72"/>
              <w:rPr>
                <w:u w:val="single"/>
              </w:rPr>
            </w:pPr>
            <w:r w:rsidRPr="00E54774">
              <w:rPr>
                <w:u w:val="single"/>
              </w:rPr>
              <w:t>Mapping:</w:t>
            </w:r>
          </w:p>
          <w:p w14:paraId="71263A3B" w14:textId="77777777"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14:paraId="6294DFBE" w14:textId="77777777" w:rsidR="00D85DE3" w:rsidRPr="00E54774" w:rsidRDefault="00D85DE3" w:rsidP="00E54774">
            <w:pPr>
              <w:spacing w:line="240" w:lineRule="auto"/>
              <w:rPr>
                <w:sz w:val="16"/>
                <w:szCs w:val="16"/>
              </w:rPr>
            </w:pPr>
            <w:r w:rsidRPr="00E54774">
              <w:rPr>
                <w:sz w:val="16"/>
                <w:szCs w:val="16"/>
              </w:rPr>
              <w:tab/>
              <w:t>./tagNaam(‘k_Cessie”)</w:t>
            </w:r>
          </w:p>
          <w:p w14:paraId="04587509" w14:textId="77777777" w:rsidR="00D85DE3" w:rsidRPr="00E54774" w:rsidRDefault="00D85DE3" w:rsidP="00E54774">
            <w:pPr>
              <w:spacing w:line="240" w:lineRule="auto"/>
              <w:rPr>
                <w:sz w:val="16"/>
                <w:szCs w:val="16"/>
              </w:rPr>
            </w:pPr>
            <w:r w:rsidRPr="00E54774">
              <w:rPr>
                <w:sz w:val="16"/>
                <w:szCs w:val="16"/>
              </w:rPr>
              <w:tab/>
              <w:t>./tekst(‘false’)</w:t>
            </w:r>
          </w:p>
          <w:p w14:paraId="508E9B28" w14:textId="77777777" w:rsidR="00D85DE3" w:rsidRPr="00485EE8" w:rsidRDefault="00D85DE3" w:rsidP="00E54774">
            <w:pPr>
              <w:spacing w:before="72"/>
            </w:pPr>
            <w:r w:rsidRPr="00485EE8">
              <w:t>Mapping (reeds eerder vastgelegde gegevens):</w:t>
            </w:r>
          </w:p>
          <w:p w14:paraId="09E332EA" w14:textId="77777777" w:rsidR="00D85DE3" w:rsidRPr="00E54774" w:rsidRDefault="00D85DE3" w:rsidP="00E54774">
            <w:pPr>
              <w:spacing w:line="240" w:lineRule="auto"/>
              <w:rPr>
                <w:sz w:val="16"/>
                <w:szCs w:val="16"/>
              </w:rPr>
            </w:pPr>
            <w:r w:rsidRPr="00E54774">
              <w:rPr>
                <w:sz w:val="16"/>
                <w:szCs w:val="16"/>
              </w:rPr>
              <w:t>-partij</w:t>
            </w:r>
          </w:p>
          <w:p w14:paraId="6C24E544"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p>
          <w:p w14:paraId="5E7C4CA0"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14:paraId="619477C1"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14:paraId="17C31AF5"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tia_Volgnummer(‘2’)/</w:t>
            </w:r>
          </w:p>
          <w:p w14:paraId="32EDD570"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14:paraId="6921F883" w14:textId="77777777" w:rsidR="00D85DE3" w:rsidRPr="00E54774" w:rsidRDefault="00D85DE3" w:rsidP="00E54774">
            <w:pPr>
              <w:spacing w:line="240" w:lineRule="auto"/>
              <w:rPr>
                <w:rFonts w:cs="Arial"/>
                <w:sz w:val="16"/>
                <w:szCs w:val="16"/>
              </w:rPr>
            </w:pPr>
          </w:p>
          <w:p w14:paraId="574796BA"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706E2EF1"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tia_Volgnummer(‘x’)/</w:t>
            </w:r>
          </w:p>
          <w:p w14:paraId="4E0BB76E"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14:paraId="3288D5BF"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14:paraId="467CD19C"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tia_Volgnummer(‘x’)/</w:t>
            </w:r>
          </w:p>
          <w:p w14:paraId="3D82239D"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14:paraId="449D24FD" w14:textId="77777777" w:rsidR="00D85DE3" w:rsidRPr="00E54774" w:rsidRDefault="00D85DE3" w:rsidP="00E54774">
            <w:pPr>
              <w:spacing w:line="240" w:lineRule="auto"/>
              <w:rPr>
                <w:rFonts w:cs="Arial"/>
                <w:sz w:val="16"/>
                <w:szCs w:val="16"/>
              </w:rPr>
            </w:pPr>
          </w:p>
          <w:p w14:paraId="5BA0C76A" w14:textId="77777777" w:rsidR="008E5B0F" w:rsidRPr="00E54774" w:rsidRDefault="00EE7350" w:rsidP="00E54774">
            <w:pPr>
              <w:spacing w:line="240" w:lineRule="auto"/>
              <w:rPr>
                <w:rFonts w:cs="Arial"/>
                <w:sz w:val="16"/>
                <w:szCs w:val="16"/>
              </w:rPr>
            </w:pPr>
            <w:r w:rsidRPr="00E54774">
              <w:rPr>
                <w:rFonts w:cs="Arial"/>
                <w:sz w:val="16"/>
                <w:szCs w:val="16"/>
              </w:rPr>
              <w:lastRenderedPageBreak/>
              <w:t xml:space="preserve">-aanduiding eerste </w:t>
            </w:r>
            <w:r w:rsidR="008E5B0F" w:rsidRPr="00E54774">
              <w:rPr>
                <w:rFonts w:cs="Arial"/>
                <w:sz w:val="16"/>
                <w:szCs w:val="16"/>
              </w:rPr>
              <w:t>koop</w:t>
            </w:r>
          </w:p>
          <w:p w14:paraId="420F0E9D" w14:textId="77777777" w:rsidR="008E5B0F" w:rsidRPr="00E54774" w:rsidRDefault="008E5B0F" w:rsidP="00E54774">
            <w:pPr>
              <w:spacing w:line="240" w:lineRule="auto"/>
              <w:rPr>
                <w:rFonts w:cs="Arial"/>
                <w:sz w:val="16"/>
                <w:szCs w:val="16"/>
              </w:rPr>
            </w:pPr>
            <w:r w:rsidRPr="00E54774">
              <w:rPr>
                <w:rFonts w:cs="Arial"/>
                <w:sz w:val="16"/>
                <w:szCs w:val="16"/>
              </w:rPr>
              <w:t>//IMKAD_AangebodenStuk/StukdeelKoop/tia_Volgnummer(‘1’)/</w:t>
            </w:r>
          </w:p>
          <w:p w14:paraId="56B08675" w14:textId="04D24084" w:rsidR="008E5B0F" w:rsidRDefault="008E5B0F" w:rsidP="00E54774">
            <w:pPr>
              <w:spacing w:line="240" w:lineRule="auto"/>
              <w:ind w:left="227"/>
              <w:rPr>
                <w:sz w:val="16"/>
                <w:szCs w:val="16"/>
              </w:rPr>
            </w:pPr>
            <w:r w:rsidRPr="00E54774">
              <w:rPr>
                <w:sz w:val="16"/>
                <w:szCs w:val="16"/>
              </w:rPr>
              <w:t>./tagNaam(‘k_Koopakte’)</w:t>
            </w:r>
          </w:p>
          <w:p w14:paraId="4ACBC56A" w14:textId="77777777" w:rsidR="005F128E" w:rsidRPr="00595B0F" w:rsidRDefault="005F128E" w:rsidP="005F128E">
            <w:pPr>
              <w:spacing w:line="240" w:lineRule="auto"/>
              <w:ind w:left="59" w:firstLine="142"/>
              <w:rPr>
                <w:sz w:val="16"/>
                <w:szCs w:val="16"/>
              </w:rPr>
            </w:pPr>
            <w:r w:rsidRPr="00595B0F">
              <w:rPr>
                <w:sz w:val="16"/>
                <w:szCs w:val="16"/>
              </w:rPr>
              <w:t>./tagNaam(‘k_</w:t>
            </w:r>
            <w:r>
              <w:rPr>
                <w:sz w:val="16"/>
                <w:szCs w:val="16"/>
              </w:rPr>
              <w:t>LidwoordKoopovereenkomst</w:t>
            </w:r>
            <w:r w:rsidRPr="00595B0F">
              <w:rPr>
                <w:sz w:val="16"/>
                <w:szCs w:val="16"/>
              </w:rPr>
              <w:t>’)</w:t>
            </w:r>
          </w:p>
          <w:p w14:paraId="6F21EA20" w14:textId="77777777" w:rsidR="005F128E" w:rsidRPr="00E54774" w:rsidRDefault="005F128E" w:rsidP="005F128E">
            <w:pPr>
              <w:spacing w:line="240" w:lineRule="auto"/>
              <w:ind w:left="227"/>
              <w:rPr>
                <w:sz w:val="16"/>
                <w:szCs w:val="16"/>
              </w:rPr>
            </w:pPr>
            <w:r w:rsidRPr="00E54774">
              <w:rPr>
                <w:sz w:val="16"/>
                <w:szCs w:val="16"/>
              </w:rPr>
              <w:t>./tagNaam(‘k_KoopakteVolgnummer’)</w:t>
            </w:r>
          </w:p>
          <w:p w14:paraId="49A72841" w14:textId="77777777" w:rsidR="005F128E" w:rsidRPr="00E54774" w:rsidRDefault="005F128E" w:rsidP="00E54774">
            <w:pPr>
              <w:spacing w:line="240" w:lineRule="auto"/>
              <w:ind w:left="227"/>
              <w:rPr>
                <w:sz w:val="16"/>
                <w:szCs w:val="16"/>
              </w:rPr>
            </w:pPr>
          </w:p>
          <w:p w14:paraId="587B4C01" w14:textId="77777777" w:rsidR="008E5B0F" w:rsidRPr="00E54774" w:rsidRDefault="008E5B0F" w:rsidP="00F72EA2">
            <w:pPr>
              <w:spacing w:line="240" w:lineRule="auto"/>
              <w:ind w:left="227"/>
              <w:rPr>
                <w:rFonts w:cs="Arial"/>
                <w:sz w:val="16"/>
                <w:szCs w:val="16"/>
              </w:rPr>
            </w:pPr>
          </w:p>
        </w:tc>
      </w:tr>
      <w:tr w:rsidR="00D85DE3" w:rsidRPr="00F86BA1" w14:paraId="1D3F1959" w14:textId="77777777" w:rsidTr="00E54774">
        <w:tc>
          <w:tcPr>
            <w:tcW w:w="6771" w:type="dxa"/>
            <w:shd w:val="clear" w:color="auto" w:fill="auto"/>
          </w:tcPr>
          <w:p w14:paraId="14E87854" w14:textId="2BFCF7C1" w:rsidR="00D85DE3" w:rsidRPr="00E54774" w:rsidRDefault="0053188B" w:rsidP="00E54774">
            <w:pPr>
              <w:numPr>
                <w:ilvl w:val="0"/>
                <w:numId w:val="16"/>
              </w:numPr>
              <w:tabs>
                <w:tab w:val="left" w:pos="425"/>
                <w:tab w:val="left" w:pos="850"/>
              </w:tabs>
              <w:rPr>
                <w:color w:val="FF0000"/>
              </w:rPr>
            </w:pPr>
            <w:r w:rsidRPr="00F72EA2">
              <w:lastRenderedPageBreak/>
              <w:t xml:space="preserve">§Partij X§ </w:t>
            </w:r>
            <w:r w:rsidR="00D85DE3" w:rsidRPr="00E54774">
              <w:rPr>
                <w:color w:val="FF0000"/>
              </w:rPr>
              <w:t xml:space="preserve">draagt hierbij alle rechten uit </w:t>
            </w:r>
            <w:r w:rsidRPr="00A26C25">
              <w:rPr>
                <w:rFonts w:cs="Arial"/>
                <w:szCs w:val="18"/>
              </w:rPr>
              <w:t>§(de) Koopovereenkomst (volgnummer)§</w:t>
            </w:r>
            <w:r w:rsidR="00D85DE3" w:rsidRPr="00E54774">
              <w:rPr>
                <w:rFonts w:cs="Arial"/>
                <w:bCs/>
                <w:color w:val="800080"/>
                <w:szCs w:val="18"/>
              </w:rPr>
              <w:t xml:space="preserve"> </w:t>
            </w:r>
            <w:r w:rsidR="00D85DE3" w:rsidRPr="00E54774">
              <w:rPr>
                <w:color w:val="FF0000"/>
              </w:rPr>
              <w:t xml:space="preserve">met </w:t>
            </w:r>
            <w:r w:rsidR="00D04CF5" w:rsidRPr="00D04CF5">
              <w:t>§vervreemder§</w:t>
            </w:r>
            <w:r w:rsidR="00D85DE3" w:rsidRPr="00E54774">
              <w:rPr>
                <w:color w:val="FF0000"/>
              </w:rPr>
              <w:t xml:space="preserve">, in het bijzonder het recht om van </w:t>
            </w:r>
            <w:r w:rsidR="00D04CF5" w:rsidRPr="00F72EA2">
              <w:t>§vervreemder§</w:t>
            </w:r>
            <w:r w:rsidR="00D85DE3" w:rsidRPr="00F72EA2">
              <w:t xml:space="preserve"> </w:t>
            </w:r>
            <w:r w:rsidR="00D85DE3" w:rsidRPr="00E54774">
              <w:rPr>
                <w:color w:val="FF0000"/>
              </w:rPr>
              <w:t xml:space="preserve">de levering in onvoorwaardelijke, volle en vrije eigendom van </w:t>
            </w:r>
            <w:r w:rsidR="00D85DE3" w:rsidRPr="00E54774">
              <w:rPr>
                <w:color w:val="339966"/>
              </w:rPr>
              <w:t>de/het</w:t>
            </w:r>
            <w:r w:rsidR="00D85DE3" w:rsidRPr="00E54774">
              <w:rPr>
                <w:color w:val="FF0000"/>
              </w:rPr>
              <w:t xml:space="preserve"> hierna vermelde registergoed</w:t>
            </w:r>
            <w:r w:rsidR="00D85DE3" w:rsidRPr="00E54774">
              <w:rPr>
                <w:color w:val="800080"/>
              </w:rPr>
              <w:t>eren</w:t>
            </w:r>
            <w:r w:rsidR="00D85DE3" w:rsidRPr="00E54774">
              <w:rPr>
                <w:color w:val="FF0000"/>
              </w:rPr>
              <w:t xml:space="preserve"> te vorderen, over aan </w:t>
            </w:r>
            <w:r w:rsidR="00D04CF5" w:rsidRPr="00F72EA2">
              <w:t>§verkrijger§</w:t>
            </w:r>
            <w:r w:rsidR="00D85DE3" w:rsidRPr="00E54774">
              <w:rPr>
                <w:color w:val="FF0000"/>
              </w:rPr>
              <w:t xml:space="preserve">, welke overdracht </w:t>
            </w:r>
            <w:r w:rsidR="00A3228D" w:rsidRPr="00A3228D">
              <w:t>§verkrijger§</w:t>
            </w:r>
            <w:r w:rsidR="00D85DE3" w:rsidRPr="00E54774">
              <w:rPr>
                <w:color w:val="800080"/>
              </w:rPr>
              <w:t xml:space="preserve"> </w:t>
            </w:r>
            <w:r w:rsidR="00D85DE3" w:rsidRPr="00E54774">
              <w:rPr>
                <w:color w:val="FF0000"/>
              </w:rPr>
              <w:t xml:space="preserve">hierbij aanvaardt, een en ander op grond van </w:t>
            </w:r>
            <w:r w:rsidR="00A3228D" w:rsidRPr="00A26C25">
              <w:rPr>
                <w:rFonts w:cs="Arial"/>
                <w:szCs w:val="18"/>
              </w:rPr>
              <w:t>§(de) Koopovereenkomst (volgnummer)§</w:t>
            </w:r>
            <w:r w:rsidR="00D85DE3" w:rsidRPr="00E54774">
              <w:rPr>
                <w:rFonts w:cs="Arial"/>
                <w:bCs/>
                <w:color w:val="800080"/>
                <w:szCs w:val="18"/>
              </w:rPr>
              <w:t xml:space="preserve"> </w:t>
            </w:r>
            <w:r w:rsidR="00D85DE3" w:rsidRPr="00E54774">
              <w:rPr>
                <w:color w:val="FF0000"/>
              </w:rPr>
              <w:t>en met dien verstande dat een mededeling, als bedoeld hierna, nog gedaan dient te worden.</w:t>
            </w:r>
          </w:p>
          <w:p w14:paraId="355CDEEC" w14:textId="33F22E54" w:rsidR="00D85DE3" w:rsidRPr="00E54774" w:rsidRDefault="00D85DE3" w:rsidP="00E54774">
            <w:pPr>
              <w:tabs>
                <w:tab w:val="left" w:pos="425"/>
                <w:tab w:val="left" w:pos="850"/>
              </w:tabs>
              <w:ind w:left="360"/>
              <w:rPr>
                <w:color w:val="FF0000"/>
              </w:rPr>
            </w:pPr>
            <w:r w:rsidRPr="00E54774">
              <w:rPr>
                <w:color w:val="FF0000"/>
              </w:rPr>
              <w:t xml:space="preserve">Alle rechten en nevenrechten die uit </w:t>
            </w:r>
            <w:r w:rsidR="00A3228D" w:rsidRPr="00A26C25">
              <w:rPr>
                <w:rFonts w:cs="Arial"/>
                <w:szCs w:val="18"/>
              </w:rPr>
              <w:t>§(de) Koopovereenkomst (volgnummer)§</w:t>
            </w:r>
            <w:r w:rsidR="00A3228D">
              <w:rPr>
                <w:rFonts w:cs="Arial"/>
                <w:bCs/>
                <w:szCs w:val="18"/>
              </w:rPr>
              <w:t xml:space="preserve"> </w:t>
            </w:r>
            <w:r w:rsidRPr="00E54774">
              <w:rPr>
                <w:color w:val="FF0000"/>
              </w:rPr>
              <w:t xml:space="preserve">tussen </w:t>
            </w:r>
            <w:r w:rsidR="007E5FF3" w:rsidRPr="005B4605">
              <w:t xml:space="preserve">§vervreemder§ </w:t>
            </w:r>
            <w:r w:rsidRPr="00E54774">
              <w:rPr>
                <w:color w:val="FF0000"/>
              </w:rPr>
              <w:t>en</w:t>
            </w:r>
            <w:r w:rsidR="0096015C">
              <w:rPr>
                <w:color w:val="FF0000"/>
              </w:rPr>
              <w:t xml:space="preserve"> </w:t>
            </w:r>
            <w:r w:rsidR="007E5FF3" w:rsidRPr="007E5FF3">
              <w:t>§partij X§</w:t>
            </w:r>
            <w:r w:rsidRPr="00E54774">
              <w:rPr>
                <w:color w:val="800080"/>
              </w:rPr>
              <w:t xml:space="preserve"> </w:t>
            </w:r>
            <w:r w:rsidRPr="00E54774">
              <w:rPr>
                <w:color w:val="FF0000"/>
              </w:rPr>
              <w:t xml:space="preserve">voortvloeien, waaronder begrepen de rechten uit hoofde van eventuele arbitrage- en bindend-adviesclausules, een en ander met inbegrip van de daaraan verbonden verplichtingen, gaan bij deze van rechtswege over op </w:t>
            </w:r>
            <w:r w:rsidR="0096015C" w:rsidRPr="00A3228D">
              <w:t>§verkrijger§</w:t>
            </w:r>
            <w:r w:rsidRPr="00E54774">
              <w:rPr>
                <w:color w:val="FF0000"/>
              </w:rPr>
              <w:t>.</w:t>
            </w:r>
          </w:p>
          <w:p w14:paraId="46E0C43F" w14:textId="4089AD38" w:rsidR="00D85DE3" w:rsidRPr="00E54774" w:rsidRDefault="0096015C" w:rsidP="00E54774">
            <w:pPr>
              <w:tabs>
                <w:tab w:val="left" w:pos="425"/>
                <w:tab w:val="left" w:pos="850"/>
              </w:tabs>
              <w:ind w:left="360"/>
              <w:rPr>
                <w:color w:val="FF0000"/>
              </w:rPr>
            </w:pPr>
            <w:r w:rsidRPr="0096015C">
              <w:t>§Vervreemder§</w:t>
            </w:r>
            <w:r w:rsidR="00D85DE3" w:rsidRPr="00E54774">
              <w:rPr>
                <w:color w:val="800080"/>
              </w:rPr>
              <w:t xml:space="preserve"> </w:t>
            </w:r>
            <w:r w:rsidR="00D85DE3" w:rsidRPr="00E54774">
              <w:rPr>
                <w:color w:val="FF0000"/>
              </w:rPr>
              <w:t xml:space="preserve">verklaart dat deze cessie aan hem is medegedeeld en deze door </w:t>
            </w:r>
            <w:r w:rsidRPr="007E5FF3">
              <w:t>§partij X§</w:t>
            </w:r>
            <w:r w:rsidRPr="00E54774">
              <w:rPr>
                <w:color w:val="800080"/>
              </w:rPr>
              <w:t xml:space="preserve"> </w:t>
            </w:r>
            <w:r w:rsidR="00D85DE3" w:rsidRPr="00E54774">
              <w:rPr>
                <w:color w:val="FF0000"/>
              </w:rPr>
              <w:t>gedane cessie te erkennen.</w:t>
            </w:r>
          </w:p>
          <w:p w14:paraId="37D58DCA" w14:textId="7F15DD9E" w:rsidR="00D85DE3" w:rsidRPr="00E54774" w:rsidRDefault="002D3B42" w:rsidP="00E54774">
            <w:pPr>
              <w:tabs>
                <w:tab w:val="left" w:pos="425"/>
                <w:tab w:val="left" w:pos="850"/>
              </w:tabs>
              <w:ind w:left="1210" w:hanging="850"/>
              <w:rPr>
                <w:color w:val="FF0000"/>
              </w:rPr>
            </w:pPr>
            <w:r w:rsidRPr="005B4605">
              <w:t xml:space="preserve">§Partij X§ </w:t>
            </w:r>
            <w:r w:rsidR="00D85DE3" w:rsidRPr="00E54774">
              <w:rPr>
                <w:color w:val="FF0000"/>
              </w:rPr>
              <w:t>staat er voor in:</w:t>
            </w:r>
          </w:p>
          <w:p w14:paraId="16AD3D40" w14:textId="36870DFE"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w:t>
            </w:r>
            <w:r w:rsidR="002D3B42" w:rsidRPr="00A26C25">
              <w:rPr>
                <w:rFonts w:cs="Arial"/>
                <w:szCs w:val="18"/>
              </w:rPr>
              <w:t>§(de) Koopovereenkomst (volgnummer)§</w:t>
            </w:r>
            <w:r w:rsidRPr="00E54774">
              <w:rPr>
                <w:rFonts w:cs="Arial"/>
                <w:bCs/>
                <w:color w:val="800080"/>
                <w:szCs w:val="18"/>
              </w:rPr>
              <w:t xml:space="preserve"> </w:t>
            </w:r>
            <w:r w:rsidRPr="00E54774">
              <w:rPr>
                <w:color w:val="FF0000"/>
              </w:rPr>
              <w:t xml:space="preserve">bestaat en dat de rechten daaruit overdraagbaar zijn en dat zij niet aantastbaar is op grond van juridische verweren van </w:t>
            </w:r>
            <w:r w:rsidR="007F4B85" w:rsidRPr="005B4605">
              <w:t>§vervreemder§</w:t>
            </w:r>
            <w:r w:rsidRPr="00E54774">
              <w:rPr>
                <w:color w:val="FF0000"/>
              </w:rPr>
              <w:t>;</w:t>
            </w:r>
          </w:p>
          <w:p w14:paraId="0F1382F1" w14:textId="1A67D993"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hij volledig bevoegd is de rechten uit voornoemde </w:t>
            </w:r>
            <w:r w:rsidR="00D73BC2" w:rsidRPr="00A26C25">
              <w:rPr>
                <w:rFonts w:cs="Arial"/>
                <w:szCs w:val="18"/>
              </w:rPr>
              <w:t>§(de) Koopovereenkomst (volgnummer)§</w:t>
            </w:r>
            <w:r w:rsidRPr="00E54774" w:rsidDel="00AE215D">
              <w:rPr>
                <w:color w:val="FF0000"/>
              </w:rPr>
              <w:t xml:space="preserve"> </w:t>
            </w:r>
            <w:r w:rsidRPr="00E54774">
              <w:rPr>
                <w:color w:val="FF0000"/>
              </w:rPr>
              <w:t>over te dragen en dat die rechten onbeslagen zijn en ook niet bezwaard zijn met enig zekerheidsrecht.</w:t>
            </w:r>
          </w:p>
        </w:tc>
        <w:tc>
          <w:tcPr>
            <w:tcW w:w="7371" w:type="dxa"/>
            <w:shd w:val="clear" w:color="auto" w:fill="auto"/>
          </w:tcPr>
          <w:p w14:paraId="7A92FDFC" w14:textId="77777777" w:rsidR="00D85DE3" w:rsidRPr="00E54774" w:rsidRDefault="00D85DE3" w:rsidP="00E54774">
            <w:pPr>
              <w:spacing w:before="72"/>
              <w:rPr>
                <w:i/>
              </w:rPr>
            </w:pPr>
            <w:r w:rsidRPr="00E54774">
              <w:rPr>
                <w:i/>
              </w:rPr>
              <w:t>Voor dit punt zijn er 2 varianten. Deze tekst betreft de tweede variant met cessie.</w:t>
            </w:r>
          </w:p>
          <w:p w14:paraId="7426B3B7" w14:textId="77777777" w:rsidR="00D85DE3" w:rsidRDefault="00D85DE3" w:rsidP="00E54774">
            <w:pPr>
              <w:spacing w:before="72"/>
            </w:pPr>
            <w:r>
              <w:t>Hier worden de (gerelateerde-)partijen uit de</w:t>
            </w:r>
            <w:r w:rsidR="00AB091C">
              <w:t xml:space="preserve"> 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 koop vermeld. De partij-aanduidingen worden als volgt in de tekst </w:t>
            </w:r>
            <w:r w:rsidR="00AB091C">
              <w:t>getoond</w:t>
            </w:r>
            <w:r>
              <w:t>:</w:t>
            </w:r>
          </w:p>
          <w:p w14:paraId="0BC96766" w14:textId="1D12907B" w:rsidR="00D85DE3" w:rsidRPr="00E54774" w:rsidRDefault="00D87A8B" w:rsidP="00E54774">
            <w:pPr>
              <w:numPr>
                <w:ilvl w:val="0"/>
                <w:numId w:val="27"/>
              </w:numPr>
              <w:spacing w:before="72"/>
              <w:rPr>
                <w:color w:val="800080"/>
              </w:rPr>
            </w:pPr>
            <w:r w:rsidRPr="00F72EA2">
              <w:t>Partij X</w:t>
            </w:r>
            <w:r w:rsidR="00D85DE3" w:rsidRPr="00F72EA2">
              <w:t xml:space="preserve">  </w:t>
            </w:r>
            <w:r w:rsidR="00D85DE3" w:rsidRPr="00FD5639">
              <w:t>=&gt; Verkrijger 1</w:t>
            </w:r>
            <w:r w:rsidR="00D85DE3" w:rsidRPr="00E54774">
              <w:rPr>
                <w:vertAlign w:val="superscript"/>
              </w:rPr>
              <w:t>e</w:t>
            </w:r>
            <w:r w:rsidR="00D85DE3" w:rsidRPr="00FD5639">
              <w:t xml:space="preserve"> koop</w:t>
            </w:r>
          </w:p>
          <w:p w14:paraId="48906788" w14:textId="0DB2F0AA" w:rsidR="00D85DE3" w:rsidRPr="00E54774" w:rsidRDefault="00D87A8B" w:rsidP="00E54774">
            <w:pPr>
              <w:numPr>
                <w:ilvl w:val="0"/>
                <w:numId w:val="27"/>
              </w:numPr>
              <w:spacing w:before="72"/>
              <w:rPr>
                <w:color w:val="800080"/>
              </w:rPr>
            </w:pPr>
            <w:r w:rsidRPr="00F72EA2">
              <w:t xml:space="preserve">Vervreemder </w:t>
            </w:r>
            <w:r>
              <w:t xml:space="preserve"> </w:t>
            </w:r>
            <w:r w:rsidR="00D85DE3" w:rsidRPr="00FD5639">
              <w:t>=&gt; Vervreemder 1</w:t>
            </w:r>
            <w:r w:rsidR="00D85DE3" w:rsidRPr="00E54774">
              <w:rPr>
                <w:vertAlign w:val="superscript"/>
              </w:rPr>
              <w:t>e</w:t>
            </w:r>
            <w:r w:rsidR="00D85DE3" w:rsidRPr="00FD5639">
              <w:t xml:space="preserve"> koop</w:t>
            </w:r>
          </w:p>
          <w:p w14:paraId="66E09E13" w14:textId="0E08E737" w:rsidR="00D85DE3" w:rsidRDefault="00D87A8B" w:rsidP="00E54774">
            <w:pPr>
              <w:numPr>
                <w:ilvl w:val="0"/>
                <w:numId w:val="27"/>
              </w:numPr>
              <w:spacing w:before="72"/>
            </w:pPr>
            <w:r w:rsidRPr="00D87A8B">
              <w:t>Verkrijger</w:t>
            </w:r>
            <w:r w:rsidR="00D85DE3" w:rsidRPr="00E54774">
              <w:rPr>
                <w:color w:val="800080"/>
              </w:rPr>
              <w:t xml:space="preserve">  </w:t>
            </w:r>
            <w:r w:rsidR="00D85DE3" w:rsidRPr="00FD5639">
              <w:t>=&gt; Verkrijger 2</w:t>
            </w:r>
            <w:r w:rsidR="00D85DE3" w:rsidRPr="00E54774">
              <w:rPr>
                <w:vertAlign w:val="superscript"/>
              </w:rPr>
              <w:t>e</w:t>
            </w:r>
            <w:r w:rsidR="00D85DE3" w:rsidRPr="00FD5639">
              <w:t xml:space="preserve"> koop</w:t>
            </w:r>
          </w:p>
          <w:p w14:paraId="521D3EA8" w14:textId="77777777" w:rsidR="00D85DE3" w:rsidRPr="00E54774" w:rsidRDefault="00D85DE3" w:rsidP="00E54774">
            <w:pPr>
              <w:tabs>
                <w:tab w:val="left" w:pos="425"/>
                <w:tab w:val="left" w:pos="850"/>
              </w:tabs>
              <w:rPr>
                <w:i/>
              </w:rPr>
            </w:pPr>
          </w:p>
          <w:p w14:paraId="46F98142" w14:textId="77777777" w:rsidR="00D85DE3" w:rsidRDefault="00D85DE3" w:rsidP="00E54774">
            <w:pPr>
              <w:spacing w:before="72"/>
            </w:pPr>
            <w:r>
              <w:t>De tekstkeuze voor de aanduiding van de koop wordt afgeleid van de keuze bij punt 1.</w:t>
            </w:r>
          </w:p>
          <w:p w14:paraId="6CE08CBA" w14:textId="77777777" w:rsidR="00D85DE3" w:rsidRPr="00E54774" w:rsidRDefault="00D85DE3" w:rsidP="00E54774">
            <w:pPr>
              <w:tabs>
                <w:tab w:val="left" w:pos="425"/>
                <w:tab w:val="left" w:pos="850"/>
              </w:tabs>
              <w:rPr>
                <w:i/>
              </w:rPr>
            </w:pPr>
          </w:p>
          <w:p w14:paraId="7D83ADE8" w14:textId="77777777" w:rsidR="00D85DE3" w:rsidRPr="00E54774" w:rsidRDefault="00D85DE3" w:rsidP="00E54774">
            <w:pPr>
              <w:spacing w:before="72"/>
              <w:rPr>
                <w:u w:val="single"/>
              </w:rPr>
            </w:pPr>
            <w:r w:rsidRPr="00E54774">
              <w:rPr>
                <w:u w:val="single"/>
              </w:rPr>
              <w:t>Mapping:</w:t>
            </w:r>
          </w:p>
          <w:p w14:paraId="3FB3A4AD" w14:textId="77777777"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14:paraId="69C16360" w14:textId="77777777" w:rsidR="00D85DE3" w:rsidRPr="00E54774" w:rsidRDefault="00D85DE3" w:rsidP="00E54774">
            <w:pPr>
              <w:spacing w:line="240" w:lineRule="auto"/>
              <w:rPr>
                <w:sz w:val="16"/>
                <w:szCs w:val="16"/>
              </w:rPr>
            </w:pPr>
            <w:r w:rsidRPr="00E54774">
              <w:rPr>
                <w:sz w:val="16"/>
                <w:szCs w:val="16"/>
              </w:rPr>
              <w:tab/>
              <w:t>./tagNaam(‘k_Cessie”)</w:t>
            </w:r>
          </w:p>
          <w:p w14:paraId="3B0E549C" w14:textId="77777777" w:rsidR="00D85DE3" w:rsidRPr="00E54774" w:rsidRDefault="00D85DE3" w:rsidP="00E54774">
            <w:pPr>
              <w:spacing w:line="240" w:lineRule="auto"/>
              <w:rPr>
                <w:sz w:val="16"/>
                <w:szCs w:val="16"/>
              </w:rPr>
            </w:pPr>
            <w:r w:rsidRPr="00E54774">
              <w:rPr>
                <w:sz w:val="16"/>
                <w:szCs w:val="16"/>
              </w:rPr>
              <w:tab/>
              <w:t>./tekst(‘true’)</w:t>
            </w:r>
          </w:p>
          <w:p w14:paraId="2FD0AC61" w14:textId="77777777" w:rsidR="00D85DE3" w:rsidRPr="00E54774" w:rsidRDefault="00D85DE3" w:rsidP="00E54774">
            <w:pPr>
              <w:spacing w:before="72"/>
              <w:rPr>
                <w:u w:val="single"/>
              </w:rPr>
            </w:pPr>
            <w:r w:rsidRPr="00E54774">
              <w:rPr>
                <w:u w:val="single"/>
              </w:rPr>
              <w:t>Mapping (reeds eerder vastgelegde gegevens):</w:t>
            </w:r>
          </w:p>
          <w:p w14:paraId="7371D88E" w14:textId="77777777" w:rsidR="00D85DE3" w:rsidRPr="00E54774" w:rsidRDefault="00D85DE3" w:rsidP="00E54774">
            <w:pPr>
              <w:spacing w:line="240" w:lineRule="auto"/>
              <w:rPr>
                <w:sz w:val="16"/>
                <w:szCs w:val="16"/>
              </w:rPr>
            </w:pPr>
            <w:r w:rsidRPr="00E54774">
              <w:rPr>
                <w:sz w:val="16"/>
                <w:szCs w:val="16"/>
              </w:rPr>
              <w:t>-partij</w:t>
            </w:r>
          </w:p>
          <w:p w14:paraId="718DBF30"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tia_Volgnummer(‘1’)/</w:t>
            </w:r>
          </w:p>
          <w:p w14:paraId="65EC7B2A"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14:paraId="3C3DD54C"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14:paraId="2B2C92B0"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tia_Volgnummer(‘2’)/</w:t>
            </w:r>
          </w:p>
          <w:p w14:paraId="680427C0"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14:paraId="0275EB56" w14:textId="77777777" w:rsidR="00D85DE3" w:rsidRPr="00E54774" w:rsidRDefault="00D85DE3" w:rsidP="00E54774">
            <w:pPr>
              <w:spacing w:line="240" w:lineRule="auto"/>
              <w:rPr>
                <w:rFonts w:cs="Arial"/>
                <w:sz w:val="16"/>
                <w:szCs w:val="16"/>
              </w:rPr>
            </w:pPr>
          </w:p>
          <w:p w14:paraId="00D1FC04"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12BDDAA8"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tia_Volgnummer(‘x’)/</w:t>
            </w:r>
          </w:p>
          <w:p w14:paraId="187A2828"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14:paraId="21635809" w14:textId="77777777" w:rsidR="00D85DE3" w:rsidRPr="00E54774" w:rsidRDefault="00D85DE3" w:rsidP="00E54774">
            <w:pPr>
              <w:spacing w:line="240" w:lineRule="auto"/>
              <w:rPr>
                <w:rFonts w:cs="Arial"/>
                <w:sz w:val="16"/>
                <w:szCs w:val="16"/>
              </w:rPr>
            </w:pPr>
            <w:r w:rsidRPr="00E54774">
              <w:rPr>
                <w:rFonts w:cs="Arial"/>
                <w:sz w:val="16"/>
                <w:szCs w:val="16"/>
              </w:rPr>
              <w:lastRenderedPageBreak/>
              <w:tab/>
              <w:t>./verkrijgerRechtRef/Partij/Partij/aanduidingPartij</w:t>
            </w:r>
          </w:p>
          <w:p w14:paraId="7B352491"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tia_Volgnummer(‘x’)/</w:t>
            </w:r>
          </w:p>
          <w:p w14:paraId="40C8D625"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14:paraId="73CC32DD" w14:textId="77777777" w:rsidR="008E5B0F" w:rsidRPr="00E54774" w:rsidRDefault="008E5B0F" w:rsidP="00E54774">
            <w:pPr>
              <w:spacing w:line="240" w:lineRule="auto"/>
              <w:rPr>
                <w:rFonts w:cs="Arial"/>
                <w:sz w:val="16"/>
                <w:szCs w:val="16"/>
              </w:rPr>
            </w:pPr>
          </w:p>
          <w:p w14:paraId="7BC837ED" w14:textId="77777777"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14:paraId="4B1671D0" w14:textId="77777777" w:rsidR="008E5B0F" w:rsidRPr="00E54774" w:rsidRDefault="008E5B0F" w:rsidP="00E54774">
            <w:pPr>
              <w:spacing w:line="240" w:lineRule="auto"/>
              <w:rPr>
                <w:rFonts w:cs="Arial"/>
                <w:sz w:val="16"/>
                <w:szCs w:val="16"/>
              </w:rPr>
            </w:pPr>
            <w:r w:rsidRPr="00E54774">
              <w:rPr>
                <w:rFonts w:cs="Arial"/>
                <w:sz w:val="16"/>
                <w:szCs w:val="16"/>
              </w:rPr>
              <w:t>//IMKAD_AangebodenStuk/StukdeelKoop/tia_Volgnummer(‘1’)/</w:t>
            </w:r>
          </w:p>
          <w:p w14:paraId="37191600" w14:textId="35EA6D90" w:rsidR="008E5B0F" w:rsidRDefault="008E5B0F" w:rsidP="00E54774">
            <w:pPr>
              <w:spacing w:line="240" w:lineRule="auto"/>
              <w:ind w:left="227"/>
              <w:rPr>
                <w:sz w:val="16"/>
                <w:szCs w:val="16"/>
              </w:rPr>
            </w:pPr>
            <w:r w:rsidRPr="00E54774">
              <w:rPr>
                <w:sz w:val="16"/>
                <w:szCs w:val="16"/>
              </w:rPr>
              <w:t>./tagNaam(‘k_Koopakte’)</w:t>
            </w:r>
          </w:p>
          <w:p w14:paraId="2B829DF1" w14:textId="565F64D2" w:rsidR="001D5F57" w:rsidRPr="00595B0F" w:rsidRDefault="00493B3E" w:rsidP="00F72EA2">
            <w:pPr>
              <w:spacing w:line="240" w:lineRule="auto"/>
              <w:ind w:left="201"/>
              <w:rPr>
                <w:sz w:val="16"/>
                <w:szCs w:val="16"/>
              </w:rPr>
            </w:pPr>
            <w:r>
              <w:rPr>
                <w:sz w:val="16"/>
                <w:szCs w:val="16"/>
              </w:rPr>
              <w:t xml:space="preserve"> </w:t>
            </w:r>
            <w:r w:rsidR="001D5F57" w:rsidRPr="00595B0F">
              <w:rPr>
                <w:sz w:val="16"/>
                <w:szCs w:val="16"/>
              </w:rPr>
              <w:t>/tagNaam(‘k_</w:t>
            </w:r>
            <w:r w:rsidR="001D5F57">
              <w:rPr>
                <w:sz w:val="16"/>
                <w:szCs w:val="16"/>
              </w:rPr>
              <w:t>LidwoordKoopovereenkomst</w:t>
            </w:r>
            <w:r w:rsidR="001D5F57" w:rsidRPr="00595B0F">
              <w:rPr>
                <w:sz w:val="16"/>
                <w:szCs w:val="16"/>
              </w:rPr>
              <w:t>’)</w:t>
            </w:r>
          </w:p>
          <w:p w14:paraId="4FF44CA3" w14:textId="77777777" w:rsidR="001D5F57" w:rsidRPr="00E54774" w:rsidRDefault="001D5F57" w:rsidP="001D5F57">
            <w:pPr>
              <w:spacing w:line="240" w:lineRule="auto"/>
              <w:ind w:left="227"/>
              <w:rPr>
                <w:sz w:val="16"/>
                <w:szCs w:val="16"/>
              </w:rPr>
            </w:pPr>
            <w:r w:rsidRPr="00E54774">
              <w:rPr>
                <w:sz w:val="16"/>
                <w:szCs w:val="16"/>
              </w:rPr>
              <w:t>./tagNaam(‘k_KoopakteVolgnummer’)</w:t>
            </w:r>
          </w:p>
          <w:p w14:paraId="0626E580" w14:textId="77777777" w:rsidR="008E5B0F" w:rsidRPr="00E54774" w:rsidRDefault="008E5B0F" w:rsidP="00F72EA2">
            <w:pPr>
              <w:spacing w:line="240" w:lineRule="auto"/>
              <w:ind w:left="227"/>
              <w:rPr>
                <w:rFonts w:cs="Arial"/>
                <w:sz w:val="16"/>
                <w:szCs w:val="16"/>
              </w:rPr>
            </w:pPr>
          </w:p>
        </w:tc>
      </w:tr>
      <w:tr w:rsidR="00D85DE3" w:rsidRPr="00F86BA1" w14:paraId="4E96AC64" w14:textId="77777777" w:rsidTr="00E54774">
        <w:tc>
          <w:tcPr>
            <w:tcW w:w="6771" w:type="dxa"/>
            <w:shd w:val="clear" w:color="auto" w:fill="auto"/>
          </w:tcPr>
          <w:p w14:paraId="18BC2781" w14:textId="77777777" w:rsidR="00D85DE3" w:rsidRPr="00E54774" w:rsidRDefault="00D85DE3" w:rsidP="00E54774">
            <w:pPr>
              <w:tabs>
                <w:tab w:val="left" w:pos="425"/>
              </w:tabs>
              <w:ind w:left="425" w:hanging="425"/>
              <w:rPr>
                <w:color w:val="FF0000"/>
              </w:rPr>
            </w:pPr>
            <w:r w:rsidRPr="00E54774">
              <w:rPr>
                <w:color w:val="FF0000"/>
                <w:u w:val="single"/>
              </w:rPr>
              <w:lastRenderedPageBreak/>
              <w:t>LEVERING</w:t>
            </w:r>
          </w:p>
          <w:p w14:paraId="05442DE0" w14:textId="56498BA5" w:rsidR="00D85DE3" w:rsidRPr="00E54774" w:rsidRDefault="00D85DE3" w:rsidP="00F72EA2">
            <w:pPr>
              <w:rPr>
                <w:bCs/>
                <w:color w:val="FF0000"/>
              </w:rPr>
            </w:pPr>
            <w:r w:rsidRPr="00E54774">
              <w:rPr>
                <w:color w:val="FF0000"/>
              </w:rPr>
              <w:t>Vervolgens levert</w:t>
            </w:r>
            <w:r>
              <w:t xml:space="preserve"> </w:t>
            </w:r>
            <w:r w:rsidR="00D73BC2" w:rsidRPr="00D73BC2">
              <w:rPr>
                <w:bCs/>
              </w:rPr>
              <w:t>§vervreemder§</w:t>
            </w:r>
            <w:r w:rsidRPr="00E54774">
              <w:rPr>
                <w:color w:val="FF0000"/>
              </w:rPr>
              <w:t xml:space="preserve">, ter uitvoering van </w:t>
            </w:r>
            <w:r w:rsidR="00340E29" w:rsidRPr="00340E29">
              <w:rPr>
                <w:rFonts w:cs="Arial"/>
                <w:bCs/>
                <w:color w:val="800080"/>
                <w:szCs w:val="18"/>
              </w:rPr>
              <w:t>de/het</w:t>
            </w:r>
            <w:r w:rsidR="004931A9" w:rsidRPr="00871D0B">
              <w:rPr>
                <w:bCs/>
                <w:color w:val="008000"/>
              </w:rPr>
              <w:t xml:space="preserve"> </w:t>
            </w:r>
            <w:r w:rsidR="004931A9" w:rsidRPr="00871D0B">
              <w:rPr>
                <w:bCs/>
              </w:rPr>
              <w:t>§Koopovereenkoms</w:t>
            </w:r>
            <w:r w:rsidR="006A2BD3">
              <w:rPr>
                <w:bCs/>
              </w:rPr>
              <w:t>t</w:t>
            </w:r>
            <w:r w:rsidR="004931A9" w:rsidRPr="00871D0B">
              <w:rPr>
                <w:bCs/>
              </w:rPr>
              <w:t>§</w:t>
            </w:r>
            <w:r w:rsidR="004931A9" w:rsidRPr="00871D0B">
              <w:rPr>
                <w:bCs/>
                <w:color w:val="008000"/>
              </w:rPr>
              <w:t xml:space="preserve"> </w:t>
            </w:r>
            <w:r w:rsidR="004931A9" w:rsidRPr="00871D0B">
              <w:rPr>
                <w:rFonts w:cs="Arial"/>
                <w:bCs/>
                <w:color w:val="800080"/>
                <w:szCs w:val="18"/>
              </w:rPr>
              <w:t>[volgnummer]</w:t>
            </w:r>
            <w:r w:rsidR="004931A9">
              <w:rPr>
                <w:rFonts w:cs="Arial"/>
                <w:bCs/>
                <w:color w:val="800080"/>
                <w:szCs w:val="18"/>
              </w:rPr>
              <w:t xml:space="preserve"> </w:t>
            </w:r>
            <w:r w:rsidR="00DE171E" w:rsidRPr="000233C4">
              <w:rPr>
                <w:rFonts w:cs="Arial"/>
                <w:bCs/>
                <w:color w:val="800080"/>
                <w:szCs w:val="18"/>
              </w:rPr>
              <w:t xml:space="preserve"> </w:t>
            </w:r>
            <w:r w:rsidR="00DE171E" w:rsidRPr="00C74548">
              <w:rPr>
                <w:rFonts w:cs="Arial"/>
                <w:bCs/>
                <w:color w:val="800080"/>
                <w:szCs w:val="18"/>
              </w:rPr>
              <w:t>en</w:t>
            </w:r>
            <w:r w:rsidR="00DE171E" w:rsidRPr="00F72EA2">
              <w:rPr>
                <w:rFonts w:cs="Arial"/>
                <w:bCs/>
                <w:color w:val="FF0000"/>
                <w:szCs w:val="18"/>
              </w:rPr>
              <w:t xml:space="preserve"> </w:t>
            </w:r>
            <w:r w:rsidR="00C74548" w:rsidRPr="00F72EA2">
              <w:rPr>
                <w:rFonts w:cs="Arial"/>
                <w:bCs/>
                <w:color w:val="800080"/>
                <w:szCs w:val="18"/>
              </w:rPr>
              <w:t>de/het</w:t>
            </w:r>
            <w:r w:rsidR="00C74548" w:rsidRPr="00871D0B">
              <w:rPr>
                <w:bCs/>
                <w:color w:val="008000"/>
              </w:rPr>
              <w:t xml:space="preserve"> </w:t>
            </w:r>
            <w:r w:rsidR="00C74548" w:rsidRPr="00871D0B">
              <w:rPr>
                <w:bCs/>
              </w:rPr>
              <w:t>§Koopovereenkoms</w:t>
            </w:r>
            <w:r w:rsidR="006A2BD3">
              <w:rPr>
                <w:bCs/>
              </w:rPr>
              <w:t>t</w:t>
            </w:r>
            <w:r w:rsidR="00C74548" w:rsidRPr="00871D0B">
              <w:rPr>
                <w:bCs/>
              </w:rPr>
              <w:t>§</w:t>
            </w:r>
            <w:r w:rsidR="00C74548" w:rsidRPr="00871D0B">
              <w:rPr>
                <w:bCs/>
                <w:color w:val="008000"/>
              </w:rPr>
              <w:t xml:space="preserve"> </w:t>
            </w:r>
            <w:r w:rsidR="00C74548" w:rsidRPr="00871D0B">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p>
          <w:p w14:paraId="23A08BB8" w14:textId="77777777" w:rsidR="00D85DE3" w:rsidRPr="00E54774" w:rsidRDefault="00D85DE3" w:rsidP="00E54774">
            <w:pPr>
              <w:tabs>
                <w:tab w:val="left" w:pos="425"/>
                <w:tab w:val="left" w:pos="850"/>
              </w:tabs>
              <w:rPr>
                <w:color w:val="800080"/>
              </w:rPr>
            </w:pPr>
          </w:p>
        </w:tc>
        <w:tc>
          <w:tcPr>
            <w:tcW w:w="7371" w:type="dxa"/>
            <w:shd w:val="clear" w:color="auto" w:fill="auto"/>
          </w:tcPr>
          <w:p w14:paraId="611CE52A" w14:textId="77777777" w:rsidR="00D85DE3" w:rsidRDefault="00D85DE3" w:rsidP="00E54774">
            <w:pPr>
              <w:spacing w:before="72"/>
            </w:pPr>
            <w:r>
              <w:t>Hier wordt vermeld welke (gerelateerde-)partijen aan elkaar leveren ter uitvoering van de koop:</w:t>
            </w:r>
          </w:p>
          <w:p w14:paraId="2C905580" w14:textId="77777777" w:rsidR="00D85DE3" w:rsidRDefault="00D85DE3" w:rsidP="00E54774">
            <w:pPr>
              <w:numPr>
                <w:ilvl w:val="0"/>
                <w:numId w:val="15"/>
              </w:numPr>
              <w:spacing w:before="72"/>
            </w:pPr>
            <w:r>
              <w:t>De vervreemder van de levering moet overeenkomen met de vervreemder van de eerste koopovereenkomst, maar wordt wel expliciet vastgelegd.</w:t>
            </w:r>
          </w:p>
          <w:p w14:paraId="382CCFCA" w14:textId="77777777" w:rsidR="00D85DE3" w:rsidRDefault="00D85DE3" w:rsidP="00E54774">
            <w:pPr>
              <w:numPr>
                <w:ilvl w:val="0"/>
                <w:numId w:val="15"/>
              </w:numPr>
              <w:spacing w:before="72"/>
            </w:pPr>
            <w:r>
              <w:t>De verkrijger van de levering moet overeenkomen met de verkrijger van de tweede koopovereenkomst, maar wordt wel expliciet vastgelegd.</w:t>
            </w:r>
          </w:p>
          <w:p w14:paraId="2A2C4C61" w14:textId="77777777" w:rsidR="00D85DE3" w:rsidRDefault="00D85DE3" w:rsidP="00E54774">
            <w:pPr>
              <w:spacing w:before="72"/>
            </w:pPr>
          </w:p>
          <w:p w14:paraId="447ECF69" w14:textId="65E687C5" w:rsidR="00C74548" w:rsidRPr="00953394" w:rsidRDefault="00C74548" w:rsidP="00E54774">
            <w:pPr>
              <w:spacing w:before="72"/>
            </w:pPr>
            <w:r>
              <w:t>De tekstkeuze voor de aanduiding van de koop wordt afgeleid van de keuze bij de eerste Koop. Wanneer de Koop met volgnummer wordt getoond dan worden beide koopovereenkomsten hier getoond met volgnummer. In dat geval wordt</w:t>
            </w:r>
            <w:r w:rsidRPr="000233C4">
              <w:rPr>
                <w:szCs w:val="18"/>
              </w:rPr>
              <w:t xml:space="preserve"> </w:t>
            </w:r>
            <w:r w:rsidR="004931A9">
              <w:rPr>
                <w:szCs w:val="18"/>
              </w:rPr>
              <w:t>‘</w:t>
            </w:r>
            <w:r w:rsidRPr="00C74548">
              <w:rPr>
                <w:rFonts w:cs="Arial"/>
                <w:bCs/>
                <w:color w:val="800080"/>
                <w:szCs w:val="18"/>
              </w:rPr>
              <w:t>en</w:t>
            </w:r>
            <w:r w:rsidRPr="00E93065">
              <w:rPr>
                <w:rFonts w:cs="Arial"/>
                <w:bCs/>
                <w:color w:val="FF0000"/>
                <w:szCs w:val="18"/>
              </w:rPr>
              <w:t xml:space="preserve"> </w:t>
            </w:r>
            <w:r w:rsidRPr="00E93065">
              <w:rPr>
                <w:rFonts w:cs="Arial"/>
                <w:bCs/>
                <w:color w:val="800080"/>
                <w:szCs w:val="18"/>
              </w:rPr>
              <w:t>de/het</w:t>
            </w:r>
            <w:r w:rsidRPr="00871D0B">
              <w:rPr>
                <w:bCs/>
                <w:color w:val="008000"/>
              </w:rPr>
              <w:t xml:space="preserve"> </w:t>
            </w:r>
            <w:r w:rsidRPr="00871D0B">
              <w:rPr>
                <w:bCs/>
              </w:rPr>
              <w:t>§Koopovereenkoms</w:t>
            </w:r>
            <w:r w:rsidRPr="00871D0B">
              <w:rPr>
                <w:bCs/>
                <w:color w:val="339966"/>
              </w:rPr>
              <w:t>t</w:t>
            </w:r>
            <w:r w:rsidRPr="00871D0B">
              <w:rPr>
                <w:bCs/>
              </w:rPr>
              <w:t>§</w:t>
            </w:r>
            <w:r w:rsidRPr="00871D0B">
              <w:rPr>
                <w:bCs/>
                <w:color w:val="008000"/>
              </w:rPr>
              <w:t xml:space="preserve"> </w:t>
            </w:r>
            <w:r w:rsidRPr="00871D0B">
              <w:rPr>
                <w:rFonts w:cs="Arial"/>
                <w:bCs/>
                <w:color w:val="800080"/>
                <w:szCs w:val="18"/>
              </w:rPr>
              <w:t>[volgnummer]</w:t>
            </w:r>
            <w:r w:rsidR="004931A9">
              <w:rPr>
                <w:rFonts w:cs="Arial"/>
                <w:bCs/>
                <w:color w:val="800080"/>
                <w:szCs w:val="18"/>
              </w:rPr>
              <w:t>’</w:t>
            </w:r>
            <w:r>
              <w:rPr>
                <w:rFonts w:cs="Arial"/>
                <w:bCs/>
                <w:color w:val="800080"/>
                <w:szCs w:val="18"/>
              </w:rPr>
              <w:t xml:space="preserve"> </w:t>
            </w:r>
            <w:r w:rsidRPr="000233C4">
              <w:rPr>
                <w:rFonts w:cs="Arial"/>
                <w:bCs/>
                <w:szCs w:val="18"/>
              </w:rPr>
              <w:t>getoond voor de tweede Koop en anders niet</w:t>
            </w:r>
            <w:r w:rsidRPr="000233C4">
              <w:rPr>
                <w:szCs w:val="18"/>
              </w:rPr>
              <w:t>.</w:t>
            </w:r>
          </w:p>
          <w:p w14:paraId="3901EEE6" w14:textId="77777777" w:rsidR="00D85DE3" w:rsidRPr="00E54774" w:rsidRDefault="00D85DE3" w:rsidP="00E54774">
            <w:pPr>
              <w:spacing w:before="72"/>
              <w:rPr>
                <w:u w:val="single"/>
              </w:rPr>
            </w:pPr>
            <w:r w:rsidRPr="00E54774">
              <w:rPr>
                <w:u w:val="single"/>
              </w:rPr>
              <w:t>Mapping:</w:t>
            </w:r>
          </w:p>
          <w:p w14:paraId="1A36CAF5" w14:textId="77777777" w:rsidR="00D85DE3" w:rsidRPr="00E54774" w:rsidRDefault="00D85DE3" w:rsidP="00E54774">
            <w:pPr>
              <w:spacing w:line="240" w:lineRule="auto"/>
              <w:rPr>
                <w:sz w:val="16"/>
                <w:szCs w:val="16"/>
              </w:rPr>
            </w:pPr>
            <w:r w:rsidRPr="00E54774">
              <w:rPr>
                <w:sz w:val="16"/>
                <w:szCs w:val="16"/>
              </w:rPr>
              <w:t>-partij</w:t>
            </w:r>
          </w:p>
          <w:p w14:paraId="4314C942" w14:textId="77777777" w:rsidR="00D85DE3" w:rsidRPr="00E54774" w:rsidRDefault="00D85DE3" w:rsidP="00E54774">
            <w:pPr>
              <w:spacing w:line="240" w:lineRule="auto"/>
              <w:rPr>
                <w:sz w:val="16"/>
                <w:szCs w:val="16"/>
              </w:rPr>
            </w:pPr>
            <w:r w:rsidRPr="00E54774">
              <w:rPr>
                <w:sz w:val="16"/>
                <w:szCs w:val="16"/>
              </w:rPr>
              <w:t>//IMKAD_AangebodenStuk/StukdeelLevering/</w:t>
            </w:r>
          </w:p>
          <w:p w14:paraId="0F79C1EB" w14:textId="77777777" w:rsidR="00D85DE3" w:rsidRPr="00E54774" w:rsidRDefault="00D85DE3" w:rsidP="00E54774">
            <w:pPr>
              <w:spacing w:line="240" w:lineRule="auto"/>
              <w:rPr>
                <w:rFonts w:cs="Arial"/>
                <w:sz w:val="16"/>
                <w:szCs w:val="16"/>
              </w:rPr>
            </w:pPr>
            <w:r w:rsidRPr="00E54774">
              <w:rPr>
                <w:rFonts w:cs="Arial"/>
                <w:sz w:val="16"/>
                <w:szCs w:val="16"/>
              </w:rPr>
              <w:tab/>
              <w:t>./tia_Volgnummer(‘1’)</w:t>
            </w:r>
          </w:p>
          <w:p w14:paraId="4D111F26"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w:t>
            </w:r>
            <w:r w:rsidR="00CE05F2" w:rsidRPr="00E54774">
              <w:rPr>
                <w:rFonts w:cs="Arial"/>
                <w:sz w:val="16"/>
                <w:szCs w:val="16"/>
              </w:rPr>
              <w:t>]</w:t>
            </w:r>
          </w:p>
          <w:p w14:paraId="24E4D949"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w:t>
            </w:r>
            <w:r w:rsidR="00CE05F2" w:rsidRPr="00E54774">
              <w:rPr>
                <w:rFonts w:cs="Arial"/>
                <w:sz w:val="16"/>
                <w:szCs w:val="16"/>
              </w:rPr>
              <w:t>]</w:t>
            </w:r>
          </w:p>
          <w:p w14:paraId="7A708F3F" w14:textId="77777777" w:rsidR="00D85DE3" w:rsidRPr="00E54774" w:rsidRDefault="00D85DE3" w:rsidP="00E54774">
            <w:pPr>
              <w:spacing w:line="240" w:lineRule="auto"/>
              <w:rPr>
                <w:rFonts w:cs="Arial"/>
                <w:sz w:val="16"/>
                <w:szCs w:val="16"/>
              </w:rPr>
            </w:pPr>
          </w:p>
          <w:p w14:paraId="4B3459E6"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3269A9B1" w14:textId="77777777" w:rsidR="00D85DE3" w:rsidRPr="00E54774" w:rsidRDefault="00D85DE3" w:rsidP="00E54774">
            <w:pPr>
              <w:spacing w:line="240" w:lineRule="auto"/>
              <w:rPr>
                <w:sz w:val="16"/>
                <w:szCs w:val="16"/>
              </w:rPr>
            </w:pPr>
            <w:r w:rsidRPr="00E54774">
              <w:rPr>
                <w:sz w:val="16"/>
                <w:szCs w:val="16"/>
              </w:rPr>
              <w:t>//IMKAD_AangebodenStuk/StukdeelLevering/</w:t>
            </w:r>
          </w:p>
          <w:p w14:paraId="1A9FBCAD"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7D15F65C" w14:textId="77777777" w:rsidR="00D85DE3" w:rsidRPr="00E54774" w:rsidRDefault="00D85DE3" w:rsidP="00E54774">
            <w:pPr>
              <w:spacing w:line="240" w:lineRule="auto"/>
              <w:rPr>
                <w:rFonts w:cs="Arial"/>
                <w:sz w:val="16"/>
                <w:szCs w:val="16"/>
              </w:rPr>
            </w:pPr>
            <w:r w:rsidRPr="00E54774">
              <w:rPr>
                <w:rFonts w:cs="Arial"/>
                <w:sz w:val="16"/>
                <w:szCs w:val="16"/>
              </w:rPr>
              <w:lastRenderedPageBreak/>
              <w:tab/>
              <w:t xml:space="preserve">./vervreemderRechtRef </w:t>
            </w:r>
            <w:r w:rsidR="00CE05F2" w:rsidRPr="00E54774">
              <w:rPr>
                <w:rFonts w:cs="Arial"/>
                <w:sz w:val="16"/>
                <w:szCs w:val="16"/>
              </w:rPr>
              <w:t>[</w:t>
            </w:r>
            <w:r w:rsidRPr="00E54774">
              <w:rPr>
                <w:rFonts w:cs="Arial"/>
                <w:sz w:val="16"/>
                <w:szCs w:val="16"/>
              </w:rPr>
              <w:t>xlink:href="id van de als vervreemder geselecteerde Partij/Partij"</w:t>
            </w:r>
            <w:r w:rsidR="00CE05F2" w:rsidRPr="00E54774">
              <w:rPr>
                <w:rFonts w:cs="Arial"/>
                <w:sz w:val="16"/>
                <w:szCs w:val="16"/>
              </w:rPr>
              <w:t>]</w:t>
            </w:r>
          </w:p>
          <w:p w14:paraId="4E992C7E"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Partij/Partij’’</w:t>
            </w:r>
            <w:r w:rsidR="00CE05F2" w:rsidRPr="00E54774">
              <w:rPr>
                <w:rFonts w:cs="Arial"/>
                <w:sz w:val="16"/>
                <w:szCs w:val="16"/>
              </w:rPr>
              <w:t>]</w:t>
            </w:r>
          </w:p>
          <w:p w14:paraId="654CCE64" w14:textId="77777777" w:rsidR="00D85DE3" w:rsidRPr="00E54774" w:rsidRDefault="00D85DE3" w:rsidP="00E54774">
            <w:pPr>
              <w:spacing w:line="240" w:lineRule="auto"/>
              <w:rPr>
                <w:rFonts w:cs="Arial"/>
                <w:sz w:val="16"/>
                <w:szCs w:val="16"/>
              </w:rPr>
            </w:pPr>
          </w:p>
        </w:tc>
      </w:tr>
      <w:tr w:rsidR="00D85DE3" w:rsidRPr="00F86BA1" w14:paraId="1F5EB0EA" w14:textId="77777777" w:rsidTr="00E54774">
        <w:tc>
          <w:tcPr>
            <w:tcW w:w="6771" w:type="dxa"/>
            <w:shd w:val="clear" w:color="auto" w:fill="auto"/>
          </w:tcPr>
          <w:p w14:paraId="05605EE9" w14:textId="77777777"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14:paraId="5D25B74E" w14:textId="77777777"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0AF6210D" w14:textId="77777777" w:rsidR="00D85DE3" w:rsidRDefault="00D85DE3" w:rsidP="00E54774">
            <w:pPr>
              <w:spacing w:before="72"/>
            </w:pPr>
            <w:r>
              <w:t>Zie toelichting bij variant 1.</w:t>
            </w:r>
          </w:p>
        </w:tc>
      </w:tr>
      <w:tr w:rsidR="00D85DE3" w:rsidRPr="00F86BA1" w14:paraId="551B04EF" w14:textId="77777777" w:rsidTr="00E54774">
        <w:tc>
          <w:tcPr>
            <w:tcW w:w="6771" w:type="dxa"/>
            <w:shd w:val="clear" w:color="auto" w:fill="auto"/>
          </w:tcPr>
          <w:p w14:paraId="0EB5B589"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6C0208E8" w14:textId="77777777" w:rsidR="00D85DE3" w:rsidRPr="00E54774" w:rsidRDefault="00D85DE3" w:rsidP="00E54774">
            <w:pPr>
              <w:autoSpaceDE w:val="0"/>
              <w:autoSpaceDN w:val="0"/>
              <w:adjustRightInd w:val="0"/>
              <w:rPr>
                <w:bCs/>
                <w:color w:val="FF0000"/>
              </w:rPr>
            </w:pPr>
          </w:p>
        </w:tc>
        <w:tc>
          <w:tcPr>
            <w:tcW w:w="7371" w:type="dxa"/>
            <w:shd w:val="clear" w:color="auto" w:fill="auto"/>
          </w:tcPr>
          <w:p w14:paraId="251C98B4" w14:textId="77777777" w:rsidR="00D85DE3" w:rsidRDefault="00D85DE3" w:rsidP="00E54774">
            <w:pPr>
              <w:spacing w:before="72"/>
            </w:pPr>
            <w:r>
              <w:t>Zie toelichting bij variant 1.</w:t>
            </w:r>
          </w:p>
        </w:tc>
      </w:tr>
      <w:tr w:rsidR="00D85DE3" w:rsidRPr="00F86BA1" w14:paraId="11113AB9" w14:textId="77777777" w:rsidTr="00E54774">
        <w:tc>
          <w:tcPr>
            <w:tcW w:w="6771" w:type="dxa"/>
            <w:shd w:val="clear" w:color="auto" w:fill="auto"/>
          </w:tcPr>
          <w:p w14:paraId="089932F9" w14:textId="57F38B00"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78452E61" w14:textId="77777777" w:rsidR="00D85DE3" w:rsidRDefault="00D85DE3" w:rsidP="00E54774">
            <w:pPr>
              <w:spacing w:before="72"/>
            </w:pPr>
            <w:r>
              <w:t>Zie toelichting bij variant 1.</w:t>
            </w:r>
          </w:p>
        </w:tc>
      </w:tr>
    </w:tbl>
    <w:p w14:paraId="5D068BDE" w14:textId="77777777" w:rsidR="00D85DE3" w:rsidRDefault="00D85DE3" w:rsidP="00D85DE3">
      <w:pPr>
        <w:tabs>
          <w:tab w:val="left" w:pos="6771"/>
        </w:tabs>
        <w:rPr>
          <w:bCs/>
          <w:color w:val="800080"/>
          <w:u w:val="single"/>
        </w:rPr>
      </w:pPr>
    </w:p>
    <w:p w14:paraId="5F30BA7C" w14:textId="77777777" w:rsidR="00042293" w:rsidRDefault="00042293" w:rsidP="00042293">
      <w:pPr>
        <w:pStyle w:val="Kop3"/>
        <w:numPr>
          <w:ilvl w:val="2"/>
          <w:numId w:val="1"/>
        </w:numPr>
      </w:pPr>
      <w:bookmarkStart w:id="122" w:name="_Toc358624448"/>
      <w:bookmarkStart w:id="123" w:name="_Toc93406551"/>
      <w:bookmarkStart w:id="124" w:name="_Toc94600320"/>
      <w:r>
        <w:t>Variant 4</w:t>
      </w:r>
      <w:r w:rsidRPr="000055BB">
        <w:t xml:space="preserve">: Verkoop rechten uit koopovereenkomst </w:t>
      </w:r>
      <w:r w:rsidRPr="001677DE">
        <w:t>met indeplaatsstelling</w:t>
      </w:r>
      <w:r>
        <w:t xml:space="preserve"> </w:t>
      </w:r>
      <w:r w:rsidRPr="000055BB">
        <w:t>(ABC)</w:t>
      </w:r>
      <w:bookmarkEnd w:id="122"/>
      <w:bookmarkEnd w:id="123"/>
      <w:bookmarkEnd w:id="124"/>
    </w:p>
    <w:p w14:paraId="6B6F0408" w14:textId="77777777" w:rsidR="00042293" w:rsidRPr="001677DE" w:rsidRDefault="00042293" w:rsidP="00042293">
      <w:r w:rsidRPr="001677DE">
        <w:t>Betreft een verkoop van de rechtspositie van de eerste koper B in de koopovereenkomst met A aan de tweede koper C met indeplaatsstelling van de tweede koper C in de contractuele verhouding met verkoper A; verkoop met indeplaatsstelling en rechtstreekse levering A-C.</w:t>
      </w:r>
    </w:p>
    <w:p w14:paraId="1CFA90B5" w14:textId="77777777" w:rsidR="003732BA" w:rsidRDefault="003732BA" w:rsidP="00042293"/>
    <w:p w14:paraId="538E3583" w14:textId="77777777" w:rsidR="00042293" w:rsidRDefault="00042293" w:rsidP="00042293">
      <w:r>
        <w:t xml:space="preserve">In de onderstaande </w:t>
      </w:r>
      <w:r w:rsidR="003732BA">
        <w:t>toelichting</w:t>
      </w:r>
      <w:r>
        <w:t xml:space="preserve"> worden deze partijen als volgt aangeduid:</w:t>
      </w:r>
    </w:p>
    <w:p w14:paraId="11A7C08E" w14:textId="4C4D8796" w:rsidR="00042293" w:rsidRDefault="00042293" w:rsidP="00042293">
      <w:pPr>
        <w:rPr>
          <w:color w:val="800080"/>
        </w:rPr>
      </w:pPr>
      <w:r>
        <w:t xml:space="preserve">A - </w:t>
      </w:r>
      <w:r w:rsidR="009F1A6F" w:rsidRPr="00F72EA2">
        <w:rPr>
          <w:color w:val="800080"/>
        </w:rPr>
        <w:t>Vervreemder</w:t>
      </w:r>
      <w:r w:rsidR="009F1A6F" w:rsidRPr="00F72EA2" w:rsidDel="009F1A6F">
        <w:rPr>
          <w:color w:val="7030A0"/>
        </w:rPr>
        <w:t xml:space="preserve"> </w:t>
      </w:r>
    </w:p>
    <w:p w14:paraId="6B92B284" w14:textId="1BEAE9E3" w:rsidR="00042293" w:rsidRDefault="00042293" w:rsidP="00042293">
      <w:pPr>
        <w:rPr>
          <w:color w:val="800080"/>
        </w:rPr>
      </w:pPr>
      <w:r w:rsidRPr="00F23A5D">
        <w:t>B -</w:t>
      </w:r>
      <w:r>
        <w:rPr>
          <w:color w:val="800080"/>
        </w:rPr>
        <w:t xml:space="preserve"> </w:t>
      </w:r>
      <w:r w:rsidR="009F1A6F" w:rsidRPr="009F1A6F">
        <w:rPr>
          <w:color w:val="800080"/>
        </w:rPr>
        <w:t>Partij X</w:t>
      </w:r>
    </w:p>
    <w:p w14:paraId="75D77539" w14:textId="1F7AE52B" w:rsidR="00042293" w:rsidRPr="00F86BA1" w:rsidRDefault="00042293" w:rsidP="00042293">
      <w:r w:rsidRPr="00F23A5D">
        <w:t>C -</w:t>
      </w:r>
      <w:r>
        <w:rPr>
          <w:color w:val="800080"/>
        </w:rPr>
        <w:t xml:space="preserve"> </w:t>
      </w:r>
      <w:r w:rsidR="009F1A6F" w:rsidRPr="009F1A6F">
        <w:rPr>
          <w:color w:val="800080"/>
        </w:rPr>
        <w:t>Verkrijger</w:t>
      </w:r>
    </w:p>
    <w:p w14:paraId="65B914E6" w14:textId="77777777" w:rsidR="00CE05F2" w:rsidRDefault="00CE05F2"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265C2BBA" w14:textId="77777777" w:rsidTr="00E54774">
        <w:tc>
          <w:tcPr>
            <w:tcW w:w="6771" w:type="dxa"/>
            <w:shd w:val="clear" w:color="auto" w:fill="auto"/>
          </w:tcPr>
          <w:p w14:paraId="1B2F8160" w14:textId="77777777" w:rsidR="00042293" w:rsidRPr="00E54774" w:rsidRDefault="0004229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08830B7B" w14:textId="77777777" w:rsidR="00042293" w:rsidRPr="00E54774" w:rsidRDefault="00042293" w:rsidP="00E54774">
            <w:pPr>
              <w:spacing w:before="72"/>
              <w:rPr>
                <w:lang w:val="en-US"/>
              </w:rPr>
            </w:pPr>
            <w:r w:rsidRPr="00E54774">
              <w:rPr>
                <w:lang w:val="en-US"/>
              </w:rPr>
              <w:t>Vaste tekst.</w:t>
            </w:r>
          </w:p>
        </w:tc>
      </w:tr>
      <w:tr w:rsidR="00042293" w:rsidRPr="00F86BA1" w14:paraId="663C720F" w14:textId="77777777" w:rsidTr="00E54774">
        <w:tc>
          <w:tcPr>
            <w:tcW w:w="6771" w:type="dxa"/>
            <w:shd w:val="clear" w:color="auto" w:fill="auto"/>
          </w:tcPr>
          <w:p w14:paraId="39064155" w14:textId="6471977E" w:rsidR="00042293" w:rsidRPr="00F86BA1" w:rsidRDefault="00042293" w:rsidP="00E54774">
            <w:pPr>
              <w:numPr>
                <w:ilvl w:val="0"/>
                <w:numId w:val="18"/>
              </w:numPr>
              <w:tabs>
                <w:tab w:val="left" w:pos="425"/>
                <w:tab w:val="left" w:pos="850"/>
              </w:tabs>
            </w:pPr>
            <w:r w:rsidRPr="00E54774">
              <w:rPr>
                <w:color w:val="FF0000"/>
              </w:rPr>
              <w:t xml:space="preserve">Door </w:t>
            </w:r>
            <w:r w:rsidR="00ED4E85" w:rsidRPr="00ED4E85">
              <w:t>§vervreemder§</w:t>
            </w:r>
            <w:r w:rsidRPr="00E54774">
              <w:rPr>
                <w:color w:val="800080"/>
              </w:rPr>
              <w:t xml:space="preserve"> </w:t>
            </w:r>
            <w:r w:rsidRPr="00E54774">
              <w:rPr>
                <w:color w:val="FF0000"/>
              </w:rPr>
              <w:t xml:space="preserve">is met </w:t>
            </w:r>
            <w:r w:rsidR="00ED4E85" w:rsidRPr="00ED4E85">
              <w:t>§partij X§</w:t>
            </w:r>
            <w:r w:rsidRPr="00E54774">
              <w:rPr>
                <w:color w:val="800080"/>
              </w:rPr>
              <w:t xml:space="preserve"> </w:t>
            </w:r>
            <w:r w:rsidRPr="00E54774">
              <w:rPr>
                <w:color w:val="FF0000"/>
              </w:rPr>
              <w:t xml:space="preserve">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een </w:t>
            </w:r>
            <w:r w:rsidRPr="00F72EA2">
              <w:rPr>
                <w:color w:val="FF0000"/>
              </w:rPr>
              <w:t>koopovereenkomst</w:t>
            </w:r>
            <w:r w:rsidRPr="00ED4E85">
              <w:rPr>
                <w:color w:val="FF0000"/>
              </w:rPr>
              <w:t xml:space="preserve"> </w:t>
            </w:r>
            <w:r w:rsidRPr="00E54774">
              <w:rPr>
                <w:color w:val="FF0000"/>
              </w:rPr>
              <w:t xml:space="preserve">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tc>
        <w:tc>
          <w:tcPr>
            <w:tcW w:w="7371" w:type="dxa"/>
            <w:shd w:val="clear" w:color="auto" w:fill="auto"/>
          </w:tcPr>
          <w:p w14:paraId="40052DA6" w14:textId="77777777" w:rsidR="00042293" w:rsidRDefault="00042293" w:rsidP="00042293">
            <w:r>
              <w:t>Zie toelichting variant 3.</w:t>
            </w:r>
          </w:p>
          <w:p w14:paraId="21B515FE" w14:textId="77777777" w:rsidR="00042293" w:rsidRDefault="00042293" w:rsidP="00042293"/>
          <w:p w14:paraId="3B197F33" w14:textId="77777777" w:rsidR="00042293" w:rsidRPr="00E54774" w:rsidRDefault="00042293" w:rsidP="00042293">
            <w:pPr>
              <w:rPr>
                <w:u w:val="single"/>
              </w:rPr>
            </w:pPr>
            <w:r w:rsidRPr="00E54774">
              <w:rPr>
                <w:u w:val="single"/>
              </w:rPr>
              <w:t>Mapping:</w:t>
            </w:r>
          </w:p>
          <w:p w14:paraId="5C319DC5" w14:textId="77777777" w:rsidR="00042293" w:rsidRPr="00E54774" w:rsidRDefault="00042293" w:rsidP="00E54774">
            <w:pPr>
              <w:spacing w:line="240" w:lineRule="auto"/>
              <w:rPr>
                <w:sz w:val="16"/>
                <w:szCs w:val="16"/>
              </w:rPr>
            </w:pPr>
            <w:r w:rsidRPr="00E54774">
              <w:rPr>
                <w:sz w:val="16"/>
                <w:szCs w:val="16"/>
              </w:rPr>
              <w:t>-partij</w:t>
            </w:r>
          </w:p>
          <w:p w14:paraId="767E6B06" w14:textId="77777777" w:rsidR="00042293" w:rsidRPr="00E54774" w:rsidRDefault="00042293" w:rsidP="00E54774">
            <w:pPr>
              <w:spacing w:line="240" w:lineRule="auto"/>
              <w:rPr>
                <w:sz w:val="16"/>
                <w:szCs w:val="16"/>
              </w:rPr>
            </w:pPr>
            <w:r w:rsidRPr="00E54774">
              <w:rPr>
                <w:sz w:val="16"/>
                <w:szCs w:val="16"/>
              </w:rPr>
              <w:lastRenderedPageBreak/>
              <w:t>//IMKAD_AangebodenStuk/StukdeelKoop/</w:t>
            </w:r>
          </w:p>
          <w:p w14:paraId="6ADCCAED" w14:textId="77777777" w:rsidR="00042293" w:rsidRPr="00E54774" w:rsidRDefault="00042293" w:rsidP="00E54774">
            <w:pPr>
              <w:spacing w:line="240" w:lineRule="auto"/>
              <w:rPr>
                <w:rFonts w:cs="Arial"/>
                <w:sz w:val="16"/>
                <w:szCs w:val="16"/>
              </w:rPr>
            </w:pPr>
            <w:r w:rsidRPr="00E54774">
              <w:rPr>
                <w:rFonts w:cs="Arial"/>
                <w:sz w:val="16"/>
                <w:szCs w:val="16"/>
              </w:rPr>
              <w:tab/>
              <w:t>./tia_Volgnummer(‘1’)</w:t>
            </w:r>
          </w:p>
          <w:p w14:paraId="3361C8C8"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w:t>
            </w:r>
            <w:r w:rsidR="00CE05F2" w:rsidRPr="00E54774">
              <w:rPr>
                <w:rFonts w:cs="Arial"/>
                <w:sz w:val="16"/>
                <w:szCs w:val="16"/>
              </w:rPr>
              <w:t>]</w:t>
            </w:r>
          </w:p>
          <w:p w14:paraId="49605CAC" w14:textId="77777777"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w:t>
            </w:r>
            <w:r w:rsidR="00CE05F2" w:rsidRPr="00E54774">
              <w:rPr>
                <w:rFonts w:cs="Arial"/>
                <w:sz w:val="16"/>
                <w:szCs w:val="16"/>
              </w:rPr>
              <w:t>]</w:t>
            </w:r>
          </w:p>
          <w:p w14:paraId="10D01F49" w14:textId="77777777" w:rsidR="00042293" w:rsidRPr="00E54774" w:rsidRDefault="00042293" w:rsidP="00E54774">
            <w:pPr>
              <w:spacing w:line="240" w:lineRule="auto"/>
              <w:rPr>
                <w:sz w:val="16"/>
                <w:szCs w:val="16"/>
              </w:rPr>
            </w:pPr>
            <w:r w:rsidRPr="00E54774">
              <w:rPr>
                <w:sz w:val="16"/>
                <w:szCs w:val="16"/>
              </w:rPr>
              <w:tab/>
              <w:t>./koopovereenkomst/datumOndertekening</w:t>
            </w:r>
          </w:p>
          <w:p w14:paraId="1B4CDD1B" w14:textId="77777777" w:rsidR="00042293" w:rsidRPr="00E54774" w:rsidRDefault="00042293" w:rsidP="00E54774">
            <w:pPr>
              <w:spacing w:line="240" w:lineRule="auto"/>
              <w:rPr>
                <w:rFonts w:cs="Arial"/>
                <w:sz w:val="16"/>
                <w:szCs w:val="16"/>
              </w:rPr>
            </w:pPr>
            <w:r w:rsidRPr="00E54774">
              <w:rPr>
                <w:rFonts w:cs="Arial"/>
                <w:sz w:val="16"/>
                <w:szCs w:val="16"/>
              </w:rPr>
              <w:tab/>
              <w:t>./bestaand (“true”)</w:t>
            </w:r>
          </w:p>
          <w:p w14:paraId="6ECB2761"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2B29486" w14:textId="77777777" w:rsidR="00042293" w:rsidRPr="00E54774" w:rsidRDefault="00042293" w:rsidP="00E54774">
            <w:pPr>
              <w:spacing w:line="240" w:lineRule="auto"/>
              <w:rPr>
                <w:sz w:val="16"/>
                <w:szCs w:val="16"/>
              </w:rPr>
            </w:pPr>
          </w:p>
          <w:p w14:paraId="17F89BE5" w14:textId="77777777" w:rsidR="00042293" w:rsidRPr="00E54774" w:rsidRDefault="00042293" w:rsidP="00E54774">
            <w:pPr>
              <w:spacing w:line="240" w:lineRule="auto"/>
              <w:rPr>
                <w:sz w:val="16"/>
                <w:szCs w:val="16"/>
              </w:rPr>
            </w:pPr>
            <w:r w:rsidRPr="00E54774">
              <w:rPr>
                <w:sz w:val="16"/>
                <w:szCs w:val="16"/>
              </w:rPr>
              <w:t>-gerelateerde partijen</w:t>
            </w:r>
          </w:p>
          <w:p w14:paraId="3781510C" w14:textId="77777777" w:rsidR="00042293" w:rsidRPr="00E54774" w:rsidRDefault="00042293" w:rsidP="00E54774">
            <w:pPr>
              <w:spacing w:line="240" w:lineRule="auto"/>
              <w:rPr>
                <w:sz w:val="16"/>
                <w:szCs w:val="16"/>
              </w:rPr>
            </w:pPr>
            <w:r w:rsidRPr="00E54774">
              <w:rPr>
                <w:sz w:val="16"/>
                <w:szCs w:val="16"/>
              </w:rPr>
              <w:t>//IMKAD_AangebodenStuk/StukdeelKoop/</w:t>
            </w:r>
          </w:p>
          <w:p w14:paraId="770F1452" w14:textId="77777777" w:rsidR="00042293" w:rsidRPr="00E54774" w:rsidRDefault="00042293" w:rsidP="00E54774">
            <w:pPr>
              <w:spacing w:line="240" w:lineRule="auto"/>
              <w:rPr>
                <w:rFonts w:cs="Arial"/>
                <w:sz w:val="16"/>
                <w:szCs w:val="16"/>
              </w:rPr>
            </w:pPr>
            <w:r w:rsidRPr="00E54774">
              <w:rPr>
                <w:rFonts w:cs="Arial"/>
                <w:sz w:val="16"/>
                <w:szCs w:val="16"/>
              </w:rPr>
              <w:tab/>
              <w:t>./tia_Volgnummer(‘x’)</w:t>
            </w:r>
          </w:p>
          <w:p w14:paraId="188B7B43"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Partij/Partij"</w:t>
            </w:r>
            <w:r w:rsidR="00CE05F2" w:rsidRPr="00E54774">
              <w:rPr>
                <w:rFonts w:cs="Arial"/>
                <w:sz w:val="16"/>
                <w:szCs w:val="16"/>
              </w:rPr>
              <w:t>]</w:t>
            </w:r>
          </w:p>
          <w:p w14:paraId="3A047B5A" w14:textId="77777777"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Partij/Partij’’</w:t>
            </w:r>
            <w:r w:rsidR="00CE05F2" w:rsidRPr="00E54774">
              <w:rPr>
                <w:rFonts w:cs="Arial"/>
                <w:sz w:val="16"/>
                <w:szCs w:val="16"/>
              </w:rPr>
              <w:t>]</w:t>
            </w:r>
          </w:p>
          <w:p w14:paraId="58FD0682" w14:textId="77777777" w:rsidR="00042293" w:rsidRPr="00E54774" w:rsidRDefault="00042293" w:rsidP="00E54774">
            <w:pPr>
              <w:spacing w:line="240" w:lineRule="auto"/>
              <w:rPr>
                <w:sz w:val="16"/>
                <w:szCs w:val="16"/>
              </w:rPr>
            </w:pPr>
            <w:r w:rsidRPr="00E54774">
              <w:rPr>
                <w:sz w:val="16"/>
                <w:szCs w:val="16"/>
              </w:rPr>
              <w:tab/>
              <w:t>./koopovereenkomst/datumOndertekening</w:t>
            </w:r>
          </w:p>
          <w:p w14:paraId="7DEF88C2" w14:textId="77777777" w:rsidR="00042293" w:rsidRPr="00E54774" w:rsidRDefault="00042293" w:rsidP="00E54774">
            <w:pPr>
              <w:spacing w:line="240" w:lineRule="auto"/>
              <w:rPr>
                <w:rFonts w:cs="Arial"/>
                <w:sz w:val="16"/>
                <w:szCs w:val="16"/>
              </w:rPr>
            </w:pPr>
            <w:r w:rsidRPr="00E54774">
              <w:rPr>
                <w:rFonts w:cs="Arial"/>
                <w:sz w:val="16"/>
                <w:szCs w:val="16"/>
              </w:rPr>
              <w:tab/>
              <w:t>./bestaand (“true”)</w:t>
            </w:r>
          </w:p>
          <w:p w14:paraId="695E6B04" w14:textId="77777777" w:rsidR="00042293" w:rsidRPr="00E54774" w:rsidRDefault="0004229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tc>
      </w:tr>
      <w:tr w:rsidR="00042293" w:rsidRPr="00F86BA1" w14:paraId="4DF45F62" w14:textId="77777777" w:rsidTr="00E54774">
        <w:tc>
          <w:tcPr>
            <w:tcW w:w="6771" w:type="dxa"/>
            <w:shd w:val="clear" w:color="auto" w:fill="auto"/>
          </w:tcPr>
          <w:p w14:paraId="37F0A216" w14:textId="3812A6DB" w:rsidR="00042293" w:rsidRPr="00E54774" w:rsidRDefault="00042293" w:rsidP="0052682F">
            <w:pPr>
              <w:tabs>
                <w:tab w:val="left" w:pos="425"/>
              </w:tabs>
              <w:ind w:left="455"/>
              <w:rPr>
                <w:color w:val="FF0000"/>
              </w:rPr>
            </w:pPr>
            <w:r w:rsidRPr="00E54774">
              <w:rPr>
                <w:color w:val="FF0000"/>
              </w:rPr>
              <w:lastRenderedPageBreak/>
              <w:t xml:space="preserve">hierna te noemen: </w:t>
            </w:r>
            <w:r w:rsidRPr="00F72EA2">
              <w:rPr>
                <w:color w:val="FF0000"/>
              </w:rPr>
              <w:t>“</w:t>
            </w:r>
            <w:r w:rsidR="00340E29" w:rsidRPr="00243B60">
              <w:rPr>
                <w:rFonts w:cs="Arial"/>
                <w:bCs/>
                <w:color w:val="800080"/>
                <w:szCs w:val="18"/>
                <w:u w:val="single"/>
              </w:rPr>
              <w:t>de/het</w:t>
            </w:r>
            <w:r w:rsidR="00C71D37">
              <w:rPr>
                <w:bCs/>
                <w:color w:val="339966"/>
                <w:u w:val="single"/>
              </w:rPr>
              <w:t xml:space="preserve"> </w:t>
            </w:r>
            <w:r w:rsidR="00C71D37" w:rsidRPr="00056564">
              <w:rPr>
                <w:bCs/>
                <w:u w:val="single"/>
              </w:rPr>
              <w:t>§</w:t>
            </w:r>
            <w:r w:rsidR="00C71D37" w:rsidRPr="004365BD">
              <w:rPr>
                <w:bCs/>
                <w:u w:val="single"/>
              </w:rPr>
              <w:t>Koopovereenkoms</w:t>
            </w:r>
            <w:r w:rsidR="00243B60">
              <w:rPr>
                <w:bCs/>
                <w:u w:val="single"/>
              </w:rPr>
              <w:t>t</w:t>
            </w:r>
            <w:r w:rsidR="00C71D37" w:rsidRPr="00056564">
              <w:rPr>
                <w:bCs/>
                <w:u w:val="single"/>
              </w:rPr>
              <w:t>§</w:t>
            </w:r>
            <w:r w:rsidR="00C71D37" w:rsidRPr="00056564">
              <w:rPr>
                <w:bCs/>
                <w:color w:val="008000"/>
                <w:u w:val="single"/>
              </w:rPr>
              <w:t xml:space="preserve"> </w:t>
            </w:r>
            <w:r w:rsidR="00C71D37" w:rsidRPr="00056564">
              <w:rPr>
                <w:rFonts w:cs="Arial"/>
                <w:bCs/>
                <w:color w:val="800080"/>
                <w:szCs w:val="18"/>
                <w:u w:val="single"/>
              </w:rPr>
              <w:t>[volgnummer]</w:t>
            </w:r>
            <w:r w:rsidRPr="00F72EA2">
              <w:rPr>
                <w:rFonts w:cs="Arial"/>
                <w:bCs/>
                <w:color w:val="FF0000"/>
                <w:szCs w:val="18"/>
              </w:rPr>
              <w:t>”</w:t>
            </w:r>
            <w:r w:rsidRPr="00E54774">
              <w:rPr>
                <w:rFonts w:cs="Arial"/>
                <w:bCs/>
                <w:color w:val="FF0000"/>
                <w:szCs w:val="18"/>
              </w:rPr>
              <w:t>.</w:t>
            </w:r>
            <w:r w:rsidR="00C71D37">
              <w:rPr>
                <w:rFonts w:cs="Arial"/>
                <w:bCs/>
                <w:color w:val="FF0000"/>
                <w:szCs w:val="18"/>
              </w:rPr>
              <w:t xml:space="preserve"> </w:t>
            </w:r>
            <w:r w:rsidR="00C71D37" w:rsidRPr="00BA6C8A">
              <w:rPr>
                <w:bCs/>
                <w:color w:val="339966"/>
              </w:rPr>
              <w:t>Deze/Dit</w:t>
            </w:r>
            <w:r w:rsidRPr="00E54774">
              <w:rPr>
                <w:color w:val="00FFFF"/>
              </w:rPr>
              <w:t xml:space="preserve"> </w:t>
            </w:r>
            <w:r w:rsidR="00C71D37" w:rsidRPr="00E93065">
              <w:rPr>
                <w:bCs/>
              </w:rPr>
              <w:t>§Koopovereenkoms</w:t>
            </w:r>
            <w:r w:rsidR="00243B60">
              <w:rPr>
                <w:bCs/>
              </w:rPr>
              <w:t>t</w:t>
            </w:r>
            <w:r w:rsidR="00C71D37" w:rsidRPr="00E93065">
              <w:rPr>
                <w:bCs/>
              </w:rPr>
              <w:t>§</w:t>
            </w:r>
            <w:r w:rsidR="00C71D37" w:rsidRPr="00E93065">
              <w:rPr>
                <w:bCs/>
                <w:color w:val="008000"/>
              </w:rPr>
              <w:t xml:space="preserve"> </w:t>
            </w:r>
            <w:r w:rsidR="00C71D37" w:rsidRPr="00E93065">
              <w:rPr>
                <w:rFonts w:cs="Arial"/>
                <w:bCs/>
                <w:color w:val="800080"/>
                <w:szCs w:val="18"/>
              </w:rPr>
              <w:t>[volgnummer</w:t>
            </w:r>
            <w:r w:rsidR="00C71D37" w:rsidRPr="00056564">
              <w:rPr>
                <w:rFonts w:cs="Arial"/>
                <w:bCs/>
                <w:color w:val="800080"/>
                <w:szCs w:val="18"/>
                <w:u w:val="single"/>
              </w:rPr>
              <w:t>]</w:t>
            </w:r>
            <w:r w:rsidRPr="00E54774">
              <w:rPr>
                <w:color w:val="FF0000"/>
              </w:rPr>
              <w:t>is als bijlage aan deze akte gehecht.</w:t>
            </w:r>
          </w:p>
        </w:tc>
        <w:tc>
          <w:tcPr>
            <w:tcW w:w="7371" w:type="dxa"/>
            <w:shd w:val="clear" w:color="auto" w:fill="auto"/>
          </w:tcPr>
          <w:p w14:paraId="2586EA67" w14:textId="77777777" w:rsidR="00042293" w:rsidRDefault="00042293" w:rsidP="00042293">
            <w:r>
              <w:t>Zie toelichting variant 3.</w:t>
            </w:r>
          </w:p>
          <w:p w14:paraId="43DB450A" w14:textId="77777777" w:rsidR="00042293" w:rsidRDefault="00042293" w:rsidP="00042293">
            <w:r>
              <w:t>De laatste zin over de aangehechte akte is verplicht.</w:t>
            </w:r>
          </w:p>
        </w:tc>
      </w:tr>
      <w:tr w:rsidR="00042293" w:rsidRPr="00F86BA1" w14:paraId="4BADFFF8" w14:textId="77777777" w:rsidTr="00E54774">
        <w:tc>
          <w:tcPr>
            <w:tcW w:w="6771" w:type="dxa"/>
            <w:shd w:val="clear" w:color="auto" w:fill="auto"/>
          </w:tcPr>
          <w:p w14:paraId="32FC08C5" w14:textId="1408DF64" w:rsidR="00042293" w:rsidRPr="00E54774" w:rsidRDefault="00042293" w:rsidP="00E54774">
            <w:pPr>
              <w:numPr>
                <w:ilvl w:val="0"/>
                <w:numId w:val="18"/>
              </w:numPr>
              <w:tabs>
                <w:tab w:val="left" w:pos="425"/>
                <w:tab w:val="left" w:pos="850"/>
              </w:tabs>
              <w:rPr>
                <w:color w:val="FF0000"/>
              </w:rPr>
            </w:pPr>
            <w:r w:rsidRPr="00E54774">
              <w:rPr>
                <w:color w:val="FF0000"/>
              </w:rPr>
              <w:t xml:space="preserve">Vervolgens is door </w:t>
            </w:r>
            <w:r w:rsidR="00724760" w:rsidRPr="00724760">
              <w:t>§partij X§</w:t>
            </w:r>
            <w:r w:rsidRPr="00E54774">
              <w:rPr>
                <w:color w:val="800080"/>
              </w:rPr>
              <w:t xml:space="preserve"> </w:t>
            </w:r>
            <w:r w:rsidRPr="00E54774">
              <w:rPr>
                <w:color w:val="FF0000"/>
              </w:rPr>
              <w:t xml:space="preserve">met </w:t>
            </w:r>
            <w:r w:rsidR="00724760" w:rsidRPr="00724760">
              <w:t>§verkrijger§</w:t>
            </w:r>
            <w:r w:rsidR="00724760">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color w:val="FF0000"/>
              </w:rPr>
              <w:t>koopovereenkoms</w:t>
            </w:r>
            <w:r w:rsidR="00724760" w:rsidRPr="00F72EA2">
              <w:rPr>
                <w:color w:val="FF0000"/>
              </w:rPr>
              <w:t>t</w:t>
            </w:r>
            <w:r w:rsidRPr="00724760">
              <w:rPr>
                <w:color w:val="FF0000"/>
              </w:rPr>
              <w:t xml:space="preserve"> </w:t>
            </w:r>
            <w:r w:rsidRPr="00E54774">
              <w:rPr>
                <w:color w:val="FF0000"/>
              </w:rPr>
              <w:t xml:space="preserve">gesloten betreffende </w:t>
            </w:r>
            <w:r w:rsidR="00340E29" w:rsidRPr="00340E29">
              <w:rPr>
                <w:rFonts w:cs="Arial"/>
                <w:bCs/>
                <w:color w:val="800080"/>
                <w:szCs w:val="18"/>
              </w:rPr>
              <w:t>de/het</w:t>
            </w:r>
            <w:r w:rsidR="002032EB" w:rsidRPr="00871D0B">
              <w:rPr>
                <w:bCs/>
                <w:color w:val="008000"/>
              </w:rPr>
              <w:t xml:space="preserve"> </w:t>
            </w:r>
            <w:r w:rsidR="002032EB" w:rsidRPr="00E93065">
              <w:rPr>
                <w:bCs/>
              </w:rPr>
              <w:t>§Koopovereenkoms</w:t>
            </w:r>
            <w:r w:rsidR="00243B60">
              <w:rPr>
                <w:bCs/>
              </w:rPr>
              <w:t>t</w:t>
            </w:r>
            <w:r w:rsidR="002032EB" w:rsidRPr="00E93065">
              <w:rPr>
                <w:bCs/>
              </w:rPr>
              <w:t>§</w:t>
            </w:r>
            <w:r w:rsidR="002032EB" w:rsidRPr="00E93065">
              <w:rPr>
                <w:bCs/>
                <w:color w:val="008000"/>
              </w:rPr>
              <w:t xml:space="preserve"> </w:t>
            </w:r>
            <w:r w:rsidR="002032EB" w:rsidRPr="00E93065">
              <w:rPr>
                <w:rFonts w:cs="Arial"/>
                <w:bCs/>
                <w:color w:val="800080"/>
                <w:szCs w:val="18"/>
              </w:rPr>
              <w:t>[volgnummer</w:t>
            </w:r>
            <w:r w:rsidR="002032EB" w:rsidRPr="00056564">
              <w:rPr>
                <w:rFonts w:cs="Arial"/>
                <w:bCs/>
                <w:color w:val="800080"/>
                <w:szCs w:val="18"/>
                <w:u w:val="single"/>
              </w:rPr>
              <w:t>]</w:t>
            </w:r>
            <w:r w:rsidRPr="00E54774">
              <w:rPr>
                <w:color w:val="FF0000"/>
              </w:rPr>
              <w:t xml:space="preserve"> 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005C64B8" w:rsidRPr="006F7013">
              <w:rPr>
                <w:rFonts w:cs="Arial"/>
                <w:bCs/>
                <w:color w:val="FF0000"/>
                <w:szCs w:val="18"/>
              </w:rPr>
              <w:t>“</w:t>
            </w:r>
            <w:r w:rsidR="00340E29" w:rsidRPr="00340E29">
              <w:rPr>
                <w:rFonts w:cs="Arial"/>
                <w:bCs/>
                <w:color w:val="800080"/>
                <w:szCs w:val="18"/>
                <w:u w:val="single"/>
              </w:rPr>
              <w:t>de/het</w:t>
            </w:r>
            <w:r w:rsidR="00645657" w:rsidRPr="00F72EA2">
              <w:rPr>
                <w:bCs/>
                <w:color w:val="008000"/>
                <w:u w:val="single"/>
              </w:rPr>
              <w:t xml:space="preserve"> </w:t>
            </w:r>
            <w:r w:rsidR="00645657" w:rsidRPr="00F72EA2">
              <w:rPr>
                <w:bCs/>
                <w:u w:val="single"/>
              </w:rPr>
              <w:t>§Koopovereenkoms</w:t>
            </w:r>
            <w:r w:rsidR="00243B60">
              <w:rPr>
                <w:bCs/>
                <w:u w:val="single"/>
              </w:rPr>
              <w:t>t</w:t>
            </w:r>
            <w:r w:rsidR="00645657" w:rsidRPr="00F72EA2">
              <w:rPr>
                <w:bCs/>
                <w:u w:val="single"/>
              </w:rPr>
              <w:t>§</w:t>
            </w:r>
            <w:r w:rsidR="00645657" w:rsidRPr="00F72EA2">
              <w:rPr>
                <w:bCs/>
                <w:color w:val="008000"/>
                <w:u w:val="single"/>
              </w:rPr>
              <w:t xml:space="preserve"> </w:t>
            </w:r>
            <w:r w:rsidR="00645657" w:rsidRPr="00F72EA2">
              <w:rPr>
                <w:rFonts w:cs="Arial"/>
                <w:bCs/>
                <w:color w:val="800080"/>
                <w:szCs w:val="18"/>
                <w:u w:val="single"/>
              </w:rPr>
              <w:t>[volgnummer</w:t>
            </w:r>
            <w:r w:rsidR="00645657" w:rsidRPr="00645657">
              <w:rPr>
                <w:rFonts w:cs="Arial"/>
                <w:bCs/>
                <w:color w:val="800080"/>
                <w:szCs w:val="18"/>
                <w:u w:val="single"/>
              </w:rPr>
              <w:t>]</w:t>
            </w:r>
            <w:r w:rsidR="005C64B8" w:rsidRPr="006F7013">
              <w:rPr>
                <w:rFonts w:cs="Arial"/>
                <w:color w:val="FF0000"/>
                <w:sz w:val="20"/>
              </w:rPr>
              <w:t>”</w:t>
            </w:r>
            <w:r w:rsidRPr="00E54774">
              <w:rPr>
                <w:rFonts w:cs="Arial"/>
                <w:bCs/>
                <w:color w:val="FF0000"/>
                <w:szCs w:val="18"/>
              </w:rPr>
              <w:t>.</w:t>
            </w:r>
            <w:r w:rsidRPr="00E54774">
              <w:rPr>
                <w:color w:val="FF0000"/>
              </w:rPr>
              <w:t xml:space="preserve"> </w:t>
            </w:r>
            <w:r w:rsidR="00E74595" w:rsidRPr="00BA6C8A">
              <w:rPr>
                <w:bCs/>
                <w:color w:val="339966"/>
              </w:rPr>
              <w:t>Deze/Dit</w:t>
            </w:r>
            <w:r w:rsidR="00E74595" w:rsidRPr="00E93065">
              <w:rPr>
                <w:bCs/>
                <w:color w:val="339966"/>
                <w:u w:val="single"/>
              </w:rPr>
              <w:t xml:space="preserve"> </w:t>
            </w:r>
            <w:r w:rsidR="00E74595" w:rsidRPr="00E93065">
              <w:rPr>
                <w:bCs/>
              </w:rPr>
              <w:t>§Koopovereenkoms</w:t>
            </w:r>
            <w:r w:rsidR="00243B60">
              <w:rPr>
                <w:bCs/>
              </w:rPr>
              <w:t>t</w:t>
            </w:r>
            <w:r w:rsidR="00E74595" w:rsidRPr="00E93065">
              <w:rPr>
                <w:bCs/>
              </w:rPr>
              <w:t>§</w:t>
            </w:r>
            <w:r w:rsidR="00E74595" w:rsidRPr="00E93065">
              <w:rPr>
                <w:bCs/>
                <w:color w:val="008000"/>
              </w:rPr>
              <w:t xml:space="preserve"> </w:t>
            </w:r>
            <w:r w:rsidR="00E74595" w:rsidRPr="00E93065">
              <w:rPr>
                <w:rFonts w:cs="Arial"/>
                <w:bCs/>
                <w:color w:val="800080"/>
                <w:szCs w:val="18"/>
              </w:rPr>
              <w:t>[volgnummer</w:t>
            </w:r>
            <w:r w:rsidR="00E74595" w:rsidRPr="00056564">
              <w:rPr>
                <w:rFonts w:cs="Arial"/>
                <w:bCs/>
                <w:color w:val="800080"/>
                <w:szCs w:val="18"/>
                <w:u w:val="single"/>
              </w:rPr>
              <w:t>]</w:t>
            </w:r>
            <w:r w:rsidR="0084342E">
              <w:t xml:space="preserve"> </w:t>
            </w:r>
            <w:r w:rsidRPr="00E54774">
              <w:rPr>
                <w:color w:val="FF0000"/>
              </w:rPr>
              <w:t>is eveneens als bijlage aan deze akte gehecht.</w:t>
            </w:r>
          </w:p>
        </w:tc>
        <w:tc>
          <w:tcPr>
            <w:tcW w:w="7371" w:type="dxa"/>
            <w:shd w:val="clear" w:color="auto" w:fill="auto"/>
          </w:tcPr>
          <w:p w14:paraId="09E94310" w14:textId="77777777" w:rsidR="00042293" w:rsidRDefault="00042293" w:rsidP="00042293">
            <w:r>
              <w:t>Zie toelichting variant 3.</w:t>
            </w:r>
          </w:p>
          <w:p w14:paraId="54BE79F4" w14:textId="77777777" w:rsidR="00042293" w:rsidRDefault="00042293" w:rsidP="00042293">
            <w:r>
              <w:t>De laatste zin over de aangehechte akte is verplicht.</w:t>
            </w:r>
          </w:p>
          <w:p w14:paraId="2A5967E0" w14:textId="77777777" w:rsidR="00042293" w:rsidRPr="00E54774" w:rsidRDefault="00042293" w:rsidP="00042293">
            <w:pPr>
              <w:rPr>
                <w:u w:val="single"/>
              </w:rPr>
            </w:pPr>
          </w:p>
          <w:p w14:paraId="42F2B4DF" w14:textId="77777777" w:rsidR="00042293" w:rsidRPr="00E54774" w:rsidRDefault="00042293" w:rsidP="00042293">
            <w:pPr>
              <w:rPr>
                <w:u w:val="single"/>
              </w:rPr>
            </w:pPr>
            <w:r w:rsidRPr="00E54774">
              <w:rPr>
                <w:u w:val="single"/>
              </w:rPr>
              <w:t>Mapping:</w:t>
            </w:r>
          </w:p>
          <w:p w14:paraId="7411A733" w14:textId="77777777" w:rsidR="00042293" w:rsidRPr="00E54774" w:rsidRDefault="00042293" w:rsidP="00E54774">
            <w:pPr>
              <w:spacing w:line="240" w:lineRule="auto"/>
              <w:rPr>
                <w:sz w:val="16"/>
                <w:szCs w:val="16"/>
              </w:rPr>
            </w:pPr>
            <w:r w:rsidRPr="00E54774">
              <w:rPr>
                <w:sz w:val="16"/>
                <w:szCs w:val="16"/>
              </w:rPr>
              <w:t>-partij</w:t>
            </w:r>
          </w:p>
          <w:p w14:paraId="644847B6" w14:textId="77777777" w:rsidR="00042293" w:rsidRPr="00E54774" w:rsidRDefault="00042293" w:rsidP="00E54774">
            <w:pPr>
              <w:spacing w:line="240" w:lineRule="auto"/>
              <w:rPr>
                <w:sz w:val="16"/>
                <w:szCs w:val="16"/>
              </w:rPr>
            </w:pPr>
            <w:r w:rsidRPr="00E54774">
              <w:rPr>
                <w:sz w:val="16"/>
                <w:szCs w:val="16"/>
              </w:rPr>
              <w:t>//IMKAD_AangebodenStuk/StukdeelKoop/</w:t>
            </w:r>
          </w:p>
          <w:p w14:paraId="43F3F872" w14:textId="77777777" w:rsidR="00042293" w:rsidRPr="00E54774" w:rsidRDefault="00042293" w:rsidP="00E54774">
            <w:pPr>
              <w:spacing w:line="240" w:lineRule="auto"/>
              <w:rPr>
                <w:rFonts w:cs="Arial"/>
                <w:sz w:val="16"/>
                <w:szCs w:val="16"/>
              </w:rPr>
            </w:pPr>
            <w:r w:rsidRPr="00E54774">
              <w:rPr>
                <w:rFonts w:cs="Arial"/>
                <w:sz w:val="16"/>
                <w:szCs w:val="16"/>
              </w:rPr>
              <w:tab/>
              <w:t>./tia_Volgnummer(‘2’)</w:t>
            </w:r>
          </w:p>
          <w:p w14:paraId="018EF367"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60057B" w:rsidRPr="00E54774">
              <w:rPr>
                <w:rFonts w:cs="Arial"/>
                <w:sz w:val="16"/>
                <w:szCs w:val="16"/>
              </w:rPr>
              <w:t>[</w:t>
            </w:r>
            <w:r w:rsidRPr="00E54774">
              <w:rPr>
                <w:rFonts w:cs="Arial"/>
                <w:sz w:val="16"/>
                <w:szCs w:val="16"/>
              </w:rPr>
              <w:t>xlink:href="id van de als vervreemder geselecteerde Partij"</w:t>
            </w:r>
            <w:r w:rsidR="0060057B" w:rsidRPr="00E54774">
              <w:rPr>
                <w:rFonts w:cs="Arial"/>
                <w:sz w:val="16"/>
                <w:szCs w:val="16"/>
              </w:rPr>
              <w:t>]</w:t>
            </w:r>
          </w:p>
          <w:p w14:paraId="641C5C8E" w14:textId="77777777"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60057B" w:rsidRPr="00E54774">
              <w:rPr>
                <w:rFonts w:cs="Arial"/>
                <w:sz w:val="16"/>
                <w:szCs w:val="16"/>
              </w:rPr>
              <w:t>[</w:t>
            </w:r>
            <w:r w:rsidRPr="00E54774">
              <w:rPr>
                <w:rFonts w:cs="Arial"/>
                <w:sz w:val="16"/>
                <w:szCs w:val="16"/>
              </w:rPr>
              <w:t>xlink:href="id van de als verkrijger geselecteerde Partij’’</w:t>
            </w:r>
            <w:r w:rsidR="0060057B" w:rsidRPr="00E54774">
              <w:rPr>
                <w:rFonts w:cs="Arial"/>
                <w:sz w:val="16"/>
                <w:szCs w:val="16"/>
              </w:rPr>
              <w:t>]</w:t>
            </w:r>
          </w:p>
          <w:p w14:paraId="2F179EE3" w14:textId="77777777" w:rsidR="00042293" w:rsidRPr="00E54774" w:rsidRDefault="00042293" w:rsidP="00E54774">
            <w:pPr>
              <w:spacing w:line="240" w:lineRule="auto"/>
              <w:rPr>
                <w:rFonts w:cs="Arial"/>
                <w:sz w:val="16"/>
                <w:szCs w:val="16"/>
              </w:rPr>
            </w:pPr>
            <w:r w:rsidRPr="00E54774">
              <w:rPr>
                <w:rFonts w:cs="Arial"/>
                <w:sz w:val="16"/>
                <w:szCs w:val="16"/>
              </w:rPr>
              <w:tab/>
              <w:t>./bestaand (“true”)</w:t>
            </w:r>
          </w:p>
          <w:p w14:paraId="38372D9A" w14:textId="77777777" w:rsidR="00042293" w:rsidRPr="00E54774" w:rsidRDefault="0004229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7DD3D32" w14:textId="77777777" w:rsidR="00042293" w:rsidRPr="00E54774" w:rsidRDefault="00042293" w:rsidP="00E54774">
            <w:pPr>
              <w:spacing w:line="240" w:lineRule="auto"/>
              <w:rPr>
                <w:rFonts w:cs="Arial"/>
                <w:sz w:val="16"/>
                <w:szCs w:val="16"/>
              </w:rPr>
            </w:pPr>
          </w:p>
          <w:p w14:paraId="3D816F3F" w14:textId="77777777" w:rsidR="00042293" w:rsidRPr="00E54774" w:rsidRDefault="00042293" w:rsidP="00E54774">
            <w:pPr>
              <w:spacing w:line="240" w:lineRule="auto"/>
              <w:rPr>
                <w:sz w:val="16"/>
                <w:szCs w:val="16"/>
              </w:rPr>
            </w:pPr>
            <w:r w:rsidRPr="00E54774">
              <w:rPr>
                <w:sz w:val="16"/>
                <w:szCs w:val="16"/>
              </w:rPr>
              <w:t>-gerelateerde partijen</w:t>
            </w:r>
          </w:p>
          <w:p w14:paraId="299593B0" w14:textId="77777777" w:rsidR="00042293" w:rsidRPr="00E54774" w:rsidRDefault="00042293" w:rsidP="00E54774">
            <w:pPr>
              <w:spacing w:line="240" w:lineRule="auto"/>
              <w:rPr>
                <w:sz w:val="16"/>
                <w:szCs w:val="16"/>
              </w:rPr>
            </w:pPr>
            <w:r w:rsidRPr="00E54774">
              <w:rPr>
                <w:sz w:val="16"/>
                <w:szCs w:val="16"/>
              </w:rPr>
              <w:t>//IMKAD_AangebodenStuk/StukdeelKoop/</w:t>
            </w:r>
          </w:p>
          <w:p w14:paraId="6A4F8B92" w14:textId="77777777" w:rsidR="00042293" w:rsidRPr="00E54774" w:rsidRDefault="00042293" w:rsidP="00E54774">
            <w:pPr>
              <w:spacing w:line="240" w:lineRule="auto"/>
              <w:rPr>
                <w:rFonts w:cs="Arial"/>
                <w:sz w:val="16"/>
                <w:szCs w:val="16"/>
              </w:rPr>
            </w:pPr>
            <w:r w:rsidRPr="00E54774">
              <w:rPr>
                <w:rFonts w:cs="Arial"/>
                <w:sz w:val="16"/>
                <w:szCs w:val="16"/>
              </w:rPr>
              <w:tab/>
              <w:t>./tia_Volgnummer(‘x’)</w:t>
            </w:r>
          </w:p>
          <w:p w14:paraId="08AA4891"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60057B" w:rsidRPr="00E54774">
              <w:rPr>
                <w:rFonts w:cs="Arial"/>
                <w:sz w:val="16"/>
                <w:szCs w:val="16"/>
              </w:rPr>
              <w:t>[</w:t>
            </w:r>
            <w:r w:rsidRPr="00E54774">
              <w:rPr>
                <w:rFonts w:cs="Arial"/>
                <w:sz w:val="16"/>
                <w:szCs w:val="16"/>
              </w:rPr>
              <w:t>xlink:href="id van de als vervreemder geselecteerde Partij/Partij"</w:t>
            </w:r>
            <w:r w:rsidR="0060057B" w:rsidRPr="00E54774">
              <w:rPr>
                <w:rFonts w:cs="Arial"/>
                <w:sz w:val="16"/>
                <w:szCs w:val="16"/>
              </w:rPr>
              <w:t>]</w:t>
            </w:r>
          </w:p>
          <w:p w14:paraId="07AEA511"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 xml:space="preserve">./verkrijgerRechtRef </w:t>
            </w:r>
            <w:r w:rsidR="0060057B" w:rsidRPr="00E54774">
              <w:rPr>
                <w:rFonts w:cs="Arial"/>
                <w:sz w:val="16"/>
                <w:szCs w:val="16"/>
              </w:rPr>
              <w:t>[</w:t>
            </w:r>
            <w:r w:rsidRPr="00E54774">
              <w:rPr>
                <w:rFonts w:cs="Arial"/>
                <w:sz w:val="16"/>
                <w:szCs w:val="16"/>
              </w:rPr>
              <w:t>xlink:href="id van de als verkrijger geselecteerde Partij/Partij’’</w:t>
            </w:r>
            <w:r w:rsidR="0060057B" w:rsidRPr="00E54774">
              <w:rPr>
                <w:rFonts w:cs="Arial"/>
                <w:sz w:val="16"/>
                <w:szCs w:val="16"/>
              </w:rPr>
              <w:t>]</w:t>
            </w:r>
          </w:p>
          <w:p w14:paraId="51FF2E1A" w14:textId="77777777" w:rsidR="00042293" w:rsidRPr="00E54774" w:rsidRDefault="00042293" w:rsidP="00E54774">
            <w:pPr>
              <w:spacing w:line="240" w:lineRule="auto"/>
              <w:rPr>
                <w:rFonts w:cs="Arial"/>
                <w:sz w:val="16"/>
                <w:szCs w:val="16"/>
              </w:rPr>
            </w:pPr>
            <w:r w:rsidRPr="00E54774">
              <w:rPr>
                <w:rFonts w:cs="Arial"/>
                <w:sz w:val="16"/>
                <w:szCs w:val="16"/>
              </w:rPr>
              <w:tab/>
              <w:t>./bestaand (“true”)</w:t>
            </w:r>
          </w:p>
          <w:p w14:paraId="45988CBD"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85BFAB7" w14:textId="77777777" w:rsidR="00042293" w:rsidRPr="00E54774" w:rsidRDefault="00042293" w:rsidP="00E54774">
            <w:pPr>
              <w:spacing w:line="240" w:lineRule="auto"/>
              <w:rPr>
                <w:rFonts w:cs="Arial"/>
                <w:sz w:val="16"/>
                <w:szCs w:val="16"/>
              </w:rPr>
            </w:pPr>
          </w:p>
        </w:tc>
      </w:tr>
      <w:tr w:rsidR="00042293" w:rsidRPr="001677DE" w14:paraId="5AE517F3" w14:textId="77777777" w:rsidTr="00E54774">
        <w:tc>
          <w:tcPr>
            <w:tcW w:w="6771" w:type="dxa"/>
            <w:shd w:val="clear" w:color="auto" w:fill="auto"/>
          </w:tcPr>
          <w:p w14:paraId="6D419D7D" w14:textId="2923D3B3" w:rsidR="00042293" w:rsidRPr="00E54774" w:rsidRDefault="00042293" w:rsidP="00E54774">
            <w:pPr>
              <w:numPr>
                <w:ilvl w:val="0"/>
                <w:numId w:val="18"/>
              </w:numPr>
              <w:tabs>
                <w:tab w:val="left" w:pos="-1440"/>
                <w:tab w:val="left" w:pos="-720"/>
                <w:tab w:val="left" w:pos="425"/>
              </w:tabs>
              <w:suppressAutoHyphens/>
              <w:rPr>
                <w:color w:val="FF0000"/>
                <w:u w:val="single"/>
              </w:rPr>
            </w:pPr>
            <w:r w:rsidRPr="00E54774">
              <w:rPr>
                <w:color w:val="FF0000"/>
              </w:rPr>
              <w:lastRenderedPageBreak/>
              <w:t xml:space="preserve">Bij overeenkomst tussen </w:t>
            </w:r>
            <w:r w:rsidR="00944790" w:rsidRPr="00944790">
              <w:t>§vervreemder§</w:t>
            </w:r>
            <w:r w:rsidR="00F979EB">
              <w:rPr>
                <w:color w:val="FF0000"/>
              </w:rPr>
              <w:t>,</w:t>
            </w:r>
            <w:r w:rsidR="00F979EB">
              <w:t xml:space="preserve"> </w:t>
            </w:r>
            <w:r w:rsidR="00F979EB" w:rsidRPr="00F979EB">
              <w:t>§partij X§</w:t>
            </w:r>
            <w:r w:rsidRPr="00E54774">
              <w:rPr>
                <w:color w:val="800080"/>
              </w:rPr>
              <w:t xml:space="preserve"> </w:t>
            </w:r>
            <w:r w:rsidRPr="00E54774">
              <w:rPr>
                <w:color w:val="FF0000"/>
              </w:rPr>
              <w:t xml:space="preserve">en </w:t>
            </w:r>
            <w:r w:rsidR="00F979EB" w:rsidRPr="00F72EA2">
              <w:t xml:space="preserve">§verkrijger§ </w:t>
            </w:r>
            <w:r w:rsidRPr="00E54774">
              <w:rPr>
                <w:color w:val="FF0000"/>
              </w:rPr>
              <w:t xml:space="preserve">heeft </w:t>
            </w:r>
            <w:r w:rsidR="00F979EB" w:rsidRPr="00F979EB">
              <w:t>§verkrijger§</w:t>
            </w:r>
            <w:r w:rsidR="00F979EB">
              <w:t xml:space="preserve"> </w:t>
            </w:r>
            <w:r w:rsidRPr="00E54774">
              <w:rPr>
                <w:color w:val="FF0000"/>
              </w:rPr>
              <w:t xml:space="preserve">de volledige contractspositie van </w:t>
            </w:r>
            <w:r w:rsidR="00F979EB" w:rsidRPr="00F72EA2">
              <w:t>§partij X§</w:t>
            </w:r>
            <w:r w:rsidR="00F979EB">
              <w:rPr>
                <w:color w:val="800080"/>
              </w:rPr>
              <w:t xml:space="preserve"> </w:t>
            </w:r>
            <w:r w:rsidRPr="00E54774">
              <w:rPr>
                <w:color w:val="FF0000"/>
              </w:rPr>
              <w:t xml:space="preserve">in de overeenkomst met </w:t>
            </w:r>
            <w:r w:rsidR="00F979EB" w:rsidRPr="00F979EB">
              <w:t>§vervreemder§</w:t>
            </w:r>
            <w:r w:rsidR="00F979EB">
              <w:t xml:space="preserve"> </w:t>
            </w:r>
            <w:r w:rsidRPr="00E54774">
              <w:rPr>
                <w:color w:val="FF0000"/>
              </w:rPr>
              <w:t xml:space="preserve">overgenomen. Bij deze akte wordt ter uitvoering van </w:t>
            </w:r>
            <w:r w:rsidR="00340E29" w:rsidRPr="00340E29">
              <w:rPr>
                <w:rFonts w:cs="Arial"/>
                <w:bCs/>
                <w:color w:val="800080"/>
                <w:szCs w:val="18"/>
              </w:rPr>
              <w:t>de/het</w:t>
            </w:r>
            <w:r w:rsidR="001222A3" w:rsidRPr="00871D0B">
              <w:rPr>
                <w:bCs/>
                <w:color w:val="008000"/>
              </w:rPr>
              <w:t xml:space="preserve"> </w:t>
            </w:r>
            <w:r w:rsidR="001222A3" w:rsidRPr="00E93065">
              <w:rPr>
                <w:bCs/>
              </w:rPr>
              <w:t>§Koopovereenkoms</w:t>
            </w:r>
            <w:r w:rsidR="00F94098">
              <w:rPr>
                <w:bCs/>
              </w:rPr>
              <w:t>t</w:t>
            </w:r>
            <w:r w:rsidR="001222A3" w:rsidRPr="00E93065">
              <w:rPr>
                <w:bCs/>
              </w:rPr>
              <w:t>§</w:t>
            </w:r>
            <w:r w:rsidR="001222A3" w:rsidRPr="00E93065">
              <w:rPr>
                <w:bCs/>
                <w:color w:val="008000"/>
              </w:rPr>
              <w:t xml:space="preserve"> </w:t>
            </w:r>
            <w:r w:rsidR="001222A3" w:rsidRPr="00E93065">
              <w:rPr>
                <w:rFonts w:cs="Arial"/>
                <w:bCs/>
                <w:color w:val="800080"/>
                <w:szCs w:val="18"/>
              </w:rPr>
              <w:t>[volgnummer</w:t>
            </w:r>
            <w:r w:rsidR="001222A3" w:rsidRPr="00056564">
              <w:rPr>
                <w:rFonts w:cs="Arial"/>
                <w:bCs/>
                <w:color w:val="800080"/>
                <w:szCs w:val="18"/>
                <w:u w:val="single"/>
              </w:rPr>
              <w:t>]</w:t>
            </w:r>
            <w:r w:rsidRPr="00E54774">
              <w:rPr>
                <w:color w:val="FF0000"/>
              </w:rPr>
              <w:t xml:space="preserve"> tussen </w:t>
            </w:r>
            <w:r w:rsidR="00F979EB" w:rsidRPr="00F979EB">
              <w:t>§vervreemder§</w:t>
            </w:r>
            <w:r w:rsidRPr="00E54774">
              <w:rPr>
                <w:color w:val="800080"/>
              </w:rPr>
              <w:t xml:space="preserve"> </w:t>
            </w:r>
            <w:r w:rsidRPr="00E54774">
              <w:rPr>
                <w:color w:val="FF0000"/>
              </w:rPr>
              <w:t xml:space="preserve">en </w:t>
            </w:r>
            <w:r w:rsidR="00F979EB" w:rsidRPr="00F979EB">
              <w:t>§partij X§</w:t>
            </w:r>
            <w:r w:rsidRPr="00E54774">
              <w:rPr>
                <w:color w:val="339966"/>
              </w:rPr>
              <w:t xml:space="preserve"> de/het </w:t>
            </w:r>
            <w:r w:rsidRPr="00E54774">
              <w:rPr>
                <w:color w:val="FF0000"/>
              </w:rPr>
              <w:t>hierna te vermelden registergoed</w:t>
            </w:r>
            <w:r w:rsidRPr="00E54774">
              <w:rPr>
                <w:color w:val="800080"/>
              </w:rPr>
              <w:t xml:space="preserve">eren </w:t>
            </w:r>
            <w:r w:rsidRPr="00E54774">
              <w:rPr>
                <w:color w:val="FF0000"/>
              </w:rPr>
              <w:t xml:space="preserve">aan </w:t>
            </w:r>
            <w:r w:rsidR="00F979EB" w:rsidRPr="00F979EB">
              <w:t>§verkrijger§</w:t>
            </w:r>
            <w:r w:rsidRPr="00E54774">
              <w:rPr>
                <w:color w:val="800080"/>
              </w:rPr>
              <w:t xml:space="preserve"> </w:t>
            </w:r>
            <w:r w:rsidRPr="00E54774">
              <w:rPr>
                <w:color w:val="FF0000"/>
              </w:rPr>
              <w:t>geleverd.</w:t>
            </w:r>
          </w:p>
        </w:tc>
        <w:tc>
          <w:tcPr>
            <w:tcW w:w="7371" w:type="dxa"/>
            <w:shd w:val="clear" w:color="auto" w:fill="auto"/>
          </w:tcPr>
          <w:p w14:paraId="0943C0CB" w14:textId="77777777" w:rsidR="00042293" w:rsidRPr="00E54774" w:rsidRDefault="00042293" w:rsidP="00E54774">
            <w:pPr>
              <w:spacing w:before="72"/>
              <w:rPr>
                <w:i/>
              </w:rPr>
            </w:pPr>
            <w:r w:rsidRPr="00E54774">
              <w:rPr>
                <w:i/>
              </w:rPr>
              <w:t>Voor dit punt zijn er 2 varianten. Deze tekst betreft de eerste variant zonder contractsoverneming.</w:t>
            </w:r>
          </w:p>
          <w:p w14:paraId="0747F34E" w14:textId="77777777"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t xml:space="preserve"> koop vermeld. De partij-aanduidingen worden als volgt in de tekst </w:t>
            </w:r>
            <w:r w:rsidR="002336AC">
              <w:t>getoond</w:t>
            </w:r>
            <w:r>
              <w:t>:</w:t>
            </w:r>
          </w:p>
          <w:p w14:paraId="6E4DBCB8" w14:textId="12E64B2A" w:rsidR="00042293" w:rsidRPr="00E54774" w:rsidRDefault="009D7CF1" w:rsidP="00E54774">
            <w:pPr>
              <w:numPr>
                <w:ilvl w:val="0"/>
                <w:numId w:val="24"/>
              </w:numPr>
              <w:spacing w:before="72"/>
              <w:rPr>
                <w:color w:val="800080"/>
              </w:rPr>
            </w:pPr>
            <w:r w:rsidRPr="00F72EA2">
              <w:t xml:space="preserve">Partij X  </w:t>
            </w:r>
            <w:r w:rsidR="00042293" w:rsidRPr="00FD5639">
              <w:t>=&gt; Verkrijger 1</w:t>
            </w:r>
            <w:r w:rsidR="00042293" w:rsidRPr="00E54774">
              <w:rPr>
                <w:vertAlign w:val="superscript"/>
              </w:rPr>
              <w:t>e</w:t>
            </w:r>
            <w:r w:rsidR="00042293" w:rsidRPr="00FD5639">
              <w:t xml:space="preserve"> koop</w:t>
            </w:r>
          </w:p>
          <w:p w14:paraId="374DC054" w14:textId="27DE418F" w:rsidR="00042293" w:rsidRPr="00E54774" w:rsidRDefault="001C3654" w:rsidP="00E54774">
            <w:pPr>
              <w:numPr>
                <w:ilvl w:val="0"/>
                <w:numId w:val="24"/>
              </w:numPr>
              <w:spacing w:before="72"/>
              <w:rPr>
                <w:color w:val="800080"/>
              </w:rPr>
            </w:pPr>
            <w:r>
              <w:t>V</w:t>
            </w:r>
            <w:r w:rsidR="009D7CF1" w:rsidRPr="009D7CF1">
              <w:t>ervreemder</w:t>
            </w:r>
            <w:r w:rsidR="00042293" w:rsidRPr="00E54774">
              <w:rPr>
                <w:color w:val="800080"/>
              </w:rPr>
              <w:t xml:space="preserve">  </w:t>
            </w:r>
            <w:r w:rsidR="00042293" w:rsidRPr="00FD5639">
              <w:t>=&gt; Vervreemder 1</w:t>
            </w:r>
            <w:r w:rsidR="00042293" w:rsidRPr="00E54774">
              <w:rPr>
                <w:vertAlign w:val="superscript"/>
              </w:rPr>
              <w:t>e</w:t>
            </w:r>
            <w:r w:rsidR="00042293" w:rsidRPr="00FD5639">
              <w:t xml:space="preserve"> koop</w:t>
            </w:r>
          </w:p>
          <w:p w14:paraId="3CD81621" w14:textId="1485C060" w:rsidR="00042293" w:rsidRDefault="001C3654" w:rsidP="00E54774">
            <w:pPr>
              <w:numPr>
                <w:ilvl w:val="0"/>
                <w:numId w:val="24"/>
              </w:numPr>
              <w:spacing w:before="72"/>
            </w:pPr>
            <w:r w:rsidRPr="001C3654">
              <w:t>Verkrijger</w:t>
            </w:r>
            <w:r w:rsidR="00042293" w:rsidRPr="00E54774">
              <w:rPr>
                <w:color w:val="800080"/>
              </w:rPr>
              <w:t xml:space="preserve">  </w:t>
            </w:r>
            <w:r w:rsidR="00042293" w:rsidRPr="00FD5639">
              <w:t>=&gt; Verkrijger 2</w:t>
            </w:r>
            <w:r w:rsidR="00042293" w:rsidRPr="00E54774">
              <w:rPr>
                <w:vertAlign w:val="superscript"/>
              </w:rPr>
              <w:t>e</w:t>
            </w:r>
            <w:r w:rsidR="00042293" w:rsidRPr="00FD5639">
              <w:t xml:space="preserve"> koop</w:t>
            </w:r>
          </w:p>
          <w:p w14:paraId="48D5D1FF" w14:textId="77777777" w:rsidR="002336AC" w:rsidRDefault="002336AC" w:rsidP="00E54774">
            <w:pPr>
              <w:spacing w:before="72"/>
            </w:pPr>
          </w:p>
          <w:p w14:paraId="4DE5ED97" w14:textId="77777777" w:rsidR="00042293" w:rsidRDefault="00042293" w:rsidP="00E54774">
            <w:pPr>
              <w:spacing w:before="72"/>
            </w:pPr>
            <w:r>
              <w:t>De tekstkeuze voor de aanduiding van de koop wordt afgeleid van de keuze bij punt 1.</w:t>
            </w:r>
          </w:p>
          <w:p w14:paraId="08D89E6A" w14:textId="77777777" w:rsidR="00042293" w:rsidRDefault="00042293" w:rsidP="00E54774">
            <w:pPr>
              <w:spacing w:before="72"/>
            </w:pPr>
          </w:p>
          <w:p w14:paraId="7941F2D7" w14:textId="77777777" w:rsidR="00042293" w:rsidRPr="00E54774" w:rsidRDefault="00042293" w:rsidP="00E54774">
            <w:pPr>
              <w:spacing w:before="72"/>
              <w:rPr>
                <w:u w:val="single"/>
              </w:rPr>
            </w:pPr>
            <w:r w:rsidRPr="00E54774">
              <w:rPr>
                <w:u w:val="single"/>
              </w:rPr>
              <w:t>Mapping:</w:t>
            </w:r>
          </w:p>
          <w:p w14:paraId="720E13FE" w14:textId="77777777" w:rsidR="00042293" w:rsidRPr="00E54774" w:rsidRDefault="00042293" w:rsidP="00E54774">
            <w:pPr>
              <w:spacing w:line="240" w:lineRule="auto"/>
              <w:rPr>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r w:rsidRPr="00E54774">
              <w:rPr>
                <w:sz w:val="16"/>
                <w:szCs w:val="16"/>
              </w:rPr>
              <w:t>/tekstkeuze/</w:t>
            </w:r>
          </w:p>
          <w:p w14:paraId="2121FB13" w14:textId="77777777" w:rsidR="00042293" w:rsidRPr="00E54774" w:rsidRDefault="00042293" w:rsidP="00E54774">
            <w:pPr>
              <w:spacing w:line="240" w:lineRule="auto"/>
              <w:rPr>
                <w:sz w:val="16"/>
                <w:szCs w:val="16"/>
              </w:rPr>
            </w:pPr>
            <w:r w:rsidRPr="00E54774">
              <w:rPr>
                <w:sz w:val="16"/>
                <w:szCs w:val="16"/>
              </w:rPr>
              <w:tab/>
              <w:t>./tagNaam(‘k_Contractsoverneming”)</w:t>
            </w:r>
          </w:p>
          <w:p w14:paraId="2FA9CEDC" w14:textId="77777777" w:rsidR="00042293" w:rsidRPr="00E54774" w:rsidRDefault="00042293" w:rsidP="00E54774">
            <w:pPr>
              <w:spacing w:line="240" w:lineRule="auto"/>
              <w:rPr>
                <w:sz w:val="16"/>
                <w:szCs w:val="16"/>
              </w:rPr>
            </w:pPr>
            <w:r w:rsidRPr="00E54774">
              <w:rPr>
                <w:sz w:val="16"/>
                <w:szCs w:val="16"/>
              </w:rPr>
              <w:tab/>
              <w:t>./tekst(‘false’)</w:t>
            </w:r>
          </w:p>
          <w:p w14:paraId="2071A84A" w14:textId="77777777" w:rsidR="00042293" w:rsidRPr="00E54774" w:rsidRDefault="00042293" w:rsidP="00E54774">
            <w:pPr>
              <w:spacing w:before="72"/>
              <w:rPr>
                <w:u w:val="single"/>
              </w:rPr>
            </w:pPr>
            <w:r w:rsidRPr="00E54774">
              <w:rPr>
                <w:u w:val="single"/>
              </w:rPr>
              <w:t>Mapping (reeds eerder vastgelegde gegevens):</w:t>
            </w:r>
          </w:p>
          <w:p w14:paraId="4351D49B" w14:textId="77777777" w:rsidR="00042293" w:rsidRPr="00E54774" w:rsidRDefault="00042293" w:rsidP="00E54774">
            <w:pPr>
              <w:spacing w:line="240" w:lineRule="auto"/>
              <w:rPr>
                <w:sz w:val="16"/>
                <w:szCs w:val="16"/>
              </w:rPr>
            </w:pPr>
            <w:r w:rsidRPr="00E54774">
              <w:rPr>
                <w:sz w:val="16"/>
                <w:szCs w:val="16"/>
              </w:rPr>
              <w:t>-partij</w:t>
            </w:r>
          </w:p>
          <w:p w14:paraId="35562137"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p>
          <w:p w14:paraId="44450BD4" w14:textId="77777777"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14:paraId="27E39D7B" w14:textId="77777777"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14:paraId="621D4CE0"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tia_Volgnummer(‘2’)/</w:t>
            </w:r>
          </w:p>
          <w:p w14:paraId="191B1B5F" w14:textId="77777777"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14:paraId="3FF5D7DD" w14:textId="77777777" w:rsidR="00042293" w:rsidRPr="00E54774" w:rsidRDefault="00042293" w:rsidP="00E54774">
            <w:pPr>
              <w:spacing w:line="240" w:lineRule="auto"/>
              <w:rPr>
                <w:rFonts w:cs="Arial"/>
                <w:sz w:val="16"/>
                <w:szCs w:val="16"/>
              </w:rPr>
            </w:pPr>
          </w:p>
          <w:p w14:paraId="556716A5" w14:textId="77777777" w:rsidR="00042293" w:rsidRPr="00E54774" w:rsidRDefault="00042293" w:rsidP="00E54774">
            <w:pPr>
              <w:spacing w:line="240" w:lineRule="auto"/>
              <w:rPr>
                <w:sz w:val="16"/>
                <w:szCs w:val="16"/>
              </w:rPr>
            </w:pPr>
            <w:r w:rsidRPr="00E54774">
              <w:rPr>
                <w:sz w:val="16"/>
                <w:szCs w:val="16"/>
              </w:rPr>
              <w:t>-gerelateerde partijen</w:t>
            </w:r>
          </w:p>
          <w:p w14:paraId="6EDC9E37"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tia_Volgnummer(‘x’)/</w:t>
            </w:r>
          </w:p>
          <w:p w14:paraId="20AEA1DD" w14:textId="77777777"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14:paraId="668454C1"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./verkrijgerRechtRef/Partij/Partij/aanduidingPartij</w:t>
            </w:r>
          </w:p>
          <w:p w14:paraId="7DB4562A"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tia_Volgnummer(‘x’)/</w:t>
            </w:r>
          </w:p>
          <w:p w14:paraId="0A5A723C" w14:textId="77777777"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14:paraId="4ADD2DB4" w14:textId="77777777" w:rsidR="00042293" w:rsidRPr="00E54774" w:rsidRDefault="00042293" w:rsidP="00E54774">
            <w:pPr>
              <w:spacing w:line="240" w:lineRule="auto"/>
              <w:rPr>
                <w:rFonts w:cs="Arial"/>
                <w:sz w:val="16"/>
                <w:szCs w:val="16"/>
              </w:rPr>
            </w:pPr>
          </w:p>
          <w:p w14:paraId="222F3E4A" w14:textId="77777777" w:rsidR="00EE7350" w:rsidRPr="00E54774" w:rsidRDefault="00EE7350" w:rsidP="00E54774">
            <w:pPr>
              <w:spacing w:line="240" w:lineRule="auto"/>
              <w:rPr>
                <w:rFonts w:cs="Arial"/>
                <w:sz w:val="16"/>
                <w:szCs w:val="16"/>
              </w:rPr>
            </w:pPr>
            <w:r w:rsidRPr="00E54774">
              <w:rPr>
                <w:rFonts w:cs="Arial"/>
                <w:sz w:val="16"/>
                <w:szCs w:val="16"/>
              </w:rPr>
              <w:t>-aanduiding eerste koop</w:t>
            </w:r>
          </w:p>
          <w:p w14:paraId="097565F1" w14:textId="77777777" w:rsidR="00EE7350" w:rsidRPr="00E54774" w:rsidRDefault="00EE7350" w:rsidP="00E54774">
            <w:pPr>
              <w:spacing w:line="240" w:lineRule="auto"/>
              <w:rPr>
                <w:rFonts w:cs="Arial"/>
                <w:sz w:val="16"/>
                <w:szCs w:val="16"/>
              </w:rPr>
            </w:pPr>
            <w:r w:rsidRPr="00E54774">
              <w:rPr>
                <w:rFonts w:cs="Arial"/>
                <w:sz w:val="16"/>
                <w:szCs w:val="16"/>
              </w:rPr>
              <w:t>//IMKAD_AangebodenStuk/StukdeelKoop/tia_Volgnummer(‘1’)/</w:t>
            </w:r>
          </w:p>
          <w:p w14:paraId="784003F4" w14:textId="3752EA1B" w:rsidR="00915193" w:rsidRDefault="00EE7350" w:rsidP="00915193">
            <w:pPr>
              <w:spacing w:line="240" w:lineRule="auto"/>
              <w:rPr>
                <w:sz w:val="16"/>
                <w:szCs w:val="16"/>
              </w:rPr>
            </w:pPr>
            <w:r w:rsidRPr="00E54774">
              <w:rPr>
                <w:sz w:val="16"/>
                <w:szCs w:val="16"/>
              </w:rPr>
              <w:t>./tagNaam(‘k_Koopakte’)</w:t>
            </w:r>
            <w:r w:rsidR="00915193">
              <w:rPr>
                <w:sz w:val="16"/>
                <w:szCs w:val="16"/>
              </w:rPr>
              <w:br/>
            </w:r>
            <w:r w:rsidR="00915193" w:rsidRPr="00595B0F">
              <w:rPr>
                <w:sz w:val="16"/>
                <w:szCs w:val="16"/>
              </w:rPr>
              <w:t>./tagNaam(‘k_</w:t>
            </w:r>
            <w:r w:rsidR="00915193">
              <w:rPr>
                <w:sz w:val="16"/>
                <w:szCs w:val="16"/>
              </w:rPr>
              <w:t>LidwoordKoopovereenkomst</w:t>
            </w:r>
            <w:r w:rsidR="00915193" w:rsidRPr="00595B0F">
              <w:rPr>
                <w:sz w:val="16"/>
                <w:szCs w:val="16"/>
              </w:rPr>
              <w:t>’)</w:t>
            </w:r>
          </w:p>
          <w:p w14:paraId="46CDB39F" w14:textId="77777777" w:rsidR="00915193" w:rsidRPr="00E54774" w:rsidRDefault="00915193" w:rsidP="00F72EA2">
            <w:pPr>
              <w:spacing w:line="240" w:lineRule="auto"/>
              <w:rPr>
                <w:sz w:val="16"/>
                <w:szCs w:val="16"/>
              </w:rPr>
            </w:pPr>
            <w:r w:rsidRPr="00E54774">
              <w:rPr>
                <w:sz w:val="16"/>
                <w:szCs w:val="16"/>
              </w:rPr>
              <w:t>./tagNaam(‘k_KoopakteVolgnummer’)</w:t>
            </w:r>
          </w:p>
          <w:p w14:paraId="6DEDE7DE" w14:textId="77777777" w:rsidR="00EE7350" w:rsidRPr="00E54774" w:rsidRDefault="00EE7350" w:rsidP="00F72EA2">
            <w:pPr>
              <w:spacing w:line="240" w:lineRule="auto"/>
              <w:ind w:left="227"/>
              <w:rPr>
                <w:rFonts w:cs="Arial"/>
                <w:sz w:val="16"/>
                <w:szCs w:val="16"/>
              </w:rPr>
            </w:pPr>
          </w:p>
        </w:tc>
      </w:tr>
      <w:tr w:rsidR="00042293" w:rsidRPr="001677DE" w14:paraId="6A6D90E1" w14:textId="77777777" w:rsidTr="00E54774">
        <w:tc>
          <w:tcPr>
            <w:tcW w:w="6771" w:type="dxa"/>
            <w:shd w:val="clear" w:color="auto" w:fill="auto"/>
          </w:tcPr>
          <w:p w14:paraId="21D49920" w14:textId="60E1AC57" w:rsidR="00042293" w:rsidRPr="00E54774" w:rsidRDefault="00042293" w:rsidP="00E54774">
            <w:pPr>
              <w:numPr>
                <w:ilvl w:val="0"/>
                <w:numId w:val="23"/>
              </w:numPr>
              <w:tabs>
                <w:tab w:val="left" w:pos="425"/>
                <w:tab w:val="left" w:pos="850"/>
              </w:tabs>
              <w:rPr>
                <w:color w:val="FF0000"/>
              </w:rPr>
            </w:pPr>
            <w:r w:rsidRPr="00E54774">
              <w:rPr>
                <w:color w:val="FF0000"/>
              </w:rPr>
              <w:lastRenderedPageBreak/>
              <w:t xml:space="preserve">Partijen komen overeen dat </w:t>
            </w:r>
            <w:r w:rsidR="00A62E61" w:rsidRPr="00A62E61">
              <w:t>§verkrijger§</w:t>
            </w:r>
            <w:r w:rsidRPr="00E54774">
              <w:rPr>
                <w:color w:val="800080"/>
              </w:rPr>
              <w:t xml:space="preserve"> </w:t>
            </w:r>
            <w:r w:rsidRPr="00E54774">
              <w:rPr>
                <w:color w:val="FF0000"/>
              </w:rPr>
              <w:t xml:space="preserve">de rechtsverhouding van </w:t>
            </w:r>
            <w:r w:rsidR="00A62E61" w:rsidRPr="00A62E61">
              <w:t>§partij X§</w:t>
            </w:r>
            <w:r w:rsidRPr="00E54774">
              <w:rPr>
                <w:color w:val="800080"/>
              </w:rPr>
              <w:t xml:space="preserve"> </w:t>
            </w:r>
            <w:r w:rsidRPr="00E54774">
              <w:rPr>
                <w:color w:val="FF0000"/>
              </w:rPr>
              <w:t xml:space="preserve">in de overeenkomst met </w:t>
            </w:r>
            <w:r w:rsidR="00317A0A" w:rsidRPr="00F72EA2">
              <w:t>§vervreemder§</w:t>
            </w:r>
            <w:r w:rsidR="00317A0A">
              <w:rPr>
                <w:color w:val="800080"/>
              </w:rPr>
              <w:t xml:space="preserve"> </w:t>
            </w:r>
            <w:r w:rsidRPr="00E54774">
              <w:rPr>
                <w:color w:val="FF0000"/>
              </w:rPr>
              <w:t xml:space="preserve">overneemt. Alle rechten met inbegrip van wilsrechten en verplichtingen uit hoofde van het contract van </w:t>
            </w:r>
            <w:r w:rsidR="009A06A6" w:rsidRPr="009A06A6">
              <w:t>§partij X§</w:t>
            </w:r>
            <w:r w:rsidRPr="00E54774">
              <w:rPr>
                <w:color w:val="008000"/>
              </w:rPr>
              <w:t xml:space="preserve"> </w:t>
            </w:r>
            <w:r w:rsidRPr="00E54774">
              <w:rPr>
                <w:color w:val="FF0000"/>
              </w:rPr>
              <w:t xml:space="preserve">op </w:t>
            </w:r>
            <w:r w:rsidR="009A06A6" w:rsidRPr="009A06A6">
              <w:t>§vervreemder§</w:t>
            </w:r>
            <w:r w:rsidRPr="00E54774">
              <w:rPr>
                <w:color w:val="FF0000"/>
              </w:rPr>
              <w:t xml:space="preserve">, in het bijzonder het recht om van </w:t>
            </w:r>
            <w:r w:rsidR="002F2B27" w:rsidRPr="002F2B27">
              <w:t>§vervreemder§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te vermelden registergoed</w:t>
            </w:r>
            <w:r w:rsidRPr="00E54774">
              <w:rPr>
                <w:color w:val="800080"/>
              </w:rPr>
              <w:t xml:space="preserve">eren </w:t>
            </w:r>
            <w:r w:rsidRPr="00E54774">
              <w:rPr>
                <w:color w:val="FF0000"/>
              </w:rPr>
              <w:t xml:space="preserve">te vorderen, gaan derhalve bij deze over op </w:t>
            </w:r>
            <w:r w:rsidR="005A5BED" w:rsidRPr="005A5BED">
              <w:t>§verkrijger§</w:t>
            </w:r>
            <w:r w:rsidRPr="00E54774">
              <w:rPr>
                <w:color w:val="FF0000"/>
              </w:rPr>
              <w:t xml:space="preserve">. De verweermiddelen die </w:t>
            </w:r>
            <w:r w:rsidR="005A5BED" w:rsidRPr="005A5BED">
              <w:t>§vervreemder§</w:t>
            </w:r>
            <w:r w:rsidRPr="00E54774">
              <w:rPr>
                <w:color w:val="800080"/>
              </w:rPr>
              <w:t xml:space="preserve"> </w:t>
            </w:r>
            <w:r w:rsidRPr="00E54774">
              <w:rPr>
                <w:color w:val="FF0000"/>
              </w:rPr>
              <w:t xml:space="preserve">jegens </w:t>
            </w:r>
            <w:r w:rsidR="005A5BED" w:rsidRPr="005A5BED">
              <w:t>§partij X§</w:t>
            </w:r>
            <w:r w:rsidRPr="00E54774">
              <w:rPr>
                <w:color w:val="800080"/>
              </w:rPr>
              <w:t xml:space="preserve"> </w:t>
            </w:r>
            <w:r w:rsidRPr="00E54774">
              <w:rPr>
                <w:color w:val="FF0000"/>
              </w:rPr>
              <w:t xml:space="preserve">met betrekking tot zijn vorderingen kon doen gelden, kan hij voortaan jegens </w:t>
            </w:r>
            <w:r w:rsidR="00253757" w:rsidRPr="00253757">
              <w:t>§verkrijger§</w:t>
            </w:r>
            <w:r w:rsidRPr="00E54774">
              <w:rPr>
                <w:color w:val="008000"/>
              </w:rPr>
              <w:t xml:space="preserve"> </w:t>
            </w:r>
            <w:r w:rsidRPr="00E54774">
              <w:rPr>
                <w:color w:val="FF0000"/>
              </w:rPr>
              <w:t xml:space="preserve">doen gelden, zoals ook </w:t>
            </w:r>
            <w:r w:rsidR="00253757" w:rsidRPr="00253757">
              <w:t>§verkrijger§</w:t>
            </w:r>
            <w:r w:rsidRPr="00E54774">
              <w:rPr>
                <w:color w:val="800080"/>
              </w:rPr>
              <w:t xml:space="preserve"> </w:t>
            </w:r>
            <w:r w:rsidRPr="00E54774">
              <w:rPr>
                <w:color w:val="FF0000"/>
              </w:rPr>
              <w:t xml:space="preserve">de verweermiddelen die </w:t>
            </w:r>
            <w:r w:rsidR="00253757" w:rsidRPr="00253757">
              <w:t>§partij X§</w:t>
            </w:r>
            <w:r w:rsidRPr="00E54774">
              <w:rPr>
                <w:color w:val="800080"/>
              </w:rPr>
              <w:t xml:space="preserve"> </w:t>
            </w:r>
            <w:r w:rsidRPr="00E54774">
              <w:rPr>
                <w:color w:val="FF0000"/>
              </w:rPr>
              <w:t xml:space="preserve">tot nu toe jegens </w:t>
            </w:r>
            <w:r w:rsidR="00305C34" w:rsidRPr="00305C34">
              <w:t>§vervreemder§</w:t>
            </w:r>
            <w:r w:rsidRPr="00E54774">
              <w:rPr>
                <w:color w:val="800080"/>
              </w:rPr>
              <w:t xml:space="preserve"> </w:t>
            </w:r>
            <w:r w:rsidRPr="00E54774">
              <w:rPr>
                <w:color w:val="FF0000"/>
              </w:rPr>
              <w:t xml:space="preserve">kon inroepen, voortaan zelf tegen </w:t>
            </w:r>
            <w:r w:rsidR="00305C34" w:rsidRPr="00305C34">
              <w:t>§vervreemder§</w:t>
            </w:r>
            <w:r w:rsidRPr="00E54774">
              <w:rPr>
                <w:color w:val="800080"/>
              </w:rPr>
              <w:t xml:space="preserve"> </w:t>
            </w:r>
            <w:r w:rsidRPr="00E54774">
              <w:rPr>
                <w:color w:val="FF0000"/>
              </w:rPr>
              <w:t>kan inroepen.</w:t>
            </w:r>
          </w:p>
          <w:p w14:paraId="74031DEA" w14:textId="07AF2DF3" w:rsidR="00042293" w:rsidRPr="00E54774" w:rsidRDefault="001B3FB1" w:rsidP="00E54774">
            <w:pPr>
              <w:tabs>
                <w:tab w:val="left" w:pos="425"/>
                <w:tab w:val="left" w:pos="850"/>
              </w:tabs>
              <w:ind w:left="360"/>
              <w:rPr>
                <w:color w:val="FF0000"/>
              </w:rPr>
            </w:pPr>
            <w:r w:rsidRPr="001B3FB1">
              <w:t>§Partij X§</w:t>
            </w:r>
            <w:r w:rsidR="00042293" w:rsidRPr="00E54774">
              <w:rPr>
                <w:color w:val="800080"/>
              </w:rPr>
              <w:t xml:space="preserve"> </w:t>
            </w:r>
            <w:r w:rsidR="00042293" w:rsidRPr="00E54774">
              <w:rPr>
                <w:color w:val="FF0000"/>
              </w:rPr>
              <w:t>verschaft aan</w:t>
            </w:r>
            <w:r w:rsidR="00042293" w:rsidRPr="00E54774">
              <w:rPr>
                <w:color w:val="800080"/>
              </w:rPr>
              <w:t xml:space="preserve"> </w:t>
            </w:r>
            <w:r w:rsidRPr="00F72EA2">
              <w:t>§verkrijger§</w:t>
            </w:r>
            <w:r w:rsidR="00042293" w:rsidRPr="00F72EA2">
              <w:t xml:space="preserve"> </w:t>
            </w:r>
            <w:r w:rsidR="00042293" w:rsidRPr="00E54774">
              <w:rPr>
                <w:color w:val="FF0000"/>
              </w:rPr>
              <w:t xml:space="preserve">hierbij zo veel mogelijk alle bewijsstukken en eventuele executoriale titels met betrekking tot de op </w:t>
            </w:r>
            <w:r w:rsidRPr="001B3FB1">
              <w:t>§verkrijger§</w:t>
            </w:r>
            <w:r w:rsidR="00042293" w:rsidRPr="00E54774">
              <w:rPr>
                <w:color w:val="800080"/>
              </w:rPr>
              <w:t xml:space="preserve"> </w:t>
            </w:r>
            <w:r w:rsidR="00042293" w:rsidRPr="00E54774">
              <w:rPr>
                <w:color w:val="FF000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Pr="001B3FB1">
              <w:t>§vervreemder§</w:t>
            </w:r>
            <w:r w:rsidR="00042293" w:rsidRPr="00E54774">
              <w:rPr>
                <w:color w:val="800080"/>
              </w:rPr>
              <w:t xml:space="preserve"> </w:t>
            </w:r>
            <w:r w:rsidR="00042293" w:rsidRPr="00E54774">
              <w:rPr>
                <w:color w:val="FF0000"/>
              </w:rPr>
              <w:t xml:space="preserve">hierbij </w:t>
            </w:r>
            <w:r w:rsidRPr="001B3FB1">
              <w:t>§partij X§</w:t>
            </w:r>
            <w:r w:rsidR="00042293" w:rsidRPr="00E54774">
              <w:rPr>
                <w:color w:val="800080"/>
              </w:rPr>
              <w:t xml:space="preserve"> </w:t>
            </w:r>
            <w:r w:rsidR="00042293" w:rsidRPr="00E54774">
              <w:rPr>
                <w:color w:val="FF0000"/>
              </w:rPr>
              <w:t>onherroepelijk om zelf dit stuk bij die derde op te vragen en eventueel in rechte op te vorderen.</w:t>
            </w:r>
          </w:p>
        </w:tc>
        <w:tc>
          <w:tcPr>
            <w:tcW w:w="7371" w:type="dxa"/>
            <w:shd w:val="clear" w:color="auto" w:fill="auto"/>
          </w:tcPr>
          <w:p w14:paraId="369F8A2D" w14:textId="77777777" w:rsidR="00042293" w:rsidRPr="00E54774" w:rsidRDefault="00042293" w:rsidP="00E54774">
            <w:pPr>
              <w:spacing w:before="72"/>
              <w:rPr>
                <w:i/>
              </w:rPr>
            </w:pPr>
            <w:r w:rsidRPr="00E54774">
              <w:rPr>
                <w:i/>
              </w:rPr>
              <w:t>Voor dit punt zijn er 2 varianten. Deze tekst betreft de tweede variant met contractsoverneming.</w:t>
            </w:r>
          </w:p>
          <w:p w14:paraId="2184B70B" w14:textId="77777777"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rsidR="002336AC">
              <w:t xml:space="preserve"> </w:t>
            </w:r>
            <w:r>
              <w:t xml:space="preserve">koop vermeld. De partij-aanduidingen worden als volgt in de tekst </w:t>
            </w:r>
            <w:r w:rsidR="002336AC">
              <w:t>getoond</w:t>
            </w:r>
            <w:r>
              <w:t>:</w:t>
            </w:r>
          </w:p>
          <w:p w14:paraId="4A4F073F" w14:textId="77777777" w:rsidR="00CD37ED" w:rsidRPr="00E54774" w:rsidRDefault="00CD37ED" w:rsidP="00CD37ED">
            <w:pPr>
              <w:numPr>
                <w:ilvl w:val="0"/>
                <w:numId w:val="24"/>
              </w:numPr>
              <w:spacing w:before="72"/>
              <w:rPr>
                <w:color w:val="800080"/>
              </w:rPr>
            </w:pPr>
            <w:r w:rsidRPr="006541AA">
              <w:t xml:space="preserve">Partij X  </w:t>
            </w:r>
            <w:r w:rsidRPr="00FD5639">
              <w:t>=&gt; Verkrijger 1</w:t>
            </w:r>
            <w:r w:rsidRPr="00E54774">
              <w:rPr>
                <w:vertAlign w:val="superscript"/>
              </w:rPr>
              <w:t>e</w:t>
            </w:r>
            <w:r w:rsidRPr="00FD5639">
              <w:t xml:space="preserve"> koop</w:t>
            </w:r>
          </w:p>
          <w:p w14:paraId="54D5E90E" w14:textId="77777777" w:rsidR="00CD37ED" w:rsidRPr="00E54774" w:rsidRDefault="00CD37ED" w:rsidP="00CD37ED">
            <w:pPr>
              <w:numPr>
                <w:ilvl w:val="0"/>
                <w:numId w:val="24"/>
              </w:numPr>
              <w:spacing w:before="72"/>
              <w:rPr>
                <w:color w:val="800080"/>
              </w:rPr>
            </w:pPr>
            <w:r>
              <w:t>V</w:t>
            </w:r>
            <w:r w:rsidRPr="009D7CF1">
              <w:t>ervreemder</w:t>
            </w:r>
            <w:r w:rsidRPr="00E54774">
              <w:rPr>
                <w:color w:val="800080"/>
              </w:rPr>
              <w:t xml:space="preserve">  </w:t>
            </w:r>
            <w:r w:rsidRPr="00FD5639">
              <w:t>=&gt; Vervreemder 1</w:t>
            </w:r>
            <w:r w:rsidRPr="00E54774">
              <w:rPr>
                <w:vertAlign w:val="superscript"/>
              </w:rPr>
              <w:t>e</w:t>
            </w:r>
            <w:r w:rsidRPr="00FD5639">
              <w:t xml:space="preserve"> koop</w:t>
            </w:r>
          </w:p>
          <w:p w14:paraId="2D5AB0E1" w14:textId="77777777" w:rsidR="00CD37ED" w:rsidRDefault="00CD37ED" w:rsidP="00CD37ED">
            <w:pPr>
              <w:numPr>
                <w:ilvl w:val="0"/>
                <w:numId w:val="24"/>
              </w:numPr>
              <w:spacing w:before="72"/>
            </w:pPr>
            <w:r w:rsidRPr="001C3654">
              <w:t>Verkrijger</w:t>
            </w:r>
            <w:r w:rsidRPr="00E54774">
              <w:rPr>
                <w:color w:val="800080"/>
              </w:rPr>
              <w:t xml:space="preserve">  </w:t>
            </w:r>
            <w:r w:rsidRPr="00FD5639">
              <w:t>=&gt; Verkrijger 2</w:t>
            </w:r>
            <w:r w:rsidRPr="00E54774">
              <w:rPr>
                <w:vertAlign w:val="superscript"/>
              </w:rPr>
              <w:t>e</w:t>
            </w:r>
            <w:r w:rsidRPr="00FD5639">
              <w:t xml:space="preserve"> koop</w:t>
            </w:r>
          </w:p>
          <w:p w14:paraId="2C392A42" w14:textId="77777777" w:rsidR="00042293" w:rsidRPr="00E54774" w:rsidRDefault="00042293" w:rsidP="00E54774">
            <w:pPr>
              <w:spacing w:before="72"/>
              <w:rPr>
                <w:u w:val="single"/>
              </w:rPr>
            </w:pPr>
            <w:r w:rsidRPr="00E54774">
              <w:rPr>
                <w:u w:val="single"/>
              </w:rPr>
              <w:t>Mapping:</w:t>
            </w:r>
          </w:p>
          <w:p w14:paraId="28170344" w14:textId="77777777" w:rsidR="00042293" w:rsidRPr="00E54774" w:rsidRDefault="00042293" w:rsidP="00E54774">
            <w:pPr>
              <w:spacing w:line="240" w:lineRule="auto"/>
              <w:rPr>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r w:rsidRPr="00E54774">
              <w:rPr>
                <w:sz w:val="16"/>
                <w:szCs w:val="16"/>
              </w:rPr>
              <w:t>/tekstkeuze/</w:t>
            </w:r>
          </w:p>
          <w:p w14:paraId="15E500A7" w14:textId="77777777" w:rsidR="00042293" w:rsidRPr="00E54774" w:rsidRDefault="00042293" w:rsidP="00E54774">
            <w:pPr>
              <w:spacing w:line="240" w:lineRule="auto"/>
              <w:rPr>
                <w:sz w:val="16"/>
                <w:szCs w:val="16"/>
              </w:rPr>
            </w:pPr>
            <w:r w:rsidRPr="00E54774">
              <w:rPr>
                <w:sz w:val="16"/>
                <w:szCs w:val="16"/>
              </w:rPr>
              <w:tab/>
              <w:t>./tagNaam(‘k_Contractsoverneming”)</w:t>
            </w:r>
          </w:p>
          <w:p w14:paraId="0D56BBF2" w14:textId="77777777" w:rsidR="00042293" w:rsidRPr="00E54774" w:rsidRDefault="00042293" w:rsidP="00E54774">
            <w:pPr>
              <w:spacing w:line="240" w:lineRule="auto"/>
              <w:rPr>
                <w:sz w:val="16"/>
                <w:szCs w:val="16"/>
              </w:rPr>
            </w:pPr>
            <w:r w:rsidRPr="00E54774">
              <w:rPr>
                <w:sz w:val="16"/>
                <w:szCs w:val="16"/>
              </w:rPr>
              <w:tab/>
              <w:t>./tekst(‘true’)</w:t>
            </w:r>
          </w:p>
          <w:p w14:paraId="5374EC02" w14:textId="77777777" w:rsidR="00042293" w:rsidRPr="00E54774" w:rsidRDefault="00042293" w:rsidP="00E54774">
            <w:pPr>
              <w:spacing w:before="72"/>
              <w:rPr>
                <w:u w:val="single"/>
              </w:rPr>
            </w:pPr>
            <w:r w:rsidRPr="00E54774">
              <w:rPr>
                <w:u w:val="single"/>
              </w:rPr>
              <w:t>Mapping (reeds eerder vastgelegde gegevens):</w:t>
            </w:r>
          </w:p>
          <w:p w14:paraId="478EF24D" w14:textId="77777777" w:rsidR="00042293" w:rsidRPr="00E54774" w:rsidRDefault="00042293" w:rsidP="00E54774">
            <w:pPr>
              <w:spacing w:line="240" w:lineRule="auto"/>
              <w:rPr>
                <w:sz w:val="16"/>
                <w:szCs w:val="16"/>
              </w:rPr>
            </w:pPr>
            <w:r w:rsidRPr="00E54774">
              <w:rPr>
                <w:sz w:val="16"/>
                <w:szCs w:val="16"/>
              </w:rPr>
              <w:t>-partij</w:t>
            </w:r>
          </w:p>
          <w:p w14:paraId="51F24B30"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p>
          <w:p w14:paraId="573B5AC2" w14:textId="77777777"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14:paraId="1B15BB04" w14:textId="77777777"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14:paraId="2BB44991"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rFonts w:cs="Arial"/>
                <w:sz w:val="16"/>
                <w:szCs w:val="16"/>
              </w:rPr>
              <w:t>/</w:t>
            </w:r>
            <w:r w:rsidRPr="00E54774">
              <w:rPr>
                <w:rFonts w:cs="Arial"/>
                <w:sz w:val="16"/>
                <w:szCs w:val="16"/>
              </w:rPr>
              <w:t>tia_Volgnummer(‘2’)/</w:t>
            </w:r>
          </w:p>
          <w:p w14:paraId="3E771399" w14:textId="77777777"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14:paraId="793798D7" w14:textId="77777777" w:rsidR="00042293" w:rsidRPr="00E54774" w:rsidRDefault="00042293" w:rsidP="00E54774">
            <w:pPr>
              <w:spacing w:line="240" w:lineRule="auto"/>
              <w:rPr>
                <w:rFonts w:cs="Arial"/>
                <w:sz w:val="16"/>
                <w:szCs w:val="16"/>
              </w:rPr>
            </w:pPr>
          </w:p>
          <w:p w14:paraId="64EF5C26" w14:textId="77777777" w:rsidR="00042293" w:rsidRPr="00E54774" w:rsidRDefault="00042293" w:rsidP="00E54774">
            <w:pPr>
              <w:spacing w:line="240" w:lineRule="auto"/>
              <w:rPr>
                <w:sz w:val="16"/>
                <w:szCs w:val="16"/>
              </w:rPr>
            </w:pPr>
            <w:r w:rsidRPr="00E54774">
              <w:rPr>
                <w:sz w:val="16"/>
                <w:szCs w:val="16"/>
              </w:rPr>
              <w:t>-gerelateerde partijen</w:t>
            </w:r>
          </w:p>
          <w:p w14:paraId="4DAF1B4F"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tia_Volgnummer(‘x’)/</w:t>
            </w:r>
          </w:p>
          <w:p w14:paraId="51B7890E" w14:textId="77777777"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14:paraId="0911B262"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./verkrijgerRechtRef/Partij/Partij/aanduidingPartij</w:t>
            </w:r>
          </w:p>
          <w:p w14:paraId="06F51A58"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rFonts w:cs="Arial"/>
                <w:sz w:val="16"/>
                <w:szCs w:val="16"/>
              </w:rPr>
              <w:t>/</w:t>
            </w:r>
            <w:r w:rsidRPr="00E54774">
              <w:rPr>
                <w:rFonts w:cs="Arial"/>
                <w:sz w:val="16"/>
                <w:szCs w:val="16"/>
              </w:rPr>
              <w:t>tia_Volgnummer(‘x’)/</w:t>
            </w:r>
          </w:p>
          <w:p w14:paraId="0400530D" w14:textId="77777777"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14:paraId="1B7ECC3A" w14:textId="77777777" w:rsidR="00042293" w:rsidRPr="00E54774" w:rsidRDefault="00042293" w:rsidP="00E54774">
            <w:pPr>
              <w:spacing w:line="240" w:lineRule="auto"/>
              <w:rPr>
                <w:rFonts w:cs="Arial"/>
                <w:sz w:val="16"/>
                <w:szCs w:val="16"/>
              </w:rPr>
            </w:pPr>
          </w:p>
        </w:tc>
      </w:tr>
      <w:tr w:rsidR="00042293" w:rsidRPr="001677DE" w14:paraId="7CF02E20" w14:textId="77777777" w:rsidTr="00E54774">
        <w:tc>
          <w:tcPr>
            <w:tcW w:w="6771" w:type="dxa"/>
            <w:shd w:val="clear" w:color="auto" w:fill="auto"/>
          </w:tcPr>
          <w:p w14:paraId="085BF058" w14:textId="77777777" w:rsidR="00042293" w:rsidRPr="00E54774" w:rsidRDefault="00042293" w:rsidP="00E54774">
            <w:pPr>
              <w:tabs>
                <w:tab w:val="left" w:pos="425"/>
              </w:tabs>
              <w:ind w:left="425" w:hanging="425"/>
              <w:rPr>
                <w:color w:val="FF0000"/>
              </w:rPr>
            </w:pPr>
            <w:r w:rsidRPr="00E54774">
              <w:rPr>
                <w:color w:val="FF0000"/>
                <w:u w:val="single"/>
              </w:rPr>
              <w:lastRenderedPageBreak/>
              <w:t>LEVERING</w:t>
            </w:r>
          </w:p>
          <w:p w14:paraId="4A2002F6" w14:textId="46C45B17" w:rsidR="00042293" w:rsidRPr="00E54774" w:rsidRDefault="00042293" w:rsidP="00E54774">
            <w:pPr>
              <w:autoSpaceDE w:val="0"/>
              <w:autoSpaceDN w:val="0"/>
              <w:adjustRightInd w:val="0"/>
              <w:rPr>
                <w:bCs/>
                <w:color w:val="FF0000"/>
              </w:rPr>
            </w:pPr>
            <w:r w:rsidRPr="00E54774">
              <w:rPr>
                <w:color w:val="FF0000"/>
              </w:rPr>
              <w:t>Vervolgens levert</w:t>
            </w:r>
            <w:r>
              <w:t xml:space="preserve"> </w:t>
            </w:r>
            <w:r w:rsidR="002D67B3" w:rsidRPr="002D67B3">
              <w:rPr>
                <w:bCs/>
              </w:rPr>
              <w:t>§vervreemder§</w:t>
            </w:r>
            <w:r w:rsidRPr="00E54774">
              <w:rPr>
                <w:color w:val="FF0000"/>
              </w:rPr>
              <w:t>,</w:t>
            </w:r>
            <w:r w:rsidRPr="00E54774">
              <w:rPr>
                <w:color w:val="800080"/>
              </w:rPr>
              <w:t xml:space="preserve"> </w:t>
            </w:r>
            <w:r w:rsidRPr="00E54774">
              <w:rPr>
                <w:color w:val="FF0000"/>
              </w:rPr>
              <w:t xml:space="preserve">ter uitvoering van </w:t>
            </w:r>
            <w:r w:rsidR="00340E29" w:rsidRPr="00340E29">
              <w:rPr>
                <w:rFonts w:cs="Arial"/>
                <w:bCs/>
                <w:color w:val="800080"/>
                <w:szCs w:val="18"/>
              </w:rPr>
              <w:t>de/het</w:t>
            </w:r>
            <w:r w:rsidR="00BC4DD6" w:rsidRPr="00871D0B">
              <w:rPr>
                <w:bCs/>
                <w:color w:val="008000"/>
              </w:rPr>
              <w:t xml:space="preserve"> </w:t>
            </w:r>
            <w:r w:rsidR="00BC4DD6" w:rsidRPr="00E93065">
              <w:rPr>
                <w:bCs/>
              </w:rPr>
              <w:t>§Koopovereenkoms</w:t>
            </w:r>
            <w:r w:rsidR="00F94098">
              <w:rPr>
                <w:bCs/>
              </w:rPr>
              <w:t>t</w:t>
            </w:r>
            <w:r w:rsidR="00BC4DD6" w:rsidRPr="00E93065">
              <w:rPr>
                <w:bCs/>
              </w:rPr>
              <w:t>§</w:t>
            </w:r>
            <w:r w:rsidR="00BC4DD6" w:rsidRPr="00E93065">
              <w:rPr>
                <w:bCs/>
                <w:color w:val="008000"/>
              </w:rPr>
              <w:t xml:space="preserve"> </w:t>
            </w:r>
            <w:r w:rsidR="00BC4DD6" w:rsidRPr="00E93065">
              <w:rPr>
                <w:rFonts w:cs="Arial"/>
                <w:bCs/>
                <w:color w:val="800080"/>
                <w:szCs w:val="18"/>
              </w:rPr>
              <w:t>[volgnummer</w:t>
            </w:r>
            <w:r w:rsidR="00BC4DD6" w:rsidRPr="00056564">
              <w:rPr>
                <w:rFonts w:cs="Arial"/>
                <w:bCs/>
                <w:color w:val="800080"/>
                <w:szCs w:val="18"/>
                <w:u w:val="single"/>
              </w:rPr>
              <w:t>]</w:t>
            </w:r>
            <w:r w:rsidR="000233C4" w:rsidRPr="00304184">
              <w:rPr>
                <w:rFonts w:cs="Arial"/>
                <w:bCs/>
                <w:color w:val="800080"/>
                <w:szCs w:val="18"/>
              </w:rPr>
              <w:t xml:space="preserve"> </w:t>
            </w:r>
            <w:r w:rsidR="000233C4" w:rsidRPr="00F72EA2">
              <w:rPr>
                <w:rFonts w:cs="Arial"/>
                <w:bCs/>
                <w:color w:val="FF0000"/>
                <w:szCs w:val="18"/>
              </w:rPr>
              <w:t xml:space="preserve">en </w:t>
            </w:r>
            <w:r w:rsidR="00340E29" w:rsidRPr="00340E29">
              <w:rPr>
                <w:rFonts w:cs="Arial"/>
                <w:bCs/>
                <w:color w:val="800080"/>
                <w:szCs w:val="18"/>
              </w:rPr>
              <w:t>de/het</w:t>
            </w:r>
            <w:r w:rsidR="00BC4DD6" w:rsidRPr="00871D0B">
              <w:rPr>
                <w:bCs/>
                <w:color w:val="008000"/>
              </w:rPr>
              <w:t xml:space="preserve"> </w:t>
            </w:r>
            <w:r w:rsidR="00BC4DD6" w:rsidRPr="00E93065">
              <w:rPr>
                <w:bCs/>
              </w:rPr>
              <w:t>§Koopovereenkoms</w:t>
            </w:r>
            <w:r w:rsidR="00F94098">
              <w:rPr>
                <w:bCs/>
              </w:rPr>
              <w:t>t</w:t>
            </w:r>
            <w:r w:rsidR="00BC4DD6" w:rsidRPr="00E93065">
              <w:rPr>
                <w:bCs/>
              </w:rPr>
              <w:t>§</w:t>
            </w:r>
            <w:r w:rsidR="00BC4DD6" w:rsidRPr="00E93065">
              <w:rPr>
                <w:bCs/>
                <w:color w:val="008000"/>
              </w:rPr>
              <w:t xml:space="preserve"> </w:t>
            </w:r>
            <w:r w:rsidR="00BC4DD6" w:rsidRPr="00E93065">
              <w:rPr>
                <w:rFonts w:cs="Arial"/>
                <w:bCs/>
                <w:color w:val="800080"/>
                <w:szCs w:val="18"/>
              </w:rPr>
              <w:t>[volgnummer</w:t>
            </w:r>
            <w:r w:rsidR="00BC4DD6" w:rsidRPr="00056564">
              <w:rPr>
                <w:rFonts w:cs="Arial"/>
                <w:bCs/>
                <w:color w:val="800080"/>
                <w:szCs w:val="18"/>
                <w:u w:val="single"/>
              </w:rPr>
              <w:t>]</w:t>
            </w:r>
            <w:r w:rsidR="00BC4DD6" w:rsidRPr="00E54774">
              <w:rPr>
                <w:color w:val="FF0000"/>
              </w:rPr>
              <w:t xml:space="preserve"> </w:t>
            </w:r>
            <w:r w:rsidRPr="00E54774">
              <w:rPr>
                <w:color w:val="FF0000"/>
              </w:rPr>
              <w:t>, hierbij aan</w:t>
            </w:r>
            <w:r>
              <w:t xml:space="preserve"> </w:t>
            </w:r>
            <w:r w:rsidRPr="00E54774">
              <w:rPr>
                <w:color w:val="FFFFFF"/>
                <w:highlight w:val="darkYellow"/>
              </w:rPr>
              <w:t>KEUZEBLOK VERDELING</w:t>
            </w:r>
            <w:r w:rsidRPr="00E54774" w:rsidDel="005E6771">
              <w:rPr>
                <w:bCs/>
                <w:color w:val="008000"/>
              </w:rPr>
              <w:t xml:space="preserve"> </w:t>
            </w:r>
          </w:p>
          <w:p w14:paraId="491E6A8A" w14:textId="77777777" w:rsidR="00042293" w:rsidRPr="00E54774" w:rsidRDefault="00042293" w:rsidP="00E54774">
            <w:pPr>
              <w:autoSpaceDE w:val="0"/>
              <w:autoSpaceDN w:val="0"/>
              <w:adjustRightInd w:val="0"/>
              <w:rPr>
                <w:bCs/>
                <w:color w:val="FF0000"/>
              </w:rPr>
            </w:pPr>
            <w:r w:rsidRPr="00E54774">
              <w:rPr>
                <w:bCs/>
                <w:color w:val="FF0000"/>
              </w:rPr>
              <w:t>OMSCHRIJVING REGISTERGOED</w:t>
            </w:r>
            <w:r w:rsidRPr="00E54774">
              <w:rPr>
                <w:bCs/>
                <w:color w:val="800080"/>
              </w:rPr>
              <w:t>EREN</w:t>
            </w:r>
          </w:p>
          <w:p w14:paraId="2EE9FB70" w14:textId="77777777" w:rsidR="00042293" w:rsidRPr="00E54774" w:rsidRDefault="00042293" w:rsidP="00E54774">
            <w:pPr>
              <w:autoSpaceDE w:val="0"/>
              <w:autoSpaceDN w:val="0"/>
              <w:adjustRightInd w:val="0"/>
              <w:rPr>
                <w:bCs/>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615FC037" w14:textId="77777777" w:rsidR="00042293" w:rsidRDefault="00042293" w:rsidP="00E54774">
            <w:pPr>
              <w:spacing w:before="72"/>
            </w:pPr>
            <w:r w:rsidRPr="003A4FEA">
              <w:t>Zie toelichting variant 3.</w:t>
            </w:r>
          </w:p>
          <w:p w14:paraId="315DF797" w14:textId="77777777" w:rsidR="00042293" w:rsidRPr="003A4FEA" w:rsidRDefault="00042293" w:rsidP="00E54774">
            <w:pPr>
              <w:spacing w:before="72"/>
            </w:pPr>
          </w:p>
        </w:tc>
      </w:tr>
      <w:tr w:rsidR="00042293" w:rsidRPr="001677DE" w14:paraId="131C4D73" w14:textId="77777777" w:rsidTr="00E54774">
        <w:tc>
          <w:tcPr>
            <w:tcW w:w="6771" w:type="dxa"/>
            <w:shd w:val="clear" w:color="auto" w:fill="auto"/>
          </w:tcPr>
          <w:p w14:paraId="25266C66" w14:textId="77777777" w:rsidR="00042293" w:rsidRPr="00E54774" w:rsidRDefault="0004229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4E1958C0" w14:textId="77777777" w:rsidR="00042293" w:rsidRPr="00E54774" w:rsidRDefault="00042293" w:rsidP="00E54774">
            <w:pPr>
              <w:tabs>
                <w:tab w:val="left" w:pos="0"/>
              </w:tabs>
              <w:rPr>
                <w:color w:val="FF0000"/>
                <w:u w:val="single"/>
              </w:rPr>
            </w:pPr>
          </w:p>
        </w:tc>
        <w:tc>
          <w:tcPr>
            <w:tcW w:w="7371" w:type="dxa"/>
            <w:shd w:val="clear" w:color="auto" w:fill="auto"/>
          </w:tcPr>
          <w:p w14:paraId="3D6E9378" w14:textId="77777777" w:rsidR="00042293" w:rsidRDefault="00042293" w:rsidP="00E54774">
            <w:pPr>
              <w:spacing w:before="72"/>
            </w:pPr>
            <w:r w:rsidRPr="003A4FEA">
              <w:t xml:space="preserve">Zie toelichting variant </w:t>
            </w:r>
            <w:r>
              <w:t>1</w:t>
            </w:r>
            <w:r w:rsidRPr="003A4FEA">
              <w:t>.</w:t>
            </w:r>
          </w:p>
          <w:p w14:paraId="561C34A4" w14:textId="77777777" w:rsidR="00042293" w:rsidRPr="003A4FEA" w:rsidRDefault="00042293" w:rsidP="00E54774">
            <w:pPr>
              <w:spacing w:before="72"/>
            </w:pPr>
          </w:p>
        </w:tc>
      </w:tr>
      <w:tr w:rsidR="00042293" w:rsidRPr="001677DE" w14:paraId="2AC83D80" w14:textId="77777777" w:rsidTr="00E54774">
        <w:tc>
          <w:tcPr>
            <w:tcW w:w="6771" w:type="dxa"/>
            <w:shd w:val="clear" w:color="auto" w:fill="auto"/>
          </w:tcPr>
          <w:p w14:paraId="3FD3EE66" w14:textId="77777777" w:rsidR="00042293" w:rsidRPr="00E54774" w:rsidRDefault="0004229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406D8CAE" w14:textId="77777777" w:rsidR="00042293" w:rsidRDefault="00042293" w:rsidP="00E54774">
            <w:pPr>
              <w:spacing w:before="72"/>
            </w:pPr>
            <w:r w:rsidRPr="003A4FEA">
              <w:t xml:space="preserve">Zie toelichting variant </w:t>
            </w:r>
            <w:r>
              <w:t>1</w:t>
            </w:r>
            <w:r w:rsidRPr="003A4FEA">
              <w:t>.</w:t>
            </w:r>
          </w:p>
          <w:p w14:paraId="45BACFF1" w14:textId="77777777" w:rsidR="00042293" w:rsidRPr="003A4FEA" w:rsidRDefault="00042293" w:rsidP="00E54774">
            <w:pPr>
              <w:spacing w:before="72"/>
            </w:pPr>
          </w:p>
        </w:tc>
      </w:tr>
    </w:tbl>
    <w:p w14:paraId="5EEC0F05" w14:textId="77777777" w:rsidR="00042293" w:rsidRDefault="00042293" w:rsidP="00042293">
      <w:pPr>
        <w:tabs>
          <w:tab w:val="left" w:pos="6771"/>
        </w:tabs>
        <w:rPr>
          <w:bCs/>
          <w:color w:val="800080"/>
          <w:u w:val="single"/>
        </w:rPr>
      </w:pPr>
    </w:p>
    <w:p w14:paraId="21092383" w14:textId="77777777" w:rsidR="00042293" w:rsidRDefault="00042293" w:rsidP="00042293">
      <w:pPr>
        <w:pStyle w:val="Kop2"/>
        <w:numPr>
          <w:ilvl w:val="1"/>
          <w:numId w:val="1"/>
        </w:numPr>
        <w:rPr>
          <w:lang w:val="en-US"/>
        </w:rPr>
      </w:pPr>
      <w:bookmarkStart w:id="125" w:name="_Toc358624449"/>
      <w:bookmarkStart w:id="126" w:name="_Ref385500152"/>
      <w:bookmarkStart w:id="127" w:name="_Toc93406552"/>
      <w:bookmarkStart w:id="128" w:name="_Toc94600321"/>
      <w:r>
        <w:rPr>
          <w:lang w:val="en-US"/>
        </w:rPr>
        <w:t>Keuzeblok Verdeling</w:t>
      </w:r>
      <w:bookmarkEnd w:id="125"/>
      <w:bookmarkEnd w:id="126"/>
      <w:bookmarkEnd w:id="127"/>
      <w:bookmarkEnd w:id="128"/>
    </w:p>
    <w:p w14:paraId="76A41341" w14:textId="77777777" w:rsidR="00042293" w:rsidRDefault="00042293" w:rsidP="00042293">
      <w:pPr>
        <w:pStyle w:val="Kop3"/>
        <w:numPr>
          <w:ilvl w:val="2"/>
          <w:numId w:val="1"/>
        </w:numPr>
        <w:rPr>
          <w:bCs w:val="0"/>
        </w:rPr>
      </w:pPr>
      <w:bookmarkStart w:id="129" w:name="_Toc358624450"/>
      <w:bookmarkStart w:id="130" w:name="_Ref369079300"/>
      <w:bookmarkStart w:id="131" w:name="_Toc93406553"/>
      <w:bookmarkStart w:id="132" w:name="_Toc94600322"/>
      <w:r>
        <w:t xml:space="preserve">Variant 1: </w:t>
      </w:r>
      <w:r>
        <w:rPr>
          <w:bCs w:val="0"/>
        </w:rPr>
        <w:t>gelijke verdeling van de aandelen over de verkrijgende personen</w:t>
      </w:r>
      <w:bookmarkEnd w:id="129"/>
      <w:bookmarkEnd w:id="130"/>
      <w:bookmarkEnd w:id="131"/>
      <w:bookmarkEnd w:id="132"/>
    </w:p>
    <w:p w14:paraId="0F83AD70" w14:textId="77777777" w:rsidR="00042293" w:rsidRPr="000A5BAD" w:rsidRDefault="00042293" w:rsidP="00042293">
      <w:pPr>
        <w:rPr>
          <w:lang w:val="nl"/>
        </w:rPr>
      </w:pPr>
      <w:r>
        <w:rPr>
          <w:lang w:val="nl"/>
        </w:rPr>
        <w:t xml:space="preserve">Deze variant wordt toegepast indien bij geen van de </w:t>
      </w:r>
      <w:r w:rsidR="009B497A">
        <w:rPr>
          <w:lang w:val="nl"/>
        </w:rPr>
        <w:t xml:space="preserve">gerechtigde </w:t>
      </w:r>
      <w:r>
        <w:rPr>
          <w:lang w:val="nl"/>
        </w:rPr>
        <w:t>personen van de verkrijgende partij (IMKAD_StukdeelLevering/verkrijgerRechtRef/Partij</w:t>
      </w:r>
      <w:r w:rsidR="009B497A">
        <w:rPr>
          <w:lang w:val="nl"/>
        </w:rPr>
        <w:t xml:space="preserve"> of /Partij/Partij </w:t>
      </w:r>
      <w:r>
        <w:rPr>
          <w:lang w:val="nl"/>
        </w:rPr>
        <w:t>een ‘aandeel in de rechten’ (IMKAD_Persoon/tia_AandeelInRechten) is ingevuld.</w:t>
      </w:r>
    </w:p>
    <w:p w14:paraId="49A148E0" w14:textId="77777777" w:rsidR="00042293" w:rsidRDefault="00042293" w:rsidP="00042293">
      <w:pPr>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14:paraId="2DB11235" w14:textId="77777777" w:rsidTr="00E54774">
        <w:tc>
          <w:tcPr>
            <w:tcW w:w="6771" w:type="dxa"/>
            <w:shd w:val="clear" w:color="auto" w:fill="auto"/>
          </w:tcPr>
          <w:p w14:paraId="4B759324" w14:textId="57E802A1" w:rsidR="00042293" w:rsidRPr="00E54774" w:rsidRDefault="002D67B3" w:rsidP="00E54774">
            <w:pPr>
              <w:autoSpaceDE w:val="0"/>
              <w:autoSpaceDN w:val="0"/>
              <w:adjustRightInd w:val="0"/>
              <w:rPr>
                <w:bCs/>
                <w:color w:val="FF0000"/>
              </w:rPr>
            </w:pPr>
            <w:r w:rsidRPr="002D67B3">
              <w:rPr>
                <w:bCs/>
              </w:rPr>
              <w:t>§verkrijger§</w:t>
            </w:r>
            <w:r w:rsidR="00042293" w:rsidRPr="00E54774">
              <w:rPr>
                <w:bCs/>
                <w:color w:val="FF0000"/>
              </w:rPr>
              <w:t xml:space="preserve">, </w:t>
            </w:r>
          </w:p>
          <w:p w14:paraId="789A96C7" w14:textId="77777777" w:rsidR="00042293" w:rsidRPr="00E54774" w:rsidRDefault="00042293" w:rsidP="00E54774">
            <w:pPr>
              <w:tabs>
                <w:tab w:val="left" w:pos="-1440"/>
                <w:tab w:val="left" w:pos="-720"/>
              </w:tabs>
              <w:suppressAutoHyphens/>
              <w:rPr>
                <w:rFonts w:cs="Arial"/>
                <w:color w:val="800080"/>
              </w:rPr>
            </w:pPr>
          </w:p>
        </w:tc>
        <w:tc>
          <w:tcPr>
            <w:tcW w:w="7371" w:type="dxa"/>
            <w:shd w:val="clear" w:color="auto" w:fill="auto"/>
          </w:tcPr>
          <w:p w14:paraId="5D97542A" w14:textId="77777777" w:rsidR="00042293" w:rsidRDefault="00042293" w:rsidP="00E54774">
            <w:pPr>
              <w:spacing w:before="72"/>
            </w:pPr>
            <w:r>
              <w:t>De verkrijger van de levering moet overeenkomen met de verkrijger van de koop, maar wordt wel expliciet vastgelegd.</w:t>
            </w:r>
          </w:p>
          <w:p w14:paraId="1184C37A" w14:textId="77777777" w:rsidR="007A46DA" w:rsidRDefault="007A46DA" w:rsidP="00042293"/>
          <w:p w14:paraId="2D4BC83C" w14:textId="77777777" w:rsidR="00042293" w:rsidRDefault="00042293" w:rsidP="00042293">
            <w:r>
              <w:lastRenderedPageBreak/>
              <w:t>Van de (gerelateerde-)partij wordt de partijaanduiding vermeld.</w:t>
            </w:r>
          </w:p>
          <w:p w14:paraId="4F4D6004" w14:textId="77777777" w:rsidR="00042293" w:rsidRDefault="00042293" w:rsidP="00042293"/>
          <w:p w14:paraId="66695876" w14:textId="77777777" w:rsidR="00042293" w:rsidRPr="00E54774" w:rsidRDefault="00042293" w:rsidP="00042293">
            <w:pPr>
              <w:rPr>
                <w:u w:val="single"/>
              </w:rPr>
            </w:pPr>
            <w:r w:rsidRPr="00E54774">
              <w:rPr>
                <w:u w:val="single"/>
              </w:rPr>
              <w:t>Mapping:</w:t>
            </w:r>
          </w:p>
          <w:p w14:paraId="72738CFE" w14:textId="77777777" w:rsidR="00042293" w:rsidRPr="00E54774" w:rsidRDefault="00042293" w:rsidP="00E54774">
            <w:pPr>
              <w:spacing w:line="240" w:lineRule="auto"/>
              <w:rPr>
                <w:sz w:val="16"/>
                <w:szCs w:val="16"/>
              </w:rPr>
            </w:pPr>
            <w:r w:rsidRPr="00E54774">
              <w:rPr>
                <w:sz w:val="16"/>
                <w:szCs w:val="16"/>
              </w:rPr>
              <w:t>//IMKAD_AangebodenStuk/StukdeelLevering/</w:t>
            </w:r>
          </w:p>
          <w:p w14:paraId="55F4DC37" w14:textId="77777777" w:rsidR="00042293" w:rsidRPr="009F7F7F" w:rsidRDefault="00042293" w:rsidP="00E54774">
            <w:pPr>
              <w:spacing w:line="240" w:lineRule="auto"/>
            </w:pPr>
            <w:r w:rsidRPr="00E54774">
              <w:rPr>
                <w:rFonts w:cs="Arial"/>
                <w:sz w:val="16"/>
                <w:szCs w:val="16"/>
              </w:rPr>
              <w:tab/>
              <w:t xml:space="preserve">./verkrijgerRechtRef </w:t>
            </w:r>
            <w:r w:rsidR="00D30EDA" w:rsidRPr="00E54774">
              <w:rPr>
                <w:rFonts w:cs="Arial"/>
                <w:sz w:val="16"/>
                <w:szCs w:val="16"/>
              </w:rPr>
              <w:t>[</w:t>
            </w:r>
            <w:r w:rsidRPr="00E54774">
              <w:rPr>
                <w:rFonts w:cs="Arial"/>
                <w:sz w:val="16"/>
                <w:szCs w:val="16"/>
              </w:rPr>
              <w:t>xlink:href="id van de als verkrijger geselecteerde Partij</w:t>
            </w:r>
            <w:r w:rsidR="00AF6A44" w:rsidRPr="00E54774">
              <w:rPr>
                <w:rFonts w:cs="Arial"/>
                <w:sz w:val="16"/>
                <w:szCs w:val="16"/>
              </w:rPr>
              <w:t xml:space="preserve"> of Partij/Partij</w:t>
            </w:r>
            <w:r w:rsidRPr="00E54774">
              <w:rPr>
                <w:rFonts w:cs="Arial"/>
                <w:sz w:val="16"/>
                <w:szCs w:val="16"/>
              </w:rPr>
              <w:t>"</w:t>
            </w:r>
            <w:r w:rsidR="00D30EDA" w:rsidRPr="00E54774">
              <w:rPr>
                <w:rFonts w:cs="Arial"/>
                <w:sz w:val="16"/>
                <w:szCs w:val="16"/>
              </w:rPr>
              <w:t>]</w:t>
            </w:r>
          </w:p>
        </w:tc>
      </w:tr>
      <w:tr w:rsidR="00042293" w:rsidRPr="00F23A5D" w14:paraId="7CF085B4" w14:textId="77777777" w:rsidTr="00E54774">
        <w:tc>
          <w:tcPr>
            <w:tcW w:w="6771" w:type="dxa"/>
            <w:shd w:val="clear" w:color="auto" w:fill="auto"/>
          </w:tcPr>
          <w:p w14:paraId="7D144820" w14:textId="77777777" w:rsidR="00042293" w:rsidRPr="00E54774" w:rsidRDefault="00042293" w:rsidP="00E54774">
            <w:pPr>
              <w:autoSpaceDE w:val="0"/>
              <w:autoSpaceDN w:val="0"/>
              <w:adjustRightInd w:val="0"/>
              <w:rPr>
                <w:bCs/>
                <w:color w:val="008000"/>
              </w:rPr>
            </w:pPr>
            <w:r w:rsidRPr="00E54774">
              <w:rPr>
                <w:bCs/>
                <w:color w:val="FF0000"/>
              </w:rPr>
              <w:lastRenderedPageBreak/>
              <w:t>die hierbij aanvaardt</w:t>
            </w:r>
          </w:p>
        </w:tc>
        <w:tc>
          <w:tcPr>
            <w:tcW w:w="7371" w:type="dxa"/>
            <w:shd w:val="clear" w:color="auto" w:fill="auto"/>
          </w:tcPr>
          <w:p w14:paraId="0E2001C4" w14:textId="77777777" w:rsidR="00042293" w:rsidRDefault="00042293" w:rsidP="00E54774">
            <w:pPr>
              <w:spacing w:before="72"/>
            </w:pPr>
            <w:r>
              <w:t>Vaste tekst</w:t>
            </w:r>
          </w:p>
        </w:tc>
      </w:tr>
      <w:tr w:rsidR="00042293" w:rsidRPr="00F23A5D" w14:paraId="111BC960" w14:textId="77777777" w:rsidTr="00E54774">
        <w:tc>
          <w:tcPr>
            <w:tcW w:w="6771" w:type="dxa"/>
            <w:shd w:val="clear" w:color="auto" w:fill="auto"/>
          </w:tcPr>
          <w:p w14:paraId="324651DD" w14:textId="77777777" w:rsidR="00042293" w:rsidRPr="00E54774" w:rsidRDefault="00042293" w:rsidP="00E54774">
            <w:pPr>
              <w:autoSpaceDE w:val="0"/>
              <w:autoSpaceDN w:val="0"/>
              <w:adjustRightInd w:val="0"/>
              <w:rPr>
                <w:bCs/>
                <w:color w:val="FF0000"/>
              </w:rPr>
            </w:pPr>
            <w:r w:rsidRPr="00E54774">
              <w:rPr>
                <w:bCs/>
                <w:color w:val="800080"/>
              </w:rPr>
              <w:t>,</w:t>
            </w:r>
            <w:r w:rsidRPr="00E54774">
              <w:rPr>
                <w:bCs/>
                <w:color w:val="FF0000"/>
              </w:rPr>
              <w:t xml:space="preserve"> </w:t>
            </w:r>
            <w:r w:rsidRPr="00E54774">
              <w:rPr>
                <w:bCs/>
                <w:color w:val="800080"/>
              </w:rPr>
              <w:t>gezamenlijk,</w:t>
            </w:r>
            <w:r w:rsidRPr="00E54774">
              <w:rPr>
                <w:bCs/>
                <w:color w:val="FF0000"/>
              </w:rPr>
              <w:t xml:space="preserve"> </w:t>
            </w:r>
            <w:r w:rsidRPr="00E54774">
              <w:rPr>
                <w:bCs/>
                <w:color w:val="800080"/>
              </w:rPr>
              <w:t xml:space="preserve">ieder voor de </w:t>
            </w:r>
            <w:r w:rsidRPr="00E54774">
              <w:rPr>
                <w:bCs/>
                <w:color w:val="3366FF"/>
              </w:rPr>
              <w:t>onverdeelde</w:t>
            </w:r>
            <w:r w:rsidRPr="00E54774">
              <w:rPr>
                <w:bCs/>
                <w:color w:val="800080"/>
              </w:rPr>
              <w:t xml:space="preserve"> helft/ieder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07290">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 xml:space="preserve"> </w:t>
            </w:r>
            <w:r w:rsidRPr="00E54774">
              <w:rPr>
                <w:color w:val="3366FF"/>
              </w:rPr>
              <w:t>onverdeeld</w:t>
            </w:r>
            <w:r w:rsidRPr="00E54774">
              <w:rPr>
                <w:color w:val="800080"/>
              </w:rPr>
              <w:t xml:space="preserve"> aandeel</w:t>
            </w:r>
            <w:r w:rsidR="00F5275B" w:rsidRPr="00E54774">
              <w:rPr>
                <w:rFonts w:cs="Arial"/>
                <w:color w:val="800080"/>
                <w:sz w:val="20"/>
              </w:rPr>
              <w:t>:</w:t>
            </w:r>
          </w:p>
        </w:tc>
        <w:tc>
          <w:tcPr>
            <w:tcW w:w="7371" w:type="dxa"/>
            <w:shd w:val="clear" w:color="auto" w:fill="auto"/>
          </w:tcPr>
          <w:p w14:paraId="4EBF4E58" w14:textId="77777777" w:rsidR="00042293" w:rsidRPr="00FC6E75" w:rsidRDefault="00042293" w:rsidP="00E54774">
            <w:pPr>
              <w:spacing w:before="72"/>
            </w:pPr>
            <w:r w:rsidRPr="0058189E">
              <w:t>De</w:t>
            </w:r>
            <w:r>
              <w:t>ze optionele</w:t>
            </w:r>
            <w:r w:rsidRPr="0058189E">
              <w:t xml:space="preserve"> tekst wordt alleen getoond als er meer dan één </w:t>
            </w:r>
            <w:r w:rsidR="009B497A">
              <w:t xml:space="preserve">gerechtigde </w:t>
            </w:r>
            <w:r w:rsidRPr="0058189E">
              <w:t>persoon is in de verkrijger-partij</w:t>
            </w:r>
            <w:r>
              <w:t>:</w:t>
            </w:r>
          </w:p>
          <w:p w14:paraId="1C2D759D" w14:textId="77777777" w:rsidR="00042293" w:rsidRPr="00FC6E75" w:rsidRDefault="00042293" w:rsidP="00E54774">
            <w:pPr>
              <w:numPr>
                <w:ilvl w:val="0"/>
                <w:numId w:val="10"/>
              </w:numPr>
              <w:spacing w:before="72"/>
            </w:pPr>
            <w:r w:rsidRPr="00FC6E75">
              <w:t xml:space="preserve">Als er twee verkrijger-personen zijn, dan wordt de tekst </w:t>
            </w:r>
            <w:r w:rsidRPr="00E54774">
              <w:rPr>
                <w:color w:val="800080"/>
              </w:rPr>
              <w:t xml:space="preserve">"ieder voor de </w:t>
            </w:r>
            <w:r w:rsidRPr="00E54774">
              <w:rPr>
                <w:color w:val="3366FF"/>
              </w:rPr>
              <w:t>onverdeelde</w:t>
            </w:r>
            <w:r w:rsidRPr="00E54774">
              <w:rPr>
                <w:color w:val="800080"/>
              </w:rPr>
              <w:t xml:space="preserve"> helft"</w:t>
            </w:r>
            <w:r w:rsidRPr="00FC6E75">
              <w:t xml:space="preserve"> vermeld.</w:t>
            </w:r>
          </w:p>
          <w:p w14:paraId="1705D43D" w14:textId="77777777" w:rsidR="00042293" w:rsidRDefault="00042293" w:rsidP="00E54774">
            <w:pPr>
              <w:numPr>
                <w:ilvl w:val="0"/>
                <w:numId w:val="10"/>
              </w:numPr>
              <w:spacing w:before="72"/>
            </w:pPr>
            <w:r>
              <w:t xml:space="preserve">Als er twee verkrijger-personen zijn, die in </w:t>
            </w:r>
            <w:r w:rsidR="00FA2051">
              <w:t xml:space="preserve">(beperkte) </w:t>
            </w:r>
            <w:r>
              <w:t>gemeenschap van goederen getrouwd zijn</w:t>
            </w:r>
            <w:r w:rsidR="00E2738D">
              <w:t xml:space="preserve"> of zonder het maken van partnerschapsvoorwaarden geregistreerd partner zijn</w:t>
            </w:r>
            <w:r>
              <w:t xml:space="preserve">, dan wordt de tekst </w:t>
            </w:r>
            <w:r w:rsidRPr="00E54774">
              <w:rPr>
                <w:color w:val="800080"/>
              </w:rPr>
              <w:t xml:space="preserve">"gezamenlijk, ieder voor de </w:t>
            </w:r>
            <w:r w:rsidRPr="00E54774">
              <w:rPr>
                <w:color w:val="3366FF"/>
              </w:rPr>
              <w:t>onverdeelde</w:t>
            </w:r>
            <w:r w:rsidRPr="00E54774">
              <w:rPr>
                <w:color w:val="800080"/>
              </w:rPr>
              <w:t xml:space="preserve"> helft" </w:t>
            </w:r>
            <w:r w:rsidRPr="00532762">
              <w:t>vermeld.</w:t>
            </w:r>
          </w:p>
          <w:p w14:paraId="55ABF795" w14:textId="77777777" w:rsidR="00042293" w:rsidRDefault="00042293" w:rsidP="00E54774">
            <w:pPr>
              <w:numPr>
                <w:ilvl w:val="0"/>
                <w:numId w:val="10"/>
              </w:numPr>
              <w:spacing w:before="72"/>
            </w:pPr>
            <w:r w:rsidRPr="00FC6E75">
              <w:t>Als er drie of meer verkrijger-personen zijn, dan wordt de tekst ”</w:t>
            </w:r>
            <w:r w:rsidRPr="00E54774">
              <w:rPr>
                <w:bCs/>
                <w:color w:val="800080"/>
              </w:rPr>
              <w:t xml:space="preserve">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5275B">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C6E75">
              <w:t xml:space="preserve"> </w:t>
            </w:r>
            <w:r w:rsidRPr="00E54774">
              <w:rPr>
                <w:color w:val="3366FF"/>
              </w:rPr>
              <w:t>onverdeeld</w:t>
            </w:r>
            <w:r w:rsidRPr="00E54774">
              <w:rPr>
                <w:color w:val="800080"/>
              </w:rPr>
              <w:t xml:space="preserve"> aandeel</w:t>
            </w:r>
            <w:r w:rsidR="00F5275B" w:rsidRPr="00E54774">
              <w:rPr>
                <w:rFonts w:cs="Arial"/>
                <w:color w:val="800080"/>
                <w:sz w:val="20"/>
              </w:rPr>
              <w:t>:</w:t>
            </w:r>
            <w:r w:rsidRPr="00FC6E75">
              <w:t xml:space="preserve">’ vermeld, waarbij het breukdeel ‘1/ aantal verkrijger-personen’ is. </w:t>
            </w:r>
          </w:p>
          <w:p w14:paraId="4145FDA6" w14:textId="77777777" w:rsidR="00042293" w:rsidRDefault="00042293" w:rsidP="00E54774">
            <w:pPr>
              <w:spacing w:before="72"/>
            </w:pPr>
          </w:p>
          <w:p w14:paraId="3520A013" w14:textId="77777777" w:rsidR="00042293" w:rsidRDefault="00042293" w:rsidP="00042293">
            <w:r>
              <w:t>Het woord</w:t>
            </w:r>
            <w:r w:rsidRPr="00D16DF3">
              <w:t xml:space="preserve"> ‘onverdeeld(e)’ </w:t>
            </w:r>
            <w:r>
              <w:t>is optioneel in beide opties. Dit mag ook weggelaten worden.</w:t>
            </w:r>
          </w:p>
          <w:p w14:paraId="3FA9B96A" w14:textId="77777777" w:rsidR="00042293" w:rsidRDefault="00042293" w:rsidP="00042293"/>
          <w:p w14:paraId="6D3B0068" w14:textId="77777777" w:rsidR="00042293" w:rsidRPr="00E54774" w:rsidRDefault="00042293" w:rsidP="00042293">
            <w:pPr>
              <w:rPr>
                <w:u w:val="single"/>
              </w:rPr>
            </w:pPr>
            <w:r w:rsidRPr="00E54774">
              <w:rPr>
                <w:u w:val="single"/>
              </w:rPr>
              <w:t>Mapping</w:t>
            </w:r>
            <w:r w:rsidR="009A73A4" w:rsidRPr="00E54774">
              <w:rPr>
                <w:u w:val="single"/>
              </w:rPr>
              <w:t xml:space="preserve"> aantal gerechtigde personen</w:t>
            </w:r>
            <w:r w:rsidRPr="00E54774">
              <w:rPr>
                <w:u w:val="single"/>
              </w:rPr>
              <w:t>:</w:t>
            </w:r>
          </w:p>
          <w:p w14:paraId="0B8B7B03" w14:textId="77777777" w:rsidR="009A73A4" w:rsidRPr="00E54774" w:rsidRDefault="009A73A4" w:rsidP="00E54774">
            <w:pPr>
              <w:spacing w:line="240" w:lineRule="auto"/>
              <w:rPr>
                <w:sz w:val="16"/>
                <w:szCs w:val="16"/>
              </w:rPr>
            </w:pPr>
            <w:r w:rsidRPr="00E54774">
              <w:rPr>
                <w:sz w:val="16"/>
                <w:szCs w:val="16"/>
              </w:rPr>
              <w:t>-personen via partij</w:t>
            </w:r>
          </w:p>
          <w:p w14:paraId="00FAE4DB" w14:textId="77777777"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verkrijgerRechtRef/Partij/IMKAD_Persoon[tia_IndGerechtigde </w:t>
            </w:r>
            <w:r w:rsidRPr="00E54774">
              <w:rPr>
                <w:rFonts w:cs="Arial"/>
                <w:sz w:val="16"/>
                <w:szCs w:val="16"/>
              </w:rPr>
              <w:tab/>
              <w:t>= ‘true’]</w:t>
            </w:r>
          </w:p>
          <w:p w14:paraId="342A52F7"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w:t>
            </w:r>
          </w:p>
          <w:p w14:paraId="56BDAA6B"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//GerelateerdPersoon/IMKAD_Persoon [tia_IndGerechtigde = ‘true’]</w:t>
            </w:r>
          </w:p>
          <w:p w14:paraId="453FA44C"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 van een gerelateerde persoon</w:t>
            </w:r>
          </w:p>
          <w:p w14:paraId="358EDC77"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‘true’]</w:t>
            </w:r>
          </w:p>
          <w:p w14:paraId="44AC8770" w14:textId="77777777" w:rsidR="009B497A" w:rsidRPr="00E54774" w:rsidRDefault="009B497A" w:rsidP="00E54774">
            <w:pPr>
              <w:spacing w:line="240" w:lineRule="auto"/>
              <w:rPr>
                <w:sz w:val="16"/>
                <w:szCs w:val="16"/>
              </w:rPr>
            </w:pPr>
          </w:p>
          <w:p w14:paraId="29D4B519" w14:textId="77777777" w:rsidR="009A73A4" w:rsidRPr="00E54774" w:rsidRDefault="009A73A4" w:rsidP="009A73A4">
            <w:pPr>
              <w:rPr>
                <w:sz w:val="16"/>
                <w:szCs w:val="16"/>
              </w:rPr>
            </w:pPr>
            <w:r w:rsidRPr="00E54774">
              <w:rPr>
                <w:sz w:val="16"/>
                <w:szCs w:val="16"/>
              </w:rPr>
              <w:lastRenderedPageBreak/>
              <w:t>-personen via gerelateerde partij</w:t>
            </w:r>
          </w:p>
          <w:p w14:paraId="603438A7" w14:textId="77777777"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verkrijgerRechtRef/Partij/Partij/partijPersoonRef [xlink:href= ‘id persoon] </w:t>
            </w:r>
            <w:r w:rsidRPr="00E54774">
              <w:rPr>
                <w:rFonts w:cs="Arial"/>
                <w:sz w:val="16"/>
                <w:szCs w:val="16"/>
              </w:rPr>
              <w:sym w:font="Wingdings" w:char="F0E0"/>
            </w:r>
            <w:r w:rsidRPr="00E54774">
              <w:rPr>
                <w:rFonts w:cs="Arial"/>
                <w:sz w:val="16"/>
                <w:szCs w:val="16"/>
              </w:rPr>
              <w:t xml:space="preserve"> </w:t>
            </w:r>
          </w:p>
          <w:p w14:paraId="4E6E3DD4" w14:textId="77777777" w:rsidR="009A73A4" w:rsidRPr="00E54774" w:rsidRDefault="009A73A4" w:rsidP="00E54774">
            <w:pPr>
              <w:spacing w:line="240" w:lineRule="auto"/>
              <w:rPr>
                <w:rFonts w:cs="Arial"/>
                <w:sz w:val="16"/>
                <w:szCs w:val="16"/>
              </w:rPr>
            </w:pPr>
            <w:r w:rsidRPr="00E54774">
              <w:rPr>
                <w:rFonts w:cs="Arial"/>
                <w:sz w:val="16"/>
                <w:szCs w:val="16"/>
              </w:rPr>
              <w:tab/>
              <w:t>//Partij/IMKAD_Persoon[tia_IndGerechtigde = ’ true’]</w:t>
            </w:r>
          </w:p>
          <w:p w14:paraId="7646BBB7"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w:t>
            </w:r>
          </w:p>
          <w:p w14:paraId="129C432F"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//GerelateerdPersoon/IMKAD_Persoon [tia_IndGerechtigde = ‘true’]</w:t>
            </w:r>
          </w:p>
          <w:p w14:paraId="0FCA248A" w14:textId="77777777" w:rsidR="009A73A4" w:rsidRPr="00E54774" w:rsidRDefault="009A73A4" w:rsidP="00E54774">
            <w:pPr>
              <w:spacing w:line="240" w:lineRule="auto"/>
              <w:rPr>
                <w:rFonts w:cs="Arial"/>
                <w:sz w:val="16"/>
                <w:szCs w:val="16"/>
              </w:rPr>
            </w:pPr>
            <w:r w:rsidRPr="00E54774">
              <w:rPr>
                <w:rFonts w:cs="Arial"/>
                <w:sz w:val="16"/>
                <w:szCs w:val="16"/>
              </w:rPr>
              <w:tab/>
              <w:t>-of gerlateerde persoon van een gerelateerde persoon</w:t>
            </w:r>
          </w:p>
          <w:p w14:paraId="58E87A07"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‘true’]/</w:t>
            </w:r>
          </w:p>
          <w:p w14:paraId="699E4BB6" w14:textId="77777777" w:rsidR="00042293" w:rsidRPr="00E54774" w:rsidRDefault="00042293" w:rsidP="00042293">
            <w:pPr>
              <w:rPr>
                <w:u w:val="single"/>
              </w:rPr>
            </w:pPr>
          </w:p>
          <w:p w14:paraId="78CB77E7" w14:textId="77777777" w:rsidR="00042293" w:rsidRDefault="00042293" w:rsidP="00E54774">
            <w:pPr>
              <w:spacing w:line="240" w:lineRule="auto"/>
            </w:pPr>
            <w:r w:rsidRPr="00E54774">
              <w:rPr>
                <w:sz w:val="16"/>
                <w:szCs w:val="16"/>
              </w:rPr>
              <w:t xml:space="preserve">Twee verkrijger-personen zijn in </w:t>
            </w:r>
            <w:r w:rsidR="00FA2051">
              <w:rPr>
                <w:sz w:val="16"/>
                <w:szCs w:val="16"/>
              </w:rPr>
              <w:t xml:space="preserve">(beperkte) </w:t>
            </w:r>
            <w:r w:rsidRPr="00E54774">
              <w:rPr>
                <w:sz w:val="16"/>
                <w:szCs w:val="16"/>
              </w:rPr>
              <w:t>gemeenschap van goederen getrouwd wanneer</w:t>
            </w:r>
            <w:r>
              <w:t>:</w:t>
            </w:r>
          </w:p>
          <w:p w14:paraId="30C3E39D" w14:textId="77777777" w:rsidR="00042293" w:rsidRPr="00E54774" w:rsidRDefault="00042293" w:rsidP="00E54774">
            <w:pPr>
              <w:spacing w:line="240" w:lineRule="auto"/>
              <w:rPr>
                <w:sz w:val="16"/>
                <w:szCs w:val="16"/>
              </w:rPr>
            </w:pPr>
            <w:r w:rsidRPr="00E54774">
              <w:rPr>
                <w:sz w:val="16"/>
                <w:szCs w:val="16"/>
              </w:rPr>
              <w:t>//IMKAD_Persoon/tia_TekstKeuze</w:t>
            </w:r>
            <w:r w:rsidR="00D30EDA" w:rsidRPr="00E54774">
              <w:rPr>
                <w:sz w:val="16"/>
                <w:szCs w:val="16"/>
              </w:rPr>
              <w:t>/</w:t>
            </w:r>
          </w:p>
          <w:p w14:paraId="65FFB9E7" w14:textId="77777777" w:rsidR="00042293" w:rsidRPr="00E54774" w:rsidRDefault="00042293" w:rsidP="00E54774">
            <w:pPr>
              <w:spacing w:line="240" w:lineRule="auto"/>
              <w:ind w:left="227"/>
              <w:rPr>
                <w:sz w:val="16"/>
                <w:szCs w:val="16"/>
              </w:rPr>
            </w:pPr>
            <w:r w:rsidRPr="00E54774">
              <w:rPr>
                <w:sz w:val="16"/>
                <w:szCs w:val="16"/>
              </w:rPr>
              <w:t>./tagNaam(‘k_BurgerlijkeStaatTekstPartners’)</w:t>
            </w:r>
          </w:p>
          <w:p w14:paraId="1E8BB1C8" w14:textId="77777777" w:rsidR="00042293" w:rsidRPr="00E54774" w:rsidRDefault="00042293" w:rsidP="00E54774">
            <w:pPr>
              <w:spacing w:line="240" w:lineRule="auto"/>
              <w:ind w:left="227"/>
              <w:rPr>
                <w:sz w:val="16"/>
                <w:szCs w:val="16"/>
              </w:rPr>
            </w:pPr>
            <w:r w:rsidRPr="00E54774">
              <w:rPr>
                <w:sz w:val="16"/>
                <w:szCs w:val="16"/>
              </w:rPr>
              <w:t>./tekst(’</w:t>
            </w:r>
            <w:r w:rsidR="00057E18" w:rsidRPr="00E54774">
              <w:rPr>
                <w:sz w:val="16"/>
                <w:szCs w:val="16"/>
              </w:rPr>
              <w:t>5</w:t>
            </w:r>
            <w:r w:rsidRPr="00E54774">
              <w:rPr>
                <w:sz w:val="16"/>
                <w:szCs w:val="16"/>
              </w:rPr>
              <w:t>’</w:t>
            </w:r>
            <w:r w:rsidR="00057E18" w:rsidRPr="00E54774">
              <w:rPr>
                <w:sz w:val="16"/>
                <w:szCs w:val="16"/>
              </w:rPr>
              <w:t xml:space="preserve">, ‘6’, ‘7’, ‘10’, ‘11’, ‘12’, </w:t>
            </w:r>
            <w:r w:rsidRPr="00E54774">
              <w:rPr>
                <w:sz w:val="16"/>
                <w:szCs w:val="16"/>
              </w:rPr>
              <w:t>‘15’</w:t>
            </w:r>
            <w:r w:rsidR="00FA2051">
              <w:rPr>
                <w:sz w:val="16"/>
                <w:szCs w:val="16"/>
              </w:rPr>
              <w:t>,</w:t>
            </w:r>
            <w:r w:rsidR="00057E18" w:rsidRPr="00E54774">
              <w:rPr>
                <w:sz w:val="16"/>
                <w:szCs w:val="16"/>
              </w:rPr>
              <w:t xml:space="preserve"> ‘18’</w:t>
            </w:r>
            <w:r w:rsidR="00FA2051">
              <w:rPr>
                <w:sz w:val="16"/>
                <w:szCs w:val="16"/>
              </w:rPr>
              <w:t>, ‘21’ ‘22’</w:t>
            </w:r>
            <w:r w:rsidRPr="00E54774">
              <w:rPr>
                <w:sz w:val="16"/>
                <w:szCs w:val="16"/>
              </w:rPr>
              <w:t>)</w:t>
            </w:r>
          </w:p>
          <w:p w14:paraId="702FF77B" w14:textId="77777777" w:rsidR="00042293" w:rsidRPr="00E54774" w:rsidRDefault="00042293" w:rsidP="00042293">
            <w:pPr>
              <w:rPr>
                <w:u w:val="single"/>
              </w:rPr>
            </w:pPr>
          </w:p>
          <w:p w14:paraId="7B3621DE" w14:textId="77777777" w:rsidR="009A73A4" w:rsidRPr="00E54774" w:rsidRDefault="009A73A4" w:rsidP="00E54774">
            <w:pPr>
              <w:spacing w:line="240" w:lineRule="auto"/>
              <w:rPr>
                <w:sz w:val="16"/>
                <w:szCs w:val="16"/>
              </w:rPr>
            </w:pPr>
            <w:r w:rsidRPr="00E54774">
              <w:rPr>
                <w:u w:val="single"/>
              </w:rPr>
              <w:t>Mapping onverdeeld:</w:t>
            </w:r>
          </w:p>
          <w:p w14:paraId="66BE28F9" w14:textId="77777777" w:rsidR="009A73A4" w:rsidRPr="00E54774" w:rsidRDefault="009A73A4" w:rsidP="00E54774">
            <w:pPr>
              <w:spacing w:line="240" w:lineRule="auto"/>
              <w:rPr>
                <w:sz w:val="16"/>
                <w:szCs w:val="16"/>
              </w:rPr>
            </w:pPr>
            <w:r w:rsidRPr="00E54774">
              <w:rPr>
                <w:sz w:val="16"/>
                <w:szCs w:val="16"/>
              </w:rPr>
              <w:t>//IMKAD_AangebodenStuk/StukdeelLevering/tekstkeuze/</w:t>
            </w:r>
          </w:p>
          <w:p w14:paraId="2836C4E1" w14:textId="77777777" w:rsidR="009A73A4" w:rsidRPr="00E54774" w:rsidRDefault="009A73A4" w:rsidP="00E54774">
            <w:pPr>
              <w:spacing w:line="240" w:lineRule="auto"/>
              <w:ind w:left="227"/>
              <w:rPr>
                <w:sz w:val="16"/>
                <w:szCs w:val="16"/>
              </w:rPr>
            </w:pPr>
            <w:r w:rsidRPr="00E54774">
              <w:rPr>
                <w:sz w:val="16"/>
                <w:szCs w:val="16"/>
              </w:rPr>
              <w:t>./tagNaam(‘k_Onverdeeld”)</w:t>
            </w:r>
          </w:p>
          <w:p w14:paraId="582BBF35" w14:textId="77777777" w:rsidR="009A73A4" w:rsidRPr="00E54774" w:rsidRDefault="009A73A4" w:rsidP="00E54774">
            <w:pPr>
              <w:spacing w:line="240" w:lineRule="auto"/>
              <w:ind w:left="227"/>
              <w:rPr>
                <w:sz w:val="16"/>
                <w:szCs w:val="16"/>
              </w:rPr>
            </w:pPr>
            <w:r w:rsidRPr="00E54774">
              <w:rPr>
                <w:sz w:val="16"/>
                <w:szCs w:val="16"/>
              </w:rPr>
              <w:t>./tekst(‘true’ = tekst wordt wel getoond; ‘false’ = tekst wordt niet getoond)</w:t>
            </w:r>
          </w:p>
          <w:p w14:paraId="21533B6F" w14:textId="77777777" w:rsidR="00042293" w:rsidRDefault="00042293" w:rsidP="00E54774">
            <w:pPr>
              <w:spacing w:line="240" w:lineRule="auto"/>
            </w:pPr>
          </w:p>
        </w:tc>
      </w:tr>
      <w:tr w:rsidR="00042293" w:rsidRPr="00F23A5D" w14:paraId="779E581F" w14:textId="77777777" w:rsidTr="00E54774">
        <w:tc>
          <w:tcPr>
            <w:tcW w:w="6771" w:type="dxa"/>
            <w:shd w:val="clear" w:color="auto" w:fill="auto"/>
          </w:tcPr>
          <w:p w14:paraId="72091641" w14:textId="77777777" w:rsidR="00042293" w:rsidRPr="00E54774" w:rsidRDefault="00042293" w:rsidP="00E54774">
            <w:pPr>
              <w:autoSpaceDE w:val="0"/>
              <w:autoSpaceDN w:val="0"/>
              <w:adjustRightInd w:val="0"/>
              <w:rPr>
                <w:bCs/>
                <w:color w:val="FF0000"/>
              </w:rPr>
            </w:pPr>
            <w:r w:rsidRPr="00E54774">
              <w:rPr>
                <w:color w:val="FF0000"/>
              </w:rPr>
              <w:lastRenderedPageBreak/>
              <w:t>:</w:t>
            </w:r>
          </w:p>
        </w:tc>
        <w:tc>
          <w:tcPr>
            <w:tcW w:w="7371" w:type="dxa"/>
            <w:shd w:val="clear" w:color="auto" w:fill="auto"/>
          </w:tcPr>
          <w:p w14:paraId="61A7A629" w14:textId="77777777" w:rsidR="00042293" w:rsidRDefault="00042293" w:rsidP="00E54774">
            <w:pPr>
              <w:spacing w:before="72"/>
            </w:pPr>
            <w:r>
              <w:t>Vaste tekst</w:t>
            </w:r>
          </w:p>
        </w:tc>
      </w:tr>
    </w:tbl>
    <w:p w14:paraId="10A78650" w14:textId="7757D026" w:rsidR="003E1FDB" w:rsidRDefault="003E1FDB" w:rsidP="00042293">
      <w:pPr>
        <w:tabs>
          <w:tab w:val="left" w:pos="6771"/>
        </w:tabs>
        <w:rPr>
          <w:bCs/>
          <w:color w:val="800080"/>
          <w:u w:val="single"/>
        </w:rPr>
      </w:pPr>
    </w:p>
    <w:p w14:paraId="7ED934D1" w14:textId="77777777" w:rsidR="003E1FDB" w:rsidRDefault="003E1FDB">
      <w:pPr>
        <w:spacing w:line="240" w:lineRule="auto"/>
        <w:rPr>
          <w:bCs/>
          <w:color w:val="800080"/>
          <w:u w:val="single"/>
        </w:rPr>
      </w:pPr>
      <w:r>
        <w:rPr>
          <w:bCs/>
          <w:color w:val="800080"/>
          <w:u w:val="single"/>
        </w:rPr>
        <w:br w:type="page"/>
      </w:r>
    </w:p>
    <w:p w14:paraId="05D87805" w14:textId="6F7490CB" w:rsidR="00042293" w:rsidRDefault="00042293" w:rsidP="00042293">
      <w:pPr>
        <w:pStyle w:val="Kop3"/>
        <w:numPr>
          <w:ilvl w:val="2"/>
          <w:numId w:val="1"/>
        </w:numPr>
        <w:rPr>
          <w:bCs w:val="0"/>
        </w:rPr>
      </w:pPr>
      <w:bookmarkStart w:id="133" w:name="_Toc94600323"/>
      <w:bookmarkStart w:id="134" w:name="_Toc358624451"/>
      <w:bookmarkStart w:id="135" w:name="_Ref373161547"/>
      <w:bookmarkStart w:id="136" w:name="_Toc93406554"/>
      <w:bookmarkStart w:id="137" w:name="_Toc94600324"/>
      <w:bookmarkEnd w:id="133"/>
      <w:r>
        <w:lastRenderedPageBreak/>
        <w:t>Variant 2: on</w:t>
      </w:r>
      <w:r>
        <w:rPr>
          <w:bCs w:val="0"/>
        </w:rPr>
        <w:t>gelijke verdeling van de aandelen over de verkrijgende personen</w:t>
      </w:r>
      <w:bookmarkEnd w:id="134"/>
      <w:bookmarkEnd w:id="135"/>
      <w:bookmarkEnd w:id="136"/>
      <w:bookmarkEnd w:id="137"/>
    </w:p>
    <w:p w14:paraId="5C80F9D5" w14:textId="77777777" w:rsidR="00042293" w:rsidRDefault="00042293" w:rsidP="00042293">
      <w:pPr>
        <w:rPr>
          <w:lang w:val="nl"/>
        </w:rPr>
      </w:pPr>
      <w:r>
        <w:rPr>
          <w:lang w:val="nl"/>
        </w:rPr>
        <w:t>Deze variant wordt toegepast indien bij minimaal één van de personen van de verkrijgende partij (</w:t>
      </w:r>
      <w:r w:rsidR="00D31203">
        <w:rPr>
          <w:lang w:val="nl"/>
        </w:rPr>
        <w:t>//</w:t>
      </w:r>
      <w:r>
        <w:rPr>
          <w:lang w:val="nl"/>
        </w:rPr>
        <w:t>IMKAD_StukdeelLevering/verkrijgerRechtRef/Partij</w:t>
      </w:r>
      <w:r w:rsidR="00C108CC">
        <w:rPr>
          <w:lang w:val="nl"/>
        </w:rPr>
        <w:t xml:space="preserve"> of ./Partij/Partij</w:t>
      </w:r>
      <w:r>
        <w:rPr>
          <w:lang w:val="nl"/>
        </w:rPr>
        <w:t>) een ‘aandeel in de rechten’ (</w:t>
      </w:r>
      <w:r w:rsidR="00D31203">
        <w:rPr>
          <w:lang w:val="nl"/>
        </w:rPr>
        <w:t>//</w:t>
      </w:r>
      <w:r>
        <w:rPr>
          <w:lang w:val="nl"/>
        </w:rPr>
        <w:t>IMKAD_Persoon/tia_AandeelInRechten) is ingevuld.</w:t>
      </w:r>
    </w:p>
    <w:p w14:paraId="5AFD4C0D" w14:textId="77777777" w:rsidR="00042293" w:rsidRDefault="00042293" w:rsidP="00042293">
      <w:pPr>
        <w:rPr>
          <w:lang w:val="nl"/>
        </w:rPr>
      </w:pPr>
    </w:p>
    <w:p w14:paraId="425B693C" w14:textId="77777777" w:rsidR="009E0D75" w:rsidRDefault="00042293" w:rsidP="00042293">
      <w:pPr>
        <w:rPr>
          <w:lang w:val="nl"/>
        </w:rPr>
      </w:pPr>
      <w:r>
        <w:rPr>
          <w:lang w:val="nl"/>
        </w:rPr>
        <w:t>Deze variant heeft zelf ook weer twee varianten, namelijk ‘met gevolmachtigde’ en ‘zonder gevolmachtigde’; de te gebruiken variant wordt bepaald op basis van het al dan niet aanwezig zijn van een gevolmachtigde bij de verkrijgende partij</w:t>
      </w:r>
      <w:r w:rsidR="00CF27DE">
        <w:rPr>
          <w:lang w:val="nl"/>
        </w:rPr>
        <w:t xml:space="preserve"> of </w:t>
      </w:r>
      <w:r w:rsidR="00BF7BA5">
        <w:rPr>
          <w:lang w:val="nl"/>
        </w:rPr>
        <w:t xml:space="preserve">bij </w:t>
      </w:r>
      <w:r w:rsidR="009E0D75">
        <w:rPr>
          <w:lang w:val="nl"/>
        </w:rPr>
        <w:t>een</w:t>
      </w:r>
      <w:r w:rsidR="00BF7BA5">
        <w:rPr>
          <w:lang w:val="nl"/>
        </w:rPr>
        <w:t xml:space="preserve"> </w:t>
      </w:r>
      <w:r w:rsidR="00507EFE">
        <w:rPr>
          <w:lang w:val="nl"/>
        </w:rPr>
        <w:t xml:space="preserve">verkrijgende (gerelateerde) </w:t>
      </w:r>
      <w:r w:rsidR="00CF27DE">
        <w:rPr>
          <w:lang w:val="nl"/>
        </w:rPr>
        <w:t>persoon.</w:t>
      </w:r>
      <w:r w:rsidR="009E0D75">
        <w:rPr>
          <w:lang w:val="nl"/>
        </w:rPr>
        <w:t xml:space="preserve"> De varianten kunnen gecombineerd voorkomen, bijvoorbeeld wanneer een van de verkrijgende personen een gevolmachtigde heeft en een andere verkrijgende persoon niet.</w:t>
      </w:r>
    </w:p>
    <w:p w14:paraId="47E10CD2" w14:textId="77777777" w:rsidR="00F126C0" w:rsidRDefault="00F126C0" w:rsidP="00F126C0">
      <w:pPr>
        <w:rPr>
          <w:lang w:val="nl"/>
        </w:rPr>
      </w:pPr>
    </w:p>
    <w:p w14:paraId="1FB5AEF4" w14:textId="77777777" w:rsidR="00E83671" w:rsidRDefault="00E83671" w:rsidP="00F126C0">
      <w:pPr>
        <w:rPr>
          <w:lang w:val="nl"/>
        </w:rPr>
      </w:pPr>
      <w:r>
        <w:rPr>
          <w:lang w:val="nl"/>
        </w:rPr>
        <w:t xml:space="preserve">De personen worden </w:t>
      </w:r>
      <w:r w:rsidR="00182BC3">
        <w:rPr>
          <w:lang w:val="nl"/>
        </w:rPr>
        <w:t xml:space="preserve">in de </w:t>
      </w:r>
      <w:r w:rsidR="00F126C0">
        <w:rPr>
          <w:lang w:val="nl"/>
        </w:rPr>
        <w:t>volgende</w:t>
      </w:r>
      <w:r w:rsidR="00182BC3">
        <w:rPr>
          <w:lang w:val="nl"/>
        </w:rPr>
        <w:t xml:space="preserve"> volgorde getoond </w:t>
      </w:r>
      <w:r w:rsidR="00B8039A">
        <w:rPr>
          <w:lang w:val="nl"/>
        </w:rPr>
        <w:t>in</w:t>
      </w:r>
      <w:r w:rsidR="004C5CC5">
        <w:rPr>
          <w:lang w:val="nl"/>
        </w:rPr>
        <w:t xml:space="preserve"> het geval</w:t>
      </w:r>
      <w:r>
        <w:rPr>
          <w:lang w:val="nl"/>
        </w:rPr>
        <w:t xml:space="preserve"> </w:t>
      </w:r>
      <w:r w:rsidR="00B8039A">
        <w:rPr>
          <w:lang w:val="nl"/>
        </w:rPr>
        <w:t xml:space="preserve">dat </w:t>
      </w:r>
      <w:r>
        <w:rPr>
          <w:lang w:val="nl"/>
        </w:rPr>
        <w:t xml:space="preserve">er </w:t>
      </w:r>
      <w:r w:rsidR="005F68C1">
        <w:rPr>
          <w:lang w:val="nl"/>
        </w:rPr>
        <w:t>personen zijn die wel en niet vertegenwoordigd worden door een gevolmachtigde</w:t>
      </w:r>
      <w:r>
        <w:rPr>
          <w:lang w:val="nl"/>
        </w:rPr>
        <w:t>:</w:t>
      </w:r>
    </w:p>
    <w:p w14:paraId="1805983E" w14:textId="77777777" w:rsidR="00E83671" w:rsidRDefault="00E83671" w:rsidP="00182BC3">
      <w:pPr>
        <w:numPr>
          <w:ilvl w:val="0"/>
          <w:numId w:val="10"/>
        </w:numPr>
        <w:rPr>
          <w:lang w:val="nl"/>
        </w:rPr>
      </w:pPr>
      <w:r>
        <w:rPr>
          <w:lang w:val="nl"/>
        </w:rPr>
        <w:t xml:space="preserve">eerst alle personen </w:t>
      </w:r>
      <w:r w:rsidR="00182BC3">
        <w:rPr>
          <w:lang w:val="nl"/>
        </w:rPr>
        <w:t xml:space="preserve">die </w:t>
      </w:r>
      <w:r w:rsidR="00182BC3" w:rsidRPr="00B8039A">
        <w:rPr>
          <w:u w:val="single"/>
          <w:lang w:val="nl"/>
        </w:rPr>
        <w:t>niet</w:t>
      </w:r>
      <w:r w:rsidR="00182BC3">
        <w:rPr>
          <w:lang w:val="nl"/>
        </w:rPr>
        <w:t xml:space="preserve"> vertegenwoordigd worden door een g</w:t>
      </w:r>
      <w:r>
        <w:rPr>
          <w:lang w:val="nl"/>
        </w:rPr>
        <w:t>evolmachtigde</w:t>
      </w:r>
      <w:r w:rsidR="00182BC3">
        <w:rPr>
          <w:lang w:val="nl"/>
        </w:rPr>
        <w:t>,</w:t>
      </w:r>
    </w:p>
    <w:p w14:paraId="29AE2E95" w14:textId="77777777" w:rsidR="00182BC3" w:rsidRDefault="00182BC3" w:rsidP="00182BC3">
      <w:pPr>
        <w:numPr>
          <w:ilvl w:val="0"/>
          <w:numId w:val="10"/>
        </w:numPr>
        <w:rPr>
          <w:lang w:val="nl"/>
        </w:rPr>
      </w:pPr>
      <w:r>
        <w:rPr>
          <w:lang w:val="nl"/>
        </w:rPr>
        <w:t>daarna alle personen die wel vertegenwoordigd worden door een gevolmachtigde</w:t>
      </w:r>
      <w:r w:rsidR="005F68C1">
        <w:rPr>
          <w:lang w:val="nl"/>
        </w:rPr>
        <w:t>.</w:t>
      </w:r>
    </w:p>
    <w:p w14:paraId="1A3DDC7A" w14:textId="77777777" w:rsidR="005F68C1" w:rsidRDefault="005F68C1" w:rsidP="005F68C1">
      <w:pPr>
        <w:rPr>
          <w:lang w:val="nl"/>
        </w:rPr>
      </w:pPr>
      <w:r>
        <w:rPr>
          <w:lang w:val="nl"/>
        </w:rPr>
        <w:t>In dit geval worden de personen altijd voorafgegaan door een opsommingsstreepje.</w:t>
      </w:r>
    </w:p>
    <w:p w14:paraId="523FFFB3" w14:textId="77777777" w:rsidR="00042293" w:rsidRDefault="00042293" w:rsidP="00042293">
      <w:pPr>
        <w:rPr>
          <w:lang w:val="nl"/>
        </w:rPr>
      </w:pPr>
    </w:p>
    <w:p w14:paraId="7C414586" w14:textId="05D8430A" w:rsidR="00042293" w:rsidRDefault="00042293" w:rsidP="00042293">
      <w:pPr>
        <w:keepNext/>
        <w:rPr>
          <w:lang w:val="nl"/>
        </w:rPr>
      </w:pPr>
      <w:r>
        <w:rPr>
          <w:lang w:val="nl"/>
        </w:rPr>
        <w:t>Variant met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14:paraId="16E329AD" w14:textId="77777777" w:rsidTr="00E54774">
        <w:tc>
          <w:tcPr>
            <w:tcW w:w="6771" w:type="dxa"/>
            <w:shd w:val="clear" w:color="auto" w:fill="auto"/>
          </w:tcPr>
          <w:p w14:paraId="6F151B2A" w14:textId="77777777" w:rsidR="00042293" w:rsidRPr="00E54774" w:rsidRDefault="00042293" w:rsidP="00042293">
            <w:pPr>
              <w:rPr>
                <w:color w:val="008000"/>
              </w:rPr>
            </w:pPr>
            <w:r w:rsidRPr="00E54774">
              <w:rPr>
                <w:color w:val="339966"/>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6972C8">
              <w:t xml:space="preserve">voornamen </w:t>
            </w:r>
            <w:r w:rsidRPr="00E54774">
              <w:rPr>
                <w:color w:val="800080"/>
              </w:rPr>
              <w:t>voorvoegsels</w:t>
            </w:r>
            <w:r w:rsidRPr="00E54774">
              <w:rPr>
                <w:color w:val="008000"/>
              </w:rPr>
              <w:t xml:space="preserve"> </w:t>
            </w:r>
            <w:r w:rsidRPr="00E54774">
              <w:rPr>
                <w:color w:val="000000"/>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FF0000"/>
              </w:rPr>
              <w:t xml:space="preserve">voornoemd, die hierbij </w:t>
            </w:r>
            <w:r w:rsidRPr="00E54774">
              <w:rPr>
                <w:color w:val="339966"/>
              </w:rPr>
              <w:t>aanvaardt</w:t>
            </w:r>
            <w:r w:rsidR="00FD4179" w:rsidRPr="00E54774">
              <w:rPr>
                <w:color w:val="339966"/>
              </w:rPr>
              <w:t>/aanvaarden</w:t>
            </w:r>
            <w:r w:rsidRPr="00E54774">
              <w:rPr>
                <w:color w:val="FF0000"/>
              </w:rPr>
              <w:t xml:space="preserve"> namens,</w:t>
            </w:r>
            <w:r w:rsidRPr="00E54774">
              <w:rPr>
                <w:color w:val="008000"/>
              </w:rPr>
              <w:t xml:space="preserve"> </w:t>
            </w:r>
          </w:p>
          <w:p w14:paraId="17C01345" w14:textId="77777777" w:rsidR="00042293" w:rsidRPr="00E54774" w:rsidRDefault="00042293" w:rsidP="00E54774">
            <w:pPr>
              <w:autoSpaceDE w:val="0"/>
              <w:autoSpaceDN w:val="0"/>
              <w:adjustRightInd w:val="0"/>
              <w:rPr>
                <w:bCs/>
                <w:color w:val="008000"/>
              </w:rPr>
            </w:pPr>
          </w:p>
        </w:tc>
        <w:tc>
          <w:tcPr>
            <w:tcW w:w="7371" w:type="dxa"/>
            <w:shd w:val="clear" w:color="auto" w:fill="auto"/>
          </w:tcPr>
          <w:p w14:paraId="3EAFFF08" w14:textId="77777777" w:rsidR="00042293" w:rsidRDefault="00042293" w:rsidP="00042293">
            <w:r>
              <w:t>De gevolmachtigde</w:t>
            </w:r>
            <w:r w:rsidR="00631BC5">
              <w:t>(n)</w:t>
            </w:r>
            <w:r w:rsidR="00E8645D">
              <w:t xml:space="preserve"> en wanneer aanwezig een of meer gerelateerde personen van de gevolmachtigde, </w:t>
            </w:r>
            <w:r>
              <w:t>van de verkrijger-partij</w:t>
            </w:r>
            <w:r w:rsidR="00C108CC">
              <w:t xml:space="preserve"> of verkrijger-(gerelateerde)persoon</w:t>
            </w:r>
            <w:r>
              <w:t>.</w:t>
            </w:r>
          </w:p>
          <w:p w14:paraId="00D79BE5" w14:textId="77777777" w:rsidR="00042293" w:rsidRPr="00E54774" w:rsidRDefault="00042293" w:rsidP="00042293">
            <w:pPr>
              <w:rPr>
                <w:rFonts w:cs="Arial"/>
                <w:bCs/>
                <w:szCs w:val="18"/>
              </w:rPr>
            </w:pPr>
            <w:r>
              <w:t>Deze tekst wordt direct achter de voorgaande tekst vermeld</w:t>
            </w:r>
            <w:r w:rsidRPr="00AB338B">
              <w:t>.</w:t>
            </w:r>
            <w:r w:rsidR="00631BC5">
              <w:t xml:space="preserve"> De tekst vanaf ‘</w:t>
            </w:r>
            <w:r w:rsidR="00631BC5" w:rsidRPr="00E54774">
              <w:rPr>
                <w:color w:val="339966"/>
              </w:rPr>
              <w:t>de heer</w:t>
            </w:r>
            <w:r w:rsidR="00FA6FDF" w:rsidRPr="00354FB7">
              <w:t>’</w:t>
            </w:r>
            <w:r w:rsidR="00631BC5">
              <w:t xml:space="preserve"> </w:t>
            </w:r>
            <w:r w:rsidR="00FA6FDF">
              <w:t xml:space="preserve">t/m </w:t>
            </w:r>
            <w:r w:rsidR="00FA6FDF" w:rsidRPr="00354FB7">
              <w:t>’</w:t>
            </w:r>
            <w:r w:rsidR="00FA6FDF">
              <w:t>ac</w:t>
            </w:r>
            <w:r w:rsidR="00631BC5">
              <w:t>hternaam</w:t>
            </w:r>
            <w:r w:rsidR="007307B8" w:rsidRPr="00E54774">
              <w:rPr>
                <w:rFonts w:cs="Arial"/>
                <w:szCs w:val="18"/>
              </w:rPr>
              <w:fldChar w:fldCharType="begin"/>
            </w:r>
            <w:r w:rsidR="007307B8" w:rsidRPr="00E54774">
              <w:rPr>
                <w:rFonts w:cs="Arial"/>
                <w:szCs w:val="18"/>
              </w:rPr>
              <w:instrText>MacroButton Nomacro §</w:instrText>
            </w:r>
            <w:r w:rsidR="007307B8" w:rsidRPr="00E54774">
              <w:rPr>
                <w:rFonts w:cs="Arial"/>
                <w:szCs w:val="18"/>
              </w:rPr>
              <w:fldChar w:fldCharType="end"/>
            </w:r>
            <w:r w:rsidR="00631BC5">
              <w:t xml:space="preserve">’ is herhalend en wordt voor </w:t>
            </w:r>
            <w:r w:rsidR="00FA6FDF">
              <w:t>alle</w:t>
            </w:r>
            <w:r w:rsidR="00631BC5">
              <w:t xml:space="preserve"> eerder bepaalde gevolmachtigde</w:t>
            </w:r>
            <w:r w:rsidR="00FA6FDF">
              <w:t>n</w:t>
            </w:r>
            <w:r w:rsidR="00631BC5">
              <w:t xml:space="preserve"> opgenomen</w:t>
            </w:r>
            <w:r w:rsidR="00FD4179">
              <w:t>.</w:t>
            </w:r>
            <w:r w:rsidR="00631BC5">
              <w:t xml:space="preserve"> </w:t>
            </w:r>
            <w:r w:rsidR="00FA6FDF">
              <w:t>D</w:t>
            </w:r>
            <w:r w:rsidR="00631BC5" w:rsidRPr="00E54774">
              <w:rPr>
                <w:rFonts w:cs="Arial"/>
                <w:bCs/>
                <w:szCs w:val="18"/>
              </w:rPr>
              <w:t>e laatste twee gevolmachtigden worden gescheiden door “en”, de overige door een komma “,”.</w:t>
            </w:r>
          </w:p>
          <w:p w14:paraId="6A844654" w14:textId="77777777" w:rsidR="00FD4179" w:rsidRPr="00E54774" w:rsidRDefault="00FD4179" w:rsidP="00042293">
            <w:pPr>
              <w:rPr>
                <w:rFonts w:cs="Arial"/>
                <w:bCs/>
                <w:szCs w:val="18"/>
              </w:rPr>
            </w:pPr>
          </w:p>
          <w:p w14:paraId="6F8AEFD0" w14:textId="77777777" w:rsidR="0001364E" w:rsidRPr="00E54774" w:rsidRDefault="0001364E"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attribuut GBA_Geslacht/Geslachtsaanduiding</w:t>
            </w:r>
            <w:r w:rsidRPr="00E54774">
              <w:rPr>
                <w:lang w:val="nl-NL"/>
              </w:rPr>
              <w:t>):</w:t>
            </w:r>
          </w:p>
          <w:p w14:paraId="401EE810" w14:textId="77777777" w:rsidR="0001364E" w:rsidRDefault="0001364E" w:rsidP="0001364E">
            <w:pPr>
              <w:pStyle w:val="streepje"/>
            </w:pPr>
            <w:r>
              <w:t xml:space="preserve">Indien </w:t>
            </w:r>
            <w:r w:rsidRPr="004A55EF">
              <w:t>AanduidingGeslacht = "Man"</w:t>
            </w:r>
            <w:r>
              <w:t xml:space="preserve"> dan "de heer",</w:t>
            </w:r>
          </w:p>
          <w:p w14:paraId="7CB97E0F" w14:textId="77777777" w:rsidR="0001364E" w:rsidRPr="00E54774" w:rsidRDefault="0001364E" w:rsidP="002D7314">
            <w:pPr>
              <w:pStyle w:val="streepje"/>
              <w:rPr>
                <w:rFonts w:cs="Arial"/>
                <w:bCs/>
                <w:szCs w:val="18"/>
              </w:rPr>
            </w:pPr>
            <w:r>
              <w:t>Indien AanduidingGeslacht = "Vrouw" dan "mevrouw".</w:t>
            </w:r>
          </w:p>
          <w:p w14:paraId="7325F3E4" w14:textId="77777777" w:rsidR="0001364E" w:rsidRPr="00E54774" w:rsidRDefault="0001364E" w:rsidP="00042293">
            <w:pPr>
              <w:rPr>
                <w:rFonts w:cs="Arial"/>
                <w:bCs/>
                <w:szCs w:val="18"/>
              </w:rPr>
            </w:pPr>
          </w:p>
          <w:p w14:paraId="120A6825" w14:textId="77777777" w:rsidR="00FD4179" w:rsidRDefault="00FD4179" w:rsidP="00042293">
            <w:r w:rsidRPr="00FD4179">
              <w:lastRenderedPageBreak/>
              <w:t>Keuze tussen</w:t>
            </w:r>
            <w:r w:rsidRPr="00E54774">
              <w:rPr>
                <w:color w:val="FF0000"/>
              </w:rPr>
              <w:t xml:space="preserve"> </w:t>
            </w:r>
            <w:r w:rsidRPr="00E54774">
              <w:rPr>
                <w:color w:val="339966"/>
              </w:rPr>
              <w:t>aanvaardt/aanvaarden</w:t>
            </w:r>
            <w:r w:rsidRPr="00E54774">
              <w:rPr>
                <w:color w:val="FF0000"/>
              </w:rPr>
              <w:t xml:space="preserve"> </w:t>
            </w:r>
            <w:r w:rsidRPr="00FD4179">
              <w:t>is afleidbaar</w:t>
            </w:r>
            <w:r>
              <w:t xml:space="preserve">: </w:t>
            </w:r>
          </w:p>
          <w:p w14:paraId="3449FFBA" w14:textId="77777777" w:rsidR="00FD4179" w:rsidRDefault="00354FB7" w:rsidP="00E54774">
            <w:pPr>
              <w:numPr>
                <w:ilvl w:val="0"/>
                <w:numId w:val="10"/>
              </w:numPr>
            </w:pPr>
            <w:r w:rsidRPr="00354FB7">
              <w:t>’</w:t>
            </w:r>
            <w:r w:rsidR="00FD4179" w:rsidRPr="00E54774">
              <w:rPr>
                <w:color w:val="339966"/>
              </w:rPr>
              <w:t>aanvaardt</w:t>
            </w:r>
            <w:r w:rsidRPr="00354FB7">
              <w:t>’</w:t>
            </w:r>
            <w:r w:rsidR="00FD4179">
              <w:t xml:space="preserve"> bij precies één gevolmachtigde,</w:t>
            </w:r>
          </w:p>
          <w:p w14:paraId="15E44376" w14:textId="77777777" w:rsidR="00FD4179" w:rsidRDefault="00354FB7" w:rsidP="00E54774">
            <w:pPr>
              <w:numPr>
                <w:ilvl w:val="0"/>
                <w:numId w:val="10"/>
              </w:numPr>
            </w:pPr>
            <w:r w:rsidRPr="00354FB7">
              <w:t>’</w:t>
            </w:r>
            <w:r w:rsidR="00FD4179" w:rsidRPr="00E54774">
              <w:rPr>
                <w:color w:val="339966"/>
              </w:rPr>
              <w:t>aanvaarden</w:t>
            </w:r>
            <w:r w:rsidRPr="00354FB7">
              <w:t>’</w:t>
            </w:r>
            <w:r w:rsidR="00FD4179">
              <w:t xml:space="preserve"> bij meer dan één gevolmachtigde.</w:t>
            </w:r>
          </w:p>
          <w:p w14:paraId="70FCC4E1" w14:textId="77777777" w:rsidR="00042293" w:rsidRPr="00D313D0" w:rsidRDefault="00042293" w:rsidP="00042293"/>
          <w:p w14:paraId="2C19E2BA" w14:textId="77777777" w:rsidR="00042293" w:rsidRPr="00E54774" w:rsidRDefault="00042293" w:rsidP="00E54774">
            <w:pPr>
              <w:spacing w:line="240" w:lineRule="auto"/>
              <w:rPr>
                <w:u w:val="single"/>
              </w:rPr>
            </w:pPr>
            <w:r w:rsidRPr="00E54774">
              <w:rPr>
                <w:u w:val="single"/>
              </w:rPr>
              <w:t>Mapping:</w:t>
            </w:r>
          </w:p>
          <w:p w14:paraId="781BBE20" w14:textId="77777777" w:rsidR="00790F6F" w:rsidRPr="00E54774" w:rsidRDefault="00042293" w:rsidP="00E54774">
            <w:pPr>
              <w:spacing w:line="240" w:lineRule="auto"/>
              <w:rPr>
                <w:rFonts w:cs="Arial"/>
                <w:sz w:val="16"/>
                <w:szCs w:val="16"/>
              </w:rPr>
            </w:pPr>
            <w:r w:rsidRPr="00E54774">
              <w:rPr>
                <w:sz w:val="16"/>
                <w:szCs w:val="16"/>
              </w:rPr>
              <w:t>//</w:t>
            </w:r>
            <w:r w:rsidRPr="00E54774">
              <w:rPr>
                <w:rFonts w:cs="Arial"/>
                <w:sz w:val="16"/>
                <w:szCs w:val="16"/>
              </w:rPr>
              <w:t>Gevolmachtigde/gegevens/persoonGegevens</w:t>
            </w:r>
            <w:r w:rsidR="00FA6FDF" w:rsidRPr="00E54774">
              <w:rPr>
                <w:rFonts w:cs="Arial"/>
                <w:sz w:val="16"/>
                <w:szCs w:val="16"/>
              </w:rPr>
              <w:t xml:space="preserve"> </w:t>
            </w:r>
          </w:p>
          <w:p w14:paraId="5B59D98B"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/GBA_Naam/voornamen</w:t>
            </w:r>
          </w:p>
          <w:p w14:paraId="20FB9685"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/tia_VoorvoegselsNaam</w:t>
            </w:r>
          </w:p>
          <w:p w14:paraId="6ECA2ACE"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r w:rsidR="00834F44" w:rsidRPr="00E54774">
              <w:rPr>
                <w:rFonts w:cs="Arial"/>
                <w:sz w:val="16"/>
                <w:szCs w:val="16"/>
              </w:rPr>
              <w:t>tia_NaamZonderVoorvoegsel</w:t>
            </w:r>
            <w:r w:rsidR="007F4DD2" w:rsidRPr="00E54774">
              <w:rPr>
                <w:rFonts w:cs="Arial"/>
                <w:sz w:val="16"/>
                <w:szCs w:val="16"/>
              </w:rPr>
              <w:t>s</w:t>
            </w:r>
          </w:p>
          <w:p w14:paraId="5CD90D68" w14:textId="77777777" w:rsidR="00790F6F" w:rsidRPr="00E54774" w:rsidRDefault="00790F6F" w:rsidP="00E54774">
            <w:pPr>
              <w:spacing w:line="240" w:lineRule="auto"/>
              <w:rPr>
                <w:sz w:val="16"/>
                <w:szCs w:val="16"/>
              </w:rPr>
            </w:pPr>
            <w:r w:rsidRPr="00E54774">
              <w:rPr>
                <w:sz w:val="16"/>
                <w:szCs w:val="16"/>
              </w:rPr>
              <w:t xml:space="preserve">of wanneer ook kadGegevensPersoon aanwezig is, dan: </w:t>
            </w:r>
          </w:p>
          <w:p w14:paraId="0DE43044" w14:textId="77777777" w:rsidR="00790F6F" w:rsidRPr="00E54774" w:rsidRDefault="00790F6F" w:rsidP="00E54774">
            <w:pPr>
              <w:spacing w:line="240" w:lineRule="auto"/>
              <w:rPr>
                <w:sz w:val="16"/>
                <w:szCs w:val="16"/>
              </w:rPr>
            </w:pPr>
            <w:r w:rsidRPr="00E54774">
              <w:rPr>
                <w:sz w:val="16"/>
                <w:szCs w:val="16"/>
              </w:rPr>
              <w:tab/>
              <w:t>/kadGegevensPersoon</w:t>
            </w:r>
          </w:p>
          <w:p w14:paraId="061C603F"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14:paraId="09A50591"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14:paraId="1AD33364"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14:paraId="33674125" w14:textId="77777777" w:rsidR="006D3E57" w:rsidRPr="00E54774" w:rsidRDefault="006D3E57" w:rsidP="00E54774">
            <w:pPr>
              <w:spacing w:line="240" w:lineRule="auto"/>
              <w:rPr>
                <w:sz w:val="16"/>
                <w:szCs w:val="16"/>
              </w:rPr>
            </w:pPr>
          </w:p>
          <w:p w14:paraId="1B3AFCAA" w14:textId="77777777" w:rsidR="00042293" w:rsidRPr="00E54774" w:rsidRDefault="00FA6FDF" w:rsidP="00E54774">
            <w:pPr>
              <w:spacing w:line="240" w:lineRule="auto"/>
              <w:rPr>
                <w:rFonts w:cs="Arial"/>
                <w:sz w:val="16"/>
                <w:szCs w:val="16"/>
              </w:rPr>
            </w:pPr>
            <w:r w:rsidRPr="00E54774">
              <w:rPr>
                <w:rFonts w:cs="Arial"/>
                <w:sz w:val="16"/>
                <w:szCs w:val="16"/>
              </w:rPr>
              <w:t>en eventueel bijbehorende</w:t>
            </w:r>
          </w:p>
          <w:p w14:paraId="40FBBF87" w14:textId="77777777" w:rsidR="00631BC5" w:rsidRPr="00E54774" w:rsidRDefault="00631BC5" w:rsidP="00E54774">
            <w:pPr>
              <w:spacing w:line="240" w:lineRule="auto"/>
              <w:rPr>
                <w:sz w:val="16"/>
                <w:szCs w:val="16"/>
              </w:rPr>
            </w:pPr>
            <w:r w:rsidRPr="00E54774">
              <w:rPr>
                <w:sz w:val="16"/>
                <w:szCs w:val="16"/>
              </w:rPr>
              <w:t>//Gevolmachtigde/GerelateerdPersoon/IMKAD_Persoon/tia_Gegevens</w:t>
            </w:r>
          </w:p>
          <w:p w14:paraId="14EF799C" w14:textId="77777777" w:rsidR="00790F6F" w:rsidRPr="00E54774" w:rsidRDefault="00790F6F" w:rsidP="00E54774">
            <w:pPr>
              <w:spacing w:line="240" w:lineRule="auto"/>
              <w:rPr>
                <w:sz w:val="16"/>
                <w:szCs w:val="16"/>
              </w:rPr>
            </w:pPr>
            <w:r w:rsidRPr="00E54774">
              <w:rPr>
                <w:sz w:val="16"/>
                <w:szCs w:val="16"/>
              </w:rPr>
              <w:tab/>
              <w:t>/GBA_Ingezetene</w:t>
            </w:r>
          </w:p>
          <w:p w14:paraId="421907CD"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/GBA_Naam/voornamen</w:t>
            </w:r>
          </w:p>
          <w:p w14:paraId="554D0ACE"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/tia_VoorvoegselsNaam</w:t>
            </w:r>
          </w:p>
          <w:p w14:paraId="07A457AE" w14:textId="77777777" w:rsidR="00790F6F" w:rsidRPr="00E54774" w:rsidRDefault="00790F6F" w:rsidP="00E54774">
            <w:pPr>
              <w:spacing w:line="240" w:lineRule="auto"/>
              <w:rPr>
                <w:sz w:val="16"/>
                <w:szCs w:val="16"/>
              </w:rPr>
            </w:pPr>
            <w:r w:rsidRPr="00E54774">
              <w:rPr>
                <w:rFonts w:cs="Arial"/>
                <w:sz w:val="16"/>
                <w:szCs w:val="16"/>
              </w:rPr>
              <w:tab/>
            </w:r>
            <w:r w:rsidRPr="00E54774">
              <w:rPr>
                <w:rFonts w:cs="Arial"/>
                <w:sz w:val="16"/>
                <w:szCs w:val="16"/>
              </w:rPr>
              <w:tab/>
              <w:t>/</w:t>
            </w:r>
            <w:r w:rsidR="007F4DD2" w:rsidRPr="00E54774">
              <w:rPr>
                <w:rFonts w:cs="Arial"/>
                <w:sz w:val="16"/>
                <w:szCs w:val="16"/>
              </w:rPr>
              <w:t>tia_NaamZonderVoorvoegsels</w:t>
            </w:r>
          </w:p>
          <w:p w14:paraId="46C475B1" w14:textId="77777777" w:rsidR="00790F6F" w:rsidRPr="00E54774" w:rsidRDefault="00790F6F" w:rsidP="00E54774">
            <w:pPr>
              <w:spacing w:line="240" w:lineRule="auto"/>
              <w:rPr>
                <w:sz w:val="16"/>
                <w:szCs w:val="16"/>
              </w:rPr>
            </w:pPr>
            <w:r w:rsidRPr="00E54774">
              <w:rPr>
                <w:sz w:val="16"/>
                <w:szCs w:val="16"/>
              </w:rPr>
              <w:t xml:space="preserve">of wanneer ook IMKAD_KadNatuurlijkPersoon aanwezig is, dan: </w:t>
            </w:r>
          </w:p>
          <w:p w14:paraId="79E3EC13" w14:textId="77777777" w:rsidR="00790F6F" w:rsidRPr="00E54774" w:rsidRDefault="00790F6F" w:rsidP="00E54774">
            <w:pPr>
              <w:spacing w:line="240" w:lineRule="auto"/>
              <w:rPr>
                <w:sz w:val="16"/>
                <w:szCs w:val="16"/>
              </w:rPr>
            </w:pPr>
            <w:r w:rsidRPr="00E54774">
              <w:rPr>
                <w:sz w:val="16"/>
                <w:szCs w:val="16"/>
              </w:rPr>
              <w:tab/>
              <w:t>/IMKAD_KadNatuurlijkPersoon</w:t>
            </w:r>
          </w:p>
          <w:p w14:paraId="37E4A0DF"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14:paraId="58FC4A2D"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14:paraId="61B67EE8" w14:textId="77777777" w:rsidR="00F126C0"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14:paraId="312F6CF7" w14:textId="77777777" w:rsidR="00790F6F" w:rsidRPr="00E54774" w:rsidRDefault="00790F6F" w:rsidP="00E54774">
            <w:pPr>
              <w:spacing w:line="240" w:lineRule="auto"/>
              <w:rPr>
                <w:sz w:val="16"/>
                <w:szCs w:val="16"/>
              </w:rPr>
            </w:pPr>
          </w:p>
          <w:p w14:paraId="0373FBAD" w14:textId="77777777" w:rsidR="00F126C0" w:rsidRPr="00E54774" w:rsidRDefault="00F126C0" w:rsidP="00E54774">
            <w:pPr>
              <w:spacing w:line="240" w:lineRule="auto"/>
              <w:rPr>
                <w:sz w:val="16"/>
                <w:szCs w:val="16"/>
              </w:rPr>
            </w:pPr>
            <w:r w:rsidRPr="00E54774">
              <w:rPr>
                <w:sz w:val="16"/>
                <w:szCs w:val="16"/>
              </w:rPr>
              <w:t>-gevolmachtigde aanwezig voor een partij (treedt op voor alle personen in de partij)</w:t>
            </w:r>
          </w:p>
          <w:p w14:paraId="138ADB51" w14:textId="77777777" w:rsidR="000B6139" w:rsidRPr="00E54774" w:rsidRDefault="00F126C0" w:rsidP="00E54774">
            <w:pPr>
              <w:spacing w:line="240" w:lineRule="auto"/>
              <w:rPr>
                <w:rFonts w:cs="Arial"/>
                <w:sz w:val="16"/>
                <w:szCs w:val="16"/>
              </w:rPr>
            </w:pPr>
            <w:r w:rsidRPr="00E54774">
              <w:rPr>
                <w:sz w:val="16"/>
                <w:szCs w:val="16"/>
                <w:lang w:val="nl"/>
              </w:rPr>
              <w:t>//IMKAD_StukdeelLevering/verkrijgerRechtRef/Partij/Gevolmachtigde</w:t>
            </w:r>
            <w:r w:rsidR="000B6139" w:rsidRPr="00E54774">
              <w:rPr>
                <w:sz w:val="16"/>
                <w:szCs w:val="16"/>
                <w:lang w:val="nl"/>
              </w:rPr>
              <w:t>/vertegenwoordigtRef [</w:t>
            </w:r>
            <w:r w:rsidR="000B6139" w:rsidRPr="00E54774">
              <w:rPr>
                <w:rFonts w:cs="Arial"/>
                <w:sz w:val="16"/>
                <w:szCs w:val="16"/>
              </w:rPr>
              <w:t>xlink:href = ‘id van</w:t>
            </w:r>
            <w:r w:rsidR="00D226E6" w:rsidRPr="00E54774">
              <w:rPr>
                <w:rFonts w:cs="Arial"/>
                <w:sz w:val="16"/>
                <w:szCs w:val="16"/>
              </w:rPr>
              <w:t xml:space="preserve"> </w:t>
            </w:r>
            <w:r w:rsidR="000B6139" w:rsidRPr="00E54774">
              <w:rPr>
                <w:rFonts w:cs="Arial"/>
                <w:sz w:val="16"/>
                <w:szCs w:val="16"/>
              </w:rPr>
              <w:t>hoedanigheid]</w:t>
            </w:r>
          </w:p>
          <w:p w14:paraId="510C6022" w14:textId="77777777" w:rsidR="00D226E6" w:rsidRPr="00E54774" w:rsidRDefault="00D226E6" w:rsidP="00E54774">
            <w:pPr>
              <w:spacing w:line="240" w:lineRule="auto"/>
              <w:rPr>
                <w:sz w:val="16"/>
                <w:szCs w:val="16"/>
              </w:rPr>
            </w:pPr>
            <w:r w:rsidRPr="00E54774">
              <w:rPr>
                <w:rFonts w:cs="Arial"/>
                <w:sz w:val="16"/>
                <w:szCs w:val="16"/>
              </w:rPr>
              <w:t>//Hoedanigheid geen ./wordtVertegenwoordigdRef aanwezig</w:t>
            </w:r>
          </w:p>
          <w:p w14:paraId="62D0CA8C" w14:textId="77777777" w:rsidR="00F126C0" w:rsidRPr="00E54774" w:rsidRDefault="00F126C0" w:rsidP="00E54774">
            <w:pPr>
              <w:spacing w:line="240" w:lineRule="auto"/>
              <w:rPr>
                <w:sz w:val="16"/>
                <w:szCs w:val="16"/>
              </w:rPr>
            </w:pPr>
          </w:p>
          <w:p w14:paraId="7EF740A9" w14:textId="77777777" w:rsidR="00F126C0" w:rsidRPr="00E54774" w:rsidRDefault="00F126C0" w:rsidP="00E54774">
            <w:pPr>
              <w:spacing w:line="240" w:lineRule="auto"/>
              <w:rPr>
                <w:sz w:val="16"/>
                <w:szCs w:val="16"/>
              </w:rPr>
            </w:pPr>
            <w:r w:rsidRPr="00E54774">
              <w:rPr>
                <w:sz w:val="16"/>
                <w:szCs w:val="16"/>
              </w:rPr>
              <w:t>-gevolmachtigde aanwezig voor een of meer (gerelateerde) personen</w:t>
            </w:r>
          </w:p>
          <w:p w14:paraId="6E78917F" w14:textId="77777777" w:rsidR="00D226E6" w:rsidRPr="00E54774" w:rsidRDefault="00F126C0" w:rsidP="00E54774">
            <w:pPr>
              <w:spacing w:line="240" w:lineRule="auto"/>
              <w:rPr>
                <w:rFonts w:cs="Arial"/>
                <w:sz w:val="16"/>
                <w:szCs w:val="16"/>
              </w:rPr>
            </w:pPr>
            <w:r w:rsidRPr="00E54774">
              <w:rPr>
                <w:sz w:val="16"/>
                <w:szCs w:val="16"/>
                <w:lang w:val="nl"/>
              </w:rPr>
              <w:t xml:space="preserve">//IMKAD_StukdeelLevering/verkrijgerRechtRef/Partij(/Partij)/IMKAD_Persoon[id] of via //IMKAD_Persoon/GerelateerdePersoon/IMKAD_Persoon[id] </w:t>
            </w:r>
            <w:r w:rsidRPr="00E54774">
              <w:rPr>
                <w:sz w:val="16"/>
                <w:szCs w:val="16"/>
                <w:lang w:val="nl"/>
              </w:rPr>
              <w:sym w:font="Wingdings" w:char="F0E0"/>
            </w:r>
            <w:r w:rsidRPr="00E54774">
              <w:rPr>
                <w:sz w:val="16"/>
                <w:szCs w:val="16"/>
                <w:lang w:val="nl"/>
              </w:rPr>
              <w:t xml:space="preserve"> //IMKAD_AangebodenStuk/Partij/Gevolmachtigde/</w:t>
            </w:r>
            <w:r w:rsidR="00D226E6" w:rsidRPr="00E54774">
              <w:rPr>
                <w:sz w:val="16"/>
                <w:szCs w:val="16"/>
                <w:lang w:val="nl"/>
              </w:rPr>
              <w:t>vertegenwoordigtRef [</w:t>
            </w:r>
            <w:r w:rsidR="00D226E6" w:rsidRPr="00E54774">
              <w:rPr>
                <w:rFonts w:cs="Arial"/>
                <w:sz w:val="16"/>
                <w:szCs w:val="16"/>
              </w:rPr>
              <w:t>xlink:href = ‘id van hoedanigheid]</w:t>
            </w:r>
          </w:p>
          <w:p w14:paraId="2272A9F4" w14:textId="77777777" w:rsidR="00D226E6" w:rsidRPr="00E54774" w:rsidRDefault="00D226E6" w:rsidP="00E54774">
            <w:pPr>
              <w:spacing w:line="240" w:lineRule="auto"/>
              <w:rPr>
                <w:rFonts w:cs="Arial"/>
                <w:sz w:val="16"/>
                <w:szCs w:val="16"/>
              </w:rPr>
            </w:pPr>
            <w:r w:rsidRPr="00E54774">
              <w:rPr>
                <w:rFonts w:cs="Arial"/>
                <w:sz w:val="16"/>
                <w:szCs w:val="16"/>
              </w:rPr>
              <w:t xml:space="preserve">//Hoedanigheid/wordtVertegenwoordigdRef </w:t>
            </w:r>
            <w:r w:rsidRPr="00E54774">
              <w:rPr>
                <w:sz w:val="16"/>
                <w:szCs w:val="16"/>
                <w:lang w:val="nl"/>
              </w:rPr>
              <w:t>[</w:t>
            </w:r>
            <w:r w:rsidRPr="00E54774">
              <w:rPr>
                <w:rFonts w:cs="Arial"/>
                <w:sz w:val="16"/>
                <w:szCs w:val="16"/>
              </w:rPr>
              <w:t>xlink:href = ‘id van de IMKAD_Persoon die volmacht geeft]</w:t>
            </w:r>
          </w:p>
          <w:p w14:paraId="23EEB003" w14:textId="77777777" w:rsidR="00F126C0" w:rsidRPr="00E54774" w:rsidRDefault="00F126C0" w:rsidP="00E54774">
            <w:pPr>
              <w:spacing w:line="240" w:lineRule="auto"/>
              <w:rPr>
                <w:rFonts w:cs="Arial"/>
                <w:sz w:val="16"/>
                <w:szCs w:val="16"/>
              </w:rPr>
            </w:pPr>
          </w:p>
        </w:tc>
      </w:tr>
      <w:tr w:rsidR="00042293" w:rsidRPr="00F23A5D" w14:paraId="17F715A3" w14:textId="77777777" w:rsidTr="00E54774">
        <w:tc>
          <w:tcPr>
            <w:tcW w:w="6771" w:type="dxa"/>
            <w:shd w:val="clear" w:color="auto" w:fill="auto"/>
          </w:tcPr>
          <w:p w14:paraId="23C2895F" w14:textId="77777777" w:rsidR="00042293" w:rsidRPr="00E54774" w:rsidRDefault="00042293" w:rsidP="00042293">
            <w:pPr>
              <w:rPr>
                <w:color w:val="800080"/>
              </w:rPr>
            </w:pPr>
            <w:r w:rsidRPr="00E54774">
              <w:rPr>
                <w:color w:val="800080"/>
              </w:rPr>
              <w:lastRenderedPageBreak/>
              <w:t>-</w:t>
            </w:r>
          </w:p>
        </w:tc>
        <w:tc>
          <w:tcPr>
            <w:tcW w:w="7371" w:type="dxa"/>
            <w:shd w:val="clear" w:color="auto" w:fill="auto"/>
          </w:tcPr>
          <w:p w14:paraId="791CCBD6" w14:textId="77777777" w:rsidR="00042293" w:rsidRDefault="00042293" w:rsidP="00042293">
            <w:r w:rsidRPr="00AB338B">
              <w:t>In</w:t>
            </w:r>
            <w:r>
              <w:t xml:space="preserve">geval van </w:t>
            </w:r>
            <w:r w:rsidRPr="00AB338B">
              <w:t xml:space="preserve">één </w:t>
            </w:r>
            <w:r>
              <w:t>verkrijger-persoon</w:t>
            </w:r>
            <w:r w:rsidR="00BC24EE">
              <w:t>, ongeacht de variant</w:t>
            </w:r>
            <w:r>
              <w:t>:</w:t>
            </w:r>
          </w:p>
          <w:p w14:paraId="60C4D823" w14:textId="77777777" w:rsidR="00042293" w:rsidRDefault="00042293" w:rsidP="00E54774">
            <w:pPr>
              <w:numPr>
                <w:ilvl w:val="0"/>
                <w:numId w:val="29"/>
              </w:numPr>
            </w:pPr>
            <w:r w:rsidRPr="00AB338B">
              <w:t>geen opsomming</w:t>
            </w:r>
            <w:r>
              <w:t>, de tekst wordt direct achter de voorgaande tekst vermeld</w:t>
            </w:r>
            <w:r w:rsidRPr="00AB338B">
              <w:t>.</w:t>
            </w:r>
          </w:p>
          <w:p w14:paraId="7AA4993E" w14:textId="77777777" w:rsidR="00042293" w:rsidRDefault="00042293" w:rsidP="00042293">
            <w:r>
              <w:t>Ingeval van meerdere verkrijger-personen</w:t>
            </w:r>
            <w:r w:rsidR="00BC24EE">
              <w:t>, ongeacht de variant</w:t>
            </w:r>
            <w:r>
              <w:t>:</w:t>
            </w:r>
          </w:p>
          <w:p w14:paraId="1797DA42" w14:textId="77777777" w:rsidR="00042293" w:rsidRDefault="00042293" w:rsidP="00E54774">
            <w:pPr>
              <w:numPr>
                <w:ilvl w:val="0"/>
                <w:numId w:val="29"/>
              </w:numPr>
            </w:pPr>
            <w:r>
              <w:t>wel een opsomming, beginnend op een nieuwe regel,</w:t>
            </w:r>
            <w:r w:rsidR="00BC24EE">
              <w:t xml:space="preserve"> </w:t>
            </w:r>
          </w:p>
          <w:p w14:paraId="379CDDD5" w14:textId="77777777" w:rsidR="00042293" w:rsidRDefault="00042293" w:rsidP="00E54774">
            <w:pPr>
              <w:numPr>
                <w:ilvl w:val="0"/>
                <w:numId w:val="29"/>
              </w:numPr>
            </w:pPr>
            <w:r>
              <w:t>voor elke verkrijger-persoon wordt een opsommings</w:t>
            </w:r>
            <w:r w:rsidR="00BC24EE">
              <w:t>teken</w:t>
            </w:r>
            <w:r>
              <w:t xml:space="preserve"> vermeld.</w:t>
            </w:r>
          </w:p>
        </w:tc>
      </w:tr>
      <w:tr w:rsidR="00042293" w:rsidRPr="00F23A5D" w14:paraId="6AFD677B" w14:textId="77777777" w:rsidTr="00E54774">
        <w:tc>
          <w:tcPr>
            <w:tcW w:w="6771" w:type="dxa"/>
            <w:shd w:val="clear" w:color="auto" w:fill="auto"/>
          </w:tcPr>
          <w:p w14:paraId="7D05DF35" w14:textId="77777777" w:rsidR="00042293" w:rsidRPr="00E54774" w:rsidRDefault="00042293" w:rsidP="00042293">
            <w:pPr>
              <w:rPr>
                <w:color w:val="339966"/>
              </w:rPr>
            </w:pPr>
            <w:r w:rsidRPr="00E54774">
              <w:rPr>
                <w:color w:val="3366FF"/>
              </w:rPr>
              <w:t>de heer/mevrouw</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339966"/>
              </w:rPr>
              <w:t xml:space="preserve"> 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voornoemd</w:t>
            </w:r>
            <w:r w:rsidRPr="00E54774">
              <w:rPr>
                <w:color w:val="996600"/>
              </w:rPr>
              <w:t xml:space="preserve"> </w:t>
            </w:r>
          </w:p>
        </w:tc>
        <w:tc>
          <w:tcPr>
            <w:tcW w:w="7371" w:type="dxa"/>
            <w:shd w:val="clear" w:color="auto" w:fill="auto"/>
          </w:tcPr>
          <w:p w14:paraId="65510204" w14:textId="77777777" w:rsidR="00042293" w:rsidRDefault="00042293" w:rsidP="00042293">
            <w:r>
              <w:t>De verkrijgende persoon</w:t>
            </w:r>
            <w:r w:rsidR="004C5CC5">
              <w:t xml:space="preserve"> die vertegenwoordigd wordt door de gevolmachtigde</w:t>
            </w:r>
            <w:r>
              <w:t>:</w:t>
            </w:r>
          </w:p>
          <w:p w14:paraId="6FC746C4" w14:textId="77777777" w:rsidR="00042293" w:rsidRDefault="00042293" w:rsidP="00E54774">
            <w:pPr>
              <w:numPr>
                <w:ilvl w:val="0"/>
                <w:numId w:val="30"/>
              </w:numPr>
            </w:pPr>
            <w:r>
              <w:t xml:space="preserve">Ingeval van een natuurlijk persoon wordt vermeld: </w:t>
            </w:r>
            <w:r w:rsidRPr="00E54774">
              <w:rPr>
                <w:color w:val="3366FF"/>
              </w:rPr>
              <w:t>de heer/mevrouw</w:t>
            </w:r>
            <w:r w:rsidRPr="00E54774">
              <w:rPr>
                <w:color w:val="008000"/>
              </w:rPr>
              <w:t xml:space="preserve">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14:paraId="4AF2BBF2" w14:textId="77777777" w:rsidR="00042293" w:rsidRDefault="00042293" w:rsidP="00E54774">
            <w:pPr>
              <w:numPr>
                <w:ilvl w:val="0"/>
                <w:numId w:val="30"/>
              </w:numPr>
            </w:pPr>
            <w:r>
              <w:t xml:space="preserve">Ingeval van een rechtspersoon wordt vermeld: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naam rechtspersoon</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14:paraId="5D211EBC" w14:textId="77777777" w:rsidR="00042293" w:rsidRDefault="00042293" w:rsidP="00042293"/>
          <w:p w14:paraId="5AA4FABF" w14:textId="77777777" w:rsidR="00A11A4B" w:rsidRPr="00E54774" w:rsidRDefault="00A11A4B"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attribuut GBA_Geslacht/Geslachtsaanduiding</w:t>
            </w:r>
            <w:r w:rsidR="008D27CB" w:rsidRPr="00E54774">
              <w:rPr>
                <w:sz w:val="16"/>
                <w:szCs w:val="16"/>
                <w:lang w:val="nl-NL"/>
              </w:rPr>
              <w:t xml:space="preserve"> of</w:t>
            </w:r>
            <w:r w:rsidR="006D3E57" w:rsidRPr="00E54774">
              <w:rPr>
                <w:sz w:val="16"/>
                <w:szCs w:val="16"/>
                <w:lang w:val="nl-NL"/>
              </w:rPr>
              <w:t xml:space="preserve"> IMKAD_NietIngezetene/geslacht</w:t>
            </w:r>
            <w:r w:rsidRPr="00E54774">
              <w:rPr>
                <w:lang w:val="nl-NL"/>
              </w:rPr>
              <w:t>):</w:t>
            </w:r>
          </w:p>
          <w:p w14:paraId="0634532C" w14:textId="77777777" w:rsidR="00A11A4B" w:rsidRDefault="00A11A4B" w:rsidP="00A11A4B">
            <w:pPr>
              <w:pStyle w:val="streepje"/>
            </w:pPr>
            <w:r>
              <w:t xml:space="preserve">Indien </w:t>
            </w:r>
            <w:r w:rsidRPr="004A55EF">
              <w:t>AanduidingGeslacht = "Man"</w:t>
            </w:r>
            <w:r>
              <w:t xml:space="preserve"> dan "de heer",</w:t>
            </w:r>
          </w:p>
          <w:p w14:paraId="20677409" w14:textId="77777777" w:rsidR="00A11A4B" w:rsidRDefault="00A11A4B" w:rsidP="00A11A4B">
            <w:pPr>
              <w:pStyle w:val="streepje"/>
            </w:pPr>
            <w:r>
              <w:t>Indien AanduidingGeslacht = "Vrouw" dan "mevrouw".</w:t>
            </w:r>
          </w:p>
          <w:p w14:paraId="3BDB47D3" w14:textId="77777777" w:rsidR="00A11A4B" w:rsidRDefault="00A11A4B" w:rsidP="00042293"/>
          <w:p w14:paraId="665F3939" w14:textId="77777777" w:rsidR="00042293" w:rsidRPr="00E54774" w:rsidRDefault="00042293" w:rsidP="00E54774">
            <w:pPr>
              <w:spacing w:line="240" w:lineRule="auto"/>
              <w:rPr>
                <w:u w:val="single"/>
              </w:rPr>
            </w:pPr>
            <w:r w:rsidRPr="00E54774">
              <w:rPr>
                <w:u w:val="single"/>
              </w:rPr>
              <w:t>Mapping:</w:t>
            </w:r>
          </w:p>
          <w:p w14:paraId="6E233C29" w14:textId="77777777" w:rsidR="00042293" w:rsidRPr="00E54774" w:rsidRDefault="00042293" w:rsidP="00E54774">
            <w:pPr>
              <w:spacing w:line="240" w:lineRule="auto"/>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partij</w:t>
            </w:r>
          </w:p>
          <w:p w14:paraId="58C7E5C8" w14:textId="77777777"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verkrijgerRechtRef/Partij/IMKAD_Persoon</w:t>
            </w:r>
            <w:r w:rsidR="006721A2" w:rsidRPr="00E54774">
              <w:rPr>
                <w:rFonts w:cs="Arial"/>
                <w:sz w:val="16"/>
                <w:szCs w:val="16"/>
              </w:rPr>
              <w:t xml:space="preserve">[tia_IndGerechtigde </w:t>
            </w:r>
            <w:r w:rsidR="00657CDA" w:rsidRPr="00E54774">
              <w:rPr>
                <w:rFonts w:cs="Arial"/>
                <w:sz w:val="16"/>
                <w:szCs w:val="16"/>
              </w:rPr>
              <w:tab/>
            </w:r>
            <w:r w:rsidR="006721A2" w:rsidRPr="00E54774">
              <w:rPr>
                <w:rFonts w:cs="Arial"/>
                <w:sz w:val="16"/>
                <w:szCs w:val="16"/>
              </w:rPr>
              <w:t>= ‘true’]</w:t>
            </w:r>
            <w:r w:rsidR="00656D3E" w:rsidRPr="00E54774">
              <w:rPr>
                <w:rFonts w:cs="Arial"/>
                <w:sz w:val="16"/>
                <w:szCs w:val="16"/>
              </w:rPr>
              <w:t>/</w:t>
            </w:r>
            <w:r w:rsidRPr="00E54774">
              <w:rPr>
                <w:rFonts w:cs="Arial"/>
                <w:sz w:val="16"/>
                <w:szCs w:val="16"/>
              </w:rPr>
              <w:t>tia_Gegevens</w:t>
            </w:r>
          </w:p>
          <w:p w14:paraId="07C71149" w14:textId="77777777"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gerelateerde persoon</w:t>
            </w:r>
          </w:p>
          <w:p w14:paraId="7AEED902" w14:textId="77777777" w:rsidR="00042293" w:rsidRPr="00E54774" w:rsidRDefault="00042293" w:rsidP="00E54774">
            <w:pPr>
              <w:spacing w:line="240" w:lineRule="auto"/>
              <w:rPr>
                <w:rFonts w:cs="Arial"/>
                <w:sz w:val="16"/>
                <w:szCs w:val="16"/>
              </w:rPr>
            </w:pPr>
            <w:r w:rsidRPr="00E54774">
              <w:rPr>
                <w:rFonts w:cs="Arial"/>
                <w:sz w:val="16"/>
                <w:szCs w:val="16"/>
              </w:rPr>
              <w:tab/>
            </w:r>
            <w:r w:rsidR="006721A2" w:rsidRPr="00E54774">
              <w:rPr>
                <w:rFonts w:cs="Arial"/>
                <w:sz w:val="16"/>
                <w:szCs w:val="16"/>
              </w:rPr>
              <w:tab/>
              <w:t>/</w:t>
            </w:r>
            <w:r w:rsidRPr="00E54774">
              <w:rPr>
                <w:rFonts w:cs="Arial"/>
                <w:sz w:val="16"/>
                <w:szCs w:val="16"/>
              </w:rPr>
              <w:t>/GerelateerdPersoon/IMKAD_Persoon</w:t>
            </w:r>
            <w:r w:rsidR="00EC285E" w:rsidRPr="00E54774">
              <w:rPr>
                <w:rFonts w:cs="Arial"/>
                <w:sz w:val="16"/>
                <w:szCs w:val="16"/>
              </w:rPr>
              <w:t xml:space="preserve"> [tia_IndGerechtigde = ‘true’]</w:t>
            </w:r>
            <w:r w:rsidRPr="00E54774">
              <w:rPr>
                <w:rFonts w:cs="Arial"/>
                <w:sz w:val="16"/>
                <w:szCs w:val="16"/>
              </w:rPr>
              <w:t>/tia_Gegevens</w:t>
            </w:r>
          </w:p>
          <w:p w14:paraId="38082A79" w14:textId="77777777"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 xml:space="preserve">gerelateerde persoon van </w:t>
            </w:r>
            <w:r w:rsidR="00392E5E" w:rsidRPr="00E54774">
              <w:rPr>
                <w:rFonts w:cs="Arial"/>
                <w:sz w:val="16"/>
                <w:szCs w:val="16"/>
              </w:rPr>
              <w:t xml:space="preserve">een </w:t>
            </w:r>
            <w:r w:rsidRPr="00E54774">
              <w:rPr>
                <w:rFonts w:cs="Arial"/>
                <w:sz w:val="16"/>
                <w:szCs w:val="16"/>
              </w:rPr>
              <w:t>gerelateerde persoon</w:t>
            </w:r>
          </w:p>
          <w:p w14:paraId="2C522A77" w14:textId="77777777" w:rsidR="006721A2" w:rsidRPr="00E54774" w:rsidRDefault="006721A2"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w:t>
            </w:r>
            <w:r w:rsidR="004D51B4" w:rsidRPr="00E54774">
              <w:rPr>
                <w:rFonts w:cs="Arial"/>
                <w:sz w:val="16"/>
                <w:szCs w:val="16"/>
              </w:rPr>
              <w:t>A</w:t>
            </w:r>
            <w:r w:rsidRPr="00E54774">
              <w:rPr>
                <w:rFonts w:cs="Arial"/>
                <w:sz w:val="16"/>
                <w:szCs w:val="16"/>
              </w:rPr>
              <w:t xml:space="preserve">D_Persoon/GerelateerdPersoon/IMKAD_Persoon[tia_IndGerechtigde = </w:t>
            </w:r>
            <w:r w:rsidR="00E6095E" w:rsidRPr="00E54774">
              <w:rPr>
                <w:rFonts w:cs="Arial"/>
                <w:sz w:val="16"/>
                <w:szCs w:val="16"/>
              </w:rPr>
              <w:tab/>
            </w:r>
            <w:r w:rsidR="00E6095E" w:rsidRPr="00E54774">
              <w:rPr>
                <w:rFonts w:cs="Arial"/>
                <w:sz w:val="16"/>
                <w:szCs w:val="16"/>
              </w:rPr>
              <w:tab/>
            </w:r>
            <w:r w:rsidRPr="00E54774">
              <w:rPr>
                <w:rFonts w:cs="Arial"/>
                <w:sz w:val="16"/>
                <w:szCs w:val="16"/>
              </w:rPr>
              <w:t>‘true’]/tia_Gegevens</w:t>
            </w:r>
          </w:p>
          <w:p w14:paraId="6733EE25" w14:textId="77777777" w:rsidR="00A11A4B" w:rsidRPr="00E54774" w:rsidRDefault="00A11A4B" w:rsidP="00E54774">
            <w:pPr>
              <w:spacing w:line="240" w:lineRule="auto"/>
              <w:rPr>
                <w:sz w:val="16"/>
                <w:szCs w:val="16"/>
              </w:rPr>
            </w:pPr>
            <w:r w:rsidRPr="00E54774">
              <w:rPr>
                <w:sz w:val="16"/>
                <w:szCs w:val="16"/>
              </w:rPr>
              <w:tab/>
            </w:r>
            <w:r w:rsidRPr="00E54774">
              <w:rPr>
                <w:sz w:val="16"/>
                <w:szCs w:val="16"/>
              </w:rPr>
              <w:tab/>
            </w:r>
            <w:r w:rsidRPr="00E54774">
              <w:rPr>
                <w:sz w:val="16"/>
                <w:szCs w:val="16"/>
              </w:rPr>
              <w:tab/>
              <w:t>/GBA_Ingezetene</w:t>
            </w:r>
          </w:p>
          <w:p w14:paraId="4E43F641" w14:textId="77777777"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/GBA_Naam/voornamen</w:t>
            </w:r>
          </w:p>
          <w:p w14:paraId="204AFC46" w14:textId="77777777"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/tia_VoorvoegselsNaam</w:t>
            </w:r>
          </w:p>
          <w:p w14:paraId="77BCC90A" w14:textId="77777777" w:rsidR="00A11A4B" w:rsidRPr="00E54774" w:rsidRDefault="00A11A4B" w:rsidP="00E54774">
            <w:pPr>
              <w:spacing w:line="240" w:lineRule="auto"/>
              <w:rPr>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r w:rsidR="007F4DD2" w:rsidRPr="00E54774">
              <w:rPr>
                <w:rFonts w:cs="Arial"/>
                <w:sz w:val="16"/>
                <w:szCs w:val="16"/>
              </w:rPr>
              <w:t>tia_NaamZonderVoorvoegsels</w:t>
            </w:r>
          </w:p>
          <w:p w14:paraId="20798D01"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 xml:space="preserve">of wanneer ook IMKAD_KadNatuurlijkPersoon aanwezig is, dan: </w:t>
            </w:r>
          </w:p>
          <w:p w14:paraId="72232951"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t>/IMKAD_KadNatuurlijkPersoon</w:t>
            </w:r>
          </w:p>
          <w:p w14:paraId="49F4ECFB" w14:textId="77777777" w:rsidR="00A11A4B" w:rsidRPr="00E54774" w:rsidRDefault="00A11A4B" w:rsidP="00E54774">
            <w:pPr>
              <w:spacing w:line="240" w:lineRule="auto"/>
              <w:rPr>
                <w:sz w:val="16"/>
                <w:szCs w:val="16"/>
              </w:rPr>
            </w:pPr>
            <w:r w:rsidRPr="00E54774">
              <w:rPr>
                <w:sz w:val="16"/>
                <w:szCs w:val="16"/>
              </w:rPr>
              <w:tab/>
            </w:r>
            <w:r w:rsidRPr="00E54774">
              <w:rPr>
                <w:sz w:val="16"/>
                <w:szCs w:val="16"/>
              </w:rPr>
              <w:tab/>
            </w:r>
            <w:r w:rsidR="008D27CB" w:rsidRPr="00E54774">
              <w:rPr>
                <w:sz w:val="16"/>
                <w:szCs w:val="16"/>
              </w:rPr>
              <w:tab/>
            </w:r>
            <w:r w:rsidR="008D27CB" w:rsidRPr="00E54774">
              <w:rPr>
                <w:sz w:val="16"/>
                <w:szCs w:val="16"/>
              </w:rPr>
              <w:tab/>
            </w:r>
            <w:r w:rsidRPr="00E54774">
              <w:rPr>
                <w:sz w:val="16"/>
                <w:szCs w:val="16"/>
              </w:rPr>
              <w:t>/voornamen</w:t>
            </w:r>
          </w:p>
          <w:p w14:paraId="54342A08"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/voorvoegselsgeslachtsnaam</w:t>
            </w:r>
          </w:p>
          <w:p w14:paraId="703D4E5E" w14:textId="77777777" w:rsidR="006721A2" w:rsidRPr="00E54774" w:rsidRDefault="008D27CB" w:rsidP="00E54774">
            <w:pPr>
              <w:spacing w:line="240" w:lineRule="auto"/>
              <w:rPr>
                <w:rFonts w:cs="Arial"/>
                <w:sz w:val="16"/>
                <w:szCs w:val="16"/>
              </w:rPr>
            </w:pPr>
            <w:r w:rsidRPr="00E54774">
              <w:rPr>
                <w:sz w:val="16"/>
                <w:szCs w:val="16"/>
              </w:rPr>
              <w:lastRenderedPageBreak/>
              <w:tab/>
            </w:r>
            <w:r w:rsidRPr="00E54774">
              <w:rPr>
                <w:sz w:val="16"/>
                <w:szCs w:val="16"/>
              </w:rPr>
              <w:tab/>
            </w:r>
            <w:r w:rsidR="00A11A4B" w:rsidRPr="00E54774">
              <w:rPr>
                <w:sz w:val="16"/>
                <w:szCs w:val="16"/>
              </w:rPr>
              <w:tab/>
            </w:r>
            <w:r w:rsidR="00A11A4B" w:rsidRPr="00E54774">
              <w:rPr>
                <w:sz w:val="16"/>
                <w:szCs w:val="16"/>
              </w:rPr>
              <w:tab/>
              <w:t>/geslachtsnaam</w:t>
            </w:r>
          </w:p>
          <w:p w14:paraId="7AF467B4" w14:textId="77777777" w:rsidR="006D3E57" w:rsidRPr="00E54774" w:rsidRDefault="006D3E57" w:rsidP="00E54774">
            <w:pPr>
              <w:spacing w:line="240" w:lineRule="auto"/>
              <w:rPr>
                <w:sz w:val="16"/>
                <w:szCs w:val="16"/>
              </w:rPr>
            </w:pPr>
          </w:p>
          <w:p w14:paraId="0D3B5277" w14:textId="77777777" w:rsidR="006D3E57" w:rsidRPr="00E54774" w:rsidRDefault="006D3E57" w:rsidP="00E54774">
            <w:pPr>
              <w:spacing w:line="240" w:lineRule="auto"/>
              <w:rPr>
                <w:sz w:val="16"/>
                <w:szCs w:val="16"/>
              </w:rPr>
            </w:pPr>
            <w:r w:rsidRPr="00E54774">
              <w:rPr>
                <w:sz w:val="16"/>
                <w:szCs w:val="16"/>
              </w:rPr>
              <w:tab/>
            </w:r>
            <w:r w:rsidRPr="00E54774">
              <w:rPr>
                <w:sz w:val="16"/>
                <w:szCs w:val="16"/>
              </w:rPr>
              <w:tab/>
              <w:t xml:space="preserve">of wanneer aanwezig: </w:t>
            </w:r>
          </w:p>
          <w:p w14:paraId="37D74C43" w14:textId="77777777" w:rsidR="006D3E57" w:rsidRPr="00E54774" w:rsidRDefault="006D3E57" w:rsidP="00E54774">
            <w:pPr>
              <w:spacing w:line="240" w:lineRule="auto"/>
              <w:rPr>
                <w:szCs w:val="18"/>
              </w:rPr>
            </w:pPr>
            <w:r w:rsidRPr="00E54774">
              <w:rPr>
                <w:sz w:val="16"/>
                <w:szCs w:val="16"/>
              </w:rPr>
              <w:tab/>
            </w:r>
            <w:r w:rsidRPr="00E54774">
              <w:rPr>
                <w:sz w:val="16"/>
                <w:szCs w:val="16"/>
              </w:rPr>
              <w:tab/>
            </w:r>
            <w:r w:rsidRPr="00E54774">
              <w:rPr>
                <w:sz w:val="16"/>
                <w:szCs w:val="16"/>
              </w:rPr>
              <w:tab/>
              <w:t>//IMKAD_Persoon/tia_Gegevens/IMKAD_NietIngezetene</w:t>
            </w:r>
          </w:p>
          <w:p w14:paraId="5995868C" w14:textId="77777777"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/voornamen +</w:t>
            </w:r>
          </w:p>
          <w:p w14:paraId="58578B64" w14:textId="77777777"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/voorvoegsels +</w:t>
            </w:r>
          </w:p>
          <w:p w14:paraId="318B4FB3" w14:textId="77777777" w:rsidR="00A11A4B" w:rsidRPr="00E54774" w:rsidRDefault="006D3E57" w:rsidP="00E54774">
            <w:pPr>
              <w:spacing w:line="240" w:lineRule="auto"/>
              <w:rPr>
                <w:rFonts w:cs="Arial"/>
                <w:sz w:val="16"/>
                <w:szCs w:val="16"/>
              </w:rPr>
            </w:pPr>
            <w:r w:rsidRPr="00E54774">
              <w:rPr>
                <w:sz w:val="16"/>
                <w:szCs w:val="16"/>
              </w:rPr>
              <w:tab/>
            </w:r>
            <w:r w:rsidRPr="00E54774">
              <w:rPr>
                <w:sz w:val="16"/>
                <w:szCs w:val="16"/>
              </w:rPr>
              <w:tab/>
            </w:r>
            <w:r w:rsidRPr="00E54774">
              <w:rPr>
                <w:sz w:val="16"/>
                <w:szCs w:val="16"/>
              </w:rPr>
              <w:tab/>
            </w:r>
            <w:r w:rsidRPr="00E54774">
              <w:rPr>
                <w:sz w:val="16"/>
                <w:szCs w:val="16"/>
              </w:rPr>
              <w:tab/>
              <w:t>/geslachtsnaam</w:t>
            </w:r>
          </w:p>
          <w:p w14:paraId="487D4DBC" w14:textId="77777777" w:rsidR="00042293" w:rsidRPr="00E54774" w:rsidRDefault="00042293" w:rsidP="00042293">
            <w:pPr>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gerelateerde partijen</w:t>
            </w:r>
          </w:p>
          <w:p w14:paraId="0A1BF89F" w14:textId="77777777" w:rsidR="00657CDA"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w:t>
            </w:r>
            <w:r w:rsidR="00762963" w:rsidRPr="00E54774">
              <w:rPr>
                <w:rFonts w:cs="Arial"/>
                <w:sz w:val="16"/>
                <w:szCs w:val="16"/>
              </w:rPr>
              <w:t>/</w:t>
            </w:r>
            <w:r w:rsidRPr="00E54774">
              <w:rPr>
                <w:rFonts w:cs="Arial"/>
                <w:sz w:val="16"/>
                <w:szCs w:val="16"/>
              </w:rPr>
              <w:t xml:space="preserve">partijPersoonRef </w:t>
            </w:r>
            <w:r w:rsidR="00762963" w:rsidRPr="00E54774">
              <w:rPr>
                <w:rFonts w:cs="Arial"/>
                <w:sz w:val="16"/>
                <w:szCs w:val="16"/>
              </w:rPr>
              <w:t>[</w:t>
            </w:r>
            <w:r w:rsidR="00656D3E" w:rsidRPr="00E54774">
              <w:rPr>
                <w:rFonts w:cs="Arial"/>
                <w:sz w:val="16"/>
                <w:szCs w:val="16"/>
              </w:rPr>
              <w:t>xlink</w:t>
            </w:r>
            <w:r w:rsidR="00762963" w:rsidRPr="00E54774">
              <w:rPr>
                <w:rFonts w:cs="Arial"/>
                <w:sz w:val="16"/>
                <w:szCs w:val="16"/>
              </w:rPr>
              <w:t>:href=</w:t>
            </w:r>
            <w:r w:rsidRPr="00E54774">
              <w:rPr>
                <w:rFonts w:cs="Arial"/>
                <w:sz w:val="16"/>
                <w:szCs w:val="16"/>
              </w:rPr>
              <w:t xml:space="preserve"> </w:t>
            </w:r>
            <w:r w:rsidR="00762963" w:rsidRPr="00E54774">
              <w:rPr>
                <w:rFonts w:cs="Arial"/>
                <w:sz w:val="16"/>
                <w:szCs w:val="16"/>
              </w:rPr>
              <w:t>‘</w:t>
            </w:r>
            <w:r w:rsidRPr="00E54774">
              <w:rPr>
                <w:rFonts w:cs="Arial"/>
                <w:sz w:val="16"/>
                <w:szCs w:val="16"/>
              </w:rPr>
              <w:t>id</w:t>
            </w:r>
            <w:r w:rsidR="00762963" w:rsidRPr="00E54774">
              <w:rPr>
                <w:rFonts w:cs="Arial"/>
                <w:sz w:val="16"/>
                <w:szCs w:val="16"/>
              </w:rPr>
              <w:t xml:space="preserve"> van de persoon die tot deze partij/partij behoort’</w:t>
            </w:r>
            <w:r w:rsidRPr="00E54774">
              <w:rPr>
                <w:rFonts w:cs="Arial"/>
                <w:sz w:val="16"/>
                <w:szCs w:val="16"/>
              </w:rPr>
              <w:t xml:space="preserve">] </w:t>
            </w:r>
            <w:r w:rsidRPr="00E54774">
              <w:rPr>
                <w:rFonts w:cs="Arial"/>
                <w:sz w:val="16"/>
                <w:szCs w:val="16"/>
              </w:rPr>
              <w:sym w:font="Wingdings" w:char="F0E0"/>
            </w:r>
            <w:r w:rsidRPr="00E54774">
              <w:rPr>
                <w:rFonts w:cs="Arial"/>
                <w:sz w:val="16"/>
                <w:szCs w:val="16"/>
              </w:rPr>
              <w:t xml:space="preserve"> </w:t>
            </w:r>
          </w:p>
          <w:p w14:paraId="6E1D9EA3" w14:textId="77777777" w:rsidR="00042293" w:rsidRPr="00E54774" w:rsidRDefault="00657CDA" w:rsidP="00E54774">
            <w:pPr>
              <w:spacing w:line="240" w:lineRule="auto"/>
              <w:rPr>
                <w:rFonts w:cs="Arial"/>
                <w:sz w:val="16"/>
                <w:szCs w:val="16"/>
              </w:rPr>
            </w:pPr>
            <w:r w:rsidRPr="00E54774">
              <w:rPr>
                <w:rFonts w:cs="Arial"/>
                <w:sz w:val="16"/>
                <w:szCs w:val="16"/>
              </w:rPr>
              <w:tab/>
            </w:r>
            <w:r w:rsidR="00762963" w:rsidRPr="00E54774">
              <w:rPr>
                <w:rFonts w:cs="Arial"/>
                <w:sz w:val="16"/>
                <w:szCs w:val="16"/>
              </w:rPr>
              <w:t>//</w:t>
            </w:r>
            <w:r w:rsidR="00042293" w:rsidRPr="00E54774">
              <w:rPr>
                <w:rFonts w:cs="Arial"/>
                <w:sz w:val="16"/>
                <w:szCs w:val="16"/>
              </w:rPr>
              <w:t>Partij/IMKAD_Persoon</w:t>
            </w:r>
            <w:r w:rsidR="006721A2" w:rsidRPr="00E54774">
              <w:rPr>
                <w:rFonts w:cs="Arial"/>
                <w:sz w:val="16"/>
                <w:szCs w:val="16"/>
              </w:rPr>
              <w:t xml:space="preserve">[tia_IndGerechtigde = </w:t>
            </w:r>
            <w:r w:rsidRPr="00E54774">
              <w:rPr>
                <w:rFonts w:cs="Arial"/>
                <w:sz w:val="16"/>
                <w:szCs w:val="16"/>
              </w:rPr>
              <w:t>’ true’]</w:t>
            </w:r>
            <w:r w:rsidR="00042293" w:rsidRPr="00E54774">
              <w:rPr>
                <w:rFonts w:cs="Arial"/>
                <w:sz w:val="16"/>
                <w:szCs w:val="16"/>
              </w:rPr>
              <w:t>/tia_Gegevens</w:t>
            </w:r>
          </w:p>
          <w:p w14:paraId="015BB9DF" w14:textId="77777777" w:rsidR="006721A2" w:rsidRPr="00E54774" w:rsidRDefault="001D7CF3"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6721A2" w:rsidRPr="00E54774">
              <w:rPr>
                <w:rFonts w:cs="Arial"/>
                <w:sz w:val="16"/>
                <w:szCs w:val="16"/>
              </w:rPr>
              <w:t>gerelateerde persoon</w:t>
            </w:r>
          </w:p>
          <w:p w14:paraId="36F64DCB" w14:textId="77777777" w:rsidR="00042293" w:rsidRPr="00E54774" w:rsidRDefault="001D7CF3"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25542B" w:rsidRPr="00E54774">
              <w:rPr>
                <w:rFonts w:cs="Arial"/>
                <w:sz w:val="16"/>
                <w:szCs w:val="16"/>
              </w:rPr>
              <w:t>/</w:t>
            </w:r>
            <w:r w:rsidR="00042293" w:rsidRPr="00E54774">
              <w:rPr>
                <w:rFonts w:cs="Arial"/>
                <w:sz w:val="16"/>
                <w:szCs w:val="16"/>
              </w:rPr>
              <w:t>/GerelateerdPersoon/IMKAD_Persoon</w:t>
            </w:r>
            <w:r w:rsidR="00B9764E" w:rsidRPr="00E54774">
              <w:rPr>
                <w:rFonts w:cs="Arial"/>
                <w:sz w:val="16"/>
                <w:szCs w:val="16"/>
              </w:rPr>
              <w:t xml:space="preserve"> [tia_IndGerechtigde = ‘true’]</w:t>
            </w:r>
            <w:r w:rsidR="00042293" w:rsidRPr="00E54774">
              <w:rPr>
                <w:rFonts w:cs="Arial"/>
                <w:sz w:val="16"/>
                <w:szCs w:val="16"/>
              </w:rPr>
              <w:t>/tia_Gegevens</w:t>
            </w:r>
          </w:p>
          <w:p w14:paraId="22133DEA" w14:textId="77777777" w:rsidR="006721A2" w:rsidRPr="00E54774" w:rsidRDefault="0025542B"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392E5E" w:rsidRPr="00E54774">
              <w:rPr>
                <w:rFonts w:cs="Arial"/>
                <w:sz w:val="16"/>
                <w:szCs w:val="16"/>
              </w:rPr>
              <w:t>g</w:t>
            </w:r>
            <w:r w:rsidRPr="00E54774">
              <w:rPr>
                <w:rFonts w:cs="Arial"/>
                <w:sz w:val="16"/>
                <w:szCs w:val="16"/>
              </w:rPr>
              <w:t xml:space="preserve">erlateerde persoon van </w:t>
            </w:r>
            <w:r w:rsidR="00392E5E" w:rsidRPr="00E54774">
              <w:rPr>
                <w:rFonts w:cs="Arial"/>
                <w:sz w:val="16"/>
                <w:szCs w:val="16"/>
              </w:rPr>
              <w:t xml:space="preserve">een </w:t>
            </w:r>
            <w:r w:rsidRPr="00E54774">
              <w:rPr>
                <w:rFonts w:cs="Arial"/>
                <w:sz w:val="16"/>
                <w:szCs w:val="16"/>
              </w:rPr>
              <w:t>gerelateerde persoon</w:t>
            </w:r>
          </w:p>
          <w:p w14:paraId="573AFECA" w14:textId="77777777" w:rsidR="0025542B" w:rsidRPr="00E54774" w:rsidRDefault="0025542B"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657CDA" w:rsidRPr="00E54774">
              <w:rPr>
                <w:rFonts w:cs="Arial"/>
                <w:sz w:val="16"/>
                <w:szCs w:val="16"/>
              </w:rPr>
              <w:t>//GerelateerdPersoon/IMKA</w:t>
            </w:r>
            <w:r w:rsidRPr="00E54774">
              <w:rPr>
                <w:rFonts w:cs="Arial"/>
                <w:sz w:val="16"/>
                <w:szCs w:val="16"/>
              </w:rPr>
              <w:t xml:space="preserve">D_Persoon/GerelateerdPersoon/IMKAD_Persoon[tia_IndGerechtigde =  </w:t>
            </w:r>
            <w:r w:rsidRPr="00E54774">
              <w:rPr>
                <w:rFonts w:cs="Arial"/>
                <w:sz w:val="16"/>
                <w:szCs w:val="16"/>
              </w:rPr>
              <w:tab/>
            </w:r>
            <w:r w:rsidR="00E6095E" w:rsidRPr="00E54774">
              <w:rPr>
                <w:rFonts w:cs="Arial"/>
                <w:sz w:val="16"/>
                <w:szCs w:val="16"/>
              </w:rPr>
              <w:tab/>
            </w:r>
            <w:r w:rsidRPr="00E54774">
              <w:rPr>
                <w:rFonts w:cs="Arial"/>
                <w:sz w:val="16"/>
                <w:szCs w:val="16"/>
              </w:rPr>
              <w:t>‘true’]/tia_Gegevens</w:t>
            </w:r>
          </w:p>
          <w:p w14:paraId="0D4D81D9" w14:textId="77777777" w:rsidR="006721A2" w:rsidRPr="00E54774" w:rsidRDefault="00A11A4B" w:rsidP="00E54774">
            <w:pPr>
              <w:spacing w:line="240" w:lineRule="auto"/>
              <w:rPr>
                <w:sz w:val="16"/>
                <w:szCs w:val="16"/>
              </w:rPr>
            </w:pPr>
            <w:r w:rsidRPr="00E54774">
              <w:rPr>
                <w:sz w:val="16"/>
                <w:szCs w:val="16"/>
              </w:rPr>
              <w:tab/>
            </w:r>
            <w:r w:rsidRPr="00E54774">
              <w:rPr>
                <w:sz w:val="16"/>
                <w:szCs w:val="16"/>
              </w:rPr>
              <w:tab/>
              <w:t>voor mapping naam persoon zie voorgaande ‘persoon via partij’</w:t>
            </w:r>
          </w:p>
          <w:p w14:paraId="717B1BF9" w14:textId="77777777" w:rsidR="00A11A4B" w:rsidRPr="00E54774" w:rsidRDefault="00A11A4B" w:rsidP="00E54774">
            <w:pPr>
              <w:spacing w:line="240" w:lineRule="auto"/>
              <w:rPr>
                <w:sz w:val="16"/>
                <w:szCs w:val="16"/>
              </w:rPr>
            </w:pPr>
          </w:p>
          <w:p w14:paraId="1AED1DDD" w14:textId="77777777" w:rsidR="004C5CC5" w:rsidRPr="00E54774" w:rsidRDefault="004C5CC5" w:rsidP="00E54774">
            <w:pPr>
              <w:spacing w:line="240" w:lineRule="auto"/>
              <w:rPr>
                <w:sz w:val="16"/>
                <w:szCs w:val="16"/>
              </w:rPr>
            </w:pPr>
            <w:r w:rsidRPr="00E54774">
              <w:rPr>
                <w:sz w:val="16"/>
                <w:szCs w:val="16"/>
              </w:rPr>
              <w:t>-relatie tussen gevolmachtigde en persoon</w:t>
            </w:r>
          </w:p>
          <w:p w14:paraId="159F6B3F" w14:textId="77777777" w:rsidR="004C5CC5" w:rsidRDefault="004C5CC5" w:rsidP="00E54774">
            <w:pPr>
              <w:spacing w:line="240" w:lineRule="auto"/>
              <w:rPr>
                <w:sz w:val="16"/>
                <w:szCs w:val="16"/>
              </w:rPr>
            </w:pPr>
            <w:r w:rsidRPr="00E54774">
              <w:rPr>
                <w:sz w:val="16"/>
                <w:szCs w:val="16"/>
              </w:rPr>
              <w:t>Zie voorgaande mapping ‘gevolmachtigde aanwezig voor een partij (treedt op voor alle personen in de partij)’ of ‘gevolmachtigde aanwezig voor een of meer (gerelateerde) personen’</w:t>
            </w:r>
          </w:p>
          <w:p w14:paraId="1FE22010" w14:textId="77777777" w:rsidR="00496BA7" w:rsidRDefault="00496BA7" w:rsidP="00E54774">
            <w:pPr>
              <w:spacing w:line="240" w:lineRule="auto"/>
              <w:rPr>
                <w:sz w:val="16"/>
                <w:szCs w:val="16"/>
              </w:rPr>
            </w:pPr>
          </w:p>
          <w:p w14:paraId="40F4C6ED" w14:textId="77777777" w:rsidR="00496BA7" w:rsidRPr="00496BA7" w:rsidRDefault="00496BA7" w:rsidP="00496BA7">
            <w:pPr>
              <w:spacing w:line="240" w:lineRule="auto"/>
              <w:rPr>
                <w:sz w:val="16"/>
                <w:szCs w:val="16"/>
              </w:rPr>
            </w:pPr>
            <w:r w:rsidRPr="00496BA7">
              <w:rPr>
                <w:sz w:val="16"/>
                <w:szCs w:val="16"/>
              </w:rPr>
              <w:t>- naam rechtspersoon</w:t>
            </w:r>
          </w:p>
          <w:p w14:paraId="09804605" w14:textId="77777777" w:rsidR="00496BA7" w:rsidRPr="00496BA7" w:rsidRDefault="00496BA7" w:rsidP="00496BA7">
            <w:pPr>
              <w:spacing w:line="240" w:lineRule="auto"/>
              <w:rPr>
                <w:sz w:val="16"/>
                <w:szCs w:val="16"/>
              </w:rPr>
            </w:pPr>
            <w:r w:rsidRPr="00496BA7">
              <w:rPr>
                <w:sz w:val="16"/>
                <w:szCs w:val="16"/>
              </w:rPr>
              <w:t>//IMKAD_Persoon</w:t>
            </w:r>
          </w:p>
          <w:p w14:paraId="190AF214" w14:textId="77777777" w:rsidR="00496BA7" w:rsidRPr="00496BA7" w:rsidRDefault="00496BA7" w:rsidP="00496BA7">
            <w:pPr>
              <w:spacing w:line="240" w:lineRule="auto"/>
              <w:rPr>
                <w:sz w:val="16"/>
                <w:szCs w:val="16"/>
              </w:rPr>
            </w:pPr>
            <w:r w:rsidRPr="00496BA7">
              <w:rPr>
                <w:sz w:val="16"/>
                <w:szCs w:val="16"/>
              </w:rPr>
              <w:tab/>
              <w:t>/tia_AanduidingPersoon wanneer aanwezig, anders:</w:t>
            </w:r>
          </w:p>
          <w:p w14:paraId="53F5AEF3" w14:textId="77777777" w:rsidR="00496BA7" w:rsidRPr="00496BA7" w:rsidRDefault="00496BA7" w:rsidP="00496BA7">
            <w:pPr>
              <w:spacing w:line="240" w:lineRule="auto"/>
              <w:rPr>
                <w:sz w:val="16"/>
                <w:szCs w:val="16"/>
              </w:rPr>
            </w:pPr>
            <w:r w:rsidRPr="00496BA7">
              <w:rPr>
                <w:sz w:val="16"/>
                <w:szCs w:val="16"/>
              </w:rPr>
              <w:tab/>
              <w:t>/tia_Gegevens/NHR_Rechtspersoon</w:t>
            </w:r>
          </w:p>
          <w:p w14:paraId="13457746" w14:textId="77777777" w:rsidR="00496BA7" w:rsidRPr="00E54774" w:rsidRDefault="00496BA7" w:rsidP="00496BA7">
            <w:pPr>
              <w:spacing w:line="240" w:lineRule="auto"/>
              <w:rPr>
                <w:sz w:val="16"/>
                <w:szCs w:val="16"/>
              </w:rPr>
            </w:pPr>
            <w:r w:rsidRPr="00496BA7">
              <w:rPr>
                <w:sz w:val="16"/>
                <w:szCs w:val="16"/>
              </w:rPr>
              <w:tab/>
              <w:t>/statutaireNaam</w:t>
            </w:r>
          </w:p>
        </w:tc>
      </w:tr>
      <w:tr w:rsidR="00042293" w:rsidRPr="00F23A5D" w14:paraId="0DAF6A57" w14:textId="77777777" w:rsidTr="00E54774">
        <w:tc>
          <w:tcPr>
            <w:tcW w:w="6771" w:type="dxa"/>
            <w:shd w:val="clear" w:color="auto" w:fill="auto"/>
          </w:tcPr>
          <w:p w14:paraId="1677DC96" w14:textId="77777777" w:rsidR="00042293" w:rsidRPr="00E54774" w:rsidRDefault="00042293" w:rsidP="00E54774">
            <w:pPr>
              <w:autoSpaceDE w:val="0"/>
              <w:autoSpaceDN w:val="0"/>
              <w:adjustRightInd w:val="0"/>
              <w:rPr>
                <w:color w:val="339966"/>
              </w:rPr>
            </w:pPr>
            <w:r w:rsidRPr="00E54774">
              <w:rPr>
                <w:color w:val="FF0000"/>
              </w:rPr>
              <w:lastRenderedPageBreak/>
              <w:t xml:space="preserve">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 xml:space="preserve"> </w:t>
            </w:r>
            <w:r w:rsidRPr="00E54774">
              <w:rPr>
                <w:color w:val="FF0000"/>
              </w:rPr>
              <w:t>onverdeeld aandeel</w:t>
            </w:r>
          </w:p>
        </w:tc>
        <w:tc>
          <w:tcPr>
            <w:tcW w:w="7371" w:type="dxa"/>
            <w:shd w:val="clear" w:color="auto" w:fill="auto"/>
          </w:tcPr>
          <w:p w14:paraId="0F56268F" w14:textId="77777777" w:rsidR="00042293" w:rsidRPr="00E54774" w:rsidRDefault="00042293" w:rsidP="00042293">
            <w:pPr>
              <w:rPr>
                <w:bCs/>
              </w:rPr>
            </w:pPr>
            <w:r w:rsidRPr="00E54774">
              <w:rPr>
                <w:bCs/>
              </w:rPr>
              <w:t>Het aandeel in de vermelde registergoederen wat de verkrijger-persoon krijgt toebedeeld.</w:t>
            </w:r>
          </w:p>
          <w:p w14:paraId="7711FB09" w14:textId="77777777" w:rsidR="00042293" w:rsidRPr="00E54774" w:rsidRDefault="00042293" w:rsidP="00042293">
            <w:pPr>
              <w:rPr>
                <w:bCs/>
              </w:rPr>
            </w:pPr>
            <w:r w:rsidRPr="00E54774">
              <w:rPr>
                <w:bCs/>
              </w:rPr>
              <w:t>De som van de aandelen van de verschillende verkrijger-personen moet samen 1 zijn.</w:t>
            </w:r>
          </w:p>
          <w:p w14:paraId="07D8863A" w14:textId="77777777" w:rsidR="00042293" w:rsidRPr="00E54774" w:rsidRDefault="00042293" w:rsidP="00042293">
            <w:pPr>
              <w:rPr>
                <w:bCs/>
                <w:highlight w:val="cyan"/>
              </w:rPr>
            </w:pPr>
          </w:p>
          <w:p w14:paraId="18A21F96" w14:textId="77777777" w:rsidR="00042293" w:rsidRPr="00E54774" w:rsidRDefault="00042293" w:rsidP="00E54774">
            <w:pPr>
              <w:spacing w:line="240" w:lineRule="auto"/>
              <w:rPr>
                <w:u w:val="single"/>
              </w:rPr>
            </w:pPr>
            <w:r w:rsidRPr="00E54774">
              <w:rPr>
                <w:u w:val="single"/>
              </w:rPr>
              <w:t>Mapping:</w:t>
            </w:r>
          </w:p>
          <w:p w14:paraId="1EA28008" w14:textId="77777777" w:rsidR="00D574B4" w:rsidRPr="00E54774" w:rsidRDefault="00D574B4" w:rsidP="00E54774">
            <w:pPr>
              <w:spacing w:line="240" w:lineRule="auto"/>
              <w:rPr>
                <w:sz w:val="16"/>
                <w:szCs w:val="16"/>
              </w:rPr>
            </w:pPr>
            <w:r w:rsidRPr="00E54774">
              <w:rPr>
                <w:sz w:val="16"/>
                <w:szCs w:val="16"/>
              </w:rPr>
              <w:t>-aandeel van de persoon</w:t>
            </w:r>
          </w:p>
          <w:p w14:paraId="5B1671C5" w14:textId="77777777" w:rsidR="00142928" w:rsidRPr="00E54774" w:rsidRDefault="00D574B4" w:rsidP="00E54774">
            <w:pPr>
              <w:spacing w:line="240" w:lineRule="auto"/>
              <w:rPr>
                <w:sz w:val="16"/>
                <w:szCs w:val="16"/>
              </w:rPr>
            </w:pPr>
            <w:r w:rsidRPr="00E54774">
              <w:rPr>
                <w:sz w:val="16"/>
                <w:szCs w:val="16"/>
              </w:rPr>
              <w:t>behorend bij de</w:t>
            </w:r>
            <w:r w:rsidR="00142928" w:rsidRPr="00E54774">
              <w:rPr>
                <w:sz w:val="16"/>
                <w:szCs w:val="16"/>
              </w:rPr>
              <w:t xml:space="preserve"> </w:t>
            </w:r>
            <w:r w:rsidRPr="00E54774">
              <w:rPr>
                <w:sz w:val="16"/>
                <w:szCs w:val="16"/>
              </w:rPr>
              <w:t xml:space="preserve">gevonden persoon </w:t>
            </w:r>
            <w:r w:rsidR="00142928" w:rsidRPr="00E54774">
              <w:rPr>
                <w:sz w:val="16"/>
                <w:szCs w:val="16"/>
              </w:rPr>
              <w:t>in de voorgaande mapping</w:t>
            </w:r>
          </w:p>
          <w:p w14:paraId="07177B9F" w14:textId="77777777" w:rsidR="00042293" w:rsidRPr="00E54774" w:rsidRDefault="00142928" w:rsidP="00E54774">
            <w:pPr>
              <w:spacing w:line="240" w:lineRule="auto"/>
              <w:rPr>
                <w:rFonts w:cs="Arial"/>
                <w:sz w:val="16"/>
                <w:szCs w:val="16"/>
              </w:rPr>
            </w:pPr>
            <w:r w:rsidRPr="00E54774">
              <w:rPr>
                <w:sz w:val="16"/>
                <w:szCs w:val="16"/>
              </w:rPr>
              <w:tab/>
            </w:r>
            <w:r w:rsidR="00657CDA" w:rsidRPr="00E54774">
              <w:rPr>
                <w:sz w:val="16"/>
                <w:szCs w:val="16"/>
              </w:rPr>
              <w:t>/</w:t>
            </w:r>
            <w:r w:rsidR="00042293" w:rsidRPr="00E54774">
              <w:rPr>
                <w:rFonts w:cs="Arial"/>
                <w:sz w:val="16"/>
                <w:szCs w:val="16"/>
              </w:rPr>
              <w:t>/IMKAD_Persoon</w:t>
            </w:r>
            <w:r w:rsidR="00D306B7" w:rsidRPr="00E54774">
              <w:rPr>
                <w:rFonts w:cs="Arial"/>
                <w:sz w:val="16"/>
                <w:szCs w:val="16"/>
              </w:rPr>
              <w:t xml:space="preserve"> [tia_IndGerechtigde = ‘true’]</w:t>
            </w:r>
            <w:r w:rsidR="00042293" w:rsidRPr="00E54774">
              <w:rPr>
                <w:rFonts w:cs="Arial"/>
                <w:sz w:val="16"/>
                <w:szCs w:val="16"/>
              </w:rPr>
              <w:t>/</w:t>
            </w:r>
          </w:p>
          <w:p w14:paraId="2AEE2934" w14:textId="77777777" w:rsidR="00042293" w:rsidRPr="00AB338B" w:rsidRDefault="00042293" w:rsidP="00E54774">
            <w:pPr>
              <w:spacing w:line="240" w:lineRule="auto"/>
            </w:pPr>
            <w:r w:rsidRPr="00E54774">
              <w:rPr>
                <w:rFonts w:cs="Arial"/>
                <w:sz w:val="16"/>
                <w:szCs w:val="16"/>
              </w:rPr>
              <w:tab/>
            </w:r>
            <w:r w:rsidR="00142928" w:rsidRPr="00E54774">
              <w:rPr>
                <w:rFonts w:cs="Arial"/>
                <w:sz w:val="16"/>
                <w:szCs w:val="16"/>
              </w:rPr>
              <w:tab/>
            </w:r>
            <w:r w:rsidRPr="00E54774">
              <w:rPr>
                <w:rFonts w:cs="Arial"/>
                <w:sz w:val="16"/>
                <w:szCs w:val="16"/>
              </w:rPr>
              <w:t>./tia_AandeelInRechten</w:t>
            </w:r>
          </w:p>
        </w:tc>
      </w:tr>
      <w:tr w:rsidR="00042293" w:rsidRPr="00F23A5D" w14:paraId="1AAF27F8" w14:textId="77777777" w:rsidTr="00E54774">
        <w:tc>
          <w:tcPr>
            <w:tcW w:w="6771" w:type="dxa"/>
            <w:shd w:val="clear" w:color="auto" w:fill="auto"/>
          </w:tcPr>
          <w:p w14:paraId="1D8F32CC" w14:textId="77777777" w:rsidR="00042293" w:rsidRPr="00E54774" w:rsidRDefault="00042293" w:rsidP="00E54774">
            <w:pPr>
              <w:autoSpaceDE w:val="0"/>
              <w:autoSpaceDN w:val="0"/>
              <w:adjustRightInd w:val="0"/>
              <w:rPr>
                <w:color w:val="339966"/>
              </w:rPr>
            </w:pPr>
            <w:r w:rsidRPr="00E54774">
              <w:rPr>
                <w:color w:val="339966"/>
              </w:rPr>
              <w:t>; en aan/in:</w:t>
            </w:r>
          </w:p>
          <w:p w14:paraId="199C6F83" w14:textId="77777777" w:rsidR="00042293" w:rsidRPr="00E54774" w:rsidRDefault="00042293" w:rsidP="00042293">
            <w:pPr>
              <w:rPr>
                <w:color w:val="00FFFF"/>
              </w:rPr>
            </w:pPr>
          </w:p>
        </w:tc>
        <w:tc>
          <w:tcPr>
            <w:tcW w:w="7371" w:type="dxa"/>
            <w:shd w:val="clear" w:color="auto" w:fill="auto"/>
          </w:tcPr>
          <w:p w14:paraId="216EBF4C" w14:textId="77777777" w:rsidR="00042293" w:rsidRDefault="00042293" w:rsidP="00042293">
            <w:r w:rsidRPr="00AB338B">
              <w:t>In</w:t>
            </w:r>
            <w:r>
              <w:t xml:space="preserve">geval van </w:t>
            </w:r>
            <w:r w:rsidRPr="00AB338B">
              <w:t xml:space="preserve">één </w:t>
            </w:r>
            <w:r>
              <w:t>verkrijger-persoon</w:t>
            </w:r>
            <w:r w:rsidR="00B8039A">
              <w:t>,</w:t>
            </w:r>
            <w:r w:rsidR="00406019">
              <w:t xml:space="preserve"> ongeacht de variant</w:t>
            </w:r>
            <w:r>
              <w:t>:</w:t>
            </w:r>
          </w:p>
          <w:p w14:paraId="30AD7DC2" w14:textId="77777777" w:rsidR="00042293" w:rsidRDefault="00042293"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14:paraId="0ABE4955" w14:textId="77777777" w:rsidR="00042293" w:rsidRDefault="00042293" w:rsidP="00042293">
            <w:r>
              <w:lastRenderedPageBreak/>
              <w:t>Ingeval van meer verkrijger-personen</w:t>
            </w:r>
            <w:r w:rsidR="00B8039A">
              <w:t>,</w:t>
            </w:r>
            <w:r w:rsidR="00406019">
              <w:t xml:space="preserve"> ongeacht de varian</w:t>
            </w:r>
            <w:r w:rsidR="00615D0A">
              <w:t>t</w:t>
            </w:r>
            <w:r>
              <w:t>:</w:t>
            </w:r>
          </w:p>
          <w:p w14:paraId="410FEACA" w14:textId="77777777" w:rsidR="00042293" w:rsidRDefault="00042293" w:rsidP="00E54774">
            <w:pPr>
              <w:numPr>
                <w:ilvl w:val="0"/>
                <w:numId w:val="29"/>
              </w:numPr>
            </w:pPr>
            <w:r>
              <w:t>n</w:t>
            </w:r>
            <w:r w:rsidRPr="00AB338B">
              <w:t xml:space="preserve">a iedere </w:t>
            </w:r>
            <w:r w:rsidR="00406019">
              <w:t>persoon</w:t>
            </w:r>
            <w:r>
              <w:t xml:space="preserve"> wordt </w:t>
            </w:r>
            <w:r w:rsidRPr="004C16D3">
              <w:t>‘</w:t>
            </w:r>
            <w:r w:rsidRPr="00E54774">
              <w:rPr>
                <w:color w:val="339966"/>
              </w:rPr>
              <w:t>; en aan</w:t>
            </w:r>
            <w:r w:rsidRPr="004C16D3">
              <w:t>’</w:t>
            </w:r>
            <w:r w:rsidRPr="00E54774">
              <w:rPr>
                <w:color w:val="339966"/>
              </w:rPr>
              <w:t xml:space="preserve"> </w:t>
            </w:r>
            <w:r>
              <w:t>vermeld</w:t>
            </w:r>
            <w:r w:rsidRPr="00AB338B">
              <w:t xml:space="preserve">, behalve bij de laatste </w:t>
            </w:r>
            <w:r w:rsidR="00406019">
              <w:t>persoon</w:t>
            </w:r>
            <w:r>
              <w:t xml:space="preserve"> dan wordt </w:t>
            </w:r>
            <w:r w:rsidRPr="00AB338B">
              <w:t xml:space="preserve">‘ </w:t>
            </w:r>
            <w:r w:rsidRPr="00E54774">
              <w:rPr>
                <w:color w:val="339966"/>
              </w:rPr>
              <w:t>in:</w:t>
            </w:r>
            <w:r w:rsidRPr="00AB338B">
              <w:t>’</w:t>
            </w:r>
            <w:r>
              <w:t xml:space="preserve"> vermeld.</w:t>
            </w:r>
          </w:p>
        </w:tc>
      </w:tr>
    </w:tbl>
    <w:p w14:paraId="4C9D0DBD" w14:textId="77777777" w:rsidR="00042293" w:rsidRPr="00406019" w:rsidRDefault="00042293" w:rsidP="00042293"/>
    <w:p w14:paraId="4024F1CA" w14:textId="77777777" w:rsidR="00042293" w:rsidRPr="005B5324" w:rsidRDefault="00042293" w:rsidP="00042293">
      <w:pPr>
        <w:rPr>
          <w:lang w:val="nl"/>
        </w:rPr>
      </w:pPr>
      <w:r>
        <w:rPr>
          <w:lang w:val="nl"/>
        </w:rPr>
        <w:t>Variant zonder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3"/>
        <w:gridCol w:w="7819"/>
      </w:tblGrid>
      <w:tr w:rsidR="00042293" w:rsidRPr="00F23A5D" w14:paraId="55D4484B" w14:textId="77777777" w:rsidTr="00E54774">
        <w:tc>
          <w:tcPr>
            <w:tcW w:w="6323" w:type="dxa"/>
            <w:shd w:val="clear" w:color="auto" w:fill="auto"/>
          </w:tcPr>
          <w:p w14:paraId="645C9BF6" w14:textId="77777777" w:rsidR="00042293" w:rsidRPr="00E54774" w:rsidRDefault="00042293" w:rsidP="00E54774">
            <w:pPr>
              <w:numPr>
                <w:ilvl w:val="0"/>
                <w:numId w:val="29"/>
              </w:numPr>
              <w:autoSpaceDE w:val="0"/>
              <w:autoSpaceDN w:val="0"/>
              <w:adjustRightInd w:val="0"/>
              <w:ind w:left="357" w:hanging="357"/>
              <w:rPr>
                <w:color w:val="800080"/>
              </w:rPr>
            </w:pPr>
          </w:p>
        </w:tc>
        <w:tc>
          <w:tcPr>
            <w:tcW w:w="7819" w:type="dxa"/>
            <w:shd w:val="clear" w:color="auto" w:fill="auto"/>
          </w:tcPr>
          <w:p w14:paraId="4FD81471" w14:textId="77777777" w:rsidR="00042293" w:rsidRDefault="00042293" w:rsidP="00042293">
            <w:r w:rsidRPr="00AB338B">
              <w:t>In</w:t>
            </w:r>
            <w:r>
              <w:t xml:space="preserve">geval van </w:t>
            </w:r>
            <w:r w:rsidRPr="00AB338B">
              <w:t xml:space="preserve">één </w:t>
            </w:r>
            <w:r>
              <w:t>verkrijger-persoon</w:t>
            </w:r>
            <w:r w:rsidR="00BC24EE">
              <w:t>, ongeacht de variant</w:t>
            </w:r>
            <w:r>
              <w:t>:</w:t>
            </w:r>
          </w:p>
          <w:p w14:paraId="2F95185B" w14:textId="77777777" w:rsidR="00042293" w:rsidRDefault="00042293" w:rsidP="00E54774">
            <w:pPr>
              <w:numPr>
                <w:ilvl w:val="0"/>
                <w:numId w:val="29"/>
              </w:numPr>
            </w:pPr>
            <w:r w:rsidRPr="00AB338B">
              <w:t>geen opsomming</w:t>
            </w:r>
            <w:r>
              <w:t>, de tekst wordt direct achter de voorgaande tekst vermeld</w:t>
            </w:r>
            <w:r w:rsidRPr="00AB338B">
              <w:t>.</w:t>
            </w:r>
          </w:p>
          <w:p w14:paraId="05D424B8" w14:textId="77777777" w:rsidR="00042293" w:rsidRDefault="00042293" w:rsidP="00042293">
            <w:r>
              <w:t>Ingeval van meerdere verkrijger-personen</w:t>
            </w:r>
            <w:r w:rsidR="00BC24EE">
              <w:t>, ongeacht de te tonen variant</w:t>
            </w:r>
            <w:r>
              <w:t>:</w:t>
            </w:r>
          </w:p>
          <w:p w14:paraId="36914929" w14:textId="77777777" w:rsidR="00042293" w:rsidRDefault="00042293" w:rsidP="00E54774">
            <w:pPr>
              <w:numPr>
                <w:ilvl w:val="0"/>
                <w:numId w:val="29"/>
              </w:numPr>
            </w:pPr>
            <w:r>
              <w:t>wel een opsomming, beginnend op een nieuwe regel,</w:t>
            </w:r>
          </w:p>
          <w:p w14:paraId="7EB08B13" w14:textId="77777777" w:rsidR="00042293" w:rsidRDefault="00042293" w:rsidP="00E54774">
            <w:pPr>
              <w:numPr>
                <w:ilvl w:val="0"/>
                <w:numId w:val="29"/>
              </w:numPr>
            </w:pPr>
            <w:r>
              <w:t>voor elke verkrijger-persoon wordt een opsommingsregel vermeld.</w:t>
            </w:r>
          </w:p>
        </w:tc>
      </w:tr>
      <w:tr w:rsidR="00042293" w:rsidRPr="00F23A5D" w14:paraId="6E2035D8" w14:textId="77777777" w:rsidTr="00E54774">
        <w:tc>
          <w:tcPr>
            <w:tcW w:w="6323" w:type="dxa"/>
            <w:shd w:val="clear" w:color="auto" w:fill="auto"/>
          </w:tcPr>
          <w:p w14:paraId="4BE650C5" w14:textId="77777777" w:rsidR="00042293" w:rsidRPr="00E54774" w:rsidRDefault="00042293" w:rsidP="00E54774">
            <w:pPr>
              <w:autoSpaceDE w:val="0"/>
              <w:autoSpaceDN w:val="0"/>
              <w:adjustRightInd w:val="0"/>
              <w:rPr>
                <w:bCs/>
                <w:color w:val="008000"/>
              </w:rPr>
            </w:pPr>
            <w:r w:rsidRPr="00E54774">
              <w:rPr>
                <w:color w:val="3366FF"/>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voornoemd, </w:t>
            </w:r>
          </w:p>
        </w:tc>
        <w:tc>
          <w:tcPr>
            <w:tcW w:w="7819" w:type="dxa"/>
            <w:shd w:val="clear" w:color="auto" w:fill="auto"/>
          </w:tcPr>
          <w:p w14:paraId="5DB56224" w14:textId="77777777" w:rsidR="00042293" w:rsidRDefault="00042293" w:rsidP="00042293">
            <w:r>
              <w:t>De verkrijgende persoon.</w:t>
            </w:r>
          </w:p>
          <w:p w14:paraId="1282F159" w14:textId="77777777" w:rsidR="00042293" w:rsidRDefault="00042293" w:rsidP="00042293">
            <w:r w:rsidRPr="00D64CC4">
              <w:t xml:space="preserve">Zie variant met gevolmachtigde </w:t>
            </w:r>
          </w:p>
          <w:p w14:paraId="447196E2" w14:textId="77777777" w:rsidR="004C5CC5" w:rsidRDefault="004C5CC5" w:rsidP="00042293"/>
          <w:p w14:paraId="54B634BE" w14:textId="77777777" w:rsidR="004C5CC5" w:rsidRPr="00E54774" w:rsidRDefault="004C5CC5" w:rsidP="00042293">
            <w:pPr>
              <w:rPr>
                <w:u w:val="single"/>
              </w:rPr>
            </w:pPr>
            <w:r w:rsidRPr="00E54774">
              <w:rPr>
                <w:u w:val="single"/>
              </w:rPr>
              <w:t>Mapping</w:t>
            </w:r>
          </w:p>
          <w:p w14:paraId="6D12324A" w14:textId="77777777" w:rsidR="004C5CC5" w:rsidRPr="00E54774" w:rsidRDefault="004C5CC5" w:rsidP="00E54774">
            <w:pPr>
              <w:spacing w:line="240" w:lineRule="auto"/>
              <w:rPr>
                <w:sz w:val="16"/>
                <w:szCs w:val="16"/>
              </w:rPr>
            </w:pPr>
            <w:r w:rsidRPr="00E54774">
              <w:rPr>
                <w:sz w:val="16"/>
                <w:szCs w:val="16"/>
              </w:rPr>
              <w:t>Zie ‘persoon via partij’ of ‘persoon via gerelateerde partijen’</w:t>
            </w:r>
            <w:r w:rsidR="00B43172" w:rsidRPr="00E54774">
              <w:rPr>
                <w:sz w:val="16"/>
                <w:szCs w:val="16"/>
              </w:rPr>
              <w:t>.</w:t>
            </w:r>
          </w:p>
        </w:tc>
      </w:tr>
      <w:tr w:rsidR="00042293" w:rsidRPr="00F23A5D" w14:paraId="2B27C681" w14:textId="77777777" w:rsidTr="00E54774">
        <w:tc>
          <w:tcPr>
            <w:tcW w:w="6323" w:type="dxa"/>
            <w:shd w:val="clear" w:color="auto" w:fill="auto"/>
          </w:tcPr>
          <w:p w14:paraId="64BE8E23" w14:textId="77777777" w:rsidR="00042293" w:rsidRPr="00E54774" w:rsidRDefault="00042293" w:rsidP="00E54774">
            <w:pPr>
              <w:autoSpaceDE w:val="0"/>
              <w:autoSpaceDN w:val="0"/>
              <w:adjustRightInd w:val="0"/>
              <w:rPr>
                <w:bCs/>
                <w:color w:val="008000"/>
              </w:rPr>
            </w:pPr>
            <w:r w:rsidRPr="00E54774">
              <w:rPr>
                <w:color w:val="FF0000"/>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onverdeeld aandeel</w:t>
            </w:r>
          </w:p>
        </w:tc>
        <w:tc>
          <w:tcPr>
            <w:tcW w:w="7819" w:type="dxa"/>
            <w:shd w:val="clear" w:color="auto" w:fill="auto"/>
          </w:tcPr>
          <w:p w14:paraId="7D5FB97D" w14:textId="77777777" w:rsidR="00042293" w:rsidRDefault="00042293" w:rsidP="00042293">
            <w:r w:rsidRPr="00D64CC4">
              <w:t>Zie variant met gevolmachtigde</w:t>
            </w:r>
          </w:p>
          <w:p w14:paraId="5C5BFC60" w14:textId="77777777" w:rsidR="004C5CC5" w:rsidRDefault="004C5CC5" w:rsidP="00042293"/>
          <w:p w14:paraId="4FEDD467" w14:textId="77777777" w:rsidR="004C5CC5" w:rsidRPr="00E54774" w:rsidRDefault="004C5CC5" w:rsidP="00042293">
            <w:pPr>
              <w:rPr>
                <w:u w:val="single"/>
              </w:rPr>
            </w:pPr>
            <w:r w:rsidRPr="00E54774">
              <w:rPr>
                <w:u w:val="single"/>
              </w:rPr>
              <w:t>Mapping</w:t>
            </w:r>
          </w:p>
          <w:p w14:paraId="71FA51FA" w14:textId="77777777" w:rsidR="004C5CC5" w:rsidRPr="00E54774" w:rsidRDefault="004C5CC5" w:rsidP="00E54774">
            <w:pPr>
              <w:spacing w:line="240" w:lineRule="auto"/>
              <w:rPr>
                <w:highlight w:val="cyan"/>
              </w:rPr>
            </w:pPr>
            <w:r w:rsidRPr="00E54774">
              <w:rPr>
                <w:sz w:val="16"/>
                <w:szCs w:val="16"/>
              </w:rPr>
              <w:t>Zie</w:t>
            </w:r>
            <w:r w:rsidRPr="00B43172">
              <w:t xml:space="preserve"> </w:t>
            </w:r>
            <w:r w:rsidR="00B43172">
              <w:t>‘</w:t>
            </w:r>
            <w:r w:rsidR="00B43172" w:rsidRPr="00E54774">
              <w:rPr>
                <w:sz w:val="16"/>
                <w:szCs w:val="16"/>
              </w:rPr>
              <w:t>aandeel van de persoon</w:t>
            </w:r>
            <w:r w:rsidR="00B43172">
              <w:t>’.</w:t>
            </w:r>
          </w:p>
        </w:tc>
      </w:tr>
      <w:tr w:rsidR="00042293" w:rsidRPr="00F23A5D" w14:paraId="6BDE59B7" w14:textId="77777777" w:rsidTr="00E54774">
        <w:tc>
          <w:tcPr>
            <w:tcW w:w="6323" w:type="dxa"/>
            <w:shd w:val="clear" w:color="auto" w:fill="auto"/>
          </w:tcPr>
          <w:p w14:paraId="2FF6FEE2" w14:textId="77777777" w:rsidR="00042293" w:rsidRPr="00E54774" w:rsidRDefault="00042293" w:rsidP="00E54774">
            <w:pPr>
              <w:autoSpaceDE w:val="0"/>
              <w:autoSpaceDN w:val="0"/>
              <w:adjustRightInd w:val="0"/>
              <w:rPr>
                <w:color w:val="339966"/>
              </w:rPr>
            </w:pPr>
            <w:r w:rsidRPr="00E54774">
              <w:rPr>
                <w:color w:val="339966"/>
              </w:rPr>
              <w:t>; en aan/in:</w:t>
            </w:r>
          </w:p>
        </w:tc>
        <w:tc>
          <w:tcPr>
            <w:tcW w:w="7819" w:type="dxa"/>
            <w:shd w:val="clear" w:color="auto" w:fill="auto"/>
          </w:tcPr>
          <w:p w14:paraId="319CEA89" w14:textId="77777777" w:rsidR="00042293" w:rsidRPr="00D64CC4" w:rsidRDefault="00042293" w:rsidP="00042293">
            <w:r w:rsidRPr="00D64CC4">
              <w:t>Zie variant met gevolmachtigde</w:t>
            </w:r>
            <w:r w:rsidR="009D57DA">
              <w:t>.</w:t>
            </w:r>
            <w:r w:rsidRPr="00D64CC4">
              <w:t xml:space="preserve"> </w:t>
            </w:r>
          </w:p>
        </w:tc>
      </w:tr>
    </w:tbl>
    <w:p w14:paraId="1E68BED8" w14:textId="77777777" w:rsidR="003E1FDB" w:rsidRDefault="003E1FDB">
      <w:pPr>
        <w:spacing w:line="240" w:lineRule="auto"/>
        <w:rPr>
          <w:bCs/>
          <w:szCs w:val="26"/>
          <w:highlight w:val="lightGray"/>
          <w:lang w:val="nl"/>
        </w:rPr>
      </w:pPr>
      <w:bookmarkStart w:id="138" w:name="_Toc93406555"/>
      <w:r>
        <w:rPr>
          <w:highlight w:val="lightGray"/>
        </w:rPr>
        <w:br w:type="page"/>
      </w:r>
    </w:p>
    <w:p w14:paraId="4C24BA6A" w14:textId="14C3DFB9" w:rsidR="00042293" w:rsidRDefault="009D57DA" w:rsidP="00654E59">
      <w:pPr>
        <w:pStyle w:val="Kop3"/>
      </w:pPr>
      <w:bookmarkStart w:id="139" w:name="_Toc94600325"/>
      <w:r>
        <w:lastRenderedPageBreak/>
        <w:t xml:space="preserve">Variant 3: ongelijke verdeling van de </w:t>
      </w:r>
      <w:r w:rsidRPr="009D57DA">
        <w:t>aandelen</w:t>
      </w:r>
      <w:r>
        <w:t xml:space="preserve"> over de verkrijgende partijen (op partij-niveau)</w:t>
      </w:r>
      <w:bookmarkEnd w:id="138"/>
      <w:bookmarkEnd w:id="139"/>
    </w:p>
    <w:p w14:paraId="381054F1" w14:textId="77777777" w:rsidR="00042293" w:rsidRDefault="00F03DED" w:rsidP="00042293">
      <w:pPr>
        <w:rPr>
          <w:lang w:val="nl"/>
        </w:rPr>
      </w:pPr>
      <w:r>
        <w:rPr>
          <w:lang w:val="nl"/>
        </w:rPr>
        <w:t xml:space="preserve">Het tonen van deze variant is een gebruikerskeuze die mogelijk is wanneer een verkrijgende hoofdpartij </w:t>
      </w:r>
      <w:r w:rsidR="00042293">
        <w:rPr>
          <w:lang w:val="nl"/>
        </w:rPr>
        <w:t xml:space="preserve">minimaal twee gerelateerde partijen </w:t>
      </w:r>
      <w:r>
        <w:rPr>
          <w:lang w:val="nl"/>
        </w:rPr>
        <w:t xml:space="preserve">bevat </w:t>
      </w:r>
      <w:r w:rsidR="00042293">
        <w:rPr>
          <w:lang w:val="nl"/>
        </w:rPr>
        <w:t>(IMKAD_StukdeelLevering/verkrijgerRechtRef/Partij</w:t>
      </w:r>
      <w:r>
        <w:rPr>
          <w:lang w:val="nl"/>
        </w:rPr>
        <w:t>/Partij</w:t>
      </w:r>
      <w:r w:rsidR="00042293">
        <w:rPr>
          <w:lang w:val="nl"/>
        </w:rPr>
        <w:t>)</w:t>
      </w:r>
      <w:r>
        <w:rPr>
          <w:lang w:val="nl"/>
        </w:rPr>
        <w:t>.</w:t>
      </w:r>
      <w:r w:rsidR="00042293">
        <w:rPr>
          <w:lang w:val="nl"/>
        </w:rPr>
        <w:t xml:space="preserve"> </w:t>
      </w:r>
      <w:r>
        <w:rPr>
          <w:lang w:val="nl"/>
        </w:rPr>
        <w:t>Hierbij wordt</w:t>
      </w:r>
      <w:r w:rsidR="00042293">
        <w:rPr>
          <w:lang w:val="nl"/>
        </w:rPr>
        <w:t xml:space="preserve"> voor minimaal één van de gerelateerde partijen een ‘aandeel in de rechten’ (Partij/Partij/AandeelInRechten) ge</w:t>
      </w:r>
      <w:r>
        <w:rPr>
          <w:lang w:val="nl"/>
        </w:rPr>
        <w:t>toond</w:t>
      </w:r>
      <w:r w:rsidR="00042293">
        <w:rPr>
          <w:lang w:val="nl"/>
        </w:rPr>
        <w:t>.</w:t>
      </w:r>
    </w:p>
    <w:p w14:paraId="6597729F" w14:textId="77777777" w:rsidR="00042293" w:rsidRPr="00D42749" w:rsidRDefault="00042293" w:rsidP="0004229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23A5D" w14:paraId="57A2AFC8" w14:textId="77777777" w:rsidTr="00E54774">
        <w:tc>
          <w:tcPr>
            <w:tcW w:w="6771" w:type="dxa"/>
            <w:shd w:val="clear" w:color="auto" w:fill="auto"/>
          </w:tcPr>
          <w:p w14:paraId="7E152C21" w14:textId="0656928D" w:rsidR="00042293" w:rsidRPr="00E54774" w:rsidRDefault="004959D6" w:rsidP="00E54774">
            <w:pPr>
              <w:autoSpaceDE w:val="0"/>
              <w:autoSpaceDN w:val="0"/>
              <w:adjustRightInd w:val="0"/>
              <w:rPr>
                <w:bCs/>
                <w:color w:val="008000"/>
                <w:szCs w:val="18"/>
              </w:rPr>
            </w:pPr>
            <w:r w:rsidRPr="004959D6">
              <w:rPr>
                <w:rFonts w:cs="Arial"/>
                <w:szCs w:val="18"/>
              </w:rPr>
              <w:t>§verkrijger§</w:t>
            </w:r>
            <w:r w:rsidR="00042293" w:rsidRPr="00E54774">
              <w:rPr>
                <w:rFonts w:cs="Arial"/>
                <w:color w:val="FF0000"/>
                <w:szCs w:val="18"/>
              </w:rPr>
              <w:t>,</w:t>
            </w:r>
            <w:r w:rsidR="00042293" w:rsidRPr="00E54774">
              <w:rPr>
                <w:rFonts w:cs="Arial"/>
                <w:color w:val="000000"/>
                <w:szCs w:val="18"/>
              </w:rPr>
              <w:t xml:space="preserve"> </w:t>
            </w:r>
          </w:p>
        </w:tc>
        <w:tc>
          <w:tcPr>
            <w:tcW w:w="7371" w:type="dxa"/>
            <w:shd w:val="clear" w:color="auto" w:fill="auto"/>
          </w:tcPr>
          <w:p w14:paraId="0D4ADD2F" w14:textId="77777777" w:rsidR="00FF44E8" w:rsidRDefault="00FF44E8" w:rsidP="00E54774">
            <w:pPr>
              <w:spacing w:before="72"/>
            </w:pPr>
            <w:r>
              <w:t>Optionele herhalende keuzetekst.</w:t>
            </w:r>
          </w:p>
          <w:p w14:paraId="0C141CD5" w14:textId="77777777" w:rsidR="00042293" w:rsidRDefault="00042293" w:rsidP="00E54774">
            <w:pPr>
              <w:spacing w:before="72"/>
            </w:pPr>
            <w:r>
              <w:t>De verkrijger van de levering moet overeenkomen met de verkrijger van de koop, maar wordt wel expliciet vastgelegd.</w:t>
            </w:r>
            <w:r w:rsidR="00F03DED">
              <w:t xml:space="preserve"> </w:t>
            </w:r>
            <w:r w:rsidR="00FF44E8">
              <w:t xml:space="preserve">Het is een gebruikerskeuze welke gerelateerde partijen worden getoond. </w:t>
            </w:r>
          </w:p>
          <w:p w14:paraId="7AA2D92A" w14:textId="77777777" w:rsidR="00042293" w:rsidRDefault="00042293" w:rsidP="00042293"/>
          <w:p w14:paraId="54720C87" w14:textId="77777777" w:rsidR="00042293" w:rsidRPr="00E54774" w:rsidRDefault="00042293" w:rsidP="00042293">
            <w:pPr>
              <w:rPr>
                <w:u w:val="single"/>
              </w:rPr>
            </w:pPr>
            <w:r w:rsidRPr="00E54774">
              <w:rPr>
                <w:u w:val="single"/>
              </w:rPr>
              <w:t>Mapping:</w:t>
            </w:r>
          </w:p>
          <w:p w14:paraId="36578304" w14:textId="77777777"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 </w:t>
            </w:r>
            <w:r w:rsidR="00335A59" w:rsidRPr="00E54774">
              <w:rPr>
                <w:rFonts w:cs="Arial"/>
                <w:sz w:val="16"/>
                <w:szCs w:val="16"/>
              </w:rPr>
              <w:t>[</w:t>
            </w:r>
            <w:r w:rsidRPr="00E54774">
              <w:rPr>
                <w:rFonts w:cs="Arial"/>
                <w:sz w:val="16"/>
                <w:szCs w:val="16"/>
              </w:rPr>
              <w:t>xlink:href="id van de als verkrijger geselecteerde Partij"</w:t>
            </w:r>
            <w:r w:rsidR="00335A59" w:rsidRPr="00E54774">
              <w:rPr>
                <w:rFonts w:cs="Arial"/>
                <w:sz w:val="16"/>
                <w:szCs w:val="16"/>
              </w:rPr>
              <w:t>]</w:t>
            </w:r>
          </w:p>
          <w:p w14:paraId="564A007A" w14:textId="77777777" w:rsidR="00FF44E8" w:rsidRPr="00E54774" w:rsidRDefault="00FF44E8" w:rsidP="00E54774">
            <w:pPr>
              <w:spacing w:line="240" w:lineRule="auto"/>
              <w:rPr>
                <w:rFonts w:cs="Arial"/>
                <w:sz w:val="16"/>
                <w:szCs w:val="16"/>
              </w:rPr>
            </w:pPr>
          </w:p>
          <w:p w14:paraId="700121DB" w14:textId="77777777" w:rsidR="00FF44E8" w:rsidRPr="00E54774" w:rsidRDefault="00FF44E8" w:rsidP="00E54774">
            <w:pPr>
              <w:spacing w:line="240" w:lineRule="auto"/>
              <w:rPr>
                <w:rFonts w:cs="Arial"/>
                <w:sz w:val="16"/>
                <w:szCs w:val="16"/>
              </w:rPr>
            </w:pPr>
            <w:r w:rsidRPr="00E54774">
              <w:rPr>
                <w:rFonts w:cs="Arial"/>
                <w:sz w:val="16"/>
                <w:szCs w:val="16"/>
              </w:rPr>
              <w:t>-te tonen gerelateerde partijen</w:t>
            </w:r>
          </w:p>
          <w:p w14:paraId="767CD115" w14:textId="77777777" w:rsidR="00FF44E8" w:rsidRPr="00E54774" w:rsidRDefault="00FF44E8" w:rsidP="00E54774">
            <w:pPr>
              <w:spacing w:line="240" w:lineRule="auto"/>
              <w:rPr>
                <w:rFonts w:cs="Arial"/>
                <w:sz w:val="16"/>
                <w:szCs w:val="16"/>
              </w:rPr>
            </w:pPr>
            <w:r w:rsidRPr="00E54774">
              <w:rPr>
                <w:rFonts w:cs="Arial"/>
                <w:sz w:val="16"/>
                <w:szCs w:val="16"/>
              </w:rPr>
              <w:t>//Partij/PartijtekstKeuze/</w:t>
            </w:r>
          </w:p>
          <w:p w14:paraId="2D6DFCA7" w14:textId="77777777" w:rsidR="00FF44E8" w:rsidRPr="00E54774" w:rsidRDefault="00FF44E8" w:rsidP="00E54774">
            <w:pPr>
              <w:spacing w:line="240" w:lineRule="auto"/>
              <w:ind w:left="227"/>
              <w:rPr>
                <w:sz w:val="16"/>
                <w:szCs w:val="16"/>
              </w:rPr>
            </w:pPr>
            <w:r w:rsidRPr="00E54774">
              <w:rPr>
                <w:sz w:val="16"/>
                <w:szCs w:val="16"/>
              </w:rPr>
              <w:t>./tagNaam(‘k_PartijOngelijkeVerdeling’)</w:t>
            </w:r>
          </w:p>
          <w:p w14:paraId="6F826D67" w14:textId="77777777" w:rsidR="00FF44E8" w:rsidRPr="00E54774" w:rsidRDefault="00FF44E8" w:rsidP="00E54774">
            <w:pPr>
              <w:spacing w:line="240" w:lineRule="auto"/>
              <w:rPr>
                <w:sz w:val="16"/>
                <w:szCs w:val="16"/>
              </w:rPr>
            </w:pPr>
            <w:r w:rsidRPr="00E54774">
              <w:rPr>
                <w:sz w:val="16"/>
                <w:szCs w:val="16"/>
              </w:rPr>
              <w:tab/>
              <w:t>./tekst(‘true’)</w:t>
            </w:r>
          </w:p>
          <w:p w14:paraId="79AC0758" w14:textId="77777777" w:rsidR="00FF44E8" w:rsidRPr="00E54774" w:rsidRDefault="00FF44E8" w:rsidP="00E54774">
            <w:pPr>
              <w:spacing w:line="240" w:lineRule="auto"/>
              <w:rPr>
                <w:rFonts w:cs="Arial"/>
                <w:sz w:val="16"/>
                <w:szCs w:val="16"/>
              </w:rPr>
            </w:pPr>
          </w:p>
        </w:tc>
      </w:tr>
      <w:tr w:rsidR="00042293" w:rsidRPr="00F23A5D" w14:paraId="52FC7482" w14:textId="77777777" w:rsidTr="00E54774">
        <w:tc>
          <w:tcPr>
            <w:tcW w:w="6771" w:type="dxa"/>
            <w:shd w:val="clear" w:color="auto" w:fill="auto"/>
          </w:tcPr>
          <w:p w14:paraId="173E6C64" w14:textId="77777777" w:rsidR="00042293" w:rsidRPr="00E54774" w:rsidRDefault="00042293" w:rsidP="00E54774">
            <w:pPr>
              <w:autoSpaceDE w:val="0"/>
              <w:autoSpaceDN w:val="0"/>
              <w:adjustRightInd w:val="0"/>
              <w:rPr>
                <w:rFonts w:cs="Arial"/>
                <w:color w:val="339966"/>
                <w:sz w:val="20"/>
              </w:rPr>
            </w:pPr>
            <w:r w:rsidRPr="00E54774">
              <w:rPr>
                <w:rFonts w:cs="Arial"/>
                <w:color w:val="FF0000"/>
                <w:szCs w:val="18"/>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onverdeeld aandeel</w:t>
            </w:r>
          </w:p>
        </w:tc>
        <w:tc>
          <w:tcPr>
            <w:tcW w:w="7371" w:type="dxa"/>
            <w:shd w:val="clear" w:color="auto" w:fill="auto"/>
          </w:tcPr>
          <w:p w14:paraId="50D0FEE9" w14:textId="77777777" w:rsidR="00042293" w:rsidRPr="00E54774" w:rsidRDefault="00042293" w:rsidP="00042293">
            <w:pPr>
              <w:rPr>
                <w:bCs/>
              </w:rPr>
            </w:pPr>
            <w:r w:rsidRPr="00E54774">
              <w:rPr>
                <w:bCs/>
              </w:rPr>
              <w:t>Het aandeel in de vermelde registergoederen wat de gerelateerde partij op basis van de verkrijger-partij krijgt toebedeeld.</w:t>
            </w:r>
          </w:p>
          <w:p w14:paraId="7CD00E87" w14:textId="77777777" w:rsidR="00042293" w:rsidRPr="00E54774" w:rsidRDefault="00042293" w:rsidP="00042293">
            <w:pPr>
              <w:rPr>
                <w:bCs/>
              </w:rPr>
            </w:pPr>
          </w:p>
          <w:p w14:paraId="54CA41BC" w14:textId="77777777" w:rsidR="00042293" w:rsidRPr="00E54774" w:rsidRDefault="00042293" w:rsidP="00042293">
            <w:pPr>
              <w:rPr>
                <w:bCs/>
              </w:rPr>
            </w:pPr>
            <w:r w:rsidRPr="00E54774">
              <w:rPr>
                <w:bCs/>
              </w:rPr>
              <w:t xml:space="preserve">De som van de aandelen van de verschillende </w:t>
            </w:r>
            <w:r w:rsidR="00FF44E8" w:rsidRPr="00E54774">
              <w:rPr>
                <w:bCs/>
              </w:rPr>
              <w:t xml:space="preserve">gerelateerde </w:t>
            </w:r>
            <w:r w:rsidRPr="00E54774">
              <w:rPr>
                <w:bCs/>
              </w:rPr>
              <w:t>verkrijger-partijen moet samen 1 zijn.</w:t>
            </w:r>
          </w:p>
          <w:p w14:paraId="6E48AA54" w14:textId="77777777" w:rsidR="00042293" w:rsidRDefault="00042293" w:rsidP="00042293"/>
          <w:p w14:paraId="74BB3AF8" w14:textId="77777777" w:rsidR="00042293" w:rsidRPr="00E54774" w:rsidRDefault="00042293" w:rsidP="00042293">
            <w:pPr>
              <w:rPr>
                <w:u w:val="single"/>
              </w:rPr>
            </w:pPr>
            <w:r w:rsidRPr="00E54774">
              <w:rPr>
                <w:u w:val="single"/>
              </w:rPr>
              <w:t>Mapping:</w:t>
            </w:r>
          </w:p>
          <w:p w14:paraId="4DD23002" w14:textId="77777777" w:rsidR="00042293" w:rsidRPr="00E54774" w:rsidRDefault="00042293" w:rsidP="00E54774">
            <w:pPr>
              <w:spacing w:line="240" w:lineRule="auto"/>
              <w:rPr>
                <w:sz w:val="16"/>
                <w:szCs w:val="16"/>
              </w:rPr>
            </w:pPr>
            <w:r w:rsidRPr="00E54774">
              <w:rPr>
                <w:sz w:val="16"/>
                <w:szCs w:val="16"/>
              </w:rPr>
              <w:t>-gerelateerde partij</w:t>
            </w:r>
          </w:p>
          <w:p w14:paraId="13889692" w14:textId="77777777" w:rsidR="00042293" w:rsidRPr="00E54774" w:rsidRDefault="00042293" w:rsidP="00E54774">
            <w:pPr>
              <w:spacing w:line="240" w:lineRule="auto"/>
              <w:rPr>
                <w:sz w:val="16"/>
                <w:szCs w:val="16"/>
              </w:rPr>
            </w:pPr>
            <w:r w:rsidRPr="00E54774">
              <w:rPr>
                <w:sz w:val="16"/>
                <w:szCs w:val="16"/>
              </w:rPr>
              <w:t>//Partij/Partij/</w:t>
            </w:r>
          </w:p>
          <w:p w14:paraId="7A050A58" w14:textId="77777777" w:rsidR="00042293" w:rsidRPr="00E54774" w:rsidRDefault="00042293" w:rsidP="00E54774">
            <w:pPr>
              <w:spacing w:line="240" w:lineRule="auto"/>
              <w:rPr>
                <w:sz w:val="16"/>
                <w:szCs w:val="16"/>
              </w:rPr>
            </w:pPr>
            <w:r w:rsidRPr="00E54774">
              <w:rPr>
                <w:sz w:val="16"/>
                <w:szCs w:val="16"/>
              </w:rPr>
              <w:tab/>
              <w:t>./aandeelinRechten</w:t>
            </w:r>
          </w:p>
          <w:p w14:paraId="2E6AD1B9" w14:textId="77777777" w:rsidR="00042293" w:rsidRPr="00E54774" w:rsidRDefault="00042293" w:rsidP="00E54774">
            <w:pPr>
              <w:spacing w:line="240" w:lineRule="auto"/>
              <w:rPr>
                <w:sz w:val="16"/>
                <w:szCs w:val="16"/>
              </w:rPr>
            </w:pPr>
          </w:p>
        </w:tc>
      </w:tr>
      <w:tr w:rsidR="0037540A" w:rsidRPr="00F23A5D" w14:paraId="7A45B1A1" w14:textId="77777777" w:rsidTr="00E54774">
        <w:tc>
          <w:tcPr>
            <w:tcW w:w="6771" w:type="dxa"/>
            <w:shd w:val="clear" w:color="auto" w:fill="auto"/>
          </w:tcPr>
          <w:p w14:paraId="3A0E71F3" w14:textId="77777777" w:rsidR="0037540A" w:rsidRPr="00E54774" w:rsidRDefault="0037540A" w:rsidP="00E54774">
            <w:pPr>
              <w:autoSpaceDE w:val="0"/>
              <w:autoSpaceDN w:val="0"/>
              <w:adjustRightInd w:val="0"/>
              <w:rPr>
                <w:rFonts w:cs="Arial"/>
                <w:color w:val="FF0000"/>
                <w:szCs w:val="18"/>
              </w:rPr>
            </w:pPr>
            <w:r w:rsidRPr="00E54774">
              <w:rPr>
                <w:rFonts w:cs="Arial"/>
                <w:color w:val="339966"/>
                <w:sz w:val="20"/>
              </w:rPr>
              <w:lastRenderedPageBreak/>
              <w:t>; en aan/in:</w:t>
            </w:r>
          </w:p>
        </w:tc>
        <w:tc>
          <w:tcPr>
            <w:tcW w:w="7371" w:type="dxa"/>
            <w:shd w:val="clear" w:color="auto" w:fill="auto"/>
          </w:tcPr>
          <w:p w14:paraId="57363F22" w14:textId="77777777" w:rsidR="0037540A" w:rsidRDefault="0037540A" w:rsidP="0037540A">
            <w:r w:rsidRPr="00AB338B">
              <w:t>In</w:t>
            </w:r>
            <w:r>
              <w:t xml:space="preserve">geval van </w:t>
            </w:r>
            <w:r w:rsidRPr="00AB338B">
              <w:t xml:space="preserve">één </w:t>
            </w:r>
            <w:r>
              <w:t>gerelateerde verkrijger-partij:</w:t>
            </w:r>
          </w:p>
          <w:p w14:paraId="5720DC9B" w14:textId="77777777" w:rsidR="0037540A" w:rsidRDefault="0037540A"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14:paraId="22BC1DAC" w14:textId="77777777" w:rsidR="0037540A" w:rsidRDefault="0037540A" w:rsidP="0037540A">
            <w:r>
              <w:t>Ingeval van meerdere gerelateerde verkrijger-partijen:</w:t>
            </w:r>
          </w:p>
          <w:p w14:paraId="25CB1086" w14:textId="77777777" w:rsidR="0037540A" w:rsidRPr="00E54774" w:rsidRDefault="0037540A" w:rsidP="00E54774">
            <w:pPr>
              <w:numPr>
                <w:ilvl w:val="0"/>
                <w:numId w:val="29"/>
              </w:numPr>
              <w:rPr>
                <w:bCs/>
              </w:rPr>
            </w:pPr>
            <w:r>
              <w:t>n</w:t>
            </w:r>
            <w:r w:rsidRPr="00AB338B">
              <w:t>a iedere regel in de op</w:t>
            </w:r>
            <w:r>
              <w:t>s</w:t>
            </w:r>
            <w:r w:rsidRPr="00AB338B">
              <w:t>omming</w:t>
            </w:r>
            <w:r>
              <w:t xml:space="preserve"> wordt </w:t>
            </w:r>
            <w:r w:rsidRPr="004C16D3">
              <w:t>‘</w:t>
            </w:r>
            <w:r w:rsidRPr="00E54774">
              <w:rPr>
                <w:color w:val="339966"/>
              </w:rPr>
              <w:t>; en aan</w:t>
            </w:r>
            <w:r w:rsidRPr="004C16D3">
              <w:t>’</w:t>
            </w:r>
            <w:r w:rsidRPr="00E54774">
              <w:rPr>
                <w:color w:val="339966"/>
              </w:rPr>
              <w:t xml:space="preserve"> </w:t>
            </w:r>
            <w:r>
              <w:t>vermeld</w:t>
            </w:r>
            <w:r w:rsidRPr="00AB338B">
              <w:t>, behalve bij de laatste regel in de opsomming</w:t>
            </w:r>
            <w:r>
              <w:t xml:space="preserve"> dan wordt </w:t>
            </w:r>
            <w:r w:rsidRPr="00AB338B">
              <w:t xml:space="preserve">‘ </w:t>
            </w:r>
            <w:r w:rsidRPr="00E54774">
              <w:rPr>
                <w:color w:val="339966"/>
              </w:rPr>
              <w:t>in:</w:t>
            </w:r>
            <w:r w:rsidRPr="00AB338B">
              <w:t>’</w:t>
            </w:r>
            <w:r>
              <w:t xml:space="preserve"> vermeld.</w:t>
            </w:r>
          </w:p>
        </w:tc>
      </w:tr>
    </w:tbl>
    <w:p w14:paraId="5EBC5C3B" w14:textId="77777777" w:rsidR="00042293" w:rsidRPr="00D42749" w:rsidRDefault="00042293" w:rsidP="00042293">
      <w:pPr>
        <w:tabs>
          <w:tab w:val="left" w:pos="6771"/>
        </w:tabs>
        <w:rPr>
          <w:bCs/>
          <w:color w:val="800080"/>
          <w:u w:val="single"/>
          <w:lang w:val="nl"/>
        </w:rPr>
      </w:pPr>
    </w:p>
    <w:p w14:paraId="7B2B2F41" w14:textId="77777777" w:rsidR="00042293" w:rsidRPr="00730A67" w:rsidRDefault="00042293" w:rsidP="00042293">
      <w:pPr>
        <w:pStyle w:val="Kop2"/>
        <w:numPr>
          <w:ilvl w:val="1"/>
          <w:numId w:val="1"/>
        </w:numPr>
        <w:rPr>
          <w:lang w:val="nl-NL"/>
        </w:rPr>
      </w:pPr>
      <w:bookmarkStart w:id="140" w:name="_Ref259711987"/>
      <w:bookmarkStart w:id="141" w:name="_Toc358624453"/>
      <w:bookmarkStart w:id="142" w:name="_Toc93406556"/>
      <w:bookmarkStart w:id="143" w:name="_Toc94600326"/>
      <w:r w:rsidRPr="00730A67">
        <w:rPr>
          <w:lang w:val="nl-NL"/>
        </w:rPr>
        <w:t>Inschrijving koop</w:t>
      </w:r>
      <w:bookmarkEnd w:id="140"/>
      <w:bookmarkEnd w:id="141"/>
      <w:bookmarkEnd w:id="142"/>
      <w:bookmarkEnd w:id="143"/>
    </w:p>
    <w:p w14:paraId="42C0B910" w14:textId="77777777" w:rsidR="00042293" w:rsidRDefault="00042293" w:rsidP="00042293">
      <w:pPr>
        <w:keepNext/>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E3BB6" w14:paraId="76651B55" w14:textId="77777777" w:rsidTr="00E54774">
        <w:tc>
          <w:tcPr>
            <w:tcW w:w="6771" w:type="dxa"/>
            <w:shd w:val="clear" w:color="auto" w:fill="auto"/>
          </w:tcPr>
          <w:p w14:paraId="76887CBE" w14:textId="77777777" w:rsidR="00042293" w:rsidRPr="00E54774" w:rsidRDefault="00042293" w:rsidP="00E54774">
            <w:pPr>
              <w:autoSpaceDE w:val="0"/>
              <w:autoSpaceDN w:val="0"/>
              <w:adjustRightInd w:val="0"/>
              <w:rPr>
                <w:bCs/>
                <w:color w:val="800080"/>
                <w:u w:val="single"/>
              </w:rPr>
            </w:pPr>
            <w:r w:rsidRPr="00E54774">
              <w:rPr>
                <w:bCs/>
                <w:color w:val="800080"/>
                <w:u w:val="single"/>
              </w:rPr>
              <w:t>INSCHRIJVING KOOP</w:t>
            </w:r>
          </w:p>
        </w:tc>
        <w:tc>
          <w:tcPr>
            <w:tcW w:w="7371" w:type="dxa"/>
            <w:shd w:val="clear" w:color="auto" w:fill="auto"/>
          </w:tcPr>
          <w:p w14:paraId="6D266E5F" w14:textId="77777777" w:rsidR="00042293" w:rsidRDefault="00042293" w:rsidP="00042293"/>
        </w:tc>
      </w:tr>
      <w:tr w:rsidR="00042293" w:rsidRPr="00FE3BB6" w14:paraId="19027AFB" w14:textId="77777777" w:rsidTr="00E54774">
        <w:tc>
          <w:tcPr>
            <w:tcW w:w="6771" w:type="dxa"/>
            <w:shd w:val="clear" w:color="auto" w:fill="auto"/>
          </w:tcPr>
          <w:p w14:paraId="1FD69094" w14:textId="37B5FBDC" w:rsidR="00042293" w:rsidRPr="00E54774" w:rsidRDefault="00042293" w:rsidP="00F72EA2">
            <w:pPr>
              <w:rPr>
                <w:color w:val="FF0000"/>
                <w:szCs w:val="18"/>
              </w:rPr>
            </w:pPr>
            <w:r w:rsidRPr="00E54774">
              <w:rPr>
                <w:rFonts w:cs="Arial"/>
                <w:bCs/>
                <w:color w:val="800080"/>
                <w:szCs w:val="18"/>
              </w:rPr>
              <w:t xml:space="preserve">De koop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zoals bedoeld in </w:t>
            </w:r>
            <w:r w:rsidR="00340E29" w:rsidRPr="00340E29">
              <w:rPr>
                <w:rFonts w:cs="Arial"/>
                <w:bCs/>
                <w:color w:val="800080"/>
                <w:szCs w:val="18"/>
              </w:rPr>
              <w:t>de/het</w:t>
            </w:r>
            <w:r w:rsidR="000841C8" w:rsidRPr="00871D0B">
              <w:rPr>
                <w:bCs/>
                <w:color w:val="008000"/>
              </w:rPr>
              <w:t xml:space="preserve"> </w:t>
            </w:r>
            <w:r w:rsidR="000841C8" w:rsidRPr="00871D0B">
              <w:rPr>
                <w:bCs/>
              </w:rPr>
              <w:t>§Koopovereenkoms</w:t>
            </w:r>
            <w:r w:rsidR="006963CE">
              <w:rPr>
                <w:bCs/>
              </w:rPr>
              <w:t>t</w:t>
            </w:r>
            <w:r w:rsidR="000841C8" w:rsidRPr="00871D0B">
              <w:rPr>
                <w:bCs/>
              </w:rPr>
              <w:t>§</w:t>
            </w:r>
            <w:r w:rsidR="000841C8" w:rsidRPr="00871D0B">
              <w:rPr>
                <w:bCs/>
                <w:color w:val="008000"/>
              </w:rPr>
              <w:t xml:space="preserve"> </w:t>
            </w:r>
            <w:r w:rsidR="000841C8" w:rsidRPr="00871D0B">
              <w:rPr>
                <w:rFonts w:cs="Arial"/>
                <w:bCs/>
                <w:color w:val="800080"/>
                <w:szCs w:val="18"/>
              </w:rPr>
              <w:t>[volgnummer]</w:t>
            </w:r>
            <w:r w:rsidRPr="00E54774">
              <w:rPr>
                <w:rFonts w:cs="Arial"/>
                <w:bCs/>
                <w:color w:val="3366FF"/>
                <w:szCs w:val="18"/>
              </w:rPr>
              <w:t xml:space="preserve"> </w:t>
            </w:r>
            <w:r w:rsidR="00CF0EAA" w:rsidRPr="00E54774">
              <w:rPr>
                <w:rFonts w:cs="Arial"/>
                <w:szCs w:val="18"/>
              </w:rPr>
              <w:fldChar w:fldCharType="begin"/>
            </w:r>
            <w:r w:rsidR="00CF0EAA" w:rsidRPr="00E54774">
              <w:rPr>
                <w:rFonts w:cs="Arial"/>
                <w:szCs w:val="18"/>
              </w:rPr>
              <w:instrText>MacroButton Nomacro §</w:instrText>
            </w:r>
            <w:r w:rsidR="00CF0EAA" w:rsidRPr="00E54774">
              <w:rPr>
                <w:rFonts w:cs="Arial"/>
                <w:szCs w:val="18"/>
              </w:rPr>
              <w:fldChar w:fldCharType="end"/>
            </w:r>
            <w:r w:rsidR="00CF0EAA">
              <w:rPr>
                <w:rFonts w:cs="Arial"/>
                <w:bCs/>
                <w:color w:val="3366FF"/>
                <w:szCs w:val="18"/>
              </w:rPr>
              <w:t xml:space="preserve"> </w:t>
            </w:r>
            <w:r w:rsidRPr="00E54774">
              <w:rPr>
                <w:bCs/>
                <w:color w:val="800080"/>
                <w:szCs w:val="18"/>
              </w:rPr>
              <w:t>is ingeschreven</w:t>
            </w:r>
            <w:r w:rsidRPr="00E54774">
              <w:rPr>
                <w:bCs/>
                <w:color w:val="3366FF"/>
                <w:szCs w:val="18"/>
              </w:rPr>
              <w:t xml:space="preserve"> ten kantore van de Dienst voor het kadaster en de openbare registers/ </w:t>
            </w:r>
            <w:r w:rsidRPr="00E54774">
              <w:rPr>
                <w:rFonts w:cs="Arial"/>
                <w:bCs/>
                <w:color w:val="3366FF"/>
                <w:szCs w:val="18"/>
              </w:rPr>
              <w:t xml:space="preserve">in de openbare registers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de Dienst voor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66FF"/>
                <w:szCs w:val="18"/>
              </w:rPr>
              <w:t>het kadaster</w:t>
            </w:r>
            <w:r w:rsidRPr="00E54774">
              <w:rPr>
                <w:bCs/>
                <w:color w:val="800080"/>
                <w:szCs w:val="18"/>
              </w:rPr>
              <w:t xml:space="preserve"> 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szCs w:val="18"/>
              </w:rPr>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szCs w:val="18"/>
              </w:rPr>
              <w:t xml:space="preserve"> </w:t>
            </w:r>
            <w:r w:rsidRPr="00E54774">
              <w:rPr>
                <w:bCs/>
                <w:color w:val="800080"/>
                <w:szCs w:val="18"/>
              </w:rPr>
              <w:t xml:space="preserve">in </w:t>
            </w:r>
            <w:r w:rsidRPr="00E54774">
              <w:rPr>
                <w:color w:val="800080"/>
                <w:szCs w:val="18"/>
                <w:highlight w:val="yellow"/>
              </w:rPr>
              <w:t xml:space="preserve">TEKSTBLOK DEEL NUMMER </w:t>
            </w:r>
          </w:p>
        </w:tc>
        <w:tc>
          <w:tcPr>
            <w:tcW w:w="7371" w:type="dxa"/>
            <w:shd w:val="clear" w:color="auto" w:fill="auto"/>
          </w:tcPr>
          <w:p w14:paraId="05754B9F" w14:textId="77777777" w:rsidR="00042293" w:rsidRDefault="00042293" w:rsidP="00042293">
            <w:r>
              <w:t>Optionele tekst, die ook geheel weggelaten of</w:t>
            </w:r>
            <w:r w:rsidR="005C29E0">
              <w:t xml:space="preserve"> </w:t>
            </w:r>
            <w:r>
              <w:t>herhaald kan worden.</w:t>
            </w:r>
            <w:r w:rsidR="005C29E0">
              <w:t xml:space="preserve"> Het al dan niet tonen  wordt per </w:t>
            </w:r>
            <w:r w:rsidR="00AA0F30">
              <w:t xml:space="preserve">stukdeel </w:t>
            </w:r>
            <w:r w:rsidR="005C29E0">
              <w:t>koop bepaald</w:t>
            </w:r>
            <w:r w:rsidR="00D20EEA">
              <w:t xml:space="preserve">. Het volgnummer van de koop is hetzelfde als eerder getoond in paragraaf </w:t>
            </w:r>
            <w:r w:rsidR="00D20EEA">
              <w:fldChar w:fldCharType="begin"/>
            </w:r>
            <w:r w:rsidR="00D20EEA">
              <w:instrText xml:space="preserve"> REF _Ref436211437 \w \h </w:instrText>
            </w:r>
            <w:r w:rsidR="00D20EEA">
              <w:fldChar w:fldCharType="separate"/>
            </w:r>
            <w:r w:rsidR="00A45EEF">
              <w:t>2.4</w:t>
            </w:r>
            <w:r w:rsidR="00D20EEA">
              <w:fldChar w:fldCharType="end"/>
            </w:r>
            <w:r w:rsidR="00D20EEA">
              <w:t xml:space="preserve"> </w:t>
            </w:r>
            <w:r w:rsidR="00D20EEA">
              <w:fldChar w:fldCharType="begin"/>
            </w:r>
            <w:r w:rsidR="00D20EEA">
              <w:instrText xml:space="preserve"> REF _Ref436211445 \h </w:instrText>
            </w:r>
            <w:r w:rsidR="00D20EEA">
              <w:fldChar w:fldCharType="separate"/>
            </w:r>
            <w:r w:rsidR="00A45EEF">
              <w:rPr>
                <w:lang w:val="en-US"/>
              </w:rPr>
              <w:t>Keuzeblok Koop – Levering</w:t>
            </w:r>
            <w:r w:rsidR="00D20EEA">
              <w:fldChar w:fldCharType="end"/>
            </w:r>
            <w:r w:rsidR="005C29E0">
              <w:t>.</w:t>
            </w:r>
          </w:p>
          <w:p w14:paraId="7FE2BBAB" w14:textId="77777777" w:rsidR="00042293" w:rsidRDefault="00042293" w:rsidP="00042293"/>
          <w:p w14:paraId="0BCA1668" w14:textId="77777777" w:rsidR="00811592" w:rsidRDefault="00811592" w:rsidP="00811592">
            <w:pPr>
              <w:spacing w:before="72"/>
            </w:pPr>
            <w:r>
              <w:t xml:space="preserve">Tekstkeuze voor het tonen van de aanduiding van de koop, mogelijkheden: </w:t>
            </w:r>
          </w:p>
          <w:p w14:paraId="62CA4BC0" w14:textId="77777777" w:rsidR="00811592" w:rsidRDefault="00811592" w:rsidP="00811592">
            <w:pPr>
              <w:numPr>
                <w:ilvl w:val="0"/>
                <w:numId w:val="10"/>
              </w:numPr>
              <w:spacing w:before="72"/>
            </w:pPr>
            <w:r>
              <w:t xml:space="preserve">tekstkeuze met [volgnummer]: [volgnummer] tonen zonder lidwoord, voorbeeld: ‘Koopakte </w:t>
            </w:r>
            <w:smartTag w:uri="urn:schemas-microsoft-com:office:smarttags" w:element="metricconverter">
              <w:smartTagPr>
                <w:attr w:name="ProductID" w:val="1’"/>
              </w:smartTagPr>
              <w:r>
                <w:t>1’</w:t>
              </w:r>
            </w:smartTag>
            <w:r>
              <w:t xml:space="preserve">, </w:t>
            </w:r>
          </w:p>
          <w:p w14:paraId="0A010B23" w14:textId="42E6A957" w:rsidR="00811592" w:rsidRDefault="00811592" w:rsidP="00991879">
            <w:pPr>
              <w:numPr>
                <w:ilvl w:val="0"/>
                <w:numId w:val="10"/>
              </w:numPr>
              <w:spacing w:before="72"/>
            </w:pPr>
            <w:r>
              <w:t>tekstkeuze zonder [volgnummer]: h</w:t>
            </w:r>
            <w:r w:rsidRPr="000211F9">
              <w:rPr>
                <w:szCs w:val="18"/>
              </w:rPr>
              <w:t xml:space="preserve">et bijbehorende lidwoord </w:t>
            </w:r>
            <w:r w:rsidR="000211F9">
              <w:rPr>
                <w:szCs w:val="18"/>
              </w:rPr>
              <w:t>is een gebruikers keuze;</w:t>
            </w:r>
          </w:p>
          <w:p w14:paraId="6514FC0E" w14:textId="77777777" w:rsidR="00811592" w:rsidRDefault="00811592" w:rsidP="00811592">
            <w:pPr>
              <w:numPr>
                <w:ilvl w:val="0"/>
                <w:numId w:val="10"/>
              </w:numPr>
              <w:spacing w:before="72"/>
            </w:pPr>
            <w:r>
              <w:t>eerste letter van de tekstkeuze omzetten naar een hoofdletter.</w:t>
            </w:r>
          </w:p>
          <w:p w14:paraId="6FBC7612" w14:textId="77777777" w:rsidR="00042293" w:rsidRDefault="00042293" w:rsidP="00E54774">
            <w:pPr>
              <w:spacing w:before="72"/>
            </w:pPr>
          </w:p>
          <w:p w14:paraId="2B85A3B2" w14:textId="77777777" w:rsidR="00042293" w:rsidRDefault="00042293" w:rsidP="00E54774">
            <w:pPr>
              <w:spacing w:before="72"/>
            </w:pPr>
            <w:r>
              <w:t>Tekstkeuze tussen:</w:t>
            </w:r>
          </w:p>
          <w:p w14:paraId="40E5B410" w14:textId="77777777" w:rsidR="00042293" w:rsidRPr="00E54774" w:rsidRDefault="00042293" w:rsidP="00E54774">
            <w:pPr>
              <w:spacing w:before="72"/>
              <w:rPr>
                <w:bCs/>
                <w:color w:val="3366FF"/>
              </w:rPr>
            </w:pPr>
            <w:r w:rsidRPr="00E54774">
              <w:rPr>
                <w:bCs/>
              </w:rPr>
              <w:t>1.</w:t>
            </w:r>
            <w:r w:rsidRPr="00E54774">
              <w:rPr>
                <w:bCs/>
                <w:color w:val="3366FF"/>
              </w:rPr>
              <w:t xml:space="preserve"> ten kantore van de Dienst voor het kadaster en de openbare registers</w:t>
            </w:r>
          </w:p>
          <w:p w14:paraId="47399FD4" w14:textId="77777777" w:rsidR="00042293" w:rsidRDefault="00042293" w:rsidP="00E54774">
            <w:pPr>
              <w:spacing w:before="72"/>
            </w:pPr>
            <w:smartTag w:uri="urn:schemas-microsoft-com:office:smarttags" w:element="metricconverter">
              <w:smartTagPr>
                <w:attr w:name="ProductID" w:val="2. in"/>
              </w:smartTagPr>
              <w:r>
                <w:t xml:space="preserve">2.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het kadaster</w:t>
            </w:r>
          </w:p>
          <w:p w14:paraId="08B575F0" w14:textId="77777777" w:rsidR="00042293" w:rsidRPr="00E54774" w:rsidRDefault="00042293" w:rsidP="00E54774">
            <w:pPr>
              <w:spacing w:before="72"/>
              <w:rPr>
                <w:rFonts w:cs="Arial"/>
                <w:color w:val="3366FF"/>
                <w:sz w:val="20"/>
              </w:rPr>
            </w:pPr>
            <w:smartTag w:uri="urn:schemas-microsoft-com:office:smarttags" w:element="metricconverter">
              <w:smartTagPr>
                <w:attr w:name="ProductID" w:val="3. in"/>
              </w:smartTagPr>
              <w:r>
                <w:t xml:space="preserve">3.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de Dienst voor het kadaster</w:t>
            </w:r>
          </w:p>
          <w:p w14:paraId="347A3D92" w14:textId="77777777" w:rsidR="00042293" w:rsidRDefault="00042293" w:rsidP="00042293"/>
          <w:p w14:paraId="5098EB85" w14:textId="77777777" w:rsidR="00042293" w:rsidRPr="00E54774" w:rsidRDefault="00042293" w:rsidP="00042293">
            <w:pPr>
              <w:rPr>
                <w:bCs/>
              </w:rPr>
            </w:pPr>
            <w:r>
              <w:t xml:space="preserve">Als de tekst wordt opgenomen </w:t>
            </w:r>
            <w:r w:rsidRPr="00E54774">
              <w:rPr>
                <w:bCs/>
              </w:rPr>
              <w:t xml:space="preserve">dienen datum en de gegevens van tekstblok deel en nummer ingevuld te worden. </w:t>
            </w:r>
          </w:p>
          <w:p w14:paraId="5809C661" w14:textId="651D5469" w:rsidR="00042293" w:rsidRPr="00E54774" w:rsidRDefault="00042293" w:rsidP="00E54774">
            <w:pPr>
              <w:spacing w:before="72"/>
              <w:rPr>
                <w:u w:val="single"/>
              </w:rPr>
            </w:pPr>
            <w:r w:rsidRPr="00E54774">
              <w:rPr>
                <w:u w:val="single"/>
              </w:rPr>
              <w:t>Mapping</w:t>
            </w:r>
            <w:r w:rsidR="00C11432">
              <w:rPr>
                <w:u w:val="single"/>
              </w:rPr>
              <w:t xml:space="preserve"> tonen tekst</w:t>
            </w:r>
            <w:r w:rsidRPr="00E54774">
              <w:rPr>
                <w:u w:val="single"/>
              </w:rPr>
              <w:t>:</w:t>
            </w:r>
          </w:p>
          <w:p w14:paraId="0A0C6BAE"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14:paraId="198BB008" w14:textId="77777777" w:rsidR="00042293" w:rsidRPr="00E54774" w:rsidRDefault="00042293" w:rsidP="00E54774">
            <w:pPr>
              <w:spacing w:line="240" w:lineRule="auto"/>
              <w:ind w:left="227"/>
              <w:rPr>
                <w:sz w:val="16"/>
                <w:szCs w:val="16"/>
              </w:rPr>
            </w:pPr>
            <w:r w:rsidRPr="00E54774">
              <w:rPr>
                <w:sz w:val="16"/>
                <w:szCs w:val="16"/>
              </w:rPr>
              <w:t>./tagNaam(‘k_InschrijvingKoop’)</w:t>
            </w:r>
          </w:p>
          <w:p w14:paraId="1EECD0C4" w14:textId="77777777"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14:paraId="7E11A8F8" w14:textId="77777777" w:rsidR="005C29E0" w:rsidRPr="00E54774" w:rsidRDefault="005C29E0" w:rsidP="00E54774">
            <w:pPr>
              <w:spacing w:line="240" w:lineRule="auto"/>
              <w:rPr>
                <w:sz w:val="16"/>
                <w:szCs w:val="16"/>
              </w:rPr>
            </w:pPr>
          </w:p>
          <w:p w14:paraId="068C3406" w14:textId="77777777" w:rsidR="00042293" w:rsidRPr="00E54774" w:rsidRDefault="005C29E0" w:rsidP="00E54774">
            <w:pPr>
              <w:spacing w:line="240" w:lineRule="auto"/>
              <w:rPr>
                <w:sz w:val="16"/>
                <w:szCs w:val="16"/>
              </w:rPr>
            </w:pPr>
            <w:r w:rsidRPr="00E54774">
              <w:rPr>
                <w:sz w:val="16"/>
                <w:szCs w:val="16"/>
              </w:rPr>
              <w:t>-aanduiding van de koop al dan niet vermelden</w:t>
            </w:r>
          </w:p>
          <w:p w14:paraId="4BB47C7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14:paraId="661769C5" w14:textId="77777777"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KoopAanduiding’)</w:t>
            </w:r>
          </w:p>
          <w:p w14:paraId="2B419F88" w14:textId="2E9C8FBE" w:rsidR="00042293" w:rsidRDefault="00042293" w:rsidP="00E54774">
            <w:pPr>
              <w:spacing w:line="240" w:lineRule="auto"/>
              <w:ind w:left="227"/>
              <w:rPr>
                <w:sz w:val="16"/>
                <w:szCs w:val="16"/>
              </w:rPr>
            </w:pPr>
            <w:r w:rsidRPr="00E54774">
              <w:rPr>
                <w:sz w:val="16"/>
                <w:szCs w:val="16"/>
              </w:rPr>
              <w:t>./tekst(‘true’ = tekst wordt wel getoond; ‘false’ = tekst wordt niet getoond’)</w:t>
            </w:r>
          </w:p>
          <w:p w14:paraId="47434676" w14:textId="5084BDC6" w:rsidR="00811592" w:rsidRDefault="00811592" w:rsidP="00E54774">
            <w:pPr>
              <w:spacing w:line="240" w:lineRule="auto"/>
              <w:ind w:left="227"/>
              <w:rPr>
                <w:sz w:val="16"/>
                <w:szCs w:val="16"/>
              </w:rPr>
            </w:pPr>
          </w:p>
          <w:p w14:paraId="6C48A64A" w14:textId="77777777" w:rsidR="00811592" w:rsidRPr="00E54774" w:rsidRDefault="00811592" w:rsidP="00811592">
            <w:pPr>
              <w:spacing w:line="240" w:lineRule="auto"/>
              <w:rPr>
                <w:sz w:val="16"/>
                <w:szCs w:val="16"/>
              </w:rPr>
            </w:pPr>
            <w:r w:rsidRPr="00E54774">
              <w:rPr>
                <w:sz w:val="16"/>
                <w:szCs w:val="16"/>
              </w:rPr>
              <w:t>-alleen gebruiken wanneer k_InschrijvingKoopAanduiding=true</w:t>
            </w:r>
          </w:p>
          <w:p w14:paraId="3A204B89" w14:textId="77777777" w:rsidR="00811592" w:rsidRPr="00E54774" w:rsidRDefault="00811592" w:rsidP="00811592">
            <w:pPr>
              <w:spacing w:line="240" w:lineRule="auto"/>
              <w:rPr>
                <w:sz w:val="16"/>
                <w:szCs w:val="16"/>
              </w:rPr>
            </w:pPr>
            <w:r w:rsidRPr="00E54774">
              <w:rPr>
                <w:sz w:val="16"/>
                <w:szCs w:val="16"/>
              </w:rPr>
              <w:t>//IMKAD_AangebodenStuk/StukdeelKoop</w:t>
            </w:r>
            <w:r w:rsidRPr="00E54774">
              <w:rPr>
                <w:rFonts w:cs="Arial"/>
                <w:sz w:val="16"/>
                <w:szCs w:val="16"/>
              </w:rPr>
              <w:t>[tia_Volgnummer(‘x’)]</w:t>
            </w:r>
            <w:r w:rsidRPr="00E54774">
              <w:rPr>
                <w:sz w:val="16"/>
                <w:szCs w:val="16"/>
              </w:rPr>
              <w:t>/tekstkeuze/</w:t>
            </w:r>
          </w:p>
          <w:p w14:paraId="03FE9AEB" w14:textId="77777777" w:rsidR="00811592" w:rsidRPr="00E54774" w:rsidRDefault="00811592" w:rsidP="00811592">
            <w:pPr>
              <w:spacing w:line="240" w:lineRule="auto"/>
              <w:ind w:left="227"/>
              <w:rPr>
                <w:sz w:val="16"/>
                <w:szCs w:val="16"/>
              </w:rPr>
            </w:pPr>
            <w:r w:rsidRPr="00E54774">
              <w:rPr>
                <w:sz w:val="16"/>
                <w:szCs w:val="16"/>
              </w:rPr>
              <w:t>./tagNaam(‘k_InschrijvingKoopVolgnummer’)</w:t>
            </w:r>
          </w:p>
          <w:p w14:paraId="5989DC2C" w14:textId="77777777" w:rsidR="00811592" w:rsidRPr="00E54774" w:rsidRDefault="00811592" w:rsidP="00811592">
            <w:pPr>
              <w:spacing w:line="240" w:lineRule="auto"/>
              <w:rPr>
                <w:sz w:val="16"/>
                <w:szCs w:val="16"/>
              </w:rPr>
            </w:pPr>
            <w:r w:rsidRPr="00E54774">
              <w:rPr>
                <w:sz w:val="16"/>
                <w:szCs w:val="16"/>
              </w:rPr>
              <w:tab/>
              <w:t xml:space="preserve">./tekst(‘true’ = tekst wordt getoond met volgnummer en zonder lidwoord ‘false’ = tekst wordt </w:t>
            </w:r>
            <w:r w:rsidRPr="00E54774">
              <w:rPr>
                <w:sz w:val="16"/>
                <w:szCs w:val="16"/>
              </w:rPr>
              <w:tab/>
              <w:t>getoond zonder</w:t>
            </w:r>
            <w:r w:rsidRPr="00E54774">
              <w:rPr>
                <w:sz w:val="16"/>
                <w:szCs w:val="16"/>
              </w:rPr>
              <w:tab/>
              <w:t>volgnummer en met lidwoord’)</w:t>
            </w:r>
          </w:p>
          <w:p w14:paraId="32BA0219" w14:textId="77777777" w:rsidR="00042293" w:rsidRPr="00E54774" w:rsidRDefault="00042293" w:rsidP="00E54774">
            <w:pPr>
              <w:spacing w:line="240" w:lineRule="auto"/>
              <w:rPr>
                <w:sz w:val="16"/>
                <w:szCs w:val="16"/>
              </w:rPr>
            </w:pPr>
          </w:p>
          <w:p w14:paraId="24EF4882" w14:textId="77777777" w:rsidR="005C29E0" w:rsidRPr="00E54774" w:rsidRDefault="005C29E0" w:rsidP="00E54774">
            <w:pPr>
              <w:spacing w:line="240" w:lineRule="auto"/>
              <w:rPr>
                <w:sz w:val="16"/>
                <w:szCs w:val="16"/>
              </w:rPr>
            </w:pPr>
            <w:r w:rsidRPr="00E54774">
              <w:rPr>
                <w:sz w:val="16"/>
                <w:szCs w:val="16"/>
              </w:rPr>
              <w:t>-keuze van de te tonen tekst tbv inschrijving bij het Kadaster</w:t>
            </w:r>
          </w:p>
          <w:p w14:paraId="0ABD6B63"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’)]/tekstkeuze</w:t>
            </w:r>
            <w:r w:rsidR="00F20238" w:rsidRPr="00E54774">
              <w:rPr>
                <w:rFonts w:cs="Arial"/>
                <w:sz w:val="16"/>
                <w:szCs w:val="16"/>
              </w:rPr>
              <w:t>/</w:t>
            </w:r>
          </w:p>
          <w:p w14:paraId="1FCD655F" w14:textId="77777777"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KoopKadastertekst’)</w:t>
            </w:r>
          </w:p>
          <w:p w14:paraId="25B6AE07" w14:textId="77777777" w:rsidR="00042293" w:rsidRPr="00E54774" w:rsidRDefault="00042293" w:rsidP="00E54774">
            <w:pPr>
              <w:spacing w:line="240" w:lineRule="auto"/>
              <w:rPr>
                <w:sz w:val="16"/>
                <w:szCs w:val="16"/>
              </w:rPr>
            </w:pPr>
            <w:r w:rsidRPr="00E54774">
              <w:rPr>
                <w:sz w:val="16"/>
                <w:szCs w:val="16"/>
              </w:rPr>
              <w:tab/>
              <w:t>./tekst(</w:t>
            </w:r>
            <w:smartTag w:uri="urn:schemas-microsoft-com:office:smarttags" w:element="metricconverter">
              <w:smartTagPr>
                <w:attr w:name="ProductID" w:val="1’"/>
              </w:smartTagPr>
              <w:r w:rsidR="0032740A" w:rsidRPr="00E54774">
                <w:rPr>
                  <w:sz w:val="16"/>
                  <w:szCs w:val="16"/>
                </w:rPr>
                <w:t>1’</w:t>
              </w:r>
            </w:smartTag>
            <w:r w:rsidR="0032740A" w:rsidRPr="00E54774">
              <w:rPr>
                <w:sz w:val="16"/>
                <w:szCs w:val="16"/>
              </w:rPr>
              <w:t xml:space="preserve"> t/m ‘3’</w:t>
            </w:r>
            <w:r w:rsidRPr="00E54774">
              <w:rPr>
                <w:sz w:val="16"/>
                <w:szCs w:val="16"/>
              </w:rPr>
              <w:t>)</w:t>
            </w:r>
          </w:p>
          <w:p w14:paraId="6C3F0514" w14:textId="77777777" w:rsidR="00042293" w:rsidRPr="00E54774" w:rsidRDefault="00042293" w:rsidP="00E54774">
            <w:pPr>
              <w:spacing w:line="240" w:lineRule="auto"/>
              <w:rPr>
                <w:sz w:val="16"/>
                <w:szCs w:val="16"/>
              </w:rPr>
            </w:pPr>
          </w:p>
          <w:p w14:paraId="48B2B57E" w14:textId="77777777" w:rsidR="0032740A" w:rsidRPr="00E54774" w:rsidRDefault="0032740A" w:rsidP="0032740A">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32740A" w:rsidRPr="00E54774" w14:paraId="3266AED7" w14:textId="77777777" w:rsidTr="00E54774">
              <w:trPr>
                <w:tblHeader/>
              </w:trPr>
              <w:tc>
                <w:tcPr>
                  <w:tcW w:w="1000" w:type="dxa"/>
                  <w:tcBorders>
                    <w:bottom w:val="dotted" w:sz="4" w:space="0" w:color="auto"/>
                  </w:tcBorders>
                  <w:shd w:val="clear" w:color="auto" w:fill="auto"/>
                </w:tcPr>
                <w:p w14:paraId="0AE98BE7" w14:textId="77777777" w:rsidR="0032740A" w:rsidRPr="00E54774" w:rsidRDefault="0032740A"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14:paraId="3CA8CA53" w14:textId="77777777" w:rsidR="0032740A" w:rsidRPr="00E54774" w:rsidRDefault="0032740A" w:rsidP="00E54774">
                  <w:pPr>
                    <w:spacing w:line="240" w:lineRule="auto"/>
                    <w:rPr>
                      <w:rFonts w:cs="Arial"/>
                      <w:b/>
                      <w:i/>
                      <w:sz w:val="14"/>
                      <w:szCs w:val="14"/>
                    </w:rPr>
                  </w:pPr>
                  <w:r w:rsidRPr="00E54774">
                    <w:rPr>
                      <w:rFonts w:cs="Arial"/>
                      <w:b/>
                      <w:i/>
                      <w:sz w:val="14"/>
                      <w:szCs w:val="14"/>
                    </w:rPr>
                    <w:t>Aktetekst</w:t>
                  </w:r>
                </w:p>
              </w:tc>
            </w:tr>
            <w:tr w:rsidR="0032740A" w:rsidRPr="00E54774" w14:paraId="303AEF44"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284E3C08"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5C61D526" w14:textId="77777777" w:rsidR="0032740A" w:rsidRPr="00E54774" w:rsidRDefault="0032740A" w:rsidP="00E54774">
                  <w:pPr>
                    <w:spacing w:line="240" w:lineRule="auto"/>
                    <w:rPr>
                      <w:sz w:val="16"/>
                      <w:szCs w:val="16"/>
                    </w:rPr>
                  </w:pPr>
                  <w:r w:rsidRPr="00E54774">
                    <w:rPr>
                      <w:bCs/>
                      <w:sz w:val="16"/>
                      <w:szCs w:val="16"/>
                    </w:rPr>
                    <w:t>ten kantore van de Dienst voor het kadaster en de openbare registers</w:t>
                  </w:r>
                </w:p>
              </w:tc>
            </w:tr>
            <w:tr w:rsidR="0032740A" w:rsidRPr="00E54774" w14:paraId="0BA2B9EC"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FF9E316"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1089A59A" w14:textId="77777777"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het kadaster</w:t>
                  </w:r>
                </w:p>
              </w:tc>
            </w:tr>
            <w:tr w:rsidR="0032740A" w:rsidRPr="00E54774" w14:paraId="036979D8"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7CC35651"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6CD35B7B" w14:textId="77777777"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de Dienst voor het kadaster</w:t>
                  </w:r>
                </w:p>
              </w:tc>
            </w:tr>
          </w:tbl>
          <w:p w14:paraId="00740633" w14:textId="77777777" w:rsidR="0032740A" w:rsidRPr="00E54774" w:rsidRDefault="0032740A" w:rsidP="00E54774">
            <w:pPr>
              <w:spacing w:line="240" w:lineRule="auto"/>
              <w:rPr>
                <w:sz w:val="16"/>
                <w:szCs w:val="16"/>
              </w:rPr>
            </w:pPr>
          </w:p>
          <w:p w14:paraId="7E1E84E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koopovereenkomst</w:t>
            </w:r>
            <w:r w:rsidR="00F20238" w:rsidRPr="00E54774">
              <w:rPr>
                <w:sz w:val="16"/>
                <w:szCs w:val="16"/>
              </w:rPr>
              <w:t>/</w:t>
            </w:r>
          </w:p>
          <w:p w14:paraId="73DC87F9" w14:textId="77777777" w:rsidR="00042293" w:rsidRPr="00E54774" w:rsidRDefault="00042293" w:rsidP="00E54774">
            <w:pPr>
              <w:spacing w:line="240" w:lineRule="auto"/>
              <w:ind w:left="227"/>
              <w:rPr>
                <w:sz w:val="16"/>
                <w:szCs w:val="16"/>
              </w:rPr>
            </w:pPr>
            <w:r w:rsidRPr="00E54774">
              <w:rPr>
                <w:sz w:val="16"/>
                <w:szCs w:val="16"/>
              </w:rPr>
              <w:t>./datumInschrijving</w:t>
            </w:r>
          </w:p>
          <w:p w14:paraId="6E5957E9" w14:textId="77777777" w:rsidR="00042293" w:rsidRPr="00E54774" w:rsidRDefault="00042293" w:rsidP="00E54774">
            <w:pPr>
              <w:spacing w:line="240" w:lineRule="auto"/>
              <w:ind w:left="227"/>
              <w:rPr>
                <w:sz w:val="16"/>
                <w:szCs w:val="16"/>
              </w:rPr>
            </w:pPr>
            <w:r w:rsidRPr="00E54774">
              <w:rPr>
                <w:sz w:val="16"/>
                <w:szCs w:val="16"/>
              </w:rPr>
              <w:t>./gegevensInschrijving</w:t>
            </w:r>
          </w:p>
          <w:p w14:paraId="748E7A9B" w14:textId="77777777" w:rsidR="00042293" w:rsidRPr="00E54774" w:rsidRDefault="00042293" w:rsidP="00E54774">
            <w:pPr>
              <w:spacing w:line="240" w:lineRule="auto"/>
              <w:rPr>
                <w:sz w:val="16"/>
                <w:szCs w:val="16"/>
              </w:rPr>
            </w:pPr>
          </w:p>
        </w:tc>
      </w:tr>
      <w:tr w:rsidR="00042293" w:rsidRPr="001F6D6C" w14:paraId="4F0F2181" w14:textId="77777777" w:rsidTr="00E54774">
        <w:tc>
          <w:tcPr>
            <w:tcW w:w="6771" w:type="dxa"/>
            <w:shd w:val="clear" w:color="auto" w:fill="auto"/>
          </w:tcPr>
          <w:p w14:paraId="0F34AD9A" w14:textId="77777777" w:rsidR="00042293" w:rsidRPr="00E54774" w:rsidRDefault="0032740A" w:rsidP="00E54774">
            <w:pPr>
              <w:autoSpaceDE w:val="0"/>
              <w:autoSpaceDN w:val="0"/>
              <w:adjustRightInd w:val="0"/>
              <w:rPr>
                <w:bCs/>
                <w:color w:val="800080"/>
                <w:u w:val="single"/>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welke inschrijving door de inschrijving van een afschrift van deze akte waardeloos zal worden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800080"/>
              </w:rPr>
              <w:t>.</w:t>
            </w:r>
          </w:p>
        </w:tc>
        <w:tc>
          <w:tcPr>
            <w:tcW w:w="7371" w:type="dxa"/>
            <w:shd w:val="clear" w:color="auto" w:fill="auto"/>
          </w:tcPr>
          <w:p w14:paraId="72F4AC2F" w14:textId="77777777" w:rsidR="00042293" w:rsidRPr="00737F18" w:rsidRDefault="00042293" w:rsidP="00042293">
            <w:r>
              <w:t>Optionele tekst, die ook weggelaten mag worden.</w:t>
            </w:r>
          </w:p>
          <w:p w14:paraId="2F7E6C9A" w14:textId="77777777" w:rsidR="00042293" w:rsidRPr="00737F18" w:rsidRDefault="00042293" w:rsidP="00042293"/>
          <w:p w14:paraId="20192E95" w14:textId="77777777" w:rsidR="00042293" w:rsidRPr="00E54774" w:rsidRDefault="00042293" w:rsidP="00042293">
            <w:pPr>
              <w:rPr>
                <w:u w:val="single"/>
              </w:rPr>
            </w:pPr>
            <w:r w:rsidRPr="00E54774">
              <w:rPr>
                <w:u w:val="single"/>
              </w:rPr>
              <w:lastRenderedPageBreak/>
              <w:t xml:space="preserve">Mapping: </w:t>
            </w:r>
          </w:p>
          <w:p w14:paraId="011CCD6B" w14:textId="77777777"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w:t>
            </w:r>
          </w:p>
          <w:p w14:paraId="490139B1" w14:textId="77777777" w:rsidR="00042293" w:rsidRPr="001F6D6C" w:rsidRDefault="00933A5A" w:rsidP="00E54774">
            <w:pPr>
              <w:spacing w:line="240" w:lineRule="auto"/>
            </w:pPr>
            <w:r w:rsidRPr="00E54774">
              <w:rPr>
                <w:sz w:val="16"/>
                <w:szCs w:val="16"/>
              </w:rPr>
              <w:tab/>
            </w:r>
            <w:r w:rsidR="00042293" w:rsidRPr="00E54774">
              <w:rPr>
                <w:sz w:val="16"/>
                <w:szCs w:val="16"/>
              </w:rPr>
              <w:t>./vervallen(‘true’ = tekst wordt wel getoond; ‘false’ = tekst wordt niet getoond)</w:t>
            </w:r>
          </w:p>
        </w:tc>
      </w:tr>
    </w:tbl>
    <w:p w14:paraId="12852DE1" w14:textId="77777777" w:rsidR="00042293" w:rsidRDefault="00042293" w:rsidP="00042293">
      <w:pPr>
        <w:tabs>
          <w:tab w:val="left" w:pos="6771"/>
        </w:tabs>
        <w:rPr>
          <w:color w:val="FF0000"/>
          <w:u w:val="single"/>
        </w:rPr>
      </w:pPr>
    </w:p>
    <w:p w14:paraId="1A3DC651" w14:textId="77777777" w:rsidR="00042293" w:rsidRPr="00F67FEE" w:rsidRDefault="00042293" w:rsidP="00042293">
      <w:pPr>
        <w:pStyle w:val="Kop2"/>
        <w:numPr>
          <w:ilvl w:val="1"/>
          <w:numId w:val="1"/>
        </w:numPr>
        <w:rPr>
          <w:lang w:val="nl-NL"/>
        </w:rPr>
      </w:pPr>
      <w:bookmarkStart w:id="144" w:name="_Toc358624454"/>
      <w:bookmarkStart w:id="145" w:name="_Ref414954403"/>
      <w:bookmarkStart w:id="146" w:name="_Toc93406557"/>
      <w:bookmarkStart w:id="147" w:name="_Toc94600327"/>
      <w:r w:rsidRPr="00F67FEE">
        <w:rPr>
          <w:lang w:val="nl-NL"/>
        </w:rPr>
        <w:t>Koopprijs</w:t>
      </w:r>
      <w:bookmarkEnd w:id="144"/>
      <w:bookmarkEnd w:id="145"/>
      <w:bookmarkEnd w:id="146"/>
      <w:bookmarkEnd w:id="1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45ACE5A" w14:textId="77777777" w:rsidTr="00E54774">
        <w:tc>
          <w:tcPr>
            <w:tcW w:w="6771" w:type="dxa"/>
            <w:shd w:val="clear" w:color="auto" w:fill="auto"/>
          </w:tcPr>
          <w:p w14:paraId="4EEDC008" w14:textId="77777777" w:rsidR="00042293" w:rsidRPr="00E54774" w:rsidRDefault="00042293" w:rsidP="00E54774">
            <w:pPr>
              <w:autoSpaceDE w:val="0"/>
              <w:autoSpaceDN w:val="0"/>
              <w:adjustRightInd w:val="0"/>
              <w:rPr>
                <w:color w:val="FF0000"/>
                <w:u w:val="single"/>
              </w:rPr>
            </w:pPr>
            <w:r w:rsidRPr="00E54774">
              <w:rPr>
                <w:color w:val="FF0000"/>
                <w:u w:val="single"/>
              </w:rPr>
              <w:t>KOOPPRIJS</w:t>
            </w:r>
          </w:p>
        </w:tc>
        <w:tc>
          <w:tcPr>
            <w:tcW w:w="7371" w:type="dxa"/>
            <w:shd w:val="clear" w:color="auto" w:fill="auto"/>
          </w:tcPr>
          <w:p w14:paraId="11ECCC00" w14:textId="77777777" w:rsidR="00042293" w:rsidRPr="00737F18" w:rsidRDefault="00042293" w:rsidP="00042293">
            <w:r>
              <w:t>Vaste tekst</w:t>
            </w:r>
          </w:p>
        </w:tc>
      </w:tr>
      <w:tr w:rsidR="00042293" w:rsidRPr="00737F18" w14:paraId="1C1D86EE" w14:textId="77777777" w:rsidTr="00E54774">
        <w:tc>
          <w:tcPr>
            <w:tcW w:w="6771" w:type="dxa"/>
            <w:shd w:val="clear" w:color="auto" w:fill="auto"/>
          </w:tcPr>
          <w:p w14:paraId="6AAB2EEE" w14:textId="77777777" w:rsidR="00042293" w:rsidRPr="00E54774" w:rsidRDefault="00042293" w:rsidP="00E54774">
            <w:pPr>
              <w:autoSpaceDE w:val="0"/>
              <w:autoSpaceDN w:val="0"/>
              <w:adjustRightInd w:val="0"/>
              <w:rPr>
                <w:color w:val="FFFFFF"/>
              </w:rPr>
            </w:pPr>
            <w:r w:rsidRPr="00E54774">
              <w:rPr>
                <w:color w:val="FFFFFF"/>
                <w:highlight w:val="darkYellow"/>
              </w:rPr>
              <w:t>KEUZEBLOK KOOPPRIJS</w:t>
            </w:r>
          </w:p>
        </w:tc>
        <w:tc>
          <w:tcPr>
            <w:tcW w:w="7371" w:type="dxa"/>
            <w:shd w:val="clear" w:color="auto" w:fill="auto"/>
          </w:tcPr>
          <w:p w14:paraId="4434514E" w14:textId="77777777" w:rsidR="00197696" w:rsidRDefault="00042293" w:rsidP="00042293">
            <w:r>
              <w:t xml:space="preserve">Het herhalende keuzeblok voor Koopprijs bestaat uit 2 hoofd varianten met verschillende subvarianten, waarbij de keuze van de hoofdvariant beperkt is door de gekozen variant bij Koop–Levering. </w:t>
            </w:r>
            <w:r w:rsidRPr="006919F5">
              <w:t>De varianten worden in de volgende paragrafen beschreven.</w:t>
            </w:r>
            <w:r>
              <w:t xml:space="preserve"> </w:t>
            </w:r>
          </w:p>
          <w:p w14:paraId="261FE5F2" w14:textId="77777777" w:rsidR="00042293" w:rsidRDefault="00042293" w:rsidP="00042293"/>
          <w:p w14:paraId="30C528C4" w14:textId="77777777" w:rsidR="00042293" w:rsidRDefault="007C6C01" w:rsidP="00042293">
            <w:r>
              <w:t>Het keuzeblok</w:t>
            </w:r>
            <w:r w:rsidR="00042293">
              <w:t xml:space="preserve"> koopprijs wordt </w:t>
            </w:r>
            <w:r w:rsidR="00242602">
              <w:t>getoond</w:t>
            </w:r>
            <w:r w:rsidR="00042293">
              <w:t>:</w:t>
            </w:r>
          </w:p>
          <w:p w14:paraId="16B9B55B" w14:textId="77777777" w:rsidR="007C6C01" w:rsidRDefault="00042293" w:rsidP="00E54774">
            <w:pPr>
              <w:numPr>
                <w:ilvl w:val="0"/>
                <w:numId w:val="42"/>
              </w:numPr>
            </w:pPr>
            <w:r>
              <w:t>voor de hele koop</w:t>
            </w:r>
            <w:r w:rsidR="0000590B">
              <w:t xml:space="preserve">-levering </w:t>
            </w:r>
          </w:p>
          <w:p w14:paraId="6D6F28D7" w14:textId="77777777" w:rsidR="00042293" w:rsidRDefault="0000590B" w:rsidP="00E54774">
            <w:pPr>
              <w:numPr>
                <w:ilvl w:val="1"/>
                <w:numId w:val="10"/>
              </w:numPr>
            </w:pPr>
            <w:r>
              <w:t>voor alle registergoederen die daarvan deel uitmaken</w:t>
            </w:r>
            <w:r w:rsidR="0043260A">
              <w:t xml:space="preserve"> moet dezelfde variant gekozen worden</w:t>
            </w:r>
            <w:r w:rsidR="00CE5D7E">
              <w:t xml:space="preserve"> en deze </w:t>
            </w:r>
            <w:r w:rsidR="007C6C01">
              <w:t xml:space="preserve">variant </w:t>
            </w:r>
            <w:r w:rsidR="00CE5D7E">
              <w:t>wordt eenmaal getoond</w:t>
            </w:r>
            <w:r w:rsidR="00042293">
              <w:t>,</w:t>
            </w:r>
          </w:p>
          <w:p w14:paraId="5C7EB691" w14:textId="77777777" w:rsidR="00A518E0" w:rsidRDefault="007E5BB9" w:rsidP="00E54774">
            <w:pPr>
              <w:numPr>
                <w:ilvl w:val="1"/>
                <w:numId w:val="10"/>
              </w:numPr>
            </w:pPr>
            <w:r>
              <w:t>de koopprijs</w:t>
            </w:r>
            <w:r w:rsidR="00A518E0">
              <w:t xml:space="preserve"> is gevuld voor de hele koop,</w:t>
            </w:r>
          </w:p>
          <w:p w14:paraId="042EB943" w14:textId="77777777" w:rsidR="00C93ED2" w:rsidRDefault="00C93ED2" w:rsidP="00E54774">
            <w:pPr>
              <w:numPr>
                <w:ilvl w:val="1"/>
                <w:numId w:val="10"/>
              </w:numPr>
            </w:pPr>
            <w:r>
              <w:t>in de opsomming van registergoederen worden</w:t>
            </w:r>
            <w:r w:rsidR="004301A9">
              <w:t xml:space="preserve"> alle registergoederen gezamenlij</w:t>
            </w:r>
            <w:r w:rsidR="0001243A">
              <w:t>k</w:t>
            </w:r>
            <w:r w:rsidR="004301A9">
              <w:t xml:space="preserve"> getoond,</w:t>
            </w:r>
          </w:p>
          <w:p w14:paraId="0F85F7FD" w14:textId="77777777" w:rsidR="00A518E0" w:rsidRDefault="00042293" w:rsidP="00E54774">
            <w:pPr>
              <w:numPr>
                <w:ilvl w:val="0"/>
                <w:numId w:val="42"/>
              </w:numPr>
            </w:pPr>
            <w:r>
              <w:t>per registergoed</w:t>
            </w:r>
          </w:p>
          <w:p w14:paraId="218764AD" w14:textId="77777777"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14:paraId="622E0A6D" w14:textId="77777777" w:rsidR="00042293" w:rsidRDefault="007C6C01" w:rsidP="00E54774">
            <w:pPr>
              <w:numPr>
                <w:ilvl w:val="1"/>
                <w:numId w:val="10"/>
              </w:numPr>
            </w:pPr>
            <w:r>
              <w:t xml:space="preserve">de </w:t>
            </w:r>
            <w:r w:rsidR="0043260A">
              <w:t xml:space="preserve">variant </w:t>
            </w:r>
            <w:r w:rsidR="00135EDC">
              <w:t>wordt per registergoed gekozen</w:t>
            </w:r>
            <w:r w:rsidR="00CE5D7E">
              <w:t xml:space="preserve"> en getoond</w:t>
            </w:r>
            <w:r w:rsidR="00042293">
              <w:t>,</w:t>
            </w:r>
          </w:p>
          <w:p w14:paraId="1B52DFAD" w14:textId="77777777" w:rsidR="00A518E0" w:rsidRDefault="007E5BB9" w:rsidP="00E54774">
            <w:pPr>
              <w:numPr>
                <w:ilvl w:val="1"/>
                <w:numId w:val="10"/>
              </w:numPr>
            </w:pPr>
            <w:r>
              <w:t>de k</w:t>
            </w:r>
            <w:r w:rsidR="00A518E0">
              <w:t>oopprijs is gevuld per registergoed,</w:t>
            </w:r>
          </w:p>
          <w:p w14:paraId="555BAEC9" w14:textId="77777777" w:rsidR="00A518E0" w:rsidRDefault="00135EDC" w:rsidP="00E54774">
            <w:pPr>
              <w:numPr>
                <w:ilvl w:val="1"/>
                <w:numId w:val="10"/>
              </w:numPr>
            </w:pPr>
            <w:r>
              <w:t xml:space="preserve">wanneer ook de </w:t>
            </w:r>
            <w:r w:rsidR="007E5BB9">
              <w:t>koopprijs</w:t>
            </w:r>
            <w:r>
              <w:t xml:space="preserve"> voor de hele koop is gevuld dan wordt deze genegeerd,</w:t>
            </w:r>
          </w:p>
          <w:p w14:paraId="394D450A" w14:textId="77777777" w:rsidR="004301A9" w:rsidRDefault="004301A9" w:rsidP="00E54774">
            <w:pPr>
              <w:numPr>
                <w:ilvl w:val="1"/>
                <w:numId w:val="10"/>
              </w:numPr>
            </w:pPr>
            <w:r>
              <w:t xml:space="preserve">in de opsomming van registergoederen wordt </w:t>
            </w:r>
            <w:r w:rsidR="007C6C01">
              <w:t xml:space="preserve">alleen </w:t>
            </w:r>
            <w:r>
              <w:t xml:space="preserve">het betreffende registergoed </w:t>
            </w:r>
            <w:r w:rsidR="0001243A">
              <w:t>getoond</w:t>
            </w:r>
            <w:r>
              <w:t>,</w:t>
            </w:r>
          </w:p>
          <w:p w14:paraId="645E5950" w14:textId="77777777" w:rsidR="00042293" w:rsidRDefault="00042293" w:rsidP="00E54774">
            <w:pPr>
              <w:numPr>
                <w:ilvl w:val="0"/>
                <w:numId w:val="42"/>
              </w:numPr>
            </w:pPr>
            <w:r>
              <w:t>voor de hele koop</w:t>
            </w:r>
            <w:r w:rsidR="0000590B">
              <w:t>-levering</w:t>
            </w:r>
            <w:r>
              <w:t xml:space="preserve"> en </w:t>
            </w:r>
            <w:r w:rsidR="0000590B">
              <w:t>per</w:t>
            </w:r>
            <w:r>
              <w:t xml:space="preserve"> registergoed</w:t>
            </w:r>
          </w:p>
          <w:p w14:paraId="1295333F" w14:textId="77777777" w:rsidR="00B07173" w:rsidRDefault="00B07173" w:rsidP="00E54774">
            <w:pPr>
              <w:numPr>
                <w:ilvl w:val="1"/>
                <w:numId w:val="10"/>
              </w:numPr>
            </w:pPr>
            <w:r>
              <w:lastRenderedPageBreak/>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14:paraId="00DBC1EC" w14:textId="77777777" w:rsidR="00A518E0" w:rsidRDefault="00A518E0" w:rsidP="00E54774">
            <w:pPr>
              <w:numPr>
                <w:ilvl w:val="1"/>
                <w:numId w:val="10"/>
              </w:numPr>
            </w:pPr>
            <w:r>
              <w:t>voor alle registergoederen van de koop-levering is variant 1a gekozen,</w:t>
            </w:r>
          </w:p>
          <w:p w14:paraId="09AB1989" w14:textId="77777777" w:rsidR="00A518E0" w:rsidRDefault="007E5BB9" w:rsidP="00E54774">
            <w:pPr>
              <w:numPr>
                <w:ilvl w:val="1"/>
                <w:numId w:val="10"/>
              </w:numPr>
            </w:pPr>
            <w:r>
              <w:t>de koopprijs</w:t>
            </w:r>
            <w:r w:rsidR="00A518E0">
              <w:t xml:space="preserve"> is gevuld voor de hele koop e</w:t>
            </w:r>
            <w:r>
              <w:t xml:space="preserve">n </w:t>
            </w:r>
            <w:r w:rsidR="00A518E0">
              <w:t>per registergoed.</w:t>
            </w:r>
          </w:p>
          <w:p w14:paraId="03FF42FD" w14:textId="77777777" w:rsidR="00571F9E" w:rsidRDefault="00571F9E" w:rsidP="00E54774">
            <w:pPr>
              <w:numPr>
                <w:ilvl w:val="1"/>
                <w:numId w:val="10"/>
              </w:numPr>
            </w:pPr>
            <w:r>
              <w:t>k_KoopprijsPerRegistergoed=true, anders zie punt 2.</w:t>
            </w:r>
          </w:p>
          <w:p w14:paraId="72B994F3" w14:textId="77777777" w:rsidR="00CE5D7E" w:rsidRDefault="00CE5D7E" w:rsidP="00E54774">
            <w:pPr>
              <w:numPr>
                <w:ilvl w:val="1"/>
                <w:numId w:val="10"/>
              </w:numPr>
            </w:pPr>
            <w:r>
              <w:t>de gezamenlijk koopprijs wordt getoond met optioneel de aanduiding van de registergoederen met of zonder volgnummer,</w:t>
            </w:r>
          </w:p>
          <w:p w14:paraId="549416D7" w14:textId="77777777" w:rsidR="004301A9" w:rsidRDefault="00CE5D7E" w:rsidP="00E54774">
            <w:pPr>
              <w:numPr>
                <w:ilvl w:val="1"/>
                <w:numId w:val="10"/>
              </w:numPr>
            </w:pPr>
            <w:r>
              <w:t>de prijs per registergoed wordt in een opsomming getoond</w:t>
            </w:r>
            <w:r w:rsidR="0001243A">
              <w:t>.</w:t>
            </w:r>
          </w:p>
          <w:p w14:paraId="503D0F32" w14:textId="77777777" w:rsidR="0000590B" w:rsidRPr="006919F5" w:rsidRDefault="0000590B" w:rsidP="0000590B">
            <w:r>
              <w:t xml:space="preserve">Het is </w:t>
            </w:r>
            <w:r w:rsidRPr="00E54774">
              <w:rPr>
                <w:u w:val="single"/>
              </w:rPr>
              <w:t>niet</w:t>
            </w:r>
            <w:r>
              <w:t xml:space="preserve"> mogelijk om de koopprijs voor een deel van de registergoederen van de Koop-Levering te </w:t>
            </w:r>
            <w:r w:rsidR="00D447FD">
              <w:t>tonen</w:t>
            </w:r>
            <w:r>
              <w:t>.</w:t>
            </w:r>
          </w:p>
          <w:p w14:paraId="517CC9E1" w14:textId="77777777" w:rsidR="00042293" w:rsidRDefault="00042293" w:rsidP="00042293"/>
          <w:p w14:paraId="3B5998FA" w14:textId="77777777" w:rsidR="00042293" w:rsidRPr="00E54774" w:rsidRDefault="00042293" w:rsidP="00E54774">
            <w:pPr>
              <w:spacing w:before="72" w:line="240" w:lineRule="auto"/>
              <w:rPr>
                <w:u w:val="single"/>
              </w:rPr>
            </w:pPr>
            <w:r w:rsidRPr="00E54774">
              <w:rPr>
                <w:u w:val="single"/>
              </w:rPr>
              <w:t>Mapping:</w:t>
            </w:r>
          </w:p>
          <w:p w14:paraId="774E794C" w14:textId="77777777" w:rsidR="00A01C9C" w:rsidRPr="00E54774" w:rsidRDefault="00A01C9C" w:rsidP="00E54774">
            <w:pPr>
              <w:spacing w:line="240" w:lineRule="auto"/>
              <w:rPr>
                <w:rFonts w:cs="Arial"/>
                <w:snapToGrid/>
                <w:kern w:val="0"/>
                <w:sz w:val="16"/>
                <w:szCs w:val="16"/>
                <w:lang w:eastAsia="nl-NL"/>
              </w:rPr>
            </w:pPr>
            <w:r w:rsidRPr="00E54774">
              <w:rPr>
                <w:rFonts w:cs="Arial"/>
                <w:snapToGrid/>
                <w:kern w:val="0"/>
                <w:sz w:val="16"/>
                <w:szCs w:val="16"/>
                <w:lang w:eastAsia="nl-NL"/>
              </w:rPr>
              <w:t>-koopprijsvariant</w:t>
            </w:r>
          </w:p>
          <w:p w14:paraId="18904795" w14:textId="77777777" w:rsidR="00042293" w:rsidRPr="00E54774" w:rsidRDefault="00042293" w:rsidP="00E54774">
            <w:pPr>
              <w:spacing w:line="240" w:lineRule="auto"/>
              <w:rPr>
                <w:rFonts w:cs="Arial"/>
                <w:snapToGrid/>
                <w:kern w:val="0"/>
                <w:sz w:val="16"/>
                <w:szCs w:val="16"/>
                <w:lang w:eastAsia="nl-NL"/>
              </w:rPr>
            </w:pPr>
            <w:r w:rsidRPr="00E54774">
              <w:rPr>
                <w:rFonts w:cs="Arial"/>
                <w:snapToGrid/>
                <w:kern w:val="0"/>
                <w:sz w:val="16"/>
                <w:szCs w:val="16"/>
                <w:lang w:eastAsia="nl-NL"/>
              </w:rPr>
              <w:t>//IMKAD_AangebodenStuk/StukdeelLevering</w:t>
            </w:r>
            <w:r w:rsidRPr="00E54774">
              <w:rPr>
                <w:sz w:val="16"/>
                <w:szCs w:val="16"/>
              </w:rPr>
              <w:t>[tia_Volgnummer(‘1’)]</w:t>
            </w:r>
            <w:r w:rsidRPr="00E54774">
              <w:rPr>
                <w:rFonts w:cs="Arial"/>
                <w:snapToGrid/>
                <w:kern w:val="0"/>
                <w:sz w:val="16"/>
                <w:szCs w:val="16"/>
                <w:lang w:eastAsia="nl-NL"/>
              </w:rPr>
              <w:t>/IMKAD_ZakelijkRecht/</w:t>
            </w:r>
          </w:p>
          <w:p w14:paraId="7216D30D" w14:textId="77777777" w:rsidR="00042293" w:rsidRPr="00E54774" w:rsidRDefault="00042293" w:rsidP="00E54774">
            <w:pPr>
              <w:spacing w:line="240" w:lineRule="auto"/>
              <w:rPr>
                <w:sz w:val="16"/>
                <w:szCs w:val="16"/>
              </w:rPr>
            </w:pPr>
            <w:r w:rsidRPr="00E54774">
              <w:rPr>
                <w:sz w:val="16"/>
                <w:szCs w:val="16"/>
              </w:rPr>
              <w:t>tia_TekstKeuze/</w:t>
            </w:r>
          </w:p>
          <w:p w14:paraId="70AB9534" w14:textId="77777777" w:rsidR="00042293" w:rsidRPr="00E54774" w:rsidRDefault="00042293" w:rsidP="00E54774">
            <w:pPr>
              <w:spacing w:line="240" w:lineRule="auto"/>
              <w:ind w:left="227"/>
              <w:rPr>
                <w:sz w:val="16"/>
                <w:szCs w:val="16"/>
              </w:rPr>
            </w:pPr>
            <w:r w:rsidRPr="00E54774">
              <w:rPr>
                <w:sz w:val="16"/>
                <w:szCs w:val="16"/>
              </w:rPr>
              <w:t>./tagNaam(‘k_ KoopprijsVariant’)</w:t>
            </w:r>
          </w:p>
          <w:p w14:paraId="0187D2EC" w14:textId="77777777" w:rsidR="00042293" w:rsidRPr="00E54774" w:rsidRDefault="00042293" w:rsidP="00E54774">
            <w:pPr>
              <w:spacing w:line="240" w:lineRule="auto"/>
              <w:rPr>
                <w:sz w:val="16"/>
                <w:szCs w:val="16"/>
              </w:rPr>
            </w:pPr>
          </w:p>
          <w:p w14:paraId="52B351EB" w14:textId="77777777" w:rsidR="00042293" w:rsidRPr="00E54774" w:rsidRDefault="00042293" w:rsidP="00E54774">
            <w:pPr>
              <w:spacing w:line="240" w:lineRule="auto"/>
              <w:rPr>
                <w:sz w:val="16"/>
                <w:szCs w:val="16"/>
              </w:rPr>
            </w:pPr>
            <w:r w:rsidRPr="00E54774">
              <w:rPr>
                <w:sz w:val="16"/>
                <w:szCs w:val="16"/>
              </w:rPr>
              <w:t>-koopprijs hele koop</w:t>
            </w:r>
            <w:r w:rsidR="0043260A" w:rsidRPr="00E54774">
              <w:rPr>
                <w:sz w:val="16"/>
                <w:szCs w:val="16"/>
              </w:rPr>
              <w:t xml:space="preserve"> (k_koopprijsVariant</w:t>
            </w:r>
            <w:r w:rsidR="007A2B2C" w:rsidRPr="00E54774">
              <w:rPr>
                <w:sz w:val="16"/>
                <w:szCs w:val="16"/>
              </w:rPr>
              <w:t xml:space="preserve"> is</w:t>
            </w:r>
            <w:r w:rsidR="0043260A" w:rsidRPr="00E54774">
              <w:rPr>
                <w:sz w:val="16"/>
                <w:szCs w:val="16"/>
              </w:rPr>
              <w:t xml:space="preserve"> voor all</w:t>
            </w:r>
            <w:r w:rsidR="007A2B2C" w:rsidRPr="00E54774">
              <w:rPr>
                <w:sz w:val="16"/>
                <w:szCs w:val="16"/>
              </w:rPr>
              <w:t>e</w:t>
            </w:r>
            <w:r w:rsidR="0043260A" w:rsidRPr="00E54774">
              <w:rPr>
                <w:sz w:val="16"/>
                <w:szCs w:val="16"/>
              </w:rPr>
              <w:t xml:space="preserve"> bijbehorende registergoederen hetzelfde)</w:t>
            </w:r>
          </w:p>
          <w:p w14:paraId="445A8854"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StukdeelKoop/</w:t>
            </w:r>
          </w:p>
          <w:p w14:paraId="602CC94B" w14:textId="77777777" w:rsidR="00042293" w:rsidRPr="00E54774" w:rsidRDefault="00042293" w:rsidP="00E54774">
            <w:pPr>
              <w:spacing w:line="240" w:lineRule="auto"/>
              <w:rPr>
                <w:sz w:val="16"/>
                <w:szCs w:val="16"/>
              </w:rPr>
            </w:pPr>
            <w:r w:rsidRPr="00E54774">
              <w:rPr>
                <w:sz w:val="16"/>
                <w:szCs w:val="16"/>
              </w:rPr>
              <w:tab/>
              <w:t>./transactiesom</w:t>
            </w:r>
          </w:p>
          <w:p w14:paraId="313326BA" w14:textId="77777777" w:rsidR="00042293" w:rsidRPr="00E54774" w:rsidRDefault="00042293" w:rsidP="00E54774">
            <w:pPr>
              <w:spacing w:line="240" w:lineRule="auto"/>
              <w:rPr>
                <w:sz w:val="16"/>
                <w:szCs w:val="16"/>
              </w:rPr>
            </w:pPr>
            <w:r w:rsidRPr="00E54774">
              <w:rPr>
                <w:sz w:val="16"/>
                <w:szCs w:val="16"/>
              </w:rPr>
              <w:tab/>
              <w:t>./koopprijsSpecificatie</w:t>
            </w:r>
            <w:r w:rsidRPr="00E54774" w:rsidDel="00CD6918">
              <w:rPr>
                <w:sz w:val="16"/>
                <w:szCs w:val="16"/>
              </w:rPr>
              <w:t xml:space="preserve"> </w:t>
            </w:r>
          </w:p>
          <w:p w14:paraId="1261774E" w14:textId="77777777" w:rsidR="00042293" w:rsidRPr="00E54774" w:rsidRDefault="00042293" w:rsidP="00E54774">
            <w:pPr>
              <w:spacing w:line="240" w:lineRule="auto"/>
              <w:rPr>
                <w:sz w:val="16"/>
                <w:szCs w:val="16"/>
              </w:rPr>
            </w:pPr>
          </w:p>
          <w:p w14:paraId="402A949F" w14:textId="77777777" w:rsidR="00042293" w:rsidRPr="00E54774" w:rsidRDefault="00042293" w:rsidP="00E54774">
            <w:pPr>
              <w:spacing w:line="240" w:lineRule="auto"/>
              <w:rPr>
                <w:sz w:val="16"/>
                <w:szCs w:val="16"/>
              </w:rPr>
            </w:pPr>
            <w:r w:rsidRPr="00E54774">
              <w:rPr>
                <w:sz w:val="16"/>
                <w:szCs w:val="16"/>
              </w:rPr>
              <w:t>-koopprijs per registergoed</w:t>
            </w:r>
            <w:r w:rsidR="0043260A" w:rsidRPr="00E54774">
              <w:rPr>
                <w:sz w:val="16"/>
                <w:szCs w:val="16"/>
              </w:rPr>
              <w:t xml:space="preserve"> (k_KoopprijsVariant per registergoed te bepalen)</w:t>
            </w:r>
          </w:p>
          <w:p w14:paraId="3C9474D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6528D0F" w14:textId="77777777" w:rsidR="00042293" w:rsidRDefault="00042293" w:rsidP="00E54774">
            <w:pPr>
              <w:spacing w:line="240" w:lineRule="auto"/>
            </w:pPr>
            <w:r w:rsidRPr="00E54774">
              <w:rPr>
                <w:sz w:val="16"/>
                <w:szCs w:val="16"/>
              </w:rPr>
              <w:tab/>
              <w:t>./tia_BedragKoopprijs</w:t>
            </w:r>
            <w:r>
              <w:t xml:space="preserve"> </w:t>
            </w:r>
          </w:p>
          <w:p w14:paraId="47FA3A16" w14:textId="77777777" w:rsidR="00042293" w:rsidRPr="00E54774" w:rsidRDefault="00042293" w:rsidP="00E54774">
            <w:pPr>
              <w:spacing w:line="240" w:lineRule="auto"/>
              <w:rPr>
                <w:sz w:val="16"/>
                <w:szCs w:val="16"/>
              </w:rPr>
            </w:pPr>
            <w:r w:rsidRPr="00E54774">
              <w:rPr>
                <w:sz w:val="16"/>
                <w:szCs w:val="16"/>
              </w:rPr>
              <w:tab/>
              <w:t>./tia_KoopprijsSpecificatie</w:t>
            </w:r>
          </w:p>
          <w:p w14:paraId="65933C53" w14:textId="77777777" w:rsidR="0043260A" w:rsidRPr="00E54774" w:rsidRDefault="0043260A" w:rsidP="00E54774">
            <w:pPr>
              <w:spacing w:line="240" w:lineRule="auto"/>
              <w:rPr>
                <w:sz w:val="16"/>
                <w:szCs w:val="16"/>
              </w:rPr>
            </w:pPr>
          </w:p>
          <w:p w14:paraId="5C7E304A" w14:textId="77777777" w:rsidR="0043260A" w:rsidRPr="00E54774" w:rsidRDefault="0043260A" w:rsidP="00E54774">
            <w:pPr>
              <w:spacing w:line="240" w:lineRule="auto"/>
              <w:rPr>
                <w:sz w:val="16"/>
                <w:szCs w:val="16"/>
              </w:rPr>
            </w:pPr>
            <w:r w:rsidRPr="00E54774">
              <w:rPr>
                <w:sz w:val="16"/>
                <w:szCs w:val="16"/>
              </w:rPr>
              <w:t>-koopprijs hele koop en per registergoed (k_koopprijsvariant=kaal (1a) voor alle registergoederen)</w:t>
            </w:r>
          </w:p>
          <w:p w14:paraId="700F758D" w14:textId="77777777" w:rsidR="0043260A" w:rsidRPr="00E54774" w:rsidRDefault="0043260A" w:rsidP="00E54774">
            <w:pPr>
              <w:spacing w:line="240" w:lineRule="auto"/>
              <w:rPr>
                <w:sz w:val="16"/>
                <w:szCs w:val="16"/>
              </w:rPr>
            </w:pPr>
            <w:r w:rsidRPr="00E54774">
              <w:rPr>
                <w:sz w:val="16"/>
                <w:szCs w:val="16"/>
              </w:rPr>
              <w:t xml:space="preserve">mapping zie </w:t>
            </w:r>
            <w:r w:rsidR="0007096C" w:rsidRPr="00E54774">
              <w:rPr>
                <w:sz w:val="16"/>
                <w:szCs w:val="16"/>
              </w:rPr>
              <w:t>koopprijs hele koop en koopprijs per registergoed</w:t>
            </w:r>
            <w:r w:rsidRPr="00E54774">
              <w:rPr>
                <w:sz w:val="16"/>
                <w:szCs w:val="16"/>
              </w:rPr>
              <w:t>.</w:t>
            </w:r>
          </w:p>
        </w:tc>
      </w:tr>
    </w:tbl>
    <w:p w14:paraId="3C6B0444" w14:textId="23560FB1" w:rsidR="00042293" w:rsidRDefault="00042293" w:rsidP="00042293">
      <w:pPr>
        <w:pStyle w:val="Kop3"/>
        <w:numPr>
          <w:ilvl w:val="2"/>
          <w:numId w:val="1"/>
        </w:numPr>
      </w:pPr>
      <w:bookmarkStart w:id="148" w:name="_Toc94600328"/>
      <w:bookmarkStart w:id="149" w:name="_Toc358624455"/>
      <w:bookmarkStart w:id="150" w:name="_Toc93406558"/>
      <w:bookmarkStart w:id="151" w:name="_Toc94600331"/>
      <w:bookmarkEnd w:id="148"/>
      <w:r>
        <w:lastRenderedPageBreak/>
        <w:t>Variant 1: één koopprijs</w:t>
      </w:r>
      <w:bookmarkEnd w:id="149"/>
      <w:bookmarkEnd w:id="150"/>
      <w:bookmarkEnd w:id="151"/>
    </w:p>
    <w:p w14:paraId="708F7540" w14:textId="77777777" w:rsidR="00042293" w:rsidRDefault="00042293" w:rsidP="00042293">
      <w:pPr>
        <w:rPr>
          <w:lang w:val="nl"/>
        </w:rPr>
      </w:pPr>
      <w:r>
        <w:rPr>
          <w:lang w:val="nl"/>
        </w:rPr>
        <w:t>Deze tekst wordt getoond, indien bij Koop – Levering is gekozen voor variant 1</w:t>
      </w:r>
      <w:r w:rsidR="00E977E8">
        <w:rPr>
          <w:lang w:val="nl"/>
        </w:rPr>
        <w:t xml:space="preserve"> (standaardlevering)</w:t>
      </w:r>
      <w:r>
        <w:rPr>
          <w:lang w:val="nl"/>
        </w:rPr>
        <w:t>, 3</w:t>
      </w:r>
      <w:r w:rsidR="00E977E8">
        <w:rPr>
          <w:lang w:val="nl"/>
        </w:rPr>
        <w:t xml:space="preserve"> (met cessie)</w:t>
      </w:r>
      <w:r>
        <w:rPr>
          <w:lang w:val="nl"/>
        </w:rPr>
        <w:t xml:space="preserve"> of 4</w:t>
      </w:r>
      <w:r w:rsidR="00E977E8">
        <w:rPr>
          <w:lang w:val="nl"/>
        </w:rPr>
        <w:t xml:space="preserve"> (met indeplaatststelling)</w:t>
      </w:r>
      <w:r>
        <w:rPr>
          <w:lang w:val="nl"/>
        </w:rPr>
        <w:t>.</w:t>
      </w:r>
    </w:p>
    <w:p w14:paraId="4A91FC34" w14:textId="77777777" w:rsidR="00F81ABA" w:rsidRDefault="00F81ABA" w:rsidP="00042293">
      <w:pPr>
        <w:rPr>
          <w:lang w:val="nl"/>
        </w:rPr>
      </w:pPr>
    </w:p>
    <w:p w14:paraId="5D853CB7" w14:textId="77777777" w:rsidR="00F81ABA" w:rsidRDefault="00F81ABA" w:rsidP="00F81ABA">
      <w:pPr>
        <w:spacing w:line="240" w:lineRule="auto"/>
        <w:rPr>
          <w:sz w:val="16"/>
          <w:szCs w:val="16"/>
        </w:rPr>
      </w:pPr>
      <w:r>
        <w:rPr>
          <w:sz w:val="16"/>
          <w:szCs w:val="16"/>
        </w:rPr>
        <w:lastRenderedPageBreak/>
        <w:t>De stukdelen Koop en Levering die bij elkaar horen worden op basis van het tia_Volgnummer bepaald. Voor een enkelvoudige</w:t>
      </w:r>
      <w:r w:rsidR="00E977E8">
        <w:rPr>
          <w:sz w:val="16"/>
          <w:szCs w:val="16"/>
        </w:rPr>
        <w:t xml:space="preserve"> standaard</w:t>
      </w:r>
      <w:r>
        <w:rPr>
          <w:sz w:val="16"/>
          <w:szCs w:val="16"/>
        </w:rPr>
        <w:t xml:space="preserve"> KOOP-LEVERING zijn de volgnummers in de</w:t>
      </w:r>
      <w:r w:rsidR="00E977E8">
        <w:rPr>
          <w:sz w:val="16"/>
          <w:szCs w:val="16"/>
        </w:rPr>
        <w:t>ze paragraaf</w:t>
      </w:r>
      <w:r>
        <w:rPr>
          <w:sz w:val="16"/>
          <w:szCs w:val="16"/>
        </w:rPr>
        <w:t xml:space="preserve"> vermeld, de eventuele volgende KOOP-LEVERING combinaties zijn hetzelfde aantal opvolgende volgnummers. </w:t>
      </w:r>
    </w:p>
    <w:p w14:paraId="5B7732E9" w14:textId="77777777" w:rsidR="00F81ABA" w:rsidRDefault="00F81ABA" w:rsidP="00F81ABA">
      <w:pPr>
        <w:spacing w:line="240" w:lineRule="auto"/>
        <w:rPr>
          <w:sz w:val="16"/>
          <w:szCs w:val="16"/>
        </w:rPr>
      </w:pPr>
    </w:p>
    <w:p w14:paraId="06E90D35" w14:textId="77777777" w:rsidR="00F81ABA" w:rsidRDefault="00E977E8" w:rsidP="00F81ABA">
      <w:pPr>
        <w:spacing w:line="240" w:lineRule="auto"/>
        <w:rPr>
          <w:sz w:val="16"/>
          <w:szCs w:val="16"/>
        </w:rPr>
      </w:pPr>
      <w:r>
        <w:rPr>
          <w:sz w:val="16"/>
          <w:szCs w:val="16"/>
        </w:rPr>
        <w:t>De volgnummers die in de mapping in d</w:t>
      </w:r>
      <w:r w:rsidR="00F81ABA">
        <w:rPr>
          <w:sz w:val="16"/>
          <w:szCs w:val="16"/>
        </w:rPr>
        <w:t>e</w:t>
      </w:r>
      <w:r>
        <w:rPr>
          <w:sz w:val="16"/>
          <w:szCs w:val="16"/>
        </w:rPr>
        <w:t>ze paragraaf gebruikt worden zijn gebaseerd op een</w:t>
      </w:r>
      <w:r w:rsidR="00F81ABA">
        <w:rPr>
          <w:sz w:val="16"/>
          <w:szCs w:val="16"/>
        </w:rPr>
        <w:t xml:space="preserve"> enkelvoudige </w:t>
      </w:r>
      <w:r>
        <w:rPr>
          <w:sz w:val="16"/>
          <w:szCs w:val="16"/>
        </w:rPr>
        <w:t>standaardlevering</w:t>
      </w:r>
      <w:r w:rsidR="00F81ABA">
        <w:rPr>
          <w:sz w:val="16"/>
          <w:szCs w:val="16"/>
        </w:rPr>
        <w:t>, voor volgende KOOP-LEVERING combinaties wordt doorgenummerd.</w:t>
      </w:r>
      <w:r>
        <w:rPr>
          <w:sz w:val="16"/>
          <w:szCs w:val="16"/>
        </w:rPr>
        <w:t xml:space="preserve"> Voor de koopprijs worden de gegevens uit het eerste stukdeel Koop gebruikt, wanneer er twee aanwezig zijn voor de KOOP-LEVERING variant.</w:t>
      </w:r>
    </w:p>
    <w:p w14:paraId="35AC67B2" w14:textId="77777777" w:rsidR="00F81ABA" w:rsidRDefault="00F81ABA" w:rsidP="00F81ABA">
      <w:pPr>
        <w:spacing w:line="240" w:lineRule="auto"/>
        <w:rPr>
          <w:sz w:val="16"/>
          <w:szCs w:val="16"/>
        </w:rPr>
      </w:pPr>
    </w:p>
    <w:p w14:paraId="3212EF68" w14:textId="77777777" w:rsidR="00F81ABA" w:rsidRDefault="00F81ABA" w:rsidP="00F81ABA">
      <w:pPr>
        <w:spacing w:line="240" w:lineRule="auto"/>
        <w:rPr>
          <w:sz w:val="16"/>
          <w:szCs w:val="16"/>
        </w:rPr>
      </w:pPr>
      <w:r>
        <w:rPr>
          <w:sz w:val="16"/>
          <w:szCs w:val="16"/>
        </w:rPr>
        <w:t xml:space="preserve">Bv. Variant </w:t>
      </w:r>
      <w:r w:rsidR="00E977E8">
        <w:rPr>
          <w:sz w:val="16"/>
          <w:szCs w:val="16"/>
        </w:rPr>
        <w:t>3</w:t>
      </w:r>
      <w:r>
        <w:rPr>
          <w:sz w:val="16"/>
          <w:szCs w:val="16"/>
        </w:rPr>
        <w:t xml:space="preserve">, eerste KOOP-LEVERING combinatie:   </w:t>
      </w:r>
    </w:p>
    <w:p w14:paraId="1B773729" w14:textId="77777777" w:rsidR="00F81ABA" w:rsidRDefault="00F81ABA" w:rsidP="00F81ABA">
      <w:pPr>
        <w:spacing w:line="240" w:lineRule="auto"/>
        <w:rPr>
          <w:rFonts w:cs="Arial"/>
          <w:sz w:val="16"/>
          <w:szCs w:val="16"/>
        </w:rPr>
      </w:pPr>
      <w:r w:rsidRPr="00C054F4">
        <w:rPr>
          <w:rFonts w:cs="Arial"/>
          <w:sz w:val="16"/>
          <w:szCs w:val="16"/>
        </w:rPr>
        <w:t>//IMKAD_AangebodenStuk/StukdeelKoop/</w:t>
      </w:r>
    </w:p>
    <w:p w14:paraId="478BD338" w14:textId="77777777"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r w:rsidR="00E977E8">
        <w:rPr>
          <w:rFonts w:cs="Arial"/>
          <w:sz w:val="16"/>
          <w:szCs w:val="16"/>
        </w:rPr>
        <w:t xml:space="preserve"> (koopprijs gegevens zijn opgenomen bij dit stukdeel Koop)</w:t>
      </w:r>
    </w:p>
    <w:p w14:paraId="5A32F571" w14:textId="77777777" w:rsidR="00E977E8" w:rsidRDefault="00E977E8" w:rsidP="00E977E8">
      <w:pPr>
        <w:spacing w:line="240" w:lineRule="auto"/>
        <w:rPr>
          <w:rFonts w:cs="Arial"/>
          <w:sz w:val="16"/>
          <w:szCs w:val="16"/>
        </w:rPr>
      </w:pPr>
      <w:r w:rsidRPr="00C054F4">
        <w:rPr>
          <w:rFonts w:cs="Arial"/>
          <w:sz w:val="16"/>
          <w:szCs w:val="16"/>
        </w:rPr>
        <w:t>//IMKAD_AangebodenStuk/StukdeelKoop/</w:t>
      </w:r>
    </w:p>
    <w:p w14:paraId="6FFED1AE" w14:textId="77777777" w:rsidR="00E977E8" w:rsidRDefault="00E977E8"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/tia_Volgnummer(‘2</w:t>
      </w:r>
      <w:r w:rsidRPr="00B428D3">
        <w:rPr>
          <w:rFonts w:cs="Arial"/>
          <w:sz w:val="16"/>
          <w:szCs w:val="16"/>
        </w:rPr>
        <w:t>’)</w:t>
      </w:r>
    </w:p>
    <w:p w14:paraId="1DBEF40D" w14:textId="77777777" w:rsidR="00F81ABA" w:rsidRDefault="00F81ABA" w:rsidP="00F81ABA">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14:paraId="41A569AB" w14:textId="77777777"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p>
    <w:p w14:paraId="01D3A1E3" w14:textId="77777777" w:rsidR="00F81ABA" w:rsidRDefault="00F81ABA" w:rsidP="00F81ABA">
      <w:pPr>
        <w:spacing w:line="240" w:lineRule="auto"/>
        <w:rPr>
          <w:sz w:val="16"/>
          <w:szCs w:val="16"/>
        </w:rPr>
      </w:pPr>
      <w:r>
        <w:rPr>
          <w:sz w:val="16"/>
          <w:szCs w:val="16"/>
        </w:rPr>
        <w:t xml:space="preserve">De volgende bij elkaar horende KOOP-LEVERING combinatie </w:t>
      </w:r>
      <w:r w:rsidR="00E977E8">
        <w:rPr>
          <w:sz w:val="16"/>
          <w:szCs w:val="16"/>
        </w:rPr>
        <w:t xml:space="preserve">zijn stukdeel Koop met </w:t>
      </w:r>
      <w:r>
        <w:rPr>
          <w:sz w:val="16"/>
          <w:szCs w:val="16"/>
        </w:rPr>
        <w:t>tia_Volgnummer(‘</w:t>
      </w:r>
      <w:r w:rsidR="00E977E8">
        <w:rPr>
          <w:sz w:val="16"/>
          <w:szCs w:val="16"/>
        </w:rPr>
        <w:t>3</w:t>
      </w:r>
      <w:r>
        <w:rPr>
          <w:sz w:val="16"/>
          <w:szCs w:val="16"/>
        </w:rPr>
        <w:t>’)</w:t>
      </w:r>
      <w:r w:rsidR="00E977E8">
        <w:rPr>
          <w:sz w:val="16"/>
          <w:szCs w:val="16"/>
        </w:rPr>
        <w:t xml:space="preserve"> (koopprijs gegevens zijn hier opgenomen) en (‘4’)</w:t>
      </w:r>
      <w:r>
        <w:rPr>
          <w:sz w:val="16"/>
          <w:szCs w:val="16"/>
        </w:rPr>
        <w:t xml:space="preserve"> </w:t>
      </w:r>
      <w:r w:rsidR="00E977E8">
        <w:rPr>
          <w:sz w:val="16"/>
          <w:szCs w:val="16"/>
        </w:rPr>
        <w:t>en stukdeel Levering met tia_Volgnummer (‘2’)</w:t>
      </w:r>
      <w:r>
        <w:rPr>
          <w:sz w:val="16"/>
          <w:szCs w:val="16"/>
        </w:rPr>
        <w:t xml:space="preserve"> enz.</w:t>
      </w:r>
    </w:p>
    <w:p w14:paraId="2EF62FFF" w14:textId="77777777" w:rsidR="00E977E8" w:rsidRDefault="00E977E8" w:rsidP="00F81ABA">
      <w:pPr>
        <w:spacing w:line="240" w:lineRule="auto"/>
        <w:rPr>
          <w:sz w:val="16"/>
          <w:szCs w:val="16"/>
        </w:rPr>
      </w:pPr>
    </w:p>
    <w:p w14:paraId="359C1BC3" w14:textId="77777777" w:rsidR="00F81ABA" w:rsidRDefault="00F81ABA" w:rsidP="00F81ABA">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F81ABA" w:rsidRPr="00E54774" w14:paraId="1D20E28B" w14:textId="77777777" w:rsidTr="00E54774">
        <w:trPr>
          <w:tblHeader/>
        </w:trPr>
        <w:tc>
          <w:tcPr>
            <w:tcW w:w="1641" w:type="dxa"/>
            <w:tcBorders>
              <w:bottom w:val="dotted" w:sz="4" w:space="0" w:color="auto"/>
            </w:tcBorders>
            <w:shd w:val="clear" w:color="auto" w:fill="auto"/>
          </w:tcPr>
          <w:p w14:paraId="40E1D551" w14:textId="77777777" w:rsidR="00F81ABA" w:rsidRPr="00E54774" w:rsidRDefault="00F81ABA"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32C15739" w14:textId="77777777"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3E3BF488" w14:textId="77777777"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Levering</w:t>
            </w:r>
          </w:p>
        </w:tc>
      </w:tr>
      <w:tr w:rsidR="00F81ABA" w:rsidRPr="00E54774" w14:paraId="3501EE5E"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119FBFDF" w14:textId="77777777" w:rsidR="00F81ABA" w:rsidRPr="00E54774" w:rsidRDefault="00F81ABA"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8908B87"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1C4598C1"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14:paraId="69F2D226"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6226637" w14:textId="77777777" w:rsidR="00F81ABA" w:rsidRPr="00E54774" w:rsidRDefault="00F81ABA" w:rsidP="00E54774">
            <w:pPr>
              <w:spacing w:line="240" w:lineRule="auto"/>
              <w:rPr>
                <w:rFonts w:cs="Arial"/>
                <w:sz w:val="14"/>
                <w:szCs w:val="14"/>
              </w:rPr>
            </w:pPr>
            <w:r w:rsidRPr="00E54774">
              <w:rPr>
                <w:rFonts w:cs="Arial"/>
                <w:sz w:val="14"/>
                <w:szCs w:val="14"/>
              </w:rPr>
              <w:t>Met cessie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10B80C32" w14:textId="77777777"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7FB8A730"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14:paraId="0036F523"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374E36F" w14:textId="77777777" w:rsidR="00F81ABA" w:rsidRPr="00E54774" w:rsidRDefault="00F81ABA" w:rsidP="00E54774">
            <w:pPr>
              <w:spacing w:line="240" w:lineRule="auto"/>
              <w:rPr>
                <w:rFonts w:cs="Arial"/>
                <w:sz w:val="14"/>
                <w:szCs w:val="14"/>
              </w:rPr>
            </w:pPr>
            <w:r w:rsidRPr="00E54774">
              <w:rPr>
                <w:rFonts w:cs="Arial"/>
                <w:sz w:val="14"/>
                <w:szCs w:val="14"/>
              </w:rPr>
              <w:t>Met indeplaatsstelling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5645D4D1" w14:textId="77777777"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5002384E"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bl>
    <w:p w14:paraId="5766E94D" w14:textId="77777777" w:rsidR="00F81ABA" w:rsidRDefault="00F81ABA" w:rsidP="00042293">
      <w:pPr>
        <w:rPr>
          <w:lang w:val="nl"/>
        </w:rPr>
      </w:pPr>
    </w:p>
    <w:p w14:paraId="2211018C" w14:textId="77777777" w:rsidR="00042293" w:rsidRDefault="00042293" w:rsidP="00042293">
      <w:pPr>
        <w:pStyle w:val="Kop4"/>
        <w:numPr>
          <w:ilvl w:val="3"/>
          <w:numId w:val="1"/>
        </w:numPr>
        <w:rPr>
          <w:lang w:val="nl"/>
        </w:rPr>
      </w:pPr>
      <w:bookmarkStart w:id="152" w:name="_Toc303853830"/>
      <w:bookmarkStart w:id="153" w:name="_Toc358624456"/>
      <w:bookmarkStart w:id="154" w:name="_Toc93406559"/>
      <w:bookmarkEnd w:id="152"/>
      <w:r>
        <w:rPr>
          <w:lang w:val="nl"/>
        </w:rPr>
        <w:t>Variant 1.a Koopprijs ‘kaal’</w:t>
      </w:r>
      <w:bookmarkEnd w:id="153"/>
      <w:bookmarkEnd w:id="1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310B2434" w14:textId="77777777" w:rsidTr="00E54774">
        <w:tc>
          <w:tcPr>
            <w:tcW w:w="6771" w:type="dxa"/>
            <w:shd w:val="clear" w:color="auto" w:fill="auto"/>
          </w:tcPr>
          <w:p w14:paraId="0175202B" w14:textId="77777777" w:rsidR="00042293" w:rsidRPr="00E54774" w:rsidRDefault="00042293" w:rsidP="00E54774">
            <w:pPr>
              <w:autoSpaceDE w:val="0"/>
              <w:autoSpaceDN w:val="0"/>
              <w:adjustRightInd w:val="0"/>
              <w:rPr>
                <w:bCs/>
                <w:color w:val="FF0000"/>
              </w:rPr>
            </w:pPr>
            <w:r w:rsidRPr="00E54774">
              <w:rPr>
                <w:bCs/>
                <w:color w:val="FF0000"/>
              </w:rPr>
              <w:t xml:space="preserve">De koopprijs </w:t>
            </w:r>
          </w:p>
          <w:p w14:paraId="055FCFF7"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47B9EF01" w14:textId="77777777" w:rsidR="001728D6" w:rsidRDefault="00042293" w:rsidP="00E54774">
            <w:pPr>
              <w:spacing w:before="72" w:line="240" w:lineRule="auto"/>
            </w:pPr>
            <w:r w:rsidRPr="009C7D99">
              <w:t>Vaste tekst</w:t>
            </w:r>
            <w:r w:rsidR="001728D6">
              <w:t xml:space="preserve">. </w:t>
            </w:r>
          </w:p>
          <w:p w14:paraId="4312C825" w14:textId="77777777" w:rsidR="00042293" w:rsidRPr="00E54774" w:rsidRDefault="00042293" w:rsidP="00E54774">
            <w:pPr>
              <w:spacing w:before="72" w:line="240" w:lineRule="auto"/>
              <w:rPr>
                <w:u w:val="single"/>
              </w:rPr>
            </w:pPr>
          </w:p>
          <w:p w14:paraId="429518AB" w14:textId="77777777" w:rsidR="00042293" w:rsidRPr="00E54774" w:rsidRDefault="00042293" w:rsidP="00E54774">
            <w:pPr>
              <w:spacing w:before="72" w:line="240" w:lineRule="auto"/>
              <w:rPr>
                <w:u w:val="single"/>
              </w:rPr>
            </w:pPr>
            <w:r w:rsidRPr="00E54774">
              <w:rPr>
                <w:u w:val="single"/>
              </w:rPr>
              <w:t>Mapping:</w:t>
            </w:r>
          </w:p>
          <w:p w14:paraId="6CE0412B" w14:textId="77777777" w:rsidR="00933A5A" w:rsidRPr="00E54774" w:rsidRDefault="00933A5A" w:rsidP="00E54774">
            <w:pPr>
              <w:spacing w:before="72" w:line="240" w:lineRule="auto"/>
              <w:rPr>
                <w:sz w:val="16"/>
                <w:szCs w:val="16"/>
              </w:rPr>
            </w:pPr>
            <w:r w:rsidRPr="00E54774">
              <w:rPr>
                <w:sz w:val="16"/>
                <w:szCs w:val="16"/>
              </w:rPr>
              <w:t>-gekozen variant</w:t>
            </w:r>
          </w:p>
          <w:p w14:paraId="723101C8"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14:paraId="5D1E5CE6" w14:textId="77777777" w:rsidR="00042293" w:rsidRPr="00E54774" w:rsidRDefault="00042293" w:rsidP="00E54774">
            <w:pPr>
              <w:spacing w:line="240" w:lineRule="auto"/>
              <w:ind w:left="227"/>
              <w:rPr>
                <w:sz w:val="16"/>
                <w:szCs w:val="16"/>
              </w:rPr>
            </w:pPr>
            <w:r w:rsidRPr="00E54774">
              <w:rPr>
                <w:sz w:val="16"/>
                <w:szCs w:val="16"/>
              </w:rPr>
              <w:t>./tagNaam(‘k_KoopprijsVariant’)</w:t>
            </w:r>
          </w:p>
          <w:p w14:paraId="70DEDE82" w14:textId="77777777" w:rsidR="00042293" w:rsidRPr="00737F18" w:rsidRDefault="00042293" w:rsidP="00E54774">
            <w:pPr>
              <w:spacing w:line="240" w:lineRule="auto"/>
              <w:ind w:left="227"/>
            </w:pPr>
            <w:r w:rsidRPr="00E54774">
              <w:rPr>
                <w:sz w:val="16"/>
                <w:szCs w:val="16"/>
              </w:rPr>
              <w:t>./tekst(‘kaal’)</w:t>
            </w:r>
          </w:p>
        </w:tc>
      </w:tr>
      <w:tr w:rsidR="00042293" w:rsidRPr="00737F18" w14:paraId="315B588E" w14:textId="77777777" w:rsidTr="00E54774">
        <w:tc>
          <w:tcPr>
            <w:tcW w:w="6771" w:type="dxa"/>
            <w:shd w:val="clear" w:color="auto" w:fill="auto"/>
          </w:tcPr>
          <w:p w14:paraId="1378A5DA" w14:textId="77777777" w:rsidR="00042293" w:rsidRPr="00E54774" w:rsidRDefault="00042293" w:rsidP="00E54774">
            <w:pPr>
              <w:autoSpaceDE w:val="0"/>
              <w:autoSpaceDN w:val="0"/>
              <w:adjustRightInd w:val="0"/>
              <w:rPr>
                <w:rFonts w:cs="Arial"/>
                <w:color w:val="800080"/>
                <w:sz w:val="20"/>
              </w:rPr>
            </w:pPr>
            <w:r w:rsidRPr="00E54774">
              <w:rPr>
                <w:bCs/>
                <w:color w:val="800080"/>
              </w:rPr>
              <w:t>van</w:t>
            </w:r>
            <w:r w:rsidRPr="00E54774">
              <w:rPr>
                <w:bCs/>
                <w:color w:val="3366FF"/>
              </w:rPr>
              <w:t xml:space="preserve"> het/de</w:t>
            </w:r>
            <w:r w:rsidRPr="00E54774">
              <w:rPr>
                <w:bCs/>
                <w:color w:val="FF000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800080"/>
                <w:sz w:val="20"/>
              </w:rPr>
              <w:t xml:space="preserve"> </w:t>
            </w:r>
          </w:p>
          <w:p w14:paraId="167F5033" w14:textId="77777777" w:rsidR="00042293" w:rsidRPr="00E54774" w:rsidRDefault="00042293" w:rsidP="00E54774">
            <w:pPr>
              <w:autoSpaceDE w:val="0"/>
              <w:autoSpaceDN w:val="0"/>
              <w:adjustRightInd w:val="0"/>
              <w:rPr>
                <w:rFonts w:cs="Arial"/>
                <w:color w:val="800080"/>
                <w:sz w:val="20"/>
              </w:rPr>
            </w:pPr>
          </w:p>
          <w:p w14:paraId="2D346A41"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4EDCFC28" w14:textId="77777777" w:rsidR="00042293" w:rsidRDefault="00042293" w:rsidP="00042293">
            <w:r>
              <w:lastRenderedPageBreak/>
              <w:t>Optionele keuzetekst, mag helemaal weggelaten worden.</w:t>
            </w:r>
            <w:r w:rsidR="00B377BE">
              <w:t xml:space="preserve"> Een registergoed </w:t>
            </w:r>
            <w:r w:rsidR="004F5959">
              <w:t>wordt getoond met het</w:t>
            </w:r>
            <w:r w:rsidR="00B377BE">
              <w:t xml:space="preserve"> volgnummer </w:t>
            </w:r>
            <w:r w:rsidR="004F5959">
              <w:t xml:space="preserve">zoals al eerder getoond is </w:t>
            </w:r>
            <w:r w:rsidR="00B377BE">
              <w:t xml:space="preserve">in paragraaf </w:t>
            </w:r>
            <w:r w:rsidR="00B377BE">
              <w:fldChar w:fldCharType="begin"/>
            </w:r>
            <w:r w:rsidR="00B377BE">
              <w:instrText xml:space="preserve"> REF _Ref361826430 \r \h </w:instrText>
            </w:r>
            <w:r w:rsidR="00B377BE">
              <w:fldChar w:fldCharType="separate"/>
            </w:r>
            <w:r w:rsidR="00A45EEF">
              <w:t>2.4</w:t>
            </w:r>
            <w:r w:rsidR="00B377BE">
              <w:fldChar w:fldCharType="end"/>
            </w:r>
            <w:r w:rsidR="00B377BE">
              <w:t>.</w:t>
            </w:r>
          </w:p>
          <w:p w14:paraId="0EC25B62" w14:textId="77777777" w:rsidR="00042293" w:rsidRPr="00E54774" w:rsidRDefault="00042293" w:rsidP="00E54774">
            <w:pPr>
              <w:spacing w:before="72" w:line="240" w:lineRule="auto"/>
              <w:rPr>
                <w:u w:val="single"/>
              </w:rPr>
            </w:pPr>
          </w:p>
          <w:p w14:paraId="513871B4" w14:textId="77777777" w:rsidR="00480879" w:rsidRDefault="00E75F96" w:rsidP="00480879">
            <w:r w:rsidRPr="00E75F96">
              <w:lastRenderedPageBreak/>
              <w:t xml:space="preserve">Het is een gebruikerskeuze om de registergoederen </w:t>
            </w:r>
            <w:r w:rsidR="00480879">
              <w:t>op te sommen al dan niet met volgnummer, mogelijkheden:</w:t>
            </w:r>
          </w:p>
          <w:p w14:paraId="7D6EDB95" w14:textId="77777777" w:rsidR="00480879" w:rsidRDefault="00480879" w:rsidP="00E54774">
            <w:pPr>
              <w:numPr>
                <w:ilvl w:val="0"/>
                <w:numId w:val="10"/>
              </w:numPr>
            </w:pPr>
            <w:r>
              <w:t xml:space="preserve">één registergoed met volgnummer: </w:t>
            </w:r>
            <w:r w:rsidR="00A71645">
              <w:t xml:space="preserve">het </w:t>
            </w:r>
            <w:r>
              <w:t>Registergoed [volgnummer],</w:t>
            </w:r>
          </w:p>
          <w:p w14:paraId="20EAD120" w14:textId="77777777" w:rsidR="00480879" w:rsidRDefault="00480879" w:rsidP="00E54774">
            <w:pPr>
              <w:numPr>
                <w:ilvl w:val="0"/>
                <w:numId w:val="10"/>
              </w:numPr>
            </w:pPr>
            <w:r>
              <w:t xml:space="preserve">meer dan één registergoed met volgnummer: </w:t>
            </w:r>
            <w:r w:rsidR="00A71645">
              <w:t xml:space="preserve">de </w:t>
            </w:r>
            <w:r>
              <w:t>Registergoederen [volgnummer], [volgnummer] en [volgnummer] (</w:t>
            </w:r>
            <w:r w:rsidRPr="00E75F96">
              <w:t>de laatste twee registergoederen</w:t>
            </w:r>
            <w:r w:rsidRPr="00C8378D">
              <w:t xml:space="preserve"> gescheiden door “en”, de overige door een komma “,”</w:t>
            </w:r>
            <w:r>
              <w:t>),</w:t>
            </w:r>
          </w:p>
          <w:p w14:paraId="6B6584F9" w14:textId="77777777" w:rsidR="00480879" w:rsidRPr="00C8378D" w:rsidRDefault="00480879" w:rsidP="00E54774">
            <w:pPr>
              <w:numPr>
                <w:ilvl w:val="0"/>
                <w:numId w:val="10"/>
              </w:numPr>
            </w:pPr>
            <w:r>
              <w:t>zonder volgnummer: gekozen aanduiding voor het/de registergoed(eren) vermelden.</w:t>
            </w:r>
          </w:p>
          <w:p w14:paraId="30AB482F" w14:textId="77777777" w:rsidR="00E75F96" w:rsidRPr="00E54774" w:rsidRDefault="00E75F96" w:rsidP="00E54774">
            <w:pPr>
              <w:spacing w:before="72" w:line="240" w:lineRule="auto"/>
              <w:rPr>
                <w:u w:val="single"/>
              </w:rPr>
            </w:pPr>
          </w:p>
          <w:p w14:paraId="35FCF324" w14:textId="77777777" w:rsidR="00042293" w:rsidRPr="00E54774" w:rsidRDefault="00042293" w:rsidP="00E54774">
            <w:pPr>
              <w:spacing w:before="72" w:line="240" w:lineRule="auto"/>
              <w:rPr>
                <w:u w:val="single"/>
              </w:rPr>
            </w:pPr>
            <w:r w:rsidRPr="00E54774">
              <w:rPr>
                <w:u w:val="single"/>
              </w:rPr>
              <w:t>Mapping:</w:t>
            </w:r>
          </w:p>
          <w:p w14:paraId="44086B2B" w14:textId="77777777" w:rsidR="00034E10" w:rsidRPr="00E54774" w:rsidRDefault="00034E10" w:rsidP="00E54774">
            <w:pPr>
              <w:spacing w:before="72" w:line="240" w:lineRule="auto"/>
              <w:rPr>
                <w:sz w:val="16"/>
                <w:szCs w:val="16"/>
              </w:rPr>
            </w:pPr>
            <w:r w:rsidRPr="00E54774">
              <w:rPr>
                <w:sz w:val="16"/>
                <w:szCs w:val="16"/>
              </w:rPr>
              <w:t>-opsomming registergoederen tonen</w:t>
            </w:r>
          </w:p>
          <w:p w14:paraId="12042837"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14:paraId="4487866B"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w:t>
            </w:r>
          </w:p>
          <w:p w14:paraId="1E3C98CE" w14:textId="77777777"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14:paraId="15BED9D3" w14:textId="77777777" w:rsidR="00042293" w:rsidRPr="00E54774" w:rsidRDefault="00042293" w:rsidP="00E54774">
            <w:pPr>
              <w:spacing w:line="240" w:lineRule="auto"/>
              <w:rPr>
                <w:rFonts w:cs="Arial"/>
                <w:snapToGrid/>
                <w:kern w:val="0"/>
                <w:sz w:val="16"/>
                <w:szCs w:val="16"/>
                <w:lang w:eastAsia="nl-NL"/>
              </w:rPr>
            </w:pPr>
          </w:p>
          <w:p w14:paraId="55B735F6" w14:textId="77777777" w:rsidR="00CD4FC3" w:rsidRPr="00E54774" w:rsidRDefault="00CD4FC3" w:rsidP="00E54774">
            <w:pPr>
              <w:spacing w:line="240" w:lineRule="auto"/>
              <w:rPr>
                <w:rFonts w:cs="Arial"/>
                <w:snapToGrid/>
                <w:kern w:val="0"/>
                <w:sz w:val="16"/>
                <w:szCs w:val="16"/>
                <w:lang w:eastAsia="nl-NL"/>
              </w:rPr>
            </w:pPr>
            <w:r w:rsidRPr="00E54774">
              <w:rPr>
                <w:rFonts w:cs="Arial"/>
                <w:snapToGrid/>
                <w:kern w:val="0"/>
                <w:sz w:val="16"/>
                <w:szCs w:val="16"/>
                <w:lang w:eastAsia="nl-NL"/>
              </w:rPr>
              <w:t>-alleen gebruiken wanneer k_</w:t>
            </w:r>
            <w:r w:rsidRPr="00E54774">
              <w:rPr>
                <w:sz w:val="16"/>
                <w:szCs w:val="16"/>
              </w:rPr>
              <w:t>KoopprijsRegistergoedVermelden</w:t>
            </w:r>
            <w:r w:rsidRPr="00E54774">
              <w:rPr>
                <w:rFonts w:cs="Arial"/>
                <w:snapToGrid/>
                <w:kern w:val="0"/>
                <w:sz w:val="16"/>
                <w:szCs w:val="16"/>
                <w:lang w:eastAsia="nl-NL"/>
              </w:rPr>
              <w:t>=true</w:t>
            </w:r>
          </w:p>
          <w:p w14:paraId="709E150D" w14:textId="77777777" w:rsidR="00042293" w:rsidRPr="00E54774" w:rsidRDefault="00042293" w:rsidP="00E54774">
            <w:pPr>
              <w:spacing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14:paraId="7B9A892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RegistergoedVermeldenMetVolgnummer’)</w:t>
            </w:r>
          </w:p>
          <w:p w14:paraId="728BCF77" w14:textId="77777777" w:rsidR="00042293" w:rsidRPr="00E54774" w:rsidRDefault="00042293" w:rsidP="00E54774">
            <w:pPr>
              <w:spacing w:line="240" w:lineRule="auto"/>
              <w:ind w:left="227"/>
              <w:rPr>
                <w:sz w:val="16"/>
                <w:szCs w:val="16"/>
              </w:rPr>
            </w:pPr>
            <w:r w:rsidRPr="00E54774">
              <w:rPr>
                <w:sz w:val="16"/>
                <w:szCs w:val="16"/>
              </w:rPr>
              <w:t>./tekst(‘true’ = tekst met volgnummer tonen; ‘false’ = tekst zonder volgnummer tonen)</w:t>
            </w:r>
          </w:p>
          <w:p w14:paraId="78A2FAA5" w14:textId="77777777" w:rsidR="00042293" w:rsidRDefault="00042293" w:rsidP="00E54774">
            <w:pPr>
              <w:spacing w:line="240" w:lineRule="auto"/>
            </w:pPr>
          </w:p>
          <w:p w14:paraId="1F7673DF" w14:textId="77777777" w:rsidR="00480879" w:rsidRPr="00E54774" w:rsidRDefault="00480879" w:rsidP="00E54774">
            <w:pPr>
              <w:spacing w:line="240" w:lineRule="auto"/>
              <w:rPr>
                <w:sz w:val="16"/>
                <w:szCs w:val="16"/>
              </w:rPr>
            </w:pPr>
            <w:r w:rsidRPr="00E54774">
              <w:rPr>
                <w:sz w:val="16"/>
                <w:szCs w:val="16"/>
              </w:rPr>
              <w:t>-</w:t>
            </w:r>
            <w:r w:rsidR="005C2D13" w:rsidRPr="00E54774">
              <w:rPr>
                <w:sz w:val="16"/>
                <w:szCs w:val="16"/>
              </w:rPr>
              <w:t xml:space="preserve">wanneer k_KoopprijsRegistergoedVermeldenMetVolgnummer=false, de </w:t>
            </w:r>
            <w:r w:rsidR="001728D6" w:rsidRPr="00E54774">
              <w:rPr>
                <w:sz w:val="16"/>
                <w:szCs w:val="16"/>
              </w:rPr>
              <w:t xml:space="preserve">eerder </w:t>
            </w:r>
            <w:r w:rsidR="00B377BE" w:rsidRPr="00E54774">
              <w:rPr>
                <w:sz w:val="16"/>
                <w:szCs w:val="16"/>
              </w:rPr>
              <w:t>bepaalde</w:t>
            </w:r>
            <w:r w:rsidR="001728D6" w:rsidRPr="00E54774">
              <w:rPr>
                <w:sz w:val="16"/>
                <w:szCs w:val="16"/>
              </w:rPr>
              <w:t xml:space="preserve"> aanduiding</w:t>
            </w:r>
            <w:r w:rsidR="00933A5A" w:rsidRPr="00E54774">
              <w:rPr>
                <w:sz w:val="16"/>
                <w:szCs w:val="16"/>
              </w:rPr>
              <w:t xml:space="preserve"> van het registergoed</w:t>
            </w:r>
            <w:r w:rsidR="005C2D13" w:rsidRPr="00E54774">
              <w:rPr>
                <w:sz w:val="16"/>
                <w:szCs w:val="16"/>
              </w:rPr>
              <w:t xml:space="preserve"> tonen</w:t>
            </w:r>
            <w:r w:rsidR="00B377BE" w:rsidRPr="00E54774">
              <w:rPr>
                <w:sz w:val="16"/>
                <w:szCs w:val="16"/>
              </w:rPr>
              <w:t xml:space="preserve">: </w:t>
            </w:r>
          </w:p>
          <w:p w14:paraId="1E47E318" w14:textId="77777777" w:rsidR="00892C98" w:rsidRPr="00E54774" w:rsidRDefault="00892C98" w:rsidP="00E54774">
            <w:pPr>
              <w:spacing w:line="240" w:lineRule="auto"/>
              <w:rPr>
                <w:sz w:val="16"/>
                <w:szCs w:val="16"/>
              </w:rPr>
            </w:pPr>
            <w:r w:rsidRPr="00E54774">
              <w:rPr>
                <w:sz w:val="16"/>
                <w:szCs w:val="16"/>
              </w:rPr>
              <w:t>//IMKAD_ZakelijkRecht/tia_Tekstkeuze/</w:t>
            </w:r>
          </w:p>
          <w:p w14:paraId="46DFC238" w14:textId="77777777" w:rsidR="00892C98" w:rsidRPr="00E54774" w:rsidRDefault="00B377BE" w:rsidP="00E54774">
            <w:pPr>
              <w:spacing w:line="240" w:lineRule="auto"/>
              <w:rPr>
                <w:sz w:val="16"/>
                <w:szCs w:val="16"/>
              </w:rPr>
            </w:pPr>
            <w:r w:rsidRPr="00E54774">
              <w:rPr>
                <w:sz w:val="16"/>
                <w:szCs w:val="16"/>
              </w:rPr>
              <w:tab/>
            </w:r>
            <w:r w:rsidR="00892C98" w:rsidRPr="00E54774">
              <w:rPr>
                <w:sz w:val="16"/>
                <w:szCs w:val="16"/>
              </w:rPr>
              <w:t>./tagnaam (k_RegistergoedAanduiding)</w:t>
            </w:r>
          </w:p>
          <w:p w14:paraId="112AC885" w14:textId="77777777" w:rsidR="00B377BE" w:rsidRPr="00B3472D" w:rsidRDefault="00B377BE" w:rsidP="00E54774">
            <w:pPr>
              <w:spacing w:line="240" w:lineRule="auto"/>
            </w:pPr>
          </w:p>
        </w:tc>
      </w:tr>
      <w:tr w:rsidR="00042293" w:rsidRPr="00737F18" w14:paraId="4E4BE20C" w14:textId="77777777" w:rsidTr="00E54774">
        <w:tc>
          <w:tcPr>
            <w:tcW w:w="6771" w:type="dxa"/>
            <w:shd w:val="clear" w:color="auto" w:fill="auto"/>
          </w:tcPr>
          <w:p w14:paraId="186108F2" w14:textId="77777777" w:rsidR="00042293" w:rsidRPr="00E54774" w:rsidRDefault="00042293" w:rsidP="00E54774">
            <w:pPr>
              <w:autoSpaceDE w:val="0"/>
              <w:autoSpaceDN w:val="0"/>
              <w:adjustRightInd w:val="0"/>
              <w:rPr>
                <w:rFonts w:cs="Arial"/>
                <w:color w:val="800080"/>
                <w:sz w:val="20"/>
              </w:rPr>
            </w:pPr>
            <w:r w:rsidRPr="00E54774">
              <w:rPr>
                <w:rFonts w:cs="Arial"/>
                <w:sz w:val="20"/>
              </w:rPr>
              <w:lastRenderedPageBreak/>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tezamen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339966"/>
                <w:sz w:val="20"/>
              </w:rPr>
              <w:t xml:space="preserve"> </w:t>
            </w:r>
            <w:r w:rsidRPr="00E54774">
              <w:rPr>
                <w:bCs/>
                <w:color w:val="FF0000"/>
              </w:rPr>
              <w:t xml:space="preserve">is: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bedrag</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bCs/>
                <w:color w:val="FF0000"/>
              </w:rPr>
              <w:t xml:space="preserve"> </w:t>
            </w:r>
          </w:p>
          <w:p w14:paraId="5DA0D8B8" w14:textId="77777777" w:rsidR="00042293" w:rsidRPr="00E54774" w:rsidRDefault="00042293" w:rsidP="00E54774">
            <w:pPr>
              <w:autoSpaceDE w:val="0"/>
              <w:autoSpaceDN w:val="0"/>
              <w:adjustRightInd w:val="0"/>
              <w:rPr>
                <w:bCs/>
                <w:color w:val="3366FF"/>
              </w:rPr>
            </w:pPr>
          </w:p>
        </w:tc>
        <w:tc>
          <w:tcPr>
            <w:tcW w:w="7371" w:type="dxa"/>
            <w:shd w:val="clear" w:color="auto" w:fill="auto"/>
          </w:tcPr>
          <w:p w14:paraId="7EA6FC82" w14:textId="77777777" w:rsidR="00042293" w:rsidRPr="00E54774" w:rsidRDefault="00B94CFC" w:rsidP="003A45C1">
            <w:pPr>
              <w:rPr>
                <w:u w:val="single"/>
              </w:rPr>
            </w:pPr>
            <w:r>
              <w:t>Vaste t</w:t>
            </w:r>
            <w:r w:rsidR="00042293">
              <w:t>ekst</w:t>
            </w:r>
            <w:r w:rsidR="00B82410">
              <w:t>.</w:t>
            </w:r>
            <w:r w:rsidR="003A45C1">
              <w:t xml:space="preserve"> </w:t>
            </w:r>
          </w:p>
          <w:p w14:paraId="6731F61E" w14:textId="77777777" w:rsidR="00042293" w:rsidRPr="00E54774" w:rsidRDefault="00042293" w:rsidP="00E54774">
            <w:pPr>
              <w:spacing w:before="72" w:line="240" w:lineRule="auto"/>
              <w:rPr>
                <w:u w:val="single"/>
              </w:rPr>
            </w:pPr>
          </w:p>
          <w:p w14:paraId="02BBD683" w14:textId="77777777" w:rsidR="00042293" w:rsidRPr="00E54774" w:rsidRDefault="00042293" w:rsidP="00E54774">
            <w:pPr>
              <w:spacing w:before="72" w:line="240" w:lineRule="auto"/>
              <w:rPr>
                <w:u w:val="single"/>
              </w:rPr>
            </w:pPr>
            <w:r w:rsidRPr="00E54774">
              <w:rPr>
                <w:u w:val="single"/>
              </w:rPr>
              <w:t>Mapping:</w:t>
            </w:r>
          </w:p>
          <w:p w14:paraId="7B210B7F" w14:textId="77777777" w:rsidR="00D51AA6" w:rsidRPr="00E54774" w:rsidRDefault="00D51AA6" w:rsidP="00550571">
            <w:pPr>
              <w:spacing w:line="240" w:lineRule="auto"/>
              <w:rPr>
                <w:sz w:val="16"/>
                <w:szCs w:val="16"/>
              </w:rPr>
            </w:pPr>
            <w:r w:rsidRPr="00E54774">
              <w:rPr>
                <w:sz w:val="16"/>
                <w:szCs w:val="16"/>
              </w:rPr>
              <w:t xml:space="preserve">-tonen ‘tezamen’ </w:t>
            </w:r>
          </w:p>
          <w:p w14:paraId="3DC2F1EA" w14:textId="77777777" w:rsidR="00042293" w:rsidRDefault="00042293" w:rsidP="00550571">
            <w:pPr>
              <w:spacing w:line="240" w:lineRule="auto"/>
            </w:pPr>
            <w:r w:rsidRPr="00E54774">
              <w:rPr>
                <w:sz w:val="16"/>
                <w:szCs w:val="16"/>
              </w:rPr>
              <w:t>//IMKAD_AangebodenStuk/StukdeelKoop[tia_Volgnummer(‘1’)]/tekstkeuze/</w:t>
            </w:r>
          </w:p>
          <w:p w14:paraId="7AC7624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(‘k_KoopprijsTezamen’)</w:t>
            </w:r>
          </w:p>
          <w:p w14:paraId="4E11B6C0" w14:textId="77777777" w:rsidR="00042293" w:rsidRPr="00E54774" w:rsidRDefault="00042293" w:rsidP="00E54774">
            <w:pPr>
              <w:spacing w:line="240" w:lineRule="auto"/>
              <w:ind w:left="227"/>
              <w:rPr>
                <w:sz w:val="16"/>
                <w:szCs w:val="16"/>
              </w:rPr>
            </w:pPr>
            <w:r w:rsidRPr="00E54774">
              <w:rPr>
                <w:sz w:val="16"/>
                <w:szCs w:val="16"/>
              </w:rPr>
              <w:t>./tekst(‘true’ = tekst wordt getoond; ‘false’ = tekst wordt niet getoond)</w:t>
            </w:r>
          </w:p>
          <w:p w14:paraId="189CBAE5" w14:textId="77777777" w:rsidR="00A721EC" w:rsidRPr="00E54774" w:rsidRDefault="00A721EC" w:rsidP="00E54774">
            <w:pPr>
              <w:spacing w:before="72" w:line="240" w:lineRule="auto"/>
              <w:rPr>
                <w:sz w:val="16"/>
                <w:szCs w:val="16"/>
              </w:rPr>
            </w:pPr>
          </w:p>
          <w:p w14:paraId="4FBAA02F" w14:textId="77777777" w:rsidR="00042293" w:rsidRPr="00E54774" w:rsidRDefault="00042293" w:rsidP="00E54774">
            <w:pPr>
              <w:spacing w:before="72" w:line="240" w:lineRule="auto"/>
              <w:rPr>
                <w:sz w:val="16"/>
                <w:szCs w:val="16"/>
              </w:rPr>
            </w:pPr>
            <w:r w:rsidRPr="00E54774">
              <w:rPr>
                <w:sz w:val="16"/>
                <w:szCs w:val="16"/>
              </w:rPr>
              <w:t>-</w:t>
            </w:r>
            <w:r w:rsidR="00A721EC" w:rsidRPr="00E54774">
              <w:rPr>
                <w:sz w:val="16"/>
                <w:szCs w:val="16"/>
              </w:rPr>
              <w:t xml:space="preserve">alleen </w:t>
            </w:r>
            <w:r w:rsidRPr="00E54774">
              <w:rPr>
                <w:sz w:val="16"/>
                <w:szCs w:val="16"/>
              </w:rPr>
              <w:t>koopprijs hele koop</w:t>
            </w:r>
            <w:r w:rsidR="00A721EC" w:rsidRPr="00E54774">
              <w:rPr>
                <w:sz w:val="16"/>
                <w:szCs w:val="16"/>
              </w:rPr>
              <w:t xml:space="preserve"> aanwezig dan deze</w:t>
            </w:r>
            <w:r w:rsidR="00C93ED2" w:rsidRPr="00E54774">
              <w:rPr>
                <w:sz w:val="16"/>
                <w:szCs w:val="16"/>
              </w:rPr>
              <w:t xml:space="preserve"> </w:t>
            </w:r>
            <w:r w:rsidR="00A721EC" w:rsidRPr="00E54774">
              <w:rPr>
                <w:sz w:val="16"/>
                <w:szCs w:val="16"/>
              </w:rPr>
              <w:t>tonen als bedrag</w:t>
            </w:r>
          </w:p>
          <w:p w14:paraId="459FFF5E" w14:textId="77777777" w:rsidR="00042293" w:rsidRPr="00E54774" w:rsidRDefault="00042293" w:rsidP="00E54774">
            <w:pPr>
              <w:spacing w:line="240" w:lineRule="auto"/>
              <w:rPr>
                <w:sz w:val="16"/>
                <w:szCs w:val="16"/>
              </w:rPr>
            </w:pPr>
            <w:r w:rsidRPr="00E54774">
              <w:rPr>
                <w:sz w:val="16"/>
                <w:szCs w:val="16"/>
              </w:rPr>
              <w:t>//IMKAD_AangebodenStuk/StukdeelKoop[tia_Volgnummer(‘1’)]/transactiesom/</w:t>
            </w:r>
          </w:p>
          <w:p w14:paraId="2614A040" w14:textId="77777777" w:rsidR="00042293" w:rsidRPr="00E54774" w:rsidRDefault="00042293" w:rsidP="00E54774">
            <w:pPr>
              <w:spacing w:line="240" w:lineRule="auto"/>
              <w:ind w:left="227"/>
              <w:rPr>
                <w:sz w:val="16"/>
                <w:szCs w:val="16"/>
              </w:rPr>
            </w:pPr>
            <w:r w:rsidRPr="00E54774">
              <w:rPr>
                <w:sz w:val="16"/>
                <w:szCs w:val="16"/>
              </w:rPr>
              <w:t>./som</w:t>
            </w:r>
          </w:p>
          <w:p w14:paraId="00548EB2" w14:textId="77777777" w:rsidR="00042293" w:rsidRPr="00E54774" w:rsidRDefault="00042293" w:rsidP="00E54774">
            <w:pPr>
              <w:spacing w:line="240" w:lineRule="auto"/>
              <w:ind w:left="227"/>
              <w:rPr>
                <w:sz w:val="16"/>
                <w:szCs w:val="16"/>
              </w:rPr>
            </w:pPr>
            <w:r w:rsidRPr="00E54774">
              <w:rPr>
                <w:sz w:val="16"/>
                <w:szCs w:val="16"/>
              </w:rPr>
              <w:t>./valuta</w:t>
            </w:r>
          </w:p>
          <w:p w14:paraId="46F2F52A" w14:textId="77777777" w:rsidR="00042293" w:rsidRPr="00E54774" w:rsidRDefault="00042293" w:rsidP="00E54774">
            <w:pPr>
              <w:spacing w:line="240" w:lineRule="auto"/>
              <w:rPr>
                <w:sz w:val="16"/>
                <w:szCs w:val="16"/>
              </w:rPr>
            </w:pPr>
          </w:p>
          <w:p w14:paraId="71B4366E" w14:textId="77777777" w:rsidR="00042293" w:rsidRPr="00E54774" w:rsidRDefault="00042293" w:rsidP="00E54774">
            <w:pPr>
              <w:spacing w:line="240" w:lineRule="auto"/>
              <w:rPr>
                <w:sz w:val="16"/>
                <w:szCs w:val="16"/>
              </w:rPr>
            </w:pPr>
            <w:r w:rsidRPr="00E54774">
              <w:rPr>
                <w:sz w:val="16"/>
                <w:szCs w:val="16"/>
              </w:rPr>
              <w:t>-</w:t>
            </w:r>
            <w:r w:rsidR="00A721EC" w:rsidRPr="00E54774">
              <w:rPr>
                <w:sz w:val="16"/>
                <w:szCs w:val="16"/>
              </w:rPr>
              <w:t>alleen</w:t>
            </w:r>
            <w:r w:rsidR="00F57D69" w:rsidRPr="00E54774">
              <w:rPr>
                <w:sz w:val="16"/>
                <w:szCs w:val="16"/>
              </w:rPr>
              <w:t xml:space="preserve"> </w:t>
            </w:r>
            <w:r w:rsidRPr="00E54774">
              <w:rPr>
                <w:sz w:val="16"/>
                <w:szCs w:val="16"/>
              </w:rPr>
              <w:t>koopprijs per registergoed</w:t>
            </w:r>
            <w:r w:rsidR="00F57D69" w:rsidRPr="00E54774">
              <w:rPr>
                <w:sz w:val="16"/>
                <w:szCs w:val="16"/>
              </w:rPr>
              <w:t xml:space="preserve"> </w:t>
            </w:r>
            <w:r w:rsidR="00A721EC" w:rsidRPr="00E54774">
              <w:rPr>
                <w:sz w:val="16"/>
                <w:szCs w:val="16"/>
              </w:rPr>
              <w:t>aanwezig dan deze tonen als bedrag</w:t>
            </w:r>
          </w:p>
          <w:p w14:paraId="299910F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702BFED6" w14:textId="77777777" w:rsidR="00042293" w:rsidRDefault="00042293" w:rsidP="00E54774">
            <w:pPr>
              <w:spacing w:line="240" w:lineRule="auto"/>
            </w:pPr>
            <w:r w:rsidRPr="00E54774">
              <w:rPr>
                <w:sz w:val="16"/>
                <w:szCs w:val="16"/>
              </w:rPr>
              <w:t>tia_BedragKoopprijs</w:t>
            </w:r>
            <w:r>
              <w:t xml:space="preserve"> </w:t>
            </w:r>
          </w:p>
          <w:p w14:paraId="62DC394C" w14:textId="77777777" w:rsidR="00042293" w:rsidRPr="00E54774" w:rsidRDefault="00042293" w:rsidP="00E54774">
            <w:pPr>
              <w:spacing w:line="240" w:lineRule="auto"/>
              <w:ind w:left="227"/>
              <w:rPr>
                <w:sz w:val="16"/>
                <w:szCs w:val="16"/>
              </w:rPr>
            </w:pPr>
            <w:r w:rsidRPr="00E54774">
              <w:rPr>
                <w:sz w:val="16"/>
                <w:szCs w:val="16"/>
              </w:rPr>
              <w:t>./som</w:t>
            </w:r>
          </w:p>
          <w:p w14:paraId="358F05A2" w14:textId="77777777" w:rsidR="00042293" w:rsidRPr="00E54774" w:rsidRDefault="00042293" w:rsidP="00E54774">
            <w:pPr>
              <w:spacing w:line="240" w:lineRule="auto"/>
              <w:ind w:left="227"/>
              <w:rPr>
                <w:sz w:val="16"/>
                <w:szCs w:val="16"/>
              </w:rPr>
            </w:pPr>
            <w:r w:rsidRPr="00E54774">
              <w:rPr>
                <w:sz w:val="16"/>
                <w:szCs w:val="16"/>
              </w:rPr>
              <w:t>./valuta</w:t>
            </w:r>
          </w:p>
          <w:p w14:paraId="4AD7D657" w14:textId="77777777" w:rsidR="00042293" w:rsidRPr="00E54774" w:rsidRDefault="00042293" w:rsidP="00E54774">
            <w:pPr>
              <w:spacing w:line="240" w:lineRule="auto"/>
              <w:rPr>
                <w:sz w:val="16"/>
                <w:szCs w:val="16"/>
              </w:rPr>
            </w:pPr>
          </w:p>
          <w:p w14:paraId="5546B42D" w14:textId="77777777" w:rsidR="00A721EC" w:rsidRPr="00E54774" w:rsidRDefault="00A721EC" w:rsidP="00E54774">
            <w:pPr>
              <w:spacing w:line="240" w:lineRule="auto"/>
              <w:rPr>
                <w:sz w:val="16"/>
                <w:szCs w:val="16"/>
              </w:rPr>
            </w:pPr>
            <w:r w:rsidRPr="00E54774">
              <w:rPr>
                <w:sz w:val="16"/>
                <w:szCs w:val="16"/>
              </w:rPr>
              <w:t>-zowel kooprijs hele koop als per registergoed aanwezig dan koopprijs hele koop tonen als bedrag</w:t>
            </w:r>
            <w:r w:rsidR="00034E10" w:rsidRPr="00E54774">
              <w:rPr>
                <w:sz w:val="16"/>
                <w:szCs w:val="16"/>
              </w:rPr>
              <w:t xml:space="preserve"> wanneer k_KoopprijsPerRegistergoed=true, anders koopprijs per registergoed tonen.</w:t>
            </w:r>
          </w:p>
          <w:p w14:paraId="147B03C2" w14:textId="77777777" w:rsidR="00A721EC" w:rsidRPr="00E54774" w:rsidRDefault="00A721EC" w:rsidP="00E54774">
            <w:pPr>
              <w:spacing w:line="240" w:lineRule="auto"/>
              <w:rPr>
                <w:sz w:val="16"/>
                <w:szCs w:val="16"/>
              </w:rPr>
            </w:pPr>
          </w:p>
        </w:tc>
      </w:tr>
      <w:tr w:rsidR="00042293" w:rsidRPr="00737F18" w14:paraId="69E57B24" w14:textId="77777777" w:rsidTr="00E54774">
        <w:tc>
          <w:tcPr>
            <w:tcW w:w="6771" w:type="dxa"/>
            <w:shd w:val="clear" w:color="auto" w:fill="auto"/>
          </w:tcPr>
          <w:p w14:paraId="502BC585" w14:textId="77777777" w:rsidR="00042293" w:rsidRPr="00E54774" w:rsidRDefault="00B94CFC" w:rsidP="00E54774">
            <w:pPr>
              <w:autoSpaceDE w:val="0"/>
              <w:autoSpaceDN w:val="0"/>
              <w:adjustRightInd w:val="0"/>
              <w:spacing w:line="240" w:lineRule="auto"/>
              <w:rPr>
                <w:rFonts w:cs="Arial"/>
                <w:color w:val="FF0000"/>
                <w:szCs w:val="18"/>
              </w:rPr>
            </w:pPr>
            <w:r w:rsidRPr="00E54774">
              <w:rPr>
                <w:rFonts w:cs="Arial"/>
                <w:color w:val="800080"/>
                <w:sz w:val="20"/>
              </w:rPr>
              <w:lastRenderedPageBreak/>
              <w:t xml:space="preserve">, </w:t>
            </w:r>
            <w:r w:rsidR="00042293" w:rsidRPr="00E54774">
              <w:rPr>
                <w:rFonts w:cs="Arial"/>
                <w:color w:val="800080"/>
                <w:sz w:val="20"/>
              </w:rPr>
              <w:t>te weten:</w:t>
            </w:r>
          </w:p>
          <w:p w14:paraId="3A454D05" w14:textId="77777777" w:rsidR="00042293" w:rsidRPr="00F72EA2" w:rsidRDefault="00042293" w:rsidP="00E54774">
            <w:pPr>
              <w:numPr>
                <w:ilvl w:val="0"/>
                <w:numId w:val="38"/>
              </w:numPr>
              <w:autoSpaceDE w:val="0"/>
              <w:autoSpaceDN w:val="0"/>
              <w:adjustRightInd w:val="0"/>
              <w:spacing w:line="240" w:lineRule="auto"/>
              <w:rPr>
                <w:rFonts w:cs="Arial"/>
                <w:color w:val="FF0000"/>
                <w:sz w:val="20"/>
              </w:rPr>
            </w:pPr>
            <w:r w:rsidRPr="00F72EA2">
              <w:rPr>
                <w:rFonts w:cs="Arial"/>
                <w:color w:val="800080"/>
                <w:sz w:val="20"/>
              </w:rPr>
              <w:t>voor</w:t>
            </w:r>
            <w:r w:rsidRPr="00F72EA2">
              <w:rPr>
                <w:rFonts w:cs="Arial"/>
                <w:color w:val="FF0000"/>
                <w:sz w:val="20"/>
              </w:rPr>
              <w:t xml:space="preserve"> </w:t>
            </w:r>
            <w:r w:rsidRPr="00F72EA2">
              <w:rPr>
                <w:rFonts w:cs="Arial"/>
                <w:color w:val="800080"/>
                <w:sz w:val="20"/>
              </w:rPr>
              <w:t>Registergoed [volgnummer]:</w:t>
            </w:r>
            <w:r w:rsidRPr="00F72EA2">
              <w:rPr>
                <w:rFonts w:cs="Arial"/>
                <w:color w:val="FF0000"/>
                <w:sz w:val="20"/>
              </w:rPr>
              <w:t xml:space="preserve"> </w:t>
            </w:r>
            <w:r w:rsidRPr="00F72EA2">
              <w:rPr>
                <w:rFonts w:cs="Arial"/>
                <w:sz w:val="20"/>
              </w:rPr>
              <w:fldChar w:fldCharType="begin"/>
            </w:r>
            <w:r w:rsidRPr="00F72EA2">
              <w:rPr>
                <w:rFonts w:cs="Arial"/>
                <w:sz w:val="20"/>
              </w:rPr>
              <w:instrText>MacroButton Nomacro §</w:instrText>
            </w:r>
            <w:r w:rsidRPr="00F72EA2">
              <w:rPr>
                <w:rFonts w:cs="Arial"/>
                <w:sz w:val="20"/>
              </w:rPr>
              <w:fldChar w:fldCharType="end"/>
            </w:r>
            <w:r w:rsidRPr="00F72EA2">
              <w:rPr>
                <w:rFonts w:cs="Arial"/>
                <w:color w:val="000000"/>
                <w:sz w:val="20"/>
              </w:rPr>
              <w:t>bedrag</w:t>
            </w:r>
            <w:r w:rsidRPr="00F72EA2">
              <w:rPr>
                <w:rFonts w:cs="Arial"/>
                <w:sz w:val="20"/>
              </w:rPr>
              <w:fldChar w:fldCharType="begin"/>
            </w:r>
            <w:r w:rsidRPr="00F72EA2">
              <w:rPr>
                <w:rFonts w:cs="Arial"/>
                <w:sz w:val="20"/>
              </w:rPr>
              <w:instrText>MacroButton Nomacro §</w:instrText>
            </w:r>
            <w:r w:rsidRPr="00F72EA2">
              <w:rPr>
                <w:rFonts w:cs="Arial"/>
                <w:sz w:val="20"/>
              </w:rPr>
              <w:fldChar w:fldCharType="end"/>
            </w:r>
          </w:p>
          <w:p w14:paraId="0FA87A28" w14:textId="77777777" w:rsidR="00042293" w:rsidRPr="00E54774" w:rsidRDefault="00042293" w:rsidP="00E54774">
            <w:pPr>
              <w:autoSpaceDE w:val="0"/>
              <w:autoSpaceDN w:val="0"/>
              <w:adjustRightInd w:val="0"/>
              <w:rPr>
                <w:rFonts w:cs="Arial"/>
                <w:sz w:val="20"/>
              </w:rPr>
            </w:pPr>
          </w:p>
        </w:tc>
        <w:tc>
          <w:tcPr>
            <w:tcW w:w="7371" w:type="dxa"/>
            <w:shd w:val="clear" w:color="auto" w:fill="auto"/>
          </w:tcPr>
          <w:p w14:paraId="4D6312FE" w14:textId="77777777" w:rsidR="00550571" w:rsidRDefault="003463B0" w:rsidP="00042293">
            <w:r>
              <w:t xml:space="preserve">Verplichte </w:t>
            </w:r>
            <w:r w:rsidR="00042293" w:rsidRPr="00C40318">
              <w:t>tekstkeuze</w:t>
            </w:r>
            <w:r w:rsidR="00550571">
              <w:t xml:space="preserve"> voor het al dan niet </w:t>
            </w:r>
            <w:r w:rsidR="002954AE">
              <w:t xml:space="preserve">tonen van </w:t>
            </w:r>
            <w:r w:rsidR="00FF2E0D">
              <w:t>de registergoederen</w:t>
            </w:r>
            <w:r w:rsidR="004F5959">
              <w:t xml:space="preserve"> met volgnummer</w:t>
            </w:r>
            <w:r w:rsidR="002954AE">
              <w:t xml:space="preserve"> met de bijbehorende koopprijs</w:t>
            </w:r>
            <w:r w:rsidR="00FF2E0D">
              <w:t xml:space="preserve">. </w:t>
            </w:r>
          </w:p>
          <w:p w14:paraId="6CDC7888" w14:textId="77777777" w:rsidR="00550571" w:rsidRDefault="00550571" w:rsidP="00042293"/>
          <w:p w14:paraId="6108E693" w14:textId="77777777" w:rsidR="00550571" w:rsidRDefault="00FB76DB" w:rsidP="00042293">
            <w:r>
              <w:t xml:space="preserve">Kan alleen getoond worden wanneer </w:t>
            </w:r>
            <w:r w:rsidR="004F5959">
              <w:t xml:space="preserve">een </w:t>
            </w:r>
            <w:r>
              <w:t xml:space="preserve">registergoed </w:t>
            </w:r>
            <w:r w:rsidR="004F5959">
              <w:t xml:space="preserve">in paragraaf 2.4 ook getoond is met </w:t>
            </w:r>
            <w:r>
              <w:t>een volgnummer</w:t>
            </w:r>
            <w:r w:rsidR="004F5959">
              <w:t xml:space="preserve"> </w:t>
            </w:r>
            <w:r w:rsidR="003F7CA5">
              <w:t>en zowel de koopprijs voor de hele koop als per registergoed aanwezig is.</w:t>
            </w:r>
            <w:r>
              <w:t xml:space="preserve"> </w:t>
            </w:r>
          </w:p>
          <w:p w14:paraId="2D828845" w14:textId="77777777" w:rsidR="00550571" w:rsidRDefault="00550571" w:rsidP="00042293"/>
          <w:p w14:paraId="03B28401" w14:textId="77777777" w:rsidR="00042293" w:rsidRDefault="00FF2E0D" w:rsidP="00042293">
            <w:r>
              <w:t>M</w:t>
            </w:r>
            <w:r w:rsidR="00042293" w:rsidRPr="00C40318">
              <w:t xml:space="preserve">eerdere voorkomens hebben aan het eind een ";", </w:t>
            </w:r>
            <w:r w:rsidR="00550571">
              <w:t xml:space="preserve">met uitzondering van </w:t>
            </w:r>
            <w:r w:rsidR="00042293" w:rsidRPr="00C40318">
              <w:t>het laatste voorkomen</w:t>
            </w:r>
            <w:r>
              <w:t>.</w:t>
            </w:r>
            <w:r w:rsidR="00042293">
              <w:t xml:space="preserve"> </w:t>
            </w:r>
          </w:p>
          <w:p w14:paraId="727ED208" w14:textId="77777777" w:rsidR="00042293" w:rsidRDefault="00042293" w:rsidP="00042293"/>
          <w:p w14:paraId="064C7B8A" w14:textId="77777777" w:rsidR="00042293" w:rsidRPr="00E54774" w:rsidRDefault="00042293" w:rsidP="00E54774">
            <w:pPr>
              <w:spacing w:before="72" w:line="240" w:lineRule="auto"/>
              <w:rPr>
                <w:u w:val="single"/>
              </w:rPr>
            </w:pPr>
            <w:r w:rsidRPr="00E54774">
              <w:rPr>
                <w:u w:val="single"/>
              </w:rPr>
              <w:t>Mapping:</w:t>
            </w:r>
          </w:p>
          <w:p w14:paraId="3F2C0FB6" w14:textId="77777777" w:rsidR="00042293" w:rsidRDefault="00042293" w:rsidP="00550571">
            <w:pPr>
              <w:spacing w:line="240" w:lineRule="auto"/>
            </w:pPr>
            <w:r w:rsidRPr="00E54774">
              <w:rPr>
                <w:sz w:val="16"/>
                <w:szCs w:val="16"/>
              </w:rPr>
              <w:t>//IMKAD_</w:t>
            </w:r>
            <w:r w:rsidRPr="00550571">
              <w:rPr>
                <w:rFonts w:cs="Arial"/>
                <w:snapToGrid/>
                <w:kern w:val="0"/>
                <w:sz w:val="16"/>
                <w:szCs w:val="16"/>
                <w:lang w:eastAsia="nl-NL"/>
              </w:rPr>
              <w:t>AangebodenStuk</w:t>
            </w:r>
            <w:r w:rsidRPr="00E54774">
              <w:rPr>
                <w:sz w:val="16"/>
                <w:szCs w:val="16"/>
              </w:rPr>
              <w:t>/StukdeelKoop[tia_Volgnummer(‘1’)]/tekstkeuze/</w:t>
            </w:r>
          </w:p>
          <w:p w14:paraId="186383E6"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(‘k_KoopprijsPerRegistergoed’)</w:t>
            </w:r>
          </w:p>
          <w:p w14:paraId="3CC7CCAC" w14:textId="77777777"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14:paraId="5803AC36" w14:textId="77777777" w:rsidR="00042293" w:rsidRPr="00E54774" w:rsidRDefault="00042293" w:rsidP="00E54774">
            <w:pPr>
              <w:spacing w:line="240" w:lineRule="auto"/>
              <w:rPr>
                <w:rFonts w:cs="Arial"/>
                <w:snapToGrid/>
                <w:kern w:val="0"/>
                <w:sz w:val="16"/>
                <w:szCs w:val="16"/>
                <w:lang w:eastAsia="nl-NL"/>
              </w:rPr>
            </w:pPr>
          </w:p>
          <w:p w14:paraId="1FF289A2" w14:textId="77777777" w:rsidR="00042293" w:rsidRPr="00E54774" w:rsidRDefault="00042293" w:rsidP="00E54774">
            <w:pPr>
              <w:spacing w:line="240" w:lineRule="auto"/>
              <w:rPr>
                <w:sz w:val="16"/>
                <w:szCs w:val="16"/>
              </w:rPr>
            </w:pPr>
            <w:r w:rsidRPr="00E54774">
              <w:rPr>
                <w:sz w:val="16"/>
                <w:szCs w:val="16"/>
              </w:rPr>
              <w:t>-koopprijs per registergoed</w:t>
            </w:r>
            <w:r w:rsidR="00400B3D" w:rsidRPr="00E54774">
              <w:rPr>
                <w:sz w:val="16"/>
                <w:szCs w:val="16"/>
              </w:rPr>
              <w:t xml:space="preserve"> tonen als bedrag</w:t>
            </w:r>
          </w:p>
          <w:p w14:paraId="3696C28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50B265A0" w14:textId="77777777"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14:paraId="66F19320" w14:textId="77777777" w:rsidR="00042293" w:rsidRPr="00E54774" w:rsidRDefault="00042293" w:rsidP="00E54774">
            <w:pPr>
              <w:spacing w:line="240" w:lineRule="auto"/>
              <w:ind w:left="227"/>
              <w:rPr>
                <w:sz w:val="16"/>
                <w:szCs w:val="16"/>
              </w:rPr>
            </w:pPr>
            <w:r w:rsidRPr="00E54774">
              <w:rPr>
                <w:sz w:val="16"/>
                <w:szCs w:val="16"/>
              </w:rPr>
              <w:lastRenderedPageBreak/>
              <w:t>./som</w:t>
            </w:r>
          </w:p>
          <w:p w14:paraId="5CA610F5" w14:textId="77777777" w:rsidR="00042293" w:rsidRPr="003554D2" w:rsidRDefault="00042293" w:rsidP="00E54774">
            <w:pPr>
              <w:spacing w:line="240" w:lineRule="auto"/>
              <w:ind w:left="227"/>
            </w:pPr>
            <w:r w:rsidRPr="00E54774">
              <w:rPr>
                <w:sz w:val="16"/>
                <w:szCs w:val="16"/>
              </w:rPr>
              <w:t>./valuta</w:t>
            </w:r>
          </w:p>
        </w:tc>
      </w:tr>
      <w:tr w:rsidR="00550571" w:rsidRPr="00737F18" w14:paraId="12FAD6FE" w14:textId="77777777" w:rsidTr="00E54774">
        <w:tc>
          <w:tcPr>
            <w:tcW w:w="6771" w:type="dxa"/>
            <w:shd w:val="clear" w:color="auto" w:fill="auto"/>
          </w:tcPr>
          <w:p w14:paraId="23B202C0" w14:textId="77777777" w:rsidR="00550571" w:rsidRPr="00E54774" w:rsidRDefault="00550571" w:rsidP="00E54774">
            <w:pPr>
              <w:autoSpaceDE w:val="0"/>
              <w:autoSpaceDN w:val="0"/>
              <w:adjustRightInd w:val="0"/>
              <w:spacing w:line="240" w:lineRule="auto"/>
              <w:rPr>
                <w:rFonts w:cs="Arial"/>
                <w:color w:val="800080"/>
                <w:szCs w:val="18"/>
              </w:rPr>
            </w:pPr>
            <w:r w:rsidRPr="00E54774">
              <w:rPr>
                <w:rFonts w:cs="Arial"/>
                <w:color w:val="FF0000"/>
                <w:szCs w:val="18"/>
              </w:rPr>
              <w:lastRenderedPageBreak/>
              <w:t>.</w:t>
            </w:r>
          </w:p>
        </w:tc>
        <w:tc>
          <w:tcPr>
            <w:tcW w:w="7371" w:type="dxa"/>
            <w:shd w:val="clear" w:color="auto" w:fill="auto"/>
          </w:tcPr>
          <w:p w14:paraId="7F203E16" w14:textId="77777777" w:rsidR="00550571" w:rsidRDefault="00550571" w:rsidP="00E54774">
            <w:pPr>
              <w:spacing w:before="72" w:line="240" w:lineRule="auto"/>
            </w:pPr>
            <w:r>
              <w:t>Vaste tekst. Het laatste bedrag wordt afgesloten met deze punt ‘.’.</w:t>
            </w:r>
          </w:p>
        </w:tc>
      </w:tr>
      <w:tr w:rsidR="00042293" w:rsidRPr="00737F18" w14:paraId="413F424A" w14:textId="77777777" w:rsidTr="00E54774">
        <w:tc>
          <w:tcPr>
            <w:tcW w:w="6771" w:type="dxa"/>
            <w:shd w:val="clear" w:color="auto" w:fill="auto"/>
          </w:tcPr>
          <w:p w14:paraId="3C1691A2" w14:textId="77777777" w:rsidR="00042293" w:rsidRPr="00E54774" w:rsidRDefault="00042293" w:rsidP="00E54774">
            <w:pPr>
              <w:autoSpaceDE w:val="0"/>
              <w:autoSpaceDN w:val="0"/>
              <w:adjustRightInd w:val="0"/>
              <w:spacing w:line="240" w:lineRule="auto"/>
              <w:rPr>
                <w:rFonts w:cs="Arial"/>
                <w:color w:val="800080"/>
                <w:sz w:val="20"/>
              </w:rPr>
            </w:pPr>
            <w:r w:rsidRPr="00E54774">
              <w:rPr>
                <w:rFonts w:cs="Arial"/>
                <w:color w:val="800080"/>
                <w:szCs w:val="18"/>
              </w:rPr>
              <w:t>Er zijn geen roerende zaken meeverkocht.</w:t>
            </w:r>
          </w:p>
        </w:tc>
        <w:tc>
          <w:tcPr>
            <w:tcW w:w="7371" w:type="dxa"/>
            <w:shd w:val="clear" w:color="auto" w:fill="auto"/>
          </w:tcPr>
          <w:p w14:paraId="48DDD901" w14:textId="77777777" w:rsidR="00042293" w:rsidRPr="00E54774" w:rsidRDefault="00042293" w:rsidP="00E54774">
            <w:pPr>
              <w:spacing w:before="72" w:line="240" w:lineRule="auto"/>
              <w:rPr>
                <w:u w:val="single"/>
              </w:rPr>
            </w:pPr>
            <w:r>
              <w:t>Optionele keuzetekst.</w:t>
            </w:r>
          </w:p>
          <w:p w14:paraId="01DADD73" w14:textId="77777777" w:rsidR="00042293" w:rsidRPr="00E54774" w:rsidRDefault="00042293" w:rsidP="00E54774">
            <w:pPr>
              <w:spacing w:before="72" w:line="240" w:lineRule="auto"/>
              <w:rPr>
                <w:sz w:val="16"/>
                <w:szCs w:val="16"/>
              </w:rPr>
            </w:pPr>
          </w:p>
          <w:p w14:paraId="446E2F56" w14:textId="77777777" w:rsidR="00042293" w:rsidRPr="00E54774" w:rsidRDefault="00042293" w:rsidP="00E54774">
            <w:pPr>
              <w:spacing w:before="72" w:line="240" w:lineRule="auto"/>
              <w:rPr>
                <w:u w:val="single"/>
              </w:rPr>
            </w:pPr>
            <w:r w:rsidRPr="00E54774">
              <w:rPr>
                <w:u w:val="single"/>
              </w:rPr>
              <w:t>Mapping:</w:t>
            </w:r>
          </w:p>
          <w:p w14:paraId="521AD6AD" w14:textId="77777777" w:rsidR="00042293" w:rsidRDefault="00042293" w:rsidP="00550571">
            <w:pPr>
              <w:spacing w:line="240" w:lineRule="auto"/>
            </w:pPr>
            <w:r w:rsidRPr="00E54774">
              <w:rPr>
                <w:sz w:val="16"/>
                <w:szCs w:val="16"/>
              </w:rPr>
              <w:t>//IMKAD_AangebodenStuk/</w:t>
            </w:r>
            <w:r w:rsidRPr="00550571">
              <w:rPr>
                <w:rFonts w:cs="Arial"/>
                <w:snapToGrid/>
                <w:kern w:val="0"/>
                <w:sz w:val="16"/>
                <w:szCs w:val="16"/>
                <w:lang w:eastAsia="nl-NL"/>
              </w:rPr>
              <w:t>StukdeelKoop</w:t>
            </w:r>
            <w:r w:rsidRPr="00E54774">
              <w:rPr>
                <w:sz w:val="16"/>
                <w:szCs w:val="16"/>
              </w:rPr>
              <w:t>[tia_Volgnummer(‘1’)]/tekstkeuze/</w:t>
            </w:r>
          </w:p>
          <w:p w14:paraId="6AAA92EC"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(‘k_GeenRoerendeZaken’)</w:t>
            </w:r>
          </w:p>
          <w:p w14:paraId="2CD34D0A" w14:textId="77777777"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r w:rsidRPr="00E54774">
              <w:rPr>
                <w:sz w:val="16"/>
                <w:szCs w:val="16"/>
              </w:rPr>
              <w:tab/>
            </w:r>
          </w:p>
        </w:tc>
      </w:tr>
    </w:tbl>
    <w:p w14:paraId="4DBC486E" w14:textId="11B485B0" w:rsidR="003A667A" w:rsidRDefault="003A667A" w:rsidP="003A667A"/>
    <w:p w14:paraId="55AB216B" w14:textId="517983FE" w:rsidR="003A667A" w:rsidRDefault="003A667A" w:rsidP="003A667A"/>
    <w:p w14:paraId="3DC9927F" w14:textId="4E9F0135" w:rsidR="003A667A" w:rsidRPr="003A667A" w:rsidRDefault="003A667A" w:rsidP="00F72EA2">
      <w:pPr>
        <w:pStyle w:val="Kop4"/>
      </w:pPr>
      <w:r>
        <w:t xml:space="preserve">variant 1 b Koopprijs </w:t>
      </w:r>
      <w:r>
        <w:rPr>
          <w:lang w:val="nl"/>
        </w:rPr>
        <w:t>‘</w:t>
      </w:r>
      <w:r w:rsidRPr="003F7E5B">
        <w:rPr>
          <w:lang w:val="nl"/>
        </w:rPr>
        <w:t>‘met daarnaast een bedrag aan roerende zaken’</w:t>
      </w:r>
      <w:r>
        <w:rPr>
          <w:lang w:val="nl"/>
        </w:rPr>
        <w:t>’</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6D6E8331" w14:textId="77777777" w:rsidTr="00E54774">
        <w:tc>
          <w:tcPr>
            <w:tcW w:w="6771" w:type="dxa"/>
            <w:shd w:val="clear" w:color="auto" w:fill="auto"/>
          </w:tcPr>
          <w:p w14:paraId="2A4D4A7F"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722FB42A" w14:textId="77777777" w:rsidR="00042293" w:rsidRPr="00420AA5" w:rsidRDefault="00042293" w:rsidP="00042293">
            <w:r w:rsidRPr="00420AA5">
              <w:t>Vaste tekst.</w:t>
            </w:r>
          </w:p>
          <w:p w14:paraId="2B1F9AC8" w14:textId="77777777" w:rsidR="00042293" w:rsidRPr="00E54774" w:rsidRDefault="00042293" w:rsidP="00E54774">
            <w:pPr>
              <w:spacing w:before="72" w:line="240" w:lineRule="auto"/>
              <w:rPr>
                <w:u w:val="single"/>
              </w:rPr>
            </w:pPr>
          </w:p>
          <w:p w14:paraId="7681B74E" w14:textId="77777777" w:rsidR="00042293" w:rsidRPr="00E54774" w:rsidRDefault="00042293" w:rsidP="00E54774">
            <w:pPr>
              <w:spacing w:before="72" w:line="240" w:lineRule="auto"/>
              <w:rPr>
                <w:u w:val="single"/>
              </w:rPr>
            </w:pPr>
            <w:r w:rsidRPr="00E54774">
              <w:rPr>
                <w:u w:val="single"/>
              </w:rPr>
              <w:t>Mapping:</w:t>
            </w:r>
          </w:p>
          <w:p w14:paraId="69622491" w14:textId="77777777"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14:paraId="7521CAFB"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C74E623" w14:textId="77777777" w:rsidR="00042293" w:rsidRPr="00E54774" w:rsidRDefault="00042293" w:rsidP="00E54774">
            <w:pPr>
              <w:spacing w:line="240" w:lineRule="auto"/>
              <w:ind w:left="227"/>
              <w:rPr>
                <w:sz w:val="16"/>
                <w:szCs w:val="16"/>
              </w:rPr>
            </w:pPr>
            <w:r w:rsidRPr="00E54774">
              <w:rPr>
                <w:sz w:val="16"/>
                <w:szCs w:val="16"/>
              </w:rPr>
              <w:t>./tagNaam(‘k_KoopprijsVariant’)</w:t>
            </w:r>
          </w:p>
          <w:p w14:paraId="1BAD965F" w14:textId="77777777" w:rsidR="00042293" w:rsidRPr="00737F18" w:rsidRDefault="00042293" w:rsidP="00E54774">
            <w:pPr>
              <w:spacing w:line="240" w:lineRule="auto"/>
              <w:ind w:left="227"/>
            </w:pPr>
            <w:r w:rsidRPr="00E54774">
              <w:rPr>
                <w:sz w:val="16"/>
                <w:szCs w:val="16"/>
              </w:rPr>
              <w:t>./tekst(‘roerende zaken exclusief’)</w:t>
            </w:r>
          </w:p>
        </w:tc>
      </w:tr>
      <w:tr w:rsidR="00042293" w:rsidRPr="00737F18" w14:paraId="1DF16491" w14:textId="77777777" w:rsidTr="00E54774">
        <w:tc>
          <w:tcPr>
            <w:tcW w:w="6771" w:type="dxa"/>
            <w:shd w:val="clear" w:color="auto" w:fill="auto"/>
          </w:tcPr>
          <w:p w14:paraId="43ABCFFC" w14:textId="77777777"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800080"/>
                <w:sz w:val="2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3156C0A7" w14:textId="77777777" w:rsidR="00042293" w:rsidRPr="00BB319A" w:rsidRDefault="00042293" w:rsidP="00E54774">
            <w:pPr>
              <w:spacing w:before="72" w:line="240" w:lineRule="auto"/>
            </w:pPr>
            <w:r w:rsidRPr="00BB319A">
              <w:t>Zie variant 1a.</w:t>
            </w:r>
          </w:p>
          <w:p w14:paraId="682992CB" w14:textId="77777777" w:rsidR="00042293" w:rsidRDefault="00042293" w:rsidP="00E54774">
            <w:pPr>
              <w:spacing w:before="72" w:line="240" w:lineRule="auto"/>
              <w:ind w:left="227"/>
            </w:pPr>
          </w:p>
        </w:tc>
      </w:tr>
      <w:tr w:rsidR="00042293" w:rsidRPr="00737F18" w14:paraId="088C1150" w14:textId="77777777" w:rsidTr="00E54774">
        <w:tc>
          <w:tcPr>
            <w:tcW w:w="6771" w:type="dxa"/>
            <w:shd w:val="clear" w:color="auto" w:fill="auto"/>
          </w:tcPr>
          <w:p w14:paraId="50ABDAF4" w14:textId="77777777" w:rsidR="00042293" w:rsidRPr="00E54774" w:rsidRDefault="00042293" w:rsidP="00E54774">
            <w:pPr>
              <w:autoSpaceDE w:val="0"/>
              <w:autoSpaceDN w:val="0"/>
              <w:adjustRightInd w:val="0"/>
              <w:rPr>
                <w:rFonts w:cs="Arial"/>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BFB9908" w14:textId="77777777" w:rsidR="00042293" w:rsidRDefault="00042293" w:rsidP="00E54774">
            <w:pPr>
              <w:spacing w:before="72" w:line="240" w:lineRule="auto"/>
            </w:pPr>
            <w:r>
              <w:t>Vaste tekst.</w:t>
            </w:r>
            <w:r w:rsidR="00FD6E23">
              <w:t xml:space="preserve"> </w:t>
            </w:r>
            <w:r w:rsidR="003D1A74">
              <w:t>De k</w:t>
            </w:r>
            <w:r w:rsidR="00FD6E23">
              <w:t xml:space="preserve">oopprijs per registergoed wordt getoond wanneer deze aanwezig is </w:t>
            </w:r>
            <w:r w:rsidR="003D1A74">
              <w:t>en zo niet dan wordt de koopprijs voor de hele koop getoond.</w:t>
            </w:r>
          </w:p>
          <w:p w14:paraId="2E2AB24E" w14:textId="77777777" w:rsidR="00042293" w:rsidRPr="00E54774" w:rsidRDefault="00042293" w:rsidP="00E54774">
            <w:pPr>
              <w:spacing w:before="72" w:line="240" w:lineRule="auto"/>
              <w:rPr>
                <w:sz w:val="16"/>
                <w:szCs w:val="16"/>
              </w:rPr>
            </w:pPr>
          </w:p>
          <w:p w14:paraId="3707317A" w14:textId="77777777" w:rsidR="00042293" w:rsidRPr="00E54774" w:rsidRDefault="00042293" w:rsidP="00E54774">
            <w:pPr>
              <w:spacing w:before="72" w:line="240" w:lineRule="auto"/>
              <w:rPr>
                <w:u w:val="single"/>
              </w:rPr>
            </w:pPr>
            <w:r w:rsidRPr="00E54774">
              <w:rPr>
                <w:u w:val="single"/>
              </w:rPr>
              <w:t>Mapping:</w:t>
            </w:r>
          </w:p>
          <w:p w14:paraId="2A01F8AD" w14:textId="77777777" w:rsidR="00042293" w:rsidRPr="00E54774" w:rsidRDefault="00042293" w:rsidP="00E54774">
            <w:pPr>
              <w:spacing w:before="72"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kooprijs hele koop</w:t>
            </w:r>
            <w:r w:rsidR="00A33615" w:rsidRPr="00E54774">
              <w:rPr>
                <w:sz w:val="16"/>
                <w:szCs w:val="16"/>
              </w:rPr>
              <w:t xml:space="preserve"> aanwezig dan deze tonen als bedrag</w:t>
            </w:r>
          </w:p>
          <w:p w14:paraId="28ADD925"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14:paraId="3070212E" w14:textId="77777777" w:rsidR="00042293" w:rsidRPr="00E54774" w:rsidRDefault="00042293" w:rsidP="00E54774">
            <w:pPr>
              <w:spacing w:line="240" w:lineRule="auto"/>
              <w:ind w:left="227"/>
              <w:rPr>
                <w:sz w:val="16"/>
                <w:szCs w:val="16"/>
              </w:rPr>
            </w:pPr>
            <w:r w:rsidRPr="00E54774">
              <w:rPr>
                <w:sz w:val="16"/>
                <w:szCs w:val="16"/>
              </w:rPr>
              <w:t>./som</w:t>
            </w:r>
          </w:p>
          <w:p w14:paraId="58B5B927" w14:textId="77777777" w:rsidR="00042293" w:rsidRPr="00E54774" w:rsidRDefault="00042293" w:rsidP="00E54774">
            <w:pPr>
              <w:spacing w:line="240" w:lineRule="auto"/>
              <w:ind w:left="227"/>
              <w:rPr>
                <w:sz w:val="16"/>
                <w:szCs w:val="16"/>
              </w:rPr>
            </w:pPr>
            <w:r w:rsidRPr="00E54774">
              <w:rPr>
                <w:sz w:val="16"/>
                <w:szCs w:val="16"/>
              </w:rPr>
              <w:t>./valuta</w:t>
            </w:r>
          </w:p>
          <w:p w14:paraId="4E8CE608" w14:textId="77777777" w:rsidR="00042293" w:rsidRPr="00E54774" w:rsidRDefault="00042293" w:rsidP="00E54774">
            <w:pPr>
              <w:spacing w:line="240" w:lineRule="auto"/>
              <w:rPr>
                <w:sz w:val="16"/>
                <w:szCs w:val="16"/>
              </w:rPr>
            </w:pPr>
          </w:p>
          <w:p w14:paraId="0E61AB15" w14:textId="77777777" w:rsidR="00042293" w:rsidRPr="00E54774" w:rsidRDefault="00042293" w:rsidP="00E54774">
            <w:pPr>
              <w:spacing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koopprijs per registergoed</w:t>
            </w:r>
            <w:r w:rsidR="00A33615" w:rsidRPr="00E54774">
              <w:rPr>
                <w:sz w:val="16"/>
                <w:szCs w:val="16"/>
              </w:rPr>
              <w:t xml:space="preserve"> aanwezig dan deze tonen als bedrag</w:t>
            </w:r>
          </w:p>
          <w:p w14:paraId="53ED06D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472D3C01" w14:textId="77777777"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14:paraId="2D63C589" w14:textId="77777777" w:rsidR="00042293" w:rsidRPr="00E54774" w:rsidRDefault="00042293" w:rsidP="00E54774">
            <w:pPr>
              <w:spacing w:line="240" w:lineRule="auto"/>
              <w:ind w:left="227"/>
              <w:rPr>
                <w:sz w:val="16"/>
                <w:szCs w:val="16"/>
              </w:rPr>
            </w:pPr>
            <w:r w:rsidRPr="00E54774">
              <w:rPr>
                <w:sz w:val="16"/>
                <w:szCs w:val="16"/>
              </w:rPr>
              <w:t>./som</w:t>
            </w:r>
          </w:p>
          <w:p w14:paraId="679DE412" w14:textId="77777777" w:rsidR="00042293" w:rsidRPr="00E54774" w:rsidRDefault="00042293" w:rsidP="00E54774">
            <w:pPr>
              <w:spacing w:line="240" w:lineRule="auto"/>
              <w:ind w:left="227"/>
              <w:rPr>
                <w:sz w:val="16"/>
                <w:szCs w:val="16"/>
              </w:rPr>
            </w:pPr>
            <w:r w:rsidRPr="00E54774">
              <w:rPr>
                <w:sz w:val="16"/>
                <w:szCs w:val="16"/>
              </w:rPr>
              <w:t>./valuta</w:t>
            </w:r>
          </w:p>
          <w:p w14:paraId="2F43756F" w14:textId="77777777" w:rsidR="00A33615" w:rsidRPr="00E54774" w:rsidRDefault="00A33615" w:rsidP="00E54774">
            <w:pPr>
              <w:spacing w:line="240" w:lineRule="auto"/>
              <w:rPr>
                <w:sz w:val="16"/>
                <w:szCs w:val="16"/>
              </w:rPr>
            </w:pPr>
          </w:p>
          <w:p w14:paraId="49FCF692" w14:textId="77777777" w:rsidR="00A33615" w:rsidRDefault="00A33615" w:rsidP="00E54774">
            <w:pPr>
              <w:spacing w:line="240" w:lineRule="auto"/>
            </w:pPr>
            <w:r w:rsidRPr="00E54774">
              <w:rPr>
                <w:sz w:val="16"/>
                <w:szCs w:val="16"/>
              </w:rPr>
              <w:t>-</w:t>
            </w:r>
            <w:r w:rsidR="006B4F5C" w:rsidRPr="00E54774">
              <w:rPr>
                <w:sz w:val="16"/>
                <w:szCs w:val="16"/>
              </w:rPr>
              <w:t xml:space="preserve">wanneer </w:t>
            </w:r>
            <w:r w:rsidRPr="00E54774">
              <w:rPr>
                <w:sz w:val="16"/>
                <w:szCs w:val="16"/>
              </w:rPr>
              <w:t xml:space="preserve">zowel </w:t>
            </w:r>
            <w:r w:rsidR="006B4F5C" w:rsidRPr="00E54774">
              <w:rPr>
                <w:sz w:val="16"/>
                <w:szCs w:val="16"/>
              </w:rPr>
              <w:t xml:space="preserve">de </w:t>
            </w:r>
            <w:r w:rsidRPr="00E54774">
              <w:rPr>
                <w:sz w:val="16"/>
                <w:szCs w:val="16"/>
              </w:rPr>
              <w:t xml:space="preserve">kooprijs hele koop als per registergoed aanwezig </w:t>
            </w:r>
            <w:r w:rsidR="006B4F5C" w:rsidRPr="00E54774">
              <w:rPr>
                <w:sz w:val="16"/>
                <w:szCs w:val="16"/>
              </w:rPr>
              <w:t xml:space="preserve">is </w:t>
            </w:r>
            <w:r w:rsidRPr="00E54774">
              <w:rPr>
                <w:sz w:val="16"/>
                <w:szCs w:val="16"/>
              </w:rPr>
              <w:t xml:space="preserve">dan </w:t>
            </w:r>
            <w:r w:rsidR="002B41FF" w:rsidRPr="00E54774">
              <w:rPr>
                <w:sz w:val="16"/>
                <w:szCs w:val="16"/>
              </w:rPr>
              <w:t xml:space="preserve">de </w:t>
            </w:r>
            <w:r w:rsidRPr="00E54774">
              <w:rPr>
                <w:sz w:val="16"/>
                <w:szCs w:val="16"/>
              </w:rPr>
              <w:t>koopprijs per registergoed tonen.</w:t>
            </w:r>
          </w:p>
        </w:tc>
      </w:tr>
      <w:tr w:rsidR="00042293" w:rsidRPr="00737F18" w14:paraId="5DCA9688" w14:textId="77777777" w:rsidTr="00E54774">
        <w:tc>
          <w:tcPr>
            <w:tcW w:w="6771" w:type="dxa"/>
            <w:shd w:val="clear" w:color="auto" w:fill="auto"/>
          </w:tcPr>
          <w:p w14:paraId="0080EE7A" w14:textId="12810AD8" w:rsidR="00042293" w:rsidRPr="00E54774" w:rsidRDefault="00042293" w:rsidP="00E54774">
            <w:pPr>
              <w:autoSpaceDE w:val="0"/>
              <w:autoSpaceDN w:val="0"/>
              <w:adjustRightInd w:val="0"/>
              <w:rPr>
                <w:rFonts w:cs="Arial"/>
                <w:color w:val="00800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003A1519" w:rsidRPr="003A1519">
              <w:rPr>
                <w:rFonts w:cs="Arial"/>
                <w:szCs w:val="18"/>
              </w:rPr>
              <w:t>§Verkrijger§</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003A1519" w:rsidRPr="003A1519">
              <w:rPr>
                <w:rFonts w:cs="Arial"/>
                <w:szCs w:val="18"/>
              </w:rPr>
              <w:t>§Vervreemder§</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003A1519" w:rsidRPr="003A1519">
              <w:rPr>
                <w:rFonts w:cs="Arial"/>
                <w:szCs w:val="18"/>
              </w:rPr>
              <w:t>§Verkrijger§</w:t>
            </w:r>
            <w:r w:rsidRPr="00E54774">
              <w:rPr>
                <w:rFonts w:cs="Arial"/>
                <w:color w:val="008000"/>
                <w:szCs w:val="18"/>
              </w:rPr>
              <w:t xml:space="preserve"> </w:t>
            </w:r>
            <w:r w:rsidRPr="00E54774">
              <w:rPr>
                <w:rFonts w:cs="Arial"/>
                <w:color w:val="339966"/>
                <w:szCs w:val="18"/>
              </w:rPr>
              <w:t>en</w:t>
            </w:r>
            <w:r w:rsidRPr="00E54774">
              <w:rPr>
                <w:rFonts w:cs="Arial"/>
                <w:color w:val="008000"/>
                <w:szCs w:val="18"/>
              </w:rPr>
              <w:t xml:space="preserve"> </w:t>
            </w:r>
            <w:r w:rsidR="003A1519" w:rsidRPr="003A1519">
              <w:rPr>
                <w:rFonts w:cs="Arial"/>
                <w:szCs w:val="18"/>
              </w:rPr>
              <w:t>§vervreemder§</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p>
        </w:tc>
        <w:tc>
          <w:tcPr>
            <w:tcW w:w="7371" w:type="dxa"/>
            <w:shd w:val="clear" w:color="auto" w:fill="auto"/>
          </w:tcPr>
          <w:p w14:paraId="6D496B93" w14:textId="77777777" w:rsidR="00042293" w:rsidRDefault="00042293" w:rsidP="00E54774">
            <w:pPr>
              <w:spacing w:before="72" w:line="240" w:lineRule="auto"/>
            </w:pPr>
            <w:r>
              <w:t>Verplichte keuze uit de partijen:</w:t>
            </w:r>
          </w:p>
          <w:p w14:paraId="34B0DB84" w14:textId="4D07D686" w:rsidR="00042293" w:rsidRPr="00E54774" w:rsidRDefault="00042293" w:rsidP="00E54774">
            <w:pPr>
              <w:numPr>
                <w:ilvl w:val="0"/>
                <w:numId w:val="34"/>
              </w:numPr>
              <w:spacing w:before="72" w:line="240" w:lineRule="auto"/>
              <w:rPr>
                <w:sz w:val="16"/>
                <w:szCs w:val="16"/>
              </w:rPr>
            </w:pPr>
            <w:r w:rsidRPr="00E54774">
              <w:rPr>
                <w:sz w:val="16"/>
                <w:szCs w:val="16"/>
              </w:rPr>
              <w:t>Verkrijger,</w:t>
            </w:r>
          </w:p>
          <w:p w14:paraId="7FE238BB" w14:textId="4775FEC8" w:rsidR="00042293" w:rsidRPr="00E54774" w:rsidRDefault="00042293" w:rsidP="00E54774">
            <w:pPr>
              <w:numPr>
                <w:ilvl w:val="0"/>
                <w:numId w:val="34"/>
              </w:numPr>
              <w:spacing w:before="72" w:line="240" w:lineRule="auto"/>
              <w:rPr>
                <w:sz w:val="16"/>
                <w:szCs w:val="16"/>
              </w:rPr>
            </w:pPr>
            <w:r w:rsidRPr="00E54774">
              <w:rPr>
                <w:sz w:val="16"/>
                <w:szCs w:val="16"/>
              </w:rPr>
              <w:t>Vervreemder,</w:t>
            </w:r>
          </w:p>
          <w:p w14:paraId="24A75FB6" w14:textId="6FAA9693" w:rsidR="00042293" w:rsidRPr="00E54774" w:rsidRDefault="003A1519" w:rsidP="00E54774">
            <w:pPr>
              <w:numPr>
                <w:ilvl w:val="0"/>
                <w:numId w:val="34"/>
              </w:numPr>
              <w:spacing w:before="72" w:line="240" w:lineRule="auto"/>
              <w:rPr>
                <w:sz w:val="16"/>
                <w:szCs w:val="16"/>
              </w:rPr>
            </w:pPr>
            <w:r>
              <w:rPr>
                <w:sz w:val="16"/>
                <w:szCs w:val="16"/>
              </w:rPr>
              <w:t>V</w:t>
            </w:r>
            <w:r w:rsidR="00042293" w:rsidRPr="00E54774">
              <w:rPr>
                <w:sz w:val="16"/>
                <w:szCs w:val="16"/>
              </w:rPr>
              <w:t>erkrijger en vervreemder</w:t>
            </w:r>
          </w:p>
          <w:p w14:paraId="440F93AC" w14:textId="77777777" w:rsidR="00042293" w:rsidRDefault="00042293" w:rsidP="00042293"/>
          <w:p w14:paraId="24A0FD0F" w14:textId="77777777" w:rsidR="00042293" w:rsidRPr="00E54774" w:rsidRDefault="00042293" w:rsidP="00E54774">
            <w:pPr>
              <w:spacing w:before="72" w:line="240" w:lineRule="auto"/>
              <w:rPr>
                <w:u w:val="single"/>
              </w:rPr>
            </w:pPr>
            <w:r w:rsidRPr="00E54774">
              <w:rPr>
                <w:u w:val="single"/>
              </w:rPr>
              <w:t>Mapping:</w:t>
            </w:r>
          </w:p>
          <w:p w14:paraId="4F18FE8B" w14:textId="77777777" w:rsidR="00042293" w:rsidRPr="00E54774" w:rsidRDefault="00042293" w:rsidP="00E54774">
            <w:pPr>
              <w:spacing w:before="72" w:line="240" w:lineRule="auto"/>
              <w:rPr>
                <w:sz w:val="16"/>
                <w:szCs w:val="16"/>
              </w:rPr>
            </w:pPr>
            <w:r w:rsidRPr="00E54774">
              <w:rPr>
                <w:sz w:val="16"/>
                <w:szCs w:val="16"/>
              </w:rPr>
              <w:t>Indien bij Koop – Levering is gekozen voor variant 1:</w:t>
            </w:r>
          </w:p>
          <w:p w14:paraId="0CE9E906" w14:textId="77777777" w:rsidR="00042293" w:rsidRPr="00E54774" w:rsidRDefault="00042293" w:rsidP="00E54774">
            <w:pPr>
              <w:spacing w:before="72" w:line="240" w:lineRule="auto"/>
              <w:rPr>
                <w:sz w:val="16"/>
                <w:szCs w:val="16"/>
              </w:rPr>
            </w:pPr>
            <w:r w:rsidRPr="00E54774">
              <w:rPr>
                <w:sz w:val="16"/>
                <w:szCs w:val="16"/>
              </w:rPr>
              <w:t>-partij(-en)</w:t>
            </w:r>
          </w:p>
          <w:p w14:paraId="049D4C72"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14:paraId="218A6CE9" w14:textId="77777777" w:rsidR="00042293" w:rsidRPr="00E54774" w:rsidRDefault="00042293" w:rsidP="00E54774">
            <w:pPr>
              <w:spacing w:before="72" w:line="240" w:lineRule="auto"/>
              <w:ind w:left="227"/>
              <w:rPr>
                <w:sz w:val="16"/>
                <w:szCs w:val="16"/>
              </w:rPr>
            </w:pPr>
            <w:r w:rsidRPr="00E54774">
              <w:rPr>
                <w:sz w:val="16"/>
                <w:szCs w:val="16"/>
              </w:rPr>
              <w:t>./tagNaam(‘k_PartijkeuzeKoopprijs’)</w:t>
            </w:r>
          </w:p>
          <w:p w14:paraId="5680E2A9" w14:textId="77777777" w:rsidR="00042293" w:rsidRPr="00E54774" w:rsidRDefault="00042293" w:rsidP="00E54774">
            <w:pPr>
              <w:spacing w:line="240" w:lineRule="auto"/>
              <w:ind w:left="227"/>
              <w:rPr>
                <w:sz w:val="16"/>
                <w:szCs w:val="16"/>
              </w:rPr>
            </w:pPr>
            <w:r w:rsidRPr="00E54774">
              <w:rPr>
                <w:sz w:val="16"/>
                <w:szCs w:val="16"/>
              </w:rPr>
              <w:t>./tekst (‘1’ t/m ‘3’).</w:t>
            </w:r>
          </w:p>
          <w:p w14:paraId="29845A31" w14:textId="77777777" w:rsidR="00042293" w:rsidRPr="00E54774" w:rsidRDefault="00042293" w:rsidP="00E54774">
            <w:pPr>
              <w:spacing w:line="240" w:lineRule="auto"/>
              <w:ind w:left="227"/>
              <w:rPr>
                <w:sz w:val="16"/>
                <w:szCs w:val="16"/>
              </w:rPr>
            </w:pPr>
          </w:p>
          <w:p w14:paraId="5584D9C0" w14:textId="77777777"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70707309" w14:textId="77777777" w:rsidTr="00E54774">
              <w:trPr>
                <w:tblHeader/>
              </w:trPr>
              <w:tc>
                <w:tcPr>
                  <w:tcW w:w="956" w:type="dxa"/>
                  <w:tcBorders>
                    <w:bottom w:val="dotted" w:sz="4" w:space="0" w:color="auto"/>
                  </w:tcBorders>
                  <w:shd w:val="clear" w:color="auto" w:fill="auto"/>
                </w:tcPr>
                <w:p w14:paraId="64A26D52"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4648C312"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7C464EB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24FA16E2"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94CA442" w14:textId="77777777"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w:t>
                  </w:r>
                </w:p>
              </w:tc>
            </w:tr>
            <w:tr w:rsidR="00042293" w:rsidRPr="00E54774" w14:paraId="6785243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3047B5E7"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4A1A2187" w14:textId="77777777"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w:t>
                  </w:r>
                </w:p>
              </w:tc>
            </w:tr>
            <w:tr w:rsidR="00042293" w:rsidRPr="00E54774" w14:paraId="4F0DE6D7"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9CC1D16"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684C889" w14:textId="77777777"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 en Stukdeelkoop/tia_Volgnummer(’1’) ../vervreemderRechtRef/Partij/(Partij/)aanduidingPartij</w:t>
                  </w:r>
                </w:p>
              </w:tc>
            </w:tr>
          </w:tbl>
          <w:p w14:paraId="635DB359" w14:textId="77777777" w:rsidR="00042293" w:rsidRDefault="00042293" w:rsidP="00042293"/>
          <w:p w14:paraId="1CB65718" w14:textId="77777777" w:rsidR="00042293" w:rsidRPr="00A23280" w:rsidRDefault="00042293" w:rsidP="00E54774">
            <w:pPr>
              <w:spacing w:before="72" w:line="240" w:lineRule="auto"/>
            </w:pPr>
            <w:r w:rsidRPr="00E54774">
              <w:rPr>
                <w:lang w:val="nl"/>
              </w:rPr>
              <w:t xml:space="preserve">Indien bij Koop – Levering is gekozen voor variant 3 of 4: </w:t>
            </w:r>
          </w:p>
          <w:p w14:paraId="1A37ED91" w14:textId="77777777" w:rsidR="00042293" w:rsidRPr="00E54774" w:rsidRDefault="00042293" w:rsidP="00E54774">
            <w:pPr>
              <w:spacing w:before="72" w:line="240" w:lineRule="auto"/>
              <w:rPr>
                <w:sz w:val="16"/>
                <w:szCs w:val="16"/>
              </w:rPr>
            </w:pPr>
            <w:r w:rsidRPr="00E54774">
              <w:rPr>
                <w:sz w:val="16"/>
                <w:szCs w:val="16"/>
              </w:rPr>
              <w:t>-partij(-en)</w:t>
            </w:r>
          </w:p>
          <w:p w14:paraId="6EA18FD7"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14:paraId="471825D7" w14:textId="77777777" w:rsidR="00042293" w:rsidRPr="00E54774" w:rsidRDefault="00042293" w:rsidP="00E54774">
            <w:pPr>
              <w:spacing w:line="240" w:lineRule="auto"/>
              <w:ind w:left="227"/>
              <w:rPr>
                <w:sz w:val="16"/>
                <w:szCs w:val="16"/>
              </w:rPr>
            </w:pPr>
            <w:r w:rsidRPr="00E54774">
              <w:rPr>
                <w:sz w:val="16"/>
                <w:szCs w:val="16"/>
              </w:rPr>
              <w:t xml:space="preserve">./tagNaam(‘k_PartijkeuzeKoopprijs’) </w:t>
            </w:r>
          </w:p>
          <w:p w14:paraId="047070F7" w14:textId="77777777" w:rsidR="00042293" w:rsidRPr="00E54774" w:rsidRDefault="00042293" w:rsidP="00E54774">
            <w:pPr>
              <w:spacing w:line="240" w:lineRule="auto"/>
              <w:ind w:left="227"/>
              <w:rPr>
                <w:sz w:val="16"/>
                <w:szCs w:val="16"/>
              </w:rPr>
            </w:pPr>
            <w:r w:rsidRPr="00E54774">
              <w:rPr>
                <w:sz w:val="16"/>
                <w:szCs w:val="16"/>
              </w:rPr>
              <w:t>./tekst (‘1’ t/m ‘3’).</w:t>
            </w:r>
          </w:p>
          <w:p w14:paraId="68AA6E9F" w14:textId="77777777" w:rsidR="00042293" w:rsidRPr="00E54774" w:rsidRDefault="00042293" w:rsidP="00E54774">
            <w:pPr>
              <w:spacing w:line="240" w:lineRule="auto"/>
              <w:ind w:left="227"/>
              <w:rPr>
                <w:sz w:val="16"/>
                <w:szCs w:val="16"/>
              </w:rPr>
            </w:pPr>
          </w:p>
          <w:p w14:paraId="6D62C11F" w14:textId="77777777"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0" w:type="auto"/>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59"/>
            </w:tblGrid>
            <w:tr w:rsidR="00042293" w:rsidRPr="00E54774" w14:paraId="2C4C2D80" w14:textId="77777777" w:rsidTr="00E54774">
              <w:trPr>
                <w:tblHeader/>
              </w:trPr>
              <w:tc>
                <w:tcPr>
                  <w:tcW w:w="956" w:type="dxa"/>
                  <w:tcBorders>
                    <w:bottom w:val="dotted" w:sz="4" w:space="0" w:color="auto"/>
                  </w:tcBorders>
                  <w:shd w:val="clear" w:color="auto" w:fill="auto"/>
                </w:tcPr>
                <w:p w14:paraId="0097A9AB"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59" w:type="dxa"/>
                  <w:tcBorders>
                    <w:bottom w:val="dotted" w:sz="4" w:space="0" w:color="auto"/>
                  </w:tcBorders>
                  <w:shd w:val="clear" w:color="auto" w:fill="auto"/>
                </w:tcPr>
                <w:p w14:paraId="5554ABB5"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0C69286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17A5847"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4D9947ED" w14:textId="77777777" w:rsidR="00042293" w:rsidRPr="00E54774" w:rsidRDefault="00042293" w:rsidP="00E54774">
                  <w:pPr>
                    <w:spacing w:line="240" w:lineRule="auto"/>
                    <w:rPr>
                      <w:sz w:val="14"/>
                      <w:szCs w:val="14"/>
                    </w:rPr>
                  </w:pPr>
                  <w:r w:rsidRPr="00E54774">
                    <w:rPr>
                      <w:sz w:val="14"/>
                      <w:szCs w:val="14"/>
                    </w:rPr>
                    <w:t>Stukdeelkoop/tia_Volgnummer(’2’) ../verkrijgerRechtRef/Partij/(Partij/)aanduidingPartij</w:t>
                  </w:r>
                </w:p>
              </w:tc>
            </w:tr>
            <w:tr w:rsidR="00042293" w:rsidRPr="00E54774" w14:paraId="0B05A025"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39403D3B"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7079C84A" w14:textId="77777777" w:rsidR="00042293" w:rsidRPr="00E54774" w:rsidRDefault="00042293" w:rsidP="00E54774">
                  <w:pPr>
                    <w:spacing w:line="240" w:lineRule="auto"/>
                    <w:rPr>
                      <w:sz w:val="14"/>
                      <w:szCs w:val="14"/>
                    </w:rPr>
                  </w:pPr>
                  <w:r w:rsidRPr="00E54774">
                    <w:rPr>
                      <w:sz w:val="14"/>
                      <w:szCs w:val="14"/>
                    </w:rPr>
                    <w:t>Stukdeelkoop/tia_Volgnummer(’1’) ../vervreemderRechtRef/Partij/(Partij/)aanduidingPartij</w:t>
                  </w:r>
                </w:p>
              </w:tc>
            </w:tr>
            <w:tr w:rsidR="00042293" w:rsidRPr="00E54774" w14:paraId="1C249739"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1DD5639"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5341BE0B" w14:textId="77777777" w:rsidR="00042293" w:rsidRPr="00E54774" w:rsidRDefault="00042293" w:rsidP="00E54774">
                  <w:pPr>
                    <w:spacing w:line="240" w:lineRule="auto"/>
                    <w:rPr>
                      <w:sz w:val="14"/>
                      <w:szCs w:val="14"/>
                    </w:rPr>
                  </w:pPr>
                  <w:r w:rsidRPr="00E54774">
                    <w:rPr>
                      <w:sz w:val="14"/>
                      <w:szCs w:val="14"/>
                    </w:rPr>
                    <w:t>Stukdeelkoop/tia_Volgnummer(’2’) ../verkrijgerRechtRef/Partij/(Partij/)aanduidingPartij en Stukdeelkoop/tia_Volgnummer(’1’) ../vervreemderRechtRef/Partij/(Partij/)aanduidingPartij</w:t>
                  </w:r>
                </w:p>
              </w:tc>
            </w:tr>
          </w:tbl>
          <w:p w14:paraId="42CA1669" w14:textId="77777777" w:rsidR="00042293" w:rsidRDefault="00042293" w:rsidP="00E54774">
            <w:pPr>
              <w:spacing w:line="240" w:lineRule="auto"/>
              <w:ind w:left="227"/>
            </w:pPr>
          </w:p>
        </w:tc>
      </w:tr>
      <w:tr w:rsidR="00042293" w:rsidRPr="00737F18" w14:paraId="331E1DFB" w14:textId="77777777" w:rsidTr="00E54774">
        <w:tc>
          <w:tcPr>
            <w:tcW w:w="6771" w:type="dxa"/>
            <w:shd w:val="clear" w:color="auto" w:fill="auto"/>
          </w:tcPr>
          <w:p w14:paraId="3FFDB7D2" w14:textId="77777777" w:rsidR="00042293" w:rsidRPr="00E54774" w:rsidRDefault="00042293" w:rsidP="00E54774">
            <w:pPr>
              <w:autoSpaceDE w:val="0"/>
              <w:autoSpaceDN w:val="0"/>
              <w:adjustRightInd w:val="0"/>
              <w:rPr>
                <w:rFonts w:cs="Arial"/>
                <w:color w:val="008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14:paraId="0381DA05" w14:textId="77777777" w:rsidR="00042293" w:rsidRPr="00E54774" w:rsidRDefault="00042293" w:rsidP="00E54774">
            <w:pPr>
              <w:spacing w:before="72" w:line="240" w:lineRule="auto"/>
              <w:rPr>
                <w:sz w:val="16"/>
                <w:szCs w:val="16"/>
                <w:u w:val="single"/>
              </w:rPr>
            </w:pPr>
            <w:r>
              <w:t>Wanneer hiervoor gekozen is voor de eerste of tweede optie moet ‘</w:t>
            </w:r>
            <w:r w:rsidRPr="00E54774">
              <w:rPr>
                <w:color w:val="800080"/>
              </w:rPr>
              <w:t>heeft</w:t>
            </w:r>
            <w:r>
              <w:t>’ worden gebruikt bij de laatste optie (twee partijen) moet ‘</w:t>
            </w:r>
            <w:r w:rsidRPr="00E54774">
              <w:rPr>
                <w:color w:val="800080"/>
              </w:rPr>
              <w:t>hebben</w:t>
            </w:r>
            <w:r>
              <w:t>’ worden gebruikt.</w:t>
            </w:r>
          </w:p>
          <w:p w14:paraId="2795A66B" w14:textId="77777777" w:rsidR="00042293" w:rsidRDefault="00042293" w:rsidP="00E54774">
            <w:pPr>
              <w:spacing w:before="72" w:line="240" w:lineRule="auto"/>
              <w:ind w:left="227"/>
            </w:pPr>
          </w:p>
        </w:tc>
      </w:tr>
      <w:tr w:rsidR="00042293" w:rsidRPr="00737F18" w14:paraId="60C8D7D5" w14:textId="77777777" w:rsidTr="00E54774">
        <w:tc>
          <w:tcPr>
            <w:tcW w:w="6771" w:type="dxa"/>
            <w:shd w:val="clear" w:color="auto" w:fill="auto"/>
          </w:tcPr>
          <w:p w14:paraId="2570E81F" w14:textId="77777777" w:rsidR="00042293" w:rsidRPr="00E54774" w:rsidRDefault="00042293" w:rsidP="00E54774">
            <w:pPr>
              <w:autoSpaceDE w:val="0"/>
              <w:autoSpaceDN w:val="0"/>
              <w:adjustRightInd w:val="0"/>
              <w:rPr>
                <w:rFonts w:cs="Arial"/>
                <w:color w:val="800080"/>
                <w:szCs w:val="18"/>
              </w:rPr>
            </w:pPr>
            <w:r w:rsidRPr="00E54774">
              <w:rPr>
                <w:rFonts w:cs="Arial"/>
                <w:color w:val="339966"/>
                <w:szCs w:val="18"/>
              </w:rPr>
              <w:t>meeverkochte / in</w:t>
            </w:r>
            <w:r w:rsidRPr="00E54774">
              <w:rPr>
                <w:rFonts w:cs="Arial"/>
                <w:color w:val="FF0000"/>
                <w:szCs w:val="18"/>
              </w:rPr>
              <w:t xml:space="preserve"> </w:t>
            </w:r>
            <w:r w:rsidRPr="00E54774">
              <w:rPr>
                <w:rFonts w:cs="Arial"/>
                <w:color w:val="00FFFF"/>
                <w:szCs w:val="18"/>
              </w:rPr>
              <w:t>het/de</w:t>
            </w:r>
            <w:r w:rsidRPr="00E54774">
              <w:rPr>
                <w:rFonts w:cs="Arial"/>
                <w:color w:val="FF0000"/>
                <w:szCs w:val="18"/>
              </w:rPr>
              <w:t xml:space="preserve"> </w:t>
            </w:r>
            <w:r w:rsidRPr="00E54774">
              <w:rPr>
                <w:rFonts w:cs="Arial"/>
                <w:color w:val="00FFFF"/>
                <w:szCs w:val="18"/>
              </w:rPr>
              <w:t>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 w:val="20"/>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14:paraId="7785C11A" w14:textId="77777777" w:rsidR="00042293" w:rsidRDefault="00042293" w:rsidP="00E54774">
            <w:pPr>
              <w:spacing w:before="72" w:line="240" w:lineRule="auto"/>
            </w:pPr>
            <w:r>
              <w:t>Verplichte keuzetekst, tussen:</w:t>
            </w:r>
          </w:p>
          <w:p w14:paraId="614E0C76" w14:textId="77777777" w:rsidR="00042293" w:rsidRPr="00E54774" w:rsidRDefault="00042293" w:rsidP="00E54774">
            <w:pPr>
              <w:numPr>
                <w:ilvl w:val="0"/>
                <w:numId w:val="38"/>
              </w:numPr>
              <w:spacing w:before="72" w:line="240" w:lineRule="auto"/>
              <w:rPr>
                <w:color w:val="339966"/>
              </w:rPr>
            </w:pPr>
            <w:r w:rsidRPr="00E54774">
              <w:rPr>
                <w:color w:val="339966"/>
              </w:rPr>
              <w:t>meeverkochte</w:t>
            </w:r>
            <w:r w:rsidRPr="003E08CF">
              <w:t xml:space="preserve">: </w:t>
            </w:r>
            <w:r>
              <w:t>registergoederen worden niet getoond</w:t>
            </w:r>
          </w:p>
          <w:p w14:paraId="0A40FB30" w14:textId="77777777"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getoond</w:t>
            </w:r>
          </w:p>
          <w:p w14:paraId="79F11EA0" w14:textId="77777777" w:rsidR="00042293" w:rsidRDefault="00042293" w:rsidP="00E54774">
            <w:pPr>
              <w:spacing w:before="72" w:line="240" w:lineRule="auto"/>
            </w:pPr>
          </w:p>
          <w:p w14:paraId="3230D730" w14:textId="77777777" w:rsidR="00042293" w:rsidRDefault="00042293" w:rsidP="00E54774">
            <w:pPr>
              <w:spacing w:before="72" w:line="240" w:lineRule="auto"/>
            </w:pPr>
            <w:r>
              <w:t>Voor</w:t>
            </w:r>
            <w:r w:rsidR="004F0AC1">
              <w:t xml:space="preserve"> de</w:t>
            </w:r>
            <w:r>
              <w:t xml:space="preserve"> </w:t>
            </w:r>
            <w:r w:rsidR="003A1F7A">
              <w:t>opsomming</w:t>
            </w:r>
            <w:r w:rsidR="004F0AC1">
              <w:t xml:space="preserve"> van</w:t>
            </w:r>
            <w:r w:rsidR="003A1F7A">
              <w:t xml:space="preserve"> </w:t>
            </w:r>
            <w:r>
              <w:t xml:space="preserve">registergoederen </w:t>
            </w:r>
            <w:r w:rsidR="003A1F7A">
              <w:t>hetzelfde tonen als eerder in dit tekstblok is getoond</w:t>
            </w:r>
            <w:r>
              <w:t>.</w:t>
            </w:r>
          </w:p>
          <w:p w14:paraId="16BC180B" w14:textId="77777777" w:rsidR="00042293" w:rsidRDefault="00042293" w:rsidP="00E54774">
            <w:pPr>
              <w:spacing w:before="72" w:line="240" w:lineRule="auto"/>
            </w:pPr>
          </w:p>
          <w:p w14:paraId="48F31C09" w14:textId="77777777" w:rsidR="00042293" w:rsidRPr="00E54774" w:rsidRDefault="00042293" w:rsidP="00E54774">
            <w:pPr>
              <w:spacing w:before="72" w:line="240" w:lineRule="auto"/>
              <w:rPr>
                <w:u w:val="single"/>
              </w:rPr>
            </w:pPr>
            <w:r w:rsidRPr="00E54774">
              <w:rPr>
                <w:u w:val="single"/>
              </w:rPr>
              <w:t>Mapping:</w:t>
            </w:r>
          </w:p>
          <w:p w14:paraId="31876E65"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33A2EC76"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14:paraId="0C56478F"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14:paraId="6503E082" w14:textId="77777777" w:rsidR="00042293" w:rsidRPr="00E54774" w:rsidRDefault="00042293" w:rsidP="00E54774">
            <w:pPr>
              <w:spacing w:line="240" w:lineRule="auto"/>
              <w:ind w:left="227"/>
              <w:rPr>
                <w:sz w:val="16"/>
                <w:szCs w:val="16"/>
              </w:rPr>
            </w:pPr>
            <w:r w:rsidRPr="00E54774">
              <w:rPr>
                <w:sz w:val="16"/>
                <w:szCs w:val="16"/>
              </w:rPr>
              <w:t xml:space="preserve">./tekst(‘true’ = tekst </w:t>
            </w:r>
            <w:r w:rsidR="004F0AC1" w:rsidRPr="00E54774">
              <w:rPr>
                <w:sz w:val="16"/>
                <w:szCs w:val="16"/>
              </w:rPr>
              <w:t>waarbi</w:t>
            </w:r>
            <w:r w:rsidRPr="00E54774">
              <w:rPr>
                <w:sz w:val="16"/>
                <w:szCs w:val="16"/>
              </w:rPr>
              <w:t xml:space="preserve"> registergoederen</w:t>
            </w:r>
            <w:r w:rsidR="004F0AC1" w:rsidRPr="00E54774">
              <w:rPr>
                <w:sz w:val="16"/>
                <w:szCs w:val="16"/>
              </w:rPr>
              <w:t xml:space="preserve"> worden</w:t>
            </w:r>
            <w:r w:rsidRPr="00E54774">
              <w:rPr>
                <w:sz w:val="16"/>
                <w:szCs w:val="16"/>
              </w:rPr>
              <w:t xml:space="preserve"> </w:t>
            </w:r>
            <w:r w:rsidR="004F0AC1" w:rsidRPr="00E54774">
              <w:rPr>
                <w:sz w:val="16"/>
                <w:szCs w:val="16"/>
              </w:rPr>
              <w:t>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 xml:space="preserve">; ‘false’ = tekst </w:t>
            </w:r>
            <w:r w:rsidR="004F0AC1" w:rsidRPr="00E54774">
              <w:rPr>
                <w:sz w:val="16"/>
                <w:szCs w:val="16"/>
              </w:rPr>
              <w:t>waarbij</w:t>
            </w:r>
            <w:r w:rsidRPr="00E54774">
              <w:rPr>
                <w:sz w:val="16"/>
                <w:szCs w:val="16"/>
              </w:rPr>
              <w:t xml:space="preserve"> registergoederen </w:t>
            </w:r>
            <w:r w:rsidR="004F0AC1" w:rsidRPr="00E54774">
              <w:rPr>
                <w:sz w:val="16"/>
                <w:szCs w:val="16"/>
              </w:rPr>
              <w:t>niet worden 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w:t>
            </w:r>
          </w:p>
        </w:tc>
      </w:tr>
      <w:tr w:rsidR="00042293" w:rsidRPr="00737F18" w14:paraId="3C0F4F17" w14:textId="77777777" w:rsidTr="00E54774">
        <w:tc>
          <w:tcPr>
            <w:tcW w:w="6771" w:type="dxa"/>
            <w:shd w:val="clear" w:color="auto" w:fill="auto"/>
          </w:tcPr>
          <w:p w14:paraId="140CE2D8" w14:textId="77777777" w:rsidR="00042293" w:rsidRPr="00E54774" w:rsidRDefault="00042293" w:rsidP="00E54774">
            <w:pPr>
              <w:autoSpaceDE w:val="0"/>
              <w:autoSpaceDN w:val="0"/>
              <w:adjustRightInd w:val="0"/>
              <w:rPr>
                <w:rFonts w:cs="Arial"/>
                <w:color w:val="008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 </w:t>
            </w:r>
            <w:r w:rsidRPr="00E54774">
              <w:rPr>
                <w:rFonts w:cs="Arial"/>
                <w:color w:val="FF0000"/>
                <w:szCs w:val="18"/>
              </w:rPr>
              <w:t xml:space="preserve">wordt met dit bedrag verhoogd.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4D67317D" w14:textId="77777777" w:rsidR="00042293" w:rsidRDefault="00042293" w:rsidP="00E54774">
            <w:pPr>
              <w:spacing w:before="72" w:line="240" w:lineRule="auto"/>
            </w:pPr>
            <w:r>
              <w:t>Vaste tekst.</w:t>
            </w:r>
          </w:p>
          <w:p w14:paraId="0AE26B05" w14:textId="77777777" w:rsidR="00042293" w:rsidRDefault="00042293" w:rsidP="00E54774">
            <w:pPr>
              <w:spacing w:before="72" w:line="240" w:lineRule="auto"/>
            </w:pPr>
          </w:p>
          <w:p w14:paraId="2B3053CB" w14:textId="77777777" w:rsidR="00042293" w:rsidRDefault="003A1F7A" w:rsidP="00E54774">
            <w:pPr>
              <w:spacing w:before="72" w:line="240" w:lineRule="auto"/>
            </w:pPr>
            <w:r>
              <w:t xml:space="preserve">Voor </w:t>
            </w:r>
            <w:r w:rsidR="004F0AC1">
              <w:t xml:space="preserve">de </w:t>
            </w:r>
            <w:r>
              <w:t xml:space="preserve">opsomming </w:t>
            </w:r>
            <w:r w:rsidR="004F0AC1">
              <w:t xml:space="preserve">van </w:t>
            </w:r>
            <w:r>
              <w:t>registergoederen hetzelfde tonen als eerder in dit tekstblok is getoond.</w:t>
            </w:r>
          </w:p>
          <w:p w14:paraId="780B5654" w14:textId="77777777" w:rsidR="00042293" w:rsidRDefault="00042293" w:rsidP="00E54774">
            <w:pPr>
              <w:spacing w:before="72" w:line="240" w:lineRule="auto"/>
            </w:pPr>
          </w:p>
          <w:p w14:paraId="65FBCE92" w14:textId="77777777" w:rsidR="00042293" w:rsidRDefault="00042293" w:rsidP="00E54774">
            <w:pPr>
              <w:spacing w:before="72" w:line="240" w:lineRule="auto"/>
            </w:pPr>
            <w:r>
              <w:t xml:space="preserve">Bedrag roerende zaken wordt </w:t>
            </w:r>
            <w:r w:rsidR="00DC04BA">
              <w:t xml:space="preserve">getoond voor de hele koop of </w:t>
            </w:r>
            <w:r>
              <w:t>per registergoed</w:t>
            </w:r>
            <w:r w:rsidR="00DC04BA">
              <w:t xml:space="preserve"> zoals eerder is bepaald voor de koopprijs</w:t>
            </w:r>
            <w:r>
              <w:t>.</w:t>
            </w:r>
          </w:p>
          <w:p w14:paraId="0830B333" w14:textId="77777777" w:rsidR="00222B3A" w:rsidRDefault="00222B3A" w:rsidP="00E54774">
            <w:pPr>
              <w:spacing w:before="72" w:line="240" w:lineRule="auto"/>
            </w:pPr>
          </w:p>
          <w:p w14:paraId="4F575E2E"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65C4DC75" w14:textId="77777777" w:rsidR="00042293" w:rsidRPr="00E54774" w:rsidRDefault="00042293" w:rsidP="00E54774">
            <w:pPr>
              <w:spacing w:before="72" w:line="240" w:lineRule="auto"/>
              <w:rPr>
                <w:u w:val="single"/>
              </w:rPr>
            </w:pPr>
          </w:p>
          <w:p w14:paraId="4C4A54DC" w14:textId="77777777" w:rsidR="00042293" w:rsidRPr="00E54774" w:rsidRDefault="00042293" w:rsidP="00E54774">
            <w:pPr>
              <w:spacing w:before="72" w:line="240" w:lineRule="auto"/>
              <w:rPr>
                <w:u w:val="single"/>
              </w:rPr>
            </w:pPr>
            <w:r w:rsidRPr="00E54774">
              <w:rPr>
                <w:u w:val="single"/>
              </w:rPr>
              <w:t>Mapping:</w:t>
            </w:r>
          </w:p>
          <w:p w14:paraId="5AA66C63" w14:textId="77777777" w:rsidR="00042293" w:rsidRPr="00E54774" w:rsidRDefault="00042293" w:rsidP="00E54774">
            <w:pPr>
              <w:spacing w:before="72" w:line="240" w:lineRule="auto"/>
              <w:rPr>
                <w:sz w:val="16"/>
                <w:szCs w:val="16"/>
              </w:rPr>
            </w:pPr>
            <w:r w:rsidRPr="00E54774">
              <w:rPr>
                <w:sz w:val="16"/>
                <w:szCs w:val="16"/>
              </w:rPr>
              <w:t>-bedrag roerende zaken hele koop</w:t>
            </w:r>
            <w:r w:rsidR="00222B3A" w:rsidRPr="00E54774">
              <w:rPr>
                <w:sz w:val="16"/>
                <w:szCs w:val="16"/>
              </w:rPr>
              <w:t xml:space="preserve"> wanneer de koopprijs voor de hele koop is getoond</w:t>
            </w:r>
          </w:p>
          <w:p w14:paraId="3D990475"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C242AE" w:rsidRPr="00E54774">
              <w:rPr>
                <w:sz w:val="16"/>
                <w:szCs w:val="16"/>
              </w:rPr>
              <w:t>/</w:t>
            </w:r>
          </w:p>
          <w:p w14:paraId="324CC4F6" w14:textId="77777777" w:rsidR="00C242AE" w:rsidRPr="00E54774" w:rsidRDefault="00042293" w:rsidP="00E54774">
            <w:pPr>
              <w:spacing w:line="240" w:lineRule="auto"/>
              <w:ind w:left="227"/>
              <w:rPr>
                <w:sz w:val="16"/>
                <w:szCs w:val="16"/>
              </w:rPr>
            </w:pPr>
            <w:r w:rsidRPr="00E54774">
              <w:rPr>
                <w:sz w:val="16"/>
                <w:szCs w:val="16"/>
              </w:rPr>
              <w:t>./roerendezakenWaarde</w:t>
            </w:r>
            <w:r w:rsidR="00C242AE" w:rsidRPr="00E54774">
              <w:rPr>
                <w:sz w:val="16"/>
                <w:szCs w:val="16"/>
              </w:rPr>
              <w:t>/</w:t>
            </w:r>
          </w:p>
          <w:p w14:paraId="462CDDA5"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423FD955"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26817C47" w14:textId="77777777" w:rsidR="00042293" w:rsidRPr="00E54774" w:rsidRDefault="00042293" w:rsidP="00E54774">
            <w:pPr>
              <w:spacing w:line="240" w:lineRule="auto"/>
              <w:ind w:left="227"/>
              <w:rPr>
                <w:sz w:val="16"/>
                <w:szCs w:val="16"/>
              </w:rPr>
            </w:pPr>
            <w:r w:rsidRPr="00E54774">
              <w:rPr>
                <w:sz w:val="16"/>
                <w:szCs w:val="16"/>
              </w:rPr>
              <w:t>./roerendezakenInclusief(‘false’)</w:t>
            </w:r>
          </w:p>
          <w:p w14:paraId="508986EF" w14:textId="77777777" w:rsidR="00042293" w:rsidRPr="00E54774" w:rsidRDefault="00042293" w:rsidP="00E54774">
            <w:pPr>
              <w:spacing w:line="240" w:lineRule="auto"/>
              <w:rPr>
                <w:sz w:val="16"/>
                <w:szCs w:val="16"/>
              </w:rPr>
            </w:pPr>
          </w:p>
          <w:p w14:paraId="470A622E" w14:textId="77777777" w:rsidR="00042293" w:rsidRPr="00E54774" w:rsidRDefault="00042293" w:rsidP="00E54774">
            <w:pPr>
              <w:spacing w:line="240" w:lineRule="auto"/>
              <w:rPr>
                <w:sz w:val="16"/>
                <w:szCs w:val="16"/>
              </w:rPr>
            </w:pPr>
            <w:r w:rsidRPr="00E54774">
              <w:rPr>
                <w:sz w:val="16"/>
                <w:szCs w:val="16"/>
              </w:rPr>
              <w:t>-bedrag roerende zaken per registergoed</w:t>
            </w:r>
            <w:r w:rsidR="00222B3A" w:rsidRPr="00E54774">
              <w:rPr>
                <w:sz w:val="16"/>
                <w:szCs w:val="16"/>
              </w:rPr>
              <w:t xml:space="preserve"> wanneer de koopprijs per registergoed is getoond</w:t>
            </w:r>
          </w:p>
          <w:p w14:paraId="74655301"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C242AE" w:rsidRPr="00E54774">
              <w:rPr>
                <w:sz w:val="16"/>
                <w:szCs w:val="16"/>
              </w:rPr>
              <w:t>/</w:t>
            </w:r>
          </w:p>
          <w:p w14:paraId="6E2E3476" w14:textId="77777777" w:rsidR="00C242AE" w:rsidRPr="00E54774" w:rsidRDefault="00042293" w:rsidP="00E54774">
            <w:pPr>
              <w:spacing w:line="240" w:lineRule="auto"/>
              <w:ind w:left="227"/>
              <w:rPr>
                <w:sz w:val="16"/>
                <w:szCs w:val="16"/>
              </w:rPr>
            </w:pPr>
            <w:r w:rsidRPr="00E54774">
              <w:rPr>
                <w:sz w:val="16"/>
                <w:szCs w:val="16"/>
              </w:rPr>
              <w:t>./roerendezakenWaarde</w:t>
            </w:r>
          </w:p>
          <w:p w14:paraId="7D9F90AB"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6D7DEF6C"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1356F374" w14:textId="77777777" w:rsidR="00042293" w:rsidRPr="00E54774" w:rsidRDefault="00042293" w:rsidP="00E54774">
            <w:pPr>
              <w:spacing w:line="240" w:lineRule="auto"/>
              <w:ind w:left="227"/>
              <w:rPr>
                <w:sz w:val="16"/>
                <w:szCs w:val="16"/>
              </w:rPr>
            </w:pPr>
            <w:r w:rsidRPr="00E54774">
              <w:rPr>
                <w:sz w:val="16"/>
                <w:szCs w:val="16"/>
              </w:rPr>
              <w:t>./roerendezakenInclusief(‘false’)</w:t>
            </w:r>
          </w:p>
          <w:p w14:paraId="09C66E4E" w14:textId="77777777" w:rsidR="00042293" w:rsidRDefault="00042293" w:rsidP="00E54774">
            <w:pPr>
              <w:spacing w:line="240" w:lineRule="auto"/>
            </w:pPr>
          </w:p>
          <w:p w14:paraId="1C824C8D"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4DBF8920"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14:paraId="47FC6A8A"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14:paraId="399008C6" w14:textId="77777777"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14:paraId="65AD6932" w14:textId="77777777" w:rsidR="00042293" w:rsidRPr="00E54774" w:rsidRDefault="00042293" w:rsidP="00E54774">
            <w:pPr>
              <w:spacing w:line="240" w:lineRule="auto"/>
              <w:rPr>
                <w:sz w:val="16"/>
                <w:szCs w:val="16"/>
              </w:rPr>
            </w:pPr>
          </w:p>
          <w:p w14:paraId="48A99820"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D3DF238"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14:paraId="3C822C1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14:paraId="68E1DE05" w14:textId="77777777" w:rsidR="00042293" w:rsidRDefault="00042293" w:rsidP="00E54774">
            <w:pPr>
              <w:spacing w:line="240" w:lineRule="auto"/>
            </w:pPr>
            <w:r w:rsidRPr="00E54774">
              <w:rPr>
                <w:sz w:val="16"/>
                <w:szCs w:val="16"/>
              </w:rPr>
              <w:tab/>
              <w:t>./tekst(‘is’ of ‘zal worden’)</w:t>
            </w:r>
          </w:p>
        </w:tc>
      </w:tr>
    </w:tbl>
    <w:p w14:paraId="325A0710" w14:textId="77777777" w:rsidR="00042293" w:rsidRDefault="00042293" w:rsidP="00042293">
      <w:pPr>
        <w:pStyle w:val="Kop4"/>
        <w:numPr>
          <w:ilvl w:val="3"/>
          <w:numId w:val="1"/>
        </w:numPr>
        <w:rPr>
          <w:lang w:val="nl"/>
        </w:rPr>
      </w:pPr>
      <w:bookmarkStart w:id="155" w:name="_Toc358624458"/>
      <w:bookmarkStart w:id="156" w:name="_Toc93406561"/>
      <w:r>
        <w:rPr>
          <w:lang w:val="nl"/>
        </w:rPr>
        <w:lastRenderedPageBreak/>
        <w:t>Variant 1.c Koopprijs ‘</w:t>
      </w:r>
      <w:r w:rsidRPr="003F7E5B">
        <w:rPr>
          <w:lang w:val="nl"/>
        </w:rPr>
        <w:t>met inbegrip van een bedrag aan roerende zaken</w:t>
      </w:r>
      <w:r>
        <w:rPr>
          <w:lang w:val="nl"/>
        </w:rPr>
        <w:t>’</w:t>
      </w:r>
      <w:bookmarkEnd w:id="155"/>
      <w:bookmarkEnd w:id="15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39DAE25" w14:textId="77777777" w:rsidTr="00E54774">
        <w:tc>
          <w:tcPr>
            <w:tcW w:w="6771" w:type="dxa"/>
            <w:shd w:val="clear" w:color="auto" w:fill="auto"/>
          </w:tcPr>
          <w:p w14:paraId="42CDC542"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6B1543A6" w14:textId="77777777" w:rsidR="00042293" w:rsidRPr="006148A7" w:rsidRDefault="00042293" w:rsidP="00E54774">
            <w:pPr>
              <w:spacing w:before="72" w:line="240" w:lineRule="auto"/>
            </w:pPr>
            <w:r w:rsidRPr="006148A7">
              <w:t>Vaste tekst.</w:t>
            </w:r>
          </w:p>
          <w:p w14:paraId="29D12CDE" w14:textId="77777777" w:rsidR="00042293" w:rsidRPr="00E54774" w:rsidRDefault="00042293" w:rsidP="00E54774">
            <w:pPr>
              <w:spacing w:before="72" w:line="240" w:lineRule="auto"/>
              <w:rPr>
                <w:u w:val="single"/>
              </w:rPr>
            </w:pPr>
          </w:p>
          <w:p w14:paraId="58B31A56" w14:textId="77777777" w:rsidR="00042293" w:rsidRPr="00E54774" w:rsidRDefault="00042293" w:rsidP="00E54774">
            <w:pPr>
              <w:spacing w:before="72" w:line="240" w:lineRule="auto"/>
              <w:rPr>
                <w:sz w:val="16"/>
                <w:szCs w:val="16"/>
                <w:u w:val="single"/>
              </w:rPr>
            </w:pPr>
            <w:r w:rsidRPr="00E54774">
              <w:rPr>
                <w:u w:val="single"/>
              </w:rPr>
              <w:t>Mapping:</w:t>
            </w:r>
          </w:p>
          <w:p w14:paraId="6A063F57" w14:textId="77777777" w:rsidR="00933A5A" w:rsidRPr="00E54774" w:rsidRDefault="00042293" w:rsidP="00E54774">
            <w:pPr>
              <w:spacing w:before="72" w:line="240" w:lineRule="auto"/>
              <w:rPr>
                <w:sz w:val="16"/>
                <w:szCs w:val="16"/>
              </w:rPr>
            </w:pPr>
            <w:r w:rsidRPr="00E54774">
              <w:rPr>
                <w:sz w:val="16"/>
                <w:szCs w:val="16"/>
              </w:rPr>
              <w:lastRenderedPageBreak/>
              <w:t>-</w:t>
            </w:r>
            <w:r w:rsidR="00933A5A" w:rsidRPr="00E54774">
              <w:rPr>
                <w:sz w:val="16"/>
                <w:szCs w:val="16"/>
              </w:rPr>
              <w:t>gekozen variant</w:t>
            </w:r>
          </w:p>
          <w:p w14:paraId="0CB8CE3E" w14:textId="77777777"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8CCC7A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tia_TekstKeuze</w:t>
            </w:r>
          </w:p>
          <w:p w14:paraId="53138B03" w14:textId="77777777" w:rsidR="00042293" w:rsidRPr="00E54774" w:rsidRDefault="00042293" w:rsidP="00E54774">
            <w:pPr>
              <w:spacing w:line="240" w:lineRule="auto"/>
              <w:ind w:left="227"/>
              <w:rPr>
                <w:sz w:val="16"/>
                <w:szCs w:val="16"/>
              </w:rPr>
            </w:pPr>
            <w:r w:rsidRPr="00E54774">
              <w:rPr>
                <w:sz w:val="16"/>
                <w:szCs w:val="16"/>
              </w:rPr>
              <w:t>./tagNaam(‘k_KoopprijsVariant’)</w:t>
            </w:r>
          </w:p>
          <w:p w14:paraId="2FC8C0EA" w14:textId="77777777" w:rsidR="00042293" w:rsidRPr="00737F18" w:rsidRDefault="00042293" w:rsidP="00E54774">
            <w:pPr>
              <w:spacing w:line="240" w:lineRule="auto"/>
              <w:ind w:left="227"/>
            </w:pPr>
            <w:r w:rsidRPr="00E54774">
              <w:rPr>
                <w:sz w:val="16"/>
                <w:szCs w:val="16"/>
              </w:rPr>
              <w:t>./tekst(‘roerende zaken inclusief’)</w:t>
            </w:r>
          </w:p>
        </w:tc>
      </w:tr>
      <w:tr w:rsidR="00042293" w:rsidRPr="00737F18" w14:paraId="070F1D19" w14:textId="77777777" w:rsidTr="00E54774">
        <w:tc>
          <w:tcPr>
            <w:tcW w:w="6771" w:type="dxa"/>
            <w:shd w:val="clear" w:color="auto" w:fill="auto"/>
          </w:tcPr>
          <w:p w14:paraId="132E92D1" w14:textId="77777777" w:rsidR="00042293" w:rsidRPr="00E54774" w:rsidRDefault="00042293" w:rsidP="00E54774">
            <w:pPr>
              <w:autoSpaceDE w:val="0"/>
              <w:autoSpaceDN w:val="0"/>
              <w:adjustRightInd w:val="0"/>
              <w:rPr>
                <w:rFonts w:cs="Arial"/>
                <w:color w:val="FF0000"/>
                <w:szCs w:val="18"/>
              </w:rPr>
            </w:pPr>
            <w:r w:rsidRPr="00E54774">
              <w:rPr>
                <w:bCs/>
                <w:color w:val="800080"/>
              </w:rPr>
              <w:lastRenderedPageBreak/>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7CC31970" w14:textId="77777777" w:rsidR="00042293" w:rsidRPr="00BB319A" w:rsidRDefault="00042293" w:rsidP="00E54774">
            <w:pPr>
              <w:spacing w:before="72" w:line="240" w:lineRule="auto"/>
            </w:pPr>
            <w:r w:rsidRPr="00BB319A">
              <w:t>Zie variant 1a.</w:t>
            </w:r>
          </w:p>
          <w:p w14:paraId="63B3E2C2" w14:textId="77777777" w:rsidR="00042293" w:rsidRPr="00E54774" w:rsidRDefault="00042293" w:rsidP="00E54774">
            <w:pPr>
              <w:spacing w:before="72" w:line="240" w:lineRule="auto"/>
              <w:rPr>
                <w:u w:val="single"/>
              </w:rPr>
            </w:pPr>
          </w:p>
        </w:tc>
      </w:tr>
      <w:tr w:rsidR="00042293" w:rsidRPr="00737F18" w14:paraId="5DE676F5" w14:textId="77777777" w:rsidTr="00E54774">
        <w:tc>
          <w:tcPr>
            <w:tcW w:w="6771" w:type="dxa"/>
            <w:shd w:val="clear" w:color="auto" w:fill="auto"/>
          </w:tcPr>
          <w:p w14:paraId="69DBFBC8"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37570E3C" w14:textId="77777777"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r w:rsidR="00C640B3">
              <w:t xml:space="preserve"> De koopprijs per registergoed wordt getoond wanneer deze aanwezig is en zo niet dan wordt de koopprijs voor de hele koop getoond.</w:t>
            </w:r>
          </w:p>
          <w:p w14:paraId="21C9E0D3" w14:textId="77777777" w:rsidR="00042293" w:rsidRPr="00E54774" w:rsidRDefault="00042293" w:rsidP="00E54774">
            <w:pPr>
              <w:spacing w:before="72" w:line="240" w:lineRule="auto"/>
              <w:rPr>
                <w:sz w:val="16"/>
                <w:szCs w:val="16"/>
              </w:rPr>
            </w:pPr>
          </w:p>
          <w:p w14:paraId="58C2CE00"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4465BD8D" w14:textId="77777777" w:rsidR="00042293" w:rsidRPr="00E54774" w:rsidRDefault="00042293" w:rsidP="00E54774">
            <w:pPr>
              <w:spacing w:before="72" w:line="240" w:lineRule="auto"/>
              <w:rPr>
                <w:sz w:val="16"/>
                <w:szCs w:val="16"/>
              </w:rPr>
            </w:pPr>
          </w:p>
          <w:p w14:paraId="0E25A51D" w14:textId="77777777" w:rsidR="00042293" w:rsidRPr="00E54774" w:rsidRDefault="00042293" w:rsidP="00E54774">
            <w:pPr>
              <w:spacing w:before="72" w:line="240" w:lineRule="auto"/>
              <w:rPr>
                <w:sz w:val="16"/>
                <w:szCs w:val="16"/>
                <w:u w:val="single"/>
              </w:rPr>
            </w:pPr>
            <w:r w:rsidRPr="00E54774">
              <w:rPr>
                <w:u w:val="single"/>
              </w:rPr>
              <w:t>Mapping:</w:t>
            </w:r>
          </w:p>
          <w:p w14:paraId="553C09AC" w14:textId="77777777"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C242AE" w:rsidRPr="00E54774">
              <w:rPr>
                <w:sz w:val="16"/>
                <w:szCs w:val="16"/>
              </w:rPr>
              <w:t>/</w:t>
            </w:r>
          </w:p>
          <w:p w14:paraId="7B4BF7E7" w14:textId="77777777" w:rsidR="00042293" w:rsidRPr="00E54774" w:rsidRDefault="00042293" w:rsidP="00E54774">
            <w:pPr>
              <w:spacing w:line="240" w:lineRule="auto"/>
              <w:ind w:left="227"/>
              <w:rPr>
                <w:sz w:val="16"/>
                <w:szCs w:val="16"/>
              </w:rPr>
            </w:pPr>
            <w:r w:rsidRPr="00E54774">
              <w:rPr>
                <w:sz w:val="16"/>
                <w:szCs w:val="16"/>
              </w:rPr>
              <w:t>./tagNaam(‘k_KoopprijsLidwoord’)</w:t>
            </w:r>
          </w:p>
          <w:p w14:paraId="2C7252C1" w14:textId="77777777" w:rsidR="00042293" w:rsidRPr="00E54774" w:rsidRDefault="00042293" w:rsidP="00E54774">
            <w:pPr>
              <w:spacing w:line="240" w:lineRule="auto"/>
              <w:ind w:left="227"/>
              <w:rPr>
                <w:sz w:val="16"/>
                <w:szCs w:val="16"/>
              </w:rPr>
            </w:pPr>
            <w:r w:rsidRPr="00E54774">
              <w:rPr>
                <w:sz w:val="16"/>
                <w:szCs w:val="16"/>
              </w:rPr>
              <w:t>./tekst(‘de’, ‘deze’)</w:t>
            </w:r>
          </w:p>
          <w:p w14:paraId="38DD7714" w14:textId="77777777" w:rsidR="00042293" w:rsidRPr="00E54774" w:rsidRDefault="00042293" w:rsidP="00E54774">
            <w:pPr>
              <w:spacing w:before="72" w:line="240" w:lineRule="auto"/>
              <w:rPr>
                <w:sz w:val="16"/>
                <w:szCs w:val="16"/>
              </w:rPr>
            </w:pPr>
          </w:p>
          <w:p w14:paraId="232E0040" w14:textId="77777777" w:rsidR="00042293" w:rsidRPr="00E54774" w:rsidRDefault="00042293" w:rsidP="00E54774">
            <w:pPr>
              <w:spacing w:before="72"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hele koop</w:t>
            </w:r>
            <w:r w:rsidR="00592767" w:rsidRPr="00E54774">
              <w:rPr>
                <w:sz w:val="16"/>
                <w:szCs w:val="16"/>
              </w:rPr>
              <w:t xml:space="preserve"> aanwezig dan deze tonen als bedrag</w:t>
            </w:r>
          </w:p>
          <w:p w14:paraId="36CC63C1"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14:paraId="5A1BA80C" w14:textId="77777777" w:rsidR="00042293" w:rsidRPr="00E54774" w:rsidRDefault="00042293" w:rsidP="00E54774">
            <w:pPr>
              <w:spacing w:line="240" w:lineRule="auto"/>
              <w:ind w:left="227"/>
              <w:rPr>
                <w:sz w:val="16"/>
                <w:szCs w:val="16"/>
              </w:rPr>
            </w:pPr>
            <w:r w:rsidRPr="00E54774">
              <w:rPr>
                <w:sz w:val="16"/>
                <w:szCs w:val="16"/>
              </w:rPr>
              <w:t>./som</w:t>
            </w:r>
          </w:p>
          <w:p w14:paraId="720AB264" w14:textId="77777777" w:rsidR="00042293" w:rsidRPr="00E54774" w:rsidRDefault="00042293" w:rsidP="00E54774">
            <w:pPr>
              <w:spacing w:line="240" w:lineRule="auto"/>
              <w:ind w:left="227"/>
              <w:rPr>
                <w:sz w:val="16"/>
                <w:szCs w:val="16"/>
              </w:rPr>
            </w:pPr>
            <w:r w:rsidRPr="00E54774">
              <w:rPr>
                <w:sz w:val="16"/>
                <w:szCs w:val="16"/>
              </w:rPr>
              <w:t>./valuta</w:t>
            </w:r>
          </w:p>
          <w:p w14:paraId="1F6AA4F6" w14:textId="77777777" w:rsidR="00042293" w:rsidRPr="00E54774" w:rsidRDefault="00042293" w:rsidP="00E54774">
            <w:pPr>
              <w:spacing w:line="240" w:lineRule="auto"/>
              <w:rPr>
                <w:sz w:val="16"/>
                <w:szCs w:val="16"/>
              </w:rPr>
            </w:pPr>
          </w:p>
          <w:p w14:paraId="594723F1" w14:textId="77777777" w:rsidR="00782AFD" w:rsidRPr="00E54774" w:rsidRDefault="00782AFD"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roerendezaken hele koop</w:t>
            </w:r>
          </w:p>
          <w:p w14:paraId="193AC5B2" w14:textId="77777777" w:rsidR="00782AFD" w:rsidRPr="00E54774" w:rsidRDefault="00782AFD" w:rsidP="00E54774">
            <w:pPr>
              <w:spacing w:line="240" w:lineRule="auto"/>
              <w:rPr>
                <w:sz w:val="16"/>
                <w:szCs w:val="16"/>
              </w:rPr>
            </w:pPr>
            <w:r w:rsidRPr="00E54774">
              <w:rPr>
                <w:sz w:val="16"/>
                <w:szCs w:val="16"/>
              </w:rPr>
              <w:t>//IMKAD_AangebodenStuk/StukdeelKoop[tia_Volgnummer(‘1’)]/koopprijsSpecificatie/</w:t>
            </w:r>
          </w:p>
          <w:p w14:paraId="7EBEFBC7" w14:textId="77777777" w:rsidR="00782AFD" w:rsidRPr="00E54774" w:rsidRDefault="00782AFD" w:rsidP="00E54774">
            <w:pPr>
              <w:spacing w:line="240" w:lineRule="auto"/>
              <w:ind w:left="227"/>
              <w:rPr>
                <w:sz w:val="16"/>
                <w:szCs w:val="16"/>
              </w:rPr>
            </w:pPr>
            <w:r w:rsidRPr="00E54774">
              <w:rPr>
                <w:sz w:val="16"/>
                <w:szCs w:val="16"/>
              </w:rPr>
              <w:t>./roerendezakenWaarde/</w:t>
            </w:r>
          </w:p>
          <w:p w14:paraId="7FCDF162" w14:textId="77777777" w:rsidR="00782AFD" w:rsidRPr="00E54774" w:rsidRDefault="00782AFD" w:rsidP="00E54774">
            <w:pPr>
              <w:spacing w:line="240" w:lineRule="auto"/>
              <w:ind w:left="227"/>
              <w:rPr>
                <w:sz w:val="16"/>
                <w:szCs w:val="16"/>
              </w:rPr>
            </w:pPr>
            <w:r w:rsidRPr="00E54774">
              <w:rPr>
                <w:sz w:val="16"/>
                <w:szCs w:val="16"/>
              </w:rPr>
              <w:tab/>
              <w:t>./som</w:t>
            </w:r>
          </w:p>
          <w:p w14:paraId="1AB2329E" w14:textId="77777777" w:rsidR="00782AFD" w:rsidRPr="00E54774" w:rsidRDefault="00782AFD" w:rsidP="00E54774">
            <w:pPr>
              <w:spacing w:line="240" w:lineRule="auto"/>
              <w:ind w:left="227"/>
              <w:rPr>
                <w:sz w:val="16"/>
                <w:szCs w:val="16"/>
              </w:rPr>
            </w:pPr>
            <w:r w:rsidRPr="00E54774">
              <w:rPr>
                <w:sz w:val="16"/>
                <w:szCs w:val="16"/>
              </w:rPr>
              <w:tab/>
              <w:t>./valuta</w:t>
            </w:r>
          </w:p>
          <w:p w14:paraId="414C8E2C" w14:textId="77777777" w:rsidR="00782AFD" w:rsidRPr="00E54774" w:rsidRDefault="00782AFD" w:rsidP="00E54774">
            <w:pPr>
              <w:spacing w:line="240" w:lineRule="auto"/>
              <w:rPr>
                <w:sz w:val="16"/>
                <w:szCs w:val="16"/>
              </w:rPr>
            </w:pPr>
            <w:r w:rsidRPr="00E54774">
              <w:rPr>
                <w:sz w:val="16"/>
                <w:szCs w:val="16"/>
              </w:rPr>
              <w:t>./roerendezakenInclusief(‘true’)</w:t>
            </w:r>
          </w:p>
          <w:p w14:paraId="30F6FF5C" w14:textId="77777777" w:rsidR="00782AFD" w:rsidRPr="00E54774" w:rsidRDefault="00782AFD" w:rsidP="00E54774">
            <w:pPr>
              <w:spacing w:line="240" w:lineRule="auto"/>
              <w:rPr>
                <w:sz w:val="16"/>
                <w:szCs w:val="16"/>
              </w:rPr>
            </w:pPr>
          </w:p>
          <w:p w14:paraId="0EAF29F1" w14:textId="77777777" w:rsidR="00042293" w:rsidRPr="00E54774" w:rsidRDefault="00042293" w:rsidP="00E54774">
            <w:pPr>
              <w:spacing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per registergoed</w:t>
            </w:r>
            <w:r w:rsidR="00592767" w:rsidRPr="00E54774">
              <w:rPr>
                <w:sz w:val="16"/>
                <w:szCs w:val="16"/>
              </w:rPr>
              <w:t xml:space="preserve"> aanwezig dan deze tonen als bedrag</w:t>
            </w:r>
          </w:p>
          <w:p w14:paraId="70E8BAE5"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B56D3CF" w14:textId="77777777"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14:paraId="3D088657" w14:textId="77777777" w:rsidR="00042293" w:rsidRPr="00E54774" w:rsidRDefault="00042293" w:rsidP="00E54774">
            <w:pPr>
              <w:spacing w:line="240" w:lineRule="auto"/>
              <w:ind w:left="227"/>
              <w:rPr>
                <w:sz w:val="16"/>
                <w:szCs w:val="16"/>
              </w:rPr>
            </w:pPr>
            <w:r w:rsidRPr="00E54774">
              <w:rPr>
                <w:sz w:val="16"/>
                <w:szCs w:val="16"/>
              </w:rPr>
              <w:lastRenderedPageBreak/>
              <w:t>./som</w:t>
            </w:r>
          </w:p>
          <w:p w14:paraId="0B167ECA" w14:textId="77777777" w:rsidR="00042293" w:rsidRPr="00E54774" w:rsidRDefault="00042293" w:rsidP="00E54774">
            <w:pPr>
              <w:spacing w:line="240" w:lineRule="auto"/>
              <w:ind w:left="227"/>
              <w:rPr>
                <w:sz w:val="16"/>
                <w:szCs w:val="16"/>
              </w:rPr>
            </w:pPr>
            <w:r w:rsidRPr="00E54774">
              <w:rPr>
                <w:sz w:val="16"/>
                <w:szCs w:val="16"/>
              </w:rPr>
              <w:t>./valuta</w:t>
            </w:r>
          </w:p>
          <w:p w14:paraId="790AD449" w14:textId="77777777" w:rsidR="00042293" w:rsidRPr="00E54774" w:rsidRDefault="00042293" w:rsidP="00E54774">
            <w:pPr>
              <w:spacing w:line="240" w:lineRule="auto"/>
              <w:rPr>
                <w:sz w:val="16"/>
                <w:szCs w:val="16"/>
              </w:rPr>
            </w:pPr>
          </w:p>
          <w:p w14:paraId="2F7EEA9C" w14:textId="77777777" w:rsidR="00042293" w:rsidRPr="00E54774" w:rsidRDefault="00042293"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 zaken per registergoed</w:t>
            </w:r>
          </w:p>
          <w:p w14:paraId="32FB205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C242AE" w:rsidRPr="00E54774">
              <w:rPr>
                <w:sz w:val="16"/>
                <w:szCs w:val="16"/>
              </w:rPr>
              <w:t>/</w:t>
            </w:r>
          </w:p>
          <w:p w14:paraId="67146FE3" w14:textId="77777777" w:rsidR="00C242AE" w:rsidRPr="00E54774" w:rsidRDefault="00042293" w:rsidP="00E54774">
            <w:pPr>
              <w:spacing w:line="240" w:lineRule="auto"/>
              <w:ind w:left="227"/>
              <w:rPr>
                <w:sz w:val="16"/>
                <w:szCs w:val="16"/>
              </w:rPr>
            </w:pPr>
            <w:r w:rsidRPr="00E54774">
              <w:rPr>
                <w:sz w:val="16"/>
                <w:szCs w:val="16"/>
              </w:rPr>
              <w:t>./roerendezakenWaarde</w:t>
            </w:r>
            <w:r w:rsidR="00C242AE" w:rsidRPr="00E54774">
              <w:rPr>
                <w:sz w:val="16"/>
                <w:szCs w:val="16"/>
              </w:rPr>
              <w:t>/</w:t>
            </w:r>
          </w:p>
          <w:p w14:paraId="16153FD8"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483EF5EB"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326D17E8" w14:textId="77777777" w:rsidR="00042293" w:rsidRPr="00E54774" w:rsidRDefault="00042293" w:rsidP="00E54774">
            <w:pPr>
              <w:spacing w:line="240" w:lineRule="auto"/>
              <w:rPr>
                <w:sz w:val="16"/>
                <w:szCs w:val="16"/>
              </w:rPr>
            </w:pPr>
            <w:r w:rsidRPr="00E54774">
              <w:rPr>
                <w:sz w:val="16"/>
                <w:szCs w:val="16"/>
              </w:rPr>
              <w:tab/>
              <w:t>./roerendezakenInclusief(‘true’)</w:t>
            </w:r>
          </w:p>
          <w:p w14:paraId="1E3AE976" w14:textId="77777777" w:rsidR="00042293" w:rsidRPr="00E54774" w:rsidRDefault="00042293" w:rsidP="00E54774">
            <w:pPr>
              <w:spacing w:line="240" w:lineRule="auto"/>
              <w:rPr>
                <w:sz w:val="16"/>
                <w:szCs w:val="16"/>
              </w:rPr>
            </w:pPr>
          </w:p>
          <w:p w14:paraId="551B26F6" w14:textId="77777777" w:rsidR="00FD6E23" w:rsidRPr="00E54774" w:rsidRDefault="00FD6E23" w:rsidP="00E54774">
            <w:pPr>
              <w:spacing w:line="240" w:lineRule="auto"/>
              <w:rPr>
                <w:sz w:val="16"/>
                <w:szCs w:val="16"/>
              </w:rPr>
            </w:pPr>
            <w:r w:rsidRPr="00E54774">
              <w:rPr>
                <w:sz w:val="16"/>
                <w:szCs w:val="16"/>
              </w:rPr>
              <w:t xml:space="preserve">-wanneer zowel de koopprijs hele koop als per registergoed aanwezig is dan </w:t>
            </w:r>
            <w:r w:rsidR="004A2762" w:rsidRPr="00E54774">
              <w:rPr>
                <w:sz w:val="16"/>
                <w:szCs w:val="16"/>
              </w:rPr>
              <w:t xml:space="preserve">de </w:t>
            </w:r>
            <w:r w:rsidRPr="00E54774">
              <w:rPr>
                <w:sz w:val="16"/>
                <w:szCs w:val="16"/>
              </w:rPr>
              <w:t>koopprijs per regisergoed tonen.</w:t>
            </w:r>
          </w:p>
          <w:p w14:paraId="0DB29612" w14:textId="77777777" w:rsidR="00FD6E23" w:rsidRPr="00E54774" w:rsidRDefault="00FD6E23" w:rsidP="00E54774">
            <w:pPr>
              <w:spacing w:line="240" w:lineRule="auto"/>
              <w:rPr>
                <w:sz w:val="16"/>
                <w:szCs w:val="16"/>
              </w:rPr>
            </w:pPr>
          </w:p>
          <w:p w14:paraId="1733D6D5"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3AC555E3"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14:paraId="3F7CBB4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14:paraId="2F28ABFE" w14:textId="77777777"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14:paraId="465B0105" w14:textId="77777777" w:rsidR="00042293" w:rsidRPr="00E54774" w:rsidRDefault="00042293" w:rsidP="00E54774">
            <w:pPr>
              <w:spacing w:line="240" w:lineRule="auto"/>
              <w:rPr>
                <w:sz w:val="16"/>
                <w:szCs w:val="16"/>
              </w:rPr>
            </w:pPr>
          </w:p>
          <w:p w14:paraId="2C42FD2D"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0F77174"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14:paraId="4FC83B4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14:paraId="4F968E85" w14:textId="77777777" w:rsidR="00042293" w:rsidRPr="00E54774" w:rsidRDefault="00042293" w:rsidP="00E54774">
            <w:pPr>
              <w:spacing w:line="240" w:lineRule="auto"/>
              <w:rPr>
                <w:lang w:val="nl"/>
              </w:rPr>
            </w:pPr>
            <w:r w:rsidRPr="00E54774">
              <w:rPr>
                <w:sz w:val="16"/>
                <w:szCs w:val="16"/>
              </w:rPr>
              <w:tab/>
              <w:t>./tekst(‘is’ of ‘zal worden’)</w:t>
            </w:r>
          </w:p>
        </w:tc>
      </w:tr>
    </w:tbl>
    <w:p w14:paraId="6D6E6B65" w14:textId="77777777" w:rsidR="00042293" w:rsidRDefault="00042293" w:rsidP="00042293">
      <w:pPr>
        <w:pStyle w:val="Kop4"/>
        <w:numPr>
          <w:ilvl w:val="3"/>
          <w:numId w:val="1"/>
        </w:numPr>
        <w:rPr>
          <w:lang w:val="nl"/>
        </w:rPr>
      </w:pPr>
      <w:bookmarkStart w:id="157" w:name="_Toc358624459"/>
      <w:bookmarkStart w:id="158" w:name="_Toc93406562"/>
      <w:r>
        <w:rPr>
          <w:lang w:val="nl"/>
        </w:rPr>
        <w:lastRenderedPageBreak/>
        <w:t>Variant 1.d Koopprijs ‘</w:t>
      </w:r>
      <w:r w:rsidRPr="00265726">
        <w:rPr>
          <w:lang w:val="nl"/>
        </w:rPr>
        <w:t>vrij op naam’</w:t>
      </w:r>
      <w:bookmarkEnd w:id="157"/>
      <w:bookmarkEnd w:id="15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27DDB18" w14:textId="77777777" w:rsidTr="00E54774">
        <w:tc>
          <w:tcPr>
            <w:tcW w:w="6771" w:type="dxa"/>
            <w:shd w:val="clear" w:color="auto" w:fill="auto"/>
          </w:tcPr>
          <w:p w14:paraId="401AEC17"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63E0057F" w14:textId="77777777" w:rsidR="00042293" w:rsidRPr="006148A7" w:rsidRDefault="00042293" w:rsidP="00E54774">
            <w:pPr>
              <w:spacing w:before="72" w:line="240" w:lineRule="auto"/>
            </w:pPr>
            <w:r w:rsidRPr="006148A7">
              <w:t>Vaste tekst.</w:t>
            </w:r>
          </w:p>
          <w:p w14:paraId="243FBC7E" w14:textId="77777777" w:rsidR="00042293" w:rsidRPr="00E54774" w:rsidRDefault="00042293" w:rsidP="00E54774">
            <w:pPr>
              <w:spacing w:before="72" w:line="240" w:lineRule="auto"/>
              <w:rPr>
                <w:u w:val="single"/>
              </w:rPr>
            </w:pPr>
          </w:p>
          <w:p w14:paraId="3C2F0211" w14:textId="77777777" w:rsidR="00042293" w:rsidRPr="00E54774" w:rsidRDefault="00042293" w:rsidP="00E54774">
            <w:pPr>
              <w:spacing w:before="72" w:line="240" w:lineRule="auto"/>
              <w:rPr>
                <w:u w:val="single"/>
              </w:rPr>
            </w:pPr>
            <w:r w:rsidRPr="00E54774">
              <w:rPr>
                <w:u w:val="single"/>
              </w:rPr>
              <w:t xml:space="preserve">Mapping: </w:t>
            </w:r>
          </w:p>
          <w:p w14:paraId="726F2D46" w14:textId="77777777" w:rsidR="00933A5A" w:rsidRPr="00E54774" w:rsidRDefault="00933A5A" w:rsidP="00E54774">
            <w:pPr>
              <w:spacing w:before="72" w:line="240" w:lineRule="auto"/>
              <w:rPr>
                <w:sz w:val="16"/>
                <w:szCs w:val="16"/>
              </w:rPr>
            </w:pPr>
            <w:r w:rsidRPr="00E54774">
              <w:rPr>
                <w:sz w:val="16"/>
                <w:szCs w:val="16"/>
              </w:rPr>
              <w:t>-gekozen variant</w:t>
            </w:r>
          </w:p>
          <w:p w14:paraId="2E28D43C" w14:textId="77777777"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6F62DAB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p>
          <w:p w14:paraId="3E6E4F70" w14:textId="77777777" w:rsidR="00042293" w:rsidRPr="00E54774" w:rsidRDefault="00042293" w:rsidP="00E54774">
            <w:pPr>
              <w:spacing w:line="240" w:lineRule="auto"/>
              <w:ind w:left="227"/>
              <w:rPr>
                <w:sz w:val="16"/>
                <w:szCs w:val="16"/>
              </w:rPr>
            </w:pPr>
            <w:r w:rsidRPr="00E54774">
              <w:rPr>
                <w:sz w:val="16"/>
                <w:szCs w:val="16"/>
              </w:rPr>
              <w:t>./tagNaam(‘k_KoopprijsVariant’)</w:t>
            </w:r>
          </w:p>
          <w:p w14:paraId="28EA6051" w14:textId="77777777" w:rsidR="00042293" w:rsidRPr="00737F18" w:rsidRDefault="00042293" w:rsidP="00E54774">
            <w:pPr>
              <w:spacing w:line="240" w:lineRule="auto"/>
              <w:ind w:left="227"/>
            </w:pPr>
            <w:r w:rsidRPr="00E54774">
              <w:rPr>
                <w:sz w:val="16"/>
                <w:szCs w:val="16"/>
              </w:rPr>
              <w:t>./tekst(‘vrij op naam’)</w:t>
            </w:r>
          </w:p>
        </w:tc>
      </w:tr>
      <w:tr w:rsidR="00042293" w:rsidRPr="00737F18" w14:paraId="26E6980D" w14:textId="77777777" w:rsidTr="00E54774">
        <w:tc>
          <w:tcPr>
            <w:tcW w:w="6771" w:type="dxa"/>
            <w:shd w:val="clear" w:color="auto" w:fill="auto"/>
          </w:tcPr>
          <w:p w14:paraId="714AEF1F"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62C47C6F" w14:textId="77777777" w:rsidR="00042293" w:rsidRPr="00B53CFA" w:rsidRDefault="00042293" w:rsidP="00E54774">
            <w:pPr>
              <w:spacing w:before="72" w:line="240" w:lineRule="auto"/>
            </w:pPr>
            <w:r w:rsidRPr="00B53CFA">
              <w:t>Zie variant 1a.</w:t>
            </w:r>
          </w:p>
        </w:tc>
      </w:tr>
      <w:tr w:rsidR="00042293" w:rsidRPr="00737F18" w14:paraId="1DF5123F" w14:textId="77777777" w:rsidTr="00E54774">
        <w:tc>
          <w:tcPr>
            <w:tcW w:w="6771" w:type="dxa"/>
            <w:shd w:val="clear" w:color="auto" w:fill="auto"/>
          </w:tcPr>
          <w:p w14:paraId="7763E982"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is</w:t>
            </w:r>
            <w:r w:rsidRPr="00E54774">
              <w:rPr>
                <w:rFonts w:cs="Arial"/>
                <w:color w:val="000000"/>
                <w:szCs w:val="18"/>
              </w:rPr>
              <w:t>:</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w:t>
            </w:r>
            <w:r w:rsidR="00AA4DF4" w:rsidRPr="00E54774">
              <w:rPr>
                <w:bCs/>
                <w:color w:val="FF0000"/>
              </w:rPr>
              <w:t>van</w:t>
            </w:r>
            <w:r w:rsidRPr="00E54774">
              <w:rPr>
                <w:rFonts w:cs="Arial"/>
                <w:color w:val="FF0000"/>
                <w:szCs w:val="18"/>
              </w:rPr>
              <w:t xml:space="preserve"> </w:t>
            </w:r>
          </w:p>
        </w:tc>
        <w:tc>
          <w:tcPr>
            <w:tcW w:w="7371" w:type="dxa"/>
            <w:shd w:val="clear" w:color="auto" w:fill="auto"/>
          </w:tcPr>
          <w:p w14:paraId="4F0228AC" w14:textId="77777777" w:rsidR="00042293" w:rsidRDefault="00042293" w:rsidP="00E54774">
            <w:pPr>
              <w:spacing w:before="72" w:line="240" w:lineRule="auto"/>
            </w:pPr>
            <w:r>
              <w:t>Vaste tekst.</w:t>
            </w:r>
            <w:r w:rsidR="007C6C01">
              <w:t xml:space="preserve"> De koopprijs per registergoed wordt getoond wanneer deze aanwezig is en zo niet dan wordt de koopprijs voor de hele koop getoond.</w:t>
            </w:r>
          </w:p>
          <w:p w14:paraId="20DF1F7C" w14:textId="77777777" w:rsidR="00042293" w:rsidRDefault="00042293" w:rsidP="00E54774">
            <w:pPr>
              <w:spacing w:before="72" w:line="240" w:lineRule="auto"/>
            </w:pPr>
          </w:p>
          <w:p w14:paraId="2AC79916" w14:textId="77777777" w:rsidR="00042293" w:rsidRDefault="00042293" w:rsidP="00E54774">
            <w:pPr>
              <w:spacing w:before="72" w:line="240" w:lineRule="auto"/>
            </w:pPr>
            <w:r w:rsidRPr="00E54774">
              <w:rPr>
                <w:u w:val="single"/>
              </w:rPr>
              <w:t>Mapping:</w:t>
            </w:r>
          </w:p>
          <w:p w14:paraId="4648ADF2" w14:textId="77777777" w:rsidR="00042293" w:rsidRPr="00B53CFA" w:rsidRDefault="00042293" w:rsidP="00E54774">
            <w:pPr>
              <w:spacing w:before="72" w:line="240" w:lineRule="auto"/>
            </w:pPr>
            <w:r w:rsidRPr="00B53CFA">
              <w:t>-</w:t>
            </w:r>
            <w:r w:rsidR="00BD2E56">
              <w:t xml:space="preserve">alleen </w:t>
            </w:r>
            <w:r>
              <w:t>k</w:t>
            </w:r>
            <w:r w:rsidRPr="00E54774">
              <w:rPr>
                <w:sz w:val="16"/>
                <w:szCs w:val="16"/>
              </w:rPr>
              <w:t>oopprijs hele koop</w:t>
            </w:r>
            <w:r w:rsidR="00BD2E56" w:rsidRPr="00E54774">
              <w:rPr>
                <w:sz w:val="16"/>
                <w:szCs w:val="16"/>
              </w:rPr>
              <w:t xml:space="preserve"> aanwezig dan deze tonen als bedrag</w:t>
            </w:r>
          </w:p>
          <w:p w14:paraId="6D45E54B" w14:textId="77777777" w:rsidR="00042293" w:rsidRPr="00E54774" w:rsidRDefault="00042293"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[tia_Volgnummer(‘1’)]/transactiesom/</w:t>
            </w:r>
          </w:p>
          <w:p w14:paraId="2D7A59EB" w14:textId="77777777" w:rsidR="00042293" w:rsidRPr="00E54774" w:rsidRDefault="00042293" w:rsidP="00E54774">
            <w:pPr>
              <w:spacing w:line="240" w:lineRule="auto"/>
              <w:ind w:left="227"/>
              <w:rPr>
                <w:sz w:val="16"/>
                <w:szCs w:val="16"/>
              </w:rPr>
            </w:pPr>
            <w:r w:rsidRPr="00E54774">
              <w:rPr>
                <w:sz w:val="16"/>
                <w:szCs w:val="16"/>
              </w:rPr>
              <w:t>./som</w:t>
            </w:r>
          </w:p>
          <w:p w14:paraId="49D866F6" w14:textId="77777777" w:rsidR="00042293" w:rsidRPr="00E54774" w:rsidRDefault="00042293" w:rsidP="00E54774">
            <w:pPr>
              <w:spacing w:line="240" w:lineRule="auto"/>
              <w:ind w:left="227"/>
              <w:rPr>
                <w:sz w:val="16"/>
                <w:szCs w:val="16"/>
              </w:rPr>
            </w:pPr>
            <w:r w:rsidRPr="00E54774">
              <w:rPr>
                <w:sz w:val="16"/>
                <w:szCs w:val="16"/>
              </w:rPr>
              <w:t>./valuta</w:t>
            </w:r>
          </w:p>
          <w:p w14:paraId="0DF2B600" w14:textId="77777777" w:rsidR="00BD2E56" w:rsidRPr="00E54774" w:rsidRDefault="00BD2E56" w:rsidP="00E54774">
            <w:pPr>
              <w:spacing w:before="72" w:line="240" w:lineRule="auto"/>
              <w:rPr>
                <w:sz w:val="16"/>
                <w:szCs w:val="16"/>
              </w:rPr>
            </w:pPr>
          </w:p>
          <w:p w14:paraId="333CCE2E" w14:textId="77777777" w:rsidR="00BD2E56" w:rsidRPr="00E54774" w:rsidRDefault="00BD2E56" w:rsidP="00E54774">
            <w:pPr>
              <w:spacing w:before="72" w:line="240" w:lineRule="auto"/>
              <w:rPr>
                <w:sz w:val="16"/>
                <w:szCs w:val="16"/>
              </w:rPr>
            </w:pPr>
            <w:r w:rsidRPr="00E54774">
              <w:rPr>
                <w:sz w:val="16"/>
                <w:szCs w:val="16"/>
              </w:rPr>
              <w:t>-en dan ook: omzetbelasting hele koop</w:t>
            </w:r>
          </w:p>
          <w:p w14:paraId="3EBE8CAF" w14:textId="77777777" w:rsidR="00BD2E56" w:rsidRPr="00E54774" w:rsidRDefault="00BD2E56"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w:t>
            </w:r>
            <w:r w:rsidRPr="00E54774">
              <w:rPr>
                <w:rFonts w:cs="Arial"/>
                <w:sz w:val="16"/>
                <w:szCs w:val="16"/>
              </w:rPr>
              <w:t>(‘1’)]</w:t>
            </w:r>
            <w:r w:rsidRPr="00E54774">
              <w:rPr>
                <w:sz w:val="16"/>
                <w:szCs w:val="16"/>
              </w:rPr>
              <w:t>/koopprijsSpecificatie/</w:t>
            </w:r>
          </w:p>
          <w:p w14:paraId="2F27E47A" w14:textId="77777777" w:rsidR="00BD2E56" w:rsidRPr="00E54774" w:rsidRDefault="00BD2E56" w:rsidP="00E54774">
            <w:pPr>
              <w:spacing w:line="240" w:lineRule="auto"/>
              <w:ind w:left="227"/>
              <w:rPr>
                <w:sz w:val="16"/>
                <w:szCs w:val="16"/>
              </w:rPr>
            </w:pPr>
            <w:r w:rsidRPr="00E54774">
              <w:rPr>
                <w:sz w:val="16"/>
                <w:szCs w:val="16"/>
              </w:rPr>
              <w:t>./omzetbelasting/</w:t>
            </w:r>
          </w:p>
          <w:p w14:paraId="2874DA10" w14:textId="77777777" w:rsidR="00BD2E56" w:rsidRPr="00E54774" w:rsidRDefault="00BD2E56" w:rsidP="00E54774">
            <w:pPr>
              <w:spacing w:line="240" w:lineRule="auto"/>
              <w:ind w:left="227"/>
              <w:rPr>
                <w:sz w:val="16"/>
                <w:szCs w:val="16"/>
              </w:rPr>
            </w:pPr>
            <w:r w:rsidRPr="00E54774">
              <w:rPr>
                <w:sz w:val="16"/>
                <w:szCs w:val="16"/>
              </w:rPr>
              <w:tab/>
              <w:t>./som</w:t>
            </w:r>
          </w:p>
          <w:p w14:paraId="25DE6511" w14:textId="77777777" w:rsidR="00BD2E56" w:rsidRPr="00E54774" w:rsidRDefault="00BD2E56" w:rsidP="00E54774">
            <w:pPr>
              <w:spacing w:line="240" w:lineRule="auto"/>
              <w:ind w:left="227"/>
              <w:rPr>
                <w:sz w:val="16"/>
                <w:szCs w:val="16"/>
              </w:rPr>
            </w:pPr>
            <w:r w:rsidRPr="00E54774">
              <w:rPr>
                <w:sz w:val="16"/>
                <w:szCs w:val="16"/>
              </w:rPr>
              <w:tab/>
              <w:t>./valuta</w:t>
            </w:r>
          </w:p>
          <w:p w14:paraId="5FD7FB11" w14:textId="77777777" w:rsidR="00042293" w:rsidRPr="00E54774" w:rsidRDefault="00BD2E56" w:rsidP="00E54774">
            <w:pPr>
              <w:spacing w:before="72" w:line="240" w:lineRule="auto"/>
              <w:rPr>
                <w:sz w:val="16"/>
                <w:szCs w:val="16"/>
              </w:rPr>
            </w:pPr>
            <w:r w:rsidRPr="00E54774">
              <w:rPr>
                <w:sz w:val="16"/>
                <w:szCs w:val="16"/>
              </w:rPr>
              <w:t>./omzetbelastingInclusief(‘true’)</w:t>
            </w:r>
          </w:p>
          <w:p w14:paraId="7BC7965C" w14:textId="77777777" w:rsidR="00BD2E56" w:rsidRPr="00E54774" w:rsidRDefault="00BD2E56" w:rsidP="00E54774">
            <w:pPr>
              <w:spacing w:before="72" w:line="240" w:lineRule="auto"/>
              <w:rPr>
                <w:sz w:val="16"/>
                <w:szCs w:val="16"/>
              </w:rPr>
            </w:pPr>
          </w:p>
          <w:p w14:paraId="32E049CC" w14:textId="77777777"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alleen </w:t>
            </w:r>
            <w:r w:rsidRPr="00E54774">
              <w:rPr>
                <w:sz w:val="16"/>
                <w:szCs w:val="16"/>
              </w:rPr>
              <w:t>koopprijs per registergoed</w:t>
            </w:r>
            <w:r w:rsidR="00BD2E56" w:rsidRPr="00E54774">
              <w:rPr>
                <w:sz w:val="16"/>
                <w:szCs w:val="16"/>
              </w:rPr>
              <w:t xml:space="preserve"> aanwezig dan deze tonen als bedrag</w:t>
            </w:r>
          </w:p>
          <w:p w14:paraId="617BF30B"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6B27E853" w14:textId="77777777" w:rsidR="00042293" w:rsidRDefault="00042293" w:rsidP="00E54774">
            <w:pPr>
              <w:spacing w:line="240" w:lineRule="auto"/>
            </w:pPr>
            <w:r w:rsidRPr="00E54774">
              <w:rPr>
                <w:sz w:val="16"/>
                <w:szCs w:val="16"/>
              </w:rPr>
              <w:t>tia_BedragKoopprijs</w:t>
            </w:r>
            <w:r>
              <w:t xml:space="preserve"> </w:t>
            </w:r>
          </w:p>
          <w:p w14:paraId="7508B79A" w14:textId="77777777" w:rsidR="00042293" w:rsidRPr="00E54774" w:rsidRDefault="00042293" w:rsidP="00E54774">
            <w:pPr>
              <w:spacing w:line="240" w:lineRule="auto"/>
              <w:ind w:left="227"/>
              <w:rPr>
                <w:sz w:val="16"/>
                <w:szCs w:val="16"/>
              </w:rPr>
            </w:pPr>
            <w:r w:rsidRPr="00E54774">
              <w:rPr>
                <w:sz w:val="16"/>
                <w:szCs w:val="16"/>
              </w:rPr>
              <w:t>./som</w:t>
            </w:r>
          </w:p>
          <w:p w14:paraId="6A788E19" w14:textId="77777777" w:rsidR="00042293" w:rsidRPr="00E54774" w:rsidRDefault="00042293" w:rsidP="00E54774">
            <w:pPr>
              <w:spacing w:line="240" w:lineRule="auto"/>
              <w:ind w:left="227"/>
              <w:rPr>
                <w:sz w:val="16"/>
                <w:szCs w:val="16"/>
              </w:rPr>
            </w:pPr>
            <w:r w:rsidRPr="00E54774">
              <w:rPr>
                <w:sz w:val="16"/>
                <w:szCs w:val="16"/>
              </w:rPr>
              <w:t>./valuta</w:t>
            </w:r>
          </w:p>
          <w:p w14:paraId="2DF0385D" w14:textId="77777777" w:rsidR="00042293" w:rsidRPr="00E54774" w:rsidRDefault="00042293" w:rsidP="00E54774">
            <w:pPr>
              <w:spacing w:before="72" w:line="240" w:lineRule="auto"/>
              <w:rPr>
                <w:sz w:val="16"/>
                <w:szCs w:val="16"/>
              </w:rPr>
            </w:pPr>
          </w:p>
          <w:p w14:paraId="73AF151C" w14:textId="77777777"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en dan ook: </w:t>
            </w:r>
            <w:r w:rsidRPr="00E54774">
              <w:rPr>
                <w:sz w:val="16"/>
                <w:szCs w:val="16"/>
              </w:rPr>
              <w:t>omzetbelasting per registergoed</w:t>
            </w:r>
          </w:p>
          <w:p w14:paraId="1EC9BE66"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F61E0" w:rsidRPr="00E54774">
              <w:rPr>
                <w:sz w:val="16"/>
                <w:szCs w:val="16"/>
              </w:rPr>
              <w:t>/</w:t>
            </w:r>
          </w:p>
          <w:p w14:paraId="3C99FFD5" w14:textId="77777777" w:rsidR="009F61E0" w:rsidRPr="00E54774" w:rsidRDefault="00042293" w:rsidP="00E54774">
            <w:pPr>
              <w:spacing w:line="240" w:lineRule="auto"/>
              <w:ind w:left="227"/>
              <w:rPr>
                <w:sz w:val="16"/>
                <w:szCs w:val="16"/>
              </w:rPr>
            </w:pPr>
            <w:r w:rsidRPr="00E54774">
              <w:rPr>
                <w:sz w:val="16"/>
                <w:szCs w:val="16"/>
              </w:rPr>
              <w:t>./omzetbelasting/</w:t>
            </w:r>
          </w:p>
          <w:p w14:paraId="7AF871BB" w14:textId="77777777" w:rsidR="00042293" w:rsidRPr="00E54774" w:rsidRDefault="009F61E0" w:rsidP="00E54774">
            <w:pPr>
              <w:spacing w:line="240" w:lineRule="auto"/>
              <w:ind w:left="227"/>
              <w:rPr>
                <w:sz w:val="16"/>
                <w:szCs w:val="16"/>
              </w:rPr>
            </w:pPr>
            <w:r w:rsidRPr="00E54774">
              <w:rPr>
                <w:sz w:val="16"/>
                <w:szCs w:val="16"/>
              </w:rPr>
              <w:tab/>
              <w:t>./</w:t>
            </w:r>
            <w:r w:rsidR="00042293" w:rsidRPr="00E54774">
              <w:rPr>
                <w:sz w:val="16"/>
                <w:szCs w:val="16"/>
              </w:rPr>
              <w:t>som</w:t>
            </w:r>
          </w:p>
          <w:p w14:paraId="28300D98" w14:textId="77777777" w:rsidR="00042293" w:rsidRPr="00E54774" w:rsidRDefault="009F61E0" w:rsidP="00E54774">
            <w:pPr>
              <w:spacing w:line="240" w:lineRule="auto"/>
              <w:ind w:left="227"/>
              <w:rPr>
                <w:sz w:val="16"/>
                <w:szCs w:val="16"/>
              </w:rPr>
            </w:pPr>
            <w:r w:rsidRPr="00E54774">
              <w:rPr>
                <w:sz w:val="16"/>
                <w:szCs w:val="16"/>
              </w:rPr>
              <w:tab/>
            </w:r>
            <w:r w:rsidR="00042293" w:rsidRPr="00E54774">
              <w:rPr>
                <w:sz w:val="16"/>
                <w:szCs w:val="16"/>
              </w:rPr>
              <w:t>./valuta</w:t>
            </w:r>
          </w:p>
          <w:p w14:paraId="56864108" w14:textId="77777777" w:rsidR="00042293" w:rsidRPr="00E54774" w:rsidRDefault="00042293" w:rsidP="00E54774">
            <w:pPr>
              <w:spacing w:line="240" w:lineRule="auto"/>
              <w:ind w:left="227"/>
              <w:rPr>
                <w:sz w:val="16"/>
                <w:szCs w:val="16"/>
              </w:rPr>
            </w:pPr>
            <w:r w:rsidRPr="00E54774">
              <w:rPr>
                <w:sz w:val="16"/>
                <w:szCs w:val="16"/>
              </w:rPr>
              <w:t>./omzetbelastingInclusief(‘true’)</w:t>
            </w:r>
          </w:p>
          <w:p w14:paraId="7779AE50" w14:textId="77777777" w:rsidR="00BD2E56" w:rsidRPr="00E54774" w:rsidRDefault="00BD2E56" w:rsidP="00E54774">
            <w:pPr>
              <w:spacing w:line="240" w:lineRule="auto"/>
              <w:rPr>
                <w:sz w:val="16"/>
                <w:szCs w:val="16"/>
              </w:rPr>
            </w:pPr>
          </w:p>
          <w:p w14:paraId="12212E2C" w14:textId="77777777" w:rsidR="00BD2E56" w:rsidRPr="00E54774" w:rsidRDefault="00BD2E56" w:rsidP="00E54774">
            <w:pPr>
              <w:spacing w:line="240" w:lineRule="auto"/>
              <w:rPr>
                <w:u w:val="single"/>
              </w:rPr>
            </w:pPr>
            <w:r w:rsidRPr="00E54774">
              <w:rPr>
                <w:sz w:val="16"/>
                <w:szCs w:val="16"/>
              </w:rPr>
              <w:t>-wanneer zowel de koopprijs hele koop als per registergoed aanwezig is dan de koopprijs per registergoed tonen.</w:t>
            </w:r>
          </w:p>
        </w:tc>
      </w:tr>
      <w:tr w:rsidR="00042293" w:rsidRPr="00737F18" w14:paraId="7422A052" w14:textId="77777777" w:rsidTr="00E54774">
        <w:tc>
          <w:tcPr>
            <w:tcW w:w="6771" w:type="dxa"/>
            <w:shd w:val="clear" w:color="auto" w:fill="auto"/>
          </w:tcPr>
          <w:p w14:paraId="5DC9C092"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1FED7808" w14:textId="77777777" w:rsidR="00042293" w:rsidRDefault="00042293" w:rsidP="00E54774">
            <w:pPr>
              <w:spacing w:before="72" w:line="240" w:lineRule="auto"/>
            </w:pPr>
            <w:r>
              <w:t>Zie variant 1a.</w:t>
            </w:r>
          </w:p>
        </w:tc>
      </w:tr>
      <w:tr w:rsidR="00042293" w:rsidRPr="00737F18" w14:paraId="1639398A" w14:textId="77777777" w:rsidTr="00E54774">
        <w:tc>
          <w:tcPr>
            <w:tcW w:w="6771" w:type="dxa"/>
            <w:shd w:val="clear" w:color="auto" w:fill="auto"/>
          </w:tcPr>
          <w:p w14:paraId="6F6D6CB0" w14:textId="362D15F8" w:rsidR="00042293" w:rsidRPr="00E54774" w:rsidRDefault="00042293" w:rsidP="00E54774">
            <w:pPr>
              <w:autoSpaceDE w:val="0"/>
              <w:autoSpaceDN w:val="0"/>
              <w:adjustRightInd w:val="0"/>
              <w:rPr>
                <w:rFonts w:cs="Arial"/>
                <w:color w:val="3366FF"/>
                <w:szCs w:val="18"/>
              </w:rPr>
            </w:pPr>
            <w:r w:rsidRPr="00E54774">
              <w:rPr>
                <w:rFonts w:cs="Arial"/>
                <w:color w:val="FF0000"/>
                <w:szCs w:val="18"/>
              </w:rPr>
              <w:lastRenderedPageBreak/>
              <w:t xml:space="preserve">zijn voor rekening van </w:t>
            </w:r>
            <w:r w:rsidR="00590AD6" w:rsidRPr="00590AD6">
              <w:rPr>
                <w:rFonts w:cs="Arial"/>
                <w:szCs w:val="18"/>
              </w:rPr>
              <w:t>§vervreemder§</w:t>
            </w:r>
            <w:r w:rsidRPr="00E54774">
              <w:rPr>
                <w:rFonts w:cs="Arial"/>
                <w:color w:val="FF0000"/>
                <w:szCs w:val="18"/>
              </w:rPr>
              <w:t>.</w:t>
            </w:r>
          </w:p>
        </w:tc>
        <w:tc>
          <w:tcPr>
            <w:tcW w:w="7371" w:type="dxa"/>
            <w:shd w:val="clear" w:color="auto" w:fill="auto"/>
          </w:tcPr>
          <w:p w14:paraId="53EF825D" w14:textId="77777777" w:rsidR="00042293" w:rsidRDefault="00042293" w:rsidP="00E54774">
            <w:pPr>
              <w:spacing w:before="72" w:line="240" w:lineRule="auto"/>
            </w:pPr>
            <w:r>
              <w:t>Vaste tekst.</w:t>
            </w:r>
          </w:p>
          <w:p w14:paraId="26690F51" w14:textId="77777777" w:rsidR="00042293" w:rsidRDefault="00042293" w:rsidP="00E54774">
            <w:pPr>
              <w:spacing w:before="72" w:line="240" w:lineRule="auto"/>
            </w:pPr>
          </w:p>
          <w:p w14:paraId="277D4EA0" w14:textId="77777777" w:rsidR="00042293" w:rsidRDefault="00042293" w:rsidP="00E54774">
            <w:pPr>
              <w:spacing w:before="72" w:line="240" w:lineRule="auto"/>
            </w:pPr>
            <w:r w:rsidRPr="00E54774">
              <w:rPr>
                <w:u w:val="single"/>
              </w:rPr>
              <w:t>Mapping:</w:t>
            </w:r>
          </w:p>
          <w:p w14:paraId="0D3E0C72" w14:textId="77777777" w:rsidR="00042293" w:rsidRPr="00B53CFA" w:rsidRDefault="00042293" w:rsidP="00E54774">
            <w:pPr>
              <w:spacing w:before="72" w:line="240" w:lineRule="auto"/>
            </w:pPr>
            <w:r w:rsidRPr="00E54774">
              <w:rPr>
                <w:sz w:val="16"/>
                <w:szCs w:val="16"/>
              </w:rPr>
              <w:t>-partij zonder gerelateerde partijen</w:t>
            </w:r>
          </w:p>
          <w:p w14:paraId="20702D5C" w14:textId="77777777" w:rsidR="00042293" w:rsidRPr="00E54774" w:rsidRDefault="009E5015" w:rsidP="00E54774">
            <w:pPr>
              <w:spacing w:line="240" w:lineRule="auto"/>
              <w:rPr>
                <w:sz w:val="16"/>
                <w:szCs w:val="16"/>
              </w:rPr>
            </w:pPr>
            <w:r w:rsidRPr="00E54774">
              <w:rPr>
                <w:sz w:val="16"/>
                <w:szCs w:val="16"/>
              </w:rPr>
              <w:t>/</w:t>
            </w:r>
            <w:r w:rsidR="00042293" w:rsidRPr="00E54774">
              <w:rPr>
                <w:sz w:val="16"/>
                <w:szCs w:val="16"/>
              </w:rPr>
              <w:t>/IMKAD_AangebodenStuk/StukdeelKoop[tia_Volgnummer</w:t>
            </w:r>
            <w:r w:rsidR="00042293" w:rsidRPr="00E54774">
              <w:rPr>
                <w:rFonts w:cs="Arial"/>
                <w:sz w:val="16"/>
                <w:szCs w:val="16"/>
              </w:rPr>
              <w:t>(‘1’)]</w:t>
            </w:r>
            <w:r w:rsidR="00042293" w:rsidRPr="00E54774">
              <w:rPr>
                <w:rFonts w:cs="Arial"/>
                <w:sz w:val="16"/>
                <w:szCs w:val="16"/>
              </w:rPr>
              <w:tab/>
              <w:t>./vervreemderRechtRef/Partij/aanduidingPartij</w:t>
            </w:r>
            <w:r w:rsidR="00042293" w:rsidRPr="00E54774">
              <w:rPr>
                <w:sz w:val="16"/>
                <w:szCs w:val="16"/>
              </w:rPr>
              <w:t xml:space="preserve"> </w:t>
            </w:r>
          </w:p>
          <w:p w14:paraId="0A88E1E4" w14:textId="77777777" w:rsidR="00042293" w:rsidRDefault="00042293" w:rsidP="00E54774">
            <w:pPr>
              <w:spacing w:before="72" w:line="240" w:lineRule="auto"/>
            </w:pPr>
            <w:r>
              <w:t>-</w:t>
            </w:r>
            <w:r w:rsidRPr="00E54774">
              <w:rPr>
                <w:sz w:val="16"/>
                <w:szCs w:val="16"/>
              </w:rPr>
              <w:t>gerelateerde</w:t>
            </w:r>
            <w:r>
              <w:t xml:space="preserve"> </w:t>
            </w:r>
            <w:r w:rsidRPr="00E54774">
              <w:rPr>
                <w:sz w:val="16"/>
                <w:szCs w:val="16"/>
              </w:rPr>
              <w:t>partijen</w:t>
            </w:r>
          </w:p>
          <w:p w14:paraId="404E9589" w14:textId="77777777" w:rsidR="00042293" w:rsidRPr="00E54774" w:rsidRDefault="009E5015" w:rsidP="00E54774">
            <w:pPr>
              <w:spacing w:line="240" w:lineRule="auto"/>
              <w:rPr>
                <w:rFonts w:cs="Arial"/>
                <w:sz w:val="16"/>
                <w:szCs w:val="16"/>
              </w:rPr>
            </w:pPr>
            <w:r w:rsidRPr="00E54774">
              <w:rPr>
                <w:sz w:val="16"/>
                <w:szCs w:val="16"/>
              </w:rPr>
              <w:t>/</w:t>
            </w:r>
            <w:r w:rsidR="00042293" w:rsidRPr="00E54774">
              <w:rPr>
                <w:sz w:val="16"/>
                <w:szCs w:val="16"/>
              </w:rPr>
              <w:t>/IMKAD_AangebodenStuk/StukdeelKoop[tia_Volgnummer</w:t>
            </w:r>
            <w:r w:rsidR="00042293" w:rsidRPr="00E54774">
              <w:rPr>
                <w:rFonts w:cs="Arial"/>
                <w:sz w:val="16"/>
                <w:szCs w:val="16"/>
              </w:rPr>
              <w:t>(‘x’)]</w:t>
            </w:r>
          </w:p>
          <w:p w14:paraId="21CB7AF8" w14:textId="77777777" w:rsidR="00042293" w:rsidRPr="00E54774" w:rsidRDefault="00042293" w:rsidP="00E54774">
            <w:pPr>
              <w:spacing w:line="240" w:lineRule="auto"/>
              <w:rPr>
                <w:sz w:val="16"/>
                <w:szCs w:val="16"/>
              </w:rPr>
            </w:pPr>
            <w:r w:rsidRPr="00E54774">
              <w:rPr>
                <w:rFonts w:cs="Arial"/>
                <w:sz w:val="16"/>
                <w:szCs w:val="16"/>
              </w:rPr>
              <w:tab/>
              <w:t>./vervreemderRechtRef/Partij/Partij/aanduidingPartij</w:t>
            </w:r>
            <w:r w:rsidRPr="00E54774">
              <w:rPr>
                <w:sz w:val="16"/>
                <w:szCs w:val="16"/>
              </w:rPr>
              <w:t xml:space="preserve"> </w:t>
            </w:r>
          </w:p>
        </w:tc>
      </w:tr>
    </w:tbl>
    <w:p w14:paraId="519B7789" w14:textId="7AB09EC9" w:rsidR="002260EA" w:rsidRDefault="002260EA" w:rsidP="00042293">
      <w:pPr>
        <w:pStyle w:val="Kop4"/>
        <w:numPr>
          <w:ilvl w:val="3"/>
          <w:numId w:val="1"/>
        </w:numPr>
        <w:rPr>
          <w:lang w:val="nl"/>
        </w:rPr>
      </w:pPr>
      <w:bookmarkStart w:id="159" w:name="_Toc358624460"/>
      <w:bookmarkStart w:id="160" w:name="_Toc93406563"/>
    </w:p>
    <w:p w14:paraId="2C611483" w14:textId="7D05C0B4" w:rsidR="00042293" w:rsidRDefault="00042293" w:rsidP="00042293">
      <w:pPr>
        <w:pStyle w:val="Kop4"/>
        <w:numPr>
          <w:ilvl w:val="3"/>
          <w:numId w:val="1"/>
        </w:numPr>
        <w:rPr>
          <w:lang w:val="nl"/>
        </w:rPr>
      </w:pPr>
      <w:r>
        <w:rPr>
          <w:lang w:val="nl"/>
        </w:rPr>
        <w:t>Variant 1.e Koopprijs ‘</w:t>
      </w:r>
      <w:r w:rsidRPr="00265726">
        <w:rPr>
          <w:lang w:val="nl"/>
        </w:rPr>
        <w:t>exclusief omzetbelasting</w:t>
      </w:r>
      <w:r>
        <w:rPr>
          <w:lang w:val="nl"/>
        </w:rPr>
        <w:t>’</w:t>
      </w:r>
      <w:bookmarkEnd w:id="159"/>
      <w:bookmarkEnd w:id="1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9BC6B2B" w14:textId="77777777" w:rsidTr="00E54774">
        <w:tc>
          <w:tcPr>
            <w:tcW w:w="6771" w:type="dxa"/>
            <w:shd w:val="clear" w:color="auto" w:fill="auto"/>
          </w:tcPr>
          <w:p w14:paraId="235CB3F8"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14:paraId="3670E46C" w14:textId="77777777" w:rsidR="00042293" w:rsidRPr="00D044E3" w:rsidRDefault="00042293" w:rsidP="00E54774">
            <w:pPr>
              <w:spacing w:before="72" w:line="240" w:lineRule="auto"/>
            </w:pPr>
            <w:r w:rsidRPr="00D044E3">
              <w:t>Vaste tekst.</w:t>
            </w:r>
          </w:p>
          <w:p w14:paraId="23F7C6F9" w14:textId="77777777" w:rsidR="00042293" w:rsidRPr="00E54774" w:rsidRDefault="00042293" w:rsidP="00E54774">
            <w:pPr>
              <w:spacing w:before="72" w:line="240" w:lineRule="auto"/>
              <w:rPr>
                <w:u w:val="single"/>
              </w:rPr>
            </w:pPr>
          </w:p>
          <w:p w14:paraId="7398F9B9" w14:textId="77777777" w:rsidR="00042293" w:rsidRPr="00E54774" w:rsidRDefault="00042293" w:rsidP="00E54774">
            <w:pPr>
              <w:spacing w:before="72" w:line="240" w:lineRule="auto"/>
              <w:rPr>
                <w:u w:val="single"/>
              </w:rPr>
            </w:pPr>
            <w:r w:rsidRPr="00E54774">
              <w:rPr>
                <w:u w:val="single"/>
              </w:rPr>
              <w:t>Mapping:</w:t>
            </w:r>
          </w:p>
          <w:p w14:paraId="4EB1220C" w14:textId="77777777" w:rsidR="00933A5A" w:rsidRPr="00E54774" w:rsidRDefault="00933A5A" w:rsidP="00E54774">
            <w:pPr>
              <w:spacing w:before="72" w:line="240" w:lineRule="auto"/>
              <w:rPr>
                <w:sz w:val="16"/>
                <w:szCs w:val="16"/>
              </w:rPr>
            </w:pPr>
            <w:r w:rsidRPr="00E54774">
              <w:rPr>
                <w:sz w:val="16"/>
                <w:szCs w:val="16"/>
              </w:rPr>
              <w:t>-gekozen variant</w:t>
            </w:r>
          </w:p>
          <w:p w14:paraId="7C73F94D"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0830021A"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14:paraId="34CD4E20" w14:textId="77777777" w:rsidR="00042293" w:rsidRPr="00E54774" w:rsidRDefault="00042293" w:rsidP="00E54774">
            <w:pPr>
              <w:spacing w:line="240" w:lineRule="auto"/>
              <w:rPr>
                <w:sz w:val="16"/>
                <w:szCs w:val="16"/>
              </w:rPr>
            </w:pPr>
            <w:r w:rsidRPr="00E54774">
              <w:rPr>
                <w:sz w:val="16"/>
                <w:szCs w:val="16"/>
              </w:rPr>
              <w:tab/>
              <w:t>./tagNaam(‘k_KoopprijsVariant’)</w:t>
            </w:r>
          </w:p>
          <w:p w14:paraId="433B01AF" w14:textId="77777777" w:rsidR="00042293" w:rsidRPr="00737F18" w:rsidRDefault="00042293" w:rsidP="00E54774">
            <w:pPr>
              <w:spacing w:line="240" w:lineRule="auto"/>
            </w:pPr>
            <w:r w:rsidRPr="00E54774">
              <w:rPr>
                <w:sz w:val="16"/>
                <w:szCs w:val="16"/>
              </w:rPr>
              <w:tab/>
              <w:t>./tekst(‘exclusief omzetbelasting’)</w:t>
            </w:r>
          </w:p>
        </w:tc>
      </w:tr>
      <w:tr w:rsidR="00042293" w:rsidRPr="00737F18" w14:paraId="372E4F7A" w14:textId="77777777" w:rsidTr="00E54774">
        <w:tc>
          <w:tcPr>
            <w:tcW w:w="6771" w:type="dxa"/>
            <w:shd w:val="clear" w:color="auto" w:fill="auto"/>
          </w:tcPr>
          <w:p w14:paraId="5C682D3B"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239C1DC2" w14:textId="77777777" w:rsidR="00042293" w:rsidRPr="00D044E3" w:rsidRDefault="00042293" w:rsidP="00E54774">
            <w:pPr>
              <w:spacing w:before="72" w:line="240" w:lineRule="auto"/>
            </w:pPr>
            <w:r w:rsidRPr="00D044E3">
              <w:t>Zie variant 1a.</w:t>
            </w:r>
          </w:p>
        </w:tc>
      </w:tr>
      <w:tr w:rsidR="00042293" w:rsidRPr="00737F18" w14:paraId="17C22971" w14:textId="77777777" w:rsidTr="00E54774">
        <w:tc>
          <w:tcPr>
            <w:tcW w:w="6771" w:type="dxa"/>
            <w:shd w:val="clear" w:color="auto" w:fill="auto"/>
          </w:tcPr>
          <w:p w14:paraId="06ABD769"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14:paraId="097393B1" w14:textId="77777777" w:rsidR="00042293" w:rsidRDefault="00042293" w:rsidP="00E54774">
            <w:pPr>
              <w:spacing w:before="72" w:line="240" w:lineRule="auto"/>
            </w:pPr>
            <w:r w:rsidRPr="00D044E3">
              <w:t>Vaste tekst.</w:t>
            </w:r>
            <w:r w:rsidR="009A427D">
              <w:t xml:space="preserve"> De koopprijs per registergoed wordt getoond wanneer deze aanwezig is en zo niet dan wordt de koopprijs voor de hele koop getoond.</w:t>
            </w:r>
          </w:p>
          <w:p w14:paraId="31F597C9" w14:textId="77777777" w:rsidR="00042293" w:rsidRPr="00E54774" w:rsidRDefault="00042293" w:rsidP="00E54774">
            <w:pPr>
              <w:spacing w:before="72" w:line="240" w:lineRule="auto"/>
              <w:rPr>
                <w:sz w:val="16"/>
                <w:szCs w:val="16"/>
              </w:rPr>
            </w:pPr>
          </w:p>
          <w:p w14:paraId="35CCD37C" w14:textId="77777777" w:rsidR="00042293" w:rsidRPr="00E54774" w:rsidRDefault="00042293" w:rsidP="00E54774">
            <w:pPr>
              <w:spacing w:before="72" w:line="240" w:lineRule="auto"/>
              <w:rPr>
                <w:u w:val="single"/>
              </w:rPr>
            </w:pPr>
            <w:r w:rsidRPr="00E54774">
              <w:rPr>
                <w:u w:val="single"/>
              </w:rPr>
              <w:t>Mapping:</w:t>
            </w:r>
          </w:p>
          <w:p w14:paraId="0DDA113E" w14:textId="77777777" w:rsidR="00042293" w:rsidRPr="00E54774" w:rsidRDefault="00042293" w:rsidP="00E54774">
            <w:pPr>
              <w:spacing w:before="72"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hele koop</w:t>
            </w:r>
            <w:r w:rsidR="009A427D" w:rsidRPr="00E54774">
              <w:rPr>
                <w:sz w:val="16"/>
                <w:szCs w:val="16"/>
              </w:rPr>
              <w:t xml:space="preserve"> aanwezig dan deze tonen als bedrag</w:t>
            </w:r>
          </w:p>
          <w:p w14:paraId="01D43F29"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4687ADE2" w14:textId="77777777" w:rsidR="00042293" w:rsidRPr="00E54774" w:rsidRDefault="00042293" w:rsidP="00E54774">
            <w:pPr>
              <w:spacing w:line="240" w:lineRule="auto"/>
              <w:ind w:left="227"/>
              <w:rPr>
                <w:sz w:val="16"/>
                <w:szCs w:val="16"/>
              </w:rPr>
            </w:pPr>
            <w:r w:rsidRPr="00E54774">
              <w:rPr>
                <w:sz w:val="16"/>
                <w:szCs w:val="16"/>
              </w:rPr>
              <w:t>./som</w:t>
            </w:r>
          </w:p>
          <w:p w14:paraId="5E269477" w14:textId="77777777" w:rsidR="00042293" w:rsidRPr="00E54774" w:rsidRDefault="00042293" w:rsidP="00E54774">
            <w:pPr>
              <w:spacing w:line="240" w:lineRule="auto"/>
              <w:ind w:left="227"/>
              <w:rPr>
                <w:sz w:val="16"/>
                <w:szCs w:val="16"/>
              </w:rPr>
            </w:pPr>
            <w:r w:rsidRPr="00E54774">
              <w:rPr>
                <w:sz w:val="16"/>
                <w:szCs w:val="16"/>
              </w:rPr>
              <w:t>./valuta</w:t>
            </w:r>
          </w:p>
          <w:p w14:paraId="091A7027" w14:textId="77777777" w:rsidR="00042293" w:rsidRPr="00E54774" w:rsidRDefault="00042293" w:rsidP="00E54774">
            <w:pPr>
              <w:spacing w:line="240" w:lineRule="auto"/>
              <w:rPr>
                <w:sz w:val="16"/>
                <w:szCs w:val="16"/>
              </w:rPr>
            </w:pPr>
          </w:p>
          <w:p w14:paraId="564D3041" w14:textId="77777777" w:rsidR="00E14C4A" w:rsidRPr="00E54774" w:rsidRDefault="00E14C4A" w:rsidP="00E54774">
            <w:pPr>
              <w:spacing w:line="240" w:lineRule="auto"/>
              <w:rPr>
                <w:sz w:val="16"/>
                <w:szCs w:val="16"/>
              </w:rPr>
            </w:pPr>
            <w:r w:rsidRPr="00E54774">
              <w:rPr>
                <w:sz w:val="16"/>
                <w:szCs w:val="16"/>
              </w:rPr>
              <w:t>-en dan ook: omzetbelasting hele koop</w:t>
            </w:r>
          </w:p>
          <w:p w14:paraId="6A410E45" w14:textId="77777777" w:rsidR="00E14C4A" w:rsidRPr="00E54774" w:rsidRDefault="00E14C4A"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14:paraId="5CCD530B" w14:textId="77777777" w:rsidR="00E14C4A" w:rsidRPr="00E54774" w:rsidRDefault="00E14C4A" w:rsidP="00E54774">
            <w:pPr>
              <w:spacing w:line="240" w:lineRule="auto"/>
              <w:ind w:left="227"/>
              <w:rPr>
                <w:sz w:val="16"/>
                <w:szCs w:val="16"/>
              </w:rPr>
            </w:pPr>
            <w:r w:rsidRPr="00E54774">
              <w:rPr>
                <w:sz w:val="16"/>
                <w:szCs w:val="16"/>
              </w:rPr>
              <w:t>./omzetbelasting/</w:t>
            </w:r>
          </w:p>
          <w:p w14:paraId="4BF7AF00" w14:textId="77777777" w:rsidR="00E14C4A" w:rsidRPr="00E54774" w:rsidRDefault="00E14C4A" w:rsidP="00E54774">
            <w:pPr>
              <w:spacing w:line="240" w:lineRule="auto"/>
              <w:ind w:left="227"/>
              <w:rPr>
                <w:sz w:val="16"/>
                <w:szCs w:val="16"/>
              </w:rPr>
            </w:pPr>
            <w:r w:rsidRPr="00E54774">
              <w:rPr>
                <w:sz w:val="16"/>
                <w:szCs w:val="16"/>
              </w:rPr>
              <w:tab/>
              <w:t>./som</w:t>
            </w:r>
          </w:p>
          <w:p w14:paraId="78018350" w14:textId="77777777" w:rsidR="00E14C4A" w:rsidRPr="00E54774" w:rsidRDefault="00E14C4A" w:rsidP="00E54774">
            <w:pPr>
              <w:spacing w:line="240" w:lineRule="auto"/>
              <w:ind w:left="227"/>
              <w:rPr>
                <w:sz w:val="16"/>
                <w:szCs w:val="16"/>
              </w:rPr>
            </w:pPr>
            <w:r w:rsidRPr="00E54774">
              <w:rPr>
                <w:sz w:val="16"/>
                <w:szCs w:val="16"/>
              </w:rPr>
              <w:tab/>
              <w:t>./valuta</w:t>
            </w:r>
          </w:p>
          <w:p w14:paraId="6D179EFA" w14:textId="77777777" w:rsidR="00E14C4A" w:rsidRPr="00E54774" w:rsidRDefault="00E14C4A" w:rsidP="00E54774">
            <w:pPr>
              <w:spacing w:line="240" w:lineRule="auto"/>
              <w:ind w:left="227"/>
              <w:rPr>
                <w:lang w:val="nl"/>
              </w:rPr>
            </w:pPr>
            <w:r w:rsidRPr="00E54774">
              <w:rPr>
                <w:sz w:val="16"/>
                <w:szCs w:val="16"/>
              </w:rPr>
              <w:t>./omzetbelastingInclusief(‘false’)</w:t>
            </w:r>
          </w:p>
          <w:p w14:paraId="3E3AD408" w14:textId="77777777" w:rsidR="00E14C4A" w:rsidRPr="00E54774" w:rsidRDefault="00E14C4A" w:rsidP="00E54774">
            <w:pPr>
              <w:spacing w:line="240" w:lineRule="auto"/>
              <w:rPr>
                <w:sz w:val="16"/>
                <w:szCs w:val="16"/>
                <w:lang w:val="nl"/>
              </w:rPr>
            </w:pPr>
          </w:p>
          <w:p w14:paraId="71E51071" w14:textId="77777777" w:rsidR="00042293" w:rsidRPr="00E54774" w:rsidRDefault="00042293" w:rsidP="00E54774">
            <w:pPr>
              <w:spacing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per registergoed</w:t>
            </w:r>
            <w:r w:rsidR="009A427D" w:rsidRPr="00E54774">
              <w:rPr>
                <w:sz w:val="16"/>
                <w:szCs w:val="16"/>
              </w:rPr>
              <w:t xml:space="preserve"> aanwezig dan deze tonen als bedrag</w:t>
            </w:r>
          </w:p>
          <w:p w14:paraId="7BB4C19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60730E6D" w14:textId="77777777" w:rsidR="00042293" w:rsidRDefault="00042293" w:rsidP="00E54774">
            <w:pPr>
              <w:spacing w:line="240" w:lineRule="auto"/>
            </w:pPr>
            <w:r w:rsidRPr="00E54774">
              <w:rPr>
                <w:sz w:val="16"/>
                <w:szCs w:val="16"/>
              </w:rPr>
              <w:t>tia_BedragKoopprijs</w:t>
            </w:r>
            <w:r w:rsidR="009E5015" w:rsidRPr="00E54774">
              <w:rPr>
                <w:sz w:val="16"/>
                <w:szCs w:val="16"/>
              </w:rPr>
              <w:t>/</w:t>
            </w:r>
            <w:r>
              <w:t xml:space="preserve"> </w:t>
            </w:r>
          </w:p>
          <w:p w14:paraId="38FD4656" w14:textId="77777777" w:rsidR="00042293" w:rsidRPr="00E54774" w:rsidRDefault="00042293" w:rsidP="00E54774">
            <w:pPr>
              <w:spacing w:line="240" w:lineRule="auto"/>
              <w:ind w:left="227"/>
              <w:rPr>
                <w:sz w:val="16"/>
                <w:szCs w:val="16"/>
              </w:rPr>
            </w:pPr>
            <w:r w:rsidRPr="00E54774">
              <w:rPr>
                <w:sz w:val="16"/>
                <w:szCs w:val="16"/>
              </w:rPr>
              <w:t>./som</w:t>
            </w:r>
          </w:p>
          <w:p w14:paraId="678029CE" w14:textId="77777777" w:rsidR="00042293" w:rsidRPr="00E54774" w:rsidRDefault="00042293" w:rsidP="00E54774">
            <w:pPr>
              <w:spacing w:line="240" w:lineRule="auto"/>
              <w:ind w:left="227"/>
              <w:rPr>
                <w:sz w:val="16"/>
                <w:szCs w:val="16"/>
              </w:rPr>
            </w:pPr>
            <w:r w:rsidRPr="00E54774">
              <w:rPr>
                <w:sz w:val="16"/>
                <w:szCs w:val="16"/>
              </w:rPr>
              <w:t>./valuta</w:t>
            </w:r>
          </w:p>
          <w:p w14:paraId="3AD0B880" w14:textId="77777777" w:rsidR="00042293" w:rsidRPr="00E54774" w:rsidRDefault="00042293" w:rsidP="00E54774">
            <w:pPr>
              <w:spacing w:line="240" w:lineRule="auto"/>
              <w:rPr>
                <w:sz w:val="16"/>
                <w:szCs w:val="16"/>
              </w:rPr>
            </w:pPr>
          </w:p>
          <w:p w14:paraId="7442D938" w14:textId="77777777" w:rsidR="00042293" w:rsidRPr="00E54774" w:rsidRDefault="00042293" w:rsidP="00E54774">
            <w:pPr>
              <w:spacing w:line="240" w:lineRule="auto"/>
              <w:rPr>
                <w:sz w:val="16"/>
                <w:szCs w:val="16"/>
              </w:rPr>
            </w:pPr>
            <w:r w:rsidRPr="00E54774">
              <w:rPr>
                <w:sz w:val="16"/>
                <w:szCs w:val="16"/>
              </w:rPr>
              <w:t>-</w:t>
            </w:r>
            <w:r w:rsidR="00E14C4A" w:rsidRPr="00E54774">
              <w:rPr>
                <w:sz w:val="16"/>
                <w:szCs w:val="16"/>
              </w:rPr>
              <w:t xml:space="preserve">en dan ook: </w:t>
            </w:r>
            <w:r w:rsidRPr="00E54774">
              <w:rPr>
                <w:sz w:val="16"/>
                <w:szCs w:val="16"/>
              </w:rPr>
              <w:t>omzetbelasting per registergoed</w:t>
            </w:r>
          </w:p>
          <w:p w14:paraId="43942790"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14:paraId="25BEA0A5" w14:textId="77777777" w:rsidR="009E5015" w:rsidRPr="00E54774" w:rsidRDefault="00042293" w:rsidP="00E54774">
            <w:pPr>
              <w:spacing w:line="240" w:lineRule="auto"/>
              <w:ind w:left="227"/>
              <w:rPr>
                <w:sz w:val="16"/>
                <w:szCs w:val="16"/>
              </w:rPr>
            </w:pPr>
            <w:r w:rsidRPr="00E54774">
              <w:rPr>
                <w:sz w:val="16"/>
                <w:szCs w:val="16"/>
              </w:rPr>
              <w:t>./omzetbelasting/</w:t>
            </w:r>
          </w:p>
          <w:p w14:paraId="1D25B1E9"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4A26F490"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538105A3" w14:textId="77777777" w:rsidR="00042293" w:rsidRPr="00E54774" w:rsidRDefault="00042293" w:rsidP="00E54774">
            <w:pPr>
              <w:spacing w:line="240" w:lineRule="auto"/>
              <w:ind w:left="227"/>
              <w:rPr>
                <w:u w:val="single"/>
                <w:lang w:val="nl"/>
              </w:rPr>
            </w:pPr>
            <w:r w:rsidRPr="00E54774">
              <w:rPr>
                <w:sz w:val="16"/>
                <w:szCs w:val="16"/>
              </w:rPr>
              <w:t>./omzetbelastingInclusief(‘false’)</w:t>
            </w:r>
          </w:p>
        </w:tc>
      </w:tr>
    </w:tbl>
    <w:p w14:paraId="0EBC84C2" w14:textId="77777777" w:rsidR="00042293" w:rsidRDefault="00042293" w:rsidP="00042293">
      <w:pPr>
        <w:pStyle w:val="Kop4"/>
        <w:numPr>
          <w:ilvl w:val="3"/>
          <w:numId w:val="1"/>
        </w:numPr>
        <w:rPr>
          <w:lang w:val="nl"/>
        </w:rPr>
      </w:pPr>
      <w:bookmarkStart w:id="161" w:name="_Toc358624461"/>
      <w:bookmarkStart w:id="162" w:name="_Toc93406564"/>
      <w:r>
        <w:rPr>
          <w:lang w:val="nl"/>
        </w:rPr>
        <w:lastRenderedPageBreak/>
        <w:t xml:space="preserve">Variant </w:t>
      </w:r>
      <w:smartTag w:uri="urn:schemas-microsoft-com:office:smarttags" w:element="metricconverter">
        <w:smartTagPr>
          <w:attr w:name="ProductID" w:val="1.f"/>
        </w:smartTagPr>
        <w:r>
          <w:rPr>
            <w:lang w:val="nl"/>
          </w:rPr>
          <w:t>1.f</w:t>
        </w:r>
      </w:smartTag>
      <w:r>
        <w:rPr>
          <w:lang w:val="nl"/>
        </w:rPr>
        <w:t xml:space="preserve"> Koopprijs ‘koop-/aanneemsom’</w:t>
      </w:r>
      <w:bookmarkEnd w:id="161"/>
      <w:bookmarkEnd w:id="1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2A6B18B0" w14:textId="77777777" w:rsidTr="00E54774">
        <w:tc>
          <w:tcPr>
            <w:tcW w:w="6771" w:type="dxa"/>
            <w:shd w:val="clear" w:color="auto" w:fill="auto"/>
          </w:tcPr>
          <w:p w14:paraId="713DBC7F"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14:paraId="687552EA" w14:textId="77777777" w:rsidR="00042293" w:rsidRPr="00E54774" w:rsidRDefault="00042293" w:rsidP="00E54774">
            <w:pPr>
              <w:spacing w:before="72" w:line="240" w:lineRule="auto"/>
              <w:rPr>
                <w:u w:val="single"/>
              </w:rPr>
            </w:pPr>
            <w:r w:rsidRPr="00D044E3">
              <w:t>Vaste tekst.</w:t>
            </w:r>
          </w:p>
          <w:p w14:paraId="77FAC1BB" w14:textId="77777777" w:rsidR="00042293" w:rsidRPr="00E54774" w:rsidRDefault="00042293" w:rsidP="00E54774">
            <w:pPr>
              <w:spacing w:before="72" w:line="240" w:lineRule="auto"/>
              <w:rPr>
                <w:u w:val="single"/>
              </w:rPr>
            </w:pPr>
          </w:p>
          <w:p w14:paraId="69E72442" w14:textId="77777777" w:rsidR="00042293" w:rsidRPr="00E54774" w:rsidRDefault="00042293" w:rsidP="00E54774">
            <w:pPr>
              <w:spacing w:before="72" w:line="240" w:lineRule="auto"/>
              <w:rPr>
                <w:u w:val="single"/>
              </w:rPr>
            </w:pPr>
            <w:r w:rsidRPr="00E54774">
              <w:rPr>
                <w:u w:val="single"/>
              </w:rPr>
              <w:t>Mapping:</w:t>
            </w:r>
          </w:p>
          <w:p w14:paraId="6366E598" w14:textId="77777777" w:rsidR="00933A5A" w:rsidRPr="00E54774" w:rsidRDefault="00933A5A" w:rsidP="00E54774">
            <w:pPr>
              <w:spacing w:before="72" w:line="240" w:lineRule="auto"/>
              <w:rPr>
                <w:sz w:val="16"/>
                <w:szCs w:val="16"/>
              </w:rPr>
            </w:pPr>
            <w:r w:rsidRPr="00E54774">
              <w:rPr>
                <w:sz w:val="16"/>
                <w:szCs w:val="16"/>
              </w:rPr>
              <w:t>-gekozen variant</w:t>
            </w:r>
          </w:p>
          <w:p w14:paraId="7D82EE74"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302CA1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14:paraId="3D10524A" w14:textId="77777777" w:rsidR="00042293" w:rsidRPr="00E54774" w:rsidRDefault="00042293" w:rsidP="00E54774">
            <w:pPr>
              <w:spacing w:line="240" w:lineRule="auto"/>
              <w:ind w:left="227"/>
              <w:rPr>
                <w:sz w:val="16"/>
                <w:szCs w:val="16"/>
              </w:rPr>
            </w:pPr>
            <w:r w:rsidRPr="00E54774">
              <w:rPr>
                <w:sz w:val="16"/>
                <w:szCs w:val="16"/>
              </w:rPr>
              <w:t>./tagNaam(‘k_KoopprijsVariant’)</w:t>
            </w:r>
          </w:p>
          <w:p w14:paraId="3631AA9D" w14:textId="77777777" w:rsidR="00042293" w:rsidRPr="00E54774" w:rsidRDefault="00042293" w:rsidP="00E54774">
            <w:pPr>
              <w:spacing w:line="240" w:lineRule="auto"/>
              <w:ind w:left="227"/>
              <w:rPr>
                <w:sz w:val="16"/>
                <w:szCs w:val="16"/>
                <w:u w:val="single"/>
              </w:rPr>
            </w:pPr>
            <w:r w:rsidRPr="00E54774">
              <w:rPr>
                <w:sz w:val="16"/>
                <w:szCs w:val="16"/>
              </w:rPr>
              <w:t>./tekst(‘koop aanneemsom’)</w:t>
            </w:r>
          </w:p>
        </w:tc>
      </w:tr>
      <w:tr w:rsidR="00042293" w:rsidRPr="00737F18" w14:paraId="5B994E66" w14:textId="77777777" w:rsidTr="00E54774">
        <w:tc>
          <w:tcPr>
            <w:tcW w:w="6771" w:type="dxa"/>
            <w:shd w:val="clear" w:color="auto" w:fill="auto"/>
          </w:tcPr>
          <w:p w14:paraId="699ECEA2"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0C6A0D9F" w14:textId="77777777" w:rsidR="00042293" w:rsidRPr="00DE228F" w:rsidRDefault="00042293" w:rsidP="00E54774">
            <w:pPr>
              <w:spacing w:before="72" w:line="240" w:lineRule="auto"/>
            </w:pPr>
            <w:r w:rsidRPr="00DE228F">
              <w:t>Zie variant 1a.</w:t>
            </w:r>
          </w:p>
        </w:tc>
      </w:tr>
      <w:tr w:rsidR="00042293" w:rsidRPr="00737F18" w14:paraId="0F3AEF87" w14:textId="77777777" w:rsidTr="00E54774">
        <w:tc>
          <w:tcPr>
            <w:tcW w:w="6771" w:type="dxa"/>
            <w:shd w:val="clear" w:color="auto" w:fill="auto"/>
          </w:tcPr>
          <w:p w14:paraId="23617D64"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terwijl de aanneemsom bedraagt</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szCs w:val="18"/>
              </w:rPr>
              <w:t xml:space="preserve"> </w:t>
            </w:r>
            <w:r w:rsidRPr="00E54774">
              <w:rPr>
                <w:rFonts w:cs="Arial"/>
                <w:color w:val="FF0000"/>
                <w:szCs w:val="18"/>
              </w:rPr>
              <w:t xml:space="preserve">derhalve in totaal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p>
        </w:tc>
        <w:tc>
          <w:tcPr>
            <w:tcW w:w="7371" w:type="dxa"/>
            <w:shd w:val="clear" w:color="auto" w:fill="auto"/>
          </w:tcPr>
          <w:p w14:paraId="6E14331A" w14:textId="77777777" w:rsidR="00042293" w:rsidRPr="00DE228F" w:rsidRDefault="00042293" w:rsidP="00E54774">
            <w:pPr>
              <w:spacing w:before="72" w:line="240" w:lineRule="auto"/>
            </w:pPr>
            <w:r w:rsidRPr="00DE228F">
              <w:t>Vaste tekst.</w:t>
            </w:r>
            <w:r w:rsidR="00CE1D64">
              <w:t xml:space="preserve"> De koopprijs per registergoed wordt getoond wanneer deze aanwezig is en zo niet dan wordt de koopprijs voor de hele koop getoond.</w:t>
            </w:r>
          </w:p>
          <w:p w14:paraId="17F95B1E" w14:textId="77777777" w:rsidR="00042293" w:rsidRPr="00E54774" w:rsidRDefault="00042293" w:rsidP="00E54774">
            <w:pPr>
              <w:spacing w:before="72" w:line="240" w:lineRule="auto"/>
              <w:rPr>
                <w:u w:val="single"/>
              </w:rPr>
            </w:pPr>
          </w:p>
          <w:p w14:paraId="54294C50" w14:textId="77777777" w:rsidR="00042293" w:rsidRPr="00E54774" w:rsidRDefault="00042293" w:rsidP="00E54774">
            <w:pPr>
              <w:spacing w:before="72" w:line="240" w:lineRule="auto"/>
              <w:rPr>
                <w:u w:val="single"/>
              </w:rPr>
            </w:pPr>
            <w:r w:rsidRPr="00E54774">
              <w:rPr>
                <w:u w:val="single"/>
              </w:rPr>
              <w:t>Mapping:</w:t>
            </w:r>
          </w:p>
          <w:p w14:paraId="4F617EAA" w14:textId="77777777" w:rsidR="00042293" w:rsidRPr="00E54774" w:rsidRDefault="00042293" w:rsidP="00E54774">
            <w:pPr>
              <w:spacing w:before="72"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hele koop</w:t>
            </w:r>
            <w:r w:rsidR="00CE1D64" w:rsidRPr="00E54774">
              <w:rPr>
                <w:sz w:val="16"/>
                <w:szCs w:val="16"/>
              </w:rPr>
              <w:t xml:space="preserve"> aanwezig dan deze tonen als bedrag</w:t>
            </w:r>
          </w:p>
          <w:p w14:paraId="6A452549"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79B44013" w14:textId="77777777" w:rsidR="00042293" w:rsidRPr="00E54774" w:rsidRDefault="00042293" w:rsidP="00E54774">
            <w:pPr>
              <w:spacing w:line="240" w:lineRule="auto"/>
              <w:ind w:left="227"/>
              <w:rPr>
                <w:sz w:val="16"/>
                <w:szCs w:val="16"/>
              </w:rPr>
            </w:pPr>
            <w:r w:rsidRPr="00E54774">
              <w:rPr>
                <w:sz w:val="16"/>
                <w:szCs w:val="16"/>
              </w:rPr>
              <w:t>./som</w:t>
            </w:r>
          </w:p>
          <w:p w14:paraId="130B21F3" w14:textId="77777777" w:rsidR="00042293" w:rsidRPr="00E54774" w:rsidRDefault="00042293" w:rsidP="00E54774">
            <w:pPr>
              <w:spacing w:line="240" w:lineRule="auto"/>
              <w:ind w:left="227"/>
              <w:rPr>
                <w:sz w:val="16"/>
                <w:szCs w:val="16"/>
              </w:rPr>
            </w:pPr>
            <w:r w:rsidRPr="00E54774">
              <w:rPr>
                <w:sz w:val="16"/>
                <w:szCs w:val="16"/>
              </w:rPr>
              <w:t>./valuta</w:t>
            </w:r>
          </w:p>
          <w:p w14:paraId="2D22234C" w14:textId="77777777" w:rsidR="00CE1D64" w:rsidRPr="00E54774" w:rsidRDefault="00CE1D64" w:rsidP="00E54774">
            <w:pPr>
              <w:spacing w:line="240" w:lineRule="auto"/>
              <w:rPr>
                <w:sz w:val="16"/>
                <w:szCs w:val="16"/>
              </w:rPr>
            </w:pPr>
          </w:p>
          <w:p w14:paraId="11B0E10C" w14:textId="77777777" w:rsidR="00CE1D64" w:rsidRPr="00E54774" w:rsidRDefault="00CE1D64" w:rsidP="00E54774">
            <w:pPr>
              <w:spacing w:line="240" w:lineRule="auto"/>
              <w:rPr>
                <w:sz w:val="16"/>
                <w:szCs w:val="16"/>
              </w:rPr>
            </w:pPr>
            <w:r w:rsidRPr="00E54774">
              <w:rPr>
                <w:sz w:val="16"/>
                <w:szCs w:val="16"/>
              </w:rPr>
              <w:t>-en dan ook: aanneemsom hele koop</w:t>
            </w:r>
          </w:p>
          <w:p w14:paraId="49B632F2" w14:textId="77777777" w:rsidR="00CE1D64" w:rsidRPr="00E54774" w:rsidRDefault="00CE1D64"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14:paraId="6DCD407C" w14:textId="77777777" w:rsidR="00CE1D64" w:rsidRPr="00E54774" w:rsidRDefault="00CE1D64" w:rsidP="00E54774">
            <w:pPr>
              <w:spacing w:line="240" w:lineRule="auto"/>
              <w:rPr>
                <w:sz w:val="16"/>
                <w:szCs w:val="16"/>
              </w:rPr>
            </w:pPr>
            <w:r w:rsidRPr="00E54774">
              <w:rPr>
                <w:sz w:val="16"/>
                <w:szCs w:val="16"/>
              </w:rPr>
              <w:t>aanneemsom/</w:t>
            </w:r>
          </w:p>
          <w:p w14:paraId="762FB554" w14:textId="77777777" w:rsidR="00CE1D64" w:rsidRPr="00E54774" w:rsidRDefault="00CE1D64" w:rsidP="00E54774">
            <w:pPr>
              <w:spacing w:line="240" w:lineRule="auto"/>
              <w:rPr>
                <w:sz w:val="16"/>
                <w:szCs w:val="16"/>
              </w:rPr>
            </w:pPr>
            <w:r w:rsidRPr="00E54774">
              <w:rPr>
                <w:sz w:val="16"/>
                <w:szCs w:val="16"/>
              </w:rPr>
              <w:tab/>
              <w:t>./som</w:t>
            </w:r>
          </w:p>
          <w:p w14:paraId="1F4C4118" w14:textId="77777777" w:rsidR="00CE1D64" w:rsidRPr="00E54774" w:rsidRDefault="00CE1D64" w:rsidP="00E54774">
            <w:pPr>
              <w:spacing w:line="240" w:lineRule="auto"/>
              <w:ind w:left="227"/>
              <w:rPr>
                <w:sz w:val="16"/>
                <w:szCs w:val="16"/>
              </w:rPr>
            </w:pPr>
            <w:r w:rsidRPr="00E54774">
              <w:rPr>
                <w:sz w:val="16"/>
                <w:szCs w:val="16"/>
              </w:rPr>
              <w:t>./valuta</w:t>
            </w:r>
          </w:p>
          <w:p w14:paraId="4B69E6A6" w14:textId="77777777" w:rsidR="00042293" w:rsidRPr="00E54774" w:rsidRDefault="00042293" w:rsidP="00E54774">
            <w:pPr>
              <w:spacing w:line="240" w:lineRule="auto"/>
              <w:rPr>
                <w:sz w:val="16"/>
                <w:szCs w:val="16"/>
              </w:rPr>
            </w:pPr>
          </w:p>
          <w:p w14:paraId="38C2393C" w14:textId="77777777" w:rsidR="00CE1D64" w:rsidRPr="00E54774" w:rsidRDefault="00CE1D64"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0E1A7EDA" w14:textId="77777777" w:rsidR="00CE1D64" w:rsidRPr="00E54774" w:rsidRDefault="00CE1D64" w:rsidP="00E54774">
            <w:pPr>
              <w:spacing w:line="240" w:lineRule="auto"/>
              <w:rPr>
                <w:sz w:val="16"/>
                <w:szCs w:val="16"/>
              </w:rPr>
            </w:pPr>
            <w:r w:rsidRPr="00E54774">
              <w:rPr>
                <w:sz w:val="16"/>
                <w:szCs w:val="16"/>
              </w:rPr>
              <w:t>koopprijsTotaal/</w:t>
            </w:r>
          </w:p>
          <w:p w14:paraId="298132AF" w14:textId="77777777" w:rsidR="00CE1D64" w:rsidRPr="00E54774" w:rsidRDefault="00CE1D64" w:rsidP="00E54774">
            <w:pPr>
              <w:spacing w:line="240" w:lineRule="auto"/>
              <w:rPr>
                <w:sz w:val="16"/>
                <w:szCs w:val="16"/>
              </w:rPr>
            </w:pPr>
            <w:r w:rsidRPr="00E54774">
              <w:rPr>
                <w:sz w:val="16"/>
                <w:szCs w:val="16"/>
              </w:rPr>
              <w:tab/>
              <w:t xml:space="preserve">./som </w:t>
            </w:r>
          </w:p>
          <w:p w14:paraId="5C8233F9" w14:textId="77777777" w:rsidR="00CE1D64" w:rsidRPr="00E54774" w:rsidRDefault="00CE1D64" w:rsidP="00E54774">
            <w:pPr>
              <w:spacing w:line="240" w:lineRule="auto"/>
              <w:ind w:left="227"/>
              <w:rPr>
                <w:sz w:val="16"/>
                <w:szCs w:val="16"/>
              </w:rPr>
            </w:pPr>
            <w:r w:rsidRPr="00E54774">
              <w:rPr>
                <w:sz w:val="16"/>
                <w:szCs w:val="16"/>
              </w:rPr>
              <w:t>./valuta</w:t>
            </w:r>
          </w:p>
          <w:p w14:paraId="0A10AD7A" w14:textId="77777777" w:rsidR="00CE1D64" w:rsidRPr="00E54774" w:rsidRDefault="00CE1D64" w:rsidP="00E54774">
            <w:pPr>
              <w:spacing w:line="240" w:lineRule="auto"/>
              <w:rPr>
                <w:sz w:val="16"/>
                <w:szCs w:val="16"/>
              </w:rPr>
            </w:pPr>
          </w:p>
          <w:p w14:paraId="3CDBE8E1" w14:textId="77777777" w:rsidR="00042293" w:rsidRPr="00E54774" w:rsidRDefault="00042293" w:rsidP="00E54774">
            <w:pPr>
              <w:spacing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per registergoed</w:t>
            </w:r>
            <w:r w:rsidR="00CE1D64" w:rsidRPr="00E54774">
              <w:rPr>
                <w:sz w:val="16"/>
                <w:szCs w:val="16"/>
              </w:rPr>
              <w:t xml:space="preserve"> aanwezig dan deze tonen als bedrag</w:t>
            </w:r>
          </w:p>
          <w:p w14:paraId="5B81C51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1C7417BF" w14:textId="77777777" w:rsidR="00042293" w:rsidRDefault="00042293" w:rsidP="00E54774">
            <w:pPr>
              <w:spacing w:line="240" w:lineRule="auto"/>
            </w:pPr>
            <w:r w:rsidRPr="00E54774">
              <w:rPr>
                <w:sz w:val="16"/>
                <w:szCs w:val="16"/>
              </w:rPr>
              <w:t>tia_BedragKoopprijs</w:t>
            </w:r>
            <w:r>
              <w:t xml:space="preserve"> </w:t>
            </w:r>
          </w:p>
          <w:p w14:paraId="2CBFB9ED" w14:textId="77777777" w:rsidR="00042293" w:rsidRPr="00E54774" w:rsidRDefault="00042293" w:rsidP="00E54774">
            <w:pPr>
              <w:spacing w:line="240" w:lineRule="auto"/>
              <w:ind w:left="227"/>
              <w:rPr>
                <w:sz w:val="16"/>
                <w:szCs w:val="16"/>
              </w:rPr>
            </w:pPr>
            <w:r w:rsidRPr="00E54774">
              <w:rPr>
                <w:sz w:val="16"/>
                <w:szCs w:val="16"/>
              </w:rPr>
              <w:t>./som</w:t>
            </w:r>
          </w:p>
          <w:p w14:paraId="524C9422" w14:textId="77777777" w:rsidR="00042293" w:rsidRPr="00E54774" w:rsidRDefault="00042293" w:rsidP="00E54774">
            <w:pPr>
              <w:spacing w:line="240" w:lineRule="auto"/>
              <w:ind w:left="227"/>
              <w:rPr>
                <w:u w:val="single"/>
              </w:rPr>
            </w:pPr>
            <w:r w:rsidRPr="00E54774">
              <w:rPr>
                <w:sz w:val="16"/>
                <w:szCs w:val="16"/>
              </w:rPr>
              <w:t>./valuta</w:t>
            </w:r>
          </w:p>
          <w:p w14:paraId="5EDBD0CA" w14:textId="77777777" w:rsidR="00704730" w:rsidRPr="00E54774" w:rsidRDefault="00704730" w:rsidP="00E54774">
            <w:pPr>
              <w:spacing w:line="240" w:lineRule="auto"/>
              <w:rPr>
                <w:u w:val="single"/>
              </w:rPr>
            </w:pPr>
          </w:p>
          <w:p w14:paraId="31E5B990" w14:textId="77777777" w:rsidR="00042293" w:rsidRPr="00E54774" w:rsidRDefault="00042293" w:rsidP="00E54774">
            <w:pPr>
              <w:spacing w:line="240" w:lineRule="auto"/>
              <w:rPr>
                <w:u w:val="single"/>
              </w:rPr>
            </w:pPr>
            <w:r w:rsidRPr="00E54774">
              <w:rPr>
                <w:sz w:val="16"/>
                <w:szCs w:val="16"/>
              </w:rPr>
              <w:t>-</w:t>
            </w:r>
            <w:r w:rsidR="00704730" w:rsidRPr="00E54774">
              <w:rPr>
                <w:sz w:val="16"/>
                <w:szCs w:val="16"/>
              </w:rPr>
              <w:t xml:space="preserve">en dan ook: </w:t>
            </w:r>
            <w:r w:rsidRPr="00E54774">
              <w:rPr>
                <w:sz w:val="16"/>
                <w:szCs w:val="16"/>
              </w:rPr>
              <w:t>aanneemsom per registergoed</w:t>
            </w:r>
          </w:p>
          <w:p w14:paraId="550C9D8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tia_KoopprijsSpecificatie/aanneemsom/</w:t>
            </w:r>
          </w:p>
          <w:p w14:paraId="60044A8A" w14:textId="77777777" w:rsidR="00042293" w:rsidRPr="00E54774" w:rsidRDefault="00042293" w:rsidP="00E54774">
            <w:pPr>
              <w:spacing w:line="240" w:lineRule="auto"/>
              <w:rPr>
                <w:sz w:val="16"/>
                <w:szCs w:val="16"/>
              </w:rPr>
            </w:pPr>
            <w:r w:rsidRPr="00E54774">
              <w:rPr>
                <w:sz w:val="16"/>
                <w:szCs w:val="16"/>
              </w:rPr>
              <w:tab/>
              <w:t>./som</w:t>
            </w:r>
          </w:p>
          <w:p w14:paraId="1FAC6BB3" w14:textId="77777777" w:rsidR="00042293" w:rsidRPr="00E54774" w:rsidRDefault="00042293" w:rsidP="00E54774">
            <w:pPr>
              <w:spacing w:line="240" w:lineRule="auto"/>
              <w:ind w:left="227"/>
              <w:rPr>
                <w:sz w:val="16"/>
                <w:szCs w:val="16"/>
              </w:rPr>
            </w:pPr>
            <w:r w:rsidRPr="00E54774">
              <w:rPr>
                <w:sz w:val="16"/>
                <w:szCs w:val="16"/>
              </w:rPr>
              <w:t>./valuta</w:t>
            </w:r>
          </w:p>
          <w:p w14:paraId="34AC6428" w14:textId="77777777" w:rsidR="00042293" w:rsidRPr="00E54774" w:rsidRDefault="00042293" w:rsidP="00E54774">
            <w:pPr>
              <w:spacing w:line="240" w:lineRule="auto"/>
              <w:rPr>
                <w:rFonts w:cs="Arial"/>
                <w:snapToGrid/>
                <w:kern w:val="0"/>
                <w:sz w:val="16"/>
                <w:szCs w:val="16"/>
                <w:lang w:eastAsia="nl-NL"/>
              </w:rPr>
            </w:pPr>
          </w:p>
          <w:p w14:paraId="548B19D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tia_KoopprijsSpecificatie/koopprijsTotaal/</w:t>
            </w:r>
          </w:p>
          <w:p w14:paraId="776C0A20" w14:textId="77777777" w:rsidR="00042293" w:rsidRPr="00E54774" w:rsidRDefault="00042293" w:rsidP="00E54774">
            <w:pPr>
              <w:spacing w:line="240" w:lineRule="auto"/>
              <w:rPr>
                <w:sz w:val="16"/>
                <w:szCs w:val="16"/>
              </w:rPr>
            </w:pPr>
            <w:r w:rsidRPr="00E54774">
              <w:rPr>
                <w:sz w:val="16"/>
                <w:szCs w:val="16"/>
              </w:rPr>
              <w:tab/>
              <w:t xml:space="preserve">./som </w:t>
            </w:r>
          </w:p>
          <w:p w14:paraId="06CD5B79" w14:textId="77777777" w:rsidR="00042293" w:rsidRPr="00E54774" w:rsidRDefault="00042293" w:rsidP="00E54774">
            <w:pPr>
              <w:spacing w:line="240" w:lineRule="auto"/>
              <w:ind w:left="227"/>
              <w:rPr>
                <w:u w:val="single"/>
              </w:rPr>
            </w:pPr>
            <w:r w:rsidRPr="00E54774">
              <w:rPr>
                <w:sz w:val="16"/>
                <w:szCs w:val="16"/>
              </w:rPr>
              <w:t>./valuta</w:t>
            </w:r>
          </w:p>
        </w:tc>
      </w:tr>
      <w:tr w:rsidR="00042293" w:rsidRPr="00737F18" w14:paraId="42CE10CD" w14:textId="77777777" w:rsidTr="00E54774">
        <w:tc>
          <w:tcPr>
            <w:tcW w:w="6771" w:type="dxa"/>
            <w:shd w:val="clear" w:color="auto" w:fill="auto"/>
          </w:tcPr>
          <w:p w14:paraId="6303B4DB" w14:textId="77777777" w:rsidR="00042293" w:rsidRPr="00E54774" w:rsidRDefault="00042293" w:rsidP="00E54774">
            <w:pPr>
              <w:autoSpaceDE w:val="0"/>
              <w:autoSpaceDN w:val="0"/>
              <w:adjustRightInd w:val="0"/>
              <w:rPr>
                <w:rFonts w:cs="Arial"/>
                <w:color w:val="FF0000"/>
                <w:szCs w:val="18"/>
              </w:rPr>
            </w:pPr>
            <w:r w:rsidRPr="00E54774">
              <w:rPr>
                <w:rFonts w:cs="Arial"/>
                <w:color w:val="339966"/>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aan omzetbelasting/ 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339966"/>
                <w:szCs w:val="18"/>
              </w:rPr>
              <w:t>aan omzetbelasting</w:t>
            </w:r>
            <w:r w:rsidRPr="00E54774">
              <w:rPr>
                <w:rFonts w:cs="Arial"/>
                <w:color w:val="FF0000"/>
                <w:szCs w:val="18"/>
              </w:rPr>
              <w:t>.</w:t>
            </w:r>
          </w:p>
          <w:p w14:paraId="203E12D9"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865C7C8" w14:textId="77777777" w:rsidR="00042293" w:rsidRPr="00E54774" w:rsidRDefault="00042293" w:rsidP="00E54774">
            <w:pPr>
              <w:spacing w:before="72" w:line="240" w:lineRule="auto"/>
              <w:rPr>
                <w:sz w:val="16"/>
                <w:szCs w:val="16"/>
              </w:rPr>
            </w:pPr>
            <w:r>
              <w:lastRenderedPageBreak/>
              <w:t>Verplichte k</w:t>
            </w:r>
            <w:r w:rsidRPr="00FC58AE">
              <w:t>euzetekst</w:t>
            </w:r>
            <w:r>
              <w:t>.</w:t>
            </w:r>
            <w:r w:rsidR="009C1B5A">
              <w:t xml:space="preserve"> Het te tonen bedrag voor de hele koop of per registergoed is afgeleid van voorgaande keuze.</w:t>
            </w:r>
          </w:p>
          <w:p w14:paraId="43ADF8EE" w14:textId="77777777" w:rsidR="00042293" w:rsidRPr="00E54774" w:rsidRDefault="00042293" w:rsidP="00E54774">
            <w:pPr>
              <w:spacing w:before="72" w:line="240" w:lineRule="auto"/>
              <w:rPr>
                <w:sz w:val="16"/>
                <w:szCs w:val="16"/>
                <w:u w:val="single"/>
              </w:rPr>
            </w:pPr>
          </w:p>
          <w:p w14:paraId="0433A1EC" w14:textId="77777777" w:rsidR="00042293" w:rsidRDefault="00042293" w:rsidP="00E54774">
            <w:pPr>
              <w:numPr>
                <w:ilvl w:val="0"/>
                <w:numId w:val="38"/>
              </w:numPr>
              <w:spacing w:before="72" w:line="240" w:lineRule="auto"/>
            </w:pPr>
            <w:r w:rsidRPr="00E54774">
              <w:rPr>
                <w:color w:val="339966"/>
              </w:rPr>
              <w:lastRenderedPageBreak/>
              <w:t>inclusief … omzetbelasting</w:t>
            </w:r>
            <w:r>
              <w:t>: wanneer aangegeven is dat de totale koopprijs inclusief omzetbelasting is,</w:t>
            </w:r>
          </w:p>
          <w:p w14:paraId="4BD79DF2" w14:textId="77777777" w:rsidR="00042293" w:rsidRPr="00E54774" w:rsidRDefault="00042293" w:rsidP="00E54774">
            <w:pPr>
              <w:numPr>
                <w:ilvl w:val="0"/>
                <w:numId w:val="38"/>
              </w:numPr>
              <w:spacing w:before="72" w:line="240" w:lineRule="auto"/>
              <w:rPr>
                <w:sz w:val="16"/>
                <w:szCs w:val="16"/>
                <w:u w:val="single"/>
              </w:rPr>
            </w:pPr>
            <w:r w:rsidRPr="00E54774">
              <w:rPr>
                <w:color w:val="339966"/>
              </w:rPr>
              <w:t>te vermeerderen … omzetbelasting</w:t>
            </w:r>
            <w:r>
              <w:t>: wanneer aangegeven is dat de totale koopprijs exclusief omzetbelasting is.</w:t>
            </w:r>
          </w:p>
          <w:p w14:paraId="29D32422" w14:textId="77777777" w:rsidR="00042293" w:rsidRPr="00E54774" w:rsidRDefault="00042293" w:rsidP="00E54774">
            <w:pPr>
              <w:spacing w:before="72" w:line="240" w:lineRule="auto"/>
              <w:rPr>
                <w:sz w:val="16"/>
                <w:szCs w:val="16"/>
                <w:u w:val="single"/>
              </w:rPr>
            </w:pPr>
          </w:p>
          <w:p w14:paraId="241DF050" w14:textId="77777777" w:rsidR="00042293" w:rsidRPr="00E54774" w:rsidRDefault="00042293" w:rsidP="00E54774">
            <w:pPr>
              <w:spacing w:before="72" w:line="240" w:lineRule="auto"/>
              <w:rPr>
                <w:u w:val="single"/>
              </w:rPr>
            </w:pPr>
            <w:r w:rsidRPr="00E54774">
              <w:rPr>
                <w:u w:val="single"/>
              </w:rPr>
              <w:t>Mapping:</w:t>
            </w:r>
          </w:p>
          <w:p w14:paraId="2B98FD3D" w14:textId="77777777" w:rsidR="00042293" w:rsidRPr="00E54774" w:rsidRDefault="00042293" w:rsidP="00E54774">
            <w:pPr>
              <w:spacing w:before="72" w:line="240" w:lineRule="auto"/>
              <w:rPr>
                <w:sz w:val="16"/>
                <w:szCs w:val="16"/>
              </w:rPr>
            </w:pPr>
            <w:r w:rsidRPr="00E54774">
              <w:rPr>
                <w:sz w:val="16"/>
                <w:szCs w:val="16"/>
              </w:rPr>
              <w:t>-inclusief omzetbelasting hele koop</w:t>
            </w:r>
          </w:p>
          <w:p w14:paraId="2737CE46"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22F1275A" w14:textId="77777777" w:rsidR="009E5015" w:rsidRPr="00E54774" w:rsidRDefault="00042293" w:rsidP="00E54774">
            <w:pPr>
              <w:spacing w:line="240" w:lineRule="auto"/>
              <w:ind w:left="227"/>
              <w:rPr>
                <w:sz w:val="16"/>
                <w:szCs w:val="16"/>
              </w:rPr>
            </w:pPr>
            <w:r w:rsidRPr="00E54774">
              <w:rPr>
                <w:sz w:val="16"/>
                <w:szCs w:val="16"/>
              </w:rPr>
              <w:t>./omzetbelasting/</w:t>
            </w:r>
          </w:p>
          <w:p w14:paraId="187F6BF5"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6B5D5BAF"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779345ED" w14:textId="77777777" w:rsidR="00042293" w:rsidRPr="00E54774" w:rsidRDefault="00042293" w:rsidP="00E54774">
            <w:pPr>
              <w:spacing w:line="240" w:lineRule="auto"/>
              <w:ind w:left="227"/>
              <w:rPr>
                <w:lang w:val="nl"/>
              </w:rPr>
            </w:pPr>
            <w:r w:rsidRPr="00E54774">
              <w:rPr>
                <w:sz w:val="16"/>
                <w:szCs w:val="16"/>
              </w:rPr>
              <w:t>./omzetbelastingInclusief(‘true’)</w:t>
            </w:r>
          </w:p>
          <w:p w14:paraId="67EE90F4" w14:textId="77777777" w:rsidR="00042293" w:rsidRPr="00E54774" w:rsidRDefault="00042293" w:rsidP="00E54774">
            <w:pPr>
              <w:spacing w:before="72" w:line="240" w:lineRule="auto"/>
              <w:rPr>
                <w:lang w:val="nl"/>
              </w:rPr>
            </w:pPr>
            <w:r w:rsidRPr="00E54774">
              <w:rPr>
                <w:lang w:val="nl"/>
              </w:rPr>
              <w:t>of</w:t>
            </w:r>
          </w:p>
          <w:p w14:paraId="463BC438" w14:textId="77777777" w:rsidR="00042293" w:rsidRPr="00E54774" w:rsidRDefault="00042293" w:rsidP="00E54774">
            <w:pPr>
              <w:spacing w:before="72" w:line="240" w:lineRule="auto"/>
              <w:rPr>
                <w:sz w:val="16"/>
                <w:szCs w:val="16"/>
              </w:rPr>
            </w:pPr>
            <w:r w:rsidRPr="00E54774">
              <w:rPr>
                <w:sz w:val="16"/>
                <w:szCs w:val="16"/>
              </w:rPr>
              <w:t>-exclusief omzetbelasting hele koop</w:t>
            </w:r>
          </w:p>
          <w:p w14:paraId="7DE3818A"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1BED8C3D" w14:textId="77777777" w:rsidR="009E5015" w:rsidRPr="00E54774" w:rsidRDefault="00042293" w:rsidP="00E54774">
            <w:pPr>
              <w:spacing w:line="240" w:lineRule="auto"/>
              <w:ind w:left="227"/>
              <w:rPr>
                <w:sz w:val="16"/>
                <w:szCs w:val="16"/>
              </w:rPr>
            </w:pPr>
            <w:r w:rsidRPr="00E54774">
              <w:rPr>
                <w:sz w:val="16"/>
                <w:szCs w:val="16"/>
              </w:rPr>
              <w:t>./omzetbelasting/</w:t>
            </w:r>
          </w:p>
          <w:p w14:paraId="0329B271"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71AF47F4"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6C68509B" w14:textId="77777777" w:rsidR="00042293" w:rsidRPr="00E54774" w:rsidRDefault="00042293" w:rsidP="00E54774">
            <w:pPr>
              <w:spacing w:line="240" w:lineRule="auto"/>
              <w:ind w:left="227"/>
              <w:rPr>
                <w:sz w:val="16"/>
                <w:szCs w:val="16"/>
              </w:rPr>
            </w:pPr>
            <w:r w:rsidRPr="00E54774">
              <w:rPr>
                <w:sz w:val="16"/>
                <w:szCs w:val="16"/>
              </w:rPr>
              <w:t>./omzetbelastingInclusief(‘false’)</w:t>
            </w:r>
          </w:p>
          <w:p w14:paraId="78E9298A" w14:textId="77777777" w:rsidR="00042293" w:rsidRPr="00E54774" w:rsidRDefault="00042293" w:rsidP="00E54774">
            <w:pPr>
              <w:spacing w:line="240" w:lineRule="auto"/>
              <w:rPr>
                <w:sz w:val="16"/>
                <w:szCs w:val="16"/>
              </w:rPr>
            </w:pPr>
          </w:p>
          <w:p w14:paraId="23EB8E3E" w14:textId="77777777" w:rsidR="00042293" w:rsidRPr="00E54774" w:rsidRDefault="00042293" w:rsidP="00E54774">
            <w:pPr>
              <w:spacing w:line="240" w:lineRule="auto"/>
              <w:rPr>
                <w:sz w:val="16"/>
                <w:szCs w:val="16"/>
              </w:rPr>
            </w:pPr>
            <w:r w:rsidRPr="00E54774">
              <w:rPr>
                <w:sz w:val="16"/>
                <w:szCs w:val="16"/>
              </w:rPr>
              <w:t>-inclusief omzetbelasting per registergoed</w:t>
            </w:r>
          </w:p>
          <w:p w14:paraId="1EBCA4C9"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14:paraId="460A78B4" w14:textId="77777777" w:rsidR="009E5015" w:rsidRPr="00E54774" w:rsidRDefault="00042293" w:rsidP="00E54774">
            <w:pPr>
              <w:spacing w:line="240" w:lineRule="auto"/>
              <w:ind w:left="227"/>
              <w:rPr>
                <w:sz w:val="16"/>
                <w:szCs w:val="16"/>
              </w:rPr>
            </w:pPr>
            <w:r w:rsidRPr="00E54774">
              <w:rPr>
                <w:sz w:val="16"/>
                <w:szCs w:val="16"/>
              </w:rPr>
              <w:t>./omzetbelasting/</w:t>
            </w:r>
          </w:p>
          <w:p w14:paraId="1AC56863"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22424D06"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6491955A" w14:textId="77777777" w:rsidR="00042293" w:rsidRPr="00E54774" w:rsidRDefault="00042293" w:rsidP="00E54774">
            <w:pPr>
              <w:spacing w:line="240" w:lineRule="auto"/>
              <w:ind w:left="227"/>
              <w:rPr>
                <w:sz w:val="16"/>
                <w:szCs w:val="16"/>
              </w:rPr>
            </w:pPr>
            <w:r w:rsidRPr="00E54774">
              <w:rPr>
                <w:sz w:val="16"/>
                <w:szCs w:val="16"/>
              </w:rPr>
              <w:t>./omzetbelastingInclusief(‘true’)</w:t>
            </w:r>
          </w:p>
          <w:p w14:paraId="401B840C" w14:textId="77777777" w:rsidR="00042293" w:rsidRPr="00E54774" w:rsidRDefault="00042293" w:rsidP="00E54774">
            <w:pPr>
              <w:spacing w:line="240" w:lineRule="auto"/>
              <w:rPr>
                <w:sz w:val="16"/>
                <w:szCs w:val="16"/>
              </w:rPr>
            </w:pPr>
            <w:r w:rsidRPr="00E54774">
              <w:rPr>
                <w:sz w:val="16"/>
                <w:szCs w:val="16"/>
              </w:rPr>
              <w:t>of</w:t>
            </w:r>
          </w:p>
          <w:p w14:paraId="7AA59ED7" w14:textId="77777777" w:rsidR="00042293" w:rsidRPr="00E54774" w:rsidRDefault="00042293" w:rsidP="00E54774">
            <w:pPr>
              <w:spacing w:line="240" w:lineRule="auto"/>
              <w:rPr>
                <w:sz w:val="16"/>
                <w:szCs w:val="16"/>
              </w:rPr>
            </w:pPr>
            <w:r w:rsidRPr="00E54774">
              <w:rPr>
                <w:sz w:val="16"/>
                <w:szCs w:val="16"/>
              </w:rPr>
              <w:t>-exclusief omzetbelasting per registergoed</w:t>
            </w:r>
          </w:p>
          <w:p w14:paraId="3ECBA02E"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14:paraId="24CCEB24" w14:textId="77777777" w:rsidR="009E5015" w:rsidRPr="00E54774" w:rsidRDefault="00042293" w:rsidP="00E54774">
            <w:pPr>
              <w:spacing w:line="240" w:lineRule="auto"/>
              <w:ind w:left="227"/>
              <w:rPr>
                <w:sz w:val="16"/>
                <w:szCs w:val="16"/>
              </w:rPr>
            </w:pPr>
            <w:r w:rsidRPr="00E54774">
              <w:rPr>
                <w:sz w:val="16"/>
                <w:szCs w:val="16"/>
              </w:rPr>
              <w:t>./omzetbelasting/</w:t>
            </w:r>
          </w:p>
          <w:p w14:paraId="6465832A"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2565E037"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50575E6B" w14:textId="77777777" w:rsidR="00042293" w:rsidRPr="00E54774" w:rsidRDefault="00042293" w:rsidP="00E54774">
            <w:pPr>
              <w:spacing w:line="240" w:lineRule="auto"/>
              <w:ind w:left="227"/>
              <w:rPr>
                <w:u w:val="single"/>
              </w:rPr>
            </w:pPr>
            <w:r w:rsidRPr="00E54774">
              <w:rPr>
                <w:sz w:val="16"/>
                <w:szCs w:val="16"/>
              </w:rPr>
              <w:t>./omzetbelastingInclusief(‘false’)</w:t>
            </w:r>
          </w:p>
        </w:tc>
      </w:tr>
      <w:tr w:rsidR="00042293" w:rsidRPr="00737F18" w14:paraId="40AC9001" w14:textId="77777777" w:rsidTr="00E54774">
        <w:tc>
          <w:tcPr>
            <w:tcW w:w="6771" w:type="dxa"/>
            <w:shd w:val="clear" w:color="auto" w:fill="auto"/>
          </w:tcPr>
          <w:p w14:paraId="766771D2" w14:textId="77777777" w:rsidR="00042293" w:rsidRPr="00E54774" w:rsidRDefault="00042293" w:rsidP="00E54774">
            <w:pPr>
              <w:autoSpaceDE w:val="0"/>
              <w:autoSpaceDN w:val="0"/>
              <w:adjustRightInd w:val="0"/>
              <w:rPr>
                <w:rFonts w:cs="Arial"/>
                <w:color w:val="339966"/>
                <w:szCs w:val="18"/>
              </w:rPr>
            </w:pPr>
            <w:r w:rsidRPr="00E54774">
              <w:rPr>
                <w:rFonts w:cs="Arial"/>
                <w:color w:val="800080"/>
                <w:szCs w:val="18"/>
              </w:rPr>
              <w:lastRenderedPageBreak/>
              <w:t>Het per heden krachtens de koop</w:t>
            </w:r>
            <w:r w:rsidRPr="00E54774">
              <w:rPr>
                <w:rFonts w:cs="Arial"/>
                <w:color w:val="3366FF"/>
                <w:szCs w:val="18"/>
              </w:rPr>
              <w:t xml:space="preserve">-/aannemingsovereenkomst </w:t>
            </w:r>
            <w:r w:rsidRPr="00E54774">
              <w:rPr>
                <w:rFonts w:cs="Arial"/>
                <w:color w:val="800080"/>
                <w:szCs w:val="18"/>
              </w:rPr>
              <w:t xml:space="preserve">door koper verschuldigde bedrag ad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zijnde de koopprijs van </w:t>
            </w:r>
          </w:p>
        </w:tc>
        <w:tc>
          <w:tcPr>
            <w:tcW w:w="7371" w:type="dxa"/>
            <w:shd w:val="clear" w:color="auto" w:fill="auto"/>
          </w:tcPr>
          <w:p w14:paraId="79866DF6" w14:textId="77777777" w:rsidR="00042293" w:rsidRDefault="00042293" w:rsidP="00E54774">
            <w:pPr>
              <w:spacing w:before="72" w:line="240" w:lineRule="auto"/>
            </w:pPr>
            <w:r w:rsidRPr="00B76D07">
              <w:t>Optionele keuzetekst, mag in zijn geheel weggelaten worden.</w:t>
            </w:r>
            <w:r>
              <w:t xml:space="preserve"> Dit geldt voor de tekst:</w:t>
            </w:r>
          </w:p>
          <w:p w14:paraId="35356D21" w14:textId="77777777" w:rsidR="00042293" w:rsidRPr="00E54774" w:rsidRDefault="00042293" w:rsidP="00E54774">
            <w:pPr>
              <w:numPr>
                <w:ilvl w:val="0"/>
                <w:numId w:val="38"/>
              </w:numPr>
              <w:spacing w:before="72" w:line="240" w:lineRule="auto"/>
              <w:rPr>
                <w:color w:val="800080"/>
              </w:rPr>
            </w:pPr>
            <w:r w:rsidRPr="00E54774">
              <w:rPr>
                <w:color w:val="800080"/>
              </w:rPr>
              <w:t>Het per heden …. de notaris voldaan</w:t>
            </w:r>
          </w:p>
          <w:p w14:paraId="5DA86114" w14:textId="77777777" w:rsidR="00042293" w:rsidRPr="00E54774" w:rsidRDefault="00042293" w:rsidP="00E54774">
            <w:pPr>
              <w:spacing w:before="72" w:line="240" w:lineRule="auto"/>
              <w:rPr>
                <w:color w:val="800080"/>
              </w:rPr>
            </w:pPr>
          </w:p>
          <w:p w14:paraId="1FA13128" w14:textId="77777777" w:rsidR="009C1B5A" w:rsidRPr="00E54774" w:rsidRDefault="009C1B5A" w:rsidP="00E54774">
            <w:pPr>
              <w:spacing w:before="72" w:line="240" w:lineRule="auto"/>
              <w:rPr>
                <w:color w:val="800080"/>
              </w:rPr>
            </w:pPr>
            <w:r>
              <w:t>Het te tonen bedrag voor de hele koop of per registergoed is afgeleid van voorgaande keuze.</w:t>
            </w:r>
          </w:p>
          <w:p w14:paraId="05E78CCC" w14:textId="77777777" w:rsidR="009C1B5A" w:rsidRPr="00E54774" w:rsidRDefault="009C1B5A" w:rsidP="00E54774">
            <w:pPr>
              <w:spacing w:before="72" w:line="240" w:lineRule="auto"/>
              <w:rPr>
                <w:color w:val="800080"/>
              </w:rPr>
            </w:pPr>
          </w:p>
          <w:p w14:paraId="1F11299B" w14:textId="77777777" w:rsidR="00042293" w:rsidRPr="008E7E0A" w:rsidRDefault="00042293" w:rsidP="00E54774">
            <w:pPr>
              <w:spacing w:before="72" w:line="240" w:lineRule="auto"/>
            </w:pPr>
            <w:r>
              <w:t>Binnen de keuzetekst is</w:t>
            </w:r>
            <w:r w:rsidRPr="008E7E0A">
              <w:t xml:space="preserve"> </w:t>
            </w:r>
            <w:r w:rsidRPr="00E54774">
              <w:rPr>
                <w:color w:val="3366FF"/>
              </w:rPr>
              <w:t>-/aannemingsovereenkomst</w:t>
            </w:r>
            <w:r w:rsidRPr="008E7E0A">
              <w:t xml:space="preserve"> </w:t>
            </w:r>
            <w:r>
              <w:t xml:space="preserve">optioneel, hiervan moet worden aangegeven of deze tekst </w:t>
            </w:r>
            <w:r w:rsidRPr="008E7E0A">
              <w:t>opgenomen wordt.</w:t>
            </w:r>
          </w:p>
          <w:p w14:paraId="7075DB53" w14:textId="77777777" w:rsidR="00042293" w:rsidRPr="00E54774" w:rsidRDefault="00042293" w:rsidP="00E54774">
            <w:pPr>
              <w:spacing w:before="72" w:line="240" w:lineRule="auto"/>
              <w:rPr>
                <w:color w:val="800080"/>
              </w:rPr>
            </w:pPr>
          </w:p>
          <w:p w14:paraId="746BEBF2" w14:textId="77777777" w:rsidR="00042293" w:rsidRPr="00E54774" w:rsidRDefault="00042293" w:rsidP="00E54774">
            <w:pPr>
              <w:spacing w:before="72" w:line="240" w:lineRule="auto"/>
              <w:rPr>
                <w:u w:val="single"/>
              </w:rPr>
            </w:pPr>
            <w:r w:rsidRPr="00E54774">
              <w:rPr>
                <w:u w:val="single"/>
              </w:rPr>
              <w:t>Mapping:</w:t>
            </w:r>
          </w:p>
          <w:p w14:paraId="6B479939" w14:textId="77777777"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14:paraId="34CE18B8" w14:textId="77777777" w:rsidR="00042293" w:rsidRPr="00E54774" w:rsidRDefault="00042293" w:rsidP="00E54774">
            <w:pPr>
              <w:spacing w:line="240" w:lineRule="auto"/>
              <w:ind w:left="227"/>
              <w:rPr>
                <w:sz w:val="16"/>
                <w:szCs w:val="16"/>
              </w:rPr>
            </w:pPr>
            <w:r w:rsidRPr="00E54774">
              <w:rPr>
                <w:sz w:val="16"/>
                <w:szCs w:val="16"/>
              </w:rPr>
              <w:t>./tagNaam(‘k_KoopAanneemsomVoldaan’)</w:t>
            </w:r>
          </w:p>
          <w:p w14:paraId="61970BCE" w14:textId="77777777"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14:paraId="7AACCA2E" w14:textId="77777777" w:rsidR="00042293" w:rsidRPr="00E54774" w:rsidRDefault="00042293" w:rsidP="00E54774">
            <w:pPr>
              <w:spacing w:before="72" w:line="240" w:lineRule="auto"/>
              <w:rPr>
                <w:sz w:val="16"/>
                <w:szCs w:val="16"/>
              </w:rPr>
            </w:pPr>
          </w:p>
          <w:p w14:paraId="51D53993" w14:textId="77777777"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14:paraId="7C0EA7C5" w14:textId="77777777" w:rsidR="00042293" w:rsidRPr="00E54774" w:rsidRDefault="00042293" w:rsidP="00E54774">
            <w:pPr>
              <w:spacing w:line="240" w:lineRule="auto"/>
              <w:ind w:left="227"/>
              <w:rPr>
                <w:sz w:val="16"/>
                <w:szCs w:val="16"/>
              </w:rPr>
            </w:pPr>
            <w:r w:rsidRPr="00E54774">
              <w:rPr>
                <w:sz w:val="16"/>
                <w:szCs w:val="16"/>
              </w:rPr>
              <w:t>./tagNaam(‘k_Aannemingsovereenkomst’)</w:t>
            </w:r>
          </w:p>
          <w:p w14:paraId="59473BEF" w14:textId="77777777"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14:paraId="1CD313F9" w14:textId="77777777" w:rsidR="00042293" w:rsidRPr="00E54774" w:rsidRDefault="00042293" w:rsidP="00E54774">
            <w:pPr>
              <w:spacing w:before="72" w:line="240" w:lineRule="auto"/>
              <w:rPr>
                <w:sz w:val="16"/>
                <w:szCs w:val="16"/>
              </w:rPr>
            </w:pPr>
          </w:p>
          <w:p w14:paraId="68B1EA42" w14:textId="77777777" w:rsidR="00042293" w:rsidRPr="00E54774" w:rsidRDefault="00042293" w:rsidP="00E54774">
            <w:pPr>
              <w:spacing w:before="72" w:line="240" w:lineRule="auto"/>
              <w:rPr>
                <w:sz w:val="16"/>
                <w:szCs w:val="16"/>
              </w:rPr>
            </w:pPr>
            <w:r w:rsidRPr="00E54774">
              <w:rPr>
                <w:sz w:val="16"/>
                <w:szCs w:val="16"/>
              </w:rPr>
              <w:t>-koopprijs hele koop</w:t>
            </w:r>
          </w:p>
          <w:p w14:paraId="0C74C5AA"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76CFBC82" w14:textId="77777777" w:rsidR="00042293" w:rsidRPr="00E54774" w:rsidRDefault="00042293" w:rsidP="00E54774">
            <w:pPr>
              <w:spacing w:line="240" w:lineRule="auto"/>
              <w:ind w:left="227"/>
              <w:rPr>
                <w:sz w:val="16"/>
                <w:szCs w:val="16"/>
              </w:rPr>
            </w:pPr>
            <w:r w:rsidRPr="00E54774">
              <w:rPr>
                <w:sz w:val="16"/>
                <w:szCs w:val="16"/>
              </w:rPr>
              <w:t>./som</w:t>
            </w:r>
          </w:p>
          <w:p w14:paraId="1A7FB872" w14:textId="77777777" w:rsidR="00042293" w:rsidRPr="00E54774" w:rsidRDefault="00042293" w:rsidP="00E54774">
            <w:pPr>
              <w:spacing w:line="240" w:lineRule="auto"/>
              <w:ind w:left="227"/>
              <w:rPr>
                <w:sz w:val="16"/>
                <w:szCs w:val="16"/>
              </w:rPr>
            </w:pPr>
            <w:r w:rsidRPr="00E54774">
              <w:rPr>
                <w:sz w:val="16"/>
                <w:szCs w:val="16"/>
              </w:rPr>
              <w:t>./valuta</w:t>
            </w:r>
          </w:p>
          <w:p w14:paraId="30D3B293" w14:textId="77777777" w:rsidR="00042293" w:rsidRPr="00E54774" w:rsidRDefault="00042293" w:rsidP="00E54774">
            <w:pPr>
              <w:spacing w:line="240" w:lineRule="auto"/>
              <w:rPr>
                <w:sz w:val="16"/>
                <w:szCs w:val="16"/>
              </w:rPr>
            </w:pPr>
          </w:p>
          <w:p w14:paraId="44767DFB" w14:textId="77777777" w:rsidR="00042293" w:rsidRPr="00E54774" w:rsidRDefault="00042293" w:rsidP="00E54774">
            <w:pPr>
              <w:spacing w:line="240" w:lineRule="auto"/>
              <w:rPr>
                <w:sz w:val="16"/>
                <w:szCs w:val="16"/>
              </w:rPr>
            </w:pPr>
            <w:r w:rsidRPr="00E54774">
              <w:rPr>
                <w:sz w:val="16"/>
                <w:szCs w:val="16"/>
              </w:rPr>
              <w:t>-koopprijs per registergoed</w:t>
            </w:r>
          </w:p>
          <w:p w14:paraId="10CBD21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76476FE7" w14:textId="77777777" w:rsidR="00042293" w:rsidRDefault="00042293" w:rsidP="00E54774">
            <w:pPr>
              <w:spacing w:line="240" w:lineRule="auto"/>
            </w:pPr>
            <w:r w:rsidRPr="00E54774">
              <w:rPr>
                <w:sz w:val="16"/>
                <w:szCs w:val="16"/>
              </w:rPr>
              <w:t>tia_BedragKoopprijs</w:t>
            </w:r>
            <w:r w:rsidR="009E5015" w:rsidRPr="00E54774">
              <w:rPr>
                <w:sz w:val="16"/>
                <w:szCs w:val="16"/>
              </w:rPr>
              <w:t>/</w:t>
            </w:r>
            <w:r>
              <w:t xml:space="preserve"> </w:t>
            </w:r>
          </w:p>
          <w:p w14:paraId="2D9CEFEC" w14:textId="77777777" w:rsidR="00042293" w:rsidRPr="00E54774" w:rsidRDefault="00042293" w:rsidP="00E54774">
            <w:pPr>
              <w:spacing w:line="240" w:lineRule="auto"/>
              <w:ind w:left="227"/>
              <w:rPr>
                <w:sz w:val="16"/>
                <w:szCs w:val="16"/>
              </w:rPr>
            </w:pPr>
            <w:r w:rsidRPr="00E54774">
              <w:rPr>
                <w:sz w:val="16"/>
                <w:szCs w:val="16"/>
              </w:rPr>
              <w:t>./som</w:t>
            </w:r>
          </w:p>
          <w:p w14:paraId="78AD0613" w14:textId="77777777" w:rsidR="00042293" w:rsidRPr="00E54774" w:rsidRDefault="00042293" w:rsidP="00E54774">
            <w:pPr>
              <w:spacing w:line="240" w:lineRule="auto"/>
              <w:ind w:left="227"/>
              <w:rPr>
                <w:u w:val="single"/>
              </w:rPr>
            </w:pPr>
            <w:r w:rsidRPr="00E54774">
              <w:rPr>
                <w:sz w:val="16"/>
                <w:szCs w:val="16"/>
              </w:rPr>
              <w:t>./valuta</w:t>
            </w:r>
          </w:p>
          <w:p w14:paraId="20CF02D6" w14:textId="77777777" w:rsidR="00042293" w:rsidRPr="00E54774" w:rsidRDefault="00042293" w:rsidP="00E54774">
            <w:pPr>
              <w:spacing w:line="240" w:lineRule="auto"/>
              <w:rPr>
                <w:sz w:val="16"/>
                <w:szCs w:val="16"/>
              </w:rPr>
            </w:pPr>
          </w:p>
        </w:tc>
      </w:tr>
      <w:tr w:rsidR="00042293" w:rsidRPr="00737F18" w14:paraId="3ADDA51D" w14:textId="77777777" w:rsidTr="00E54774">
        <w:tc>
          <w:tcPr>
            <w:tcW w:w="6771" w:type="dxa"/>
            <w:shd w:val="clear" w:color="auto" w:fill="auto"/>
          </w:tcPr>
          <w:p w14:paraId="371D3C0C" w14:textId="77777777" w:rsidR="00042293" w:rsidRPr="00E54774" w:rsidRDefault="00042293" w:rsidP="00E54774">
            <w:pPr>
              <w:autoSpaceDE w:val="0"/>
              <w:autoSpaceDN w:val="0"/>
              <w:adjustRightInd w:val="0"/>
              <w:rPr>
                <w:rFonts w:cs="Arial"/>
                <w:color w:val="800080"/>
                <w:szCs w:val="18"/>
              </w:rPr>
            </w:pPr>
            <w:r w:rsidRPr="00E54774">
              <w:rPr>
                <w:rFonts w:cs="Arial"/>
                <w:color w:val="3366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3366FF"/>
                <w:szCs w:val="18"/>
              </w:rPr>
              <w:t>/Registergoederen</w:t>
            </w:r>
            <w:r w:rsidRPr="00E54774">
              <w:rPr>
                <w:rFonts w:cs="Arial"/>
                <w:color w:val="339966"/>
                <w:szCs w:val="18"/>
              </w:rPr>
              <w:t xml:space="preserve"> </w:t>
            </w:r>
            <w:r w:rsidRPr="00E54774">
              <w:rPr>
                <w:rFonts w:cs="Arial"/>
                <w:color w:val="800080"/>
                <w:szCs w:val="18"/>
              </w:rPr>
              <w:t>[volgnummer], [volgnummer] en [volgnummer]</w:t>
            </w:r>
            <w:r w:rsidRPr="00E54774">
              <w:rPr>
                <w:rFonts w:cs="Arial"/>
                <w:color w:val="3366FF"/>
                <w:szCs w:val="18"/>
              </w:rPr>
              <w:t>/ Verkochte</w:t>
            </w:r>
            <w:r w:rsidRPr="00E54774">
              <w:rPr>
                <w:rFonts w:cs="Arial"/>
                <w:color w:val="800080"/>
                <w:szCs w:val="18"/>
              </w:rPr>
              <w:t xml:space="preserve">, </w:t>
            </w:r>
          </w:p>
        </w:tc>
        <w:tc>
          <w:tcPr>
            <w:tcW w:w="7371" w:type="dxa"/>
            <w:shd w:val="clear" w:color="auto" w:fill="auto"/>
          </w:tcPr>
          <w:p w14:paraId="77956F59" w14:textId="77777777" w:rsidR="00042293" w:rsidRPr="00B76D07" w:rsidRDefault="00042293" w:rsidP="00E54774">
            <w:pPr>
              <w:spacing w:before="72" w:line="240" w:lineRule="auto"/>
            </w:pPr>
            <w:r w:rsidRPr="00B76D07">
              <w:t>Zie variant 1.</w:t>
            </w:r>
          </w:p>
        </w:tc>
      </w:tr>
      <w:tr w:rsidR="00042293" w:rsidRPr="00737F18" w14:paraId="401EA55A" w14:textId="77777777" w:rsidTr="00E54774">
        <w:tc>
          <w:tcPr>
            <w:tcW w:w="6771" w:type="dxa"/>
            <w:shd w:val="clear" w:color="auto" w:fill="auto"/>
          </w:tcPr>
          <w:p w14:paraId="64142612" w14:textId="0A44CBAC" w:rsidR="00042293" w:rsidRPr="00E54774" w:rsidRDefault="00042293" w:rsidP="00E54774">
            <w:pPr>
              <w:autoSpaceDE w:val="0"/>
              <w:autoSpaceDN w:val="0"/>
              <w:adjustRightInd w:val="0"/>
              <w:rPr>
                <w:rFonts w:cs="Arial"/>
                <w:color w:val="3366FF"/>
                <w:szCs w:val="18"/>
              </w:rPr>
            </w:pPr>
            <w:r w:rsidRPr="00E54774">
              <w:rPr>
                <w:rFonts w:cs="Arial"/>
                <w:color w:val="800080"/>
                <w:szCs w:val="18"/>
              </w:rPr>
              <w:lastRenderedPageBreak/>
              <w:t>de vervallen termijnen van de aanneming en de overeenkomstig de koop</w:t>
            </w:r>
            <w:r w:rsidRPr="00E54774">
              <w:rPr>
                <w:rFonts w:cs="Arial"/>
                <w:color w:val="3366FF"/>
                <w:szCs w:val="18"/>
              </w:rPr>
              <w:t>-/aannemingsovereenkomst</w:t>
            </w:r>
            <w:r w:rsidRPr="00E54774">
              <w:rPr>
                <w:rFonts w:cs="Arial"/>
                <w:color w:val="800080"/>
                <w:szCs w:val="18"/>
              </w:rPr>
              <w:t xml:space="preserve"> verschuldigde rente, een en ander inclusief omzetbelasting, is door </w:t>
            </w:r>
            <w:r w:rsidR="00C31C8B" w:rsidRPr="00C31C8B">
              <w:rPr>
                <w:rFonts w:cs="Arial"/>
                <w:szCs w:val="18"/>
              </w:rPr>
              <w:t>§verkrijger§</w:t>
            </w:r>
            <w:r w:rsidRPr="00E54774">
              <w:rPr>
                <w:rFonts w:cs="Arial"/>
                <w:color w:val="800080"/>
                <w:szCs w:val="18"/>
              </w:rPr>
              <w:t xml:space="preserve"> aan de notaris voldaan.</w:t>
            </w:r>
          </w:p>
        </w:tc>
        <w:tc>
          <w:tcPr>
            <w:tcW w:w="7371" w:type="dxa"/>
            <w:shd w:val="clear" w:color="auto" w:fill="auto"/>
          </w:tcPr>
          <w:p w14:paraId="740566E3" w14:textId="4A0091EC" w:rsidR="00042293" w:rsidRPr="003C059A" w:rsidRDefault="003C059A" w:rsidP="00E54774">
            <w:pPr>
              <w:spacing w:before="72" w:line="240" w:lineRule="auto"/>
            </w:pPr>
            <w:r w:rsidRPr="003C059A">
              <w:t>Het tonen van</w:t>
            </w:r>
            <w:r>
              <w:t xml:space="preserve"> </w:t>
            </w:r>
            <w:r w:rsidRPr="00E54774">
              <w:rPr>
                <w:rFonts w:cs="Arial"/>
                <w:color w:val="800080"/>
                <w:szCs w:val="18"/>
              </w:rPr>
              <w:t>koop</w:t>
            </w:r>
            <w:r w:rsidRPr="00E54774">
              <w:rPr>
                <w:rFonts w:cs="Arial"/>
                <w:color w:val="3366FF"/>
                <w:szCs w:val="18"/>
              </w:rPr>
              <w:t>-/aannemingsovereenkomst</w:t>
            </w:r>
            <w:r>
              <w:rPr>
                <w:rFonts w:cs="Arial"/>
                <w:color w:val="3366FF"/>
                <w:szCs w:val="18"/>
              </w:rPr>
              <w:t xml:space="preserve"> </w:t>
            </w:r>
            <w:r>
              <w:rPr>
                <w:rFonts w:cs="Arial"/>
                <w:szCs w:val="18"/>
              </w:rPr>
              <w:t xml:space="preserve">of alleen </w:t>
            </w:r>
            <w:r w:rsidRPr="00E54774">
              <w:rPr>
                <w:rFonts w:cs="Arial"/>
                <w:color w:val="800080"/>
                <w:szCs w:val="18"/>
              </w:rPr>
              <w:t>koop</w:t>
            </w:r>
            <w:r>
              <w:rPr>
                <w:rFonts w:cs="Arial"/>
                <w:szCs w:val="18"/>
              </w:rPr>
              <w:t xml:space="preserve"> wordt overgenomen uit de keuze hiervoor.</w:t>
            </w:r>
          </w:p>
          <w:p w14:paraId="2385AC03" w14:textId="77777777" w:rsidR="000B4FCC" w:rsidRPr="00E54774" w:rsidRDefault="000B4FCC" w:rsidP="00E54774">
            <w:pPr>
              <w:spacing w:before="72" w:line="240" w:lineRule="auto"/>
              <w:rPr>
                <w:u w:val="single"/>
              </w:rPr>
            </w:pPr>
          </w:p>
          <w:p w14:paraId="0E491751" w14:textId="77777777" w:rsidR="00042293" w:rsidRPr="00E54774" w:rsidRDefault="00042293" w:rsidP="00E54774">
            <w:pPr>
              <w:spacing w:before="72" w:line="240" w:lineRule="auto"/>
              <w:rPr>
                <w:u w:val="single"/>
              </w:rPr>
            </w:pPr>
            <w:r w:rsidRPr="00E54774">
              <w:rPr>
                <w:u w:val="single"/>
              </w:rPr>
              <w:t>Mapping:</w:t>
            </w:r>
          </w:p>
          <w:p w14:paraId="251033DA" w14:textId="77777777" w:rsidR="00042293" w:rsidRPr="00B53CFA" w:rsidRDefault="00042293" w:rsidP="00E54774">
            <w:pPr>
              <w:spacing w:before="72" w:line="240" w:lineRule="auto"/>
            </w:pPr>
            <w:r w:rsidRPr="00E54774">
              <w:rPr>
                <w:sz w:val="16"/>
                <w:szCs w:val="16"/>
              </w:rPr>
              <w:t xml:space="preserve">-partij </w:t>
            </w:r>
          </w:p>
          <w:p w14:paraId="79A1F939" w14:textId="77777777" w:rsidR="00042293" w:rsidRPr="00E54774" w:rsidRDefault="00042293" w:rsidP="00E54774">
            <w:pPr>
              <w:spacing w:line="240" w:lineRule="auto"/>
              <w:rPr>
                <w:rFonts w:cs="Arial"/>
                <w:sz w:val="16"/>
                <w:szCs w:val="16"/>
              </w:rPr>
            </w:pPr>
            <w:r w:rsidRPr="00E54774">
              <w:rPr>
                <w:sz w:val="16"/>
                <w:szCs w:val="16"/>
              </w:rPr>
              <w:t>/IMKAD_AangebodenStuk/StukdeelKoop[tia_Volgnummer</w:t>
            </w:r>
            <w:r w:rsidRPr="00E54774">
              <w:rPr>
                <w:rFonts w:cs="Arial"/>
                <w:sz w:val="16"/>
                <w:szCs w:val="16"/>
              </w:rPr>
              <w:t>(‘1’)]</w:t>
            </w:r>
          </w:p>
          <w:p w14:paraId="019FD276" w14:textId="15869057" w:rsidR="00042293" w:rsidRPr="00E54774" w:rsidRDefault="00042293" w:rsidP="003C059A">
            <w:pPr>
              <w:spacing w:line="240" w:lineRule="auto"/>
              <w:ind w:left="227"/>
              <w:rPr>
                <w:sz w:val="16"/>
                <w:szCs w:val="16"/>
              </w:rPr>
            </w:pPr>
            <w:r w:rsidRPr="00E54774">
              <w:rPr>
                <w:rFonts w:cs="Arial"/>
                <w:sz w:val="16"/>
                <w:szCs w:val="16"/>
              </w:rPr>
              <w:t>./</w:t>
            </w:r>
            <w:r w:rsidRPr="00E54774">
              <w:rPr>
                <w:sz w:val="16"/>
                <w:szCs w:val="16"/>
              </w:rPr>
              <w:t>verkrijgerRechtRef</w:t>
            </w:r>
            <w:r w:rsidRPr="00E54774">
              <w:rPr>
                <w:rFonts w:cs="Arial"/>
                <w:sz w:val="16"/>
                <w:szCs w:val="16"/>
              </w:rPr>
              <w:t>/Partij/aanduidingPartij</w:t>
            </w:r>
            <w:r w:rsidRPr="00E54774">
              <w:rPr>
                <w:sz w:val="16"/>
                <w:szCs w:val="16"/>
              </w:rPr>
              <w:t xml:space="preserve"> </w:t>
            </w:r>
          </w:p>
          <w:p w14:paraId="6B59BCC0" w14:textId="77777777" w:rsidR="00042293" w:rsidRPr="00E54774" w:rsidRDefault="00042293" w:rsidP="00E54774">
            <w:pPr>
              <w:spacing w:before="72" w:line="240" w:lineRule="auto"/>
              <w:rPr>
                <w:sz w:val="16"/>
                <w:szCs w:val="16"/>
              </w:rPr>
            </w:pPr>
            <w:r w:rsidRPr="00E54774">
              <w:rPr>
                <w:sz w:val="16"/>
                <w:szCs w:val="16"/>
              </w:rPr>
              <w:t>-gerelateerde partijen</w:t>
            </w:r>
          </w:p>
          <w:p w14:paraId="6CAB0151" w14:textId="77777777" w:rsidR="00042293" w:rsidRPr="00E54774" w:rsidRDefault="00042293" w:rsidP="00E54774">
            <w:pPr>
              <w:spacing w:line="240" w:lineRule="auto"/>
              <w:rPr>
                <w:rFonts w:cs="Arial"/>
                <w:sz w:val="16"/>
                <w:szCs w:val="16"/>
              </w:rPr>
            </w:pPr>
            <w:r w:rsidRPr="00E54774">
              <w:rPr>
                <w:sz w:val="16"/>
                <w:szCs w:val="16"/>
              </w:rPr>
              <w:t>/IMKAD_AangebodenStuk/StukdeelKoop[tia_Volgnummer</w:t>
            </w:r>
            <w:r w:rsidRPr="00E54774">
              <w:rPr>
                <w:rFonts w:cs="Arial"/>
                <w:sz w:val="16"/>
                <w:szCs w:val="16"/>
              </w:rPr>
              <w:t>(‘x’)]</w:t>
            </w:r>
          </w:p>
          <w:p w14:paraId="775E77A2" w14:textId="3DC3E900" w:rsidR="00042293" w:rsidRDefault="00042293" w:rsidP="00E54774">
            <w:pPr>
              <w:spacing w:line="240" w:lineRule="auto"/>
              <w:ind w:left="227"/>
              <w:rPr>
                <w:sz w:val="16"/>
                <w:szCs w:val="16"/>
              </w:rPr>
            </w:pPr>
            <w:r w:rsidRPr="00E54774">
              <w:rPr>
                <w:rFonts w:cs="Arial"/>
                <w:sz w:val="16"/>
                <w:szCs w:val="16"/>
              </w:rPr>
              <w:t>./</w:t>
            </w:r>
            <w:r w:rsidRPr="00E54774">
              <w:rPr>
                <w:sz w:val="16"/>
                <w:szCs w:val="16"/>
              </w:rPr>
              <w:t>verkrijgerRechtRef</w:t>
            </w:r>
            <w:r w:rsidRPr="00E54774">
              <w:rPr>
                <w:rFonts w:cs="Arial"/>
                <w:sz w:val="16"/>
                <w:szCs w:val="16"/>
              </w:rPr>
              <w:t>/Partij/Partij/aanduidingPartij</w:t>
            </w:r>
            <w:r w:rsidRPr="00E54774">
              <w:rPr>
                <w:sz w:val="16"/>
                <w:szCs w:val="16"/>
              </w:rPr>
              <w:t xml:space="preserve"> </w:t>
            </w:r>
          </w:p>
          <w:p w14:paraId="1FCE7C12" w14:textId="20152FD7" w:rsidR="003C059A" w:rsidRDefault="003C059A" w:rsidP="00E54774">
            <w:pPr>
              <w:spacing w:line="240" w:lineRule="auto"/>
              <w:ind w:left="227"/>
              <w:rPr>
                <w:sz w:val="16"/>
                <w:szCs w:val="16"/>
              </w:rPr>
            </w:pPr>
          </w:p>
          <w:p w14:paraId="0711F2C8" w14:textId="77777777" w:rsidR="003C059A" w:rsidRPr="00E54774" w:rsidRDefault="003C059A" w:rsidP="003C059A">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p>
          <w:p w14:paraId="569B89B1" w14:textId="77777777" w:rsidR="003C059A" w:rsidRPr="00E54774" w:rsidRDefault="003C059A" w:rsidP="003C059A">
            <w:pPr>
              <w:spacing w:line="240" w:lineRule="auto"/>
              <w:ind w:left="227"/>
              <w:rPr>
                <w:sz w:val="16"/>
                <w:szCs w:val="16"/>
              </w:rPr>
            </w:pPr>
            <w:r w:rsidRPr="00E54774">
              <w:rPr>
                <w:sz w:val="16"/>
                <w:szCs w:val="16"/>
              </w:rPr>
              <w:t>./tagNaam(‘k_Aannemingsovereenkomst’)</w:t>
            </w:r>
          </w:p>
          <w:p w14:paraId="7E2081C0" w14:textId="678A7F90" w:rsidR="00042293" w:rsidRPr="0056150E" w:rsidRDefault="003C059A" w:rsidP="0056150E">
            <w:pPr>
              <w:spacing w:line="240" w:lineRule="auto"/>
              <w:ind w:left="227"/>
              <w:rPr>
                <w:sz w:val="16"/>
                <w:szCs w:val="16"/>
              </w:rPr>
            </w:pPr>
            <w:r w:rsidRPr="00E54774">
              <w:rPr>
                <w:sz w:val="16"/>
                <w:szCs w:val="16"/>
              </w:rPr>
              <w:t>./tekst(‘true’ = tekst wordt wel getoond; ‘false’ = tekst wordt niet getoond)</w:t>
            </w:r>
          </w:p>
        </w:tc>
      </w:tr>
    </w:tbl>
    <w:p w14:paraId="72BA383F" w14:textId="77777777" w:rsidR="00042293" w:rsidRDefault="00042293" w:rsidP="00042293">
      <w:pPr>
        <w:pStyle w:val="Kop3"/>
        <w:numPr>
          <w:ilvl w:val="2"/>
          <w:numId w:val="1"/>
        </w:numPr>
      </w:pPr>
      <w:bookmarkStart w:id="163" w:name="_Toc358624463"/>
      <w:bookmarkStart w:id="164" w:name="_Toc93406565"/>
      <w:bookmarkStart w:id="165" w:name="_Toc94600332"/>
      <w:r>
        <w:t>Variant 2: twee koopprijzen</w:t>
      </w:r>
      <w:bookmarkEnd w:id="163"/>
      <w:bookmarkEnd w:id="164"/>
      <w:bookmarkEnd w:id="165"/>
    </w:p>
    <w:p w14:paraId="6D0CBED2" w14:textId="77777777" w:rsidR="00024D1D" w:rsidRDefault="00042293" w:rsidP="00024D1D">
      <w:r>
        <w:rPr>
          <w:lang w:val="nl"/>
        </w:rPr>
        <w:t>Deze tekst wordt getoond, indien bij Koop – Levering is gekozen voor variant 2</w:t>
      </w:r>
      <w:r w:rsidR="00024D1D">
        <w:rPr>
          <w:lang w:val="nl"/>
        </w:rPr>
        <w:t xml:space="preserve"> (b</w:t>
      </w:r>
      <w:r w:rsidR="00024D1D" w:rsidRPr="00F86BA1">
        <w:t>etreft een verkoop door eerste koper B aan tweede koper C met levering van A aan B en levering van B aan C</w:t>
      </w:r>
      <w:r w:rsidR="00EE2C0E">
        <w:t>, twee leveringen</w:t>
      </w:r>
      <w:r w:rsidR="00024D1D">
        <w:t>)</w:t>
      </w:r>
      <w:r w:rsidR="00024D1D" w:rsidRPr="00F86BA1">
        <w:t>.</w:t>
      </w:r>
    </w:p>
    <w:p w14:paraId="1D017AE6" w14:textId="77777777" w:rsidR="00024D1D" w:rsidRDefault="00024D1D" w:rsidP="00024D1D"/>
    <w:p w14:paraId="5CD47FBA" w14:textId="77777777" w:rsidR="00024D1D" w:rsidRDefault="00024D1D" w:rsidP="00024D1D">
      <w:r>
        <w:t>In de onderstaande toelichting worden deze partijen als volgt aangeduid:</w:t>
      </w:r>
    </w:p>
    <w:p w14:paraId="5F34E8EC" w14:textId="7EC752BB" w:rsidR="00024D1D" w:rsidRPr="00024D1D" w:rsidRDefault="00024D1D" w:rsidP="00024D1D">
      <w:r w:rsidRPr="00024D1D">
        <w:t xml:space="preserve">A - </w:t>
      </w:r>
      <w:r w:rsidRPr="00024D1D">
        <w:rPr>
          <w:color w:val="339966"/>
        </w:rPr>
        <w:t>Vervreemder</w:t>
      </w:r>
    </w:p>
    <w:p w14:paraId="0BD88439" w14:textId="3FBDD4DB" w:rsidR="00024D1D" w:rsidRPr="00024D1D" w:rsidRDefault="00024D1D" w:rsidP="00024D1D">
      <w:r w:rsidRPr="00024D1D">
        <w:t xml:space="preserve">B - </w:t>
      </w:r>
      <w:r w:rsidRPr="00024D1D">
        <w:rPr>
          <w:color w:val="339966"/>
        </w:rPr>
        <w:t xml:space="preserve">Partij </w:t>
      </w:r>
      <w:r w:rsidR="00C93B63">
        <w:rPr>
          <w:color w:val="339966"/>
        </w:rPr>
        <w:t>X</w:t>
      </w:r>
    </w:p>
    <w:p w14:paraId="0C55340F" w14:textId="20FD9E36" w:rsidR="00024D1D" w:rsidRPr="00024D1D" w:rsidRDefault="00024D1D" w:rsidP="00024D1D">
      <w:r w:rsidRPr="00024D1D">
        <w:t xml:space="preserve">C - </w:t>
      </w:r>
      <w:r w:rsidRPr="00024D1D">
        <w:rPr>
          <w:color w:val="339966"/>
        </w:rPr>
        <w:t>Verkrijger</w:t>
      </w:r>
    </w:p>
    <w:p w14:paraId="3BBAE383" w14:textId="09C46B87" w:rsidR="00024D1D" w:rsidRDefault="00024D1D" w:rsidP="00024D1D">
      <w:r>
        <w:t xml:space="preserve">Dit is om duidelijk aan te kunnen gegeven welke partij waar in de modeltekst genoemd moet worden. </w:t>
      </w:r>
    </w:p>
    <w:p w14:paraId="0BB6FE0C" w14:textId="77777777" w:rsidR="00EE2C0E" w:rsidRDefault="00EE2C0E" w:rsidP="00024D1D"/>
    <w:p w14:paraId="063CC397" w14:textId="77777777" w:rsidR="00EE2C0E" w:rsidRDefault="00EE2C0E" w:rsidP="00EE2C0E">
      <w:pPr>
        <w:spacing w:line="240" w:lineRule="auto"/>
        <w:rPr>
          <w:sz w:val="16"/>
          <w:szCs w:val="16"/>
        </w:rPr>
      </w:pPr>
      <w:r>
        <w:rPr>
          <w:sz w:val="16"/>
          <w:szCs w:val="16"/>
        </w:rPr>
        <w:t>De stukdelen Koop en Levering die bij elkaar horen worden op basis van het tia_Volgnummer bepaald. Voor een enkelvoudige Twee leveringen KOOP-LEVERING zijn de volgnummers in deze paragraaf vermeld, de eventuele volgende KOOP-LEVERING combinaties zijn hetzelfde aantal opvolgende volgnummers:</w:t>
      </w:r>
    </w:p>
    <w:p w14:paraId="6428384B" w14:textId="77777777" w:rsidR="00EE2C0E" w:rsidRDefault="00EE2C0E" w:rsidP="00EE2C0E">
      <w:pPr>
        <w:spacing w:line="240" w:lineRule="auto"/>
        <w:rPr>
          <w:rFonts w:cs="Arial"/>
          <w:sz w:val="16"/>
          <w:szCs w:val="16"/>
        </w:rPr>
      </w:pPr>
      <w:r w:rsidRPr="00C054F4">
        <w:rPr>
          <w:rFonts w:cs="Arial"/>
          <w:sz w:val="16"/>
          <w:szCs w:val="16"/>
        </w:rPr>
        <w:t>//IMKAD_AangebodenStuk/StukdeelKoop/</w:t>
      </w:r>
    </w:p>
    <w:p w14:paraId="7604772D"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r>
        <w:rPr>
          <w:rFonts w:cs="Arial"/>
          <w:sz w:val="16"/>
          <w:szCs w:val="16"/>
        </w:rPr>
        <w:t xml:space="preserve"> </w:t>
      </w:r>
    </w:p>
    <w:p w14:paraId="245CE2B3" w14:textId="77777777" w:rsidR="00EE2C0E" w:rsidRDefault="00EE2C0E" w:rsidP="00EE2C0E">
      <w:pPr>
        <w:spacing w:line="240" w:lineRule="auto"/>
        <w:rPr>
          <w:rFonts w:cs="Arial"/>
          <w:sz w:val="16"/>
          <w:szCs w:val="16"/>
        </w:rPr>
      </w:pPr>
      <w:r w:rsidRPr="00C054F4">
        <w:rPr>
          <w:rFonts w:cs="Arial"/>
          <w:sz w:val="16"/>
          <w:szCs w:val="16"/>
        </w:rPr>
        <w:t>//IMKAD_AangebodenStuk/StukdeelKoop/</w:t>
      </w:r>
    </w:p>
    <w:p w14:paraId="1A71AF7E"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/tia_Volgnummer(‘2</w:t>
      </w:r>
      <w:r w:rsidRPr="00B428D3">
        <w:rPr>
          <w:rFonts w:cs="Arial"/>
          <w:sz w:val="16"/>
          <w:szCs w:val="16"/>
        </w:rPr>
        <w:t>’)</w:t>
      </w:r>
    </w:p>
    <w:p w14:paraId="16662CAC" w14:textId="77777777" w:rsidR="00EE2C0E" w:rsidRDefault="00EE2C0E" w:rsidP="00EE2C0E">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14:paraId="68CC894A" w14:textId="77777777" w:rsidR="00EE2C0E" w:rsidRDefault="00EE2C0E" w:rsidP="00EE2C0E">
      <w:pPr>
        <w:spacing w:line="240" w:lineRule="auto"/>
        <w:rPr>
          <w:rFonts w:cs="Arial"/>
          <w:sz w:val="16"/>
          <w:szCs w:val="16"/>
        </w:rPr>
      </w:pPr>
      <w:r>
        <w:rPr>
          <w:rFonts w:cs="Arial"/>
          <w:sz w:val="16"/>
          <w:szCs w:val="16"/>
        </w:rPr>
        <w:lastRenderedPageBreak/>
        <w:tab/>
      </w:r>
      <w:r w:rsidRPr="00B428D3">
        <w:rPr>
          <w:rFonts w:cs="Arial"/>
          <w:sz w:val="16"/>
          <w:szCs w:val="16"/>
        </w:rPr>
        <w:t>.</w:t>
      </w:r>
      <w:r>
        <w:rPr>
          <w:rFonts w:cs="Arial"/>
          <w:sz w:val="16"/>
          <w:szCs w:val="16"/>
        </w:rPr>
        <w:t>/tia_Volgnummer</w:t>
      </w:r>
      <w:r w:rsidRPr="00B428D3">
        <w:rPr>
          <w:rFonts w:cs="Arial"/>
          <w:sz w:val="16"/>
          <w:szCs w:val="16"/>
        </w:rPr>
        <w:t>(‘1’)</w:t>
      </w:r>
    </w:p>
    <w:p w14:paraId="09BBCEAD" w14:textId="77777777" w:rsidR="00EE2C0E" w:rsidRDefault="00EE2C0E" w:rsidP="00EE2C0E">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14:paraId="04F480D1"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w:t>
      </w:r>
      <w:r>
        <w:rPr>
          <w:rFonts w:cs="Arial"/>
          <w:sz w:val="16"/>
          <w:szCs w:val="16"/>
        </w:rPr>
        <w:t>2</w:t>
      </w:r>
      <w:r w:rsidRPr="00B428D3">
        <w:rPr>
          <w:rFonts w:cs="Arial"/>
          <w:sz w:val="16"/>
          <w:szCs w:val="16"/>
        </w:rPr>
        <w:t>’)</w:t>
      </w:r>
    </w:p>
    <w:p w14:paraId="32FE8DB8" w14:textId="77777777" w:rsidR="00EE2C0E" w:rsidRPr="00EE2C0E" w:rsidRDefault="00EE2C0E" w:rsidP="00EE2C0E">
      <w:pPr>
        <w:spacing w:line="240" w:lineRule="auto"/>
        <w:rPr>
          <w:rFonts w:cs="Arial"/>
          <w:sz w:val="16"/>
          <w:szCs w:val="16"/>
        </w:rPr>
      </w:pPr>
      <w:r>
        <w:rPr>
          <w:sz w:val="16"/>
          <w:szCs w:val="16"/>
        </w:rPr>
        <w:t>De volgende bij elkaar horende KOOP-LEVERING combinatie zijn stukdeel Koop met tia_Volgnummer(‘3’) en (‘4’) en stukdeel Levering met tia_Volgnummer(‘3’) en (‘4’) enz.</w:t>
      </w:r>
    </w:p>
    <w:p w14:paraId="6A8FA3BB" w14:textId="77777777" w:rsidR="00EE2C0E" w:rsidRDefault="00EE2C0E" w:rsidP="00EE2C0E">
      <w:pPr>
        <w:spacing w:line="240" w:lineRule="auto"/>
        <w:rPr>
          <w:sz w:val="16"/>
          <w:szCs w:val="16"/>
        </w:rPr>
      </w:pPr>
    </w:p>
    <w:p w14:paraId="23893F9C" w14:textId="77777777" w:rsidR="00EE2C0E" w:rsidRDefault="00EE2C0E" w:rsidP="00EE2C0E">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EE2C0E" w:rsidRPr="00E54774" w14:paraId="33941073" w14:textId="77777777" w:rsidTr="00E54774">
        <w:trPr>
          <w:tblHeader/>
        </w:trPr>
        <w:tc>
          <w:tcPr>
            <w:tcW w:w="1641" w:type="dxa"/>
            <w:tcBorders>
              <w:bottom w:val="dotted" w:sz="4" w:space="0" w:color="auto"/>
            </w:tcBorders>
            <w:shd w:val="clear" w:color="auto" w:fill="auto"/>
          </w:tcPr>
          <w:p w14:paraId="635A151E" w14:textId="77777777" w:rsidR="00EE2C0E" w:rsidRPr="00E54774" w:rsidRDefault="00EE2C0E"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11E90AC0" w14:textId="77777777"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344E1BFA" w14:textId="77777777"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Levering</w:t>
            </w:r>
          </w:p>
        </w:tc>
      </w:tr>
      <w:tr w:rsidR="00EE2C0E" w:rsidRPr="00E54774" w14:paraId="35145EC4"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5247E252" w14:textId="77777777" w:rsidR="00EE2C0E" w:rsidRPr="00E54774" w:rsidRDefault="00EE2C0E"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2AC235C3" w14:textId="77777777" w:rsidR="00EE2C0E" w:rsidRPr="00E54774" w:rsidRDefault="00EE2C0E"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779548BC" w14:textId="77777777" w:rsidR="00EE2C0E" w:rsidRPr="00E54774" w:rsidRDefault="00EE2C0E" w:rsidP="00E54774">
            <w:pPr>
              <w:spacing w:line="240" w:lineRule="auto"/>
              <w:jc w:val="center"/>
              <w:rPr>
                <w:rFonts w:cs="Arial"/>
                <w:sz w:val="14"/>
                <w:szCs w:val="14"/>
              </w:rPr>
            </w:pPr>
            <w:r w:rsidRPr="00E54774">
              <w:rPr>
                <w:rFonts w:cs="Arial"/>
                <w:sz w:val="14"/>
                <w:szCs w:val="14"/>
              </w:rPr>
              <w:t>2</w:t>
            </w:r>
          </w:p>
        </w:tc>
      </w:tr>
    </w:tbl>
    <w:p w14:paraId="69845274" w14:textId="77777777" w:rsidR="00EE2C0E" w:rsidRDefault="00EE2C0E" w:rsidP="00EE2C0E">
      <w:pPr>
        <w:rPr>
          <w:lang w:val="nl"/>
        </w:rPr>
      </w:pPr>
    </w:p>
    <w:p w14:paraId="145C1066" w14:textId="77777777" w:rsidR="00EE2C0E" w:rsidRDefault="00EE2C0E" w:rsidP="00024D1D">
      <w:pPr>
        <w:rPr>
          <w:lang w:val="nl"/>
        </w:rPr>
      </w:pPr>
    </w:p>
    <w:p w14:paraId="2AEDCDE1" w14:textId="77777777" w:rsidR="00042293" w:rsidRPr="00584193" w:rsidRDefault="00042293" w:rsidP="00042293">
      <w:pPr>
        <w:pStyle w:val="Kop4"/>
        <w:numPr>
          <w:ilvl w:val="3"/>
          <w:numId w:val="1"/>
        </w:numPr>
      </w:pPr>
      <w:bookmarkStart w:id="166" w:name="_Toc357681752"/>
      <w:bookmarkStart w:id="167" w:name="_Toc358012692"/>
      <w:bookmarkStart w:id="168" w:name="_Toc358032845"/>
      <w:bookmarkStart w:id="169" w:name="_Toc358033244"/>
      <w:bookmarkStart w:id="170" w:name="_Toc358033292"/>
      <w:bookmarkStart w:id="171" w:name="_Toc358113274"/>
      <w:bookmarkStart w:id="172" w:name="_Toc358184857"/>
      <w:bookmarkStart w:id="173" w:name="_Toc358379586"/>
      <w:bookmarkStart w:id="174" w:name="_Toc358385728"/>
      <w:bookmarkStart w:id="175" w:name="_Toc358624464"/>
      <w:bookmarkStart w:id="176" w:name="_Toc358624465"/>
      <w:bookmarkStart w:id="177" w:name="_Toc93406566"/>
      <w:bookmarkEnd w:id="166"/>
      <w:bookmarkEnd w:id="167"/>
      <w:bookmarkEnd w:id="168"/>
      <w:bookmarkEnd w:id="169"/>
      <w:bookmarkEnd w:id="170"/>
      <w:bookmarkEnd w:id="171"/>
      <w:bookmarkEnd w:id="172"/>
      <w:bookmarkEnd w:id="173"/>
      <w:bookmarkEnd w:id="174"/>
      <w:bookmarkEnd w:id="175"/>
      <w:r w:rsidRPr="00584193">
        <w:t>Variant 2.a Koopprijs ‘kaal’</w:t>
      </w:r>
      <w:bookmarkEnd w:id="176"/>
      <w:bookmarkEnd w:id="17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CEDE675" w14:textId="77777777" w:rsidTr="00E54774">
        <w:tc>
          <w:tcPr>
            <w:tcW w:w="6771" w:type="dxa"/>
            <w:shd w:val="clear" w:color="auto" w:fill="auto"/>
          </w:tcPr>
          <w:p w14:paraId="00000CC1" w14:textId="77777777" w:rsidR="00042293" w:rsidRPr="00E54774" w:rsidRDefault="00042293" w:rsidP="00E54774">
            <w:pPr>
              <w:autoSpaceDE w:val="0"/>
              <w:autoSpaceDN w:val="0"/>
              <w:adjustRightInd w:val="0"/>
              <w:rPr>
                <w:bCs/>
                <w:color w:val="FF0000"/>
              </w:rPr>
            </w:pPr>
            <w:r w:rsidRPr="00E54774">
              <w:rPr>
                <w:bCs/>
                <w:color w:val="FF0000"/>
              </w:rPr>
              <w:t xml:space="preserve">De koopprijs </w:t>
            </w:r>
          </w:p>
          <w:p w14:paraId="1CF5FDB1"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24121DE9" w14:textId="77777777" w:rsidR="00042293" w:rsidRPr="00E54774" w:rsidRDefault="00042293" w:rsidP="00042293">
            <w:pPr>
              <w:rPr>
                <w:lang w:val="nl"/>
              </w:rPr>
            </w:pPr>
            <w:r w:rsidRPr="00E54774">
              <w:rPr>
                <w:lang w:val="nl"/>
              </w:rPr>
              <w:t>Vaste tekst.</w:t>
            </w:r>
          </w:p>
          <w:p w14:paraId="66123428" w14:textId="77777777" w:rsidR="00042293" w:rsidRPr="00E54774" w:rsidRDefault="00042293" w:rsidP="00E54774">
            <w:pPr>
              <w:spacing w:before="72" w:line="240" w:lineRule="auto"/>
              <w:rPr>
                <w:u w:val="single"/>
              </w:rPr>
            </w:pPr>
          </w:p>
          <w:p w14:paraId="6367CB6E" w14:textId="77777777" w:rsidR="00042293" w:rsidRPr="00E54774" w:rsidRDefault="00042293" w:rsidP="00E54774">
            <w:pPr>
              <w:spacing w:before="72" w:line="240" w:lineRule="auto"/>
              <w:rPr>
                <w:u w:val="single"/>
              </w:rPr>
            </w:pPr>
            <w:r w:rsidRPr="00E54774">
              <w:rPr>
                <w:u w:val="single"/>
              </w:rPr>
              <w:t>Mapping:</w:t>
            </w:r>
          </w:p>
          <w:p w14:paraId="1FF42031" w14:textId="77777777" w:rsidR="00933A5A" w:rsidRPr="00E54774" w:rsidRDefault="00933A5A" w:rsidP="00E54774">
            <w:pPr>
              <w:spacing w:before="72" w:line="240" w:lineRule="auto"/>
              <w:rPr>
                <w:sz w:val="16"/>
                <w:szCs w:val="16"/>
              </w:rPr>
            </w:pPr>
            <w:r w:rsidRPr="00E54774">
              <w:rPr>
                <w:sz w:val="16"/>
                <w:szCs w:val="16"/>
              </w:rPr>
              <w:t>-gekozen variant</w:t>
            </w:r>
          </w:p>
          <w:p w14:paraId="7383BA7C"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//IMKAD_AangebodenStuk/StukdeelLevering[tia_Volgnummer(‘2’)]/</w:t>
            </w:r>
            <w:r w:rsidRPr="00E54774">
              <w:rPr>
                <w:rFonts w:cs="Arial"/>
                <w:snapToGrid/>
                <w:kern w:val="0"/>
                <w:sz w:val="16"/>
                <w:szCs w:val="16"/>
                <w:lang w:eastAsia="nl-NL"/>
              </w:rPr>
              <w:t>IMKAD_ZakelijkRecht/</w:t>
            </w:r>
          </w:p>
          <w:p w14:paraId="1F961A3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14:paraId="5C786A80" w14:textId="77777777" w:rsidR="00042293" w:rsidRPr="00E54774" w:rsidRDefault="00042293" w:rsidP="00E54774">
            <w:pPr>
              <w:spacing w:line="240" w:lineRule="auto"/>
              <w:rPr>
                <w:sz w:val="16"/>
                <w:szCs w:val="16"/>
              </w:rPr>
            </w:pPr>
            <w:r w:rsidRPr="00E54774">
              <w:rPr>
                <w:sz w:val="16"/>
                <w:szCs w:val="16"/>
              </w:rPr>
              <w:tab/>
              <w:t>./tagNaam(‘k_KoopprijsVariant’)</w:t>
            </w:r>
          </w:p>
          <w:p w14:paraId="129A8506" w14:textId="77777777" w:rsidR="00042293" w:rsidRPr="00737F18" w:rsidRDefault="00042293" w:rsidP="00E54774">
            <w:pPr>
              <w:spacing w:line="240" w:lineRule="auto"/>
            </w:pPr>
            <w:r w:rsidRPr="00E54774">
              <w:rPr>
                <w:sz w:val="16"/>
                <w:szCs w:val="16"/>
              </w:rPr>
              <w:tab/>
              <w:t>./tekst(‘kaal’)</w:t>
            </w:r>
          </w:p>
        </w:tc>
      </w:tr>
      <w:tr w:rsidR="00042293" w:rsidRPr="00737F18" w14:paraId="5CD7A038" w14:textId="77777777" w:rsidTr="00E54774">
        <w:tc>
          <w:tcPr>
            <w:tcW w:w="6771" w:type="dxa"/>
            <w:shd w:val="clear" w:color="auto" w:fill="auto"/>
          </w:tcPr>
          <w:p w14:paraId="5DAF07F2" w14:textId="77777777"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bCs/>
                <w:color w:val="FF0000"/>
              </w:rPr>
              <w:t xml:space="preserve"> </w:t>
            </w:r>
          </w:p>
        </w:tc>
        <w:tc>
          <w:tcPr>
            <w:tcW w:w="7371" w:type="dxa"/>
            <w:shd w:val="clear" w:color="auto" w:fill="auto"/>
          </w:tcPr>
          <w:p w14:paraId="1ED0A8E8" w14:textId="77777777" w:rsidR="00744CE5" w:rsidRDefault="00042293" w:rsidP="00744CE5">
            <w:r>
              <w:t>Optionele keuzetekst, mag helemaal weggelaten worden.</w:t>
            </w:r>
            <w:r w:rsidR="00744CE5">
              <w:t xml:space="preserve"> Een registergoed kan alleen met een volgnummer worden getoond wanneer hier eerder voor gekozen is in paragraaf </w:t>
            </w:r>
            <w:r w:rsidR="00744CE5">
              <w:fldChar w:fldCharType="begin"/>
            </w:r>
            <w:r w:rsidR="00744CE5">
              <w:instrText xml:space="preserve"> REF _Ref361826430 \r \h </w:instrText>
            </w:r>
            <w:r w:rsidR="00744CE5">
              <w:fldChar w:fldCharType="separate"/>
            </w:r>
            <w:r w:rsidR="00A45EEF">
              <w:t>2.4</w:t>
            </w:r>
            <w:r w:rsidR="00744CE5">
              <w:fldChar w:fldCharType="end"/>
            </w:r>
            <w:r w:rsidR="00744CE5">
              <w:t>.</w:t>
            </w:r>
          </w:p>
          <w:p w14:paraId="45EC8587" w14:textId="77777777" w:rsidR="00744CE5" w:rsidRPr="00E54774" w:rsidRDefault="00744CE5" w:rsidP="00E54774">
            <w:pPr>
              <w:spacing w:before="72" w:line="240" w:lineRule="auto"/>
              <w:rPr>
                <w:u w:val="single"/>
              </w:rPr>
            </w:pPr>
          </w:p>
          <w:p w14:paraId="1DCB5D31" w14:textId="77777777" w:rsidR="00744CE5" w:rsidRDefault="00744CE5" w:rsidP="00744CE5">
            <w:r w:rsidRPr="00E75F96">
              <w:t xml:space="preserve">Het is een gebruikerskeuze om de registergoederen </w:t>
            </w:r>
            <w:r>
              <w:t>op te sommen al dan niet met volgnummer, mogelijkheden:</w:t>
            </w:r>
          </w:p>
          <w:p w14:paraId="1DC2EFC7" w14:textId="77777777" w:rsidR="00744CE5" w:rsidRDefault="00744CE5" w:rsidP="00E54774">
            <w:pPr>
              <w:numPr>
                <w:ilvl w:val="0"/>
                <w:numId w:val="10"/>
              </w:numPr>
            </w:pPr>
            <w:r>
              <w:t>één registergoed met volgnummer: het Registergoed [volgnummer],</w:t>
            </w:r>
          </w:p>
          <w:p w14:paraId="5A756A00" w14:textId="77777777" w:rsidR="00744CE5" w:rsidRDefault="00744CE5" w:rsidP="00E54774">
            <w:pPr>
              <w:numPr>
                <w:ilvl w:val="0"/>
                <w:numId w:val="10"/>
              </w:numPr>
            </w:pPr>
            <w:r>
              <w:t>meer dan één registergoed met volgnummer: de Registergoederen [volgnummer], [volgnummer] en [volgnummer] (</w:t>
            </w:r>
            <w:r w:rsidRPr="00E75F96">
              <w:t>de laatste twee registergoederen</w:t>
            </w:r>
            <w:r w:rsidRPr="00C8378D">
              <w:t xml:space="preserve"> gescheiden door “en”, de overige door een komma “,”</w:t>
            </w:r>
            <w:r>
              <w:t>),</w:t>
            </w:r>
          </w:p>
          <w:p w14:paraId="6570717E" w14:textId="77777777" w:rsidR="00744CE5" w:rsidRPr="00C8378D" w:rsidRDefault="00744CE5" w:rsidP="00E54774">
            <w:pPr>
              <w:numPr>
                <w:ilvl w:val="0"/>
                <w:numId w:val="10"/>
              </w:numPr>
            </w:pPr>
            <w:r>
              <w:lastRenderedPageBreak/>
              <w:t>zonder volgnummer: gekozen aanduiding voor het/de registergoed(eren) vermelden.</w:t>
            </w:r>
          </w:p>
          <w:p w14:paraId="25BED367" w14:textId="77777777" w:rsidR="00744CE5" w:rsidRPr="00E54774" w:rsidRDefault="00744CE5" w:rsidP="00E54774">
            <w:pPr>
              <w:spacing w:before="72" w:line="240" w:lineRule="auto"/>
              <w:rPr>
                <w:u w:val="single"/>
              </w:rPr>
            </w:pPr>
          </w:p>
          <w:p w14:paraId="24C0EE16" w14:textId="77777777" w:rsidR="00042293" w:rsidRPr="00E54774" w:rsidRDefault="00042293" w:rsidP="00E54774">
            <w:pPr>
              <w:spacing w:before="72" w:line="240" w:lineRule="auto"/>
              <w:rPr>
                <w:u w:val="single"/>
              </w:rPr>
            </w:pPr>
          </w:p>
          <w:p w14:paraId="187A8967" w14:textId="77777777" w:rsidR="00744CE5" w:rsidRPr="00E54774" w:rsidRDefault="00042293" w:rsidP="00E54774">
            <w:pPr>
              <w:spacing w:before="72" w:line="240" w:lineRule="auto"/>
              <w:rPr>
                <w:sz w:val="16"/>
                <w:szCs w:val="16"/>
              </w:rPr>
            </w:pPr>
            <w:r w:rsidRPr="00E54774">
              <w:rPr>
                <w:u w:val="single"/>
              </w:rPr>
              <w:t>Mapping:</w:t>
            </w:r>
          </w:p>
          <w:p w14:paraId="2FF5EBDE" w14:textId="77777777" w:rsidR="00744CE5" w:rsidRPr="00E54774" w:rsidRDefault="00744CE5" w:rsidP="00E54774">
            <w:pPr>
              <w:spacing w:before="72" w:line="240" w:lineRule="auto"/>
              <w:rPr>
                <w:u w:val="single"/>
              </w:rPr>
            </w:pPr>
            <w:r w:rsidRPr="00E54774">
              <w:rPr>
                <w:sz w:val="16"/>
                <w:szCs w:val="16"/>
              </w:rPr>
              <w:t>-opsomming registergoederen tonen</w:t>
            </w:r>
          </w:p>
          <w:p w14:paraId="08666703"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14:paraId="5B8A9CE1"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(‘k_KoopprijsRegistergoedVermelden’)</w:t>
            </w:r>
          </w:p>
          <w:p w14:paraId="6FB145D1" w14:textId="77777777"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14:paraId="7ED05A35" w14:textId="77777777" w:rsidR="00042293" w:rsidRPr="00E54774" w:rsidRDefault="00042293" w:rsidP="00E54774">
            <w:pPr>
              <w:spacing w:line="240" w:lineRule="auto"/>
              <w:rPr>
                <w:rFonts w:cs="Arial"/>
                <w:snapToGrid/>
                <w:kern w:val="0"/>
                <w:sz w:val="16"/>
                <w:szCs w:val="16"/>
                <w:lang w:eastAsia="nl-NL"/>
              </w:rPr>
            </w:pPr>
          </w:p>
          <w:p w14:paraId="1A21AA0D" w14:textId="77777777" w:rsidR="00744CE5" w:rsidRPr="00E54774" w:rsidRDefault="00744CE5" w:rsidP="00E54774">
            <w:pPr>
              <w:spacing w:line="240" w:lineRule="auto"/>
              <w:rPr>
                <w:rFonts w:cs="Arial"/>
                <w:snapToGrid/>
                <w:kern w:val="0"/>
                <w:sz w:val="16"/>
                <w:szCs w:val="16"/>
                <w:lang w:eastAsia="nl-NL"/>
              </w:rPr>
            </w:pPr>
            <w:r w:rsidRPr="00E54774">
              <w:rPr>
                <w:rFonts w:cs="Arial"/>
                <w:snapToGrid/>
                <w:kern w:val="0"/>
                <w:sz w:val="16"/>
                <w:szCs w:val="16"/>
                <w:lang w:eastAsia="nl-NL"/>
              </w:rPr>
              <w:t>-alleen gebruiken wanneer k_</w:t>
            </w:r>
            <w:r w:rsidRPr="00E54774">
              <w:rPr>
                <w:sz w:val="16"/>
                <w:szCs w:val="16"/>
              </w:rPr>
              <w:t>KoopprijsRegistergoedVermelden</w:t>
            </w:r>
            <w:r w:rsidRPr="00E54774">
              <w:rPr>
                <w:rFonts w:cs="Arial"/>
                <w:snapToGrid/>
                <w:kern w:val="0"/>
                <w:sz w:val="16"/>
                <w:szCs w:val="16"/>
                <w:lang w:eastAsia="nl-NL"/>
              </w:rPr>
              <w:t>=true</w:t>
            </w:r>
          </w:p>
          <w:p w14:paraId="188585DF"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14:paraId="556D8AFC"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(‘k_KoopprijsRegistergoedVermeldenMetVolgnummer’)</w:t>
            </w:r>
          </w:p>
          <w:p w14:paraId="6679D09E" w14:textId="77777777" w:rsidR="00042293" w:rsidRPr="00E54774" w:rsidRDefault="00042293" w:rsidP="00E54774">
            <w:pPr>
              <w:spacing w:line="240" w:lineRule="auto"/>
              <w:ind w:left="227"/>
              <w:rPr>
                <w:sz w:val="16"/>
                <w:szCs w:val="16"/>
              </w:rPr>
            </w:pPr>
            <w:r w:rsidRPr="00E54774">
              <w:rPr>
                <w:sz w:val="16"/>
                <w:szCs w:val="16"/>
              </w:rPr>
              <w:t>./tekst(‘true’ = tekst met volgnummer tonen; ‘false’ = tekst zonder volgnummer tonen)</w:t>
            </w:r>
          </w:p>
          <w:p w14:paraId="6A452CE4" w14:textId="77777777" w:rsidR="00744CE5" w:rsidRPr="00E54774" w:rsidRDefault="00744CE5" w:rsidP="00E54774">
            <w:pPr>
              <w:spacing w:line="240" w:lineRule="auto"/>
              <w:rPr>
                <w:sz w:val="16"/>
                <w:szCs w:val="16"/>
              </w:rPr>
            </w:pPr>
          </w:p>
          <w:p w14:paraId="7AD80B74" w14:textId="77777777" w:rsidR="00744CE5" w:rsidRPr="00E54774" w:rsidRDefault="00744CE5" w:rsidP="00E54774">
            <w:pPr>
              <w:spacing w:line="240" w:lineRule="auto"/>
              <w:rPr>
                <w:sz w:val="16"/>
                <w:szCs w:val="16"/>
              </w:rPr>
            </w:pPr>
            <w:r w:rsidRPr="00E54774">
              <w:rPr>
                <w:sz w:val="16"/>
                <w:szCs w:val="16"/>
              </w:rPr>
              <w:t xml:space="preserve">-wanneer k_KoopprijsRegistergoedVermeldenMetVolgnummer=false, de eerder bepaalde aanduiding van het registergoed tonen: </w:t>
            </w:r>
          </w:p>
          <w:p w14:paraId="4D3C5F2B" w14:textId="77777777" w:rsidR="00744CE5" w:rsidRPr="00E54774" w:rsidRDefault="00744CE5" w:rsidP="00E54774">
            <w:pPr>
              <w:spacing w:line="240" w:lineRule="auto"/>
              <w:rPr>
                <w:sz w:val="16"/>
                <w:szCs w:val="16"/>
              </w:rPr>
            </w:pPr>
            <w:r w:rsidRPr="00E54774">
              <w:rPr>
                <w:sz w:val="16"/>
                <w:szCs w:val="16"/>
              </w:rPr>
              <w:t>//IMKAD_ZakelijkRecht/tia_Tekstkeuze/</w:t>
            </w:r>
          </w:p>
          <w:p w14:paraId="201BE28B" w14:textId="77777777" w:rsidR="00744CE5" w:rsidRPr="00E54774" w:rsidRDefault="00744CE5" w:rsidP="00E54774">
            <w:pPr>
              <w:spacing w:line="240" w:lineRule="auto"/>
              <w:rPr>
                <w:sz w:val="16"/>
                <w:szCs w:val="16"/>
              </w:rPr>
            </w:pPr>
            <w:r w:rsidRPr="00E54774">
              <w:rPr>
                <w:sz w:val="16"/>
                <w:szCs w:val="16"/>
              </w:rPr>
              <w:tab/>
              <w:t>./tagnaam (k_RegistergoedAanduiding)</w:t>
            </w:r>
          </w:p>
          <w:p w14:paraId="68CEB3E1" w14:textId="77777777" w:rsidR="00744CE5" w:rsidRPr="00E54774" w:rsidRDefault="00744CE5" w:rsidP="00E54774">
            <w:pPr>
              <w:spacing w:line="240" w:lineRule="auto"/>
              <w:rPr>
                <w:lang w:val="nl"/>
              </w:rPr>
            </w:pPr>
            <w:r w:rsidRPr="00E54774">
              <w:rPr>
                <w:sz w:val="16"/>
                <w:szCs w:val="16"/>
              </w:rPr>
              <w:t>./tekst (opgenomen aanduiding gebruiken)</w:t>
            </w:r>
          </w:p>
        </w:tc>
      </w:tr>
      <w:tr w:rsidR="00042293" w:rsidRPr="00737F18" w14:paraId="2E4C65A3" w14:textId="77777777" w:rsidTr="00E54774">
        <w:tc>
          <w:tcPr>
            <w:tcW w:w="6771" w:type="dxa"/>
            <w:shd w:val="clear" w:color="auto" w:fill="auto"/>
          </w:tcPr>
          <w:p w14:paraId="572A6A3F" w14:textId="6CF48F10" w:rsidR="00042293" w:rsidRPr="00E54774" w:rsidRDefault="00042293" w:rsidP="00E54774">
            <w:pPr>
              <w:autoSpaceDE w:val="0"/>
              <w:autoSpaceDN w:val="0"/>
              <w:adjustRightInd w:val="0"/>
              <w:rPr>
                <w:bCs/>
                <w:color w:val="FF0000"/>
              </w:rPr>
            </w:pPr>
            <w:r w:rsidRPr="00E54774">
              <w:rPr>
                <w:bCs/>
                <w:color w:val="FF0000"/>
              </w:rPr>
              <w:lastRenderedPageBreak/>
              <w:t>die tussen</w:t>
            </w:r>
            <w:r w:rsidRPr="00E54774">
              <w:rPr>
                <w:bCs/>
                <w:color w:val="800080"/>
              </w:rPr>
              <w:t xml:space="preserve"> </w:t>
            </w:r>
            <w:r w:rsidR="00E3151A" w:rsidRPr="00E3151A">
              <w:rPr>
                <w:bCs/>
              </w:rPr>
              <w:t>§vervreemder§</w:t>
            </w:r>
            <w:r w:rsidRPr="00E54774">
              <w:rPr>
                <w:color w:val="339966"/>
              </w:rPr>
              <w:t xml:space="preserve"> </w:t>
            </w:r>
            <w:r w:rsidRPr="00E54774">
              <w:rPr>
                <w:color w:val="FF0000"/>
              </w:rPr>
              <w:t xml:space="preserve">en </w:t>
            </w:r>
            <w:r w:rsidR="00E3151A" w:rsidRPr="00E3151A">
              <w:t>§partij X§</w:t>
            </w:r>
            <w:r w:rsidRPr="00E54774">
              <w:rPr>
                <w:color w:val="FF0000"/>
              </w:rPr>
              <w:t xml:space="preserve"> is overeengekomen, bedraagt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14:paraId="113ACDEE" w14:textId="77777777" w:rsidR="009E5015" w:rsidRPr="00E54774" w:rsidRDefault="009E5015" w:rsidP="009E5015">
            <w:pPr>
              <w:rPr>
                <w:lang w:val="nl"/>
              </w:rPr>
            </w:pPr>
            <w:r w:rsidRPr="00E54774">
              <w:rPr>
                <w:lang w:val="nl"/>
              </w:rPr>
              <w:t>Vaste tekst</w:t>
            </w:r>
            <w:r w:rsidR="006C53D5" w:rsidRPr="00E54774">
              <w:rPr>
                <w:lang w:val="nl"/>
              </w:rPr>
              <w:t>.</w:t>
            </w:r>
            <w:r w:rsidRPr="00E54774">
              <w:rPr>
                <w:lang w:val="nl"/>
              </w:rPr>
              <w:t xml:space="preserve"> </w:t>
            </w:r>
            <w:r w:rsidR="006C53D5" w:rsidRPr="00E54774">
              <w:rPr>
                <w:lang w:val="nl"/>
              </w:rPr>
              <w:t>H</w:t>
            </w:r>
            <w:r w:rsidRPr="00E54774">
              <w:rPr>
                <w:lang w:val="nl"/>
              </w:rPr>
              <w:t>ier worden de partijaanduidingen van de vervreemder en de verkrijger van de eerste koop vermeld, aangevuld met de koop</w:t>
            </w:r>
            <w:r w:rsidR="00D74B64" w:rsidRPr="00E54774">
              <w:rPr>
                <w:lang w:val="nl"/>
              </w:rPr>
              <w:t>prijs voor de hele koop of per registergoed</w:t>
            </w:r>
            <w:r w:rsidRPr="00E54774">
              <w:rPr>
                <w:lang w:val="nl"/>
              </w:rPr>
              <w:t>.</w:t>
            </w:r>
          </w:p>
          <w:p w14:paraId="17FACB2D" w14:textId="77777777" w:rsidR="009E5015" w:rsidRPr="00E54774" w:rsidRDefault="009E5015" w:rsidP="00E54774">
            <w:pPr>
              <w:spacing w:before="72" w:line="240" w:lineRule="auto"/>
              <w:rPr>
                <w:u w:val="single"/>
                <w:lang w:val="nl"/>
              </w:rPr>
            </w:pPr>
          </w:p>
          <w:p w14:paraId="0B513B2B" w14:textId="77777777" w:rsidR="00042293" w:rsidRPr="00E54774" w:rsidRDefault="00042293" w:rsidP="00E54774">
            <w:pPr>
              <w:spacing w:before="72" w:line="240" w:lineRule="auto"/>
              <w:rPr>
                <w:sz w:val="16"/>
                <w:szCs w:val="16"/>
                <w:u w:val="single"/>
                <w:lang w:val="nl"/>
              </w:rPr>
            </w:pPr>
            <w:r w:rsidRPr="00E54774">
              <w:rPr>
                <w:u w:val="single"/>
              </w:rPr>
              <w:t>Mapping:</w:t>
            </w:r>
          </w:p>
          <w:p w14:paraId="46578E7A" w14:textId="77777777" w:rsidR="00042293" w:rsidRPr="00E54774" w:rsidRDefault="00042293" w:rsidP="00E54774">
            <w:pPr>
              <w:spacing w:before="72" w:line="240" w:lineRule="auto"/>
              <w:rPr>
                <w:sz w:val="16"/>
                <w:szCs w:val="16"/>
                <w:lang w:val="nl"/>
              </w:rPr>
            </w:pPr>
            <w:r w:rsidRPr="00E54774">
              <w:rPr>
                <w:sz w:val="16"/>
                <w:szCs w:val="16"/>
                <w:lang w:val="nl"/>
              </w:rPr>
              <w:t xml:space="preserve">-partij </w:t>
            </w:r>
          </w:p>
          <w:p w14:paraId="2801BE75"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6C53D5" w:rsidRPr="00E54774">
              <w:rPr>
                <w:rFonts w:cs="Arial"/>
                <w:sz w:val="16"/>
                <w:szCs w:val="16"/>
              </w:rPr>
              <w:t>/</w:t>
            </w:r>
          </w:p>
          <w:p w14:paraId="65F443B3"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66D628E1"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40EB2D6F" w14:textId="77777777" w:rsidR="00042293" w:rsidRPr="00E54774" w:rsidRDefault="00042293" w:rsidP="00E54774">
            <w:pPr>
              <w:spacing w:before="72" w:line="240" w:lineRule="auto"/>
              <w:rPr>
                <w:sz w:val="16"/>
                <w:szCs w:val="16"/>
                <w:lang w:val="nl"/>
              </w:rPr>
            </w:pPr>
          </w:p>
          <w:p w14:paraId="193AD22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09D831B"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6C53D5" w:rsidRPr="00E54774">
              <w:rPr>
                <w:rFonts w:cs="Arial"/>
                <w:sz w:val="16"/>
                <w:szCs w:val="16"/>
              </w:rPr>
              <w:t>/</w:t>
            </w:r>
          </w:p>
          <w:p w14:paraId="35BB613A" w14:textId="77777777" w:rsidR="00042293" w:rsidRPr="00E54774" w:rsidRDefault="00042293" w:rsidP="00E54774">
            <w:pPr>
              <w:spacing w:line="240" w:lineRule="auto"/>
              <w:rPr>
                <w:sz w:val="16"/>
                <w:szCs w:val="16"/>
              </w:rPr>
            </w:pPr>
            <w:r w:rsidRPr="00E54774">
              <w:rPr>
                <w:sz w:val="16"/>
                <w:szCs w:val="16"/>
              </w:rPr>
              <w:lastRenderedPageBreak/>
              <w:tab/>
              <w:t xml:space="preserve">./vervreemderRechtRef/Partij/Partij/aanduidingPartij </w:t>
            </w:r>
          </w:p>
          <w:p w14:paraId="708DAD4F"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063EA0B2" w14:textId="77777777" w:rsidR="00042293" w:rsidRPr="00E54774" w:rsidRDefault="00042293" w:rsidP="00E54774">
            <w:pPr>
              <w:spacing w:before="72" w:line="240" w:lineRule="auto"/>
              <w:rPr>
                <w:sz w:val="16"/>
                <w:szCs w:val="16"/>
              </w:rPr>
            </w:pPr>
          </w:p>
          <w:p w14:paraId="2BA77CD8" w14:textId="77777777" w:rsidR="00042293" w:rsidRPr="00E54774" w:rsidRDefault="00042293" w:rsidP="00E54774">
            <w:pPr>
              <w:spacing w:before="72"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hele koop</w:t>
            </w:r>
            <w:r w:rsidR="00D74B64" w:rsidRPr="00E54774">
              <w:rPr>
                <w:sz w:val="16"/>
                <w:szCs w:val="16"/>
              </w:rPr>
              <w:t xml:space="preserve"> aanwezig dan deze tonen als bedrag</w:t>
            </w:r>
          </w:p>
          <w:p w14:paraId="536D3C7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20B489F4" w14:textId="77777777" w:rsidR="00042293" w:rsidRPr="00E54774" w:rsidRDefault="00042293" w:rsidP="00E54774">
            <w:pPr>
              <w:spacing w:line="240" w:lineRule="auto"/>
              <w:rPr>
                <w:sz w:val="16"/>
                <w:szCs w:val="16"/>
              </w:rPr>
            </w:pPr>
            <w:r w:rsidRPr="00E54774">
              <w:rPr>
                <w:sz w:val="16"/>
                <w:szCs w:val="16"/>
              </w:rPr>
              <w:tab/>
              <w:t>./som</w:t>
            </w:r>
          </w:p>
          <w:p w14:paraId="491D1362" w14:textId="77777777" w:rsidR="00042293" w:rsidRPr="00E54774" w:rsidRDefault="00042293" w:rsidP="00E54774">
            <w:pPr>
              <w:spacing w:line="240" w:lineRule="auto"/>
              <w:rPr>
                <w:sz w:val="16"/>
                <w:szCs w:val="16"/>
              </w:rPr>
            </w:pPr>
            <w:r w:rsidRPr="00E54774">
              <w:rPr>
                <w:sz w:val="16"/>
                <w:szCs w:val="16"/>
              </w:rPr>
              <w:tab/>
              <w:t>./valuta</w:t>
            </w:r>
          </w:p>
          <w:p w14:paraId="7B7D63D9" w14:textId="77777777" w:rsidR="00042293" w:rsidRPr="00E54774" w:rsidRDefault="00042293" w:rsidP="00E54774">
            <w:pPr>
              <w:spacing w:line="240" w:lineRule="auto"/>
              <w:rPr>
                <w:sz w:val="16"/>
                <w:szCs w:val="16"/>
              </w:rPr>
            </w:pPr>
          </w:p>
          <w:p w14:paraId="146C8674" w14:textId="77777777" w:rsidR="00042293" w:rsidRPr="00E54774" w:rsidRDefault="00042293" w:rsidP="00E54774">
            <w:pPr>
              <w:spacing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per registergoed</w:t>
            </w:r>
            <w:r w:rsidR="00D74B64" w:rsidRPr="00E54774">
              <w:rPr>
                <w:sz w:val="16"/>
                <w:szCs w:val="16"/>
              </w:rPr>
              <w:t xml:space="preserve"> aanwezig dan deze tonen als bedrag</w:t>
            </w:r>
          </w:p>
          <w:p w14:paraId="226EC51E"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E8CD37D" w14:textId="77777777"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vertAlign w:val="superscript"/>
              </w:rPr>
              <w:t>e</w:t>
            </w:r>
            <w:r>
              <w:t>)</w:t>
            </w:r>
            <w:r w:rsidR="006C53D5">
              <w:t>/</w:t>
            </w:r>
          </w:p>
          <w:p w14:paraId="4B9A0FBE" w14:textId="77777777" w:rsidR="00042293" w:rsidRPr="00E54774" w:rsidRDefault="00042293" w:rsidP="00E54774">
            <w:pPr>
              <w:spacing w:line="240" w:lineRule="auto"/>
              <w:ind w:left="227"/>
              <w:rPr>
                <w:sz w:val="16"/>
                <w:szCs w:val="16"/>
              </w:rPr>
            </w:pPr>
            <w:r w:rsidRPr="00E54774">
              <w:rPr>
                <w:sz w:val="16"/>
                <w:szCs w:val="16"/>
              </w:rPr>
              <w:t>./som</w:t>
            </w:r>
          </w:p>
          <w:p w14:paraId="705AC1BD" w14:textId="77777777" w:rsidR="00042293" w:rsidRPr="00E54774" w:rsidRDefault="00042293" w:rsidP="00E54774">
            <w:pPr>
              <w:spacing w:line="240" w:lineRule="auto"/>
              <w:ind w:left="227"/>
              <w:rPr>
                <w:sz w:val="16"/>
                <w:szCs w:val="16"/>
              </w:rPr>
            </w:pPr>
            <w:r w:rsidRPr="00E54774">
              <w:rPr>
                <w:sz w:val="16"/>
                <w:szCs w:val="16"/>
              </w:rPr>
              <w:t>./valuta</w:t>
            </w:r>
          </w:p>
          <w:p w14:paraId="64C76811" w14:textId="77777777" w:rsidR="00D74B64" w:rsidRPr="00E54774" w:rsidRDefault="00D74B64" w:rsidP="00E54774">
            <w:pPr>
              <w:spacing w:line="240" w:lineRule="auto"/>
              <w:rPr>
                <w:sz w:val="16"/>
                <w:szCs w:val="16"/>
              </w:rPr>
            </w:pPr>
          </w:p>
          <w:p w14:paraId="50F0507B" w14:textId="77777777" w:rsidR="00D74B64" w:rsidRPr="00E54774" w:rsidRDefault="00D74B64" w:rsidP="00E54774">
            <w:pPr>
              <w:spacing w:line="240" w:lineRule="auto"/>
              <w:rPr>
                <w:sz w:val="16"/>
                <w:szCs w:val="16"/>
              </w:rPr>
            </w:pPr>
            <w:r w:rsidRPr="00E54774">
              <w:rPr>
                <w:sz w:val="16"/>
                <w:szCs w:val="16"/>
              </w:rPr>
              <w:t>-wanneer zowel de koopprijs hele koop als per registergoed aanwezig is dan de koopprijs per registergoed tonen.</w:t>
            </w:r>
          </w:p>
        </w:tc>
      </w:tr>
      <w:tr w:rsidR="00042293" w:rsidRPr="00737F18" w14:paraId="7A080DAF" w14:textId="77777777" w:rsidTr="00E54774">
        <w:tc>
          <w:tcPr>
            <w:tcW w:w="6771" w:type="dxa"/>
            <w:shd w:val="clear" w:color="auto" w:fill="auto"/>
          </w:tcPr>
          <w:p w14:paraId="43E3E7B8" w14:textId="77777777" w:rsidR="00042293" w:rsidRPr="00E54774" w:rsidRDefault="00042293" w:rsidP="00E54774">
            <w:pPr>
              <w:autoSpaceDE w:val="0"/>
              <w:autoSpaceDN w:val="0"/>
              <w:adjustRightInd w:val="0"/>
              <w:rPr>
                <w:bCs/>
                <w:color w:val="FF0000"/>
              </w:rPr>
            </w:pPr>
            <w:r w:rsidRPr="00E54774">
              <w:rPr>
                <w:bCs/>
                <w:color w:val="FF0000"/>
              </w:rPr>
              <w:lastRenderedPageBreak/>
              <w:t xml:space="preserve">De koopprijs </w:t>
            </w:r>
          </w:p>
        </w:tc>
        <w:tc>
          <w:tcPr>
            <w:tcW w:w="7371" w:type="dxa"/>
            <w:shd w:val="clear" w:color="auto" w:fill="auto"/>
          </w:tcPr>
          <w:p w14:paraId="193D5EF4" w14:textId="77777777" w:rsidR="00042293" w:rsidRPr="00E54774" w:rsidRDefault="00042293" w:rsidP="00042293">
            <w:pPr>
              <w:rPr>
                <w:lang w:val="nl"/>
              </w:rPr>
            </w:pPr>
            <w:r w:rsidRPr="00E54774">
              <w:rPr>
                <w:lang w:val="nl"/>
              </w:rPr>
              <w:t>Vaste tekst.</w:t>
            </w:r>
          </w:p>
          <w:p w14:paraId="627079B3" w14:textId="77777777" w:rsidR="00042293" w:rsidRPr="00E54774" w:rsidRDefault="00042293" w:rsidP="00042293">
            <w:pPr>
              <w:rPr>
                <w:u w:val="single"/>
                <w:lang w:val="nl"/>
              </w:rPr>
            </w:pPr>
          </w:p>
          <w:p w14:paraId="0FF9B7AC" w14:textId="77777777" w:rsidR="00042293" w:rsidRPr="00E54774" w:rsidDel="00972ECA" w:rsidRDefault="00042293" w:rsidP="00E54774">
            <w:pPr>
              <w:spacing w:line="240" w:lineRule="auto"/>
              <w:rPr>
                <w:lang w:val="nl"/>
              </w:rPr>
            </w:pPr>
          </w:p>
        </w:tc>
      </w:tr>
      <w:tr w:rsidR="00042293" w:rsidRPr="00737F18" w14:paraId="2977E54E" w14:textId="77777777" w:rsidTr="00E54774">
        <w:tc>
          <w:tcPr>
            <w:tcW w:w="6771" w:type="dxa"/>
            <w:shd w:val="clear" w:color="auto" w:fill="auto"/>
          </w:tcPr>
          <w:p w14:paraId="2201E85D" w14:textId="77777777"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3E3BFFF1" w14:textId="77777777" w:rsidR="00042293" w:rsidRPr="00E54774" w:rsidRDefault="005820F4" w:rsidP="00042293">
            <w:pPr>
              <w:rPr>
                <w:lang w:val="nl"/>
              </w:rPr>
            </w:pPr>
            <w:r w:rsidRPr="00E54774">
              <w:rPr>
                <w:lang w:val="nl"/>
              </w:rPr>
              <w:t xml:space="preserve">Voor </w:t>
            </w:r>
            <w:r w:rsidR="00D222F8" w:rsidRPr="00E54774">
              <w:rPr>
                <w:lang w:val="nl"/>
              </w:rPr>
              <w:t xml:space="preserve">de </w:t>
            </w:r>
            <w:r w:rsidRPr="00E54774">
              <w:rPr>
                <w:lang w:val="nl"/>
              </w:rPr>
              <w:t xml:space="preserve">opsomming </w:t>
            </w:r>
            <w:r w:rsidR="00D222F8" w:rsidRPr="00E54774">
              <w:rPr>
                <w:lang w:val="nl"/>
              </w:rPr>
              <w:t xml:space="preserve">van </w:t>
            </w:r>
            <w:r w:rsidRPr="00E54774">
              <w:rPr>
                <w:lang w:val="nl"/>
              </w:rPr>
              <w:t>registergoederen hetzelfde tonen als eerder in dit keuzeblok is getoond.</w:t>
            </w:r>
          </w:p>
          <w:p w14:paraId="1ED69752" w14:textId="77777777" w:rsidR="00042293" w:rsidRPr="00E54774" w:rsidRDefault="00042293" w:rsidP="00042293">
            <w:pPr>
              <w:rPr>
                <w:lang w:val="nl"/>
              </w:rPr>
            </w:pPr>
          </w:p>
        </w:tc>
      </w:tr>
      <w:tr w:rsidR="00042293" w:rsidRPr="00737F18" w14:paraId="21920E7D" w14:textId="77777777" w:rsidTr="00E54774">
        <w:tc>
          <w:tcPr>
            <w:tcW w:w="6771" w:type="dxa"/>
            <w:shd w:val="clear" w:color="auto" w:fill="auto"/>
          </w:tcPr>
          <w:p w14:paraId="77A4A3DF" w14:textId="4D895CA8" w:rsidR="00042293" w:rsidRPr="00E54774" w:rsidRDefault="00042293" w:rsidP="00E54774">
            <w:pPr>
              <w:autoSpaceDE w:val="0"/>
              <w:autoSpaceDN w:val="0"/>
              <w:adjustRightInd w:val="0"/>
              <w:rPr>
                <w:bCs/>
                <w:color w:val="FF0000"/>
              </w:rPr>
            </w:pPr>
            <w:r w:rsidRPr="00E54774">
              <w:rPr>
                <w:bCs/>
                <w:color w:val="FF0000"/>
              </w:rPr>
              <w:t xml:space="preserve">die tussen </w:t>
            </w:r>
            <w:r w:rsidR="00A11942" w:rsidRPr="00A11942">
              <w:t>§partij X§</w:t>
            </w:r>
            <w:r w:rsidRPr="00E54774">
              <w:rPr>
                <w:bCs/>
                <w:color w:val="800080"/>
              </w:rPr>
              <w:t xml:space="preserve"> </w:t>
            </w:r>
            <w:r w:rsidRPr="00E54774">
              <w:rPr>
                <w:color w:val="FF0000"/>
              </w:rPr>
              <w:t xml:space="preserve">en </w:t>
            </w:r>
            <w:r w:rsidR="00A11942" w:rsidRPr="00A11942">
              <w:rPr>
                <w:bCs/>
              </w:rPr>
              <w:t>§verkrijger§</w:t>
            </w:r>
            <w:r w:rsidRPr="00E54774">
              <w:rPr>
                <w:color w:val="FF0000"/>
              </w:rPr>
              <w:t xml:space="preserve"> is overeengekomen, bedraagt</w:t>
            </w:r>
            <w:r w:rsidRPr="00E54774">
              <w:rPr>
                <w:bCs/>
                <w:color w:val="800080"/>
              </w:rPr>
              <w: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14:paraId="022F873E" w14:textId="77777777" w:rsidR="006C53D5" w:rsidRPr="00E54774" w:rsidRDefault="006C53D5" w:rsidP="006C53D5">
            <w:pPr>
              <w:rPr>
                <w:lang w:val="nl"/>
              </w:rPr>
            </w:pPr>
            <w:r w:rsidRPr="00E54774">
              <w:rPr>
                <w:lang w:val="nl"/>
              </w:rPr>
              <w:t xml:space="preserve">Vaste tekst. Hier worden de partijaanduidingen van de vervreemder en de verkrijger van de tweede koop vermeld, aangevuld met de </w:t>
            </w:r>
            <w:r w:rsidR="00396D59" w:rsidRPr="00E54774">
              <w:rPr>
                <w:lang w:val="nl"/>
              </w:rPr>
              <w:t>koopprijs voor de hele koop of per registergoed</w:t>
            </w:r>
            <w:r w:rsidR="00D222F8" w:rsidRPr="00E54774">
              <w:rPr>
                <w:lang w:val="nl"/>
              </w:rPr>
              <w:t xml:space="preserve"> zoals voor de eerste koop is bepaald</w:t>
            </w:r>
            <w:r w:rsidRPr="00E54774">
              <w:rPr>
                <w:lang w:val="nl"/>
              </w:rPr>
              <w:t>.</w:t>
            </w:r>
          </w:p>
          <w:p w14:paraId="74641848" w14:textId="77777777" w:rsidR="006C53D5" w:rsidRPr="00E54774" w:rsidRDefault="006C53D5" w:rsidP="00E54774">
            <w:pPr>
              <w:spacing w:before="72" w:line="240" w:lineRule="auto"/>
              <w:rPr>
                <w:u w:val="single"/>
              </w:rPr>
            </w:pPr>
          </w:p>
          <w:p w14:paraId="3F047C4B" w14:textId="77777777" w:rsidR="00042293" w:rsidRPr="00E54774" w:rsidRDefault="00042293" w:rsidP="00E54774">
            <w:pPr>
              <w:spacing w:before="72" w:line="240" w:lineRule="auto"/>
              <w:rPr>
                <w:u w:val="single"/>
              </w:rPr>
            </w:pPr>
            <w:r w:rsidRPr="00E54774">
              <w:rPr>
                <w:u w:val="single"/>
              </w:rPr>
              <w:t xml:space="preserve">Mapping </w:t>
            </w:r>
          </w:p>
          <w:p w14:paraId="2A2116A6"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526EAA22"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716505" w:rsidRPr="00E54774">
              <w:rPr>
                <w:rFonts w:cs="Arial"/>
                <w:sz w:val="16"/>
                <w:szCs w:val="16"/>
              </w:rPr>
              <w:t>/</w:t>
            </w:r>
          </w:p>
          <w:p w14:paraId="7A81AD4B"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5BE2195F"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0BF4268F" w14:textId="77777777" w:rsidR="00396D59" w:rsidRPr="00E54774" w:rsidRDefault="00396D59" w:rsidP="00E54774">
            <w:pPr>
              <w:spacing w:before="72" w:line="240" w:lineRule="auto"/>
              <w:rPr>
                <w:sz w:val="16"/>
                <w:szCs w:val="16"/>
                <w:lang w:val="nl"/>
              </w:rPr>
            </w:pPr>
          </w:p>
          <w:p w14:paraId="3077F5A5" w14:textId="77777777" w:rsidR="00042293" w:rsidRPr="00E54774" w:rsidRDefault="00042293" w:rsidP="00E54774">
            <w:pPr>
              <w:spacing w:before="72" w:line="240" w:lineRule="auto"/>
              <w:rPr>
                <w:sz w:val="16"/>
                <w:szCs w:val="16"/>
                <w:lang w:val="nl"/>
              </w:rPr>
            </w:pPr>
            <w:r w:rsidRPr="00E54774">
              <w:rPr>
                <w:sz w:val="16"/>
                <w:szCs w:val="16"/>
                <w:lang w:val="nl"/>
              </w:rPr>
              <w:lastRenderedPageBreak/>
              <w:t>-gerelateerde partijen</w:t>
            </w:r>
          </w:p>
          <w:p w14:paraId="05178F8A"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716505" w:rsidRPr="00E54774">
              <w:rPr>
                <w:rFonts w:cs="Arial"/>
                <w:sz w:val="16"/>
                <w:szCs w:val="16"/>
              </w:rPr>
              <w:t>/</w:t>
            </w:r>
          </w:p>
          <w:p w14:paraId="73EA5761"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00271190"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75D97562" w14:textId="77777777" w:rsidR="00396D59" w:rsidRPr="00E54774" w:rsidRDefault="00396D59" w:rsidP="00E54774">
            <w:pPr>
              <w:spacing w:before="72" w:line="240" w:lineRule="auto"/>
              <w:rPr>
                <w:sz w:val="16"/>
                <w:szCs w:val="16"/>
              </w:rPr>
            </w:pPr>
          </w:p>
          <w:p w14:paraId="32793A06" w14:textId="77777777" w:rsidR="00042293" w:rsidRPr="00E54774" w:rsidRDefault="00042293" w:rsidP="00E54774">
            <w:pPr>
              <w:spacing w:before="72" w:line="240" w:lineRule="auto"/>
              <w:rPr>
                <w:sz w:val="16"/>
                <w:szCs w:val="16"/>
              </w:rPr>
            </w:pPr>
            <w:r w:rsidRPr="00E54774">
              <w:rPr>
                <w:sz w:val="16"/>
                <w:szCs w:val="16"/>
              </w:rPr>
              <w:t>-koopprijs</w:t>
            </w:r>
            <w:r w:rsidR="00396D59" w:rsidRPr="00E54774">
              <w:rPr>
                <w:sz w:val="16"/>
                <w:szCs w:val="16"/>
              </w:rPr>
              <w:t xml:space="preserve"> hele koop </w:t>
            </w:r>
            <w:r w:rsidR="00D222F8" w:rsidRPr="00E54774">
              <w:rPr>
                <w:sz w:val="16"/>
                <w:szCs w:val="16"/>
              </w:rPr>
              <w:t>wanneer deze voor de eerste koop getoond is</w:t>
            </w:r>
          </w:p>
          <w:p w14:paraId="6FB3BEFC"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5DB2BC56" w14:textId="77777777" w:rsidR="00042293" w:rsidRPr="00E54774" w:rsidRDefault="00042293" w:rsidP="00E54774">
            <w:pPr>
              <w:spacing w:line="240" w:lineRule="auto"/>
              <w:rPr>
                <w:sz w:val="16"/>
                <w:szCs w:val="16"/>
              </w:rPr>
            </w:pPr>
            <w:r w:rsidRPr="00E54774">
              <w:rPr>
                <w:sz w:val="16"/>
                <w:szCs w:val="16"/>
              </w:rPr>
              <w:tab/>
              <w:t>./som</w:t>
            </w:r>
          </w:p>
          <w:p w14:paraId="2CF01393" w14:textId="77777777" w:rsidR="00042293" w:rsidRPr="00E54774" w:rsidRDefault="00042293" w:rsidP="00E54774">
            <w:pPr>
              <w:spacing w:line="240" w:lineRule="auto"/>
              <w:rPr>
                <w:sz w:val="16"/>
                <w:szCs w:val="16"/>
              </w:rPr>
            </w:pPr>
            <w:r w:rsidRPr="00E54774">
              <w:rPr>
                <w:sz w:val="16"/>
                <w:szCs w:val="16"/>
              </w:rPr>
              <w:tab/>
              <w:t>./valuta</w:t>
            </w:r>
          </w:p>
          <w:p w14:paraId="112BAA33" w14:textId="77777777" w:rsidR="00042293" w:rsidRPr="00E54774" w:rsidRDefault="00042293" w:rsidP="00E54774">
            <w:pPr>
              <w:spacing w:line="240" w:lineRule="auto"/>
              <w:rPr>
                <w:sz w:val="16"/>
                <w:szCs w:val="16"/>
              </w:rPr>
            </w:pPr>
          </w:p>
          <w:p w14:paraId="532D180E" w14:textId="77777777" w:rsidR="00042293" w:rsidRPr="00E54774" w:rsidRDefault="00042293" w:rsidP="00E54774">
            <w:pPr>
              <w:spacing w:line="240" w:lineRule="auto"/>
              <w:rPr>
                <w:sz w:val="16"/>
                <w:szCs w:val="16"/>
              </w:rPr>
            </w:pPr>
            <w:r w:rsidRPr="00E54774">
              <w:rPr>
                <w:sz w:val="16"/>
                <w:szCs w:val="16"/>
              </w:rPr>
              <w:t>-koopprijs per registergoed</w:t>
            </w:r>
            <w:r w:rsidR="00396D59" w:rsidRPr="00E54774">
              <w:rPr>
                <w:sz w:val="16"/>
                <w:szCs w:val="16"/>
              </w:rPr>
              <w:t xml:space="preserve"> </w:t>
            </w:r>
            <w:r w:rsidR="00D222F8" w:rsidRPr="00E54774">
              <w:rPr>
                <w:sz w:val="16"/>
                <w:szCs w:val="16"/>
              </w:rPr>
              <w:t>wanneer deze voor de eerste koop getoond is</w:t>
            </w:r>
          </w:p>
          <w:p w14:paraId="0400AD6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2908F381" w14:textId="77777777"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716505">
              <w:t>/</w:t>
            </w:r>
          </w:p>
          <w:p w14:paraId="57726059" w14:textId="77777777" w:rsidR="00042293" w:rsidRPr="00E54774" w:rsidRDefault="00042293" w:rsidP="00E54774">
            <w:pPr>
              <w:spacing w:line="240" w:lineRule="auto"/>
              <w:ind w:left="227"/>
              <w:rPr>
                <w:sz w:val="16"/>
                <w:szCs w:val="16"/>
              </w:rPr>
            </w:pPr>
            <w:r w:rsidRPr="00E54774">
              <w:rPr>
                <w:sz w:val="16"/>
                <w:szCs w:val="16"/>
              </w:rPr>
              <w:t>./som</w:t>
            </w:r>
          </w:p>
          <w:p w14:paraId="59E710EB" w14:textId="77777777" w:rsidR="00042293" w:rsidRPr="00E54774" w:rsidRDefault="00042293" w:rsidP="00E54774">
            <w:pPr>
              <w:spacing w:line="240" w:lineRule="auto"/>
              <w:ind w:left="227"/>
              <w:rPr>
                <w:sz w:val="16"/>
                <w:szCs w:val="16"/>
              </w:rPr>
            </w:pPr>
            <w:r w:rsidRPr="00E54774">
              <w:rPr>
                <w:sz w:val="16"/>
                <w:szCs w:val="16"/>
              </w:rPr>
              <w:t>./valuta</w:t>
            </w:r>
          </w:p>
          <w:p w14:paraId="1080F85E" w14:textId="77777777" w:rsidR="00396D59" w:rsidRPr="00E54774" w:rsidRDefault="00396D59" w:rsidP="00E54774">
            <w:pPr>
              <w:spacing w:line="240" w:lineRule="auto"/>
              <w:rPr>
                <w:sz w:val="16"/>
                <w:szCs w:val="16"/>
              </w:rPr>
            </w:pPr>
          </w:p>
          <w:p w14:paraId="3EC4DE54" w14:textId="77777777" w:rsidR="00396D59" w:rsidRPr="00E54774" w:rsidRDefault="00396D59" w:rsidP="00E54774">
            <w:pPr>
              <w:spacing w:line="240" w:lineRule="auto"/>
              <w:rPr>
                <w:lang w:val="nl"/>
              </w:rPr>
            </w:pPr>
            <w:r w:rsidRPr="00E54774">
              <w:rPr>
                <w:sz w:val="16"/>
                <w:szCs w:val="16"/>
              </w:rPr>
              <w:t>-wanneer zowel de koopprijs hele koop als per registergoed aanwezig is dan de koopprijs per registergoed tonen.</w:t>
            </w:r>
          </w:p>
        </w:tc>
      </w:tr>
    </w:tbl>
    <w:p w14:paraId="7B42A04E" w14:textId="77777777" w:rsidR="00042293" w:rsidRPr="0099042C" w:rsidRDefault="00042293" w:rsidP="00042293"/>
    <w:p w14:paraId="460CDACE" w14:textId="77777777" w:rsidR="00042293" w:rsidRPr="00584193" w:rsidRDefault="00042293" w:rsidP="00042293">
      <w:pPr>
        <w:rPr>
          <w:rFonts w:cs="Arial"/>
          <w:color w:val="000000"/>
          <w:sz w:val="20"/>
        </w:rPr>
      </w:pPr>
    </w:p>
    <w:p w14:paraId="7632DE16" w14:textId="77777777" w:rsidR="00042293" w:rsidRPr="0099042C" w:rsidRDefault="00042293" w:rsidP="00042293">
      <w:pPr>
        <w:pStyle w:val="Kop4"/>
        <w:numPr>
          <w:ilvl w:val="3"/>
          <w:numId w:val="1"/>
        </w:numPr>
      </w:pPr>
      <w:bookmarkStart w:id="178" w:name="_Toc358624466"/>
      <w:bookmarkStart w:id="179" w:name="_Toc93406567"/>
      <w:r w:rsidRPr="0099042C">
        <w:t>Variant 2.b Koopprijs ‘met daarnaast een bedrag aan roerende zaken’</w:t>
      </w:r>
      <w:bookmarkEnd w:id="178"/>
      <w:bookmarkEnd w:id="17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2507255C" w14:textId="77777777" w:rsidTr="00E54774">
        <w:tc>
          <w:tcPr>
            <w:tcW w:w="6771" w:type="dxa"/>
            <w:shd w:val="clear" w:color="auto" w:fill="auto"/>
          </w:tcPr>
          <w:p w14:paraId="187ED640"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p w14:paraId="54EE0A39" w14:textId="77777777" w:rsidR="00042293" w:rsidRPr="00E54774" w:rsidRDefault="00042293" w:rsidP="00E54774">
            <w:pPr>
              <w:autoSpaceDE w:val="0"/>
              <w:autoSpaceDN w:val="0"/>
              <w:adjustRightInd w:val="0"/>
              <w:rPr>
                <w:rFonts w:cs="Arial"/>
                <w:sz w:val="20"/>
              </w:rPr>
            </w:pPr>
          </w:p>
        </w:tc>
        <w:tc>
          <w:tcPr>
            <w:tcW w:w="7371" w:type="dxa"/>
            <w:shd w:val="clear" w:color="auto" w:fill="auto"/>
          </w:tcPr>
          <w:p w14:paraId="4B0B16A8" w14:textId="77777777" w:rsidR="00042293" w:rsidRPr="00E54774" w:rsidRDefault="00042293" w:rsidP="00042293">
            <w:pPr>
              <w:rPr>
                <w:lang w:val="nl"/>
              </w:rPr>
            </w:pPr>
            <w:r w:rsidRPr="00E54774">
              <w:rPr>
                <w:lang w:val="nl"/>
              </w:rPr>
              <w:t>Vaste tekst.</w:t>
            </w:r>
          </w:p>
          <w:p w14:paraId="0370FEBB" w14:textId="77777777" w:rsidR="00042293" w:rsidRPr="00E54774" w:rsidRDefault="00042293" w:rsidP="00E54774">
            <w:pPr>
              <w:spacing w:before="72" w:line="240" w:lineRule="auto"/>
              <w:rPr>
                <w:u w:val="single"/>
              </w:rPr>
            </w:pPr>
          </w:p>
          <w:p w14:paraId="20E8FB4A" w14:textId="77777777" w:rsidR="00042293" w:rsidRPr="00E54774" w:rsidRDefault="00042293" w:rsidP="00E54774">
            <w:pPr>
              <w:spacing w:before="72" w:line="240" w:lineRule="auto"/>
              <w:rPr>
                <w:u w:val="single"/>
              </w:rPr>
            </w:pPr>
            <w:r w:rsidRPr="00E54774">
              <w:rPr>
                <w:u w:val="single"/>
              </w:rPr>
              <w:t>Mapping:</w:t>
            </w:r>
          </w:p>
          <w:p w14:paraId="24FD17EE" w14:textId="77777777" w:rsidR="00933A5A" w:rsidRPr="00E54774" w:rsidRDefault="00933A5A" w:rsidP="00E54774">
            <w:pPr>
              <w:spacing w:before="72" w:line="240" w:lineRule="auto"/>
              <w:rPr>
                <w:sz w:val="16"/>
                <w:szCs w:val="16"/>
              </w:rPr>
            </w:pPr>
            <w:r w:rsidRPr="00E54774">
              <w:rPr>
                <w:sz w:val="16"/>
                <w:szCs w:val="16"/>
              </w:rPr>
              <w:t>-gekozen variant</w:t>
            </w:r>
          </w:p>
          <w:p w14:paraId="1C8BDB55"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14:paraId="3C6A0580" w14:textId="77777777" w:rsidR="00042293" w:rsidRPr="00E54774" w:rsidRDefault="00042293" w:rsidP="00E54774">
            <w:pPr>
              <w:spacing w:line="240" w:lineRule="auto"/>
              <w:rPr>
                <w:sz w:val="16"/>
                <w:szCs w:val="16"/>
              </w:rPr>
            </w:pPr>
            <w:r w:rsidRPr="00E54774">
              <w:rPr>
                <w:sz w:val="16"/>
                <w:szCs w:val="16"/>
              </w:rPr>
              <w:tab/>
              <w:t>./</w:t>
            </w:r>
            <w:r w:rsidRPr="00E54774">
              <w:rPr>
                <w:rFonts w:cs="Arial"/>
                <w:snapToGrid/>
                <w:kern w:val="0"/>
                <w:sz w:val="16"/>
                <w:szCs w:val="16"/>
                <w:lang w:eastAsia="nl-NL"/>
              </w:rPr>
              <w:t>tagNaam</w:t>
            </w:r>
            <w:r w:rsidRPr="00E54774">
              <w:rPr>
                <w:sz w:val="16"/>
                <w:szCs w:val="16"/>
              </w:rPr>
              <w:t>(‘k_KoopprijsVariant’)</w:t>
            </w:r>
          </w:p>
          <w:p w14:paraId="4A61CD20" w14:textId="77777777" w:rsidR="00042293" w:rsidRPr="00737F18" w:rsidRDefault="00042293" w:rsidP="00E54774">
            <w:pPr>
              <w:spacing w:line="240" w:lineRule="auto"/>
            </w:pPr>
            <w:r w:rsidRPr="00E54774">
              <w:rPr>
                <w:sz w:val="16"/>
                <w:szCs w:val="16"/>
              </w:rPr>
              <w:tab/>
              <w:t>./tekst(‘roerende zaken exclusief’)</w:t>
            </w:r>
          </w:p>
        </w:tc>
      </w:tr>
      <w:tr w:rsidR="00042293" w:rsidRPr="00737F18" w14:paraId="7E9F9E93" w14:textId="77777777" w:rsidTr="00E54774">
        <w:tc>
          <w:tcPr>
            <w:tcW w:w="6771" w:type="dxa"/>
            <w:shd w:val="clear" w:color="auto" w:fill="auto"/>
          </w:tcPr>
          <w:p w14:paraId="1E310102" w14:textId="77777777"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5900613F" w14:textId="77777777" w:rsidR="00042293" w:rsidRPr="00E1426B" w:rsidRDefault="00042293" w:rsidP="00E54774">
            <w:pPr>
              <w:spacing w:before="72" w:line="240" w:lineRule="auto"/>
            </w:pPr>
            <w:r>
              <w:t>Zie variant 2a.</w:t>
            </w:r>
          </w:p>
        </w:tc>
      </w:tr>
      <w:tr w:rsidR="00042293" w:rsidRPr="00737F18" w14:paraId="2025A998" w14:textId="77777777" w:rsidTr="00E54774">
        <w:tc>
          <w:tcPr>
            <w:tcW w:w="6771" w:type="dxa"/>
            <w:shd w:val="clear" w:color="auto" w:fill="auto"/>
          </w:tcPr>
          <w:p w14:paraId="4C9374CC" w14:textId="5DB66ABB" w:rsidR="00042293" w:rsidRPr="00E54774" w:rsidRDefault="00042293" w:rsidP="00E54774">
            <w:pPr>
              <w:autoSpaceDE w:val="0"/>
              <w:autoSpaceDN w:val="0"/>
              <w:adjustRightInd w:val="0"/>
              <w:rPr>
                <w:rFonts w:cs="Arial"/>
                <w:szCs w:val="18"/>
              </w:rPr>
            </w:pPr>
            <w:r w:rsidRPr="00E54774">
              <w:rPr>
                <w:rFonts w:cs="Arial"/>
                <w:color w:val="FF0000"/>
                <w:szCs w:val="18"/>
              </w:rPr>
              <w:lastRenderedPageBreak/>
              <w:t xml:space="preserve">die tussen </w:t>
            </w:r>
            <w:r w:rsidR="001D0CA4" w:rsidRPr="001D0CA4">
              <w:rPr>
                <w:rFonts w:cs="Arial"/>
                <w:szCs w:val="18"/>
              </w:rPr>
              <w:t>§vervreemder§</w:t>
            </w:r>
            <w:r w:rsidRPr="00E54774">
              <w:rPr>
                <w:rFonts w:cs="Arial"/>
                <w:color w:val="339A66"/>
                <w:szCs w:val="18"/>
              </w:rPr>
              <w:t xml:space="preserve"> </w:t>
            </w:r>
            <w:r w:rsidRPr="00E54774">
              <w:rPr>
                <w:rFonts w:cs="Arial"/>
                <w:color w:val="FF0000"/>
                <w:szCs w:val="18"/>
              </w:rPr>
              <w:t xml:space="preserve">en </w:t>
            </w:r>
            <w:r w:rsidR="001D0CA4" w:rsidRPr="001D0CA4">
              <w:rPr>
                <w:rFonts w:cs="Arial"/>
                <w:szCs w:val="18"/>
              </w:rPr>
              <w:t>§partij X§</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4FF498A4" w14:textId="77777777" w:rsidR="00D57254" w:rsidRPr="00E54774" w:rsidRDefault="00042293" w:rsidP="00D57254">
            <w:pPr>
              <w:rPr>
                <w:lang w:val="nl"/>
              </w:rPr>
            </w:pPr>
            <w:r w:rsidRPr="0048638C">
              <w:t>Vaste tekst.</w:t>
            </w:r>
            <w:r w:rsidR="006C53D5">
              <w:t xml:space="preserve"> </w:t>
            </w:r>
            <w:r w:rsidR="00D57254" w:rsidRPr="00E54774">
              <w:rPr>
                <w:lang w:val="nl"/>
              </w:rPr>
              <w:t xml:space="preserve">Hier worden de partijaanduidingen van de vervreemder en de verkrijger van de eerste koopovereenkomst vermeld, aangevuld met de </w:t>
            </w:r>
            <w:r w:rsidR="006621A0" w:rsidRPr="00E54774">
              <w:rPr>
                <w:lang w:val="nl"/>
              </w:rPr>
              <w:t>koopprijs voor de hele koop of per registergoed</w:t>
            </w:r>
            <w:r w:rsidR="00D57254" w:rsidRPr="00E54774">
              <w:rPr>
                <w:lang w:val="nl"/>
              </w:rPr>
              <w:t>.</w:t>
            </w:r>
          </w:p>
          <w:p w14:paraId="75909FF2" w14:textId="77777777" w:rsidR="00D57254" w:rsidRPr="00E54774" w:rsidRDefault="00D57254" w:rsidP="00E54774">
            <w:pPr>
              <w:spacing w:before="72" w:line="240" w:lineRule="auto"/>
              <w:rPr>
                <w:u w:val="single"/>
              </w:rPr>
            </w:pPr>
          </w:p>
          <w:p w14:paraId="4854F4FC" w14:textId="77777777" w:rsidR="00042293" w:rsidRPr="00E54774" w:rsidRDefault="00042293" w:rsidP="00E54774">
            <w:pPr>
              <w:spacing w:before="72" w:line="240" w:lineRule="auto"/>
              <w:rPr>
                <w:u w:val="single"/>
              </w:rPr>
            </w:pPr>
            <w:r w:rsidRPr="00E54774">
              <w:rPr>
                <w:u w:val="single"/>
              </w:rPr>
              <w:t>Mapping:</w:t>
            </w:r>
          </w:p>
          <w:p w14:paraId="7E473AF0"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0DAD0FC3"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CA1D7E" w:rsidRPr="00E54774">
              <w:rPr>
                <w:rFonts w:cs="Arial"/>
                <w:sz w:val="16"/>
                <w:szCs w:val="16"/>
              </w:rPr>
              <w:t>/</w:t>
            </w:r>
          </w:p>
          <w:p w14:paraId="43426802"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659CE918"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4FA72BCA" w14:textId="77777777" w:rsidR="00042293" w:rsidRPr="00E54774" w:rsidRDefault="00042293" w:rsidP="00E54774">
            <w:pPr>
              <w:spacing w:before="72" w:line="240" w:lineRule="auto"/>
              <w:rPr>
                <w:sz w:val="16"/>
                <w:szCs w:val="16"/>
                <w:lang w:val="nl"/>
              </w:rPr>
            </w:pPr>
          </w:p>
          <w:p w14:paraId="5B47B7B4"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95F4DA1"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CA1D7E" w:rsidRPr="00E54774">
              <w:rPr>
                <w:rFonts w:cs="Arial"/>
                <w:sz w:val="16"/>
                <w:szCs w:val="16"/>
              </w:rPr>
              <w:t>/</w:t>
            </w:r>
          </w:p>
          <w:p w14:paraId="08320025"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013C3914"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7E665920" w14:textId="77777777" w:rsidR="00042293" w:rsidRPr="00E54774" w:rsidRDefault="00042293" w:rsidP="00E54774">
            <w:pPr>
              <w:spacing w:before="72" w:line="240" w:lineRule="auto"/>
              <w:rPr>
                <w:sz w:val="16"/>
                <w:szCs w:val="16"/>
              </w:rPr>
            </w:pPr>
          </w:p>
          <w:p w14:paraId="37762EEA" w14:textId="77777777" w:rsidR="00042293" w:rsidRPr="00E54774" w:rsidRDefault="00042293" w:rsidP="00E54774">
            <w:pPr>
              <w:spacing w:before="72"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hele koop</w:t>
            </w:r>
            <w:r w:rsidR="006621A0" w:rsidRPr="00E54774">
              <w:rPr>
                <w:sz w:val="16"/>
                <w:szCs w:val="16"/>
              </w:rPr>
              <w:t xml:space="preserve"> aanwezig dan deze tonen als bedrag</w:t>
            </w:r>
          </w:p>
          <w:p w14:paraId="4BF2A9FD"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377026BA" w14:textId="77777777" w:rsidR="00042293" w:rsidRPr="00E54774" w:rsidRDefault="00042293" w:rsidP="00E54774">
            <w:pPr>
              <w:spacing w:line="240" w:lineRule="auto"/>
              <w:rPr>
                <w:sz w:val="16"/>
                <w:szCs w:val="16"/>
              </w:rPr>
            </w:pPr>
            <w:r w:rsidRPr="00E54774">
              <w:rPr>
                <w:sz w:val="16"/>
                <w:szCs w:val="16"/>
              </w:rPr>
              <w:tab/>
              <w:t>./som</w:t>
            </w:r>
          </w:p>
          <w:p w14:paraId="648A82E9" w14:textId="77777777" w:rsidR="00042293" w:rsidRPr="00E54774" w:rsidRDefault="00042293" w:rsidP="00E54774">
            <w:pPr>
              <w:spacing w:line="240" w:lineRule="auto"/>
              <w:rPr>
                <w:sz w:val="16"/>
                <w:szCs w:val="16"/>
              </w:rPr>
            </w:pPr>
            <w:r w:rsidRPr="00E54774">
              <w:rPr>
                <w:sz w:val="16"/>
                <w:szCs w:val="16"/>
              </w:rPr>
              <w:tab/>
              <w:t>./valuta</w:t>
            </w:r>
          </w:p>
          <w:p w14:paraId="30CD2094" w14:textId="77777777" w:rsidR="00042293" w:rsidRPr="00E54774" w:rsidRDefault="00042293" w:rsidP="00E54774">
            <w:pPr>
              <w:spacing w:line="240" w:lineRule="auto"/>
              <w:rPr>
                <w:sz w:val="16"/>
                <w:szCs w:val="16"/>
              </w:rPr>
            </w:pPr>
          </w:p>
          <w:p w14:paraId="486791E0" w14:textId="77777777" w:rsidR="00042293" w:rsidRPr="00E54774" w:rsidRDefault="00042293" w:rsidP="00E54774">
            <w:pPr>
              <w:spacing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per registergoed</w:t>
            </w:r>
            <w:r w:rsidR="006621A0" w:rsidRPr="00E54774">
              <w:rPr>
                <w:sz w:val="16"/>
                <w:szCs w:val="16"/>
              </w:rPr>
              <w:t xml:space="preserve"> aanwezig dan deze tonen als bedrag</w:t>
            </w:r>
          </w:p>
          <w:p w14:paraId="48541C7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5DD5A047" w14:textId="77777777" w:rsidR="00042293" w:rsidRDefault="00042293" w:rsidP="00E54774">
            <w:pPr>
              <w:spacing w:line="240" w:lineRule="auto"/>
            </w:pPr>
            <w:r w:rsidRPr="00E54774">
              <w:rPr>
                <w:sz w:val="16"/>
                <w:szCs w:val="16"/>
              </w:rPr>
              <w:t>tia_BedragKoopprijs</w:t>
            </w:r>
            <w:r>
              <w:t xml:space="preserve"> (1</w:t>
            </w:r>
            <w:r w:rsidRPr="00E54774">
              <w:rPr>
                <w:sz w:val="16"/>
                <w:szCs w:val="16"/>
                <w:vertAlign w:val="superscript"/>
              </w:rPr>
              <w:t>e</w:t>
            </w:r>
            <w:r>
              <w:t>)</w:t>
            </w:r>
            <w:r w:rsidR="00CA1D7E">
              <w:t>/</w:t>
            </w:r>
          </w:p>
          <w:p w14:paraId="6772BED3" w14:textId="77777777" w:rsidR="00042293" w:rsidRPr="00E54774" w:rsidRDefault="00042293" w:rsidP="00E54774">
            <w:pPr>
              <w:spacing w:line="240" w:lineRule="auto"/>
              <w:ind w:left="227"/>
              <w:rPr>
                <w:sz w:val="16"/>
                <w:szCs w:val="16"/>
              </w:rPr>
            </w:pPr>
            <w:r w:rsidRPr="00E54774">
              <w:rPr>
                <w:sz w:val="16"/>
                <w:szCs w:val="16"/>
              </w:rPr>
              <w:t>./som</w:t>
            </w:r>
          </w:p>
          <w:p w14:paraId="380F883C" w14:textId="77777777" w:rsidR="00042293" w:rsidRPr="00E54774" w:rsidRDefault="00042293" w:rsidP="00E54774">
            <w:pPr>
              <w:spacing w:line="240" w:lineRule="auto"/>
              <w:ind w:left="227"/>
              <w:rPr>
                <w:sz w:val="16"/>
                <w:szCs w:val="16"/>
              </w:rPr>
            </w:pPr>
            <w:r w:rsidRPr="00E54774">
              <w:rPr>
                <w:sz w:val="16"/>
                <w:szCs w:val="16"/>
              </w:rPr>
              <w:t>./valuta</w:t>
            </w:r>
          </w:p>
          <w:p w14:paraId="46EA28A2" w14:textId="77777777" w:rsidR="00042293" w:rsidRPr="00E1426B" w:rsidRDefault="00042293" w:rsidP="00E54774">
            <w:pPr>
              <w:spacing w:line="240" w:lineRule="auto"/>
            </w:pPr>
          </w:p>
        </w:tc>
      </w:tr>
      <w:tr w:rsidR="00042293" w:rsidRPr="00737F18" w14:paraId="32D6B405" w14:textId="77777777" w:rsidTr="00E54774">
        <w:tc>
          <w:tcPr>
            <w:tcW w:w="6771" w:type="dxa"/>
            <w:shd w:val="clear" w:color="auto" w:fill="auto"/>
          </w:tcPr>
          <w:p w14:paraId="5FE7DE6B" w14:textId="401281B9" w:rsidR="00042293" w:rsidRPr="00E54774" w:rsidRDefault="00042293" w:rsidP="00E54774">
            <w:pPr>
              <w:autoSpaceDE w:val="0"/>
              <w:autoSpaceDN w:val="0"/>
              <w:adjustRightInd w:val="0"/>
              <w:rPr>
                <w:rFonts w:cs="Arial"/>
                <w:color w:val="FF000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953B34">
              <w:t xml:space="preserve"> </w:t>
            </w:r>
            <w:r w:rsidR="00953B34" w:rsidRPr="00953B34">
              <w:rPr>
                <w:rFonts w:cs="Arial"/>
                <w:szCs w:val="18"/>
              </w:rPr>
              <w:t>§</w:t>
            </w:r>
            <w:r w:rsidR="00BB352F">
              <w:rPr>
                <w:rFonts w:cs="Arial"/>
                <w:szCs w:val="18"/>
              </w:rPr>
              <w:t>V</w:t>
            </w:r>
            <w:r w:rsidR="00953B34" w:rsidRPr="00953B34">
              <w:rPr>
                <w:rFonts w:cs="Arial"/>
                <w:szCs w:val="18"/>
              </w:rPr>
              <w:t>ervreemder§</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008000"/>
                <w:szCs w:val="18"/>
              </w:rPr>
              <w:t xml:space="preserve"> </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953B34">
              <w:t xml:space="preserve"> </w:t>
            </w:r>
            <w:r w:rsidR="00953B34" w:rsidRPr="00953B34">
              <w:rPr>
                <w:rFonts w:cs="Arial"/>
                <w:sz w:val="20"/>
              </w:rPr>
              <w:t>§</w:t>
            </w:r>
            <w:r w:rsidR="00BB352F">
              <w:rPr>
                <w:rFonts w:cs="Arial"/>
                <w:sz w:val="20"/>
              </w:rPr>
              <w:t>P</w:t>
            </w:r>
            <w:r w:rsidR="00953B34" w:rsidRPr="00953B34">
              <w:rPr>
                <w:rFonts w:cs="Arial"/>
                <w:sz w:val="20"/>
              </w:rPr>
              <w:t>artij X§</w:t>
            </w:r>
            <w:r w:rsidR="00953B34">
              <w:rPr>
                <w:rFonts w:cs="Arial"/>
                <w:sz w:val="20"/>
              </w:rPr>
              <w:t xml:space="preserve"> </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00953B34" w:rsidRPr="00953B34">
              <w:rPr>
                <w:rFonts w:cs="Arial"/>
                <w:szCs w:val="18"/>
              </w:rPr>
              <w:t>§Vervreemder§</w:t>
            </w:r>
            <w:r w:rsidRPr="00E54774">
              <w:rPr>
                <w:rFonts w:cs="Arial"/>
                <w:color w:val="339966"/>
                <w:szCs w:val="18"/>
              </w:rPr>
              <w:t xml:space="preserve"> en </w:t>
            </w:r>
            <w:r w:rsidR="00953B34" w:rsidRPr="00953B34">
              <w:rPr>
                <w:rFonts w:cs="Arial"/>
                <w:szCs w:val="18"/>
              </w:rPr>
              <w:t>§partij X§</w:t>
            </w:r>
            <w:r w:rsidRPr="00E54774">
              <w:rPr>
                <w:rFonts w:cs="Arial"/>
                <w:color w:val="339966"/>
                <w:szCs w:val="18"/>
              </w:rPr>
              <w:t xml:space="preserve"> </w:t>
            </w:r>
            <w:r w:rsidR="002B2AEE" w:rsidRPr="00E54774">
              <w:rPr>
                <w:rFonts w:cs="Arial"/>
                <w:szCs w:val="18"/>
              </w:rPr>
              <w:fldChar w:fldCharType="begin"/>
            </w:r>
            <w:r w:rsidR="002B2AEE" w:rsidRPr="00E54774">
              <w:rPr>
                <w:rFonts w:cs="Arial"/>
                <w:szCs w:val="18"/>
              </w:rPr>
              <w:instrText>MacroButton Nomacro §</w:instrText>
            </w:r>
            <w:r w:rsidR="002B2AEE" w:rsidRPr="00E54774">
              <w:rPr>
                <w:rFonts w:cs="Arial"/>
                <w:szCs w:val="18"/>
              </w:rPr>
              <w:fldChar w:fldCharType="end"/>
            </w:r>
            <w:r w:rsidRPr="00E54774">
              <w:rPr>
                <w:rFonts w:cs="Arial"/>
                <w:color w:val="339A66"/>
                <w:szCs w:val="18"/>
              </w:rPr>
              <w:t xml:space="preserve"> </w:t>
            </w:r>
          </w:p>
        </w:tc>
        <w:tc>
          <w:tcPr>
            <w:tcW w:w="7371" w:type="dxa"/>
            <w:shd w:val="clear" w:color="auto" w:fill="auto"/>
          </w:tcPr>
          <w:p w14:paraId="5D4CA388" w14:textId="77777777" w:rsidR="00042293" w:rsidRDefault="00042293" w:rsidP="00E54774">
            <w:pPr>
              <w:spacing w:before="72" w:line="240" w:lineRule="auto"/>
            </w:pPr>
            <w:r w:rsidRPr="00E1426B">
              <w:t>Verplichte keuze</w:t>
            </w:r>
            <w:r>
              <w:t xml:space="preserve"> uit de partijen:</w:t>
            </w:r>
          </w:p>
          <w:p w14:paraId="602A917D" w14:textId="3331C740" w:rsidR="00042293" w:rsidRPr="00E54774" w:rsidRDefault="00042293" w:rsidP="00E54774">
            <w:pPr>
              <w:numPr>
                <w:ilvl w:val="0"/>
                <w:numId w:val="44"/>
              </w:numPr>
              <w:spacing w:before="72" w:line="240" w:lineRule="auto"/>
              <w:rPr>
                <w:sz w:val="16"/>
                <w:szCs w:val="16"/>
              </w:rPr>
            </w:pPr>
            <w:r w:rsidRPr="00E54774">
              <w:rPr>
                <w:sz w:val="16"/>
                <w:szCs w:val="16"/>
              </w:rPr>
              <w:t>Vervreemder/,</w:t>
            </w:r>
          </w:p>
          <w:p w14:paraId="5C1C56A1" w14:textId="17B5B99F" w:rsidR="00042293" w:rsidRPr="00E54774" w:rsidRDefault="00042293" w:rsidP="00E54774">
            <w:pPr>
              <w:numPr>
                <w:ilvl w:val="0"/>
                <w:numId w:val="44"/>
              </w:numPr>
              <w:spacing w:before="72" w:line="240" w:lineRule="auto"/>
              <w:rPr>
                <w:sz w:val="16"/>
                <w:szCs w:val="16"/>
              </w:rPr>
            </w:pPr>
            <w:r w:rsidRPr="00E54774">
              <w:rPr>
                <w:sz w:val="16"/>
                <w:szCs w:val="16"/>
              </w:rPr>
              <w:t>Partij</w:t>
            </w:r>
            <w:r w:rsidR="00953B34">
              <w:rPr>
                <w:sz w:val="16"/>
                <w:szCs w:val="16"/>
              </w:rPr>
              <w:t xml:space="preserve"> X</w:t>
            </w:r>
            <w:r w:rsidRPr="00E54774">
              <w:rPr>
                <w:sz w:val="16"/>
                <w:szCs w:val="16"/>
              </w:rPr>
              <w:t>,</w:t>
            </w:r>
          </w:p>
          <w:p w14:paraId="46343FBF" w14:textId="75CA895B" w:rsidR="00CD1959" w:rsidRPr="00E54774" w:rsidRDefault="00CD1959" w:rsidP="00E54774">
            <w:pPr>
              <w:numPr>
                <w:ilvl w:val="0"/>
                <w:numId w:val="44"/>
              </w:numPr>
              <w:spacing w:before="72" w:line="240" w:lineRule="auto"/>
              <w:rPr>
                <w:sz w:val="16"/>
                <w:szCs w:val="16"/>
              </w:rPr>
            </w:pPr>
            <w:r w:rsidRPr="00E54774">
              <w:rPr>
                <w:sz w:val="16"/>
                <w:szCs w:val="16"/>
              </w:rPr>
              <w:t xml:space="preserve">Vervreemder en partij </w:t>
            </w:r>
            <w:r w:rsidR="00953B34">
              <w:rPr>
                <w:sz w:val="16"/>
                <w:szCs w:val="16"/>
              </w:rPr>
              <w:t>X</w:t>
            </w:r>
          </w:p>
          <w:p w14:paraId="5D7E5362" w14:textId="77777777" w:rsidR="00042293" w:rsidRPr="00E1426B" w:rsidRDefault="00042293" w:rsidP="00E54774">
            <w:pPr>
              <w:spacing w:before="72" w:line="240" w:lineRule="auto"/>
            </w:pPr>
          </w:p>
          <w:p w14:paraId="5251BE00" w14:textId="77777777" w:rsidR="00042293" w:rsidRPr="00E54774" w:rsidRDefault="00042293" w:rsidP="00E54774">
            <w:pPr>
              <w:spacing w:before="72" w:line="240" w:lineRule="auto"/>
              <w:rPr>
                <w:u w:val="single"/>
              </w:rPr>
            </w:pPr>
            <w:r w:rsidRPr="00E54774">
              <w:rPr>
                <w:u w:val="single"/>
              </w:rPr>
              <w:t>Mapping:</w:t>
            </w:r>
          </w:p>
          <w:p w14:paraId="24F2F951" w14:textId="77777777" w:rsidR="00042293" w:rsidRPr="00E54774" w:rsidRDefault="00042293" w:rsidP="00E54774">
            <w:pPr>
              <w:spacing w:before="72" w:line="240" w:lineRule="auto"/>
              <w:rPr>
                <w:sz w:val="16"/>
                <w:szCs w:val="16"/>
              </w:rPr>
            </w:pPr>
            <w:r w:rsidRPr="00E54774">
              <w:rPr>
                <w:sz w:val="16"/>
                <w:szCs w:val="16"/>
              </w:rPr>
              <w:lastRenderedPageBreak/>
              <w:t xml:space="preserve">-partij </w:t>
            </w:r>
          </w:p>
          <w:p w14:paraId="185360CF"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//IMKAD_AangebodenStuk/StukdeelKoop[tia_Volgnummer(‘1’)]/koopprijsSpecificatie/tekstkeuze</w:t>
            </w:r>
            <w:r w:rsidR="00716505" w:rsidRPr="00E54774">
              <w:rPr>
                <w:sz w:val="16"/>
                <w:szCs w:val="16"/>
              </w:rPr>
              <w:t>/</w:t>
            </w:r>
          </w:p>
          <w:p w14:paraId="51B5AA82" w14:textId="77777777" w:rsidR="00042293" w:rsidRPr="00E54774" w:rsidRDefault="00042293" w:rsidP="00E54774">
            <w:pPr>
              <w:spacing w:line="240" w:lineRule="auto"/>
              <w:ind w:left="227"/>
              <w:rPr>
                <w:sz w:val="16"/>
                <w:szCs w:val="16"/>
              </w:rPr>
            </w:pPr>
            <w:r w:rsidRPr="00E54774">
              <w:rPr>
                <w:sz w:val="16"/>
                <w:szCs w:val="16"/>
              </w:rPr>
              <w:t xml:space="preserve">./tagNaam(‘k_PartijkeuzeKoopprijs’) </w:t>
            </w:r>
          </w:p>
          <w:p w14:paraId="415B17BD" w14:textId="77777777" w:rsidR="00042293" w:rsidRPr="00E54774" w:rsidRDefault="00042293" w:rsidP="00E54774">
            <w:pPr>
              <w:spacing w:line="240" w:lineRule="auto"/>
              <w:ind w:left="227"/>
              <w:rPr>
                <w:sz w:val="16"/>
                <w:szCs w:val="16"/>
              </w:rPr>
            </w:pPr>
            <w:r w:rsidRPr="00E54774">
              <w:rPr>
                <w:sz w:val="16"/>
                <w:szCs w:val="16"/>
              </w:rPr>
              <w:t>./tekst (‘1’ t/m ‘3’)</w:t>
            </w:r>
          </w:p>
          <w:p w14:paraId="5EAA97AF" w14:textId="77777777" w:rsidR="00042293" w:rsidRPr="00E54774" w:rsidRDefault="00042293" w:rsidP="00E54774">
            <w:pPr>
              <w:spacing w:line="240" w:lineRule="auto"/>
              <w:ind w:left="227"/>
              <w:rPr>
                <w:sz w:val="16"/>
                <w:szCs w:val="16"/>
              </w:rPr>
            </w:pPr>
          </w:p>
          <w:p w14:paraId="5189EF3D" w14:textId="77777777"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4DC725E6" w14:textId="77777777" w:rsidTr="00E54774">
              <w:trPr>
                <w:tblHeader/>
              </w:trPr>
              <w:tc>
                <w:tcPr>
                  <w:tcW w:w="956" w:type="dxa"/>
                  <w:tcBorders>
                    <w:bottom w:val="dotted" w:sz="4" w:space="0" w:color="auto"/>
                  </w:tcBorders>
                  <w:shd w:val="clear" w:color="auto" w:fill="auto"/>
                </w:tcPr>
                <w:p w14:paraId="33ABC8C2"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60418CE5"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52F7B25F"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6C05DA4B"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3794651C" w14:textId="77777777"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w:t>
                  </w:r>
                </w:p>
              </w:tc>
            </w:tr>
            <w:tr w:rsidR="00042293" w:rsidRPr="00E54774" w14:paraId="19D2C7DE"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382C021"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4A116EC1" w14:textId="77777777"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w:t>
                  </w:r>
                </w:p>
              </w:tc>
            </w:tr>
            <w:tr w:rsidR="00042293" w:rsidRPr="00E54774" w14:paraId="60A3579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464A5CC0"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DD50812" w14:textId="77777777"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 en Stukdeelkoop/tia_Volgnummer(’1’)’ ../verkrijgerRechtRef/Partij/(Partij/)aanduidingPartij</w:t>
                  </w:r>
                </w:p>
              </w:tc>
            </w:tr>
          </w:tbl>
          <w:p w14:paraId="7564B091" w14:textId="77777777" w:rsidR="00042293" w:rsidRPr="00E54774" w:rsidRDefault="00042293" w:rsidP="00042293">
            <w:pPr>
              <w:rPr>
                <w:lang w:val="nl"/>
              </w:rPr>
            </w:pPr>
          </w:p>
        </w:tc>
      </w:tr>
      <w:tr w:rsidR="00042293" w:rsidRPr="00737F18" w14:paraId="60E01D69" w14:textId="77777777" w:rsidTr="00E54774">
        <w:tc>
          <w:tcPr>
            <w:tcW w:w="6771" w:type="dxa"/>
            <w:shd w:val="clear" w:color="auto" w:fill="auto"/>
          </w:tcPr>
          <w:p w14:paraId="71C4FBB4"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 xml:space="preserve">heeft/hebben </w:t>
            </w:r>
            <w:r w:rsidRPr="00E54774">
              <w:rPr>
                <w:rFonts w:cs="Arial"/>
                <w:color w:val="FF0000"/>
                <w:szCs w:val="18"/>
              </w:rPr>
              <w:t xml:space="preserve">aan de </w:t>
            </w:r>
          </w:p>
          <w:p w14:paraId="2CF92B11" w14:textId="77777777" w:rsidR="00042293" w:rsidRPr="00E54774" w:rsidRDefault="00042293" w:rsidP="00E54774">
            <w:pPr>
              <w:autoSpaceDE w:val="0"/>
              <w:autoSpaceDN w:val="0"/>
              <w:adjustRightInd w:val="0"/>
              <w:rPr>
                <w:rFonts w:cs="Arial"/>
                <w:color w:val="008000"/>
                <w:szCs w:val="18"/>
              </w:rPr>
            </w:pPr>
          </w:p>
        </w:tc>
        <w:tc>
          <w:tcPr>
            <w:tcW w:w="7371" w:type="dxa"/>
            <w:shd w:val="clear" w:color="auto" w:fill="auto"/>
          </w:tcPr>
          <w:p w14:paraId="6DF5FC9F" w14:textId="77777777"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14:paraId="10E94A9D" w14:textId="77777777" w:rsidR="00042293" w:rsidRPr="00E54774" w:rsidRDefault="00042293" w:rsidP="00E54774">
            <w:pPr>
              <w:spacing w:before="72" w:line="240" w:lineRule="auto"/>
              <w:rPr>
                <w:u w:val="single"/>
              </w:rPr>
            </w:pPr>
          </w:p>
        </w:tc>
      </w:tr>
      <w:tr w:rsidR="00042293" w:rsidRPr="00737F18" w14:paraId="16A862CA" w14:textId="77777777" w:rsidTr="00E54774">
        <w:tc>
          <w:tcPr>
            <w:tcW w:w="6771" w:type="dxa"/>
            <w:shd w:val="clear" w:color="auto" w:fill="auto"/>
          </w:tcPr>
          <w:p w14:paraId="10D51DB7" w14:textId="77777777" w:rsidR="00042293" w:rsidRPr="00E54774" w:rsidRDefault="00042293" w:rsidP="00E54774">
            <w:pPr>
              <w:autoSpaceDE w:val="0"/>
              <w:autoSpaceDN w:val="0"/>
              <w:adjustRightInd w:val="0"/>
              <w:rPr>
                <w:rFonts w:cs="Arial"/>
                <w:color w:val="FF0000"/>
                <w:szCs w:val="18"/>
              </w:rPr>
            </w:pPr>
            <w:r w:rsidRPr="00E54774">
              <w:rPr>
                <w:rFonts w:cs="Arial"/>
                <w:color w:val="339966"/>
                <w:szCs w:val="18"/>
              </w:rPr>
              <w:t>meeverkochte / 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339966"/>
                <w:szCs w:val="18"/>
              </w:rPr>
              <w:t xml:space="preserve"> begrepen</w:t>
            </w:r>
            <w:r w:rsidRPr="00E54774">
              <w:rPr>
                <w:rFonts w:cs="Arial"/>
                <w:color w:val="FF0000"/>
                <w:szCs w:val="18"/>
              </w:rPr>
              <w:t xml:space="preserve"> </w:t>
            </w:r>
          </w:p>
        </w:tc>
        <w:tc>
          <w:tcPr>
            <w:tcW w:w="7371" w:type="dxa"/>
            <w:shd w:val="clear" w:color="auto" w:fill="auto"/>
          </w:tcPr>
          <w:p w14:paraId="5AE19D6A" w14:textId="77777777" w:rsidR="00042293" w:rsidRDefault="00042293" w:rsidP="00E54774">
            <w:pPr>
              <w:spacing w:before="72" w:line="240" w:lineRule="auto"/>
            </w:pPr>
            <w:r>
              <w:t>Verplichte keuzetekst, tussen:</w:t>
            </w:r>
          </w:p>
          <w:p w14:paraId="1C60E498" w14:textId="77777777" w:rsidR="00042293" w:rsidRPr="00E54774" w:rsidRDefault="00042293" w:rsidP="00E54774">
            <w:pPr>
              <w:numPr>
                <w:ilvl w:val="0"/>
                <w:numId w:val="38"/>
              </w:numPr>
              <w:spacing w:before="72" w:line="240" w:lineRule="auto"/>
              <w:rPr>
                <w:color w:val="339966"/>
              </w:rPr>
            </w:pPr>
            <w:r w:rsidRPr="00E54774">
              <w:rPr>
                <w:color w:val="339966"/>
              </w:rPr>
              <w:t>meeverkochte</w:t>
            </w:r>
            <w:r w:rsidRPr="003E08CF">
              <w:t xml:space="preserve">: </w:t>
            </w:r>
            <w:r>
              <w:t>registergoederen worden niet genoemd</w:t>
            </w:r>
          </w:p>
          <w:p w14:paraId="4C2E6313" w14:textId="77777777"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14:paraId="2A9BB129" w14:textId="77777777" w:rsidR="00042293" w:rsidRDefault="00042293" w:rsidP="00E54774">
            <w:pPr>
              <w:spacing w:before="72" w:line="240" w:lineRule="auto"/>
            </w:pPr>
          </w:p>
          <w:p w14:paraId="31E842E5" w14:textId="77777777" w:rsidR="00042293" w:rsidRDefault="00042293" w:rsidP="00E54774">
            <w:pPr>
              <w:spacing w:before="72" w:line="240" w:lineRule="auto"/>
            </w:pPr>
            <w:r>
              <w:t xml:space="preserve">Voor </w:t>
            </w:r>
            <w:r w:rsidR="002D6A21">
              <w:t xml:space="preserve">de </w:t>
            </w:r>
            <w:r w:rsidR="004B0970">
              <w:t>opsomming</w:t>
            </w:r>
            <w:r w:rsidR="002D6A21">
              <w:t xml:space="preserve"> van</w:t>
            </w:r>
            <w:r>
              <w:t xml:space="preserve"> registergoederen </w:t>
            </w:r>
            <w:r w:rsidR="004B0970">
              <w:t>hetzelfde tonen als eerder in dit keuzeblok is getoond</w:t>
            </w:r>
            <w:r>
              <w:t>.</w:t>
            </w:r>
          </w:p>
          <w:p w14:paraId="365B0C3B" w14:textId="77777777" w:rsidR="00042293" w:rsidRPr="00E54774" w:rsidRDefault="00042293" w:rsidP="00E54774">
            <w:pPr>
              <w:spacing w:before="72" w:line="240" w:lineRule="auto"/>
              <w:rPr>
                <w:u w:val="single"/>
              </w:rPr>
            </w:pPr>
          </w:p>
          <w:p w14:paraId="5DF10062" w14:textId="77777777" w:rsidR="00042293" w:rsidRPr="00E54774" w:rsidRDefault="00042293" w:rsidP="00E54774">
            <w:pPr>
              <w:spacing w:before="72" w:line="240" w:lineRule="auto"/>
              <w:rPr>
                <w:u w:val="single"/>
              </w:rPr>
            </w:pPr>
            <w:r w:rsidRPr="00E54774">
              <w:rPr>
                <w:u w:val="single"/>
              </w:rPr>
              <w:t>Mapping:</w:t>
            </w:r>
          </w:p>
          <w:p w14:paraId="01A89E5A" w14:textId="77777777" w:rsidR="00042293" w:rsidRPr="00E54774" w:rsidRDefault="00042293" w:rsidP="00E54774">
            <w:pPr>
              <w:spacing w:before="72" w:line="240" w:lineRule="auto"/>
              <w:rPr>
                <w:sz w:val="16"/>
                <w:szCs w:val="16"/>
              </w:rPr>
            </w:pPr>
            <w:r w:rsidRPr="00E54774">
              <w:rPr>
                <w:sz w:val="16"/>
                <w:szCs w:val="16"/>
              </w:rPr>
              <w:t>//IMKAD_AangebodenStuk/ 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3CCF81A4" w14:textId="77777777" w:rsidR="00042293" w:rsidRDefault="00042293" w:rsidP="00E54774">
            <w:pPr>
              <w:spacing w:line="240" w:lineRule="auto"/>
            </w:pPr>
            <w:r w:rsidRPr="00E54774">
              <w:rPr>
                <w:sz w:val="16"/>
                <w:szCs w:val="16"/>
              </w:rPr>
              <w:t>tia_Tekst</w:t>
            </w:r>
            <w:r w:rsidR="00BB7A6A" w:rsidRPr="00E54774">
              <w:rPr>
                <w:sz w:val="16"/>
                <w:szCs w:val="16"/>
              </w:rPr>
              <w:t>Keuze</w:t>
            </w:r>
            <w:r w:rsidR="00716505" w:rsidRPr="00E54774">
              <w:rPr>
                <w:sz w:val="16"/>
                <w:szCs w:val="16"/>
              </w:rPr>
              <w:t>/</w:t>
            </w:r>
          </w:p>
          <w:p w14:paraId="7FAD4B1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14:paraId="3626A6D8" w14:textId="77777777" w:rsidR="00042293" w:rsidRPr="00E54774" w:rsidRDefault="00042293" w:rsidP="00E54774">
            <w:pPr>
              <w:spacing w:line="240" w:lineRule="auto"/>
              <w:ind w:left="227"/>
              <w:rPr>
                <w:u w:val="single"/>
              </w:rPr>
            </w:pPr>
            <w:r w:rsidRPr="00E54774">
              <w:rPr>
                <w:sz w:val="16"/>
                <w:szCs w:val="16"/>
              </w:rPr>
              <w:t xml:space="preserve">./tekst(‘true’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 xml:space="preserve">; ‘false’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niet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w:t>
            </w:r>
          </w:p>
          <w:p w14:paraId="03DB7F1E" w14:textId="77777777" w:rsidR="00042293" w:rsidRPr="00E54774" w:rsidRDefault="00042293" w:rsidP="00E54774">
            <w:pPr>
              <w:spacing w:line="240" w:lineRule="auto"/>
              <w:rPr>
                <w:u w:val="single"/>
              </w:rPr>
            </w:pPr>
          </w:p>
        </w:tc>
      </w:tr>
      <w:tr w:rsidR="00042293" w:rsidRPr="00737F18" w14:paraId="0DDB4A30" w14:textId="77777777" w:rsidTr="00E54774">
        <w:tc>
          <w:tcPr>
            <w:tcW w:w="6771" w:type="dxa"/>
            <w:shd w:val="clear" w:color="auto" w:fill="auto"/>
          </w:tcPr>
          <w:p w14:paraId="54E29E66"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De koopprijs</w:t>
            </w:r>
            <w:r w:rsidRPr="00E54774">
              <w:rPr>
                <w:rFonts w:cs="Arial"/>
                <w:color w:val="800080"/>
                <w:szCs w:val="18"/>
              </w:rPr>
              <w:t xml:space="preserve"> 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 xml:space="preserve">[volgnummer], [volgnummer] en </w:t>
            </w:r>
            <w:r w:rsidRPr="00E54774">
              <w:rPr>
                <w:rFonts w:cs="Arial"/>
                <w:color w:val="3366FF"/>
                <w:szCs w:val="18"/>
              </w:rPr>
              <w:lastRenderedPageBreak/>
              <w:t>[volgnummer]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14E37FAE" w14:textId="77777777" w:rsidR="00042293" w:rsidRDefault="00042293" w:rsidP="00E54774">
            <w:pPr>
              <w:spacing w:before="72" w:line="240" w:lineRule="auto"/>
            </w:pPr>
            <w:r w:rsidRPr="00DB4FD7">
              <w:lastRenderedPageBreak/>
              <w:t>Vaste tekst.</w:t>
            </w:r>
          </w:p>
          <w:p w14:paraId="76A5FAC4" w14:textId="77777777" w:rsidR="00042293" w:rsidRDefault="00042293" w:rsidP="00E54774">
            <w:pPr>
              <w:spacing w:before="72" w:line="240" w:lineRule="auto"/>
            </w:pPr>
          </w:p>
          <w:p w14:paraId="5892391F" w14:textId="77777777" w:rsidR="00042293" w:rsidRDefault="00042293" w:rsidP="00E54774">
            <w:pPr>
              <w:spacing w:before="72" w:line="240" w:lineRule="auto"/>
            </w:pPr>
            <w:r w:rsidRPr="005D455D">
              <w:lastRenderedPageBreak/>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14:paraId="7CA64747" w14:textId="77777777" w:rsidR="00042293" w:rsidRDefault="00042293" w:rsidP="00E54774">
            <w:pPr>
              <w:spacing w:before="72" w:line="240" w:lineRule="auto"/>
            </w:pPr>
          </w:p>
          <w:p w14:paraId="12097A03" w14:textId="77777777" w:rsidR="00042293" w:rsidRPr="00E54774" w:rsidRDefault="00042293" w:rsidP="00E54774">
            <w:pPr>
              <w:spacing w:before="72" w:line="240" w:lineRule="auto"/>
              <w:rPr>
                <w:u w:val="single"/>
              </w:rPr>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109A8B73" w14:textId="77777777" w:rsidR="00042293" w:rsidRPr="00E54774" w:rsidRDefault="00042293" w:rsidP="00E54774">
            <w:pPr>
              <w:spacing w:before="72" w:line="240" w:lineRule="auto"/>
              <w:rPr>
                <w:u w:val="single"/>
              </w:rPr>
            </w:pPr>
          </w:p>
          <w:p w14:paraId="13E483C3" w14:textId="77777777" w:rsidR="00042293" w:rsidRPr="00E54774" w:rsidRDefault="00042293" w:rsidP="00E54774">
            <w:pPr>
              <w:spacing w:before="72" w:line="240" w:lineRule="auto"/>
              <w:rPr>
                <w:u w:val="single"/>
              </w:rPr>
            </w:pPr>
            <w:r w:rsidRPr="00E54774">
              <w:rPr>
                <w:u w:val="single"/>
              </w:rPr>
              <w:t>Mapping:</w:t>
            </w:r>
          </w:p>
          <w:p w14:paraId="409F802B" w14:textId="77777777" w:rsidR="00042293" w:rsidRPr="00E54774" w:rsidRDefault="00042293" w:rsidP="00E54774">
            <w:pPr>
              <w:spacing w:line="240" w:lineRule="auto"/>
              <w:rPr>
                <w:sz w:val="16"/>
                <w:szCs w:val="16"/>
              </w:rPr>
            </w:pPr>
            <w:r w:rsidRPr="00E54774">
              <w:rPr>
                <w:sz w:val="16"/>
                <w:szCs w:val="16"/>
              </w:rPr>
              <w:t>-bedrag roerendezaken hele koop</w:t>
            </w:r>
            <w:r w:rsidR="004B0970" w:rsidRPr="00E54774">
              <w:rPr>
                <w:sz w:val="16"/>
                <w:szCs w:val="16"/>
              </w:rPr>
              <w:t xml:space="preserve"> wanneer koopprijs hele koop is getoond</w:t>
            </w:r>
          </w:p>
          <w:p w14:paraId="4204D188"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716505" w:rsidRPr="00E54774">
              <w:rPr>
                <w:sz w:val="16"/>
                <w:szCs w:val="16"/>
              </w:rPr>
              <w:t>/</w:t>
            </w:r>
          </w:p>
          <w:p w14:paraId="4DE71510" w14:textId="77777777" w:rsidR="00716505" w:rsidRPr="00E54774" w:rsidRDefault="00042293" w:rsidP="00E54774">
            <w:pPr>
              <w:spacing w:line="240" w:lineRule="auto"/>
              <w:ind w:left="227"/>
              <w:rPr>
                <w:sz w:val="16"/>
                <w:szCs w:val="16"/>
              </w:rPr>
            </w:pPr>
            <w:r w:rsidRPr="00E54774">
              <w:rPr>
                <w:sz w:val="16"/>
                <w:szCs w:val="16"/>
              </w:rPr>
              <w:t>./roerendezakenWaarde/</w:t>
            </w:r>
          </w:p>
          <w:p w14:paraId="351FEBAB" w14:textId="77777777"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14:paraId="24A0C555" w14:textId="77777777"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14:paraId="46BF08EC" w14:textId="77777777" w:rsidR="00042293" w:rsidRPr="00E54774" w:rsidRDefault="00042293" w:rsidP="00E54774">
            <w:pPr>
              <w:spacing w:line="240" w:lineRule="auto"/>
              <w:ind w:left="227"/>
              <w:rPr>
                <w:sz w:val="16"/>
                <w:szCs w:val="16"/>
              </w:rPr>
            </w:pPr>
            <w:r w:rsidRPr="00E54774">
              <w:rPr>
                <w:sz w:val="16"/>
                <w:szCs w:val="16"/>
              </w:rPr>
              <w:t>./roerendezakenInclusief(‘false’)</w:t>
            </w:r>
          </w:p>
          <w:p w14:paraId="29C624AC" w14:textId="77777777" w:rsidR="00042293" w:rsidRPr="00E54774" w:rsidRDefault="00042293" w:rsidP="00E54774">
            <w:pPr>
              <w:spacing w:line="240" w:lineRule="auto"/>
              <w:rPr>
                <w:sz w:val="16"/>
                <w:szCs w:val="16"/>
              </w:rPr>
            </w:pPr>
          </w:p>
          <w:p w14:paraId="31799348" w14:textId="77777777" w:rsidR="00042293" w:rsidRPr="00E54774" w:rsidRDefault="00042293" w:rsidP="00E54774">
            <w:pPr>
              <w:spacing w:line="240" w:lineRule="auto"/>
              <w:rPr>
                <w:sz w:val="16"/>
                <w:szCs w:val="16"/>
              </w:rPr>
            </w:pPr>
            <w:r w:rsidRPr="00E54774">
              <w:rPr>
                <w:sz w:val="16"/>
                <w:szCs w:val="16"/>
              </w:rPr>
              <w:t>-bedrag roerende zaken per registergoed</w:t>
            </w:r>
            <w:r w:rsidR="004B0970" w:rsidRPr="00E54774">
              <w:rPr>
                <w:sz w:val="16"/>
                <w:szCs w:val="16"/>
              </w:rPr>
              <w:t xml:space="preserve"> wanneer koopprijs voor het registergoed is getoond</w:t>
            </w:r>
          </w:p>
          <w:p w14:paraId="2013FED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 tia_KoopprijsSpecificatie</w:t>
            </w:r>
            <w:r w:rsidR="006F1795">
              <w:rPr>
                <w:sz w:val="16"/>
                <w:szCs w:val="16"/>
              </w:rPr>
              <w:t>(1</w:t>
            </w:r>
            <w:r w:rsidR="006F1795" w:rsidRPr="006F1795">
              <w:rPr>
                <w:sz w:val="16"/>
                <w:szCs w:val="16"/>
                <w:vertAlign w:val="superscript"/>
              </w:rPr>
              <w:t>e</w:t>
            </w:r>
            <w:r w:rsidR="006F1795">
              <w:rPr>
                <w:sz w:val="16"/>
                <w:szCs w:val="16"/>
              </w:rPr>
              <w:t>)</w:t>
            </w:r>
            <w:r w:rsidR="00716505" w:rsidRPr="00E54774">
              <w:rPr>
                <w:sz w:val="16"/>
                <w:szCs w:val="16"/>
              </w:rPr>
              <w:t>/</w:t>
            </w:r>
          </w:p>
          <w:p w14:paraId="3A24FF43" w14:textId="77777777" w:rsidR="00716505" w:rsidRPr="00E54774" w:rsidRDefault="00042293" w:rsidP="00E54774">
            <w:pPr>
              <w:spacing w:line="240" w:lineRule="auto"/>
              <w:ind w:left="227"/>
              <w:rPr>
                <w:sz w:val="16"/>
                <w:szCs w:val="16"/>
              </w:rPr>
            </w:pPr>
            <w:r w:rsidRPr="00E54774">
              <w:rPr>
                <w:sz w:val="16"/>
                <w:szCs w:val="16"/>
              </w:rPr>
              <w:t>./roerendezakenWaarde/</w:t>
            </w:r>
          </w:p>
          <w:p w14:paraId="38616FCD" w14:textId="77777777"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14:paraId="0D0AE9BC" w14:textId="77777777"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14:paraId="76B5981A" w14:textId="77777777" w:rsidR="00042293" w:rsidRPr="00E54774" w:rsidRDefault="00042293" w:rsidP="00E54774">
            <w:pPr>
              <w:spacing w:line="240" w:lineRule="auto"/>
              <w:rPr>
                <w:sz w:val="16"/>
                <w:szCs w:val="16"/>
              </w:rPr>
            </w:pPr>
            <w:r w:rsidRPr="00E54774">
              <w:rPr>
                <w:sz w:val="16"/>
                <w:szCs w:val="16"/>
              </w:rPr>
              <w:tab/>
              <w:t>./roerendezakenInclusief(‘false’)</w:t>
            </w:r>
          </w:p>
          <w:p w14:paraId="2F99103D" w14:textId="77777777" w:rsidR="00042293" w:rsidRDefault="00042293" w:rsidP="00E54774">
            <w:pPr>
              <w:spacing w:line="240" w:lineRule="auto"/>
              <w:rPr>
                <w:sz w:val="16"/>
                <w:szCs w:val="16"/>
              </w:rPr>
            </w:pPr>
          </w:p>
          <w:p w14:paraId="1E10B221" w14:textId="77777777" w:rsidR="006F1795" w:rsidRPr="00E54774" w:rsidRDefault="006F1795" w:rsidP="00E54774">
            <w:pPr>
              <w:spacing w:line="240" w:lineRule="auto"/>
              <w:rPr>
                <w:sz w:val="16"/>
                <w:szCs w:val="16"/>
              </w:rPr>
            </w:pPr>
            <w:r w:rsidRPr="005B4018">
              <w:rPr>
                <w:szCs w:val="18"/>
                <w:u w:val="single"/>
              </w:rPr>
              <w:t>Mapping roerende zaken opsomming:</w:t>
            </w:r>
          </w:p>
          <w:p w14:paraId="018E57C9" w14:textId="77777777" w:rsidR="00042293" w:rsidRPr="00E54774" w:rsidRDefault="00042293" w:rsidP="006F1795">
            <w:pPr>
              <w:spacing w:line="240" w:lineRule="auto"/>
              <w:rPr>
                <w:sz w:val="16"/>
                <w:szCs w:val="16"/>
              </w:rPr>
            </w:pPr>
            <w:r w:rsidRPr="00E54774">
              <w:rPr>
                <w:rFonts w:cs="Arial"/>
                <w:snapToGrid/>
                <w:kern w:val="0"/>
                <w:sz w:val="16"/>
                <w:szCs w:val="16"/>
                <w:lang w:eastAsia="nl-NL"/>
              </w:rPr>
              <w:t>//IMKAD_</w:t>
            </w:r>
            <w:r w:rsidRPr="006F1795">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4CCA6B8C"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716505" w:rsidRPr="00E54774">
              <w:rPr>
                <w:sz w:val="16"/>
                <w:szCs w:val="16"/>
              </w:rPr>
              <w:t>/</w:t>
            </w:r>
          </w:p>
          <w:p w14:paraId="0C8CB62D"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14:paraId="0D3592E6" w14:textId="77777777"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14:paraId="5B513E05" w14:textId="77777777" w:rsidR="00042293" w:rsidRPr="00E54774" w:rsidRDefault="00042293" w:rsidP="00E54774">
            <w:pPr>
              <w:spacing w:line="240" w:lineRule="auto"/>
              <w:rPr>
                <w:sz w:val="16"/>
                <w:szCs w:val="16"/>
              </w:rPr>
            </w:pPr>
          </w:p>
          <w:p w14:paraId="56C5360F"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E723A7">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66B7BB08"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716505" w:rsidRPr="00E54774">
              <w:rPr>
                <w:sz w:val="16"/>
                <w:szCs w:val="16"/>
              </w:rPr>
              <w:t>/</w:t>
            </w:r>
          </w:p>
          <w:p w14:paraId="318F1D1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14:paraId="5A5BC682" w14:textId="77777777" w:rsidR="00042293" w:rsidRPr="00DB4FD7" w:rsidRDefault="00042293" w:rsidP="00E54774">
            <w:pPr>
              <w:spacing w:line="240" w:lineRule="auto"/>
            </w:pPr>
            <w:r w:rsidRPr="00E54774">
              <w:rPr>
                <w:sz w:val="16"/>
                <w:szCs w:val="16"/>
              </w:rPr>
              <w:tab/>
              <w:t>./tekst(‘is’ of ‘zal worden’)</w:t>
            </w:r>
          </w:p>
        </w:tc>
      </w:tr>
      <w:tr w:rsidR="00042293" w:rsidRPr="00737F18" w14:paraId="7B1A5BDA" w14:textId="77777777" w:rsidTr="00E54774">
        <w:tc>
          <w:tcPr>
            <w:tcW w:w="6771" w:type="dxa"/>
            <w:shd w:val="clear" w:color="auto" w:fill="auto"/>
          </w:tcPr>
          <w:p w14:paraId="30B9C890" w14:textId="77777777" w:rsidR="00042293" w:rsidRPr="00E54774" w:rsidRDefault="00042293" w:rsidP="00E54774">
            <w:pPr>
              <w:autoSpaceDE w:val="0"/>
              <w:autoSpaceDN w:val="0"/>
              <w:adjustRightInd w:val="0"/>
              <w:rPr>
                <w:rFonts w:cs="Arial"/>
                <w:color w:val="800080"/>
                <w:sz w:val="20"/>
              </w:rPr>
            </w:pPr>
            <w:r w:rsidRPr="00E54774">
              <w:rPr>
                <w:rFonts w:cs="Arial"/>
                <w:color w:val="FF0000"/>
                <w:szCs w:val="18"/>
              </w:rPr>
              <w:lastRenderedPageBreak/>
              <w:t xml:space="preserve">De koopprijs </w:t>
            </w:r>
          </w:p>
        </w:tc>
        <w:tc>
          <w:tcPr>
            <w:tcW w:w="7371" w:type="dxa"/>
            <w:shd w:val="clear" w:color="auto" w:fill="auto"/>
          </w:tcPr>
          <w:p w14:paraId="62500DD5" w14:textId="77777777" w:rsidR="00042293" w:rsidRDefault="00042293" w:rsidP="00E54774">
            <w:pPr>
              <w:spacing w:before="72" w:line="240" w:lineRule="auto"/>
            </w:pPr>
            <w:r w:rsidRPr="00DB4FD7">
              <w:t>Vaste tekst.</w:t>
            </w:r>
          </w:p>
          <w:p w14:paraId="342F9632" w14:textId="77777777" w:rsidR="00042293" w:rsidRPr="00E54774" w:rsidRDefault="00042293" w:rsidP="00042293">
            <w:pPr>
              <w:rPr>
                <w:u w:val="single"/>
                <w:lang w:val="nl"/>
              </w:rPr>
            </w:pPr>
            <w:r w:rsidRPr="00E54774">
              <w:rPr>
                <w:lang w:val="nl"/>
              </w:rPr>
              <w:lastRenderedPageBreak/>
              <w:t>Hier worden de partijaanduidingen van de vervreemder en de verkrijger van de tweede koop vermeld, aangevuld met de koop</w:t>
            </w:r>
            <w:r w:rsidR="00441EB6" w:rsidRPr="00E54774">
              <w:rPr>
                <w:lang w:val="nl"/>
              </w:rPr>
              <w:t>prijs voor de hele koop of per registergoed</w:t>
            </w:r>
            <w:r w:rsidRPr="00E54774">
              <w:rPr>
                <w:lang w:val="nl"/>
              </w:rPr>
              <w:t xml:space="preserve">som uit de </w:t>
            </w:r>
            <w:r w:rsidR="00441EB6" w:rsidRPr="00E54774">
              <w:rPr>
                <w:lang w:val="nl"/>
              </w:rPr>
              <w:t xml:space="preserve">tweede </w:t>
            </w:r>
            <w:r w:rsidRPr="00E54774">
              <w:rPr>
                <w:lang w:val="nl"/>
              </w:rPr>
              <w:t>koop.</w:t>
            </w:r>
          </w:p>
          <w:p w14:paraId="20A1D2A2" w14:textId="77777777" w:rsidR="00042293" w:rsidRPr="00E54774" w:rsidRDefault="00042293" w:rsidP="00E54774">
            <w:pPr>
              <w:spacing w:line="240" w:lineRule="auto"/>
              <w:rPr>
                <w:sz w:val="16"/>
                <w:szCs w:val="16"/>
              </w:rPr>
            </w:pPr>
          </w:p>
        </w:tc>
      </w:tr>
      <w:tr w:rsidR="00042293" w:rsidRPr="00737F18" w14:paraId="680C0D23" w14:textId="77777777" w:rsidTr="00E54774">
        <w:tc>
          <w:tcPr>
            <w:tcW w:w="6771" w:type="dxa"/>
            <w:shd w:val="clear" w:color="auto" w:fill="auto"/>
          </w:tcPr>
          <w:p w14:paraId="3D42B394" w14:textId="77777777" w:rsidR="00042293" w:rsidRPr="00E54774" w:rsidRDefault="00042293" w:rsidP="00E54774">
            <w:pPr>
              <w:autoSpaceDE w:val="0"/>
              <w:autoSpaceDN w:val="0"/>
              <w:adjustRightInd w:val="0"/>
              <w:rPr>
                <w:rFonts w:cs="Arial"/>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42F0187F" w14:textId="77777777" w:rsidR="001E52C8" w:rsidRDefault="001E52C8" w:rsidP="00E54774">
            <w:pPr>
              <w:spacing w:before="72" w:line="240" w:lineRule="auto"/>
            </w:pPr>
            <w:r>
              <w:t>Voor opsomming registergoederen hetzelfde tonen als eerder in dit keuzeblok is getoond.</w:t>
            </w:r>
          </w:p>
          <w:p w14:paraId="0FE890EA" w14:textId="77777777" w:rsidR="00042293" w:rsidRPr="00E1426B" w:rsidRDefault="00042293" w:rsidP="00E54774">
            <w:pPr>
              <w:spacing w:before="72" w:line="240" w:lineRule="auto"/>
            </w:pPr>
          </w:p>
        </w:tc>
      </w:tr>
      <w:tr w:rsidR="00042293" w:rsidRPr="00737F18" w14:paraId="4ABF1B9B" w14:textId="77777777" w:rsidTr="00E54774">
        <w:tc>
          <w:tcPr>
            <w:tcW w:w="6771" w:type="dxa"/>
            <w:shd w:val="clear" w:color="auto" w:fill="auto"/>
          </w:tcPr>
          <w:p w14:paraId="3160F765" w14:textId="4AEE1D7B"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005913D1" w:rsidRPr="005913D1">
              <w:rPr>
                <w:rFonts w:cs="Arial"/>
                <w:szCs w:val="18"/>
              </w:rPr>
              <w:t>§partij X§</w:t>
            </w:r>
            <w:r w:rsidRPr="00E54774">
              <w:rPr>
                <w:rFonts w:cs="Arial"/>
                <w:color w:val="339A66"/>
                <w:szCs w:val="18"/>
              </w:rPr>
              <w:t xml:space="preserve"> </w:t>
            </w:r>
            <w:r w:rsidRPr="00E54774">
              <w:rPr>
                <w:rFonts w:cs="Arial"/>
                <w:color w:val="FF0000"/>
                <w:szCs w:val="18"/>
              </w:rPr>
              <w:t xml:space="preserve">en </w:t>
            </w:r>
            <w:r w:rsidR="005913D1" w:rsidRPr="005913D1">
              <w:rPr>
                <w:rFonts w:cs="Arial"/>
                <w:szCs w:val="18"/>
              </w:rPr>
              <w:t>§verkrijger§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FFFA4F2" w14:textId="77777777" w:rsidR="00042293" w:rsidRDefault="00042293" w:rsidP="00E54774">
            <w:pPr>
              <w:spacing w:before="72" w:line="240" w:lineRule="auto"/>
            </w:pPr>
            <w:r w:rsidRPr="00DB4FD7">
              <w:t>Vaste tekst.</w:t>
            </w:r>
          </w:p>
          <w:p w14:paraId="3D67CE27" w14:textId="77777777" w:rsidR="00042293" w:rsidRPr="00E54774" w:rsidRDefault="00042293" w:rsidP="00E54774">
            <w:pPr>
              <w:spacing w:before="72" w:line="240" w:lineRule="auto"/>
              <w:rPr>
                <w:u w:val="single"/>
              </w:rPr>
            </w:pPr>
          </w:p>
          <w:p w14:paraId="525C79EB" w14:textId="77777777" w:rsidR="00042293" w:rsidRPr="00E54774" w:rsidRDefault="00042293" w:rsidP="00E54774">
            <w:pPr>
              <w:spacing w:before="72" w:line="240" w:lineRule="auto"/>
              <w:rPr>
                <w:u w:val="single"/>
              </w:rPr>
            </w:pPr>
            <w:r w:rsidRPr="00E54774">
              <w:rPr>
                <w:u w:val="single"/>
              </w:rPr>
              <w:t>Mapping:</w:t>
            </w:r>
          </w:p>
          <w:p w14:paraId="40BE1EB6"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58AD0D00"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716505" w:rsidRPr="00E54774">
              <w:rPr>
                <w:rFonts w:cs="Arial"/>
                <w:sz w:val="16"/>
                <w:szCs w:val="16"/>
              </w:rPr>
              <w:t>/</w:t>
            </w:r>
          </w:p>
          <w:p w14:paraId="01D88D86"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6BB9FCF5"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592A3472" w14:textId="77777777" w:rsidR="00042293" w:rsidRPr="00E54774" w:rsidRDefault="00042293" w:rsidP="00E54774">
            <w:pPr>
              <w:spacing w:line="240" w:lineRule="auto"/>
              <w:rPr>
                <w:sz w:val="16"/>
                <w:szCs w:val="16"/>
              </w:rPr>
            </w:pPr>
          </w:p>
          <w:p w14:paraId="432AEA7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0724E31"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716505" w:rsidRPr="00E54774">
              <w:rPr>
                <w:rFonts w:cs="Arial"/>
                <w:sz w:val="16"/>
                <w:szCs w:val="16"/>
              </w:rPr>
              <w:t>/</w:t>
            </w:r>
          </w:p>
          <w:p w14:paraId="1C2EA204"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440A42BA"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58AEBA27" w14:textId="77777777" w:rsidR="00042293" w:rsidRPr="00E54774" w:rsidRDefault="00042293" w:rsidP="00E54774">
            <w:pPr>
              <w:spacing w:line="240" w:lineRule="auto"/>
              <w:rPr>
                <w:sz w:val="16"/>
                <w:szCs w:val="16"/>
              </w:rPr>
            </w:pPr>
          </w:p>
          <w:p w14:paraId="4228492D" w14:textId="77777777" w:rsidR="00042293" w:rsidRPr="00E54774" w:rsidRDefault="00042293" w:rsidP="00E54774">
            <w:pPr>
              <w:spacing w:before="72" w:line="240" w:lineRule="auto"/>
              <w:rPr>
                <w:sz w:val="16"/>
                <w:szCs w:val="16"/>
              </w:rPr>
            </w:pPr>
            <w:r w:rsidRPr="00E54774">
              <w:rPr>
                <w:sz w:val="16"/>
                <w:szCs w:val="16"/>
              </w:rPr>
              <w:t>-koopprijs hele koop</w:t>
            </w:r>
            <w:r w:rsidR="001E52C8" w:rsidRPr="00E54774">
              <w:rPr>
                <w:sz w:val="16"/>
                <w:szCs w:val="16"/>
              </w:rPr>
              <w:t xml:space="preserve"> wanneer deze eerder ook is getoond</w:t>
            </w:r>
          </w:p>
          <w:p w14:paraId="1E8C297A"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021FF6E7" w14:textId="77777777" w:rsidR="00042293" w:rsidRPr="00E54774" w:rsidRDefault="00042293" w:rsidP="00E54774">
            <w:pPr>
              <w:spacing w:line="240" w:lineRule="auto"/>
              <w:rPr>
                <w:sz w:val="16"/>
                <w:szCs w:val="16"/>
              </w:rPr>
            </w:pPr>
            <w:r w:rsidRPr="00E54774">
              <w:rPr>
                <w:sz w:val="16"/>
                <w:szCs w:val="16"/>
              </w:rPr>
              <w:tab/>
              <w:t>./som</w:t>
            </w:r>
          </w:p>
          <w:p w14:paraId="1F4FBDA2" w14:textId="77777777" w:rsidR="00042293" w:rsidRPr="00E54774" w:rsidRDefault="00042293" w:rsidP="00E54774">
            <w:pPr>
              <w:spacing w:line="240" w:lineRule="auto"/>
              <w:rPr>
                <w:sz w:val="16"/>
                <w:szCs w:val="16"/>
              </w:rPr>
            </w:pPr>
            <w:r w:rsidRPr="00E54774">
              <w:rPr>
                <w:sz w:val="16"/>
                <w:szCs w:val="16"/>
              </w:rPr>
              <w:tab/>
              <w:t>./valuta</w:t>
            </w:r>
          </w:p>
          <w:p w14:paraId="512AAECB" w14:textId="77777777" w:rsidR="00042293" w:rsidRPr="00E54774" w:rsidRDefault="00042293" w:rsidP="00E54774">
            <w:pPr>
              <w:spacing w:line="240" w:lineRule="auto"/>
              <w:rPr>
                <w:sz w:val="16"/>
                <w:szCs w:val="16"/>
              </w:rPr>
            </w:pPr>
          </w:p>
          <w:p w14:paraId="6D808267" w14:textId="77777777" w:rsidR="00042293" w:rsidRPr="00E54774" w:rsidRDefault="00042293" w:rsidP="00E54774">
            <w:pPr>
              <w:spacing w:line="240" w:lineRule="auto"/>
              <w:rPr>
                <w:sz w:val="16"/>
                <w:szCs w:val="16"/>
              </w:rPr>
            </w:pPr>
            <w:r w:rsidRPr="00E54774">
              <w:rPr>
                <w:sz w:val="16"/>
                <w:szCs w:val="16"/>
              </w:rPr>
              <w:t>-koopprijs per registergoed</w:t>
            </w:r>
            <w:r w:rsidR="001E52C8" w:rsidRPr="00E54774">
              <w:rPr>
                <w:sz w:val="16"/>
                <w:szCs w:val="16"/>
              </w:rPr>
              <w:t xml:space="preserve"> wanneer deze eerder ook is getoond</w:t>
            </w:r>
          </w:p>
          <w:p w14:paraId="76178F64"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0E4F7C7" w14:textId="77777777"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716505">
              <w:t>/</w:t>
            </w:r>
          </w:p>
          <w:p w14:paraId="6B0237ED" w14:textId="77777777" w:rsidR="00042293" w:rsidRPr="00E54774" w:rsidRDefault="00042293" w:rsidP="00E54774">
            <w:pPr>
              <w:spacing w:line="240" w:lineRule="auto"/>
              <w:ind w:left="227"/>
              <w:rPr>
                <w:sz w:val="16"/>
                <w:szCs w:val="16"/>
              </w:rPr>
            </w:pPr>
            <w:r w:rsidRPr="00E54774">
              <w:rPr>
                <w:sz w:val="16"/>
                <w:szCs w:val="16"/>
              </w:rPr>
              <w:t>./som</w:t>
            </w:r>
          </w:p>
          <w:p w14:paraId="4F286680" w14:textId="77777777" w:rsidR="00042293" w:rsidRPr="00E54774" w:rsidRDefault="00042293" w:rsidP="00E54774">
            <w:pPr>
              <w:spacing w:line="240" w:lineRule="auto"/>
              <w:ind w:left="227"/>
              <w:rPr>
                <w:sz w:val="16"/>
                <w:szCs w:val="16"/>
              </w:rPr>
            </w:pPr>
            <w:r w:rsidRPr="00E54774">
              <w:rPr>
                <w:sz w:val="16"/>
                <w:szCs w:val="16"/>
              </w:rPr>
              <w:t>./valuta</w:t>
            </w:r>
          </w:p>
          <w:p w14:paraId="5BF114FD" w14:textId="77777777" w:rsidR="00042293" w:rsidRPr="00E1426B" w:rsidRDefault="00042293" w:rsidP="00E54774">
            <w:pPr>
              <w:spacing w:line="240" w:lineRule="auto"/>
            </w:pPr>
          </w:p>
        </w:tc>
      </w:tr>
      <w:tr w:rsidR="00042293" w:rsidRPr="00737F18" w14:paraId="65D818FB" w14:textId="77777777" w:rsidTr="00E54774">
        <w:tc>
          <w:tcPr>
            <w:tcW w:w="6771" w:type="dxa"/>
            <w:shd w:val="clear" w:color="auto" w:fill="auto"/>
          </w:tcPr>
          <w:p w14:paraId="2092E027" w14:textId="081649A1" w:rsidR="00E64E9F" w:rsidRPr="00E54774" w:rsidRDefault="0005424A" w:rsidP="00E54774">
            <w:pPr>
              <w:autoSpaceDE w:val="0"/>
              <w:autoSpaceDN w:val="0"/>
              <w:adjustRightInd w:val="0"/>
              <w:rPr>
                <w:rFonts w:cs="Arial"/>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7F369F">
              <w:t xml:space="preserve"> </w:t>
            </w:r>
            <w:r w:rsidR="007F369F" w:rsidRPr="00F72EA2">
              <w:rPr>
                <w:rFonts w:cs="Arial"/>
                <w:szCs w:val="18"/>
              </w:rPr>
              <w:t>§</w:t>
            </w:r>
            <w:r w:rsidR="007F369F">
              <w:rPr>
                <w:rFonts w:cs="Arial"/>
                <w:szCs w:val="18"/>
              </w:rPr>
              <w:t>P</w:t>
            </w:r>
            <w:r w:rsidR="007F369F" w:rsidRPr="00F72EA2">
              <w:rPr>
                <w:rFonts w:cs="Arial"/>
                <w:szCs w:val="18"/>
              </w:rPr>
              <w:t xml:space="preserve">artij X§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w:t>
            </w:r>
            <w:r w:rsidRPr="00E54774">
              <w:rPr>
                <w:rFonts w:cs="Arial"/>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7F369F">
              <w:rPr>
                <w:rFonts w:cs="Arial"/>
                <w:color w:val="339966"/>
                <w:szCs w:val="18"/>
              </w:rPr>
              <w:t xml:space="preserve"> </w:t>
            </w:r>
            <w:r w:rsidR="007F369F" w:rsidRPr="00F72EA2">
              <w:rPr>
                <w:rFonts w:cs="Arial"/>
                <w:szCs w:val="18"/>
              </w:rPr>
              <w:t>§Verkrijger§</w:t>
            </w:r>
            <w:r w:rsidR="007F369F">
              <w:rPr>
                <w:rFonts w:cs="Arial"/>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Pr="00E54774">
              <w:rPr>
                <w:rFonts w:cs="Arial"/>
                <w:szCs w:val="18"/>
              </w:rPr>
              <w:t xml:space="preserve"> </w:t>
            </w:r>
            <w:r w:rsidR="006B5FBA" w:rsidRPr="00E54774">
              <w:rPr>
                <w:rFonts w:cs="Arial"/>
                <w:color w:val="339966"/>
                <w:szCs w:val="18"/>
              </w:rPr>
              <w:t>/</w:t>
            </w:r>
            <w:r w:rsidRPr="00E54774">
              <w:rPr>
                <w:rFonts w:cs="Arial"/>
                <w:color w:val="339966"/>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 xml:space="preserve"> </w:t>
            </w:r>
            <w:r w:rsidR="00D52589" w:rsidRPr="007F369F">
              <w:rPr>
                <w:rFonts w:cs="Arial"/>
                <w:szCs w:val="18"/>
              </w:rPr>
              <w:t>§partij X§</w:t>
            </w:r>
            <w:r w:rsidR="00D52589" w:rsidRPr="00E54774">
              <w:rPr>
                <w:rFonts w:cs="Arial"/>
                <w:color w:val="008000"/>
                <w:szCs w:val="18"/>
              </w:rPr>
              <w:t xml:space="preserve"> </w:t>
            </w:r>
            <w:r w:rsidR="00D52589" w:rsidRPr="00E54774">
              <w:rPr>
                <w:rFonts w:cs="Arial"/>
                <w:color w:val="339966"/>
                <w:szCs w:val="18"/>
              </w:rPr>
              <w:t>en</w:t>
            </w:r>
            <w:r w:rsidR="00D52589" w:rsidRPr="00D52589" w:rsidDel="007F369F">
              <w:rPr>
                <w:rFonts w:cs="Arial"/>
                <w:szCs w:val="18"/>
              </w:rPr>
              <w:t xml:space="preserve"> </w:t>
            </w:r>
            <w:r w:rsidR="007F369F" w:rsidRPr="00F72EA2">
              <w:rPr>
                <w:rFonts w:cs="Arial"/>
                <w:szCs w:val="18"/>
              </w:rPr>
              <w:t xml:space="preserve">§Verkrijger§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p>
          <w:p w14:paraId="3DADFFA6" w14:textId="77777777" w:rsidR="00E64E9F" w:rsidRPr="00E54774" w:rsidRDefault="00E64E9F" w:rsidP="00E54774">
            <w:pPr>
              <w:autoSpaceDE w:val="0"/>
              <w:autoSpaceDN w:val="0"/>
              <w:adjustRightInd w:val="0"/>
              <w:rPr>
                <w:rFonts w:cs="Arial"/>
                <w:szCs w:val="18"/>
              </w:rPr>
            </w:pPr>
          </w:p>
          <w:p w14:paraId="57356815"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36E6D33C" w14:textId="77777777" w:rsidR="00042293" w:rsidRDefault="00042293" w:rsidP="00E54774">
            <w:pPr>
              <w:spacing w:before="72" w:line="240" w:lineRule="auto"/>
            </w:pPr>
            <w:r w:rsidRPr="00E1426B">
              <w:t>Verplichte keuze</w:t>
            </w:r>
            <w:r>
              <w:t xml:space="preserve"> uit de partijen:</w:t>
            </w:r>
          </w:p>
          <w:p w14:paraId="504263F6" w14:textId="5A1352D2" w:rsidR="00042293" w:rsidRPr="00E54774" w:rsidRDefault="00042293" w:rsidP="00E54774">
            <w:pPr>
              <w:numPr>
                <w:ilvl w:val="0"/>
                <w:numId w:val="36"/>
              </w:numPr>
              <w:spacing w:before="72" w:line="240" w:lineRule="auto"/>
              <w:rPr>
                <w:sz w:val="16"/>
                <w:szCs w:val="16"/>
              </w:rPr>
            </w:pPr>
            <w:r w:rsidRPr="00E54774">
              <w:rPr>
                <w:sz w:val="16"/>
                <w:szCs w:val="16"/>
              </w:rPr>
              <w:t>Partij</w:t>
            </w:r>
            <w:r w:rsidR="003A43C6">
              <w:rPr>
                <w:sz w:val="16"/>
                <w:szCs w:val="16"/>
              </w:rPr>
              <w:t xml:space="preserve"> X</w:t>
            </w:r>
            <w:r w:rsidRPr="00E54774">
              <w:rPr>
                <w:sz w:val="16"/>
                <w:szCs w:val="16"/>
              </w:rPr>
              <w:t>,</w:t>
            </w:r>
          </w:p>
          <w:p w14:paraId="1E01B2EE" w14:textId="386ED6C6" w:rsidR="00042293" w:rsidRPr="00E54774" w:rsidRDefault="00042293" w:rsidP="00E54774">
            <w:pPr>
              <w:numPr>
                <w:ilvl w:val="0"/>
                <w:numId w:val="36"/>
              </w:numPr>
              <w:spacing w:before="72" w:line="240" w:lineRule="auto"/>
              <w:rPr>
                <w:sz w:val="16"/>
                <w:szCs w:val="16"/>
              </w:rPr>
            </w:pPr>
            <w:r w:rsidRPr="00E54774">
              <w:rPr>
                <w:sz w:val="16"/>
                <w:szCs w:val="16"/>
              </w:rPr>
              <w:t>Verkrijger,</w:t>
            </w:r>
          </w:p>
          <w:p w14:paraId="423A10C7" w14:textId="74BB4757" w:rsidR="00042293" w:rsidRPr="007475CC" w:rsidRDefault="00042293" w:rsidP="00E54774">
            <w:pPr>
              <w:numPr>
                <w:ilvl w:val="0"/>
                <w:numId w:val="36"/>
              </w:numPr>
              <w:spacing w:before="72" w:line="240" w:lineRule="auto"/>
            </w:pPr>
            <w:r w:rsidRPr="00E54774">
              <w:rPr>
                <w:sz w:val="16"/>
                <w:szCs w:val="16"/>
              </w:rPr>
              <w:lastRenderedPageBreak/>
              <w:t xml:space="preserve">Partij </w:t>
            </w:r>
            <w:r w:rsidR="003A43C6">
              <w:rPr>
                <w:sz w:val="16"/>
                <w:szCs w:val="16"/>
              </w:rPr>
              <w:t>X</w:t>
            </w:r>
            <w:r w:rsidRPr="00E54774">
              <w:rPr>
                <w:sz w:val="16"/>
                <w:szCs w:val="16"/>
              </w:rPr>
              <w:t xml:space="preserve"> en verkrijger</w:t>
            </w:r>
          </w:p>
          <w:p w14:paraId="48A28499" w14:textId="77777777" w:rsidR="00042293" w:rsidRPr="00E1426B" w:rsidRDefault="00042293" w:rsidP="00E54774">
            <w:pPr>
              <w:spacing w:before="72" w:line="240" w:lineRule="auto"/>
            </w:pPr>
          </w:p>
          <w:p w14:paraId="1DC5C769" w14:textId="77777777" w:rsidR="00042293" w:rsidRPr="00E54774" w:rsidRDefault="00042293" w:rsidP="00E54774">
            <w:pPr>
              <w:spacing w:before="72" w:line="240" w:lineRule="auto"/>
              <w:rPr>
                <w:u w:val="single"/>
              </w:rPr>
            </w:pPr>
            <w:r w:rsidRPr="00E54774">
              <w:rPr>
                <w:u w:val="single"/>
              </w:rPr>
              <w:t>Mapping:</w:t>
            </w:r>
          </w:p>
          <w:p w14:paraId="477FDB37" w14:textId="77777777" w:rsidR="00042293" w:rsidRPr="00E54774" w:rsidRDefault="00042293" w:rsidP="00E54774">
            <w:pPr>
              <w:spacing w:before="72" w:line="240" w:lineRule="auto"/>
              <w:rPr>
                <w:sz w:val="16"/>
                <w:szCs w:val="16"/>
              </w:rPr>
            </w:pPr>
            <w:r w:rsidRPr="00E54774">
              <w:rPr>
                <w:sz w:val="16"/>
                <w:szCs w:val="16"/>
              </w:rPr>
              <w:t>-partij(-en)</w:t>
            </w:r>
          </w:p>
          <w:p w14:paraId="0F099F2E" w14:textId="77777777"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/koopprijsSpecificatie/tekstkeuze</w:t>
            </w:r>
            <w:r w:rsidR="00716505" w:rsidRPr="00E54774">
              <w:rPr>
                <w:sz w:val="16"/>
                <w:szCs w:val="16"/>
              </w:rPr>
              <w:t>/</w:t>
            </w:r>
          </w:p>
          <w:p w14:paraId="7F2C6526" w14:textId="77777777" w:rsidR="00042293" w:rsidRPr="00E54774" w:rsidRDefault="00042293" w:rsidP="00E54774">
            <w:pPr>
              <w:spacing w:line="240" w:lineRule="auto"/>
              <w:rPr>
                <w:sz w:val="16"/>
                <w:szCs w:val="16"/>
              </w:rPr>
            </w:pPr>
            <w:r w:rsidRPr="00E54774">
              <w:rPr>
                <w:sz w:val="16"/>
                <w:szCs w:val="16"/>
              </w:rPr>
              <w:tab/>
              <w:t xml:space="preserve">./tagNaam(‘k_PartijkeuzeKoopprijs’) </w:t>
            </w:r>
          </w:p>
          <w:p w14:paraId="653160E8" w14:textId="77777777" w:rsidR="00042293" w:rsidRPr="00E54774" w:rsidRDefault="00042293" w:rsidP="00E54774">
            <w:pPr>
              <w:spacing w:line="240" w:lineRule="auto"/>
              <w:ind w:left="227"/>
              <w:rPr>
                <w:sz w:val="16"/>
                <w:szCs w:val="16"/>
              </w:rPr>
            </w:pPr>
            <w:r w:rsidRPr="00E54774">
              <w:rPr>
                <w:sz w:val="16"/>
                <w:szCs w:val="16"/>
              </w:rPr>
              <w:t>./tekst (‘1’ t/m ‘3’).</w:t>
            </w:r>
          </w:p>
          <w:p w14:paraId="325F9918" w14:textId="77777777" w:rsidR="00042293" w:rsidRPr="00E54774" w:rsidRDefault="00042293" w:rsidP="00E54774">
            <w:pPr>
              <w:spacing w:line="240" w:lineRule="auto"/>
              <w:ind w:left="227"/>
              <w:rPr>
                <w:sz w:val="16"/>
                <w:szCs w:val="16"/>
              </w:rPr>
            </w:pPr>
          </w:p>
          <w:p w14:paraId="18810E61" w14:textId="77777777"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alleen bij gerelateerde partijen (Partij/):</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39979BD8" w14:textId="77777777" w:rsidTr="00E54774">
              <w:trPr>
                <w:tblHeader/>
              </w:trPr>
              <w:tc>
                <w:tcPr>
                  <w:tcW w:w="956" w:type="dxa"/>
                  <w:tcBorders>
                    <w:bottom w:val="dotted" w:sz="4" w:space="0" w:color="auto"/>
                  </w:tcBorders>
                  <w:shd w:val="clear" w:color="auto" w:fill="auto"/>
                </w:tcPr>
                <w:p w14:paraId="2A115EDB"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7770B333"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7682AD27"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842921A"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7CEBA0BF" w14:textId="77777777" w:rsidR="00042293" w:rsidRPr="00E54774" w:rsidRDefault="00042293" w:rsidP="00E54774">
                  <w:pPr>
                    <w:spacing w:line="240" w:lineRule="auto"/>
                    <w:rPr>
                      <w:rFonts w:cs="Arial"/>
                      <w:sz w:val="14"/>
                      <w:szCs w:val="14"/>
                    </w:rPr>
                  </w:pPr>
                  <w:r w:rsidRPr="00E54774">
                    <w:rPr>
                      <w:sz w:val="14"/>
                      <w:szCs w:val="14"/>
                    </w:rPr>
                    <w:t>Stukdeelkoop/tia_Volgnummer(’2’) ../vervreemderRechtRef/Partij/(Partij/)aanduidingPartij</w:t>
                  </w:r>
                </w:p>
              </w:tc>
            </w:tr>
            <w:tr w:rsidR="00042293" w:rsidRPr="00E54774" w14:paraId="0CD2296F"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E39B56B"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56F19446" w14:textId="77777777" w:rsidR="00042293" w:rsidRPr="00E54774" w:rsidRDefault="00042293" w:rsidP="00E54774">
                  <w:pPr>
                    <w:spacing w:line="240" w:lineRule="auto"/>
                    <w:rPr>
                      <w:rFonts w:cs="Arial"/>
                      <w:sz w:val="14"/>
                      <w:szCs w:val="14"/>
                    </w:rPr>
                  </w:pPr>
                  <w:r w:rsidRPr="00E54774">
                    <w:rPr>
                      <w:sz w:val="14"/>
                      <w:szCs w:val="14"/>
                    </w:rPr>
                    <w:t>Stukdeelkoop/tia_Volgnummer(’2’) ../verkrijgerRechtRef/Partij/(Partij/)aanduidingPartij</w:t>
                  </w:r>
                </w:p>
              </w:tc>
            </w:tr>
            <w:tr w:rsidR="00042293" w:rsidRPr="00E54774" w14:paraId="60CBE26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58C3F4B"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0651463" w14:textId="77777777" w:rsidR="00042293" w:rsidRPr="00E54774" w:rsidRDefault="00042293" w:rsidP="00E54774">
                  <w:pPr>
                    <w:spacing w:line="240" w:lineRule="auto"/>
                    <w:rPr>
                      <w:rFonts w:cs="Arial"/>
                      <w:sz w:val="14"/>
                      <w:szCs w:val="14"/>
                    </w:rPr>
                  </w:pPr>
                  <w:r w:rsidRPr="00E54774">
                    <w:rPr>
                      <w:sz w:val="14"/>
                      <w:szCs w:val="14"/>
                    </w:rPr>
                    <w:t>Stukdeelkoop/tia_Volgnummer(’2’) ../vervreemderRechtRef/Partij/(Partij/)aanduidingPartij en Stukdeelkoop/tia_Volgnummer(’2’)’ ../verkrijgerRechtRef/Partij/(Partij/)aanduidingPartij</w:t>
                  </w:r>
                </w:p>
              </w:tc>
            </w:tr>
          </w:tbl>
          <w:p w14:paraId="08BA1584" w14:textId="77777777" w:rsidR="00042293" w:rsidRPr="008D1728" w:rsidRDefault="00042293" w:rsidP="00042293"/>
        </w:tc>
      </w:tr>
      <w:tr w:rsidR="00042293" w:rsidRPr="00737F18" w14:paraId="1D0D1388" w14:textId="77777777" w:rsidTr="00E54774">
        <w:tc>
          <w:tcPr>
            <w:tcW w:w="6771" w:type="dxa"/>
            <w:shd w:val="clear" w:color="auto" w:fill="auto"/>
          </w:tcPr>
          <w:p w14:paraId="2E433F95"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14:paraId="64EB0E45" w14:textId="77777777"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14:paraId="288F506C" w14:textId="77777777" w:rsidR="00042293" w:rsidRDefault="00042293" w:rsidP="00E54774">
            <w:pPr>
              <w:spacing w:line="240" w:lineRule="auto"/>
            </w:pPr>
          </w:p>
        </w:tc>
      </w:tr>
      <w:tr w:rsidR="00042293" w:rsidRPr="00737F18" w14:paraId="5FFEA90F" w14:textId="77777777" w:rsidTr="00E54774">
        <w:tc>
          <w:tcPr>
            <w:tcW w:w="6771" w:type="dxa"/>
            <w:shd w:val="clear" w:color="auto" w:fill="auto"/>
          </w:tcPr>
          <w:p w14:paraId="19B30926" w14:textId="77777777" w:rsidR="00042293" w:rsidRPr="00E54774" w:rsidRDefault="00042293" w:rsidP="00E54774">
            <w:pPr>
              <w:autoSpaceDE w:val="0"/>
              <w:autoSpaceDN w:val="0"/>
              <w:adjustRightInd w:val="0"/>
              <w:rPr>
                <w:rFonts w:cs="Arial"/>
                <w:color w:val="800080"/>
                <w:szCs w:val="18"/>
              </w:rPr>
            </w:pPr>
            <w:r w:rsidRPr="00E54774">
              <w:rPr>
                <w:rFonts w:cs="Arial"/>
                <w:color w:val="339966"/>
                <w:szCs w:val="18"/>
              </w:rPr>
              <w:t xml:space="preserve">meeverkochte </w:t>
            </w:r>
            <w:r w:rsidRPr="00E54774">
              <w:rPr>
                <w:rFonts w:cs="Arial"/>
                <w:color w:val="339966"/>
                <w:sz w:val="20"/>
              </w:rPr>
              <w:t xml:space="preserve">/ </w:t>
            </w:r>
            <w:r w:rsidRPr="00E54774">
              <w:rPr>
                <w:rFonts w:cs="Arial"/>
                <w:color w:val="339966"/>
                <w:szCs w:val="18"/>
              </w:rPr>
              <w:t>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/Registergoederen</w:t>
            </w:r>
            <w:r w:rsidR="001100FB" w:rsidRPr="00E54774">
              <w:rPr>
                <w:rFonts w:cs="Arial"/>
                <w:color w:val="00FFFF"/>
                <w:szCs w:val="18"/>
              </w:rPr>
              <w:t xml:space="preserve"> </w:t>
            </w:r>
            <w:r w:rsidR="001100FB"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Cs w:val="18"/>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14:paraId="0472A7E3" w14:textId="77777777" w:rsidR="006F1795" w:rsidRDefault="006F1795" w:rsidP="006F1795">
            <w:pPr>
              <w:spacing w:before="72" w:line="240" w:lineRule="auto"/>
            </w:pPr>
            <w:r>
              <w:t>Verplichte keuzetekst, tussen:</w:t>
            </w:r>
          </w:p>
          <w:p w14:paraId="3D9F61F8" w14:textId="77777777" w:rsidR="006F1795" w:rsidRPr="00E54774" w:rsidRDefault="006F1795" w:rsidP="006F1795">
            <w:pPr>
              <w:numPr>
                <w:ilvl w:val="0"/>
                <w:numId w:val="38"/>
              </w:numPr>
              <w:spacing w:before="72" w:line="240" w:lineRule="auto"/>
              <w:rPr>
                <w:color w:val="339966"/>
              </w:rPr>
            </w:pPr>
            <w:r w:rsidRPr="00E54774">
              <w:rPr>
                <w:color w:val="339966"/>
              </w:rPr>
              <w:t>meeverkochte</w:t>
            </w:r>
            <w:r w:rsidRPr="003E08CF">
              <w:t xml:space="preserve">: </w:t>
            </w:r>
            <w:r>
              <w:t>registergoederen worden niet genoemd</w:t>
            </w:r>
          </w:p>
          <w:p w14:paraId="267E2AE8" w14:textId="77777777" w:rsidR="006F1795" w:rsidRPr="00E54774" w:rsidRDefault="006F1795" w:rsidP="006F1795">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14:paraId="5140C884" w14:textId="77777777" w:rsidR="006F1795" w:rsidRDefault="006F1795" w:rsidP="006F1795">
            <w:pPr>
              <w:spacing w:before="72" w:line="240" w:lineRule="auto"/>
            </w:pPr>
          </w:p>
          <w:p w14:paraId="3D595FAC" w14:textId="77777777" w:rsidR="006F1795" w:rsidRDefault="006F1795" w:rsidP="006F1795">
            <w:pPr>
              <w:spacing w:before="72" w:line="240" w:lineRule="auto"/>
            </w:pPr>
            <w:r>
              <w:t>Voor de opsomming van registergoederen hetzelfde tonen als eerder in dit keuzeblok is getoond.</w:t>
            </w:r>
          </w:p>
          <w:p w14:paraId="28B81CA8" w14:textId="77777777" w:rsidR="006F1795" w:rsidRPr="00E54774" w:rsidRDefault="006F1795" w:rsidP="006F1795">
            <w:pPr>
              <w:spacing w:before="72" w:line="240" w:lineRule="auto"/>
              <w:rPr>
                <w:u w:val="single"/>
              </w:rPr>
            </w:pPr>
          </w:p>
          <w:p w14:paraId="3A302456" w14:textId="77777777" w:rsidR="006F1795" w:rsidRPr="00E54774" w:rsidRDefault="006F1795" w:rsidP="006F1795">
            <w:pPr>
              <w:spacing w:before="72" w:line="240" w:lineRule="auto"/>
              <w:rPr>
                <w:u w:val="single"/>
              </w:rPr>
            </w:pPr>
            <w:r w:rsidRPr="00E54774">
              <w:rPr>
                <w:u w:val="single"/>
              </w:rPr>
              <w:t>Mapping:</w:t>
            </w:r>
          </w:p>
          <w:p w14:paraId="63EEBFC5" w14:textId="77777777" w:rsidR="006F1795" w:rsidRPr="00E54774" w:rsidRDefault="006F1795" w:rsidP="006F1795">
            <w:pPr>
              <w:spacing w:line="240" w:lineRule="auto"/>
              <w:rPr>
                <w:sz w:val="16"/>
                <w:szCs w:val="16"/>
              </w:rPr>
            </w:pPr>
            <w:r w:rsidRPr="00E54774">
              <w:rPr>
                <w:sz w:val="16"/>
                <w:szCs w:val="16"/>
              </w:rPr>
              <w:t>//IMKAD_AangebodenStuk/ Stukdeel</w:t>
            </w:r>
            <w:r w:rsidRPr="00E54774">
              <w:rPr>
                <w:rFonts w:cs="Arial"/>
                <w:snapToGrid/>
                <w:kern w:val="0"/>
                <w:sz w:val="16"/>
                <w:szCs w:val="16"/>
                <w:lang w:eastAsia="nl-NL"/>
              </w:rPr>
              <w:t>Levering</w:t>
            </w:r>
            <w:r w:rsidRPr="00E54774">
              <w:rPr>
                <w:sz w:val="16"/>
                <w:szCs w:val="16"/>
              </w:rPr>
              <w:t>[tia_Volgnummer(‘</w:t>
            </w:r>
            <w:r>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593FE22C" w14:textId="77777777" w:rsidR="006F1795" w:rsidRDefault="006F1795" w:rsidP="006F1795">
            <w:pPr>
              <w:spacing w:line="240" w:lineRule="auto"/>
            </w:pPr>
            <w:r w:rsidRPr="00E54774">
              <w:rPr>
                <w:sz w:val="16"/>
                <w:szCs w:val="16"/>
              </w:rPr>
              <w:t>tia_TekstKeuze</w:t>
            </w:r>
            <w:r>
              <w:rPr>
                <w:sz w:val="16"/>
                <w:szCs w:val="16"/>
              </w:rPr>
              <w:t xml:space="preserve"> (2</w:t>
            </w:r>
            <w:r w:rsidRPr="006C6A93">
              <w:rPr>
                <w:sz w:val="16"/>
                <w:szCs w:val="16"/>
                <w:vertAlign w:val="superscript"/>
              </w:rPr>
              <w:t>e</w:t>
            </w:r>
            <w:r>
              <w:rPr>
                <w:sz w:val="16"/>
                <w:szCs w:val="16"/>
              </w:rPr>
              <w:t>)</w:t>
            </w:r>
            <w:r w:rsidRPr="00E54774">
              <w:rPr>
                <w:sz w:val="16"/>
                <w:szCs w:val="16"/>
              </w:rPr>
              <w:t>/</w:t>
            </w:r>
          </w:p>
          <w:p w14:paraId="02D4AA9F" w14:textId="77777777" w:rsidR="006F1795" w:rsidRPr="00E54774" w:rsidRDefault="006F1795" w:rsidP="006F1795">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14:paraId="33A25A2C" w14:textId="77777777" w:rsidR="006F1795" w:rsidRDefault="006F1795" w:rsidP="006F1795">
            <w:pPr>
              <w:spacing w:line="240" w:lineRule="auto"/>
              <w:ind w:left="227"/>
              <w:rPr>
                <w:sz w:val="16"/>
                <w:szCs w:val="16"/>
              </w:rPr>
            </w:pPr>
            <w:r w:rsidRPr="00E54774">
              <w:rPr>
                <w:sz w:val="16"/>
                <w:szCs w:val="16"/>
              </w:rPr>
              <w:t>./tekst(‘true’ = tekst waarbij registergoederen worden getoond; ‘false’ = tekst waarbij registergoederen niet worden getoond)</w:t>
            </w:r>
          </w:p>
          <w:p w14:paraId="766A1D9B" w14:textId="77777777" w:rsidR="00042293" w:rsidRDefault="00042293" w:rsidP="006F1795">
            <w:pPr>
              <w:spacing w:line="240" w:lineRule="auto"/>
            </w:pPr>
          </w:p>
        </w:tc>
      </w:tr>
      <w:tr w:rsidR="00042293" w:rsidRPr="00737F18" w14:paraId="566CBD7A" w14:textId="77777777" w:rsidTr="00E54774">
        <w:tc>
          <w:tcPr>
            <w:tcW w:w="6771" w:type="dxa"/>
            <w:shd w:val="clear" w:color="auto" w:fill="auto"/>
          </w:tcPr>
          <w:p w14:paraId="47A89810" w14:textId="77777777" w:rsidR="00042293" w:rsidRPr="00E54774" w:rsidRDefault="00042293" w:rsidP="00E54774">
            <w:pPr>
              <w:autoSpaceDE w:val="0"/>
              <w:autoSpaceDN w:val="0"/>
              <w:adjustRightInd w:val="0"/>
              <w:rPr>
                <w:rFonts w:cs="Arial"/>
                <w:color w:val="800080"/>
                <w:szCs w:val="18"/>
              </w:rPr>
            </w:pPr>
            <w:r w:rsidRPr="00E54774">
              <w:rPr>
                <w:rFonts w:cs="Arial"/>
                <w:color w:val="FF0000"/>
                <w:szCs w:val="18"/>
              </w:rPr>
              <w:lastRenderedPageBreak/>
              <w:t>roerende zaken een waarde toegekend groot</w:t>
            </w:r>
            <w:r w:rsidRPr="00E54774">
              <w:rPr>
                <w:rFonts w:cs="Arial"/>
                <w:color w:val="800080"/>
                <w:szCs w:val="18"/>
              </w:rPr>
              <w:t xml:space="preserve"> </w:t>
            </w:r>
            <w:r w:rsidRPr="00E54774">
              <w:rPr>
                <w:rFonts w:cs="Arial"/>
                <w:color w:val="000000"/>
                <w:szCs w:val="18"/>
              </w:rPr>
              <w:t>§bedrag§</w:t>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29DE8211" w14:textId="77777777" w:rsidR="00042293" w:rsidRDefault="00042293" w:rsidP="00E54774">
            <w:pPr>
              <w:spacing w:before="72" w:line="240" w:lineRule="auto"/>
            </w:pPr>
            <w:r>
              <w:t>Vaste tekst.</w:t>
            </w:r>
          </w:p>
          <w:p w14:paraId="5830A15D" w14:textId="77777777" w:rsidR="00042293" w:rsidRDefault="00042293" w:rsidP="00E54774">
            <w:pPr>
              <w:spacing w:before="72" w:line="240" w:lineRule="auto"/>
            </w:pPr>
          </w:p>
          <w:p w14:paraId="5CAB48CC" w14:textId="77777777"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14:paraId="3214960C" w14:textId="77777777" w:rsidR="00042293" w:rsidRDefault="00042293" w:rsidP="00E54774">
            <w:pPr>
              <w:spacing w:before="72" w:line="240" w:lineRule="auto"/>
            </w:pPr>
          </w:p>
          <w:p w14:paraId="5ACD1F54"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0A37B29C" w14:textId="77777777" w:rsidR="00042293" w:rsidRDefault="00042293" w:rsidP="00E54774">
            <w:pPr>
              <w:spacing w:before="72" w:line="240" w:lineRule="auto"/>
            </w:pPr>
          </w:p>
          <w:p w14:paraId="15CBBD07" w14:textId="77777777" w:rsidR="00042293" w:rsidRPr="00E54774" w:rsidRDefault="00042293" w:rsidP="00E54774">
            <w:pPr>
              <w:spacing w:before="72" w:line="240" w:lineRule="auto"/>
              <w:rPr>
                <w:u w:val="single"/>
              </w:rPr>
            </w:pPr>
            <w:r w:rsidRPr="00E54774">
              <w:rPr>
                <w:u w:val="single"/>
              </w:rPr>
              <w:t>Mapping:</w:t>
            </w:r>
          </w:p>
          <w:p w14:paraId="441F6B6B" w14:textId="77777777" w:rsidR="00042293" w:rsidRPr="00E54774" w:rsidRDefault="00042293" w:rsidP="00E54774">
            <w:pPr>
              <w:spacing w:line="240" w:lineRule="auto"/>
              <w:rPr>
                <w:sz w:val="16"/>
                <w:szCs w:val="16"/>
              </w:rPr>
            </w:pPr>
            <w:r w:rsidRPr="00E54774">
              <w:rPr>
                <w:sz w:val="16"/>
                <w:szCs w:val="16"/>
              </w:rPr>
              <w:t>-bedrag roerendezaken hele koop</w:t>
            </w:r>
            <w:r w:rsidR="001C23D9" w:rsidRPr="00E54774">
              <w:rPr>
                <w:sz w:val="16"/>
                <w:szCs w:val="16"/>
              </w:rPr>
              <w:t xml:space="preserve"> wanneer deze eerder ook is getoond</w:t>
            </w:r>
          </w:p>
          <w:p w14:paraId="0468B25B" w14:textId="77777777" w:rsidR="00042293" w:rsidRPr="00E54774" w:rsidRDefault="00042293" w:rsidP="00E54774">
            <w:pPr>
              <w:spacing w:line="240" w:lineRule="auto"/>
              <w:rPr>
                <w:sz w:val="16"/>
                <w:szCs w:val="16"/>
              </w:rPr>
            </w:pPr>
            <w:r w:rsidRPr="00E54774">
              <w:rPr>
                <w:sz w:val="16"/>
                <w:szCs w:val="16"/>
              </w:rPr>
              <w:t>//IMKAD_AangebodenStuk/StukdeelKoop[tia_Volgnummer(‘2’)]/koopprijsSpecificatie</w:t>
            </w:r>
            <w:r w:rsidR="00716505" w:rsidRPr="00E54774">
              <w:rPr>
                <w:sz w:val="16"/>
                <w:szCs w:val="16"/>
              </w:rPr>
              <w:t>/</w:t>
            </w:r>
          </w:p>
          <w:p w14:paraId="3F8EEF4D" w14:textId="77777777" w:rsidR="000E16C5" w:rsidRPr="00E54774" w:rsidRDefault="00042293" w:rsidP="00E54774">
            <w:pPr>
              <w:spacing w:line="240" w:lineRule="auto"/>
              <w:ind w:left="227"/>
              <w:rPr>
                <w:sz w:val="16"/>
                <w:szCs w:val="16"/>
              </w:rPr>
            </w:pPr>
            <w:r w:rsidRPr="00E54774">
              <w:rPr>
                <w:sz w:val="16"/>
                <w:szCs w:val="16"/>
              </w:rPr>
              <w:t>./roerendezakenWaarde/</w:t>
            </w:r>
          </w:p>
          <w:p w14:paraId="697F372F" w14:textId="77777777"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14:paraId="5074FA96" w14:textId="77777777"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14:paraId="32BE37A4" w14:textId="77777777" w:rsidR="00042293" w:rsidRPr="00E54774" w:rsidRDefault="00042293" w:rsidP="00E54774">
            <w:pPr>
              <w:spacing w:line="240" w:lineRule="auto"/>
              <w:ind w:left="227"/>
              <w:rPr>
                <w:sz w:val="16"/>
                <w:szCs w:val="16"/>
              </w:rPr>
            </w:pPr>
            <w:r w:rsidRPr="00E54774">
              <w:rPr>
                <w:sz w:val="16"/>
                <w:szCs w:val="16"/>
              </w:rPr>
              <w:t>./roerendezakenInclusief(‘false’)</w:t>
            </w:r>
          </w:p>
          <w:p w14:paraId="46695EAD" w14:textId="77777777" w:rsidR="00042293" w:rsidRPr="00E54774" w:rsidRDefault="00042293" w:rsidP="00E54774">
            <w:pPr>
              <w:spacing w:line="240" w:lineRule="auto"/>
              <w:rPr>
                <w:sz w:val="16"/>
                <w:szCs w:val="16"/>
              </w:rPr>
            </w:pPr>
          </w:p>
          <w:p w14:paraId="5361F35B" w14:textId="77777777" w:rsidR="00042293" w:rsidRPr="00E54774" w:rsidRDefault="00042293" w:rsidP="00E54774">
            <w:pPr>
              <w:spacing w:line="240" w:lineRule="auto"/>
              <w:rPr>
                <w:sz w:val="16"/>
                <w:szCs w:val="16"/>
              </w:rPr>
            </w:pPr>
            <w:r w:rsidRPr="00E54774">
              <w:rPr>
                <w:sz w:val="16"/>
                <w:szCs w:val="16"/>
              </w:rPr>
              <w:t>-bedrag roerende zaken per registergoed</w:t>
            </w:r>
            <w:r w:rsidR="001C23D9" w:rsidRPr="00E54774">
              <w:rPr>
                <w:sz w:val="16"/>
                <w:szCs w:val="16"/>
              </w:rPr>
              <w:t xml:space="preserve"> wanneer deze eerder ook is getoond</w:t>
            </w:r>
          </w:p>
          <w:p w14:paraId="6FC1C219"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0E16C5" w:rsidRPr="00E54774">
              <w:rPr>
                <w:sz w:val="16"/>
                <w:szCs w:val="16"/>
              </w:rPr>
              <w:t>/</w:t>
            </w:r>
          </w:p>
          <w:p w14:paraId="77402354" w14:textId="77777777" w:rsidR="000E16C5" w:rsidRPr="00E54774" w:rsidRDefault="00042293" w:rsidP="00E54774">
            <w:pPr>
              <w:spacing w:line="240" w:lineRule="auto"/>
              <w:ind w:left="227"/>
              <w:rPr>
                <w:sz w:val="16"/>
                <w:szCs w:val="16"/>
              </w:rPr>
            </w:pPr>
            <w:r w:rsidRPr="00E54774">
              <w:rPr>
                <w:sz w:val="16"/>
                <w:szCs w:val="16"/>
              </w:rPr>
              <w:t>./roerendezakenWaarde/</w:t>
            </w:r>
          </w:p>
          <w:p w14:paraId="72983D3B" w14:textId="77777777"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14:paraId="5571FA0B" w14:textId="77777777"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14:paraId="10924A58" w14:textId="77777777" w:rsidR="00042293" w:rsidRPr="00E54774" w:rsidRDefault="00042293" w:rsidP="00E54774">
            <w:pPr>
              <w:spacing w:line="240" w:lineRule="auto"/>
              <w:ind w:left="227"/>
              <w:rPr>
                <w:sz w:val="16"/>
                <w:szCs w:val="16"/>
              </w:rPr>
            </w:pPr>
            <w:r w:rsidRPr="00E54774">
              <w:rPr>
                <w:sz w:val="16"/>
                <w:szCs w:val="16"/>
              </w:rPr>
              <w:t>./roerendezakenInclusief(‘false’)</w:t>
            </w:r>
          </w:p>
          <w:p w14:paraId="573ADD58" w14:textId="77777777" w:rsidR="00042293" w:rsidRPr="00E54774" w:rsidRDefault="00042293" w:rsidP="00E54774">
            <w:pPr>
              <w:spacing w:line="240" w:lineRule="auto"/>
              <w:rPr>
                <w:sz w:val="16"/>
                <w:szCs w:val="16"/>
              </w:rPr>
            </w:pPr>
          </w:p>
          <w:p w14:paraId="084A6ED6" w14:textId="77777777" w:rsidR="006F1795" w:rsidRPr="00E54774" w:rsidRDefault="006F1795" w:rsidP="006F1795">
            <w:pPr>
              <w:spacing w:line="240" w:lineRule="auto"/>
              <w:rPr>
                <w:sz w:val="16"/>
                <w:szCs w:val="16"/>
              </w:rPr>
            </w:pPr>
            <w:r w:rsidRPr="00BA098E">
              <w:rPr>
                <w:szCs w:val="18"/>
                <w:u w:val="single"/>
              </w:rPr>
              <w:t>Mapping roerende zaken opsomming</w:t>
            </w:r>
            <w:r>
              <w:rPr>
                <w:szCs w:val="18"/>
                <w:u w:val="single"/>
              </w:rPr>
              <w:t>:</w:t>
            </w:r>
          </w:p>
          <w:p w14:paraId="2A8AB081" w14:textId="77777777" w:rsidR="006F1795" w:rsidRDefault="006F1795" w:rsidP="006F1795">
            <w:pPr>
              <w:spacing w:line="240" w:lineRule="auto"/>
              <w:rPr>
                <w:rFonts w:cs="Arial"/>
                <w:snapToGrid/>
                <w:kern w:val="0"/>
                <w:sz w:val="16"/>
                <w:szCs w:val="16"/>
                <w:lang w:eastAsia="nl-NL"/>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14:paraId="25A21783" w14:textId="77777777" w:rsidR="00042293" w:rsidRDefault="00042293" w:rsidP="00E54774">
            <w:pPr>
              <w:spacing w:line="240" w:lineRule="auto"/>
            </w:pPr>
          </w:p>
        </w:tc>
      </w:tr>
    </w:tbl>
    <w:p w14:paraId="24ADD6B3" w14:textId="77777777" w:rsidR="00042293" w:rsidRPr="0099042C" w:rsidRDefault="00042293" w:rsidP="00042293"/>
    <w:p w14:paraId="3C1261A7" w14:textId="77777777" w:rsidR="00042293" w:rsidRDefault="00042293" w:rsidP="00042293">
      <w:pPr>
        <w:pStyle w:val="Kop4"/>
        <w:numPr>
          <w:ilvl w:val="3"/>
          <w:numId w:val="1"/>
        </w:numPr>
      </w:pPr>
      <w:bookmarkStart w:id="180" w:name="_Toc358624467"/>
      <w:bookmarkStart w:id="181" w:name="_Toc93406568"/>
      <w:r w:rsidRPr="00584193">
        <w:t>Variant 2.c Koopprijs ‘met inbegrip van een bedrag aan roerende zaken’</w:t>
      </w:r>
      <w:bookmarkEnd w:id="180"/>
      <w:bookmarkEnd w:id="1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674B64CD" w14:textId="77777777" w:rsidTr="00E54774">
        <w:tc>
          <w:tcPr>
            <w:tcW w:w="6771" w:type="dxa"/>
            <w:shd w:val="clear" w:color="auto" w:fill="auto"/>
          </w:tcPr>
          <w:p w14:paraId="2839083B"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14:paraId="2EFD7AA1" w14:textId="77777777" w:rsidR="00042293" w:rsidRPr="00E54774" w:rsidRDefault="00042293" w:rsidP="00042293">
            <w:pPr>
              <w:rPr>
                <w:lang w:val="nl"/>
              </w:rPr>
            </w:pPr>
            <w:r w:rsidRPr="00E54774">
              <w:rPr>
                <w:lang w:val="nl"/>
              </w:rPr>
              <w:t xml:space="preserve">Vaste tekst. </w:t>
            </w:r>
          </w:p>
          <w:p w14:paraId="4D5638FF" w14:textId="77777777" w:rsidR="00042293" w:rsidRPr="00E54774" w:rsidRDefault="00042293" w:rsidP="00042293">
            <w:pPr>
              <w:rPr>
                <w:lang w:val="nl"/>
              </w:rPr>
            </w:pPr>
          </w:p>
          <w:p w14:paraId="7FD5658D" w14:textId="77777777" w:rsidR="00042293" w:rsidRPr="00E54774" w:rsidRDefault="00042293" w:rsidP="00E54774">
            <w:pPr>
              <w:spacing w:before="72" w:line="240" w:lineRule="auto"/>
              <w:rPr>
                <w:u w:val="single"/>
              </w:rPr>
            </w:pPr>
            <w:r w:rsidRPr="00E54774">
              <w:rPr>
                <w:u w:val="single"/>
              </w:rPr>
              <w:lastRenderedPageBreak/>
              <w:t>Mapping:</w:t>
            </w:r>
          </w:p>
          <w:p w14:paraId="38A5C709" w14:textId="77777777" w:rsidR="00933A5A" w:rsidRPr="00E54774" w:rsidRDefault="00933A5A" w:rsidP="00E54774">
            <w:pPr>
              <w:spacing w:before="72" w:line="240" w:lineRule="auto"/>
              <w:rPr>
                <w:sz w:val="16"/>
                <w:szCs w:val="16"/>
              </w:rPr>
            </w:pPr>
            <w:r w:rsidRPr="00E54774">
              <w:rPr>
                <w:sz w:val="16"/>
                <w:szCs w:val="16"/>
              </w:rPr>
              <w:t>-gekozen variant</w:t>
            </w:r>
          </w:p>
          <w:p w14:paraId="4AD18500"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14:paraId="62E83DF2" w14:textId="77777777" w:rsidR="00042293" w:rsidRPr="00E54774" w:rsidRDefault="00042293" w:rsidP="00E54774">
            <w:pPr>
              <w:spacing w:line="240" w:lineRule="auto"/>
              <w:rPr>
                <w:sz w:val="16"/>
                <w:szCs w:val="16"/>
              </w:rPr>
            </w:pPr>
            <w:r w:rsidRPr="00E54774">
              <w:rPr>
                <w:sz w:val="16"/>
                <w:szCs w:val="16"/>
              </w:rPr>
              <w:tab/>
              <w:t>./tagNaam(‘k_KoopprijsVariant’)</w:t>
            </w:r>
          </w:p>
          <w:p w14:paraId="029D4ACE" w14:textId="77777777" w:rsidR="00042293" w:rsidRPr="00737F18" w:rsidRDefault="00042293" w:rsidP="00E54774">
            <w:pPr>
              <w:spacing w:line="240" w:lineRule="auto"/>
            </w:pPr>
            <w:r w:rsidRPr="00E54774">
              <w:rPr>
                <w:sz w:val="16"/>
                <w:szCs w:val="16"/>
              </w:rPr>
              <w:tab/>
              <w:t>./tekst(‘roerende zaken inclusief’)</w:t>
            </w:r>
          </w:p>
        </w:tc>
      </w:tr>
      <w:tr w:rsidR="00042293" w:rsidRPr="00737F18" w14:paraId="44329F7D" w14:textId="77777777" w:rsidTr="00E54774">
        <w:tc>
          <w:tcPr>
            <w:tcW w:w="6771" w:type="dxa"/>
            <w:shd w:val="clear" w:color="auto" w:fill="auto"/>
          </w:tcPr>
          <w:p w14:paraId="5266ED82"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51B26752" w14:textId="77777777" w:rsidR="00042293" w:rsidRPr="00E54774" w:rsidRDefault="00042293" w:rsidP="00E54774">
            <w:pPr>
              <w:spacing w:line="240" w:lineRule="auto"/>
              <w:rPr>
                <w:szCs w:val="18"/>
                <w:u w:val="single"/>
              </w:rPr>
            </w:pPr>
            <w:r>
              <w:t>Zie variant 2a.</w:t>
            </w:r>
          </w:p>
        </w:tc>
      </w:tr>
      <w:tr w:rsidR="00042293" w:rsidRPr="00737F18" w14:paraId="00740239" w14:textId="77777777" w:rsidTr="00E54774">
        <w:tc>
          <w:tcPr>
            <w:tcW w:w="6771" w:type="dxa"/>
            <w:shd w:val="clear" w:color="auto" w:fill="auto"/>
          </w:tcPr>
          <w:p w14:paraId="651D4B0F" w14:textId="35754F0D"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1B3407" w:rsidRPr="001B3407">
              <w:rPr>
                <w:rFonts w:cs="Arial"/>
                <w:szCs w:val="18"/>
              </w:rPr>
              <w:t>§vervreemder§</w:t>
            </w:r>
            <w:r w:rsidRPr="00E54774">
              <w:rPr>
                <w:rFonts w:cs="Arial"/>
                <w:color w:val="339A66"/>
                <w:szCs w:val="18"/>
              </w:rPr>
              <w:t xml:space="preserve"> </w:t>
            </w:r>
            <w:r w:rsidRPr="00E54774">
              <w:rPr>
                <w:rFonts w:cs="Arial"/>
                <w:color w:val="FF0000"/>
                <w:szCs w:val="18"/>
              </w:rPr>
              <w:t xml:space="preserve">en </w:t>
            </w:r>
            <w:r w:rsidR="001B3407" w:rsidRPr="001B3407">
              <w:rPr>
                <w:rFonts w:cs="Arial"/>
                <w:szCs w:val="18"/>
              </w:rPr>
              <w:t>§partij X§</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2FD577AF" w14:textId="77777777" w:rsidR="00042293" w:rsidRPr="00E54774" w:rsidRDefault="00042293" w:rsidP="00042293">
            <w:pPr>
              <w:rPr>
                <w:lang w:val="nl"/>
              </w:rPr>
            </w:pPr>
            <w:r w:rsidRPr="00E54774">
              <w:rPr>
                <w:lang w:val="nl"/>
              </w:rPr>
              <w:t xml:space="preserve">Vaste tekst. </w:t>
            </w:r>
            <w:r w:rsidR="004C01A5" w:rsidRPr="00E54774">
              <w:rPr>
                <w:lang w:val="nl"/>
              </w:rPr>
              <w:t>Hier worden de partijaanduidingen van de vervreemder en de verkrijger van de eerste koopovereenkomst vermeld, aangevuld met de koop</w:t>
            </w:r>
            <w:r w:rsidR="008E567A" w:rsidRPr="00E54774">
              <w:rPr>
                <w:lang w:val="nl"/>
              </w:rPr>
              <w:t>prijs voor de hele koop of per registergoed</w:t>
            </w:r>
            <w:r w:rsidR="004C01A5" w:rsidRPr="00E54774">
              <w:rPr>
                <w:lang w:val="nl"/>
              </w:rPr>
              <w:t>.</w:t>
            </w:r>
          </w:p>
          <w:p w14:paraId="2B5D4A5E" w14:textId="77777777" w:rsidR="00042293" w:rsidRPr="00E54774" w:rsidRDefault="00042293" w:rsidP="00E54774">
            <w:pPr>
              <w:spacing w:before="72" w:line="240" w:lineRule="auto"/>
              <w:rPr>
                <w:u w:val="single"/>
              </w:rPr>
            </w:pPr>
          </w:p>
          <w:p w14:paraId="34FAD12A" w14:textId="77777777" w:rsidR="00042293" w:rsidRPr="00E54774" w:rsidRDefault="00042293" w:rsidP="00E54774">
            <w:pPr>
              <w:spacing w:before="72" w:line="240" w:lineRule="auto"/>
              <w:rPr>
                <w:u w:val="single"/>
              </w:rPr>
            </w:pPr>
            <w:r w:rsidRPr="00E54774">
              <w:rPr>
                <w:u w:val="single"/>
              </w:rPr>
              <w:t>Mapping:</w:t>
            </w:r>
          </w:p>
          <w:p w14:paraId="15370A02"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7B87A8B8"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9C3EC1" w:rsidRPr="00E54774">
              <w:rPr>
                <w:rFonts w:cs="Arial"/>
                <w:sz w:val="16"/>
                <w:szCs w:val="16"/>
              </w:rPr>
              <w:t>/</w:t>
            </w:r>
          </w:p>
          <w:p w14:paraId="1E608B50"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78CD4843"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765A2820" w14:textId="77777777" w:rsidR="00042293" w:rsidRPr="00E54774" w:rsidRDefault="00042293" w:rsidP="00E54774">
            <w:pPr>
              <w:spacing w:before="72" w:line="240" w:lineRule="auto"/>
              <w:rPr>
                <w:sz w:val="16"/>
                <w:szCs w:val="16"/>
                <w:lang w:val="nl"/>
              </w:rPr>
            </w:pPr>
          </w:p>
          <w:p w14:paraId="7BC24224"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6705C48"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9C3EC1" w:rsidRPr="00E54774">
              <w:rPr>
                <w:rFonts w:cs="Arial"/>
                <w:sz w:val="16"/>
                <w:szCs w:val="16"/>
              </w:rPr>
              <w:t>/</w:t>
            </w:r>
          </w:p>
          <w:p w14:paraId="7F912413"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7E21D8A5"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738139EF" w14:textId="77777777" w:rsidR="00042293" w:rsidRPr="00E54774" w:rsidRDefault="00042293" w:rsidP="00E54774">
            <w:pPr>
              <w:spacing w:line="240" w:lineRule="auto"/>
              <w:rPr>
                <w:sz w:val="16"/>
                <w:szCs w:val="16"/>
              </w:rPr>
            </w:pPr>
          </w:p>
          <w:p w14:paraId="3F9879BD" w14:textId="77777777" w:rsidR="00042293" w:rsidRPr="00E54774" w:rsidRDefault="00042293" w:rsidP="00E54774">
            <w:pPr>
              <w:spacing w:before="72"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hele koop</w:t>
            </w:r>
            <w:r w:rsidR="008E567A" w:rsidRPr="00E54774">
              <w:rPr>
                <w:sz w:val="16"/>
                <w:szCs w:val="16"/>
              </w:rPr>
              <w:t xml:space="preserve"> aanwezig dan deze tonen als bedrag</w:t>
            </w:r>
          </w:p>
          <w:p w14:paraId="5783218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5CA8FD2C" w14:textId="77777777" w:rsidR="00042293" w:rsidRPr="00E54774" w:rsidRDefault="00042293" w:rsidP="00E54774">
            <w:pPr>
              <w:spacing w:line="240" w:lineRule="auto"/>
              <w:rPr>
                <w:sz w:val="16"/>
                <w:szCs w:val="16"/>
              </w:rPr>
            </w:pPr>
            <w:r w:rsidRPr="00E54774">
              <w:rPr>
                <w:sz w:val="16"/>
                <w:szCs w:val="16"/>
              </w:rPr>
              <w:tab/>
              <w:t>./som</w:t>
            </w:r>
          </w:p>
          <w:p w14:paraId="5A055A5F" w14:textId="77777777" w:rsidR="00042293" w:rsidRPr="00E54774" w:rsidRDefault="00042293" w:rsidP="00E54774">
            <w:pPr>
              <w:spacing w:line="240" w:lineRule="auto"/>
              <w:rPr>
                <w:sz w:val="16"/>
                <w:szCs w:val="16"/>
              </w:rPr>
            </w:pPr>
            <w:r w:rsidRPr="00E54774">
              <w:rPr>
                <w:sz w:val="16"/>
                <w:szCs w:val="16"/>
              </w:rPr>
              <w:tab/>
              <w:t>./valuta</w:t>
            </w:r>
          </w:p>
          <w:p w14:paraId="1A68E31A" w14:textId="77777777" w:rsidR="00042293" w:rsidRPr="00E54774" w:rsidRDefault="00042293" w:rsidP="00E54774">
            <w:pPr>
              <w:spacing w:line="240" w:lineRule="auto"/>
              <w:rPr>
                <w:sz w:val="16"/>
                <w:szCs w:val="16"/>
              </w:rPr>
            </w:pPr>
          </w:p>
          <w:p w14:paraId="44DD2833" w14:textId="77777777" w:rsidR="00042293" w:rsidRPr="00E54774" w:rsidRDefault="00042293" w:rsidP="00E54774">
            <w:pPr>
              <w:spacing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per registergoed</w:t>
            </w:r>
            <w:r w:rsidR="008E567A" w:rsidRPr="00E54774">
              <w:rPr>
                <w:sz w:val="16"/>
                <w:szCs w:val="16"/>
              </w:rPr>
              <w:t xml:space="preserve"> aanwezig dan deze tonen als bedrag</w:t>
            </w:r>
          </w:p>
          <w:p w14:paraId="735BF880"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2A594DBF" w14:textId="77777777"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9C3EC1">
              <w:t>/</w:t>
            </w:r>
          </w:p>
          <w:p w14:paraId="3F086CFB" w14:textId="77777777" w:rsidR="00042293" w:rsidRPr="00E54774" w:rsidRDefault="00042293" w:rsidP="00E54774">
            <w:pPr>
              <w:spacing w:line="240" w:lineRule="auto"/>
              <w:ind w:left="227"/>
              <w:rPr>
                <w:sz w:val="16"/>
                <w:szCs w:val="16"/>
              </w:rPr>
            </w:pPr>
            <w:r w:rsidRPr="00E54774">
              <w:rPr>
                <w:sz w:val="16"/>
                <w:szCs w:val="16"/>
              </w:rPr>
              <w:t>./som</w:t>
            </w:r>
          </w:p>
          <w:p w14:paraId="4149B5CC" w14:textId="77777777" w:rsidR="00042293" w:rsidRPr="00E54774" w:rsidRDefault="00042293" w:rsidP="00E54774">
            <w:pPr>
              <w:spacing w:line="240" w:lineRule="auto"/>
              <w:ind w:left="227"/>
              <w:rPr>
                <w:sz w:val="16"/>
                <w:szCs w:val="16"/>
              </w:rPr>
            </w:pPr>
            <w:r w:rsidRPr="00E54774">
              <w:rPr>
                <w:sz w:val="16"/>
                <w:szCs w:val="16"/>
              </w:rPr>
              <w:t>./valuta</w:t>
            </w:r>
          </w:p>
          <w:p w14:paraId="43D01A11" w14:textId="77777777" w:rsidR="008E567A" w:rsidRPr="00E54774" w:rsidRDefault="008E567A" w:rsidP="00E54774">
            <w:pPr>
              <w:spacing w:line="240" w:lineRule="auto"/>
              <w:rPr>
                <w:sz w:val="16"/>
                <w:szCs w:val="16"/>
              </w:rPr>
            </w:pPr>
          </w:p>
          <w:p w14:paraId="2184D88B" w14:textId="77777777" w:rsidR="008E567A" w:rsidRPr="00E54774" w:rsidRDefault="008E567A" w:rsidP="00E54774">
            <w:pPr>
              <w:spacing w:line="240" w:lineRule="auto"/>
              <w:rPr>
                <w:szCs w:val="18"/>
                <w:u w:val="single"/>
              </w:rPr>
            </w:pPr>
            <w:r w:rsidRPr="00E54774">
              <w:rPr>
                <w:sz w:val="16"/>
                <w:szCs w:val="16"/>
              </w:rPr>
              <w:t>-wanneer zowel de koopprijs hele koop als per registergoed aanwezig is dan de koopprijs per registergoed tonen.</w:t>
            </w:r>
          </w:p>
        </w:tc>
      </w:tr>
      <w:tr w:rsidR="00042293" w:rsidRPr="00737F18" w14:paraId="2B12F322" w14:textId="77777777" w:rsidTr="00E54774">
        <w:tc>
          <w:tcPr>
            <w:tcW w:w="6771" w:type="dxa"/>
            <w:shd w:val="clear" w:color="auto" w:fill="auto"/>
          </w:tcPr>
          <w:p w14:paraId="7D86013F"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voor roerende zaken begrepen.</w:t>
            </w:r>
            <w:r w:rsidRPr="00E54774">
              <w:rPr>
                <w:rFonts w:cs="Arial"/>
                <w:color w:val="339966"/>
                <w:szCs w:val="18"/>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p w14:paraId="18EAC51A"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198352A" w14:textId="77777777"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p>
          <w:p w14:paraId="473C4102" w14:textId="77777777" w:rsidR="00042293" w:rsidRPr="00E54774" w:rsidRDefault="00042293" w:rsidP="00E54774">
            <w:pPr>
              <w:spacing w:before="72" w:line="240" w:lineRule="auto"/>
              <w:rPr>
                <w:sz w:val="16"/>
                <w:szCs w:val="16"/>
              </w:rPr>
            </w:pPr>
          </w:p>
          <w:p w14:paraId="6D96BEC5"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4B217717" w14:textId="77777777" w:rsidR="00042293" w:rsidRPr="00E54774" w:rsidRDefault="00042293" w:rsidP="00E54774">
            <w:pPr>
              <w:spacing w:before="72" w:line="240" w:lineRule="auto"/>
              <w:rPr>
                <w:sz w:val="16"/>
                <w:szCs w:val="16"/>
              </w:rPr>
            </w:pPr>
          </w:p>
          <w:p w14:paraId="5DE27A01" w14:textId="77777777" w:rsidR="00042293" w:rsidRPr="00E54774" w:rsidRDefault="00042293" w:rsidP="00E54774">
            <w:pPr>
              <w:spacing w:before="72" w:line="240" w:lineRule="auto"/>
              <w:rPr>
                <w:sz w:val="16"/>
                <w:szCs w:val="16"/>
                <w:u w:val="single"/>
              </w:rPr>
            </w:pPr>
            <w:r w:rsidRPr="00E54774">
              <w:rPr>
                <w:u w:val="single"/>
              </w:rPr>
              <w:t>Mapping:</w:t>
            </w:r>
          </w:p>
          <w:p w14:paraId="546F7199" w14:textId="77777777"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9C3EC1" w:rsidRPr="00E54774">
              <w:rPr>
                <w:sz w:val="16"/>
                <w:szCs w:val="16"/>
              </w:rPr>
              <w:t>/</w:t>
            </w:r>
          </w:p>
          <w:p w14:paraId="5265D060" w14:textId="77777777" w:rsidR="00042293" w:rsidRPr="00E54774" w:rsidRDefault="00042293" w:rsidP="00E54774">
            <w:pPr>
              <w:spacing w:line="240" w:lineRule="auto"/>
              <w:rPr>
                <w:sz w:val="16"/>
                <w:szCs w:val="16"/>
              </w:rPr>
            </w:pPr>
            <w:r w:rsidRPr="00E54774">
              <w:rPr>
                <w:sz w:val="16"/>
                <w:szCs w:val="16"/>
              </w:rPr>
              <w:tab/>
              <w:t>./tagNaam(‘k_KoopprijsLidwoord’)</w:t>
            </w:r>
          </w:p>
          <w:p w14:paraId="26F7CBE4" w14:textId="77777777" w:rsidR="00042293" w:rsidRPr="00E54774" w:rsidRDefault="00042293" w:rsidP="00E54774">
            <w:pPr>
              <w:spacing w:line="240" w:lineRule="auto"/>
              <w:rPr>
                <w:sz w:val="16"/>
                <w:szCs w:val="16"/>
              </w:rPr>
            </w:pPr>
            <w:r w:rsidRPr="00E54774">
              <w:rPr>
                <w:sz w:val="16"/>
                <w:szCs w:val="16"/>
              </w:rPr>
              <w:tab/>
              <w:t>./tekst(‘de’, ‘deze’)</w:t>
            </w:r>
          </w:p>
          <w:p w14:paraId="0B55BB94" w14:textId="77777777" w:rsidR="00042293" w:rsidRPr="00E54774" w:rsidRDefault="00042293" w:rsidP="00E54774">
            <w:pPr>
              <w:spacing w:line="240" w:lineRule="auto"/>
              <w:rPr>
                <w:szCs w:val="18"/>
                <w:u w:val="single"/>
              </w:rPr>
            </w:pPr>
          </w:p>
          <w:p w14:paraId="7309D6C2" w14:textId="77777777" w:rsidR="00042293" w:rsidRPr="00E54774" w:rsidRDefault="00042293" w:rsidP="00E54774">
            <w:pPr>
              <w:spacing w:line="240" w:lineRule="auto"/>
              <w:rPr>
                <w:sz w:val="16"/>
                <w:szCs w:val="16"/>
              </w:rPr>
            </w:pPr>
            <w:r w:rsidRPr="00E54774">
              <w:rPr>
                <w:sz w:val="16"/>
                <w:szCs w:val="16"/>
              </w:rPr>
              <w:t>-bedrag roerendezaken hele koop</w:t>
            </w:r>
            <w:r w:rsidR="008E567A" w:rsidRPr="00E54774">
              <w:rPr>
                <w:sz w:val="16"/>
                <w:szCs w:val="16"/>
              </w:rPr>
              <w:t xml:space="preserve"> wanneer deze eerder ook is getoond</w:t>
            </w:r>
          </w:p>
          <w:p w14:paraId="5B80C0F1" w14:textId="77777777"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[tia_Volgnummer(‘1’)</w:t>
            </w:r>
            <w:r w:rsidRPr="00E54774">
              <w:rPr>
                <w:sz w:val="16"/>
                <w:szCs w:val="16"/>
              </w:rPr>
              <w:t>]/koopprijsSpecificatie</w:t>
            </w:r>
            <w:r w:rsidR="009C3EC1" w:rsidRPr="00E54774">
              <w:rPr>
                <w:sz w:val="16"/>
                <w:szCs w:val="16"/>
              </w:rPr>
              <w:t>/</w:t>
            </w:r>
          </w:p>
          <w:p w14:paraId="7576D01D" w14:textId="77777777" w:rsidR="009C3EC1" w:rsidRPr="00E54774" w:rsidRDefault="00042293" w:rsidP="00E54774">
            <w:pPr>
              <w:spacing w:line="240" w:lineRule="auto"/>
              <w:rPr>
                <w:sz w:val="16"/>
                <w:szCs w:val="16"/>
              </w:rPr>
            </w:pPr>
            <w:r w:rsidRPr="00E54774">
              <w:rPr>
                <w:sz w:val="16"/>
                <w:szCs w:val="16"/>
              </w:rPr>
              <w:tab/>
              <w:t>./roerendezakenWaarde/</w:t>
            </w:r>
          </w:p>
          <w:p w14:paraId="6A1ADE52" w14:textId="77777777" w:rsidR="00042293" w:rsidRPr="00E54774" w:rsidRDefault="009C3EC1"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23CFDE4F" w14:textId="77777777" w:rsidR="00042293" w:rsidRPr="00E54774" w:rsidRDefault="009C3EC1" w:rsidP="00E54774">
            <w:pPr>
              <w:spacing w:line="240" w:lineRule="auto"/>
              <w:rPr>
                <w:sz w:val="16"/>
                <w:szCs w:val="16"/>
              </w:rPr>
            </w:pPr>
            <w:r w:rsidRPr="00E54774">
              <w:rPr>
                <w:sz w:val="16"/>
                <w:szCs w:val="16"/>
              </w:rPr>
              <w:tab/>
            </w:r>
            <w:r w:rsidR="00042293" w:rsidRPr="00E54774">
              <w:rPr>
                <w:sz w:val="16"/>
                <w:szCs w:val="16"/>
              </w:rPr>
              <w:tab/>
              <w:t>./valuta</w:t>
            </w:r>
          </w:p>
          <w:p w14:paraId="78905377" w14:textId="77777777" w:rsidR="00042293" w:rsidRPr="00E54774" w:rsidRDefault="00042293" w:rsidP="00E54774">
            <w:pPr>
              <w:spacing w:line="240" w:lineRule="auto"/>
              <w:rPr>
                <w:sz w:val="16"/>
                <w:szCs w:val="16"/>
              </w:rPr>
            </w:pPr>
            <w:r w:rsidRPr="00E54774">
              <w:rPr>
                <w:sz w:val="16"/>
                <w:szCs w:val="16"/>
              </w:rPr>
              <w:tab/>
              <w:t>./roerendezakenInclusief(‘true’)</w:t>
            </w:r>
          </w:p>
          <w:p w14:paraId="53DEE31B" w14:textId="77777777" w:rsidR="00042293" w:rsidRPr="00E54774" w:rsidRDefault="00042293" w:rsidP="00E54774">
            <w:pPr>
              <w:spacing w:line="240" w:lineRule="auto"/>
              <w:rPr>
                <w:sz w:val="16"/>
                <w:szCs w:val="16"/>
              </w:rPr>
            </w:pPr>
          </w:p>
          <w:p w14:paraId="28BB6BC9" w14:textId="77777777"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14:paraId="3922C3DA"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9C3EC1" w:rsidRPr="00E54774">
              <w:rPr>
                <w:sz w:val="16"/>
                <w:szCs w:val="16"/>
              </w:rPr>
              <w:t>/</w:t>
            </w:r>
          </w:p>
          <w:p w14:paraId="05C06721" w14:textId="77777777" w:rsidR="009C3EC1" w:rsidRPr="00E54774" w:rsidRDefault="00042293" w:rsidP="00E54774">
            <w:pPr>
              <w:spacing w:line="240" w:lineRule="auto"/>
              <w:ind w:left="227"/>
              <w:rPr>
                <w:sz w:val="16"/>
                <w:szCs w:val="16"/>
              </w:rPr>
            </w:pPr>
            <w:r w:rsidRPr="00E54774">
              <w:rPr>
                <w:sz w:val="16"/>
                <w:szCs w:val="16"/>
              </w:rPr>
              <w:t>./roerendezakenWaarde/</w:t>
            </w:r>
          </w:p>
          <w:p w14:paraId="414103CD" w14:textId="77777777" w:rsidR="00042293" w:rsidRPr="00E54774" w:rsidRDefault="009C3EC1" w:rsidP="00E54774">
            <w:pPr>
              <w:spacing w:line="240" w:lineRule="auto"/>
              <w:ind w:left="227"/>
              <w:rPr>
                <w:sz w:val="16"/>
                <w:szCs w:val="16"/>
              </w:rPr>
            </w:pPr>
            <w:r w:rsidRPr="00E54774">
              <w:rPr>
                <w:sz w:val="16"/>
                <w:szCs w:val="16"/>
              </w:rPr>
              <w:tab/>
              <w:t>./</w:t>
            </w:r>
            <w:r w:rsidR="00042293" w:rsidRPr="00E54774">
              <w:rPr>
                <w:sz w:val="16"/>
                <w:szCs w:val="16"/>
              </w:rPr>
              <w:t>som</w:t>
            </w:r>
          </w:p>
          <w:p w14:paraId="763BACC1" w14:textId="77777777" w:rsidR="00042293" w:rsidRPr="00E54774" w:rsidRDefault="009C3EC1" w:rsidP="00E54774">
            <w:pPr>
              <w:spacing w:line="240" w:lineRule="auto"/>
              <w:ind w:left="227"/>
              <w:rPr>
                <w:sz w:val="16"/>
                <w:szCs w:val="16"/>
              </w:rPr>
            </w:pPr>
            <w:r w:rsidRPr="00E54774">
              <w:rPr>
                <w:sz w:val="16"/>
                <w:szCs w:val="16"/>
              </w:rPr>
              <w:tab/>
            </w:r>
            <w:r w:rsidR="00042293" w:rsidRPr="00E54774">
              <w:rPr>
                <w:sz w:val="16"/>
                <w:szCs w:val="16"/>
              </w:rPr>
              <w:t>./valuta</w:t>
            </w:r>
          </w:p>
          <w:p w14:paraId="6A5F6DC8" w14:textId="77777777" w:rsidR="00042293" w:rsidRPr="00E54774" w:rsidRDefault="00042293" w:rsidP="00E54774">
            <w:pPr>
              <w:spacing w:line="240" w:lineRule="auto"/>
              <w:ind w:left="227"/>
              <w:rPr>
                <w:sz w:val="16"/>
                <w:szCs w:val="16"/>
              </w:rPr>
            </w:pPr>
            <w:r w:rsidRPr="00E54774">
              <w:rPr>
                <w:sz w:val="16"/>
                <w:szCs w:val="16"/>
              </w:rPr>
              <w:t>./roerendezakenInclusief(‘true’)</w:t>
            </w:r>
          </w:p>
          <w:p w14:paraId="6A0393A8" w14:textId="77777777" w:rsidR="00042293" w:rsidRDefault="00042293" w:rsidP="00E54774">
            <w:pPr>
              <w:spacing w:line="240" w:lineRule="auto"/>
              <w:rPr>
                <w:sz w:val="16"/>
                <w:szCs w:val="16"/>
              </w:rPr>
            </w:pPr>
          </w:p>
          <w:p w14:paraId="2644737E" w14:textId="77777777" w:rsidR="00F4025B" w:rsidRPr="00E54774" w:rsidRDefault="00F4025B" w:rsidP="00E54774">
            <w:pPr>
              <w:spacing w:line="240" w:lineRule="auto"/>
              <w:rPr>
                <w:sz w:val="16"/>
                <w:szCs w:val="16"/>
              </w:rPr>
            </w:pPr>
            <w:r w:rsidRPr="00BA098E">
              <w:rPr>
                <w:szCs w:val="18"/>
                <w:u w:val="single"/>
              </w:rPr>
              <w:t>Mapping roerende zaken opsomming</w:t>
            </w:r>
            <w:r>
              <w:rPr>
                <w:szCs w:val="18"/>
                <w:u w:val="single"/>
              </w:rPr>
              <w:t>:</w:t>
            </w:r>
          </w:p>
          <w:p w14:paraId="2B0F6BFC" w14:textId="77777777" w:rsidR="00042293" w:rsidRPr="00E54774" w:rsidRDefault="00042293" w:rsidP="00F4025B">
            <w:pPr>
              <w:spacing w:line="240" w:lineRule="auto"/>
              <w:rPr>
                <w:sz w:val="16"/>
                <w:szCs w:val="16"/>
              </w:rPr>
            </w:pPr>
            <w:r w:rsidRPr="00E54774">
              <w:rPr>
                <w:rFonts w:cs="Arial"/>
                <w:snapToGrid/>
                <w:kern w:val="0"/>
                <w:sz w:val="16"/>
                <w:szCs w:val="16"/>
                <w:lang w:eastAsia="nl-NL"/>
              </w:rPr>
              <w:t>//IMKAD_</w:t>
            </w:r>
            <w:r w:rsidRPr="00F4025B">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09AE79C4"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9C3EC1" w:rsidRPr="00E54774">
              <w:rPr>
                <w:sz w:val="16"/>
                <w:szCs w:val="16"/>
              </w:rPr>
              <w:t>/</w:t>
            </w:r>
          </w:p>
          <w:p w14:paraId="0582182B"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14:paraId="6AE5D36E" w14:textId="77777777"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14:paraId="0DED0A71" w14:textId="77777777" w:rsidR="00042293" w:rsidRPr="00E54774" w:rsidRDefault="00042293" w:rsidP="00E54774">
            <w:pPr>
              <w:spacing w:line="240" w:lineRule="auto"/>
              <w:rPr>
                <w:sz w:val="16"/>
                <w:szCs w:val="16"/>
              </w:rPr>
            </w:pPr>
          </w:p>
          <w:p w14:paraId="59B63EAE"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3F8F8ACD"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9C3EC1" w:rsidRPr="00E54774">
              <w:rPr>
                <w:sz w:val="16"/>
                <w:szCs w:val="16"/>
              </w:rPr>
              <w:t>/</w:t>
            </w:r>
          </w:p>
          <w:p w14:paraId="00CCC26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lastRenderedPageBreak/>
              <w:t>./</w:t>
            </w:r>
            <w:r w:rsidRPr="00E54774">
              <w:rPr>
                <w:sz w:val="16"/>
                <w:szCs w:val="16"/>
              </w:rPr>
              <w:t>tagNaam</w:t>
            </w:r>
            <w:r w:rsidRPr="00E54774">
              <w:rPr>
                <w:rFonts w:cs="Arial"/>
                <w:snapToGrid/>
                <w:kern w:val="0"/>
                <w:sz w:val="16"/>
                <w:szCs w:val="16"/>
                <w:lang w:eastAsia="nl-NL"/>
              </w:rPr>
              <w:t>(‘k_RegistergoederenOpsommingAangehechtTekst’)</w:t>
            </w:r>
          </w:p>
          <w:p w14:paraId="4A4A9A6C" w14:textId="77777777" w:rsidR="00042293" w:rsidRPr="00737F18" w:rsidRDefault="00042293" w:rsidP="00E54774">
            <w:pPr>
              <w:spacing w:line="240" w:lineRule="auto"/>
            </w:pPr>
            <w:r w:rsidRPr="00E54774">
              <w:rPr>
                <w:sz w:val="16"/>
                <w:szCs w:val="16"/>
              </w:rPr>
              <w:tab/>
              <w:t>./tekst(‘is’ of ‘zal worden’)</w:t>
            </w:r>
          </w:p>
        </w:tc>
      </w:tr>
      <w:tr w:rsidR="00042293" w:rsidRPr="00737F18" w14:paraId="5BBAB01E" w14:textId="77777777" w:rsidTr="00E54774">
        <w:tc>
          <w:tcPr>
            <w:tcW w:w="6771" w:type="dxa"/>
            <w:shd w:val="clear" w:color="auto" w:fill="auto"/>
          </w:tcPr>
          <w:p w14:paraId="110632C0"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14:paraId="35D5A998" w14:textId="77777777" w:rsidR="00042293" w:rsidRPr="00E54774" w:rsidRDefault="00042293" w:rsidP="00E54774">
            <w:pPr>
              <w:spacing w:before="72" w:line="240" w:lineRule="auto"/>
              <w:rPr>
                <w:u w:val="single"/>
                <w:lang w:val="nl"/>
              </w:rPr>
            </w:pPr>
            <w:r w:rsidRPr="00E1426B">
              <w:t>V</w:t>
            </w:r>
            <w:r>
              <w:t>aste tekst.</w:t>
            </w:r>
          </w:p>
          <w:p w14:paraId="60D80EBF" w14:textId="77777777" w:rsidR="00042293" w:rsidRPr="00E54774" w:rsidRDefault="00042293" w:rsidP="00E54774">
            <w:pPr>
              <w:spacing w:line="240" w:lineRule="auto"/>
              <w:rPr>
                <w:szCs w:val="18"/>
                <w:u w:val="single"/>
              </w:rPr>
            </w:pPr>
          </w:p>
        </w:tc>
      </w:tr>
      <w:tr w:rsidR="00042293" w:rsidRPr="00737F18" w14:paraId="6554E609" w14:textId="77777777" w:rsidTr="00E54774">
        <w:tc>
          <w:tcPr>
            <w:tcW w:w="6771" w:type="dxa"/>
            <w:shd w:val="clear" w:color="auto" w:fill="auto"/>
          </w:tcPr>
          <w:p w14:paraId="24035CF8"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3012696A" w14:textId="77777777" w:rsidR="008E567A" w:rsidRDefault="008E567A"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14:paraId="4D62E0BF" w14:textId="77777777" w:rsidR="00042293" w:rsidRPr="00E54774" w:rsidRDefault="00042293" w:rsidP="00E54774">
            <w:pPr>
              <w:spacing w:line="240" w:lineRule="auto"/>
              <w:rPr>
                <w:sz w:val="16"/>
                <w:szCs w:val="16"/>
              </w:rPr>
            </w:pPr>
          </w:p>
        </w:tc>
      </w:tr>
      <w:tr w:rsidR="00042293" w:rsidRPr="00737F18" w14:paraId="440C040F" w14:textId="77777777" w:rsidTr="00E54774">
        <w:tc>
          <w:tcPr>
            <w:tcW w:w="6771" w:type="dxa"/>
            <w:shd w:val="clear" w:color="auto" w:fill="auto"/>
          </w:tcPr>
          <w:p w14:paraId="0509E1A2" w14:textId="231F5831"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F4637C" w:rsidRPr="00F4637C">
              <w:rPr>
                <w:rFonts w:cs="Arial"/>
                <w:szCs w:val="18"/>
              </w:rPr>
              <w:t>§partij X§</w:t>
            </w:r>
            <w:r w:rsidRPr="00E54774">
              <w:rPr>
                <w:rFonts w:cs="Arial"/>
                <w:color w:val="339A66"/>
                <w:szCs w:val="18"/>
              </w:rPr>
              <w:t xml:space="preserve"> </w:t>
            </w:r>
            <w:r w:rsidRPr="00E54774">
              <w:rPr>
                <w:rFonts w:cs="Arial"/>
                <w:color w:val="FF0000"/>
                <w:szCs w:val="18"/>
              </w:rPr>
              <w:t xml:space="preserve">en </w:t>
            </w:r>
            <w:r w:rsidR="00F4637C" w:rsidRPr="00F72EA2">
              <w:rPr>
                <w:rFonts w:cs="Arial"/>
                <w:szCs w:val="18"/>
              </w:rPr>
              <w:t>§verkrijger§</w:t>
            </w:r>
            <w:r w:rsidRPr="00F72EA2">
              <w:rPr>
                <w:rFonts w:cs="Arial"/>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721A8B7" w14:textId="77777777" w:rsidR="00042293" w:rsidRPr="00584F58" w:rsidRDefault="00042293" w:rsidP="00E54774">
            <w:pPr>
              <w:spacing w:before="72" w:line="240" w:lineRule="auto"/>
            </w:pPr>
            <w:r w:rsidRPr="00584F58">
              <w:t>Vaste tekst</w:t>
            </w:r>
            <w:r>
              <w:t>.</w:t>
            </w:r>
            <w:r w:rsidR="00D44E24" w:rsidRPr="00E54774">
              <w:rPr>
                <w:lang w:val="nl"/>
              </w:rPr>
              <w:t xml:space="preserve"> Hier worden de partijaanduidingen van de vervreemder en de verkrijger van de tweede koop vermeld, aangevuld met de koop</w:t>
            </w:r>
            <w:r w:rsidR="008E567A" w:rsidRPr="00E54774">
              <w:rPr>
                <w:lang w:val="nl"/>
              </w:rPr>
              <w:t>prijs van de hele koop of per registergoed</w:t>
            </w:r>
            <w:r w:rsidR="00D44E24" w:rsidRPr="00E54774">
              <w:rPr>
                <w:lang w:val="nl"/>
              </w:rPr>
              <w:t>.</w:t>
            </w:r>
          </w:p>
          <w:p w14:paraId="11525C69" w14:textId="77777777" w:rsidR="00042293" w:rsidRPr="00E54774" w:rsidRDefault="00042293" w:rsidP="00E54774">
            <w:pPr>
              <w:spacing w:before="72" w:line="240" w:lineRule="auto"/>
              <w:rPr>
                <w:u w:val="single"/>
              </w:rPr>
            </w:pPr>
          </w:p>
          <w:p w14:paraId="1FAFD926" w14:textId="77777777" w:rsidR="00042293" w:rsidRPr="00E54774" w:rsidRDefault="00042293" w:rsidP="00E54774">
            <w:pPr>
              <w:spacing w:before="72" w:line="240" w:lineRule="auto"/>
              <w:rPr>
                <w:u w:val="single"/>
              </w:rPr>
            </w:pPr>
            <w:r w:rsidRPr="00E54774">
              <w:rPr>
                <w:u w:val="single"/>
              </w:rPr>
              <w:t>Mapping:</w:t>
            </w:r>
          </w:p>
          <w:p w14:paraId="382A58B4" w14:textId="77777777" w:rsidR="00042293" w:rsidRPr="00E54774" w:rsidRDefault="00042293" w:rsidP="00E54774">
            <w:pPr>
              <w:spacing w:before="72" w:line="240" w:lineRule="auto"/>
              <w:rPr>
                <w:sz w:val="16"/>
                <w:szCs w:val="16"/>
              </w:rPr>
            </w:pPr>
            <w:r w:rsidRPr="00E54774">
              <w:rPr>
                <w:sz w:val="16"/>
                <w:szCs w:val="16"/>
              </w:rPr>
              <w:t>-partij</w:t>
            </w:r>
          </w:p>
          <w:p w14:paraId="4B99B952"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6262C" w:rsidRPr="00E54774">
              <w:rPr>
                <w:rFonts w:cs="Arial"/>
                <w:sz w:val="16"/>
                <w:szCs w:val="16"/>
              </w:rPr>
              <w:t>/</w:t>
            </w:r>
          </w:p>
          <w:p w14:paraId="63676703"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10E7D155"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28566B4B" w14:textId="77777777" w:rsidR="00042293" w:rsidRPr="00E54774" w:rsidRDefault="00042293" w:rsidP="00E54774">
            <w:pPr>
              <w:spacing w:line="240" w:lineRule="auto"/>
              <w:rPr>
                <w:sz w:val="16"/>
                <w:szCs w:val="16"/>
              </w:rPr>
            </w:pPr>
          </w:p>
          <w:p w14:paraId="165EE5AE" w14:textId="77777777" w:rsidR="00042293" w:rsidRPr="00E54774" w:rsidRDefault="00042293" w:rsidP="00E54774">
            <w:pPr>
              <w:spacing w:before="72" w:line="240" w:lineRule="auto"/>
              <w:rPr>
                <w:sz w:val="16"/>
                <w:szCs w:val="16"/>
              </w:rPr>
            </w:pPr>
            <w:r w:rsidRPr="00E54774">
              <w:rPr>
                <w:sz w:val="16"/>
                <w:szCs w:val="16"/>
              </w:rPr>
              <w:t>-gerelateerde partijen</w:t>
            </w:r>
          </w:p>
          <w:p w14:paraId="519DF7FC"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6262C" w:rsidRPr="00E54774">
              <w:rPr>
                <w:rFonts w:cs="Arial"/>
                <w:sz w:val="16"/>
                <w:szCs w:val="16"/>
              </w:rPr>
              <w:t>/</w:t>
            </w:r>
          </w:p>
          <w:p w14:paraId="343F6C18"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00229DA1"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4B05D2D9" w14:textId="77777777" w:rsidR="00042293" w:rsidRPr="00E54774" w:rsidRDefault="00042293" w:rsidP="00E54774">
            <w:pPr>
              <w:spacing w:line="240" w:lineRule="auto"/>
              <w:rPr>
                <w:sz w:val="16"/>
                <w:szCs w:val="16"/>
              </w:rPr>
            </w:pPr>
          </w:p>
          <w:p w14:paraId="3976B2DD" w14:textId="77777777" w:rsidR="00042293" w:rsidRPr="00E54774" w:rsidRDefault="00042293" w:rsidP="00E54774">
            <w:pPr>
              <w:spacing w:before="72" w:line="240" w:lineRule="auto"/>
              <w:rPr>
                <w:sz w:val="16"/>
                <w:szCs w:val="16"/>
              </w:rPr>
            </w:pPr>
            <w:r w:rsidRPr="00E54774">
              <w:rPr>
                <w:sz w:val="16"/>
                <w:szCs w:val="16"/>
              </w:rPr>
              <w:t>-koopprijs hele koop</w:t>
            </w:r>
            <w:r w:rsidR="008E567A" w:rsidRPr="00E54774">
              <w:rPr>
                <w:sz w:val="16"/>
                <w:szCs w:val="16"/>
              </w:rPr>
              <w:t xml:space="preserve"> wanneer deze eerder ook is getoond</w:t>
            </w:r>
          </w:p>
          <w:p w14:paraId="19B89CF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5A6A2038" w14:textId="77777777" w:rsidR="00042293" w:rsidRPr="00E54774" w:rsidRDefault="00042293" w:rsidP="00E54774">
            <w:pPr>
              <w:spacing w:line="240" w:lineRule="auto"/>
              <w:rPr>
                <w:sz w:val="16"/>
                <w:szCs w:val="16"/>
              </w:rPr>
            </w:pPr>
            <w:r w:rsidRPr="00E54774">
              <w:rPr>
                <w:sz w:val="16"/>
                <w:szCs w:val="16"/>
              </w:rPr>
              <w:tab/>
              <w:t>./som</w:t>
            </w:r>
          </w:p>
          <w:p w14:paraId="3462ED8B" w14:textId="77777777" w:rsidR="00042293" w:rsidRPr="00E54774" w:rsidRDefault="00042293" w:rsidP="00E54774">
            <w:pPr>
              <w:spacing w:line="240" w:lineRule="auto"/>
              <w:rPr>
                <w:sz w:val="16"/>
                <w:szCs w:val="16"/>
              </w:rPr>
            </w:pPr>
            <w:r w:rsidRPr="00E54774">
              <w:rPr>
                <w:sz w:val="16"/>
                <w:szCs w:val="16"/>
              </w:rPr>
              <w:tab/>
              <w:t>./valuta</w:t>
            </w:r>
          </w:p>
          <w:p w14:paraId="523FC83C" w14:textId="77777777" w:rsidR="00042293" w:rsidRPr="00E54774" w:rsidRDefault="00042293" w:rsidP="00E54774">
            <w:pPr>
              <w:spacing w:line="240" w:lineRule="auto"/>
              <w:rPr>
                <w:sz w:val="16"/>
                <w:szCs w:val="16"/>
              </w:rPr>
            </w:pPr>
          </w:p>
          <w:p w14:paraId="73F17E5C" w14:textId="77777777" w:rsidR="00042293" w:rsidRPr="00E54774" w:rsidRDefault="00042293" w:rsidP="00E54774">
            <w:pPr>
              <w:spacing w:line="240" w:lineRule="auto"/>
              <w:rPr>
                <w:sz w:val="16"/>
                <w:szCs w:val="16"/>
              </w:rPr>
            </w:pPr>
            <w:r w:rsidRPr="00E54774">
              <w:rPr>
                <w:sz w:val="16"/>
                <w:szCs w:val="16"/>
              </w:rPr>
              <w:t>-koopprijs per registergoed</w:t>
            </w:r>
            <w:r w:rsidR="008E567A" w:rsidRPr="00E54774">
              <w:rPr>
                <w:sz w:val="16"/>
                <w:szCs w:val="16"/>
              </w:rPr>
              <w:t xml:space="preserve"> wanneer deze eerder ook is getoond</w:t>
            </w:r>
          </w:p>
          <w:p w14:paraId="1289841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409D12CA" w14:textId="77777777"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86262C">
              <w:t>/</w:t>
            </w:r>
          </w:p>
          <w:p w14:paraId="64E69E35" w14:textId="77777777" w:rsidR="00042293" w:rsidRPr="00E54774" w:rsidRDefault="00042293" w:rsidP="00E54774">
            <w:pPr>
              <w:spacing w:line="240" w:lineRule="auto"/>
              <w:ind w:left="227"/>
              <w:rPr>
                <w:sz w:val="16"/>
                <w:szCs w:val="16"/>
              </w:rPr>
            </w:pPr>
            <w:r w:rsidRPr="00E54774">
              <w:rPr>
                <w:sz w:val="16"/>
                <w:szCs w:val="16"/>
              </w:rPr>
              <w:t>./som</w:t>
            </w:r>
          </w:p>
          <w:p w14:paraId="7E503463" w14:textId="77777777" w:rsidR="00042293" w:rsidRPr="00E54774" w:rsidRDefault="00042293" w:rsidP="00E54774">
            <w:pPr>
              <w:spacing w:line="240" w:lineRule="auto"/>
              <w:ind w:left="227"/>
              <w:rPr>
                <w:sz w:val="16"/>
                <w:szCs w:val="16"/>
              </w:rPr>
            </w:pPr>
            <w:r w:rsidRPr="00E54774">
              <w:rPr>
                <w:sz w:val="16"/>
                <w:szCs w:val="16"/>
              </w:rPr>
              <w:t>./valuta</w:t>
            </w:r>
          </w:p>
          <w:p w14:paraId="65F6B1B3" w14:textId="77777777" w:rsidR="00042293" w:rsidRPr="00E54774" w:rsidRDefault="00042293" w:rsidP="00E54774">
            <w:pPr>
              <w:spacing w:line="240" w:lineRule="auto"/>
              <w:rPr>
                <w:sz w:val="16"/>
                <w:szCs w:val="16"/>
              </w:rPr>
            </w:pPr>
          </w:p>
        </w:tc>
      </w:tr>
      <w:tr w:rsidR="00042293" w:rsidRPr="00737F18" w14:paraId="3C840D21" w14:textId="77777777" w:rsidTr="00E54774">
        <w:tc>
          <w:tcPr>
            <w:tcW w:w="6771" w:type="dxa"/>
            <w:shd w:val="clear" w:color="auto" w:fill="auto"/>
          </w:tcPr>
          <w:p w14:paraId="1C0479BC"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72BEE34E" w14:textId="77777777" w:rsidR="00042293" w:rsidRPr="00B0189C" w:rsidRDefault="00042293" w:rsidP="00E54774">
            <w:pPr>
              <w:spacing w:before="72" w:line="240" w:lineRule="auto"/>
            </w:pPr>
            <w:r w:rsidRPr="007C0291">
              <w:t>Vaste tekst waarin de keuze die voor stukdeelkoop ‘1’ tussen ‘de’ en ‘deze’ gemaakt is wordt opgenomen.</w:t>
            </w:r>
          </w:p>
          <w:p w14:paraId="20232884" w14:textId="77777777" w:rsidR="00042293" w:rsidRPr="00E54774" w:rsidRDefault="00042293" w:rsidP="00E54774">
            <w:pPr>
              <w:spacing w:line="240" w:lineRule="auto"/>
              <w:rPr>
                <w:sz w:val="16"/>
                <w:szCs w:val="16"/>
              </w:rPr>
            </w:pPr>
          </w:p>
          <w:p w14:paraId="7FD6091F"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5128DACE" w14:textId="77777777" w:rsidR="00042293" w:rsidRPr="00E54774" w:rsidRDefault="00042293" w:rsidP="00E54774">
            <w:pPr>
              <w:spacing w:line="240" w:lineRule="auto"/>
              <w:rPr>
                <w:sz w:val="16"/>
                <w:szCs w:val="16"/>
              </w:rPr>
            </w:pPr>
          </w:p>
          <w:p w14:paraId="275EE415" w14:textId="77777777" w:rsidR="00042293" w:rsidRPr="00E54774" w:rsidRDefault="00042293" w:rsidP="00E54774">
            <w:pPr>
              <w:spacing w:before="72" w:line="240" w:lineRule="auto"/>
              <w:rPr>
                <w:u w:val="single"/>
              </w:rPr>
            </w:pPr>
            <w:r w:rsidRPr="00E54774">
              <w:rPr>
                <w:u w:val="single"/>
              </w:rPr>
              <w:t>Mapping:</w:t>
            </w:r>
          </w:p>
          <w:p w14:paraId="7E60CBE6" w14:textId="77777777" w:rsidR="00042293" w:rsidRPr="00E54774" w:rsidRDefault="00042293" w:rsidP="00E54774">
            <w:pPr>
              <w:spacing w:line="240" w:lineRule="auto"/>
              <w:rPr>
                <w:sz w:val="16"/>
                <w:szCs w:val="16"/>
              </w:rPr>
            </w:pPr>
            <w:r w:rsidRPr="00E54774">
              <w:rPr>
                <w:sz w:val="16"/>
                <w:szCs w:val="16"/>
              </w:rPr>
              <w:t>-bedrag roerendezaken hele koop</w:t>
            </w:r>
            <w:r w:rsidR="008E567A" w:rsidRPr="00E54774">
              <w:rPr>
                <w:sz w:val="16"/>
                <w:szCs w:val="16"/>
              </w:rPr>
              <w:t xml:space="preserve"> wanneer deze eerder ook is getoond</w:t>
            </w:r>
          </w:p>
          <w:p w14:paraId="627B2153" w14:textId="77777777"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tia_Volgnummer(‘2’)]</w:t>
            </w:r>
            <w:r w:rsidRPr="00E54774">
              <w:rPr>
                <w:sz w:val="16"/>
                <w:szCs w:val="16"/>
              </w:rPr>
              <w:t>/koopprijsSpecificatie</w:t>
            </w:r>
            <w:r w:rsidR="0086262C" w:rsidRPr="00E54774">
              <w:rPr>
                <w:sz w:val="16"/>
                <w:szCs w:val="16"/>
              </w:rPr>
              <w:t>/</w:t>
            </w:r>
          </w:p>
          <w:p w14:paraId="28BA6736" w14:textId="77777777" w:rsidR="0086262C" w:rsidRPr="00E54774" w:rsidRDefault="00042293" w:rsidP="00E54774">
            <w:pPr>
              <w:spacing w:line="240" w:lineRule="auto"/>
              <w:rPr>
                <w:sz w:val="16"/>
                <w:szCs w:val="16"/>
              </w:rPr>
            </w:pPr>
            <w:r w:rsidRPr="00E54774">
              <w:rPr>
                <w:sz w:val="16"/>
                <w:szCs w:val="16"/>
              </w:rPr>
              <w:tab/>
              <w:t>./roerendezakenWaarde/</w:t>
            </w:r>
          </w:p>
          <w:p w14:paraId="12165857" w14:textId="77777777" w:rsidR="00042293" w:rsidRPr="00E54774" w:rsidRDefault="0086262C"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7E47AD49" w14:textId="77777777" w:rsidR="00042293" w:rsidRPr="00E54774" w:rsidRDefault="0086262C" w:rsidP="00E54774">
            <w:pPr>
              <w:spacing w:line="240" w:lineRule="auto"/>
              <w:rPr>
                <w:sz w:val="16"/>
                <w:szCs w:val="16"/>
              </w:rPr>
            </w:pPr>
            <w:r w:rsidRPr="00E54774">
              <w:rPr>
                <w:sz w:val="16"/>
                <w:szCs w:val="16"/>
              </w:rPr>
              <w:tab/>
            </w:r>
            <w:r w:rsidR="00042293" w:rsidRPr="00E54774">
              <w:rPr>
                <w:sz w:val="16"/>
                <w:szCs w:val="16"/>
              </w:rPr>
              <w:tab/>
              <w:t>./valuta</w:t>
            </w:r>
          </w:p>
          <w:p w14:paraId="1ECFC5C1" w14:textId="77777777" w:rsidR="00042293" w:rsidRPr="00E54774" w:rsidRDefault="00042293" w:rsidP="00E54774">
            <w:pPr>
              <w:spacing w:line="240" w:lineRule="auto"/>
              <w:rPr>
                <w:sz w:val="16"/>
                <w:szCs w:val="16"/>
              </w:rPr>
            </w:pPr>
            <w:r w:rsidRPr="00E54774">
              <w:rPr>
                <w:sz w:val="16"/>
                <w:szCs w:val="16"/>
              </w:rPr>
              <w:tab/>
              <w:t>./roerendezakenInclusief(‘true’)</w:t>
            </w:r>
          </w:p>
          <w:p w14:paraId="23E236E3" w14:textId="77777777" w:rsidR="00042293" w:rsidRPr="00E54774" w:rsidRDefault="00042293" w:rsidP="00E54774">
            <w:pPr>
              <w:spacing w:line="240" w:lineRule="auto"/>
              <w:rPr>
                <w:sz w:val="16"/>
                <w:szCs w:val="16"/>
              </w:rPr>
            </w:pPr>
          </w:p>
          <w:p w14:paraId="386057AA" w14:textId="77777777"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14:paraId="630FED3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86262C" w:rsidRPr="00E54774">
              <w:rPr>
                <w:sz w:val="16"/>
                <w:szCs w:val="16"/>
              </w:rPr>
              <w:t>/</w:t>
            </w:r>
          </w:p>
          <w:p w14:paraId="750D7794" w14:textId="77777777" w:rsidR="0086262C" w:rsidRPr="00E54774" w:rsidRDefault="00042293" w:rsidP="00E54774">
            <w:pPr>
              <w:spacing w:line="240" w:lineRule="auto"/>
              <w:ind w:left="227"/>
              <w:rPr>
                <w:sz w:val="16"/>
                <w:szCs w:val="16"/>
              </w:rPr>
            </w:pPr>
            <w:r w:rsidRPr="00E54774">
              <w:rPr>
                <w:sz w:val="16"/>
                <w:szCs w:val="16"/>
              </w:rPr>
              <w:t>./roerendezakenWaarde/</w:t>
            </w:r>
          </w:p>
          <w:p w14:paraId="20B165F9" w14:textId="77777777" w:rsidR="00042293" w:rsidRPr="00E54774" w:rsidRDefault="0086262C" w:rsidP="00E54774">
            <w:pPr>
              <w:spacing w:line="240" w:lineRule="auto"/>
              <w:ind w:left="227"/>
              <w:rPr>
                <w:sz w:val="16"/>
                <w:szCs w:val="16"/>
              </w:rPr>
            </w:pPr>
            <w:r w:rsidRPr="00E54774">
              <w:rPr>
                <w:sz w:val="16"/>
                <w:szCs w:val="16"/>
              </w:rPr>
              <w:tab/>
              <w:t>./</w:t>
            </w:r>
            <w:r w:rsidR="00042293" w:rsidRPr="00E54774">
              <w:rPr>
                <w:sz w:val="16"/>
                <w:szCs w:val="16"/>
              </w:rPr>
              <w:t>som</w:t>
            </w:r>
          </w:p>
          <w:p w14:paraId="50A1C903" w14:textId="77777777" w:rsidR="00042293" w:rsidRPr="00E54774" w:rsidRDefault="0086262C" w:rsidP="00E54774">
            <w:pPr>
              <w:spacing w:line="240" w:lineRule="auto"/>
              <w:ind w:left="227"/>
              <w:rPr>
                <w:sz w:val="16"/>
                <w:szCs w:val="16"/>
              </w:rPr>
            </w:pPr>
            <w:r w:rsidRPr="00E54774">
              <w:rPr>
                <w:sz w:val="16"/>
                <w:szCs w:val="16"/>
              </w:rPr>
              <w:tab/>
            </w:r>
            <w:r w:rsidR="00042293" w:rsidRPr="00E54774">
              <w:rPr>
                <w:sz w:val="16"/>
                <w:szCs w:val="16"/>
              </w:rPr>
              <w:t>./valuta</w:t>
            </w:r>
          </w:p>
          <w:p w14:paraId="69A963D6" w14:textId="77777777" w:rsidR="00042293" w:rsidRPr="00E54774" w:rsidRDefault="00042293" w:rsidP="00E54774">
            <w:pPr>
              <w:spacing w:line="240" w:lineRule="auto"/>
              <w:ind w:left="227"/>
              <w:rPr>
                <w:sz w:val="16"/>
                <w:szCs w:val="16"/>
              </w:rPr>
            </w:pPr>
            <w:r w:rsidRPr="00E54774">
              <w:rPr>
                <w:sz w:val="16"/>
                <w:szCs w:val="16"/>
              </w:rPr>
              <w:t>./roerendezakenInclusief(‘true’)</w:t>
            </w:r>
          </w:p>
          <w:p w14:paraId="2267EA3A" w14:textId="77777777" w:rsidR="00042293" w:rsidRDefault="00042293" w:rsidP="00E54774">
            <w:pPr>
              <w:spacing w:line="240" w:lineRule="auto"/>
              <w:rPr>
                <w:sz w:val="16"/>
                <w:szCs w:val="16"/>
              </w:rPr>
            </w:pPr>
          </w:p>
          <w:p w14:paraId="0791729D" w14:textId="77777777" w:rsidR="00AB5F83" w:rsidRPr="00E54774" w:rsidRDefault="00AB5F83" w:rsidP="00AB5F83">
            <w:pPr>
              <w:spacing w:line="240" w:lineRule="auto"/>
              <w:rPr>
                <w:sz w:val="16"/>
                <w:szCs w:val="16"/>
              </w:rPr>
            </w:pPr>
            <w:r w:rsidRPr="00BA098E">
              <w:rPr>
                <w:szCs w:val="18"/>
                <w:u w:val="single"/>
              </w:rPr>
              <w:t>Mapping roerende zaken opsomming</w:t>
            </w:r>
            <w:r>
              <w:rPr>
                <w:szCs w:val="18"/>
                <w:u w:val="single"/>
              </w:rPr>
              <w:t>:</w:t>
            </w:r>
          </w:p>
          <w:p w14:paraId="71E6A5B5" w14:textId="77777777" w:rsidR="00AB5F83" w:rsidRPr="00E54774" w:rsidRDefault="00AB5F83" w:rsidP="00AB5F83">
            <w:pPr>
              <w:spacing w:line="240" w:lineRule="auto"/>
              <w:rPr>
                <w:sz w:val="16"/>
                <w:szCs w:val="16"/>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14:paraId="38700531" w14:textId="77777777" w:rsidR="00042293" w:rsidRPr="00E1426B" w:rsidRDefault="00042293" w:rsidP="00E54774">
            <w:pPr>
              <w:spacing w:line="240" w:lineRule="auto"/>
            </w:pPr>
          </w:p>
        </w:tc>
      </w:tr>
    </w:tbl>
    <w:p w14:paraId="30F88D25" w14:textId="77777777" w:rsidR="00042293" w:rsidRPr="0099042C" w:rsidRDefault="00042293" w:rsidP="00042293"/>
    <w:p w14:paraId="4A4B9C55" w14:textId="77777777" w:rsidR="00042293" w:rsidRPr="00584193" w:rsidRDefault="00042293" w:rsidP="00042293">
      <w:pPr>
        <w:pStyle w:val="Kop4"/>
        <w:numPr>
          <w:ilvl w:val="3"/>
          <w:numId w:val="1"/>
        </w:numPr>
      </w:pPr>
      <w:bookmarkStart w:id="182" w:name="_Toc358624468"/>
      <w:bookmarkStart w:id="183" w:name="_Toc93406569"/>
      <w:r w:rsidRPr="00584193">
        <w:t>Variant 2.d Koopprijs, ‘vrij op naam’</w:t>
      </w:r>
      <w:bookmarkEnd w:id="182"/>
      <w:bookmarkEnd w:id="18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1D05937" w14:textId="77777777" w:rsidTr="00E54774">
        <w:tc>
          <w:tcPr>
            <w:tcW w:w="6771" w:type="dxa"/>
            <w:shd w:val="clear" w:color="auto" w:fill="auto"/>
          </w:tcPr>
          <w:p w14:paraId="51B94531"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14:paraId="4BA03A3F" w14:textId="77777777" w:rsidR="00042293" w:rsidRPr="00E54774" w:rsidRDefault="00042293" w:rsidP="00042293">
            <w:pPr>
              <w:rPr>
                <w:lang w:val="nl"/>
              </w:rPr>
            </w:pPr>
            <w:r w:rsidRPr="00E54774">
              <w:rPr>
                <w:lang w:val="nl"/>
              </w:rPr>
              <w:t>Vaste tekst.</w:t>
            </w:r>
          </w:p>
          <w:p w14:paraId="5CE76DBC" w14:textId="77777777" w:rsidR="00042293" w:rsidRPr="00E54774" w:rsidRDefault="00042293" w:rsidP="00E54774">
            <w:pPr>
              <w:spacing w:before="72" w:line="240" w:lineRule="auto"/>
              <w:rPr>
                <w:u w:val="single"/>
              </w:rPr>
            </w:pPr>
          </w:p>
          <w:p w14:paraId="35699FE3" w14:textId="77777777" w:rsidR="00042293" w:rsidRPr="00E54774" w:rsidRDefault="00042293" w:rsidP="00E54774">
            <w:pPr>
              <w:spacing w:before="72" w:line="240" w:lineRule="auto"/>
              <w:rPr>
                <w:u w:val="single"/>
              </w:rPr>
            </w:pPr>
            <w:r w:rsidRPr="00E54774">
              <w:rPr>
                <w:u w:val="single"/>
              </w:rPr>
              <w:t>Mapping:</w:t>
            </w:r>
          </w:p>
          <w:p w14:paraId="30279218" w14:textId="77777777" w:rsidR="00933A5A" w:rsidRPr="00E54774" w:rsidRDefault="00933A5A" w:rsidP="00E54774">
            <w:pPr>
              <w:spacing w:before="72" w:line="240" w:lineRule="auto"/>
              <w:rPr>
                <w:sz w:val="16"/>
                <w:szCs w:val="16"/>
              </w:rPr>
            </w:pPr>
            <w:r w:rsidRPr="00E54774">
              <w:rPr>
                <w:sz w:val="16"/>
                <w:szCs w:val="16"/>
              </w:rPr>
              <w:t>-gekozen variant</w:t>
            </w:r>
          </w:p>
          <w:p w14:paraId="791C7942" w14:textId="77777777" w:rsidR="00042293" w:rsidRPr="00E54774" w:rsidRDefault="00042293" w:rsidP="00E54774">
            <w:pPr>
              <w:spacing w:before="72" w:line="240" w:lineRule="auto"/>
              <w:rPr>
                <w:sz w:val="16"/>
                <w:szCs w:val="16"/>
              </w:rPr>
            </w:pPr>
            <w:r w:rsidRPr="00E54774">
              <w:rPr>
                <w:sz w:val="16"/>
                <w:szCs w:val="16"/>
              </w:rPr>
              <w:lastRenderedPageBreak/>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14:paraId="5464D14F" w14:textId="77777777" w:rsidR="00042293" w:rsidRPr="00E54774" w:rsidRDefault="00042293" w:rsidP="00E54774">
            <w:pPr>
              <w:spacing w:line="240" w:lineRule="auto"/>
              <w:rPr>
                <w:sz w:val="16"/>
                <w:szCs w:val="16"/>
              </w:rPr>
            </w:pPr>
            <w:r w:rsidRPr="00E54774">
              <w:rPr>
                <w:sz w:val="16"/>
                <w:szCs w:val="16"/>
              </w:rPr>
              <w:tab/>
              <w:t>./tagNaam(‘k_KoopprijsVariant’)</w:t>
            </w:r>
          </w:p>
          <w:p w14:paraId="3ABEB91D" w14:textId="77777777" w:rsidR="00042293" w:rsidRPr="00737F18" w:rsidRDefault="00042293" w:rsidP="00E54774">
            <w:pPr>
              <w:spacing w:line="240" w:lineRule="auto"/>
            </w:pPr>
            <w:r w:rsidRPr="00E54774">
              <w:rPr>
                <w:sz w:val="16"/>
                <w:szCs w:val="16"/>
              </w:rPr>
              <w:tab/>
              <w:t>./tekst(‘vrij op naam’)</w:t>
            </w:r>
          </w:p>
        </w:tc>
      </w:tr>
      <w:tr w:rsidR="00042293" w:rsidRPr="00737F18" w14:paraId="34CB0A27" w14:textId="77777777" w:rsidTr="00E54774">
        <w:tc>
          <w:tcPr>
            <w:tcW w:w="6771" w:type="dxa"/>
            <w:shd w:val="clear" w:color="auto" w:fill="auto"/>
          </w:tcPr>
          <w:p w14:paraId="70FB57FD"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756B69E9" w14:textId="77777777"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14:paraId="72B5245B" w14:textId="77777777" w:rsidTr="00E54774">
        <w:tc>
          <w:tcPr>
            <w:tcW w:w="6771" w:type="dxa"/>
            <w:shd w:val="clear" w:color="auto" w:fill="auto"/>
          </w:tcPr>
          <w:p w14:paraId="6C515368" w14:textId="4BBABF46"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F4637C" w:rsidRPr="00F4637C">
              <w:rPr>
                <w:rFonts w:cs="Arial"/>
                <w:szCs w:val="18"/>
              </w:rPr>
              <w:t>§vervreemder§</w:t>
            </w:r>
            <w:r w:rsidRPr="00E54774">
              <w:rPr>
                <w:rFonts w:cs="Arial"/>
                <w:color w:val="339A66"/>
                <w:szCs w:val="18"/>
              </w:rPr>
              <w:t xml:space="preserve"> </w:t>
            </w:r>
            <w:r w:rsidRPr="00E54774">
              <w:rPr>
                <w:rFonts w:cs="Arial"/>
                <w:color w:val="FF0000"/>
                <w:szCs w:val="18"/>
              </w:rPr>
              <w:t xml:space="preserve">en </w:t>
            </w:r>
            <w:r w:rsidR="00F4637C" w:rsidRPr="00F4637C">
              <w:rPr>
                <w:rFonts w:cs="Arial"/>
                <w:szCs w:val="18"/>
              </w:rPr>
              <w:t>§partij X§</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06F9A370" w14:textId="77777777" w:rsidR="00042293" w:rsidRPr="00E54774" w:rsidRDefault="00042293" w:rsidP="00042293">
            <w:pPr>
              <w:rPr>
                <w:lang w:val="nl"/>
              </w:rPr>
            </w:pPr>
            <w:r w:rsidRPr="00E54774">
              <w:rPr>
                <w:lang w:val="nl"/>
              </w:rPr>
              <w:t>Vaste tekst.</w:t>
            </w:r>
            <w:r w:rsidR="008041CD" w:rsidRPr="00E54774">
              <w:rPr>
                <w:lang w:val="nl"/>
              </w:rPr>
              <w:t xml:space="preserve"> Hier worden de partijaanduidingen van de vervreemder en de verkrijger van de eerste koopovereenkomst vermeld, aangevuld met de koop</w:t>
            </w:r>
            <w:r w:rsidR="00ED7D75" w:rsidRPr="00E54774">
              <w:rPr>
                <w:lang w:val="nl"/>
              </w:rPr>
              <w:t>prijs van de hele ko</w:t>
            </w:r>
            <w:r w:rsidR="001A3C5E" w:rsidRPr="00E54774">
              <w:rPr>
                <w:lang w:val="nl"/>
              </w:rPr>
              <w:t>op of per registergoed</w:t>
            </w:r>
            <w:r w:rsidR="008041CD" w:rsidRPr="00E54774">
              <w:rPr>
                <w:lang w:val="nl"/>
              </w:rPr>
              <w:t>.</w:t>
            </w:r>
          </w:p>
          <w:p w14:paraId="31FFAD78" w14:textId="77777777" w:rsidR="00042293" w:rsidRPr="00E54774" w:rsidRDefault="00042293" w:rsidP="00E54774">
            <w:pPr>
              <w:spacing w:before="72" w:line="240" w:lineRule="auto"/>
              <w:rPr>
                <w:sz w:val="16"/>
                <w:szCs w:val="16"/>
                <w:u w:val="single"/>
                <w:lang w:val="nl"/>
              </w:rPr>
            </w:pPr>
          </w:p>
          <w:p w14:paraId="38AEADC2" w14:textId="77777777" w:rsidR="00042293" w:rsidRPr="00E54774" w:rsidRDefault="00042293" w:rsidP="00E54774">
            <w:pPr>
              <w:spacing w:before="72" w:line="240" w:lineRule="auto"/>
              <w:rPr>
                <w:u w:val="single"/>
              </w:rPr>
            </w:pPr>
            <w:r w:rsidRPr="00E54774">
              <w:rPr>
                <w:u w:val="single"/>
              </w:rPr>
              <w:t>Mapping:</w:t>
            </w:r>
          </w:p>
          <w:p w14:paraId="204CCB2A"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D1ABC03"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60A83" w:rsidRPr="00E54774">
              <w:rPr>
                <w:rFonts w:cs="Arial"/>
                <w:sz w:val="16"/>
                <w:szCs w:val="16"/>
              </w:rPr>
              <w:t>/</w:t>
            </w:r>
          </w:p>
          <w:p w14:paraId="45AB89F1"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60D7CDFF"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52069B9C" w14:textId="77777777" w:rsidR="00042293" w:rsidRPr="00E54774" w:rsidRDefault="00042293" w:rsidP="00E54774">
            <w:pPr>
              <w:spacing w:line="240" w:lineRule="auto"/>
              <w:rPr>
                <w:sz w:val="16"/>
                <w:szCs w:val="16"/>
              </w:rPr>
            </w:pPr>
          </w:p>
          <w:p w14:paraId="628C7FB2"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30BA934"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60A83" w:rsidRPr="00E54774">
              <w:rPr>
                <w:rFonts w:cs="Arial"/>
                <w:sz w:val="16"/>
                <w:szCs w:val="16"/>
              </w:rPr>
              <w:t>/</w:t>
            </w:r>
          </w:p>
          <w:p w14:paraId="31670C0E"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59463898"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75F6124E" w14:textId="77777777" w:rsidR="00042293" w:rsidRPr="00E54774" w:rsidRDefault="00042293" w:rsidP="00E54774">
            <w:pPr>
              <w:spacing w:line="240" w:lineRule="auto"/>
              <w:rPr>
                <w:sz w:val="16"/>
                <w:szCs w:val="16"/>
              </w:rPr>
            </w:pPr>
          </w:p>
          <w:p w14:paraId="7C293A89" w14:textId="77777777" w:rsidR="00042293" w:rsidRPr="00E54774" w:rsidRDefault="00042293" w:rsidP="00E54774">
            <w:pPr>
              <w:spacing w:before="72"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hele koop</w:t>
            </w:r>
            <w:r w:rsidR="001A3C5E" w:rsidRPr="00E54774">
              <w:rPr>
                <w:sz w:val="16"/>
                <w:szCs w:val="16"/>
              </w:rPr>
              <w:t xml:space="preserve"> aanwezig dan deze tonen als bedrag</w:t>
            </w:r>
          </w:p>
          <w:p w14:paraId="54B791E1"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2164452C" w14:textId="77777777" w:rsidR="00042293" w:rsidRPr="00E54774" w:rsidRDefault="00042293" w:rsidP="00E54774">
            <w:pPr>
              <w:spacing w:line="240" w:lineRule="auto"/>
              <w:rPr>
                <w:sz w:val="16"/>
                <w:szCs w:val="16"/>
              </w:rPr>
            </w:pPr>
            <w:r w:rsidRPr="00E54774">
              <w:rPr>
                <w:sz w:val="16"/>
                <w:szCs w:val="16"/>
              </w:rPr>
              <w:tab/>
              <w:t>./som</w:t>
            </w:r>
          </w:p>
          <w:p w14:paraId="1EBE7A0F" w14:textId="77777777" w:rsidR="00042293" w:rsidRPr="00E54774" w:rsidRDefault="00042293" w:rsidP="00E54774">
            <w:pPr>
              <w:spacing w:line="240" w:lineRule="auto"/>
              <w:rPr>
                <w:sz w:val="16"/>
                <w:szCs w:val="16"/>
              </w:rPr>
            </w:pPr>
            <w:r w:rsidRPr="00E54774">
              <w:rPr>
                <w:sz w:val="16"/>
                <w:szCs w:val="16"/>
              </w:rPr>
              <w:tab/>
              <w:t>./valuta</w:t>
            </w:r>
          </w:p>
          <w:p w14:paraId="0C5D5975" w14:textId="77777777" w:rsidR="00042293" w:rsidRPr="00E54774" w:rsidRDefault="00042293" w:rsidP="00E54774">
            <w:pPr>
              <w:spacing w:line="240" w:lineRule="auto"/>
              <w:rPr>
                <w:sz w:val="16"/>
                <w:szCs w:val="16"/>
              </w:rPr>
            </w:pPr>
          </w:p>
          <w:p w14:paraId="743DA655" w14:textId="77777777" w:rsidR="00042293" w:rsidRPr="00E54774" w:rsidRDefault="00042293" w:rsidP="00E54774">
            <w:pPr>
              <w:spacing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per registergoed</w:t>
            </w:r>
            <w:r w:rsidR="001A3C5E" w:rsidRPr="00E54774">
              <w:rPr>
                <w:sz w:val="16"/>
                <w:szCs w:val="16"/>
              </w:rPr>
              <w:t xml:space="preserve"> aanwezig dan deze tonen als bedrag</w:t>
            </w:r>
          </w:p>
          <w:p w14:paraId="7C22F9F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64DD93DC" w14:textId="77777777"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260A83">
              <w:t>/</w:t>
            </w:r>
          </w:p>
          <w:p w14:paraId="237E523D" w14:textId="77777777" w:rsidR="00042293" w:rsidRPr="00E54774" w:rsidRDefault="00042293" w:rsidP="00E54774">
            <w:pPr>
              <w:spacing w:line="240" w:lineRule="auto"/>
              <w:rPr>
                <w:sz w:val="16"/>
                <w:szCs w:val="16"/>
              </w:rPr>
            </w:pPr>
            <w:r w:rsidRPr="00E54774">
              <w:rPr>
                <w:sz w:val="16"/>
                <w:szCs w:val="16"/>
              </w:rPr>
              <w:tab/>
              <w:t>./som</w:t>
            </w:r>
          </w:p>
          <w:p w14:paraId="4025B68B" w14:textId="77777777" w:rsidR="00042293" w:rsidRPr="00E54774" w:rsidRDefault="00042293" w:rsidP="00E54774">
            <w:pPr>
              <w:spacing w:line="240" w:lineRule="auto"/>
              <w:rPr>
                <w:sz w:val="16"/>
                <w:szCs w:val="16"/>
              </w:rPr>
            </w:pPr>
            <w:r w:rsidRPr="00E54774">
              <w:rPr>
                <w:sz w:val="16"/>
                <w:szCs w:val="16"/>
              </w:rPr>
              <w:tab/>
              <w:t>./valuta</w:t>
            </w:r>
          </w:p>
          <w:p w14:paraId="01D8B7CF" w14:textId="77777777" w:rsidR="001A3C5E" w:rsidRPr="00E54774" w:rsidRDefault="001A3C5E" w:rsidP="00E54774">
            <w:pPr>
              <w:spacing w:line="240" w:lineRule="auto"/>
              <w:rPr>
                <w:sz w:val="16"/>
                <w:szCs w:val="16"/>
              </w:rPr>
            </w:pPr>
          </w:p>
          <w:p w14:paraId="72103459" w14:textId="77777777" w:rsidR="001A3C5E" w:rsidRPr="00E54774" w:rsidRDefault="001A3C5E"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14:paraId="69D4983E" w14:textId="77777777" w:rsidTr="00E54774">
        <w:tc>
          <w:tcPr>
            <w:tcW w:w="6771" w:type="dxa"/>
            <w:shd w:val="clear" w:color="auto" w:fill="auto"/>
          </w:tcPr>
          <w:p w14:paraId="2A40A8BA" w14:textId="77777777" w:rsidR="00042293" w:rsidRPr="00E54774" w:rsidRDefault="00042293" w:rsidP="00E54774">
            <w:pPr>
              <w:autoSpaceDE w:val="0"/>
              <w:autoSpaceDN w:val="0"/>
              <w:adjustRightInd w:val="0"/>
              <w:rPr>
                <w:rFonts w:cs="Arial"/>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De notariële kosten, de daarover verschuldigde omzetbelasting en het kadastraal recht wegens de levering van</w:t>
            </w:r>
          </w:p>
          <w:p w14:paraId="0D95B02E"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42948890" w14:textId="77777777" w:rsidR="00042293" w:rsidRPr="00E54774" w:rsidRDefault="00042293" w:rsidP="00042293">
            <w:pPr>
              <w:rPr>
                <w:lang w:val="nl"/>
              </w:rPr>
            </w:pPr>
            <w:r w:rsidRPr="00E54774">
              <w:rPr>
                <w:lang w:val="nl"/>
              </w:rPr>
              <w:t>Vaste tekst.</w:t>
            </w:r>
          </w:p>
          <w:p w14:paraId="5747CA76" w14:textId="77777777" w:rsidR="00042293" w:rsidRPr="00E54774" w:rsidRDefault="00042293" w:rsidP="00E54774">
            <w:pPr>
              <w:spacing w:before="72" w:line="240" w:lineRule="auto"/>
              <w:rPr>
                <w:sz w:val="16"/>
                <w:szCs w:val="16"/>
              </w:rPr>
            </w:pPr>
          </w:p>
          <w:p w14:paraId="782EFC03" w14:textId="77777777" w:rsidR="00042293" w:rsidRPr="00E54774" w:rsidRDefault="00042293" w:rsidP="00E54774">
            <w:pPr>
              <w:spacing w:before="72" w:line="240" w:lineRule="auto"/>
              <w:rPr>
                <w:u w:val="single"/>
              </w:rPr>
            </w:pPr>
            <w:r w:rsidRPr="00E54774">
              <w:rPr>
                <w:u w:val="single"/>
              </w:rPr>
              <w:t>Mapping:</w:t>
            </w:r>
          </w:p>
          <w:p w14:paraId="3D86F58D" w14:textId="77777777" w:rsidR="00042293" w:rsidRPr="00E54774" w:rsidRDefault="00042293" w:rsidP="00E54774">
            <w:pPr>
              <w:spacing w:before="72" w:line="240" w:lineRule="auto"/>
              <w:rPr>
                <w:sz w:val="16"/>
                <w:szCs w:val="16"/>
              </w:rPr>
            </w:pPr>
            <w:r w:rsidRPr="00E54774">
              <w:rPr>
                <w:sz w:val="16"/>
                <w:szCs w:val="16"/>
              </w:rPr>
              <w:t>-omzetbelasting hele koop</w:t>
            </w:r>
            <w:r w:rsidR="001A3C5E" w:rsidRPr="00E54774">
              <w:rPr>
                <w:sz w:val="16"/>
                <w:szCs w:val="16"/>
              </w:rPr>
              <w:t xml:space="preserve"> wanneer deze eerder ook getoond is</w:t>
            </w:r>
          </w:p>
          <w:p w14:paraId="7D8702CD"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w:t>
            </w:r>
          </w:p>
          <w:p w14:paraId="3F8377D8" w14:textId="77777777" w:rsidR="00260A83" w:rsidRPr="00E54774" w:rsidRDefault="00042293" w:rsidP="00E54774">
            <w:pPr>
              <w:spacing w:line="240" w:lineRule="auto"/>
              <w:rPr>
                <w:sz w:val="16"/>
                <w:szCs w:val="16"/>
              </w:rPr>
            </w:pPr>
            <w:r w:rsidRPr="00E54774">
              <w:rPr>
                <w:sz w:val="16"/>
                <w:szCs w:val="16"/>
              </w:rPr>
              <w:tab/>
              <w:t>./omzetbelasting/</w:t>
            </w:r>
          </w:p>
          <w:p w14:paraId="31997F99" w14:textId="77777777"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68C0DA29" w14:textId="77777777"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14:paraId="497E3EF8" w14:textId="77777777" w:rsidR="00042293" w:rsidRPr="00E54774" w:rsidRDefault="00042293" w:rsidP="00E54774">
            <w:pPr>
              <w:spacing w:line="240" w:lineRule="auto"/>
              <w:rPr>
                <w:sz w:val="16"/>
                <w:szCs w:val="16"/>
                <w:u w:val="single"/>
                <w:lang w:val="nl"/>
              </w:rPr>
            </w:pPr>
            <w:r w:rsidRPr="00E54774">
              <w:rPr>
                <w:sz w:val="16"/>
                <w:szCs w:val="16"/>
              </w:rPr>
              <w:tab/>
              <w:t>./omzetbelastingInclusief(‘true’)</w:t>
            </w:r>
          </w:p>
          <w:p w14:paraId="0B429566" w14:textId="77777777" w:rsidR="00042293" w:rsidRPr="00E54774" w:rsidRDefault="00042293" w:rsidP="00E54774">
            <w:pPr>
              <w:spacing w:line="240" w:lineRule="auto"/>
              <w:rPr>
                <w:sz w:val="16"/>
                <w:szCs w:val="16"/>
              </w:rPr>
            </w:pPr>
            <w:r w:rsidRPr="00E54774">
              <w:rPr>
                <w:sz w:val="16"/>
                <w:szCs w:val="16"/>
              </w:rPr>
              <w:t xml:space="preserve"> </w:t>
            </w:r>
          </w:p>
          <w:p w14:paraId="146A33B6" w14:textId="77777777" w:rsidR="00042293" w:rsidRPr="00E54774" w:rsidRDefault="00042293" w:rsidP="00E54774">
            <w:pPr>
              <w:spacing w:line="240" w:lineRule="auto"/>
              <w:rPr>
                <w:sz w:val="16"/>
                <w:szCs w:val="16"/>
              </w:rPr>
            </w:pPr>
            <w:r w:rsidRPr="00E54774">
              <w:rPr>
                <w:sz w:val="16"/>
                <w:szCs w:val="16"/>
              </w:rPr>
              <w:t>-omzetbelasting per registergoed</w:t>
            </w:r>
            <w:r w:rsidR="001A3C5E" w:rsidRPr="00E54774">
              <w:rPr>
                <w:sz w:val="16"/>
                <w:szCs w:val="16"/>
              </w:rPr>
              <w:t xml:space="preserve"> wanneer deze eerder ook getoond is</w:t>
            </w:r>
          </w:p>
          <w:p w14:paraId="494E95C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260A83" w:rsidRPr="00E54774">
              <w:rPr>
                <w:sz w:val="16"/>
                <w:szCs w:val="16"/>
              </w:rPr>
              <w:t>/</w:t>
            </w:r>
          </w:p>
          <w:p w14:paraId="66D5944A" w14:textId="77777777" w:rsidR="00260A83" w:rsidRPr="00E54774" w:rsidRDefault="00042293" w:rsidP="00E54774">
            <w:pPr>
              <w:spacing w:line="240" w:lineRule="auto"/>
              <w:rPr>
                <w:sz w:val="16"/>
                <w:szCs w:val="16"/>
              </w:rPr>
            </w:pPr>
            <w:r w:rsidRPr="00E54774">
              <w:rPr>
                <w:sz w:val="16"/>
                <w:szCs w:val="16"/>
              </w:rPr>
              <w:tab/>
              <w:t>./omzetbelasting/</w:t>
            </w:r>
          </w:p>
          <w:p w14:paraId="2AA6CB47" w14:textId="77777777"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5BD127F3" w14:textId="77777777"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14:paraId="01F68839" w14:textId="77777777" w:rsidR="00042293" w:rsidRPr="00E54774" w:rsidRDefault="00042293" w:rsidP="00E54774">
            <w:pPr>
              <w:spacing w:line="240" w:lineRule="auto"/>
              <w:rPr>
                <w:sz w:val="16"/>
                <w:szCs w:val="16"/>
              </w:rPr>
            </w:pPr>
            <w:r w:rsidRPr="00E54774">
              <w:rPr>
                <w:sz w:val="16"/>
                <w:szCs w:val="16"/>
              </w:rPr>
              <w:tab/>
              <w:t>./omzetbelastingInclusief(‘true’)</w:t>
            </w:r>
          </w:p>
        </w:tc>
      </w:tr>
      <w:tr w:rsidR="00042293" w:rsidRPr="00737F18" w14:paraId="48C165DE" w14:textId="77777777" w:rsidTr="00E54774">
        <w:tc>
          <w:tcPr>
            <w:tcW w:w="6771" w:type="dxa"/>
            <w:shd w:val="clear" w:color="auto" w:fill="auto"/>
          </w:tcPr>
          <w:p w14:paraId="1BE182CE"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[volgnummer] /</w:t>
            </w:r>
            <w:r w:rsidRPr="00E54774">
              <w:rPr>
                <w:rFonts w:cs="Arial"/>
                <w:color w:val="339966"/>
                <w:szCs w:val="18"/>
              </w:rPr>
              <w:t xml:space="preserve">Registergoederen </w:t>
            </w:r>
            <w:r w:rsidRPr="00E54774">
              <w:rPr>
                <w:rFonts w:cs="Arial"/>
                <w:color w:val="800080"/>
                <w:szCs w:val="18"/>
              </w:rPr>
              <w:t>[volgnummer], [volgnummer] en [volgnummer] /</w:t>
            </w:r>
            <w:r w:rsidRPr="00E54774">
              <w:rPr>
                <w:rFonts w:cs="Arial"/>
                <w:color w:val="FF0000"/>
                <w:szCs w:val="18"/>
              </w:rPr>
              <w:t xml:space="preserve">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3563E21E" w14:textId="77777777" w:rsidR="001A3C5E" w:rsidRDefault="001A3C5E"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14:paraId="53E6651A" w14:textId="77777777" w:rsidR="00042293" w:rsidRPr="00E54774" w:rsidRDefault="00042293" w:rsidP="00E54774">
            <w:pPr>
              <w:spacing w:before="72" w:line="240" w:lineRule="auto"/>
              <w:rPr>
                <w:sz w:val="16"/>
                <w:szCs w:val="16"/>
                <w:u w:val="single"/>
                <w:lang w:val="nl"/>
              </w:rPr>
            </w:pPr>
          </w:p>
        </w:tc>
      </w:tr>
      <w:tr w:rsidR="00042293" w:rsidRPr="00737F18" w14:paraId="20807B66" w14:textId="77777777" w:rsidTr="00E54774">
        <w:tc>
          <w:tcPr>
            <w:tcW w:w="6771" w:type="dxa"/>
            <w:shd w:val="clear" w:color="auto" w:fill="auto"/>
          </w:tcPr>
          <w:p w14:paraId="3E6DE42B" w14:textId="5648BB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00715053" w:rsidRPr="00715053">
              <w:rPr>
                <w:rFonts w:cs="Arial"/>
                <w:szCs w:val="18"/>
              </w:rPr>
              <w:t>§vervreemder§</w:t>
            </w:r>
            <w:r w:rsidRPr="00E54774">
              <w:rPr>
                <w:rFonts w:cs="Arial"/>
                <w:color w:val="FF0000"/>
                <w:szCs w:val="18"/>
              </w:rPr>
              <w:t>.</w:t>
            </w:r>
          </w:p>
        </w:tc>
        <w:tc>
          <w:tcPr>
            <w:tcW w:w="7371" w:type="dxa"/>
            <w:shd w:val="clear" w:color="auto" w:fill="auto"/>
          </w:tcPr>
          <w:p w14:paraId="18D71C64" w14:textId="77777777" w:rsidR="00042293" w:rsidRPr="00E54774" w:rsidRDefault="00042293" w:rsidP="00042293">
            <w:pPr>
              <w:rPr>
                <w:lang w:val="nl"/>
              </w:rPr>
            </w:pPr>
            <w:r w:rsidRPr="00E54774">
              <w:rPr>
                <w:lang w:val="nl"/>
              </w:rPr>
              <w:t>Vaste tekst.</w:t>
            </w:r>
          </w:p>
          <w:p w14:paraId="0F68E8D8" w14:textId="77777777" w:rsidR="00042293" w:rsidRPr="00E54774" w:rsidRDefault="00042293" w:rsidP="00E54774">
            <w:pPr>
              <w:spacing w:before="72" w:line="240" w:lineRule="auto"/>
              <w:rPr>
                <w:sz w:val="16"/>
                <w:szCs w:val="16"/>
                <w:lang w:val="nl"/>
              </w:rPr>
            </w:pPr>
          </w:p>
          <w:p w14:paraId="46B96901" w14:textId="77777777" w:rsidR="00042293" w:rsidRPr="00E54774" w:rsidRDefault="00042293" w:rsidP="00E54774">
            <w:pPr>
              <w:spacing w:before="72" w:line="240" w:lineRule="auto"/>
              <w:rPr>
                <w:u w:val="single"/>
              </w:rPr>
            </w:pPr>
            <w:r w:rsidRPr="00E54774">
              <w:rPr>
                <w:u w:val="single"/>
              </w:rPr>
              <w:t>Mapping:</w:t>
            </w:r>
          </w:p>
          <w:p w14:paraId="51FE3097"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1F9AF9E8"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60A83" w:rsidRPr="00E54774">
              <w:rPr>
                <w:rFonts w:cs="Arial"/>
                <w:sz w:val="16"/>
                <w:szCs w:val="16"/>
              </w:rPr>
              <w:t>/</w:t>
            </w:r>
          </w:p>
          <w:p w14:paraId="17720616" w14:textId="77777777" w:rsidR="00042293" w:rsidRPr="00E54774" w:rsidRDefault="00042293" w:rsidP="00E54774">
            <w:pPr>
              <w:spacing w:line="240" w:lineRule="auto"/>
              <w:rPr>
                <w:sz w:val="16"/>
                <w:szCs w:val="16"/>
              </w:rPr>
            </w:pPr>
            <w:r w:rsidRPr="00E54774">
              <w:rPr>
                <w:sz w:val="16"/>
                <w:szCs w:val="16"/>
              </w:rPr>
              <w:tab/>
              <w:t>./vervreemderRechtRef/Partij/aanduidingPartij</w:t>
            </w:r>
          </w:p>
          <w:p w14:paraId="0C603471" w14:textId="77777777" w:rsidR="00042293" w:rsidRPr="00E54774" w:rsidRDefault="00042293" w:rsidP="00E54774">
            <w:pPr>
              <w:spacing w:line="240" w:lineRule="auto"/>
              <w:rPr>
                <w:sz w:val="16"/>
                <w:szCs w:val="16"/>
              </w:rPr>
            </w:pPr>
          </w:p>
          <w:p w14:paraId="61C87A3D"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3064FEC"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60A83" w:rsidRPr="00E54774">
              <w:rPr>
                <w:rFonts w:cs="Arial"/>
                <w:sz w:val="16"/>
                <w:szCs w:val="16"/>
              </w:rPr>
              <w:t>/</w:t>
            </w:r>
          </w:p>
          <w:p w14:paraId="043501CE" w14:textId="77777777" w:rsidR="00042293" w:rsidRPr="00E54774" w:rsidRDefault="00042293" w:rsidP="00E54774">
            <w:pPr>
              <w:spacing w:line="240" w:lineRule="auto"/>
              <w:rPr>
                <w:sz w:val="16"/>
                <w:szCs w:val="16"/>
              </w:rPr>
            </w:pPr>
            <w:r w:rsidRPr="00E54774">
              <w:rPr>
                <w:sz w:val="16"/>
                <w:szCs w:val="16"/>
              </w:rPr>
              <w:tab/>
              <w:t>./vervreemderRechtRef/Partij/Partij/aanduidingPartij</w:t>
            </w:r>
          </w:p>
          <w:p w14:paraId="0092F2FD" w14:textId="77777777" w:rsidR="00042293" w:rsidRPr="00E54774" w:rsidRDefault="00042293" w:rsidP="00E54774">
            <w:pPr>
              <w:spacing w:line="240" w:lineRule="auto"/>
              <w:rPr>
                <w:sz w:val="16"/>
                <w:szCs w:val="16"/>
                <w:u w:val="single"/>
                <w:lang w:val="nl"/>
              </w:rPr>
            </w:pPr>
          </w:p>
        </w:tc>
      </w:tr>
      <w:tr w:rsidR="00042293" w:rsidRPr="00737F18" w14:paraId="4051DE81" w14:textId="77777777" w:rsidTr="00E54774">
        <w:tc>
          <w:tcPr>
            <w:tcW w:w="6771" w:type="dxa"/>
            <w:shd w:val="clear" w:color="auto" w:fill="auto"/>
          </w:tcPr>
          <w:p w14:paraId="7C0AC754"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tc>
        <w:tc>
          <w:tcPr>
            <w:tcW w:w="7371" w:type="dxa"/>
            <w:shd w:val="clear" w:color="auto" w:fill="auto"/>
          </w:tcPr>
          <w:p w14:paraId="448DCD9A" w14:textId="77777777" w:rsidR="00042293" w:rsidRDefault="00042293" w:rsidP="00E54774">
            <w:pPr>
              <w:spacing w:before="72" w:line="240" w:lineRule="auto"/>
            </w:pPr>
            <w:r w:rsidRPr="00E1426B">
              <w:t>V</w:t>
            </w:r>
            <w:r>
              <w:t>aste tekst.</w:t>
            </w:r>
          </w:p>
          <w:p w14:paraId="0F15545B" w14:textId="77777777" w:rsidR="00042293" w:rsidRPr="00E54774" w:rsidRDefault="00042293" w:rsidP="00E54774">
            <w:pPr>
              <w:spacing w:line="240" w:lineRule="auto"/>
              <w:rPr>
                <w:sz w:val="16"/>
                <w:szCs w:val="16"/>
                <w:u w:val="single"/>
                <w:lang w:val="nl"/>
              </w:rPr>
            </w:pPr>
          </w:p>
        </w:tc>
      </w:tr>
      <w:tr w:rsidR="00042293" w:rsidRPr="00737F18" w14:paraId="5F016E1A" w14:textId="77777777" w:rsidTr="00E54774">
        <w:tc>
          <w:tcPr>
            <w:tcW w:w="6771" w:type="dxa"/>
            <w:shd w:val="clear" w:color="auto" w:fill="auto"/>
          </w:tcPr>
          <w:p w14:paraId="1FD1E497"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523B33A5" w14:textId="77777777" w:rsidR="00E1435A" w:rsidRDefault="00E1435A" w:rsidP="00E54774">
            <w:pPr>
              <w:spacing w:before="72" w:line="240" w:lineRule="auto"/>
            </w:pPr>
            <w:r>
              <w:t xml:space="preserve">Voor </w:t>
            </w:r>
            <w:r w:rsidR="00ED7D75">
              <w:t xml:space="preserve">de </w:t>
            </w:r>
            <w:r>
              <w:t xml:space="preserve">opsomming </w:t>
            </w:r>
            <w:r w:rsidR="00ED7D75">
              <w:t xml:space="preserve">van </w:t>
            </w:r>
            <w:r>
              <w:t>registergoederen hetzelfde tonen als eerder in dit keuzeblok is getoond.</w:t>
            </w:r>
          </w:p>
          <w:p w14:paraId="44392306" w14:textId="77777777" w:rsidR="00042293" w:rsidRPr="00E54774" w:rsidRDefault="00042293" w:rsidP="00E54774">
            <w:pPr>
              <w:spacing w:before="72" w:line="240" w:lineRule="auto"/>
              <w:rPr>
                <w:sz w:val="16"/>
                <w:szCs w:val="16"/>
                <w:u w:val="single"/>
              </w:rPr>
            </w:pPr>
          </w:p>
        </w:tc>
      </w:tr>
      <w:tr w:rsidR="00042293" w:rsidRPr="00737F18" w14:paraId="4C761FFA" w14:textId="77777777" w:rsidTr="00E54774">
        <w:tc>
          <w:tcPr>
            <w:tcW w:w="6771" w:type="dxa"/>
            <w:shd w:val="clear" w:color="auto" w:fill="auto"/>
          </w:tcPr>
          <w:p w14:paraId="54E9BBE1" w14:textId="21D399F0"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715053" w:rsidRPr="00715053">
              <w:rPr>
                <w:rFonts w:cs="Arial"/>
                <w:szCs w:val="18"/>
              </w:rPr>
              <w:t>§partij X§</w:t>
            </w:r>
            <w:r w:rsidRPr="00E54774">
              <w:rPr>
                <w:rFonts w:cs="Arial"/>
                <w:color w:val="339A66"/>
                <w:szCs w:val="18"/>
              </w:rPr>
              <w:t xml:space="preserve"> </w:t>
            </w:r>
            <w:r w:rsidRPr="00E54774">
              <w:rPr>
                <w:rFonts w:cs="Arial"/>
                <w:color w:val="FF0000"/>
                <w:szCs w:val="18"/>
              </w:rPr>
              <w:t xml:space="preserve">en </w:t>
            </w:r>
            <w:r w:rsidR="00715053" w:rsidRPr="00715053">
              <w:rPr>
                <w:rFonts w:cs="Arial"/>
                <w:szCs w:val="18"/>
              </w:rPr>
              <w:t>§verkrijger§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25D977D0" w14:textId="77777777" w:rsidR="00042293" w:rsidRDefault="00042293" w:rsidP="00E54774">
            <w:pPr>
              <w:spacing w:before="72" w:line="240" w:lineRule="auto"/>
            </w:pPr>
            <w:r w:rsidRPr="00E1426B">
              <w:t>V</w:t>
            </w:r>
            <w:r>
              <w:t>aste tekst.</w:t>
            </w:r>
            <w:r w:rsidR="00260A83">
              <w:t xml:space="preserve"> </w:t>
            </w:r>
            <w:r w:rsidR="00260A83" w:rsidRPr="00E54774">
              <w:rPr>
                <w:lang w:val="nl"/>
              </w:rPr>
              <w:t>Hier worden de partijaanduidingen van de vervreemder en de verkrijger van de tweede koop vermeld, aangevuld met de koop</w:t>
            </w:r>
            <w:r w:rsidR="00ED7D75" w:rsidRPr="00E54774">
              <w:rPr>
                <w:lang w:val="nl"/>
              </w:rPr>
              <w:t>prijs voor de hele koop of per registergoed</w:t>
            </w:r>
            <w:r w:rsidR="00260A83" w:rsidRPr="00E54774">
              <w:rPr>
                <w:lang w:val="nl"/>
              </w:rPr>
              <w:t>.</w:t>
            </w:r>
          </w:p>
          <w:p w14:paraId="22D62E92" w14:textId="77777777" w:rsidR="00042293" w:rsidRPr="00E54774" w:rsidRDefault="00042293" w:rsidP="00E54774">
            <w:pPr>
              <w:spacing w:before="72" w:line="240" w:lineRule="auto"/>
              <w:rPr>
                <w:u w:val="single"/>
              </w:rPr>
            </w:pPr>
          </w:p>
          <w:p w14:paraId="0DC55FDF" w14:textId="77777777" w:rsidR="00042293" w:rsidRPr="00E54774" w:rsidRDefault="00042293" w:rsidP="00E54774">
            <w:pPr>
              <w:spacing w:before="72" w:line="240" w:lineRule="auto"/>
              <w:rPr>
                <w:u w:val="single"/>
              </w:rPr>
            </w:pPr>
            <w:r w:rsidRPr="00E54774">
              <w:rPr>
                <w:u w:val="single"/>
              </w:rPr>
              <w:t>Mapping:</w:t>
            </w:r>
          </w:p>
          <w:p w14:paraId="67FBB6C4"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E9F655B"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20E57" w:rsidRPr="00E54774">
              <w:rPr>
                <w:rFonts w:cs="Arial"/>
                <w:sz w:val="16"/>
                <w:szCs w:val="16"/>
              </w:rPr>
              <w:t>/</w:t>
            </w:r>
          </w:p>
          <w:p w14:paraId="040019F8"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12F104A1"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434B5D8B" w14:textId="77777777" w:rsidR="00042293" w:rsidRPr="00E54774" w:rsidRDefault="00042293" w:rsidP="00E54774">
            <w:pPr>
              <w:spacing w:before="72" w:line="240" w:lineRule="auto"/>
              <w:rPr>
                <w:sz w:val="16"/>
                <w:szCs w:val="16"/>
              </w:rPr>
            </w:pPr>
          </w:p>
          <w:p w14:paraId="3D507B28"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53918951"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20E57" w:rsidRPr="00E54774">
              <w:rPr>
                <w:rFonts w:cs="Arial"/>
                <w:sz w:val="16"/>
                <w:szCs w:val="16"/>
              </w:rPr>
              <w:t>/</w:t>
            </w:r>
          </w:p>
          <w:p w14:paraId="114DD5D3"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7210BA9E"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06D43DBB" w14:textId="77777777" w:rsidR="00042293" w:rsidRPr="00E54774" w:rsidRDefault="00042293" w:rsidP="00E54774">
            <w:pPr>
              <w:spacing w:before="72" w:line="240" w:lineRule="auto"/>
              <w:rPr>
                <w:sz w:val="16"/>
                <w:szCs w:val="16"/>
              </w:rPr>
            </w:pPr>
          </w:p>
          <w:p w14:paraId="1750EC01" w14:textId="77777777" w:rsidR="00042293" w:rsidRPr="00E54774" w:rsidRDefault="00042293" w:rsidP="00E54774">
            <w:pPr>
              <w:spacing w:before="72" w:line="240" w:lineRule="auto"/>
              <w:rPr>
                <w:sz w:val="16"/>
                <w:szCs w:val="16"/>
              </w:rPr>
            </w:pPr>
            <w:r w:rsidRPr="00E54774">
              <w:rPr>
                <w:sz w:val="16"/>
                <w:szCs w:val="16"/>
              </w:rPr>
              <w:t>-koopprijs hele koop</w:t>
            </w:r>
            <w:r w:rsidR="00E1435A" w:rsidRPr="00E54774">
              <w:rPr>
                <w:sz w:val="16"/>
                <w:szCs w:val="16"/>
              </w:rPr>
              <w:t xml:space="preserve"> wanneer deze eerder ook is getoond</w:t>
            </w:r>
          </w:p>
          <w:p w14:paraId="167A9744"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7809C851" w14:textId="77777777" w:rsidR="00042293" w:rsidRPr="00E54774" w:rsidRDefault="00042293" w:rsidP="00E54774">
            <w:pPr>
              <w:spacing w:line="240" w:lineRule="auto"/>
              <w:rPr>
                <w:sz w:val="16"/>
                <w:szCs w:val="16"/>
              </w:rPr>
            </w:pPr>
            <w:r w:rsidRPr="00E54774">
              <w:rPr>
                <w:sz w:val="16"/>
                <w:szCs w:val="16"/>
              </w:rPr>
              <w:tab/>
              <w:t>./som</w:t>
            </w:r>
          </w:p>
          <w:p w14:paraId="2A56C99B" w14:textId="77777777" w:rsidR="00042293" w:rsidRPr="00E54774" w:rsidRDefault="00042293" w:rsidP="00E54774">
            <w:pPr>
              <w:spacing w:line="240" w:lineRule="auto"/>
              <w:rPr>
                <w:sz w:val="16"/>
                <w:szCs w:val="16"/>
              </w:rPr>
            </w:pPr>
            <w:r w:rsidRPr="00E54774">
              <w:rPr>
                <w:sz w:val="16"/>
                <w:szCs w:val="16"/>
              </w:rPr>
              <w:tab/>
              <w:t>./valuta</w:t>
            </w:r>
          </w:p>
          <w:p w14:paraId="5E8114A6" w14:textId="77777777" w:rsidR="00042293" w:rsidRPr="00E54774" w:rsidRDefault="00042293" w:rsidP="00E54774">
            <w:pPr>
              <w:spacing w:line="240" w:lineRule="auto"/>
              <w:rPr>
                <w:sz w:val="16"/>
                <w:szCs w:val="16"/>
              </w:rPr>
            </w:pPr>
          </w:p>
          <w:p w14:paraId="1902203D" w14:textId="77777777" w:rsidR="00042293" w:rsidRPr="00E54774" w:rsidRDefault="00042293" w:rsidP="00E54774">
            <w:pPr>
              <w:spacing w:line="240" w:lineRule="auto"/>
              <w:rPr>
                <w:sz w:val="16"/>
                <w:szCs w:val="16"/>
              </w:rPr>
            </w:pPr>
            <w:r w:rsidRPr="00E54774">
              <w:rPr>
                <w:sz w:val="16"/>
                <w:szCs w:val="16"/>
              </w:rPr>
              <w:t>-koopprijs per registergoed</w:t>
            </w:r>
            <w:r w:rsidR="00E1435A" w:rsidRPr="00E54774">
              <w:rPr>
                <w:sz w:val="16"/>
                <w:szCs w:val="16"/>
              </w:rPr>
              <w:t xml:space="preserve"> wanneer deze eerder ook is getoond</w:t>
            </w:r>
          </w:p>
          <w:p w14:paraId="019B8846"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46C79D2D" w14:textId="77777777"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820E57">
              <w:t>/</w:t>
            </w:r>
          </w:p>
          <w:p w14:paraId="72E5A694" w14:textId="77777777" w:rsidR="00042293" w:rsidRPr="00E54774" w:rsidRDefault="00042293" w:rsidP="00E54774">
            <w:pPr>
              <w:spacing w:line="240" w:lineRule="auto"/>
              <w:rPr>
                <w:sz w:val="16"/>
                <w:szCs w:val="16"/>
              </w:rPr>
            </w:pPr>
            <w:r w:rsidRPr="00E54774">
              <w:rPr>
                <w:sz w:val="16"/>
                <w:szCs w:val="16"/>
              </w:rPr>
              <w:tab/>
              <w:t>./som</w:t>
            </w:r>
          </w:p>
          <w:p w14:paraId="6F348242" w14:textId="77777777" w:rsidR="00042293" w:rsidRPr="00E54774" w:rsidRDefault="00042293" w:rsidP="00E54774">
            <w:pPr>
              <w:spacing w:line="240" w:lineRule="auto"/>
              <w:rPr>
                <w:sz w:val="16"/>
                <w:szCs w:val="16"/>
                <w:u w:val="single"/>
              </w:rPr>
            </w:pPr>
            <w:r w:rsidRPr="00E54774">
              <w:rPr>
                <w:sz w:val="16"/>
                <w:szCs w:val="16"/>
              </w:rPr>
              <w:tab/>
              <w:t>./valuta</w:t>
            </w:r>
          </w:p>
        </w:tc>
      </w:tr>
      <w:tr w:rsidR="00042293" w:rsidRPr="00737F18" w14:paraId="5A319278" w14:textId="77777777" w:rsidTr="00E54774">
        <w:tc>
          <w:tcPr>
            <w:tcW w:w="6771" w:type="dxa"/>
            <w:shd w:val="clear" w:color="auto" w:fill="auto"/>
          </w:tcPr>
          <w:p w14:paraId="6AB5995A"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van </w:t>
            </w:r>
          </w:p>
        </w:tc>
        <w:tc>
          <w:tcPr>
            <w:tcW w:w="7371" w:type="dxa"/>
            <w:shd w:val="clear" w:color="auto" w:fill="auto"/>
          </w:tcPr>
          <w:p w14:paraId="53C9023D" w14:textId="77777777" w:rsidR="00042293" w:rsidRDefault="00042293" w:rsidP="00E54774">
            <w:pPr>
              <w:spacing w:before="72" w:line="240" w:lineRule="auto"/>
            </w:pPr>
            <w:r w:rsidRPr="00E1426B">
              <w:t>V</w:t>
            </w:r>
            <w:r>
              <w:t>aste tekst.</w:t>
            </w:r>
          </w:p>
          <w:p w14:paraId="6167B141" w14:textId="77777777" w:rsidR="00042293" w:rsidRPr="00E54774" w:rsidRDefault="00042293" w:rsidP="00E54774">
            <w:pPr>
              <w:spacing w:before="72" w:line="240" w:lineRule="auto"/>
              <w:rPr>
                <w:sz w:val="16"/>
                <w:szCs w:val="16"/>
              </w:rPr>
            </w:pPr>
          </w:p>
          <w:p w14:paraId="6207F54F" w14:textId="77777777" w:rsidR="00042293" w:rsidRPr="00E54774" w:rsidRDefault="00042293" w:rsidP="00E54774">
            <w:pPr>
              <w:spacing w:before="72" w:line="240" w:lineRule="auto"/>
              <w:rPr>
                <w:u w:val="single"/>
              </w:rPr>
            </w:pPr>
            <w:r w:rsidRPr="00E54774">
              <w:rPr>
                <w:u w:val="single"/>
              </w:rPr>
              <w:t>Mapping:</w:t>
            </w:r>
          </w:p>
          <w:p w14:paraId="665ACAB6" w14:textId="77777777" w:rsidR="00042293" w:rsidRPr="00E54774" w:rsidRDefault="00042293" w:rsidP="00E54774">
            <w:pPr>
              <w:spacing w:before="72" w:line="240" w:lineRule="auto"/>
              <w:rPr>
                <w:sz w:val="16"/>
                <w:szCs w:val="16"/>
              </w:rPr>
            </w:pPr>
            <w:r w:rsidRPr="00E54774">
              <w:rPr>
                <w:sz w:val="16"/>
                <w:szCs w:val="16"/>
              </w:rPr>
              <w:t>-omzetbelasting hele koop</w:t>
            </w:r>
            <w:r w:rsidR="00E1435A" w:rsidRPr="00E54774">
              <w:rPr>
                <w:sz w:val="16"/>
                <w:szCs w:val="16"/>
              </w:rPr>
              <w:t xml:space="preserve"> wanneer deze eerder ook is getoond</w:t>
            </w:r>
          </w:p>
          <w:p w14:paraId="441FA15A"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/StukdeelKoop[tia_Volgnummer(‘2’)]/koopprijsSpecificatie/</w:t>
            </w:r>
          </w:p>
          <w:p w14:paraId="0C7DCF7E" w14:textId="77777777" w:rsidR="00820E57" w:rsidRPr="00E54774" w:rsidRDefault="00042293" w:rsidP="00E54774">
            <w:pPr>
              <w:spacing w:line="240" w:lineRule="auto"/>
              <w:rPr>
                <w:sz w:val="16"/>
                <w:szCs w:val="16"/>
              </w:rPr>
            </w:pPr>
            <w:r w:rsidRPr="00E54774">
              <w:rPr>
                <w:sz w:val="16"/>
                <w:szCs w:val="16"/>
              </w:rPr>
              <w:lastRenderedPageBreak/>
              <w:tab/>
              <w:t>./omzetbelasting/</w:t>
            </w:r>
          </w:p>
          <w:p w14:paraId="518DC76D" w14:textId="77777777"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47287258" w14:textId="77777777"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14:paraId="75B77A53" w14:textId="77777777" w:rsidR="00042293" w:rsidRPr="00E54774" w:rsidRDefault="00042293" w:rsidP="00E54774">
            <w:pPr>
              <w:spacing w:line="240" w:lineRule="auto"/>
              <w:rPr>
                <w:sz w:val="16"/>
                <w:szCs w:val="16"/>
              </w:rPr>
            </w:pPr>
            <w:r w:rsidRPr="00E54774">
              <w:rPr>
                <w:sz w:val="16"/>
                <w:szCs w:val="16"/>
              </w:rPr>
              <w:tab/>
              <w:t>./omzetbelastingInclusief(‘true’)</w:t>
            </w:r>
          </w:p>
          <w:p w14:paraId="1ADCB29F" w14:textId="77777777" w:rsidR="00042293" w:rsidRPr="00E54774" w:rsidRDefault="00042293" w:rsidP="00E54774">
            <w:pPr>
              <w:spacing w:line="240" w:lineRule="auto"/>
              <w:rPr>
                <w:sz w:val="16"/>
                <w:szCs w:val="16"/>
                <w:u w:val="single"/>
                <w:lang w:val="nl"/>
              </w:rPr>
            </w:pPr>
          </w:p>
          <w:p w14:paraId="1FBD49F7" w14:textId="77777777" w:rsidR="00042293" w:rsidRPr="00E54774" w:rsidRDefault="00042293" w:rsidP="00E54774">
            <w:pPr>
              <w:spacing w:line="240" w:lineRule="auto"/>
              <w:rPr>
                <w:sz w:val="16"/>
                <w:szCs w:val="16"/>
              </w:rPr>
            </w:pPr>
            <w:r w:rsidRPr="00E54774">
              <w:rPr>
                <w:sz w:val="16"/>
                <w:szCs w:val="16"/>
              </w:rPr>
              <w:t>-omzetbelasting per registergoed</w:t>
            </w:r>
            <w:r w:rsidR="00E1435A" w:rsidRPr="00E54774">
              <w:rPr>
                <w:sz w:val="16"/>
                <w:szCs w:val="16"/>
              </w:rPr>
              <w:t xml:space="preserve"> wanneer deze eerder ook is getoond</w:t>
            </w:r>
          </w:p>
          <w:p w14:paraId="3BCB582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820E57" w:rsidRPr="00E54774">
              <w:rPr>
                <w:sz w:val="16"/>
                <w:szCs w:val="16"/>
              </w:rPr>
              <w:t>/</w:t>
            </w:r>
          </w:p>
          <w:p w14:paraId="0301BEB1" w14:textId="77777777" w:rsidR="00820E57" w:rsidRPr="00E54774" w:rsidRDefault="00042293" w:rsidP="00E54774">
            <w:pPr>
              <w:spacing w:line="240" w:lineRule="auto"/>
              <w:rPr>
                <w:sz w:val="16"/>
                <w:szCs w:val="16"/>
              </w:rPr>
            </w:pPr>
            <w:r w:rsidRPr="00E54774">
              <w:rPr>
                <w:sz w:val="16"/>
                <w:szCs w:val="16"/>
              </w:rPr>
              <w:tab/>
              <w:t>./omzetbelasting/</w:t>
            </w:r>
          </w:p>
          <w:p w14:paraId="74FD3CB4" w14:textId="77777777"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20EAC45" w14:textId="77777777"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14:paraId="77F3AC9A" w14:textId="77777777" w:rsidR="00042293" w:rsidRPr="00E54774" w:rsidRDefault="00042293" w:rsidP="00E54774">
            <w:pPr>
              <w:spacing w:line="240" w:lineRule="auto"/>
              <w:rPr>
                <w:sz w:val="16"/>
                <w:szCs w:val="16"/>
                <w:u w:val="single"/>
                <w:lang w:val="nl"/>
              </w:rPr>
            </w:pPr>
            <w:r w:rsidRPr="00E54774">
              <w:rPr>
                <w:sz w:val="16"/>
                <w:szCs w:val="16"/>
              </w:rPr>
              <w:tab/>
              <w:t>./omzetbelastingInclusief(‘true’)</w:t>
            </w:r>
          </w:p>
        </w:tc>
      </w:tr>
      <w:tr w:rsidR="00042293" w:rsidRPr="00737F18" w14:paraId="2F9CFC91" w14:textId="77777777" w:rsidTr="00E54774">
        <w:tc>
          <w:tcPr>
            <w:tcW w:w="6771" w:type="dxa"/>
            <w:shd w:val="clear" w:color="auto" w:fill="auto"/>
          </w:tcPr>
          <w:p w14:paraId="3ACCEF9E"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lastRenderedPageBreak/>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63115B0F" w14:textId="77777777" w:rsidR="00E1435A" w:rsidRDefault="00E1435A" w:rsidP="00E54774">
            <w:pPr>
              <w:spacing w:before="72" w:line="240" w:lineRule="auto"/>
            </w:pPr>
            <w:r>
              <w:t xml:space="preserve">Voor </w:t>
            </w:r>
            <w:r w:rsidR="008441BA">
              <w:t xml:space="preserve">de </w:t>
            </w:r>
            <w:r>
              <w:t>opsomming</w:t>
            </w:r>
            <w:r w:rsidR="008441BA">
              <w:t xml:space="preserve"> van</w:t>
            </w:r>
            <w:r>
              <w:t xml:space="preserve"> registergoederen hetzelfde tonen als eerder in dit keuzeblok is getoond.</w:t>
            </w:r>
          </w:p>
          <w:p w14:paraId="2BDF4669" w14:textId="77777777" w:rsidR="00042293" w:rsidRPr="00E54774" w:rsidRDefault="00042293" w:rsidP="00E54774">
            <w:pPr>
              <w:spacing w:before="72" w:line="240" w:lineRule="auto"/>
              <w:rPr>
                <w:sz w:val="16"/>
                <w:szCs w:val="16"/>
              </w:rPr>
            </w:pPr>
          </w:p>
        </w:tc>
      </w:tr>
      <w:tr w:rsidR="00042293" w:rsidRPr="00737F18" w14:paraId="69FB6769" w14:textId="77777777" w:rsidTr="00E54774">
        <w:tc>
          <w:tcPr>
            <w:tcW w:w="6771" w:type="dxa"/>
            <w:shd w:val="clear" w:color="auto" w:fill="auto"/>
          </w:tcPr>
          <w:p w14:paraId="34921906" w14:textId="4DC54163"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00715053" w:rsidRPr="00715053">
              <w:rPr>
                <w:rFonts w:cs="Arial"/>
                <w:szCs w:val="18"/>
              </w:rPr>
              <w:t>§partij X§</w:t>
            </w:r>
            <w:r w:rsidRPr="00E54774">
              <w:rPr>
                <w:rFonts w:cs="Arial"/>
                <w:color w:val="FF0000"/>
                <w:szCs w:val="18"/>
              </w:rPr>
              <w:t>.</w:t>
            </w:r>
          </w:p>
        </w:tc>
        <w:tc>
          <w:tcPr>
            <w:tcW w:w="7371" w:type="dxa"/>
            <w:shd w:val="clear" w:color="auto" w:fill="auto"/>
          </w:tcPr>
          <w:p w14:paraId="63D6C68E" w14:textId="77777777" w:rsidR="00042293" w:rsidRDefault="00042293" w:rsidP="00E54774">
            <w:pPr>
              <w:spacing w:before="72" w:line="240" w:lineRule="auto"/>
            </w:pPr>
            <w:r w:rsidRPr="00E1426B">
              <w:t>V</w:t>
            </w:r>
            <w:r>
              <w:t>aste tekst.</w:t>
            </w:r>
          </w:p>
          <w:p w14:paraId="418C2B73" w14:textId="77777777" w:rsidR="00042293" w:rsidRPr="00E54774" w:rsidRDefault="00042293" w:rsidP="00E54774">
            <w:pPr>
              <w:spacing w:before="72" w:line="240" w:lineRule="auto"/>
              <w:rPr>
                <w:u w:val="single"/>
              </w:rPr>
            </w:pPr>
          </w:p>
          <w:p w14:paraId="396BA9E7" w14:textId="77777777" w:rsidR="00042293" w:rsidRPr="00E54774" w:rsidRDefault="00042293" w:rsidP="00E54774">
            <w:pPr>
              <w:spacing w:before="72" w:line="240" w:lineRule="auto"/>
              <w:rPr>
                <w:u w:val="single"/>
              </w:rPr>
            </w:pPr>
            <w:r w:rsidRPr="00E54774">
              <w:rPr>
                <w:u w:val="single"/>
              </w:rPr>
              <w:t>Mapping:</w:t>
            </w:r>
          </w:p>
          <w:p w14:paraId="7261D590"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2E4ADC91"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20E57" w:rsidRPr="00E54774">
              <w:rPr>
                <w:rFonts w:cs="Arial"/>
                <w:sz w:val="16"/>
                <w:szCs w:val="16"/>
              </w:rPr>
              <w:t>/</w:t>
            </w:r>
          </w:p>
          <w:p w14:paraId="08FC65D8"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55DBC7AA"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6B87A770" w14:textId="77777777" w:rsidR="00042293" w:rsidRPr="00E54774" w:rsidRDefault="00042293" w:rsidP="00E54774">
            <w:pPr>
              <w:spacing w:line="240" w:lineRule="auto"/>
              <w:rPr>
                <w:sz w:val="16"/>
                <w:szCs w:val="16"/>
              </w:rPr>
            </w:pPr>
          </w:p>
          <w:p w14:paraId="4E2F55FE"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902D71B"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20E57" w:rsidRPr="00E54774">
              <w:rPr>
                <w:rFonts w:cs="Arial"/>
                <w:sz w:val="16"/>
                <w:szCs w:val="16"/>
              </w:rPr>
              <w:t>/</w:t>
            </w:r>
          </w:p>
          <w:p w14:paraId="4D02D484"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009F9E27"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0682FB9D" w14:textId="77777777" w:rsidR="00042293" w:rsidRPr="00E54774" w:rsidRDefault="00042293" w:rsidP="00E54774">
            <w:pPr>
              <w:spacing w:line="240" w:lineRule="auto"/>
              <w:rPr>
                <w:sz w:val="16"/>
                <w:szCs w:val="16"/>
              </w:rPr>
            </w:pPr>
          </w:p>
        </w:tc>
      </w:tr>
    </w:tbl>
    <w:p w14:paraId="6CBB2761" w14:textId="77777777" w:rsidR="00042293" w:rsidRPr="008869BF" w:rsidRDefault="00042293" w:rsidP="00042293">
      <w:pPr>
        <w:autoSpaceDE w:val="0"/>
        <w:autoSpaceDN w:val="0"/>
        <w:adjustRightInd w:val="0"/>
        <w:rPr>
          <w:rFonts w:cs="Arial"/>
          <w:color w:val="FF0000"/>
          <w:sz w:val="20"/>
        </w:rPr>
      </w:pPr>
    </w:p>
    <w:p w14:paraId="62E294F8" w14:textId="77777777" w:rsidR="00042293" w:rsidRDefault="00042293" w:rsidP="00042293">
      <w:pPr>
        <w:pStyle w:val="Kop4"/>
        <w:numPr>
          <w:ilvl w:val="3"/>
          <w:numId w:val="1"/>
        </w:numPr>
      </w:pPr>
      <w:bookmarkStart w:id="184" w:name="_Toc358624469"/>
      <w:bookmarkStart w:id="185" w:name="_Toc93406570"/>
      <w:r w:rsidRPr="00584193">
        <w:t>Variant 2.e Koopprijs, ‘exclusief omzetbelasting’</w:t>
      </w:r>
      <w:bookmarkEnd w:id="184"/>
      <w:bookmarkEnd w:id="1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7E0D92D" w14:textId="77777777" w:rsidTr="00E54774">
        <w:tc>
          <w:tcPr>
            <w:tcW w:w="6771" w:type="dxa"/>
            <w:shd w:val="clear" w:color="auto" w:fill="auto"/>
          </w:tcPr>
          <w:p w14:paraId="2979DB1E"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14:paraId="42D7CC64" w14:textId="77777777" w:rsidR="00042293" w:rsidRPr="00E54774" w:rsidRDefault="00042293" w:rsidP="00E54774">
            <w:pPr>
              <w:autoSpaceDE w:val="0"/>
              <w:autoSpaceDN w:val="0"/>
              <w:adjustRightInd w:val="0"/>
              <w:rPr>
                <w:rFonts w:cs="Arial"/>
                <w:color w:val="000000"/>
                <w:szCs w:val="18"/>
              </w:rPr>
            </w:pPr>
          </w:p>
        </w:tc>
        <w:tc>
          <w:tcPr>
            <w:tcW w:w="7371" w:type="dxa"/>
            <w:shd w:val="clear" w:color="auto" w:fill="auto"/>
          </w:tcPr>
          <w:p w14:paraId="6BC8DE89" w14:textId="77777777" w:rsidR="00042293" w:rsidRDefault="00042293" w:rsidP="00E54774">
            <w:pPr>
              <w:spacing w:before="72" w:line="240" w:lineRule="auto"/>
            </w:pPr>
            <w:r w:rsidRPr="00E1426B">
              <w:t>V</w:t>
            </w:r>
            <w:r>
              <w:t>aste tekst.</w:t>
            </w:r>
          </w:p>
          <w:p w14:paraId="140E0F2E" w14:textId="77777777" w:rsidR="00042293" w:rsidRPr="00E54774" w:rsidRDefault="00042293" w:rsidP="00042293">
            <w:pPr>
              <w:rPr>
                <w:lang w:val="nl"/>
              </w:rPr>
            </w:pPr>
            <w:r w:rsidRPr="00E54774">
              <w:rPr>
                <w:lang w:val="nl"/>
              </w:rPr>
              <w:lastRenderedPageBreak/>
              <w:t>Hier worden de partijaanduidingen van de vervreemder en de verkrijger van de eerste koop vermeld, aangevuld met de koop</w:t>
            </w:r>
            <w:r w:rsidR="003E245D" w:rsidRPr="00E54774">
              <w:rPr>
                <w:lang w:val="nl"/>
              </w:rPr>
              <w:t>prijs voor de hele koop of per registergoed</w:t>
            </w:r>
            <w:r w:rsidRPr="00E54774">
              <w:rPr>
                <w:lang w:val="nl"/>
              </w:rPr>
              <w:t>.</w:t>
            </w:r>
          </w:p>
          <w:p w14:paraId="7A691047" w14:textId="77777777" w:rsidR="00042293" w:rsidRPr="00E54774" w:rsidRDefault="00042293" w:rsidP="00E54774">
            <w:pPr>
              <w:spacing w:before="72" w:line="240" w:lineRule="auto"/>
              <w:rPr>
                <w:u w:val="single"/>
                <w:lang w:val="nl"/>
              </w:rPr>
            </w:pPr>
          </w:p>
          <w:p w14:paraId="2BA27951" w14:textId="77777777" w:rsidR="00042293" w:rsidRPr="00E54774" w:rsidRDefault="00042293" w:rsidP="00E54774">
            <w:pPr>
              <w:spacing w:before="72" w:line="240" w:lineRule="auto"/>
              <w:rPr>
                <w:u w:val="single"/>
              </w:rPr>
            </w:pPr>
            <w:r w:rsidRPr="00E54774">
              <w:rPr>
                <w:u w:val="single"/>
              </w:rPr>
              <w:t>Mapping:</w:t>
            </w:r>
          </w:p>
          <w:p w14:paraId="1314E648" w14:textId="77777777" w:rsidR="00933A5A" w:rsidRPr="00E54774" w:rsidRDefault="00933A5A" w:rsidP="00E54774">
            <w:pPr>
              <w:spacing w:before="72" w:line="240" w:lineRule="auto"/>
              <w:rPr>
                <w:sz w:val="16"/>
                <w:szCs w:val="16"/>
              </w:rPr>
            </w:pPr>
            <w:r w:rsidRPr="00E54774">
              <w:rPr>
                <w:sz w:val="16"/>
                <w:szCs w:val="16"/>
              </w:rPr>
              <w:t>-gekozen variant</w:t>
            </w:r>
          </w:p>
          <w:p w14:paraId="23D30112"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14:paraId="70DCC9C1" w14:textId="77777777" w:rsidR="00042293" w:rsidRPr="00E54774" w:rsidRDefault="00042293" w:rsidP="00E54774">
            <w:pPr>
              <w:spacing w:line="240" w:lineRule="auto"/>
              <w:rPr>
                <w:sz w:val="16"/>
                <w:szCs w:val="16"/>
              </w:rPr>
            </w:pPr>
            <w:r w:rsidRPr="00E54774">
              <w:rPr>
                <w:sz w:val="16"/>
                <w:szCs w:val="16"/>
              </w:rPr>
              <w:tab/>
              <w:t>./tagNaam(‘k_KoopprijsVariant’)</w:t>
            </w:r>
          </w:p>
          <w:p w14:paraId="6134F67C" w14:textId="77777777" w:rsidR="00042293" w:rsidRPr="00737F18" w:rsidRDefault="00042293" w:rsidP="00E54774">
            <w:pPr>
              <w:spacing w:line="240" w:lineRule="auto"/>
            </w:pPr>
            <w:r w:rsidRPr="00E54774">
              <w:rPr>
                <w:sz w:val="16"/>
                <w:szCs w:val="16"/>
              </w:rPr>
              <w:tab/>
              <w:t>./tekst(‘exclusief omzetbelasting’)</w:t>
            </w:r>
          </w:p>
        </w:tc>
      </w:tr>
      <w:tr w:rsidR="00042293" w:rsidRPr="00737F18" w14:paraId="7D9EF549" w14:textId="77777777" w:rsidTr="00E54774">
        <w:tc>
          <w:tcPr>
            <w:tcW w:w="6771" w:type="dxa"/>
            <w:shd w:val="clear" w:color="auto" w:fill="auto"/>
          </w:tcPr>
          <w:p w14:paraId="17F85CEE"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2E11D82D" w14:textId="77777777"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14:paraId="71AF1E3A" w14:textId="77777777" w:rsidTr="00E54774">
        <w:tc>
          <w:tcPr>
            <w:tcW w:w="6771" w:type="dxa"/>
            <w:shd w:val="clear" w:color="auto" w:fill="auto"/>
          </w:tcPr>
          <w:p w14:paraId="5634E189" w14:textId="31BD7E96"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463A1B" w:rsidRPr="00463A1B">
              <w:rPr>
                <w:rFonts w:cs="Arial"/>
                <w:szCs w:val="18"/>
              </w:rPr>
              <w:t>§vervreemder§</w:t>
            </w:r>
            <w:r w:rsidRPr="00E54774">
              <w:rPr>
                <w:rFonts w:cs="Arial"/>
                <w:color w:val="008000"/>
                <w:szCs w:val="18"/>
              </w:rPr>
              <w:t xml:space="preserve"> </w:t>
            </w:r>
            <w:r w:rsidRPr="00E54774">
              <w:rPr>
                <w:rFonts w:cs="Arial"/>
                <w:color w:val="FF0000"/>
                <w:szCs w:val="18"/>
              </w:rPr>
              <w:t xml:space="preserve">en </w:t>
            </w:r>
            <w:r w:rsidR="00463A1B" w:rsidRPr="00463A1B">
              <w:rPr>
                <w:rFonts w:cs="Arial"/>
                <w:szCs w:val="18"/>
              </w:rPr>
              <w:t>§partij X§</w:t>
            </w:r>
            <w:r w:rsidRPr="00E54774">
              <w:rPr>
                <w:rFonts w:cs="Arial"/>
                <w:color w:val="008000"/>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45BD33E3" w14:textId="77777777" w:rsidR="00042293" w:rsidRDefault="00042293" w:rsidP="00E54774">
            <w:pPr>
              <w:spacing w:before="72" w:line="240" w:lineRule="auto"/>
            </w:pPr>
            <w:r w:rsidRPr="00E1426B">
              <w:t>V</w:t>
            </w:r>
            <w:r>
              <w:t>aste tekst.</w:t>
            </w:r>
          </w:p>
          <w:p w14:paraId="067C739E" w14:textId="77777777" w:rsidR="00042293" w:rsidRPr="00E54774" w:rsidRDefault="00042293" w:rsidP="00E54774">
            <w:pPr>
              <w:spacing w:before="72" w:line="240" w:lineRule="auto"/>
              <w:rPr>
                <w:u w:val="single"/>
              </w:rPr>
            </w:pPr>
          </w:p>
          <w:p w14:paraId="6F6C3A4E" w14:textId="77777777" w:rsidR="00042293" w:rsidRPr="00E54774" w:rsidRDefault="00042293" w:rsidP="00E54774">
            <w:pPr>
              <w:spacing w:before="72" w:line="240" w:lineRule="auto"/>
              <w:rPr>
                <w:u w:val="single"/>
              </w:rPr>
            </w:pPr>
            <w:r w:rsidRPr="00E54774">
              <w:rPr>
                <w:u w:val="single"/>
              </w:rPr>
              <w:t>Mapping:</w:t>
            </w:r>
          </w:p>
          <w:p w14:paraId="2605AE3C"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42F9FCDA"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04AC0" w:rsidRPr="00E54774">
              <w:rPr>
                <w:rFonts w:cs="Arial"/>
                <w:sz w:val="16"/>
                <w:szCs w:val="16"/>
              </w:rPr>
              <w:t>/</w:t>
            </w:r>
          </w:p>
          <w:p w14:paraId="0B6614DC"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663AF158"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7E49AA5C" w14:textId="77777777" w:rsidR="00042293" w:rsidRPr="00E54774" w:rsidRDefault="00042293" w:rsidP="00E54774">
            <w:pPr>
              <w:spacing w:line="240" w:lineRule="auto"/>
              <w:rPr>
                <w:sz w:val="16"/>
                <w:szCs w:val="16"/>
              </w:rPr>
            </w:pPr>
          </w:p>
          <w:p w14:paraId="6B19931D"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F2DBDF0"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04AC0" w:rsidRPr="00E54774">
              <w:rPr>
                <w:rFonts w:cs="Arial"/>
                <w:sz w:val="16"/>
                <w:szCs w:val="16"/>
              </w:rPr>
              <w:t>/</w:t>
            </w:r>
          </w:p>
          <w:p w14:paraId="28DC8A83"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2FBA93C4"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23C38751" w14:textId="77777777" w:rsidR="00042293" w:rsidRPr="00E54774" w:rsidRDefault="00042293" w:rsidP="00E54774">
            <w:pPr>
              <w:spacing w:line="240" w:lineRule="auto"/>
              <w:rPr>
                <w:sz w:val="16"/>
                <w:szCs w:val="16"/>
              </w:rPr>
            </w:pPr>
          </w:p>
          <w:p w14:paraId="1F2B0259" w14:textId="77777777" w:rsidR="00042293" w:rsidRPr="00E54774" w:rsidRDefault="00042293" w:rsidP="00E54774">
            <w:pPr>
              <w:spacing w:before="72"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hele koop</w:t>
            </w:r>
            <w:r w:rsidR="003E245D" w:rsidRPr="00E54774">
              <w:rPr>
                <w:sz w:val="16"/>
                <w:szCs w:val="16"/>
              </w:rPr>
              <w:t xml:space="preserve"> aanwezig dan deze tonen als bedrag</w:t>
            </w:r>
          </w:p>
          <w:p w14:paraId="5005D497"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0AB990E8" w14:textId="77777777" w:rsidR="00042293" w:rsidRPr="00E54774" w:rsidRDefault="00042293" w:rsidP="00E54774">
            <w:pPr>
              <w:spacing w:line="240" w:lineRule="auto"/>
              <w:rPr>
                <w:sz w:val="16"/>
                <w:szCs w:val="16"/>
              </w:rPr>
            </w:pPr>
            <w:r w:rsidRPr="00E54774">
              <w:rPr>
                <w:sz w:val="16"/>
                <w:szCs w:val="16"/>
              </w:rPr>
              <w:tab/>
              <w:t>./som</w:t>
            </w:r>
          </w:p>
          <w:p w14:paraId="0BF8C4EA" w14:textId="77777777" w:rsidR="00042293" w:rsidRPr="00737F18" w:rsidRDefault="00042293" w:rsidP="00E54774">
            <w:pPr>
              <w:spacing w:line="240" w:lineRule="auto"/>
            </w:pPr>
            <w:r w:rsidRPr="00E54774">
              <w:rPr>
                <w:sz w:val="16"/>
                <w:szCs w:val="16"/>
              </w:rPr>
              <w:tab/>
              <w:t>./valuta</w:t>
            </w:r>
          </w:p>
          <w:p w14:paraId="61A6F410" w14:textId="77777777" w:rsidR="00042293" w:rsidRPr="00E54774" w:rsidRDefault="00042293" w:rsidP="00E54774">
            <w:pPr>
              <w:spacing w:before="72" w:line="240" w:lineRule="auto"/>
              <w:rPr>
                <w:sz w:val="16"/>
                <w:szCs w:val="16"/>
                <w:u w:val="single"/>
              </w:rPr>
            </w:pPr>
          </w:p>
          <w:p w14:paraId="5CEDE659" w14:textId="77777777" w:rsidR="00042293" w:rsidRPr="00E54774" w:rsidRDefault="00042293" w:rsidP="00E54774">
            <w:pPr>
              <w:spacing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per registergoed</w:t>
            </w:r>
            <w:r w:rsidR="003E245D" w:rsidRPr="00E54774">
              <w:rPr>
                <w:sz w:val="16"/>
                <w:szCs w:val="16"/>
              </w:rPr>
              <w:t xml:space="preserve"> aanwezig dan deze tonen als bedrag</w:t>
            </w:r>
          </w:p>
          <w:p w14:paraId="2DAACAA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C2E7A10" w14:textId="77777777"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204AC0">
              <w:t>/</w:t>
            </w:r>
          </w:p>
          <w:p w14:paraId="6E0D6D29" w14:textId="77777777" w:rsidR="00042293" w:rsidRPr="00E54774" w:rsidRDefault="00042293" w:rsidP="00E54774">
            <w:pPr>
              <w:spacing w:line="240" w:lineRule="auto"/>
              <w:rPr>
                <w:sz w:val="16"/>
                <w:szCs w:val="16"/>
              </w:rPr>
            </w:pPr>
            <w:r w:rsidRPr="00E54774">
              <w:rPr>
                <w:sz w:val="16"/>
                <w:szCs w:val="16"/>
              </w:rPr>
              <w:tab/>
              <w:t>./som</w:t>
            </w:r>
          </w:p>
          <w:p w14:paraId="1421A453" w14:textId="77777777" w:rsidR="00042293" w:rsidRPr="00E54774" w:rsidRDefault="00042293" w:rsidP="00E54774">
            <w:pPr>
              <w:spacing w:line="240" w:lineRule="auto"/>
              <w:rPr>
                <w:sz w:val="16"/>
                <w:szCs w:val="16"/>
              </w:rPr>
            </w:pPr>
            <w:r w:rsidRPr="00E54774">
              <w:rPr>
                <w:sz w:val="16"/>
                <w:szCs w:val="16"/>
              </w:rPr>
              <w:lastRenderedPageBreak/>
              <w:tab/>
              <w:t>./valuta</w:t>
            </w:r>
          </w:p>
          <w:p w14:paraId="69A9C351" w14:textId="77777777" w:rsidR="003E245D" w:rsidRPr="00E54774" w:rsidRDefault="003E245D" w:rsidP="00E54774">
            <w:pPr>
              <w:spacing w:line="240" w:lineRule="auto"/>
              <w:rPr>
                <w:sz w:val="16"/>
                <w:szCs w:val="16"/>
              </w:rPr>
            </w:pPr>
          </w:p>
          <w:p w14:paraId="30B6D8FD" w14:textId="77777777" w:rsidR="003E245D" w:rsidRPr="00E54774" w:rsidRDefault="003E245D"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14:paraId="080BDD25" w14:textId="77777777" w:rsidTr="00E54774">
        <w:tc>
          <w:tcPr>
            <w:tcW w:w="6771" w:type="dxa"/>
            <w:shd w:val="clear" w:color="auto" w:fill="auto"/>
          </w:tcPr>
          <w:p w14:paraId="66277960"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w:t>
            </w:r>
          </w:p>
          <w:p w14:paraId="13683DB5"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2113F676" w14:textId="77777777" w:rsidR="00042293" w:rsidRDefault="00042293" w:rsidP="00E54774">
            <w:pPr>
              <w:spacing w:before="72" w:line="240" w:lineRule="auto"/>
            </w:pPr>
            <w:r w:rsidRPr="00E1426B">
              <w:t>V</w:t>
            </w:r>
            <w:r>
              <w:t>aste tekst.</w:t>
            </w:r>
          </w:p>
          <w:p w14:paraId="15E2DF11" w14:textId="77777777" w:rsidR="00042293" w:rsidRPr="00E54774" w:rsidRDefault="00042293" w:rsidP="00E54774">
            <w:pPr>
              <w:spacing w:before="72" w:line="240" w:lineRule="auto"/>
              <w:rPr>
                <w:sz w:val="16"/>
                <w:szCs w:val="16"/>
                <w:u w:val="single"/>
              </w:rPr>
            </w:pPr>
          </w:p>
          <w:p w14:paraId="3B944C9E" w14:textId="77777777" w:rsidR="00042293" w:rsidRPr="00E54774" w:rsidRDefault="00042293" w:rsidP="00E54774">
            <w:pPr>
              <w:spacing w:before="72" w:line="240" w:lineRule="auto"/>
              <w:rPr>
                <w:u w:val="single"/>
              </w:rPr>
            </w:pPr>
            <w:r w:rsidRPr="00E54774">
              <w:rPr>
                <w:u w:val="single"/>
              </w:rPr>
              <w:t>Mapping:</w:t>
            </w:r>
          </w:p>
          <w:p w14:paraId="434C2124" w14:textId="77777777" w:rsidR="00042293" w:rsidRPr="00E54774" w:rsidRDefault="00042293" w:rsidP="00E54774">
            <w:pPr>
              <w:spacing w:before="72" w:line="240" w:lineRule="auto"/>
              <w:rPr>
                <w:sz w:val="16"/>
                <w:szCs w:val="16"/>
              </w:rPr>
            </w:pPr>
            <w:r w:rsidRPr="00E54774">
              <w:rPr>
                <w:sz w:val="16"/>
                <w:szCs w:val="16"/>
              </w:rPr>
              <w:t>-omzetbelasting hele koop</w:t>
            </w:r>
            <w:r w:rsidR="00413690" w:rsidRPr="00E54774">
              <w:rPr>
                <w:sz w:val="16"/>
                <w:szCs w:val="16"/>
              </w:rPr>
              <w:t xml:space="preserve"> wanneer deze eerder ook is getoond</w:t>
            </w:r>
          </w:p>
          <w:p w14:paraId="5AA03074"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/StukdeelKoop[tia_Volgnummer(‘1’)]/koopprijsSpecificatie/</w:t>
            </w:r>
          </w:p>
          <w:p w14:paraId="4E6FABD4" w14:textId="77777777" w:rsidR="00204AC0" w:rsidRPr="00E54774" w:rsidRDefault="00042293" w:rsidP="00E54774">
            <w:pPr>
              <w:spacing w:line="240" w:lineRule="auto"/>
              <w:rPr>
                <w:sz w:val="16"/>
                <w:szCs w:val="16"/>
              </w:rPr>
            </w:pPr>
            <w:r w:rsidRPr="00E54774">
              <w:rPr>
                <w:sz w:val="16"/>
                <w:szCs w:val="16"/>
              </w:rPr>
              <w:tab/>
              <w:t>./omzetbelasting/</w:t>
            </w:r>
          </w:p>
          <w:p w14:paraId="2D1FCE1E" w14:textId="77777777"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833102B" w14:textId="77777777"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14:paraId="1A000F19" w14:textId="77777777" w:rsidR="00042293" w:rsidRPr="00E54774" w:rsidRDefault="00042293" w:rsidP="00E54774">
            <w:pPr>
              <w:spacing w:line="240" w:lineRule="auto"/>
              <w:rPr>
                <w:sz w:val="16"/>
                <w:szCs w:val="16"/>
                <w:u w:val="single"/>
              </w:rPr>
            </w:pPr>
            <w:r w:rsidRPr="00E54774">
              <w:rPr>
                <w:sz w:val="16"/>
                <w:szCs w:val="16"/>
              </w:rPr>
              <w:tab/>
              <w:t>./omzetbelastingInclusief(‘false’)</w:t>
            </w:r>
          </w:p>
          <w:p w14:paraId="0F5004E2" w14:textId="77777777" w:rsidR="00042293" w:rsidRPr="00E54774" w:rsidRDefault="00042293" w:rsidP="00E54774">
            <w:pPr>
              <w:spacing w:line="240" w:lineRule="auto"/>
              <w:rPr>
                <w:lang w:val="nl"/>
              </w:rPr>
            </w:pPr>
          </w:p>
          <w:p w14:paraId="0BD7FA91" w14:textId="77777777" w:rsidR="00042293" w:rsidRPr="00E54774" w:rsidRDefault="00042293" w:rsidP="00E54774">
            <w:pPr>
              <w:spacing w:line="240" w:lineRule="auto"/>
              <w:rPr>
                <w:sz w:val="16"/>
                <w:szCs w:val="16"/>
              </w:rPr>
            </w:pPr>
            <w:r w:rsidRPr="00E54774">
              <w:rPr>
                <w:sz w:val="16"/>
                <w:szCs w:val="16"/>
              </w:rPr>
              <w:t>-omzetbelasting per registergoed</w:t>
            </w:r>
            <w:r w:rsidR="00413690" w:rsidRPr="00E54774">
              <w:rPr>
                <w:sz w:val="16"/>
                <w:szCs w:val="16"/>
              </w:rPr>
              <w:t xml:space="preserve"> wanneer deze eerder ook is getoond</w:t>
            </w:r>
          </w:p>
          <w:p w14:paraId="77B44372"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204AC0" w:rsidRPr="00E54774">
              <w:rPr>
                <w:sz w:val="16"/>
                <w:szCs w:val="16"/>
              </w:rPr>
              <w:t>/</w:t>
            </w:r>
          </w:p>
          <w:p w14:paraId="598C6426" w14:textId="77777777" w:rsidR="00204AC0" w:rsidRPr="00E54774" w:rsidRDefault="00042293" w:rsidP="00E54774">
            <w:pPr>
              <w:spacing w:line="240" w:lineRule="auto"/>
              <w:rPr>
                <w:sz w:val="16"/>
                <w:szCs w:val="16"/>
              </w:rPr>
            </w:pPr>
            <w:r w:rsidRPr="00E54774">
              <w:rPr>
                <w:sz w:val="16"/>
                <w:szCs w:val="16"/>
              </w:rPr>
              <w:tab/>
              <w:t>./omzetbelasting/</w:t>
            </w:r>
          </w:p>
          <w:p w14:paraId="79EAE9D5" w14:textId="77777777"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44197D06" w14:textId="77777777"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14:paraId="20DE37B5" w14:textId="77777777" w:rsidR="00042293" w:rsidRPr="00E54774" w:rsidRDefault="00042293" w:rsidP="00E54774">
            <w:pPr>
              <w:spacing w:line="240" w:lineRule="auto"/>
              <w:rPr>
                <w:lang w:val="nl"/>
              </w:rPr>
            </w:pPr>
            <w:r w:rsidRPr="00E54774">
              <w:rPr>
                <w:sz w:val="16"/>
                <w:szCs w:val="16"/>
              </w:rPr>
              <w:tab/>
              <w:t>./omzetbelastingInclusief(‘false’)</w:t>
            </w:r>
          </w:p>
        </w:tc>
      </w:tr>
      <w:tr w:rsidR="00042293" w:rsidRPr="00737F18" w14:paraId="6A553801" w14:textId="77777777" w:rsidTr="00E54774">
        <w:tc>
          <w:tcPr>
            <w:tcW w:w="6771" w:type="dxa"/>
            <w:shd w:val="clear" w:color="auto" w:fill="auto"/>
          </w:tcPr>
          <w:p w14:paraId="4A2F855F"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14:paraId="1C1C5871"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679B31B" w14:textId="77777777" w:rsidR="00042293" w:rsidRDefault="00042293" w:rsidP="00E54774">
            <w:pPr>
              <w:spacing w:before="72" w:line="240" w:lineRule="auto"/>
            </w:pPr>
            <w:r w:rsidRPr="00E1426B">
              <w:t>V</w:t>
            </w:r>
            <w:r>
              <w:t>aste tekst.</w:t>
            </w:r>
          </w:p>
          <w:p w14:paraId="05D8D44D" w14:textId="77777777" w:rsidR="00042293" w:rsidRPr="00E54774" w:rsidRDefault="00042293" w:rsidP="00CF2AD8">
            <w:pPr>
              <w:rPr>
                <w:sz w:val="16"/>
                <w:szCs w:val="16"/>
              </w:rPr>
            </w:pPr>
          </w:p>
        </w:tc>
      </w:tr>
      <w:tr w:rsidR="00042293" w:rsidRPr="00737F18" w14:paraId="29FA0218" w14:textId="77777777" w:rsidTr="00E54774">
        <w:tc>
          <w:tcPr>
            <w:tcW w:w="6771" w:type="dxa"/>
            <w:shd w:val="clear" w:color="auto" w:fill="auto"/>
          </w:tcPr>
          <w:p w14:paraId="62527ABE"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113BB8F2" w14:textId="77777777" w:rsidR="00413690" w:rsidRDefault="00413690" w:rsidP="00E54774">
            <w:pPr>
              <w:spacing w:before="72" w:line="240" w:lineRule="auto"/>
            </w:pPr>
            <w:r>
              <w:t xml:space="preserve">Voor </w:t>
            </w:r>
            <w:r w:rsidR="008441BA">
              <w:t xml:space="preserve">de </w:t>
            </w:r>
            <w:r>
              <w:t xml:space="preserve">opsomming </w:t>
            </w:r>
            <w:r w:rsidR="008441BA">
              <w:t xml:space="preserve">van </w:t>
            </w:r>
            <w:r>
              <w:t>registergoederen hetzelfde tonen als eerder in dit keuzeblok is getoond.</w:t>
            </w:r>
          </w:p>
          <w:p w14:paraId="3B32E14C" w14:textId="77777777" w:rsidR="00042293" w:rsidRPr="00E54774" w:rsidRDefault="00042293" w:rsidP="00E54774">
            <w:pPr>
              <w:spacing w:before="72" w:line="240" w:lineRule="auto"/>
              <w:rPr>
                <w:sz w:val="16"/>
                <w:szCs w:val="16"/>
                <w:u w:val="single"/>
                <w:lang w:val="nl"/>
              </w:rPr>
            </w:pPr>
          </w:p>
        </w:tc>
      </w:tr>
      <w:tr w:rsidR="00042293" w:rsidRPr="00737F18" w14:paraId="43B1FEB4" w14:textId="77777777" w:rsidTr="00E54774">
        <w:tc>
          <w:tcPr>
            <w:tcW w:w="6771" w:type="dxa"/>
            <w:shd w:val="clear" w:color="auto" w:fill="auto"/>
          </w:tcPr>
          <w:p w14:paraId="772F1241" w14:textId="2874C03D"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2C5970" w:rsidRPr="002C5970">
              <w:rPr>
                <w:rFonts w:cs="Arial"/>
                <w:szCs w:val="18"/>
              </w:rPr>
              <w:t>§partij X§</w:t>
            </w:r>
            <w:r w:rsidRPr="00E54774">
              <w:rPr>
                <w:rFonts w:cs="Arial"/>
                <w:color w:val="339A66"/>
                <w:szCs w:val="18"/>
              </w:rPr>
              <w:t xml:space="preserve"> </w:t>
            </w:r>
            <w:r w:rsidRPr="00E54774">
              <w:rPr>
                <w:rFonts w:cs="Arial"/>
                <w:color w:val="FF0000"/>
                <w:szCs w:val="18"/>
              </w:rPr>
              <w:t xml:space="preserve">en </w:t>
            </w:r>
            <w:r w:rsidR="002C5970" w:rsidRPr="002C5970">
              <w:rPr>
                <w:rFonts w:cs="Arial"/>
                <w:szCs w:val="18"/>
              </w:rPr>
              <w:t>§verkrijger§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te vermeerderen met een bedrag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14:paraId="63DC4903" w14:textId="77777777" w:rsidR="00042293" w:rsidRDefault="00042293" w:rsidP="00E54774">
            <w:pPr>
              <w:spacing w:before="72" w:line="240" w:lineRule="auto"/>
            </w:pPr>
            <w:r w:rsidRPr="00E1426B">
              <w:t>V</w:t>
            </w:r>
            <w:r>
              <w:t>aste tekst.</w:t>
            </w:r>
            <w:r w:rsidR="00CF2AD8" w:rsidRPr="00E54774">
              <w:rPr>
                <w:lang w:val="nl"/>
              </w:rPr>
              <w:t xml:space="preserve"> Hier worden de partijaanduidingen van de vervreemder en de verkrijger van de tweede koop vermeld, aangevuld met de koop</w:t>
            </w:r>
            <w:r w:rsidR="008441BA" w:rsidRPr="00E54774">
              <w:rPr>
                <w:lang w:val="nl"/>
              </w:rPr>
              <w:t>prijs voor de hele koop of per registergoed</w:t>
            </w:r>
            <w:r w:rsidR="00CF2AD8" w:rsidRPr="00E54774">
              <w:rPr>
                <w:lang w:val="nl"/>
              </w:rPr>
              <w:t>.</w:t>
            </w:r>
          </w:p>
          <w:p w14:paraId="14E9EC9B" w14:textId="77777777" w:rsidR="00042293" w:rsidRPr="00E54774" w:rsidRDefault="00042293" w:rsidP="00E54774">
            <w:pPr>
              <w:spacing w:before="72" w:line="240" w:lineRule="auto"/>
              <w:rPr>
                <w:sz w:val="16"/>
                <w:szCs w:val="16"/>
                <w:u w:val="single"/>
                <w:lang w:val="nl"/>
              </w:rPr>
            </w:pPr>
          </w:p>
          <w:p w14:paraId="6D26BB17" w14:textId="77777777" w:rsidR="00042293" w:rsidRPr="00E54774" w:rsidRDefault="00042293" w:rsidP="00E54774">
            <w:pPr>
              <w:spacing w:before="72" w:line="240" w:lineRule="auto"/>
              <w:rPr>
                <w:u w:val="single"/>
              </w:rPr>
            </w:pPr>
            <w:r w:rsidRPr="00E54774">
              <w:rPr>
                <w:u w:val="single"/>
              </w:rPr>
              <w:t>Mapping:</w:t>
            </w:r>
          </w:p>
          <w:p w14:paraId="01E457D2"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009CD82"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CF2AD8" w:rsidRPr="00E54774">
              <w:rPr>
                <w:rFonts w:cs="Arial"/>
                <w:sz w:val="16"/>
                <w:szCs w:val="16"/>
              </w:rPr>
              <w:t>/</w:t>
            </w:r>
          </w:p>
          <w:p w14:paraId="031DD33E"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2A3DA1EE" w14:textId="77777777" w:rsidR="00042293" w:rsidRPr="00E54774" w:rsidRDefault="00042293" w:rsidP="00E54774">
            <w:pPr>
              <w:spacing w:line="240" w:lineRule="auto"/>
              <w:rPr>
                <w:sz w:val="16"/>
                <w:szCs w:val="16"/>
              </w:rPr>
            </w:pPr>
            <w:r w:rsidRPr="00E54774">
              <w:rPr>
                <w:sz w:val="16"/>
                <w:szCs w:val="16"/>
              </w:rPr>
              <w:lastRenderedPageBreak/>
              <w:tab/>
              <w:t>./verkrijgerRechtRef/Partij/aanduidingPartij</w:t>
            </w:r>
          </w:p>
          <w:p w14:paraId="1979E7FB" w14:textId="77777777" w:rsidR="00042293" w:rsidRPr="00E54774" w:rsidRDefault="00042293" w:rsidP="00E54774">
            <w:pPr>
              <w:spacing w:before="72" w:line="240" w:lineRule="auto"/>
              <w:rPr>
                <w:sz w:val="16"/>
                <w:szCs w:val="16"/>
                <w:lang w:val="nl"/>
              </w:rPr>
            </w:pPr>
          </w:p>
          <w:p w14:paraId="74C53B5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D831495"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CF2AD8" w:rsidRPr="00E54774">
              <w:rPr>
                <w:rFonts w:cs="Arial"/>
                <w:sz w:val="16"/>
                <w:szCs w:val="16"/>
              </w:rPr>
              <w:t>/</w:t>
            </w:r>
          </w:p>
          <w:p w14:paraId="38B98227"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3FC2ECD5"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340478FA" w14:textId="77777777" w:rsidR="00042293" w:rsidRPr="00E54774" w:rsidRDefault="00042293" w:rsidP="00E54774">
            <w:pPr>
              <w:spacing w:before="72" w:line="240" w:lineRule="auto"/>
              <w:rPr>
                <w:sz w:val="16"/>
                <w:szCs w:val="16"/>
              </w:rPr>
            </w:pPr>
          </w:p>
          <w:p w14:paraId="2AA1E13E" w14:textId="77777777" w:rsidR="00042293" w:rsidRPr="00E54774" w:rsidRDefault="00042293" w:rsidP="00E54774">
            <w:pPr>
              <w:spacing w:before="72" w:line="240" w:lineRule="auto"/>
              <w:rPr>
                <w:sz w:val="16"/>
                <w:szCs w:val="16"/>
              </w:rPr>
            </w:pPr>
            <w:r w:rsidRPr="00E54774">
              <w:rPr>
                <w:sz w:val="16"/>
                <w:szCs w:val="16"/>
              </w:rPr>
              <w:t>-koopprijs hele koop</w:t>
            </w:r>
            <w:r w:rsidR="00413690" w:rsidRPr="00E54774">
              <w:rPr>
                <w:sz w:val="16"/>
                <w:szCs w:val="16"/>
              </w:rPr>
              <w:t xml:space="preserve"> wanneer deze eerder ook is getoond</w:t>
            </w:r>
          </w:p>
          <w:p w14:paraId="1F4AD9DF"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15950B64" w14:textId="77777777" w:rsidR="00042293" w:rsidRPr="00E54774" w:rsidRDefault="00042293" w:rsidP="00E54774">
            <w:pPr>
              <w:spacing w:line="240" w:lineRule="auto"/>
              <w:rPr>
                <w:sz w:val="16"/>
                <w:szCs w:val="16"/>
              </w:rPr>
            </w:pPr>
            <w:r w:rsidRPr="00E54774">
              <w:rPr>
                <w:sz w:val="16"/>
                <w:szCs w:val="16"/>
              </w:rPr>
              <w:tab/>
              <w:t>./som</w:t>
            </w:r>
          </w:p>
          <w:p w14:paraId="11E2CAD5" w14:textId="77777777" w:rsidR="00042293" w:rsidRPr="00E54774" w:rsidRDefault="00042293" w:rsidP="00E54774">
            <w:pPr>
              <w:spacing w:line="240" w:lineRule="auto"/>
              <w:rPr>
                <w:sz w:val="16"/>
                <w:szCs w:val="16"/>
              </w:rPr>
            </w:pPr>
            <w:r w:rsidRPr="00E54774">
              <w:rPr>
                <w:sz w:val="16"/>
                <w:szCs w:val="16"/>
              </w:rPr>
              <w:tab/>
              <w:t>./valuta</w:t>
            </w:r>
          </w:p>
          <w:p w14:paraId="448BF624" w14:textId="77777777" w:rsidR="00042293" w:rsidRPr="00E54774" w:rsidRDefault="00042293" w:rsidP="00E54774">
            <w:pPr>
              <w:spacing w:line="240" w:lineRule="auto"/>
              <w:rPr>
                <w:sz w:val="16"/>
                <w:szCs w:val="16"/>
                <w:u w:val="single"/>
              </w:rPr>
            </w:pPr>
          </w:p>
          <w:p w14:paraId="486E95B9" w14:textId="77777777" w:rsidR="004137F0" w:rsidRPr="00E54774" w:rsidRDefault="004137F0" w:rsidP="00E54774">
            <w:pPr>
              <w:spacing w:before="72" w:line="240" w:lineRule="auto"/>
              <w:rPr>
                <w:sz w:val="16"/>
                <w:szCs w:val="16"/>
              </w:rPr>
            </w:pPr>
            <w:r w:rsidRPr="00E54774">
              <w:rPr>
                <w:sz w:val="16"/>
                <w:szCs w:val="16"/>
              </w:rPr>
              <w:t>-en dan ook: omzetbelasting hele koop</w:t>
            </w:r>
          </w:p>
          <w:p w14:paraId="5572C175" w14:textId="77777777" w:rsidR="004137F0" w:rsidRPr="00E54774" w:rsidRDefault="004137F0" w:rsidP="00E54774">
            <w:pPr>
              <w:spacing w:line="240" w:lineRule="auto"/>
              <w:rPr>
                <w:sz w:val="16"/>
                <w:szCs w:val="16"/>
              </w:rPr>
            </w:pPr>
            <w:r w:rsidRPr="00E54774">
              <w:rPr>
                <w:sz w:val="16"/>
                <w:szCs w:val="16"/>
              </w:rPr>
              <w:t>//IMKAD_AangebodenStuk/StukdeelKoop[tia_Volgnummer(‘2’)]/koopprijsSpecificatie/</w:t>
            </w:r>
          </w:p>
          <w:p w14:paraId="2E748AE2" w14:textId="77777777" w:rsidR="004137F0" w:rsidRPr="00E54774" w:rsidRDefault="004137F0" w:rsidP="00E54774">
            <w:pPr>
              <w:spacing w:line="240" w:lineRule="auto"/>
              <w:rPr>
                <w:sz w:val="16"/>
                <w:szCs w:val="16"/>
              </w:rPr>
            </w:pPr>
            <w:r w:rsidRPr="00E54774">
              <w:rPr>
                <w:sz w:val="16"/>
                <w:szCs w:val="16"/>
              </w:rPr>
              <w:tab/>
              <w:t>./omzetbelasting/</w:t>
            </w:r>
          </w:p>
          <w:p w14:paraId="4800D0B9" w14:textId="77777777" w:rsidR="004137F0" w:rsidRPr="00E54774" w:rsidRDefault="004137F0" w:rsidP="00E54774">
            <w:pPr>
              <w:spacing w:line="240" w:lineRule="auto"/>
              <w:rPr>
                <w:sz w:val="16"/>
                <w:szCs w:val="16"/>
              </w:rPr>
            </w:pPr>
            <w:r w:rsidRPr="00E54774">
              <w:rPr>
                <w:sz w:val="16"/>
                <w:szCs w:val="16"/>
              </w:rPr>
              <w:tab/>
            </w:r>
            <w:r w:rsidRPr="00E54774">
              <w:rPr>
                <w:sz w:val="16"/>
                <w:szCs w:val="16"/>
              </w:rPr>
              <w:tab/>
              <w:t>./som</w:t>
            </w:r>
          </w:p>
          <w:p w14:paraId="62543421" w14:textId="77777777" w:rsidR="004137F0" w:rsidRPr="00E54774" w:rsidRDefault="004137F0" w:rsidP="00E54774">
            <w:pPr>
              <w:spacing w:line="240" w:lineRule="auto"/>
              <w:rPr>
                <w:sz w:val="16"/>
                <w:szCs w:val="16"/>
              </w:rPr>
            </w:pPr>
            <w:r w:rsidRPr="00E54774">
              <w:rPr>
                <w:sz w:val="16"/>
                <w:szCs w:val="16"/>
              </w:rPr>
              <w:tab/>
            </w:r>
            <w:r w:rsidRPr="00E54774">
              <w:rPr>
                <w:sz w:val="16"/>
                <w:szCs w:val="16"/>
              </w:rPr>
              <w:tab/>
              <w:t>./valuta</w:t>
            </w:r>
          </w:p>
          <w:p w14:paraId="5360B78B" w14:textId="77777777" w:rsidR="004137F0" w:rsidRPr="00E54774" w:rsidRDefault="004137F0" w:rsidP="00E54774">
            <w:pPr>
              <w:spacing w:line="240" w:lineRule="auto"/>
              <w:rPr>
                <w:sz w:val="16"/>
                <w:szCs w:val="16"/>
              </w:rPr>
            </w:pPr>
            <w:r w:rsidRPr="00E54774">
              <w:rPr>
                <w:sz w:val="16"/>
                <w:szCs w:val="16"/>
              </w:rPr>
              <w:tab/>
              <w:t>./omzetbelastingInclusief(‘false’)</w:t>
            </w:r>
          </w:p>
          <w:p w14:paraId="406E3C5E" w14:textId="77777777" w:rsidR="004137F0" w:rsidRPr="00E54774" w:rsidRDefault="004137F0" w:rsidP="00E54774">
            <w:pPr>
              <w:spacing w:line="240" w:lineRule="auto"/>
              <w:rPr>
                <w:sz w:val="16"/>
                <w:szCs w:val="16"/>
                <w:u w:val="single"/>
              </w:rPr>
            </w:pPr>
          </w:p>
          <w:p w14:paraId="600EB910" w14:textId="77777777" w:rsidR="00042293" w:rsidRPr="00E54774" w:rsidRDefault="00042293" w:rsidP="00E54774">
            <w:pPr>
              <w:spacing w:line="240" w:lineRule="auto"/>
              <w:rPr>
                <w:sz w:val="16"/>
                <w:szCs w:val="16"/>
              </w:rPr>
            </w:pPr>
            <w:r w:rsidRPr="00E54774">
              <w:rPr>
                <w:sz w:val="16"/>
                <w:szCs w:val="16"/>
              </w:rPr>
              <w:t>-koopprijs per registergoed</w:t>
            </w:r>
            <w:r w:rsidR="00413690" w:rsidRPr="00E54774">
              <w:rPr>
                <w:sz w:val="16"/>
                <w:szCs w:val="16"/>
              </w:rPr>
              <w:t xml:space="preserve"> wanneer deze eerder ook is getoond</w:t>
            </w:r>
          </w:p>
          <w:p w14:paraId="2FDE8FA1"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838CDC9" w14:textId="77777777"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CF2AD8">
              <w:t>/</w:t>
            </w:r>
          </w:p>
          <w:p w14:paraId="063B57A3" w14:textId="77777777" w:rsidR="00042293" w:rsidRPr="00E54774" w:rsidRDefault="00042293" w:rsidP="00E54774">
            <w:pPr>
              <w:spacing w:line="240" w:lineRule="auto"/>
              <w:rPr>
                <w:sz w:val="16"/>
                <w:szCs w:val="16"/>
              </w:rPr>
            </w:pPr>
            <w:r w:rsidRPr="00E54774">
              <w:rPr>
                <w:sz w:val="16"/>
                <w:szCs w:val="16"/>
              </w:rPr>
              <w:tab/>
              <w:t>./som</w:t>
            </w:r>
          </w:p>
          <w:p w14:paraId="2D9DC3DC" w14:textId="77777777" w:rsidR="00042293" w:rsidRPr="00E54774" w:rsidRDefault="00042293" w:rsidP="00E54774">
            <w:pPr>
              <w:spacing w:line="240" w:lineRule="auto"/>
              <w:rPr>
                <w:sz w:val="16"/>
                <w:szCs w:val="16"/>
                <w:u w:val="single"/>
              </w:rPr>
            </w:pPr>
            <w:r w:rsidRPr="00E54774">
              <w:rPr>
                <w:sz w:val="16"/>
                <w:szCs w:val="16"/>
              </w:rPr>
              <w:tab/>
              <w:t>./valuta</w:t>
            </w:r>
          </w:p>
          <w:p w14:paraId="186F98E1" w14:textId="77777777" w:rsidR="00042293" w:rsidRPr="00E54774" w:rsidRDefault="00042293" w:rsidP="00E54774">
            <w:pPr>
              <w:spacing w:line="240" w:lineRule="auto"/>
              <w:rPr>
                <w:sz w:val="16"/>
                <w:szCs w:val="16"/>
              </w:rPr>
            </w:pPr>
          </w:p>
          <w:p w14:paraId="0C48ADEF" w14:textId="77777777" w:rsidR="00042293" w:rsidRPr="00E54774" w:rsidRDefault="00042293" w:rsidP="00E54774">
            <w:pPr>
              <w:spacing w:line="240" w:lineRule="auto"/>
              <w:rPr>
                <w:sz w:val="16"/>
                <w:szCs w:val="16"/>
              </w:rPr>
            </w:pPr>
            <w:r w:rsidRPr="00E54774">
              <w:rPr>
                <w:sz w:val="16"/>
                <w:szCs w:val="16"/>
              </w:rPr>
              <w:t>-</w:t>
            </w:r>
            <w:r w:rsidR="004137F0" w:rsidRPr="00E54774">
              <w:rPr>
                <w:sz w:val="16"/>
                <w:szCs w:val="16"/>
              </w:rPr>
              <w:t xml:space="preserve">en dan ook: </w:t>
            </w:r>
            <w:r w:rsidRPr="00E54774">
              <w:rPr>
                <w:sz w:val="16"/>
                <w:szCs w:val="16"/>
              </w:rPr>
              <w:t>omzetbelasting per registergoed</w:t>
            </w:r>
          </w:p>
          <w:p w14:paraId="5B45542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CF2AD8" w:rsidRPr="00E54774">
              <w:rPr>
                <w:sz w:val="16"/>
                <w:szCs w:val="16"/>
              </w:rPr>
              <w:t>/</w:t>
            </w:r>
          </w:p>
          <w:p w14:paraId="0DBA746D" w14:textId="77777777" w:rsidR="00CF2AD8" w:rsidRPr="00E54774" w:rsidRDefault="00042293" w:rsidP="00E54774">
            <w:pPr>
              <w:spacing w:line="240" w:lineRule="auto"/>
              <w:rPr>
                <w:sz w:val="16"/>
                <w:szCs w:val="16"/>
              </w:rPr>
            </w:pPr>
            <w:r w:rsidRPr="00E54774">
              <w:rPr>
                <w:sz w:val="16"/>
                <w:szCs w:val="16"/>
              </w:rPr>
              <w:tab/>
              <w:t>./omzetbelasting/</w:t>
            </w:r>
          </w:p>
          <w:p w14:paraId="451130AC" w14:textId="77777777" w:rsidR="00042293" w:rsidRPr="00E54774" w:rsidRDefault="00CF2AD8"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F84FD5E" w14:textId="77777777" w:rsidR="00042293" w:rsidRPr="00E54774" w:rsidRDefault="00CF2AD8" w:rsidP="00E54774">
            <w:pPr>
              <w:spacing w:line="240" w:lineRule="auto"/>
              <w:rPr>
                <w:sz w:val="16"/>
                <w:szCs w:val="16"/>
              </w:rPr>
            </w:pPr>
            <w:r w:rsidRPr="00E54774">
              <w:rPr>
                <w:sz w:val="16"/>
                <w:szCs w:val="16"/>
              </w:rPr>
              <w:tab/>
            </w:r>
            <w:r w:rsidR="00042293" w:rsidRPr="00E54774">
              <w:rPr>
                <w:sz w:val="16"/>
                <w:szCs w:val="16"/>
              </w:rPr>
              <w:tab/>
              <w:t>./valuta</w:t>
            </w:r>
          </w:p>
          <w:p w14:paraId="6BF8D28B" w14:textId="77777777" w:rsidR="00042293" w:rsidRPr="00E54774" w:rsidRDefault="00042293" w:rsidP="00E54774">
            <w:pPr>
              <w:spacing w:line="240" w:lineRule="auto"/>
              <w:rPr>
                <w:sz w:val="16"/>
                <w:szCs w:val="16"/>
                <w:u w:val="single"/>
                <w:lang w:val="nl"/>
              </w:rPr>
            </w:pPr>
            <w:r w:rsidRPr="00E54774">
              <w:rPr>
                <w:sz w:val="16"/>
                <w:szCs w:val="16"/>
              </w:rPr>
              <w:tab/>
              <w:t>./omzetbelastingInclusief(‘false’)</w:t>
            </w:r>
          </w:p>
        </w:tc>
      </w:tr>
    </w:tbl>
    <w:p w14:paraId="1E8521EC" w14:textId="77777777" w:rsidR="00042293" w:rsidRDefault="00042293" w:rsidP="00042293">
      <w:pPr>
        <w:pStyle w:val="Kop2"/>
        <w:numPr>
          <w:ilvl w:val="1"/>
          <w:numId w:val="1"/>
        </w:numPr>
        <w:rPr>
          <w:lang w:val="nl-NL"/>
        </w:rPr>
      </w:pPr>
      <w:bookmarkStart w:id="186" w:name="_Toc358624470"/>
      <w:bookmarkStart w:id="187" w:name="_Ref369079275"/>
      <w:bookmarkStart w:id="188" w:name="_Toc93406571"/>
      <w:bookmarkStart w:id="189" w:name="_Toc94600333"/>
      <w:r>
        <w:rPr>
          <w:lang w:val="nl-NL"/>
        </w:rPr>
        <w:lastRenderedPageBreak/>
        <w:t>Opgave bestuur Vereniging van Eigena</w:t>
      </w:r>
      <w:r w:rsidR="00204470">
        <w:rPr>
          <w:lang w:val="nl-NL"/>
        </w:rPr>
        <w:t>a</w:t>
      </w:r>
      <w:r>
        <w:rPr>
          <w:lang w:val="nl-NL"/>
        </w:rPr>
        <w:t>r</w:t>
      </w:r>
      <w:r w:rsidR="00204470">
        <w:rPr>
          <w:lang w:val="nl-NL"/>
        </w:rPr>
        <w:t>s</w:t>
      </w:r>
      <w:bookmarkEnd w:id="186"/>
      <w:bookmarkEnd w:id="187"/>
      <w:bookmarkEnd w:id="188"/>
      <w:bookmarkEnd w:id="189"/>
    </w:p>
    <w:p w14:paraId="74732F1A" w14:textId="77777777" w:rsidR="00042293" w:rsidRPr="001D4AE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29"/>
        <w:gridCol w:w="7713"/>
      </w:tblGrid>
      <w:tr w:rsidR="00042293" w:rsidRPr="00737F18" w14:paraId="65E91B8A" w14:textId="77777777" w:rsidTr="00E54774">
        <w:tc>
          <w:tcPr>
            <w:tcW w:w="6771" w:type="dxa"/>
            <w:shd w:val="clear" w:color="auto" w:fill="auto"/>
          </w:tcPr>
          <w:p w14:paraId="01E2E685" w14:textId="77777777"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OPGAVE BESTUUR VERENIGING VAN EIGENA</w:t>
            </w:r>
            <w:r w:rsidR="00204470" w:rsidRPr="00E54774">
              <w:rPr>
                <w:rFonts w:cs="Arial"/>
                <w:color w:val="800080"/>
                <w:sz w:val="20"/>
                <w:u w:val="single"/>
              </w:rPr>
              <w:t>A</w:t>
            </w:r>
            <w:r w:rsidRPr="00E54774">
              <w:rPr>
                <w:rFonts w:cs="Arial"/>
                <w:color w:val="800080"/>
                <w:sz w:val="20"/>
                <w:u w:val="single"/>
              </w:rPr>
              <w:t>R</w:t>
            </w:r>
            <w:r w:rsidR="00204470" w:rsidRPr="00E54774">
              <w:rPr>
                <w:rFonts w:cs="Arial"/>
                <w:color w:val="800080"/>
                <w:sz w:val="20"/>
                <w:u w:val="single"/>
              </w:rPr>
              <w:t>S</w:t>
            </w:r>
          </w:p>
        </w:tc>
        <w:tc>
          <w:tcPr>
            <w:tcW w:w="7371" w:type="dxa"/>
            <w:shd w:val="clear" w:color="auto" w:fill="auto"/>
          </w:tcPr>
          <w:p w14:paraId="78B22958" w14:textId="77777777" w:rsidR="00042293" w:rsidRDefault="00042293" w:rsidP="00042293"/>
        </w:tc>
      </w:tr>
      <w:tr w:rsidR="00042293" w:rsidRPr="00737F18" w14:paraId="0A219447" w14:textId="77777777" w:rsidTr="00E54774">
        <w:tc>
          <w:tcPr>
            <w:tcW w:w="6771" w:type="dxa"/>
            <w:shd w:val="clear" w:color="auto" w:fill="auto"/>
          </w:tcPr>
          <w:p w14:paraId="3AD276BE" w14:textId="5685C4B4" w:rsidR="00042293" w:rsidRPr="00E54774" w:rsidRDefault="00042293" w:rsidP="00E54774">
            <w:pPr>
              <w:autoSpaceDE w:val="0"/>
              <w:autoSpaceDN w:val="0"/>
              <w:adjustRightInd w:val="0"/>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Uit een aan deze akte </w:t>
            </w:r>
            <w:r w:rsidRPr="00E54774">
              <w:rPr>
                <w:rFonts w:cs="Arial"/>
                <w:color w:val="3366FF"/>
                <w:szCs w:val="18"/>
              </w:rPr>
              <w:t>te hechten/gehechte</w:t>
            </w:r>
            <w:r w:rsidRPr="00E54774">
              <w:rPr>
                <w:rFonts w:cs="Arial"/>
                <w:color w:val="800080"/>
                <w:szCs w:val="18"/>
              </w:rPr>
              <w:t xml:space="preserve"> opgave van/namens het bestuur van de vereniging van eigenaars, blijkt </w:t>
            </w:r>
            <w:r w:rsidRPr="00E54774">
              <w:rPr>
                <w:rFonts w:cs="Arial"/>
                <w:color w:val="3366FF"/>
                <w:szCs w:val="18"/>
              </w:rPr>
              <w:t>met betrekking tot het/de Registergoed [volgnummer] /Registergoederen [volgnummer], [volgnummer] en [volgnummer] /Verkochte</w:t>
            </w:r>
            <w:r w:rsidRPr="00E54774">
              <w:rPr>
                <w:rFonts w:cs="Arial"/>
                <w:color w:val="800080"/>
                <w:szCs w:val="18"/>
              </w:rPr>
              <w:t xml:space="preserve"> dat het reservefonds van de vereniging nihil bedraagt.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In de koopprijs </w:t>
            </w:r>
            <w:r w:rsidRPr="00E54774">
              <w:rPr>
                <w:rFonts w:cs="Arial"/>
                <w:color w:val="3366FF"/>
                <w:szCs w:val="18"/>
              </w:rPr>
              <w:t>van het/de Registergoed [volgnummer] /Registergoederen [volgnummer], [volgnummer] en [volgnummer] /Verkochte</w:t>
            </w:r>
            <w:r w:rsidRPr="00E54774">
              <w:rPr>
                <w:rFonts w:cs="Arial"/>
                <w:color w:val="800080"/>
                <w:szCs w:val="18"/>
              </w:rPr>
              <w:t xml:space="preserve"> is begrepen het aandeel van</w:t>
            </w:r>
            <w:r w:rsidRPr="00E54774">
              <w:rPr>
                <w:rFonts w:cs="Arial"/>
                <w:color w:val="FF0000"/>
                <w:szCs w:val="18"/>
              </w:rPr>
              <w:t xml:space="preserve"> </w:t>
            </w:r>
            <w:r w:rsidR="00466878" w:rsidRPr="00466878">
              <w:rPr>
                <w:rFonts w:cs="Arial"/>
                <w:szCs w:val="18"/>
              </w:rPr>
              <w:t>§vervreemder§</w:t>
            </w:r>
            <w:r w:rsidRPr="00E54774">
              <w:rPr>
                <w:rFonts w:cs="Arial"/>
                <w:color w:val="FF0000"/>
                <w:szCs w:val="18"/>
              </w:rPr>
              <w:t xml:space="preserve"> </w:t>
            </w:r>
            <w:r w:rsidRPr="00E54774">
              <w:rPr>
                <w:rFonts w:cs="Arial"/>
                <w:color w:val="800080"/>
                <w:szCs w:val="18"/>
              </w:rPr>
              <w:t>groot</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 xml:space="preserve">in het reservefonds van de vereniging van eigenaars, waarvan blijkt uit een aan deze akte </w:t>
            </w:r>
            <w:r w:rsidR="00FF7D70" w:rsidRPr="00E54774">
              <w:rPr>
                <w:rFonts w:cs="Arial"/>
                <w:color w:val="3366FF"/>
                <w:szCs w:val="18"/>
              </w:rPr>
              <w:t>te hechten/gehechte</w:t>
            </w:r>
            <w:r w:rsidRPr="00E54774">
              <w:rPr>
                <w:rFonts w:cs="Arial"/>
                <w:color w:val="800080"/>
                <w:szCs w:val="18"/>
              </w:rPr>
              <w:t xml:space="preserve"> opgave</w:t>
            </w:r>
            <w:r w:rsidRPr="00E54774">
              <w:rPr>
                <w:rFonts w:cs="Arial"/>
                <w:color w:val="FF0000"/>
                <w:szCs w:val="18"/>
              </w:rPr>
              <w:t xml:space="preserve"> </w:t>
            </w:r>
            <w:r w:rsidRPr="00E54774">
              <w:rPr>
                <w:rFonts w:cs="Arial"/>
                <w:color w:val="800080"/>
                <w:szCs w:val="18"/>
              </w:rPr>
              <w:t>van/namens het bestuur van die vereniging.</w:t>
            </w:r>
          </w:p>
          <w:p w14:paraId="3722294C" w14:textId="11018DE9" w:rsidR="00042293" w:rsidRPr="00E54774" w:rsidRDefault="00042293" w:rsidP="00E54774">
            <w:pPr>
              <w:autoSpaceDE w:val="0"/>
              <w:autoSpaceDN w:val="0"/>
              <w:adjustRightInd w:val="0"/>
              <w:rPr>
                <w:rFonts w:cs="Arial"/>
                <w:color w:val="800080"/>
                <w:szCs w:val="18"/>
              </w:rPr>
            </w:pPr>
            <w:r w:rsidRPr="00E54774">
              <w:rPr>
                <w:rFonts w:cs="Arial"/>
                <w:color w:val="800080"/>
                <w:szCs w:val="18"/>
              </w:rPr>
              <w:t xml:space="preserve">Uit de opgave blijkt voorts het bedrag dat </w:t>
            </w:r>
            <w:r w:rsidR="008A7B9E" w:rsidRPr="00466878">
              <w:rPr>
                <w:rFonts w:cs="Arial"/>
                <w:szCs w:val="18"/>
              </w:rPr>
              <w:t>§vervreemder§</w:t>
            </w:r>
            <w:r w:rsidRPr="00E54774">
              <w:rPr>
                <w:rFonts w:cs="Arial"/>
                <w:szCs w:val="18"/>
              </w:rPr>
              <w:t xml:space="preserve"> </w:t>
            </w:r>
            <w:r w:rsidRPr="00E54774">
              <w:rPr>
                <w:rFonts w:cs="Arial"/>
                <w:color w:val="800080"/>
                <w:szCs w:val="18"/>
              </w:rPr>
              <w:t>op heden aan de vereniging van eigenaars verschuldigd is.</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34970D05" w14:textId="77777777" w:rsidR="00970EC4" w:rsidRDefault="00042293" w:rsidP="00042293">
            <w:r>
              <w:t xml:space="preserve">Optionele tekst, die ook weggelaten of herhaald kan worden. De tekst kan voor één of meer registergoederen gezamenlijk of per registergoed worden getoond. </w:t>
            </w:r>
            <w:r w:rsidR="00906D04">
              <w:t xml:space="preserve">Een herhalende </w:t>
            </w:r>
            <w:r w:rsidR="009974D8">
              <w:t xml:space="preserve">tekst </w:t>
            </w:r>
            <w:r w:rsidR="00906D04">
              <w:t xml:space="preserve">voor </w:t>
            </w:r>
            <w:r w:rsidR="009974D8">
              <w:t xml:space="preserve">registergoederen met een volgnummer wordt </w:t>
            </w:r>
            <w:r w:rsidR="00906D04">
              <w:t>getoond op volgorde van het registergoed volgnummer, beginnend met het laagste volgnummer.</w:t>
            </w:r>
            <w:r w:rsidR="009974D8">
              <w:t xml:space="preserve"> </w:t>
            </w:r>
          </w:p>
          <w:p w14:paraId="21DB4C70" w14:textId="77777777" w:rsidR="00BB4213" w:rsidRDefault="00BB4213" w:rsidP="00042293"/>
          <w:p w14:paraId="7510336F" w14:textId="77777777" w:rsidR="00BB4213" w:rsidRDefault="00BB4213" w:rsidP="00042293">
            <w:r>
              <w:t>Tekstkeuze tussen:</w:t>
            </w:r>
          </w:p>
          <w:p w14:paraId="099225DC" w14:textId="77777777" w:rsidR="00BB4213" w:rsidRPr="00E54774" w:rsidRDefault="00BB4213" w:rsidP="00E54774">
            <w:pPr>
              <w:numPr>
                <w:ilvl w:val="0"/>
                <w:numId w:val="39"/>
              </w:numPr>
              <w:rPr>
                <w:rFonts w:cs="Arial"/>
                <w:color w:val="800080"/>
                <w:szCs w:val="18"/>
              </w:rPr>
            </w:pPr>
            <w:r w:rsidRPr="00E54774">
              <w:rPr>
                <w:rFonts w:cs="Arial"/>
                <w:color w:val="800080"/>
                <w:szCs w:val="18"/>
              </w:rPr>
              <w:t>Uit een aan … nihil bedraagt.</w:t>
            </w:r>
          </w:p>
          <w:p w14:paraId="46C31834" w14:textId="77777777" w:rsidR="00BB4213" w:rsidRPr="00E54774" w:rsidRDefault="00BB4213" w:rsidP="00E54774">
            <w:pPr>
              <w:numPr>
                <w:ilvl w:val="0"/>
                <w:numId w:val="39"/>
              </w:numPr>
              <w:rPr>
                <w:rFonts w:cs="Arial"/>
                <w:color w:val="800080"/>
                <w:szCs w:val="18"/>
              </w:rPr>
            </w:pPr>
            <w:r w:rsidRPr="00E54774">
              <w:rPr>
                <w:rFonts w:cs="Arial"/>
                <w:color w:val="800080"/>
                <w:szCs w:val="18"/>
              </w:rPr>
              <w:t>In de koopprijs … verschuldigd is.</w:t>
            </w:r>
          </w:p>
          <w:p w14:paraId="45844DF8" w14:textId="77777777" w:rsidR="00BB4213" w:rsidRPr="00E54774" w:rsidRDefault="00BB4213" w:rsidP="00BB4213">
            <w:pPr>
              <w:rPr>
                <w:rFonts w:cs="Arial"/>
                <w:color w:val="800080"/>
                <w:szCs w:val="18"/>
              </w:rPr>
            </w:pPr>
          </w:p>
          <w:p w14:paraId="7FAFFD14" w14:textId="77777777" w:rsidR="00BB4213" w:rsidRPr="00E54774" w:rsidRDefault="00BB4213" w:rsidP="00BB4213">
            <w:pPr>
              <w:rPr>
                <w:rFonts w:cs="Arial"/>
                <w:szCs w:val="18"/>
              </w:rPr>
            </w:pPr>
            <w:r w:rsidRPr="00E54774">
              <w:rPr>
                <w:rFonts w:cs="Arial"/>
                <w:szCs w:val="18"/>
              </w:rPr>
              <w:t xml:space="preserve">Binnen de twee teksten kunnen de registergoederen wel of niet getoond worden, beginnend met </w:t>
            </w:r>
            <w:r w:rsidRPr="00E54774">
              <w:rPr>
                <w:rFonts w:cs="Arial"/>
                <w:color w:val="3366FF"/>
                <w:szCs w:val="18"/>
              </w:rPr>
              <w:t>‘met betrekking tot’</w:t>
            </w:r>
            <w:r w:rsidRPr="00E54774">
              <w:rPr>
                <w:rFonts w:cs="Arial"/>
                <w:szCs w:val="18"/>
              </w:rPr>
              <w:t xml:space="preserve"> in de eerste tekst en met </w:t>
            </w:r>
            <w:r w:rsidRPr="00E54774">
              <w:rPr>
                <w:rFonts w:cs="Arial"/>
                <w:color w:val="3366FF"/>
                <w:szCs w:val="18"/>
              </w:rPr>
              <w:t>‘van’</w:t>
            </w:r>
            <w:r w:rsidRPr="00E54774">
              <w:rPr>
                <w:rFonts w:cs="Arial"/>
                <w:szCs w:val="18"/>
              </w:rPr>
              <w:t xml:space="preserve"> in de tweede tekst. Ook moet binnen beide teksten een keuze gemaakt worden tussen ‘</w:t>
            </w:r>
            <w:r w:rsidRPr="00E54774">
              <w:rPr>
                <w:rFonts w:cs="Arial"/>
                <w:color w:val="3366FF"/>
                <w:szCs w:val="18"/>
              </w:rPr>
              <w:t>te hechten</w:t>
            </w:r>
            <w:r w:rsidRPr="00E54774">
              <w:rPr>
                <w:rFonts w:cs="Arial"/>
                <w:szCs w:val="18"/>
              </w:rPr>
              <w:t>’ en ‘</w:t>
            </w:r>
            <w:r w:rsidRPr="00E54774">
              <w:rPr>
                <w:rFonts w:cs="Arial"/>
                <w:color w:val="3366FF"/>
                <w:szCs w:val="18"/>
              </w:rPr>
              <w:t>gehechte</w:t>
            </w:r>
            <w:r w:rsidRPr="00E54774">
              <w:rPr>
                <w:rFonts w:cs="Arial"/>
                <w:szCs w:val="18"/>
              </w:rPr>
              <w:t>’</w:t>
            </w:r>
          </w:p>
          <w:p w14:paraId="1D8CEE3D" w14:textId="77777777" w:rsidR="00970EC4" w:rsidRDefault="00970EC4" w:rsidP="00042293"/>
          <w:p w14:paraId="429C6B4F" w14:textId="77777777" w:rsidR="00C262AF" w:rsidRDefault="00042293" w:rsidP="00042293">
            <w:r>
              <w:t xml:space="preserve">Wanneer </w:t>
            </w:r>
            <w:r w:rsidR="00BB4213">
              <w:t>er gekozen is om</w:t>
            </w:r>
            <w:r>
              <w:t xml:space="preserve"> meer registergoederen met een volgnummer </w:t>
            </w:r>
            <w:r w:rsidR="00BB4213">
              <w:t xml:space="preserve">te tonen </w:t>
            </w:r>
            <w:r w:rsidR="00E13CD7">
              <w:t>voor</w:t>
            </w:r>
            <w:r w:rsidR="00BB4213">
              <w:t xml:space="preserve"> </w:t>
            </w:r>
            <w:r>
              <w:t xml:space="preserve">tekstkeuze </w:t>
            </w:r>
            <w:r w:rsidR="00970EC4">
              <w:t>‘1’ dan</w:t>
            </w:r>
            <w:r>
              <w:t xml:space="preserve"> worden deze gezamenlijk in de opsomming van de registergoederen getoond.</w:t>
            </w:r>
            <w:r w:rsidR="00D6542B">
              <w:t xml:space="preserve"> </w:t>
            </w:r>
          </w:p>
          <w:p w14:paraId="05CD84AD" w14:textId="77777777" w:rsidR="00C262AF" w:rsidRDefault="00C262AF" w:rsidP="00042293"/>
          <w:p w14:paraId="3867A58F" w14:textId="77777777" w:rsidR="00042293" w:rsidRDefault="00D6542B" w:rsidP="00042293">
            <w:r>
              <w:t xml:space="preserve">Bij tekstkeuze ‘2’ </w:t>
            </w:r>
            <w:r w:rsidR="00970EC4">
              <w:t>worden de registergoederen gezamenlijk getoond per</w:t>
            </w:r>
            <w:r>
              <w:t xml:space="preserve"> KOOP/LEVERING combinatie</w:t>
            </w:r>
            <w:r w:rsidR="00970EC4">
              <w:t xml:space="preserve"> wanneer het bedrag voor de hele koop is opgegeven en anders altijd per registergoed</w:t>
            </w:r>
            <w:r>
              <w:t>.</w:t>
            </w:r>
          </w:p>
          <w:p w14:paraId="7B472813" w14:textId="77777777" w:rsidR="00CB582D" w:rsidRPr="00E54774" w:rsidRDefault="00CB582D" w:rsidP="00CB582D">
            <w:pPr>
              <w:rPr>
                <w:lang w:val="nl"/>
              </w:rPr>
            </w:pPr>
          </w:p>
          <w:p w14:paraId="73D96BE4" w14:textId="77777777" w:rsidR="00CB582D" w:rsidRPr="00E54774" w:rsidRDefault="00CB582D" w:rsidP="00CB582D">
            <w:pPr>
              <w:rPr>
                <w:lang w:val="nl"/>
              </w:rPr>
            </w:pPr>
            <w:r w:rsidRPr="00E54774">
              <w:rPr>
                <w:lang w:val="nl"/>
              </w:rPr>
              <w:t>Er moet een keuze gemaakt worden tussen het tonen van het registergoed(eren) met volgnummer of met de (gezamenlijke) aanduiding:</w:t>
            </w:r>
          </w:p>
          <w:p w14:paraId="770D07EE" w14:textId="77777777" w:rsidR="00CB582D" w:rsidRPr="00E54774" w:rsidRDefault="00CB582D" w:rsidP="00CB582D">
            <w:pPr>
              <w:rPr>
                <w:lang w:val="nl"/>
              </w:rPr>
            </w:pPr>
            <w:r w:rsidRPr="00E54774">
              <w:rPr>
                <w:lang w:val="nl"/>
              </w:rPr>
              <w:t xml:space="preserve"> - met volgnummer kan alleen gekozen worden wanneer aan het registergoed in de levering een volgnummer is toegekend,</w:t>
            </w:r>
          </w:p>
          <w:p w14:paraId="49F62A46" w14:textId="77777777" w:rsidR="00CB582D" w:rsidRPr="00E54774" w:rsidRDefault="00CB582D" w:rsidP="00CB582D">
            <w:pPr>
              <w:rPr>
                <w:lang w:val="nl"/>
              </w:rPr>
            </w:pPr>
            <w:r w:rsidRPr="00E54774">
              <w:rPr>
                <w:lang w:val="nl"/>
              </w:rPr>
              <w:lastRenderedPageBreak/>
              <w:t xml:space="preserve"> - met (gezamenlijke) aanduiding kan bij meer dan één registergoed alleen gekozen worden wanneer de registergoederen dezelfde aanduiding hebben.</w:t>
            </w:r>
          </w:p>
          <w:p w14:paraId="03C0A02B" w14:textId="77777777" w:rsidR="006733A1" w:rsidRPr="00E54774" w:rsidRDefault="006733A1" w:rsidP="00E54774">
            <w:pPr>
              <w:spacing w:before="72" w:line="240" w:lineRule="auto"/>
              <w:rPr>
                <w:u w:val="single"/>
                <w:lang w:val="nl"/>
              </w:rPr>
            </w:pPr>
          </w:p>
          <w:p w14:paraId="0FCD31D8" w14:textId="77777777" w:rsidR="00E13CD7" w:rsidRDefault="00E13CD7" w:rsidP="00E54774">
            <w:pPr>
              <w:spacing w:before="72" w:line="240" w:lineRule="auto"/>
            </w:pPr>
            <w:r>
              <w:t>Tonen registergoederen met volgnummer</w:t>
            </w:r>
            <w:r w:rsidR="0031723A">
              <w:t>:</w:t>
            </w:r>
          </w:p>
          <w:p w14:paraId="4DFDE2FD" w14:textId="77777777" w:rsidR="00E13CD7" w:rsidRDefault="00E13CD7" w:rsidP="00E54774">
            <w:pPr>
              <w:numPr>
                <w:ilvl w:val="0"/>
                <w:numId w:val="38"/>
              </w:numPr>
              <w:spacing w:before="72" w:line="240" w:lineRule="auto"/>
            </w:pPr>
            <w:r>
              <w:t xml:space="preserve">één registergoed: ‘het Registergoed </w:t>
            </w:r>
            <w:r w:rsidR="009D4DCF">
              <w:t>[volgnummer]</w:t>
            </w:r>
            <w:r>
              <w:t>’,</w:t>
            </w:r>
          </w:p>
          <w:p w14:paraId="1FF9F49B" w14:textId="77777777" w:rsidR="00E13CD7" w:rsidRPr="00E13CD7" w:rsidRDefault="00E13CD7" w:rsidP="00E54774">
            <w:pPr>
              <w:numPr>
                <w:ilvl w:val="0"/>
                <w:numId w:val="38"/>
              </w:numPr>
              <w:spacing w:before="72" w:line="240" w:lineRule="auto"/>
            </w:pPr>
            <w:r>
              <w:t xml:space="preserve">meer dan één registergoed: ‘de Registergoederen </w:t>
            </w:r>
            <w:r w:rsidR="009D4DCF">
              <w:t>[volgnummer]</w:t>
            </w:r>
            <w:r>
              <w:t xml:space="preserve">, </w:t>
            </w:r>
            <w:r w:rsidR="009D4DCF">
              <w:t>[volgnummer]</w:t>
            </w:r>
            <w:r>
              <w:t xml:space="preserve"> en </w:t>
            </w:r>
            <w:r w:rsidR="009D4DCF">
              <w:t>[volgnummer]</w:t>
            </w:r>
            <w:r>
              <w:t>’.</w:t>
            </w:r>
          </w:p>
          <w:p w14:paraId="532998FA" w14:textId="77777777" w:rsidR="00E13CD7" w:rsidRPr="0031723A" w:rsidRDefault="00E13CD7" w:rsidP="00E54774">
            <w:pPr>
              <w:spacing w:before="72" w:line="240" w:lineRule="auto"/>
            </w:pPr>
            <w:r w:rsidRPr="0031723A">
              <w:t>Tonen registergoederen zonder volgnummer</w:t>
            </w:r>
            <w:r w:rsidR="0031723A" w:rsidRPr="0031723A">
              <w:t>:</w:t>
            </w:r>
          </w:p>
          <w:p w14:paraId="7DDE9146" w14:textId="77777777" w:rsidR="00E13CD7" w:rsidRPr="0031723A" w:rsidRDefault="00E13CD7" w:rsidP="00E54774">
            <w:pPr>
              <w:numPr>
                <w:ilvl w:val="0"/>
                <w:numId w:val="38"/>
              </w:numPr>
              <w:spacing w:before="72" w:line="240" w:lineRule="auto"/>
            </w:pPr>
            <w:r w:rsidRPr="0031723A">
              <w:t xml:space="preserve">registergoed aanduiding vermelden zoals voor het registergoed of de registergoederen </w:t>
            </w:r>
            <w:r w:rsidR="0031723A" w:rsidRPr="0031723A">
              <w:t>na</w:t>
            </w:r>
            <w:r w:rsidRPr="0031723A">
              <w:t xml:space="preserve"> Recht/Registergoed is bepaa</w:t>
            </w:r>
            <w:r w:rsidR="0031723A" w:rsidRPr="0031723A">
              <w:t>l</w:t>
            </w:r>
            <w:r w:rsidRPr="0031723A">
              <w:t>d.</w:t>
            </w:r>
          </w:p>
          <w:p w14:paraId="5E781E31" w14:textId="77777777" w:rsidR="00E13CD7" w:rsidRPr="00E54774" w:rsidRDefault="00E13CD7" w:rsidP="00E54774">
            <w:pPr>
              <w:spacing w:before="72" w:line="240" w:lineRule="auto"/>
              <w:rPr>
                <w:u w:val="single"/>
              </w:rPr>
            </w:pPr>
          </w:p>
          <w:p w14:paraId="412B3011" w14:textId="77777777" w:rsidR="00042293" w:rsidRPr="00E54774" w:rsidRDefault="00042293" w:rsidP="00E54774">
            <w:pPr>
              <w:spacing w:before="72" w:line="240" w:lineRule="auto"/>
              <w:rPr>
                <w:u w:val="single"/>
              </w:rPr>
            </w:pPr>
            <w:r w:rsidRPr="00E54774">
              <w:rPr>
                <w:u w:val="single"/>
              </w:rPr>
              <w:t>Mapping:</w:t>
            </w:r>
          </w:p>
          <w:p w14:paraId="30DFD617" w14:textId="77777777" w:rsidR="00042293" w:rsidRPr="00E54774" w:rsidRDefault="00042293" w:rsidP="00E54774">
            <w:pPr>
              <w:spacing w:before="72"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p>
          <w:p w14:paraId="16250900" w14:textId="77777777" w:rsidR="00042293" w:rsidRPr="00E54774" w:rsidRDefault="00042293" w:rsidP="00E54774">
            <w:pPr>
              <w:spacing w:line="240" w:lineRule="auto"/>
              <w:rPr>
                <w:sz w:val="16"/>
                <w:szCs w:val="16"/>
              </w:rPr>
            </w:pPr>
            <w:r w:rsidRPr="00E54774">
              <w:rPr>
                <w:sz w:val="16"/>
                <w:szCs w:val="16"/>
              </w:rPr>
              <w:tab/>
              <w:t>./tagNaam(‘k_OpgaveBestuurVve’)</w:t>
            </w:r>
          </w:p>
          <w:p w14:paraId="25D6F3E8" w14:textId="77777777" w:rsidR="00C262AF" w:rsidRPr="00E54774" w:rsidRDefault="00042293" w:rsidP="00E54774">
            <w:pPr>
              <w:spacing w:line="240" w:lineRule="auto"/>
              <w:rPr>
                <w:sz w:val="16"/>
                <w:szCs w:val="16"/>
              </w:rPr>
            </w:pPr>
            <w:r w:rsidRPr="00E54774">
              <w:rPr>
                <w:sz w:val="16"/>
                <w:szCs w:val="16"/>
              </w:rPr>
              <w:tab/>
              <w:t>./tekst(‘true’ = tekst wordt wel getoond; ‘false’ = tekst wordt niet getoond)</w:t>
            </w:r>
          </w:p>
          <w:p w14:paraId="4257D9E2" w14:textId="77777777" w:rsidR="00BB4213" w:rsidRPr="00E54774" w:rsidRDefault="00BB4213" w:rsidP="00E54774">
            <w:pPr>
              <w:spacing w:line="240" w:lineRule="auto"/>
              <w:rPr>
                <w:sz w:val="16"/>
                <w:szCs w:val="16"/>
              </w:rPr>
            </w:pPr>
          </w:p>
          <w:p w14:paraId="3F4E7B55" w14:textId="77777777" w:rsidR="00BB4213" w:rsidRPr="00E54774" w:rsidRDefault="00BB4213" w:rsidP="00E54774">
            <w:pPr>
              <w:spacing w:line="240" w:lineRule="auto"/>
              <w:rPr>
                <w:sz w:val="16"/>
                <w:szCs w:val="16"/>
              </w:rPr>
            </w:pPr>
            <w:r w:rsidRPr="00E54774">
              <w:rPr>
                <w:sz w:val="16"/>
                <w:szCs w:val="16"/>
              </w:rPr>
              <w:t>-onderstaande tekstkeuzen alleen gebruiken wanneer k_OpgaveBestuurVve=true</w:t>
            </w:r>
          </w:p>
          <w:p w14:paraId="40DE499D" w14:textId="77777777"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./tagNaam(‘k_OpgaveBestuurVveTekst’)</w:t>
            </w:r>
          </w:p>
          <w:p w14:paraId="2ABAEECB" w14:textId="77777777" w:rsidR="00042293" w:rsidRPr="00E54774" w:rsidRDefault="00042293" w:rsidP="00E54774">
            <w:pPr>
              <w:spacing w:line="240" w:lineRule="auto"/>
              <w:rPr>
                <w:sz w:val="16"/>
                <w:szCs w:val="16"/>
              </w:rPr>
            </w:pPr>
            <w:r w:rsidRPr="00E54774">
              <w:rPr>
                <w:sz w:val="16"/>
                <w:szCs w:val="16"/>
              </w:rPr>
              <w:tab/>
              <w:t>./tekst(‘1’ of ‘2’)</w:t>
            </w:r>
          </w:p>
          <w:p w14:paraId="6067A4A8" w14:textId="77777777" w:rsidR="00042293" w:rsidRPr="00E54774" w:rsidRDefault="00042293" w:rsidP="00E54774">
            <w:pPr>
              <w:spacing w:line="240" w:lineRule="auto"/>
              <w:rPr>
                <w:sz w:val="16"/>
                <w:szCs w:val="16"/>
              </w:rPr>
            </w:pPr>
          </w:p>
          <w:p w14:paraId="0324A2BE" w14:textId="77777777" w:rsidR="00E43407" w:rsidRPr="00E54774" w:rsidRDefault="00E43407" w:rsidP="00E43407">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E43407" w:rsidRPr="00E54774" w14:paraId="72FC763F" w14:textId="77777777" w:rsidTr="00E54774">
              <w:trPr>
                <w:tblHeader/>
              </w:trPr>
              <w:tc>
                <w:tcPr>
                  <w:tcW w:w="1000" w:type="dxa"/>
                  <w:tcBorders>
                    <w:bottom w:val="dotted" w:sz="4" w:space="0" w:color="auto"/>
                  </w:tcBorders>
                  <w:shd w:val="clear" w:color="auto" w:fill="auto"/>
                </w:tcPr>
                <w:p w14:paraId="2F84011B" w14:textId="77777777" w:rsidR="00E43407" w:rsidRPr="00E54774" w:rsidRDefault="00E43407"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14:paraId="762B377C" w14:textId="77777777" w:rsidR="00E43407" w:rsidRPr="00E54774" w:rsidRDefault="00E43407" w:rsidP="00E54774">
                  <w:pPr>
                    <w:spacing w:line="240" w:lineRule="auto"/>
                    <w:rPr>
                      <w:rFonts w:cs="Arial"/>
                      <w:b/>
                      <w:i/>
                      <w:sz w:val="14"/>
                      <w:szCs w:val="14"/>
                    </w:rPr>
                  </w:pPr>
                  <w:r w:rsidRPr="00E54774">
                    <w:rPr>
                      <w:rFonts w:cs="Arial"/>
                      <w:b/>
                      <w:i/>
                      <w:sz w:val="14"/>
                      <w:szCs w:val="14"/>
                    </w:rPr>
                    <w:t>Aktetekst</w:t>
                  </w:r>
                </w:p>
              </w:tc>
            </w:tr>
            <w:tr w:rsidR="00E43407" w:rsidRPr="00E54774" w14:paraId="5220365C"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A5145CC" w14:textId="77777777" w:rsidR="00E43407" w:rsidRPr="00E54774" w:rsidRDefault="00E43407" w:rsidP="00E54774">
                  <w:pPr>
                    <w:spacing w:line="240" w:lineRule="auto"/>
                    <w:rPr>
                      <w:rFonts w:cs="Arial"/>
                      <w:sz w:val="16"/>
                      <w:szCs w:val="16"/>
                    </w:rPr>
                  </w:pPr>
                  <w:r w:rsidRPr="00E54774">
                    <w:rPr>
                      <w:rFonts w:cs="Arial"/>
                      <w:sz w:val="16"/>
                      <w:szCs w:val="16"/>
                    </w:rPr>
                    <w:t>1</w:t>
                  </w: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7AEF8723" w14:textId="77777777" w:rsidR="00E43407" w:rsidRPr="00E54774" w:rsidRDefault="00E43407" w:rsidP="00E54774">
                  <w:pPr>
                    <w:spacing w:line="240" w:lineRule="auto"/>
                    <w:rPr>
                      <w:sz w:val="16"/>
                      <w:szCs w:val="16"/>
                    </w:rPr>
                  </w:pPr>
                  <w:r w:rsidRPr="00E54774">
                    <w:rPr>
                      <w:rFonts w:cs="Arial"/>
                      <w:sz w:val="16"/>
                      <w:szCs w:val="16"/>
                    </w:rPr>
                    <w:t>Uit een aan … nihil bedraagt.</w:t>
                  </w:r>
                </w:p>
              </w:tc>
            </w:tr>
            <w:tr w:rsidR="00E43407" w:rsidRPr="00E54774" w14:paraId="1AFE540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38D24FF3" w14:textId="77777777" w:rsidR="00E43407" w:rsidRPr="00E54774" w:rsidRDefault="00E43407" w:rsidP="00E54774">
                  <w:pPr>
                    <w:spacing w:line="240" w:lineRule="auto"/>
                    <w:rPr>
                      <w:rFonts w:cs="Arial"/>
                      <w:sz w:val="16"/>
                      <w:szCs w:val="16"/>
                    </w:rPr>
                  </w:pPr>
                  <w:r w:rsidRPr="00E54774">
                    <w:rPr>
                      <w:rFonts w:cs="Arial"/>
                      <w:sz w:val="16"/>
                      <w:szCs w:val="16"/>
                    </w:rPr>
                    <w:t>2</w:t>
                  </w: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7751DFA9" w14:textId="77777777" w:rsidR="00E43407" w:rsidRPr="00E54774" w:rsidRDefault="00E43407" w:rsidP="00E54774">
                  <w:pPr>
                    <w:spacing w:line="240" w:lineRule="auto"/>
                    <w:rPr>
                      <w:sz w:val="16"/>
                      <w:szCs w:val="16"/>
                    </w:rPr>
                  </w:pPr>
                  <w:r w:rsidRPr="00E54774">
                    <w:rPr>
                      <w:rFonts w:cs="Arial"/>
                      <w:sz w:val="16"/>
                      <w:szCs w:val="16"/>
                    </w:rPr>
                    <w:t>In de koopprijs … verschuldigd is.</w:t>
                  </w:r>
                </w:p>
              </w:tc>
            </w:tr>
          </w:tbl>
          <w:p w14:paraId="29EB41BA" w14:textId="77777777" w:rsidR="00E43407" w:rsidRPr="00E54774" w:rsidRDefault="00E43407" w:rsidP="00E54774">
            <w:pPr>
              <w:spacing w:line="240" w:lineRule="auto"/>
              <w:rPr>
                <w:sz w:val="16"/>
                <w:szCs w:val="16"/>
              </w:rPr>
            </w:pPr>
          </w:p>
          <w:p w14:paraId="41454F97" w14:textId="77777777" w:rsidR="00E43407" w:rsidRPr="00E54774" w:rsidRDefault="00E43407" w:rsidP="00E54774">
            <w:pPr>
              <w:spacing w:line="240" w:lineRule="auto"/>
              <w:rPr>
                <w:sz w:val="16"/>
                <w:szCs w:val="16"/>
              </w:rPr>
            </w:pPr>
          </w:p>
          <w:p w14:paraId="1B0B3796" w14:textId="77777777"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./tagNaam(‘k_OpgaveBestuurVveGehechte’)</w:t>
            </w:r>
          </w:p>
          <w:p w14:paraId="18604645" w14:textId="77777777" w:rsidR="00042293" w:rsidRPr="00E54774" w:rsidRDefault="00042293" w:rsidP="00E54774">
            <w:pPr>
              <w:spacing w:line="240" w:lineRule="auto"/>
              <w:rPr>
                <w:sz w:val="16"/>
                <w:szCs w:val="16"/>
              </w:rPr>
            </w:pPr>
            <w:r w:rsidRPr="00E54774">
              <w:rPr>
                <w:sz w:val="16"/>
                <w:szCs w:val="16"/>
              </w:rPr>
              <w:tab/>
              <w:t>./tekst(‘te hechten’ of ‘gehechte’)</w:t>
            </w:r>
          </w:p>
          <w:p w14:paraId="40747133" w14:textId="77777777" w:rsidR="00042293" w:rsidRPr="00E54774" w:rsidRDefault="00042293" w:rsidP="00E54774">
            <w:pPr>
              <w:spacing w:line="240" w:lineRule="auto"/>
              <w:rPr>
                <w:sz w:val="16"/>
                <w:szCs w:val="16"/>
              </w:rPr>
            </w:pPr>
          </w:p>
          <w:p w14:paraId="4E278AD7" w14:textId="77777777" w:rsidR="00BB4213" w:rsidRPr="00E54774" w:rsidRDefault="00BB4213" w:rsidP="00E54774">
            <w:pPr>
              <w:spacing w:line="240" w:lineRule="auto"/>
              <w:rPr>
                <w:sz w:val="16"/>
                <w:szCs w:val="16"/>
              </w:rPr>
            </w:pPr>
            <w:r w:rsidRPr="00E54774">
              <w:rPr>
                <w:sz w:val="16"/>
                <w:szCs w:val="16"/>
              </w:rPr>
              <w:t>-keuze om registergoederen wel of niet te tonen</w:t>
            </w:r>
          </w:p>
          <w:p w14:paraId="5E0647B9" w14:textId="77777777"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tia_TekstKeuze/</w:t>
            </w:r>
          </w:p>
          <w:p w14:paraId="31FA7A7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lastRenderedPageBreak/>
              <w:t>./</w:t>
            </w:r>
            <w:r w:rsidRPr="00E54774">
              <w:rPr>
                <w:sz w:val="16"/>
                <w:szCs w:val="16"/>
              </w:rPr>
              <w:t>tagNaam</w:t>
            </w:r>
            <w:r w:rsidRPr="00E54774">
              <w:rPr>
                <w:rFonts w:cs="Arial"/>
                <w:snapToGrid/>
                <w:kern w:val="0"/>
                <w:sz w:val="16"/>
                <w:szCs w:val="16"/>
                <w:lang w:eastAsia="nl-NL"/>
              </w:rPr>
              <w:t>(‘k_VVERegistergoedVermelden’)</w:t>
            </w:r>
          </w:p>
          <w:p w14:paraId="71383304" w14:textId="77777777" w:rsidR="00BB421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14:paraId="140A04DC" w14:textId="77777777" w:rsidR="00BB4213" w:rsidRPr="00E54774" w:rsidRDefault="00BB4213" w:rsidP="00E54774">
            <w:pPr>
              <w:spacing w:line="240" w:lineRule="auto"/>
              <w:rPr>
                <w:sz w:val="16"/>
                <w:szCs w:val="16"/>
              </w:rPr>
            </w:pPr>
          </w:p>
          <w:p w14:paraId="5F692EAE" w14:textId="77777777" w:rsidR="00042293" w:rsidRPr="00E54774" w:rsidRDefault="00BB4213" w:rsidP="00E54774">
            <w:pPr>
              <w:spacing w:line="240" w:lineRule="auto"/>
              <w:rPr>
                <w:rFonts w:cs="Arial"/>
                <w:snapToGrid/>
                <w:kern w:val="0"/>
                <w:sz w:val="16"/>
                <w:szCs w:val="16"/>
                <w:lang w:eastAsia="nl-NL"/>
              </w:rPr>
            </w:pPr>
            <w:r w:rsidRPr="00E54774">
              <w:rPr>
                <w:rFonts w:cs="Arial"/>
                <w:snapToGrid/>
                <w:kern w:val="0"/>
                <w:sz w:val="16"/>
                <w:szCs w:val="16"/>
                <w:lang w:eastAsia="nl-NL"/>
              </w:rPr>
              <w:t>-keuze om registergoed(eren) met of zonder volgnummer te tonen</w:t>
            </w:r>
          </w:p>
          <w:p w14:paraId="6130C358" w14:textId="77777777"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tia_TekstKeuze/</w:t>
            </w:r>
          </w:p>
          <w:p w14:paraId="26C2E3A8"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(‘k_VVERegistergoedVermeldenMetVolgnummer’)</w:t>
            </w:r>
          </w:p>
          <w:p w14:paraId="1DA471F6" w14:textId="77777777" w:rsidR="00042293" w:rsidRPr="00E54774" w:rsidRDefault="00D10470" w:rsidP="00E54774">
            <w:pPr>
              <w:spacing w:line="240" w:lineRule="auto"/>
              <w:rPr>
                <w:sz w:val="16"/>
                <w:szCs w:val="16"/>
              </w:rPr>
            </w:pPr>
            <w:r w:rsidRPr="00E54774">
              <w:rPr>
                <w:sz w:val="16"/>
                <w:szCs w:val="16"/>
              </w:rPr>
              <w:tab/>
            </w:r>
            <w:r w:rsidR="00042293" w:rsidRPr="00E54774">
              <w:rPr>
                <w:sz w:val="16"/>
                <w:szCs w:val="16"/>
              </w:rPr>
              <w:t>./tekst(‘true’ = tekst met volgnummer tonen; ‘false’ = tekst zonder volgnummer tonen)</w:t>
            </w:r>
          </w:p>
          <w:p w14:paraId="48B49A3F" w14:textId="77777777" w:rsidR="00042293" w:rsidRPr="00E54774" w:rsidRDefault="00042293" w:rsidP="00E54774">
            <w:pPr>
              <w:spacing w:line="240" w:lineRule="auto"/>
              <w:rPr>
                <w:sz w:val="16"/>
                <w:szCs w:val="16"/>
              </w:rPr>
            </w:pPr>
          </w:p>
          <w:p w14:paraId="538E3F59" w14:textId="77777777" w:rsidR="0031723A" w:rsidRPr="00E54774" w:rsidRDefault="0031723A" w:rsidP="00E54774">
            <w:pPr>
              <w:spacing w:line="240" w:lineRule="auto"/>
              <w:rPr>
                <w:sz w:val="16"/>
                <w:szCs w:val="16"/>
              </w:rPr>
            </w:pPr>
            <w:r w:rsidRPr="00E54774">
              <w:rPr>
                <w:sz w:val="16"/>
                <w:szCs w:val="16"/>
              </w:rPr>
              <w:t>-eerder vastgelegde (gezamenlijke) aanduiding van een of meer regisergoederen</w:t>
            </w:r>
          </w:p>
          <w:p w14:paraId="132118B8" w14:textId="77777777" w:rsidR="0031723A" w:rsidRPr="00E54774" w:rsidRDefault="0031723A" w:rsidP="00E54774">
            <w:pPr>
              <w:spacing w:line="240" w:lineRule="auto"/>
              <w:rPr>
                <w:sz w:val="16"/>
                <w:szCs w:val="16"/>
              </w:rPr>
            </w:pPr>
            <w:r w:rsidRPr="00E54774">
              <w:rPr>
                <w:sz w:val="16"/>
                <w:szCs w:val="16"/>
              </w:rPr>
              <w:t>//IMKAD_AangebodenStuk/StukdeelLevering/IMKAD_Zakelijkrecht/tia_TekstKeuze/</w:t>
            </w:r>
          </w:p>
          <w:p w14:paraId="77BE0715" w14:textId="77777777" w:rsidR="0031723A" w:rsidRPr="00E54774" w:rsidRDefault="0031723A" w:rsidP="00E54774">
            <w:pPr>
              <w:spacing w:line="240" w:lineRule="auto"/>
              <w:rPr>
                <w:sz w:val="16"/>
                <w:szCs w:val="16"/>
              </w:rPr>
            </w:pPr>
            <w:r w:rsidRPr="00E54774">
              <w:rPr>
                <w:sz w:val="16"/>
                <w:szCs w:val="16"/>
              </w:rPr>
              <w:tab/>
              <w:t>./tagNaam(‘k_RegistergoedAanduiding’)</w:t>
            </w:r>
          </w:p>
          <w:p w14:paraId="5022B254" w14:textId="77777777" w:rsidR="0031723A" w:rsidRPr="00E54774" w:rsidRDefault="0031723A" w:rsidP="00E54774">
            <w:pPr>
              <w:spacing w:line="240" w:lineRule="auto"/>
              <w:rPr>
                <w:sz w:val="16"/>
                <w:szCs w:val="16"/>
              </w:rPr>
            </w:pPr>
          </w:p>
          <w:p w14:paraId="5E202A8A" w14:textId="77777777" w:rsidR="00042293" w:rsidRPr="00E54774" w:rsidRDefault="00042293" w:rsidP="00E54774">
            <w:pPr>
              <w:spacing w:line="240" w:lineRule="auto"/>
              <w:rPr>
                <w:sz w:val="16"/>
                <w:szCs w:val="16"/>
              </w:rPr>
            </w:pPr>
            <w:r w:rsidRPr="00E54774">
              <w:rPr>
                <w:sz w:val="16"/>
                <w:szCs w:val="16"/>
              </w:rPr>
              <w:t>-vervreemder partij</w:t>
            </w:r>
            <w:r w:rsidR="003568FD" w:rsidRPr="00E54774">
              <w:rPr>
                <w:sz w:val="16"/>
                <w:szCs w:val="16"/>
              </w:rPr>
              <w:t xml:space="preserve"> (voor variant ‘Twee leveringen’ de vervreemder van elk eerste StukdeelLevering)</w:t>
            </w:r>
          </w:p>
          <w:p w14:paraId="130CCACD" w14:textId="77777777"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[tia_Volgnummer(‘</w:t>
            </w:r>
            <w:r w:rsidR="003568FD" w:rsidRPr="00E54774">
              <w:rPr>
                <w:rFonts w:cs="Arial"/>
                <w:sz w:val="16"/>
                <w:szCs w:val="16"/>
              </w:rPr>
              <w:t>x</w:t>
            </w:r>
            <w:r w:rsidRPr="00E54774">
              <w:rPr>
                <w:rFonts w:cs="Arial"/>
                <w:sz w:val="16"/>
                <w:szCs w:val="16"/>
              </w:rPr>
              <w:t>’)]/</w:t>
            </w:r>
          </w:p>
          <w:p w14:paraId="6CCCC5B4" w14:textId="77777777"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14:paraId="06C9832E" w14:textId="77777777" w:rsidR="00042293" w:rsidRPr="00E54774" w:rsidRDefault="00042293" w:rsidP="00E54774">
            <w:pPr>
              <w:spacing w:line="240" w:lineRule="auto"/>
              <w:rPr>
                <w:rFonts w:cs="Arial"/>
                <w:sz w:val="16"/>
                <w:szCs w:val="16"/>
              </w:rPr>
            </w:pPr>
          </w:p>
          <w:p w14:paraId="7BBA27B1" w14:textId="77777777" w:rsidR="00042293" w:rsidRPr="00E54774" w:rsidRDefault="00042293" w:rsidP="00E54774">
            <w:pPr>
              <w:spacing w:line="240" w:lineRule="auto"/>
              <w:rPr>
                <w:sz w:val="16"/>
                <w:szCs w:val="16"/>
              </w:rPr>
            </w:pPr>
            <w:r w:rsidRPr="00E54774">
              <w:rPr>
                <w:sz w:val="16"/>
                <w:szCs w:val="16"/>
              </w:rPr>
              <w:t>-vervreemder via gerelateerde partijen</w:t>
            </w:r>
          </w:p>
          <w:p w14:paraId="2F91A30B" w14:textId="77777777"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[tia_Volgnummer(‘x’)]/</w:t>
            </w:r>
          </w:p>
          <w:p w14:paraId="0128ACA6" w14:textId="77777777"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14:paraId="10741301" w14:textId="77777777" w:rsidR="00042293" w:rsidRPr="00E54774" w:rsidRDefault="00042293" w:rsidP="00E54774">
            <w:pPr>
              <w:spacing w:line="240" w:lineRule="auto"/>
              <w:rPr>
                <w:sz w:val="16"/>
                <w:szCs w:val="16"/>
              </w:rPr>
            </w:pPr>
          </w:p>
          <w:p w14:paraId="5009D7C5" w14:textId="77777777" w:rsidR="00042293"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hele koop</w:t>
            </w:r>
            <w:r w:rsidR="00BB4213" w:rsidRPr="00E54774">
              <w:rPr>
                <w:sz w:val="16"/>
                <w:szCs w:val="16"/>
              </w:rPr>
              <w:t xml:space="preserve"> aanwezig</w:t>
            </w:r>
          </w:p>
          <w:p w14:paraId="24A76DB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BB4213" w:rsidRPr="00E54774">
              <w:rPr>
                <w:rFonts w:cs="Arial"/>
                <w:sz w:val="16"/>
                <w:szCs w:val="16"/>
              </w:rPr>
              <w:t>x</w:t>
            </w:r>
            <w:r w:rsidRPr="00E54774">
              <w:rPr>
                <w:rFonts w:cs="Arial"/>
                <w:sz w:val="16"/>
                <w:szCs w:val="16"/>
              </w:rPr>
              <w:t>’)]</w:t>
            </w:r>
            <w:r w:rsidRPr="00E54774">
              <w:rPr>
                <w:sz w:val="16"/>
                <w:szCs w:val="16"/>
              </w:rPr>
              <w:t>/koopprijsSpecificatie/</w:t>
            </w:r>
          </w:p>
          <w:p w14:paraId="46287F56" w14:textId="77777777" w:rsidR="00042293" w:rsidRPr="00E54774" w:rsidRDefault="00042293" w:rsidP="00E54774">
            <w:pPr>
              <w:spacing w:line="240" w:lineRule="auto"/>
              <w:rPr>
                <w:sz w:val="16"/>
                <w:szCs w:val="16"/>
              </w:rPr>
            </w:pPr>
            <w:r w:rsidRPr="00E54774">
              <w:rPr>
                <w:sz w:val="16"/>
                <w:szCs w:val="16"/>
              </w:rPr>
              <w:t>vveReservefondssom/</w:t>
            </w:r>
          </w:p>
          <w:p w14:paraId="1AA9E421" w14:textId="77777777" w:rsidR="00042293" w:rsidRPr="00E54774" w:rsidRDefault="00042293" w:rsidP="00E54774">
            <w:pPr>
              <w:spacing w:line="240" w:lineRule="auto"/>
              <w:rPr>
                <w:sz w:val="16"/>
                <w:szCs w:val="16"/>
              </w:rPr>
            </w:pPr>
            <w:r w:rsidRPr="00E54774">
              <w:rPr>
                <w:sz w:val="16"/>
                <w:szCs w:val="16"/>
              </w:rPr>
              <w:tab/>
              <w:t>./som</w:t>
            </w:r>
          </w:p>
          <w:p w14:paraId="02A19052" w14:textId="77777777" w:rsidR="00042293" w:rsidRPr="00E54774" w:rsidRDefault="00042293" w:rsidP="00E54774">
            <w:pPr>
              <w:spacing w:line="240" w:lineRule="auto"/>
              <w:rPr>
                <w:sz w:val="16"/>
                <w:szCs w:val="16"/>
              </w:rPr>
            </w:pPr>
            <w:r w:rsidRPr="00E54774">
              <w:rPr>
                <w:sz w:val="16"/>
                <w:szCs w:val="16"/>
              </w:rPr>
              <w:tab/>
              <w:t>./valuta</w:t>
            </w:r>
          </w:p>
          <w:p w14:paraId="0B2A5476" w14:textId="77777777" w:rsidR="00042293" w:rsidRPr="00E54774" w:rsidRDefault="00042293" w:rsidP="00E54774">
            <w:pPr>
              <w:spacing w:line="240" w:lineRule="auto"/>
              <w:rPr>
                <w:sz w:val="16"/>
                <w:szCs w:val="16"/>
              </w:rPr>
            </w:pPr>
          </w:p>
          <w:p w14:paraId="71F6EEF6" w14:textId="77777777" w:rsidR="003568FD"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per registergoed</w:t>
            </w:r>
            <w:r w:rsidR="00BB4213" w:rsidRPr="00E54774">
              <w:rPr>
                <w:sz w:val="16"/>
                <w:szCs w:val="16"/>
              </w:rPr>
              <w:t xml:space="preserve"> aanwezig</w:t>
            </w:r>
            <w:r w:rsidR="003568FD" w:rsidRPr="00E54774">
              <w:rPr>
                <w:sz w:val="16"/>
                <w:szCs w:val="16"/>
              </w:rPr>
              <w:t xml:space="preserve"> (voor variant ‘Twee leveringen’ zijn de registergoederen opgenomen bij elk tweede StukdeelLevering)</w:t>
            </w:r>
          </w:p>
          <w:p w14:paraId="293A37C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BB4213" w:rsidRPr="00E54774">
              <w:rPr>
                <w:sz w:val="16"/>
                <w:szCs w:val="16"/>
              </w:rPr>
              <w:t>x</w:t>
            </w:r>
            <w:r w:rsidRPr="00E54774">
              <w:rPr>
                <w:sz w:val="16"/>
                <w:szCs w:val="16"/>
              </w:rPr>
              <w:t>’)]/</w:t>
            </w:r>
            <w:r w:rsidRPr="00E54774">
              <w:rPr>
                <w:rFonts w:cs="Arial"/>
                <w:snapToGrid/>
                <w:kern w:val="0"/>
                <w:sz w:val="16"/>
                <w:szCs w:val="16"/>
                <w:lang w:eastAsia="nl-NL"/>
              </w:rPr>
              <w:t>IMKAD</w:t>
            </w:r>
            <w:r w:rsidRPr="00E54774">
              <w:rPr>
                <w:sz w:val="16"/>
                <w:szCs w:val="16"/>
              </w:rPr>
              <w:t>_ZakelijkRecht/ tia_KoopprijsSpecificatie/vveReservefondssom/</w:t>
            </w:r>
          </w:p>
          <w:p w14:paraId="397A0DD4" w14:textId="77777777" w:rsidR="00042293" w:rsidRPr="00E54774" w:rsidRDefault="00042293" w:rsidP="00E54774">
            <w:pPr>
              <w:spacing w:line="240" w:lineRule="auto"/>
              <w:rPr>
                <w:sz w:val="16"/>
                <w:szCs w:val="16"/>
              </w:rPr>
            </w:pPr>
            <w:r w:rsidRPr="00E54774">
              <w:rPr>
                <w:sz w:val="16"/>
                <w:szCs w:val="16"/>
              </w:rPr>
              <w:tab/>
              <w:t>./som</w:t>
            </w:r>
          </w:p>
          <w:p w14:paraId="1A715DA0" w14:textId="77777777" w:rsidR="00042293" w:rsidRDefault="00042293" w:rsidP="00E54774">
            <w:pPr>
              <w:spacing w:line="240" w:lineRule="auto"/>
            </w:pPr>
            <w:r w:rsidRPr="00E54774">
              <w:rPr>
                <w:sz w:val="16"/>
                <w:szCs w:val="16"/>
              </w:rPr>
              <w:tab/>
              <w:t>./valuta</w:t>
            </w:r>
          </w:p>
        </w:tc>
      </w:tr>
    </w:tbl>
    <w:p w14:paraId="45421067" w14:textId="77777777" w:rsidR="00042293" w:rsidRPr="001D4AEF" w:rsidRDefault="00042293" w:rsidP="00042293"/>
    <w:p w14:paraId="127C2A7E" w14:textId="77777777" w:rsidR="00042293" w:rsidRDefault="00042293" w:rsidP="00042293">
      <w:pPr>
        <w:pStyle w:val="Kop2"/>
        <w:numPr>
          <w:ilvl w:val="1"/>
          <w:numId w:val="1"/>
        </w:numPr>
        <w:rPr>
          <w:lang w:val="nl-NL"/>
        </w:rPr>
      </w:pPr>
      <w:bookmarkStart w:id="190" w:name="_Toc358624471"/>
      <w:bookmarkStart w:id="191" w:name="_Toc93406572"/>
      <w:bookmarkStart w:id="192" w:name="_Toc94600334"/>
      <w:r>
        <w:rPr>
          <w:lang w:val="nl-NL"/>
        </w:rPr>
        <w:t>Erfpachtcanon</w:t>
      </w:r>
      <w:bookmarkEnd w:id="190"/>
      <w:bookmarkEnd w:id="191"/>
      <w:bookmarkEnd w:id="192"/>
    </w:p>
    <w:p w14:paraId="4076ECE7" w14:textId="77777777" w:rsidR="00042293" w:rsidRPr="00FC12D4"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138FFA74" w14:textId="77777777" w:rsidTr="00E54774">
        <w:tc>
          <w:tcPr>
            <w:tcW w:w="6771" w:type="dxa"/>
            <w:shd w:val="clear" w:color="auto" w:fill="auto"/>
          </w:tcPr>
          <w:p w14:paraId="2D6B3E8C" w14:textId="77777777"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lastRenderedPageBreak/>
              <w:t>ERFPACHTCANON</w:t>
            </w:r>
          </w:p>
        </w:tc>
        <w:tc>
          <w:tcPr>
            <w:tcW w:w="7371" w:type="dxa"/>
            <w:shd w:val="clear" w:color="auto" w:fill="auto"/>
          </w:tcPr>
          <w:p w14:paraId="064B5888" w14:textId="77777777" w:rsidR="00042293" w:rsidRDefault="00894BFF" w:rsidP="00042293">
            <w:r>
              <w:t>Optionele tekst , die alleen getoo</w:t>
            </w:r>
            <w:r w:rsidR="00125341">
              <w:t>nd wordt als er een tekstblok Erfpachtcanon aanwezig is. De tekst wordt maximaal één keer getoond, ook als er meerdere tekstblokken Erfpachtcanon aanwezig zijn.</w:t>
            </w:r>
          </w:p>
        </w:tc>
      </w:tr>
      <w:tr w:rsidR="00042293" w:rsidRPr="00737F18" w14:paraId="4CFEFA22" w14:textId="77777777" w:rsidTr="00E54774">
        <w:tc>
          <w:tcPr>
            <w:tcW w:w="6771" w:type="dxa"/>
            <w:shd w:val="clear" w:color="auto" w:fill="auto"/>
          </w:tcPr>
          <w:p w14:paraId="1587EB97" w14:textId="77777777" w:rsidR="00042293" w:rsidRPr="00E54774" w:rsidRDefault="00042293" w:rsidP="00E54774">
            <w:pPr>
              <w:autoSpaceDE w:val="0"/>
              <w:autoSpaceDN w:val="0"/>
              <w:adjustRightInd w:val="0"/>
              <w:rPr>
                <w:rFonts w:cs="Arial"/>
                <w:color w:val="800080"/>
                <w:sz w:val="20"/>
              </w:rPr>
            </w:pPr>
            <w:r w:rsidRPr="00E54774">
              <w:rPr>
                <w:rFonts w:cs="Arial"/>
                <w:color w:val="800080"/>
                <w:sz w:val="20"/>
                <w:highlight w:val="yellow"/>
              </w:rPr>
              <w:t>TEKSTBLOK ERFPACHTCANON</w:t>
            </w:r>
            <w:r w:rsidRPr="00E54774">
              <w:rPr>
                <w:rFonts w:cs="Arial"/>
                <w:color w:val="800080"/>
                <w:sz w:val="20"/>
              </w:rPr>
              <w:t>.</w:t>
            </w:r>
          </w:p>
        </w:tc>
        <w:tc>
          <w:tcPr>
            <w:tcW w:w="7371" w:type="dxa"/>
            <w:shd w:val="clear" w:color="auto" w:fill="auto"/>
          </w:tcPr>
          <w:p w14:paraId="1A65C338" w14:textId="77777777" w:rsidR="001278E4" w:rsidRDefault="00042293" w:rsidP="00E54774">
            <w:pPr>
              <w:spacing w:line="240" w:lineRule="auto"/>
            </w:pPr>
            <w:r>
              <w:t>Optionele tekst, die ook weggelaten of herhaald mag worden.</w:t>
            </w:r>
          </w:p>
        </w:tc>
      </w:tr>
    </w:tbl>
    <w:p w14:paraId="6CCECC6E" w14:textId="77777777" w:rsidR="00042293" w:rsidRPr="00FC12D4" w:rsidRDefault="00042293" w:rsidP="00042293"/>
    <w:p w14:paraId="54858F3F" w14:textId="77777777" w:rsidR="00042293" w:rsidRPr="00F67FEE" w:rsidRDefault="00042293" w:rsidP="00042293">
      <w:pPr>
        <w:pStyle w:val="Kop2"/>
        <w:numPr>
          <w:ilvl w:val="1"/>
          <w:numId w:val="1"/>
        </w:numPr>
        <w:rPr>
          <w:lang w:val="nl-NL"/>
        </w:rPr>
      </w:pPr>
      <w:bookmarkStart w:id="193" w:name="_Toc358624472"/>
      <w:bookmarkStart w:id="194" w:name="_Toc93406573"/>
      <w:bookmarkStart w:id="195" w:name="_Toc94600335"/>
      <w:r w:rsidRPr="00F67FEE">
        <w:rPr>
          <w:lang w:val="nl-NL"/>
        </w:rPr>
        <w:t>Koop</w:t>
      </w:r>
      <w:r>
        <w:rPr>
          <w:lang w:val="nl-NL"/>
        </w:rPr>
        <w:t>optie</w:t>
      </w:r>
      <w:bookmarkEnd w:id="193"/>
      <w:bookmarkEnd w:id="194"/>
      <w:bookmarkEnd w:id="195"/>
    </w:p>
    <w:p w14:paraId="22D54452" w14:textId="77777777" w:rsidR="00042293" w:rsidRDefault="00042293" w:rsidP="00042293">
      <w:pPr>
        <w:tabs>
          <w:tab w:val="left" w:pos="6771"/>
        </w:tabs>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571A5213" w14:textId="77777777" w:rsidTr="00E54774">
        <w:tc>
          <w:tcPr>
            <w:tcW w:w="6771" w:type="dxa"/>
            <w:shd w:val="clear" w:color="auto" w:fill="auto"/>
          </w:tcPr>
          <w:p w14:paraId="6AAACEDC" w14:textId="77777777" w:rsidR="00042293" w:rsidRPr="00E54774" w:rsidRDefault="00042293" w:rsidP="00E54774">
            <w:pPr>
              <w:autoSpaceDE w:val="0"/>
              <w:autoSpaceDN w:val="0"/>
              <w:adjustRightInd w:val="0"/>
              <w:rPr>
                <w:color w:val="800080"/>
                <w:u w:val="single"/>
              </w:rPr>
            </w:pPr>
            <w:r w:rsidRPr="00E54774">
              <w:rPr>
                <w:color w:val="800080"/>
                <w:u w:val="single"/>
              </w:rPr>
              <w:t>KOOPOPTIE</w:t>
            </w:r>
          </w:p>
        </w:tc>
        <w:tc>
          <w:tcPr>
            <w:tcW w:w="7371" w:type="dxa"/>
            <w:shd w:val="clear" w:color="auto" w:fill="auto"/>
          </w:tcPr>
          <w:p w14:paraId="35CEBC4B" w14:textId="77777777" w:rsidR="00042293" w:rsidRDefault="00042293" w:rsidP="00042293"/>
        </w:tc>
      </w:tr>
      <w:tr w:rsidR="00042293" w:rsidRPr="00737F18" w14:paraId="5E1CCFCB" w14:textId="77777777" w:rsidTr="00E54774">
        <w:tc>
          <w:tcPr>
            <w:tcW w:w="6771" w:type="dxa"/>
            <w:shd w:val="clear" w:color="auto" w:fill="auto"/>
          </w:tcPr>
          <w:p w14:paraId="27CB9206" w14:textId="2593DC4A" w:rsidR="00042293" w:rsidRPr="00E54774" w:rsidRDefault="00A15840" w:rsidP="00E54774">
            <w:pPr>
              <w:autoSpaceDE w:val="0"/>
              <w:autoSpaceDN w:val="0"/>
              <w:adjustRightInd w:val="0"/>
              <w:rPr>
                <w:bCs/>
                <w:color w:val="FF0000"/>
              </w:rPr>
            </w:pPr>
            <w:r w:rsidRPr="00A15840">
              <w:t>§Verkrijger§</w:t>
            </w:r>
            <w:r w:rsidR="00042293" w:rsidRPr="00E54774">
              <w:rPr>
                <w:color w:val="800080"/>
              </w:rPr>
              <w:t xml:space="preserve"> verleent aan </w:t>
            </w:r>
            <w:r w:rsidRPr="00A15840">
              <w:t>§vervreemder§</w:t>
            </w:r>
            <w:r w:rsidR="00042293" w:rsidRPr="00E54774">
              <w:rPr>
                <w:color w:val="800080"/>
              </w:rPr>
              <w:t xml:space="preserve">, die zulks voor zich aanneemt, </w:t>
            </w:r>
            <w:r w:rsidR="00042293"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C0884">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xml:space="preserve"> jaar te rekenen vanaf heden,</w:t>
            </w:r>
            <w:r w:rsidR="00042293" w:rsidRPr="00E54774">
              <w:rPr>
                <w:color w:val="800080"/>
              </w:rPr>
              <w:t xml:space="preserve"> het recht om </w:t>
            </w:r>
            <w:r w:rsidR="00042293" w:rsidRPr="00E54774">
              <w:rPr>
                <w:rFonts w:cs="Arial"/>
                <w:color w:val="3366FF"/>
                <w:szCs w:val="18"/>
              </w:rPr>
              <w:t>het/de Registergoed [volgnummer] /Registergoederen [volgnummer], [volgnummer] en [volgnummer] /Verkochte</w:t>
            </w:r>
            <w:r w:rsidR="00042293" w:rsidRPr="00E54774">
              <w:rPr>
                <w:color w:val="800080"/>
              </w:rPr>
              <w:t xml:space="preserve"> te kopen onder de hierna vermelde voorwaarden en bedingen, tegen betaling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xml:space="preserve"> 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een koopprijs welke zal worden vastgesteld 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00042293" w:rsidRPr="00E54774">
              <w:rPr>
                <w:rFonts w:ascii="TTBC116DF8t00" w:hAnsi="TTBC116DF8t00" w:cs="TTBC116DF8t00"/>
                <w:color w:val="800080"/>
                <w:sz w:val="23"/>
                <w:szCs w:val="23"/>
              </w:rPr>
              <w:t>.</w:t>
            </w:r>
          </w:p>
        </w:tc>
        <w:tc>
          <w:tcPr>
            <w:tcW w:w="7371" w:type="dxa"/>
            <w:shd w:val="clear" w:color="auto" w:fill="auto"/>
          </w:tcPr>
          <w:p w14:paraId="47ADB1F7" w14:textId="77777777" w:rsidR="00042293" w:rsidRPr="00B931C6" w:rsidRDefault="00042293" w:rsidP="00042293">
            <w:r w:rsidRPr="00B931C6">
              <w:t xml:space="preserve">Optionele alinea, die ook geheel weggelaten </w:t>
            </w:r>
            <w:r>
              <w:t xml:space="preserve">of herhaald </w:t>
            </w:r>
            <w:r w:rsidRPr="00B931C6">
              <w:t>mag worden</w:t>
            </w:r>
            <w:r w:rsidR="00517FEA">
              <w:t xml:space="preserve"> per stukdeel koopoptie</w:t>
            </w:r>
            <w:r w:rsidRPr="00B931C6">
              <w:t>.</w:t>
            </w:r>
          </w:p>
          <w:p w14:paraId="6D913D00" w14:textId="77777777" w:rsidR="00BB4213" w:rsidRPr="00E54774" w:rsidRDefault="00BB4213" w:rsidP="00042293">
            <w:pPr>
              <w:rPr>
                <w:lang w:val="nl"/>
              </w:rPr>
            </w:pPr>
          </w:p>
          <w:p w14:paraId="77DE14E5" w14:textId="77777777" w:rsidR="00042293" w:rsidRPr="00E54774" w:rsidRDefault="00042293" w:rsidP="00042293">
            <w:pPr>
              <w:rPr>
                <w:lang w:val="nl"/>
              </w:rPr>
            </w:pPr>
            <w:r w:rsidRPr="00E54774">
              <w:rPr>
                <w:lang w:val="nl"/>
              </w:rPr>
              <w:t xml:space="preserve">Hier worden de partijaanduidingen van de </w:t>
            </w:r>
            <w:r>
              <w:t xml:space="preserve">(gerelateerde) </w:t>
            </w:r>
            <w:r w:rsidRPr="00E54774">
              <w:rPr>
                <w:lang w:val="nl"/>
              </w:rPr>
              <w:t>partijen betrokken bij de koopoptie vermeld:</w:t>
            </w:r>
          </w:p>
          <w:p w14:paraId="1DD4849D" w14:textId="77777777" w:rsidR="00042293" w:rsidRPr="00E54774" w:rsidRDefault="00042293" w:rsidP="00E54774">
            <w:pPr>
              <w:numPr>
                <w:ilvl w:val="0"/>
                <w:numId w:val="28"/>
              </w:numPr>
              <w:rPr>
                <w:lang w:val="nl"/>
              </w:rPr>
            </w:pPr>
            <w:r w:rsidRPr="00E54774">
              <w:rPr>
                <w:lang w:val="nl"/>
              </w:rPr>
              <w:t xml:space="preserve">De eerste </w:t>
            </w:r>
            <w:r>
              <w:t xml:space="preserve">(gerelateerde) </w:t>
            </w:r>
            <w:r w:rsidRPr="00E54774">
              <w:rPr>
                <w:lang w:val="nl"/>
              </w:rPr>
              <w:t>partij is altijd de verkrijger van de levering, (bij variant 2 de verkrijger van de 2</w:t>
            </w:r>
            <w:r w:rsidRPr="00E54774">
              <w:rPr>
                <w:vertAlign w:val="superscript"/>
                <w:lang w:val="nl"/>
              </w:rPr>
              <w:t>e</w:t>
            </w:r>
            <w:r w:rsidRPr="00E54774">
              <w:rPr>
                <w:lang w:val="nl"/>
              </w:rPr>
              <w:t xml:space="preserve"> levering) maar wordt wel expliciet vastgelegd als vervreemder van de koopoptie.</w:t>
            </w:r>
          </w:p>
          <w:p w14:paraId="7CF03267" w14:textId="77777777" w:rsidR="00042293" w:rsidRPr="00E54774" w:rsidRDefault="00042293" w:rsidP="00E54774">
            <w:pPr>
              <w:numPr>
                <w:ilvl w:val="0"/>
                <w:numId w:val="28"/>
              </w:numPr>
              <w:rPr>
                <w:lang w:val="nl"/>
              </w:rPr>
            </w:pPr>
            <w:r w:rsidRPr="00E54774">
              <w:rPr>
                <w:lang w:val="nl"/>
              </w:rPr>
              <w:t xml:space="preserve">De tweede </w:t>
            </w:r>
            <w:r>
              <w:t xml:space="preserve">(gerelateerde) </w:t>
            </w:r>
            <w:r w:rsidRPr="00E54774">
              <w:rPr>
                <w:lang w:val="nl"/>
              </w:rPr>
              <w:t xml:space="preserve">partij is de vervreemder van de levering. Bij variant 2 kan dit zowel de vervreemder van de eerste als van de tweede levering zijn. Deze </w:t>
            </w:r>
            <w:r>
              <w:t xml:space="preserve">(gerelateerde) </w:t>
            </w:r>
            <w:r w:rsidRPr="00E54774">
              <w:rPr>
                <w:lang w:val="nl"/>
              </w:rPr>
              <w:t>partij wordt vastgelegd als de verkrijger van de koopoptie.</w:t>
            </w:r>
          </w:p>
          <w:p w14:paraId="25CAA28A" w14:textId="77777777" w:rsidR="00042293" w:rsidRPr="00E54774" w:rsidRDefault="00042293" w:rsidP="00042293">
            <w:pPr>
              <w:rPr>
                <w:lang w:val="nl"/>
              </w:rPr>
            </w:pPr>
          </w:p>
          <w:p w14:paraId="69CA4B31" w14:textId="77777777" w:rsidR="004F5AFE" w:rsidRPr="00E54774" w:rsidRDefault="00042293" w:rsidP="00042293">
            <w:pPr>
              <w:rPr>
                <w:lang w:val="nl"/>
              </w:rPr>
            </w:pPr>
            <w:r w:rsidRPr="00E54774">
              <w:rPr>
                <w:lang w:val="nl"/>
              </w:rPr>
              <w:t>Ook worden de betrokken registergoederen getoond. Dit zijn de registergoederen die bij de levering zijn vastgelegd (bij variant 2 de 2</w:t>
            </w:r>
            <w:r w:rsidRPr="00E54774">
              <w:rPr>
                <w:vertAlign w:val="superscript"/>
                <w:lang w:val="nl"/>
              </w:rPr>
              <w:t>e</w:t>
            </w:r>
            <w:r w:rsidRPr="00E54774">
              <w:rPr>
                <w:lang w:val="nl"/>
              </w:rPr>
              <w:t xml:space="preserve"> levering) en deze registergoederen worden voor de koopoptie ook expliciet vastgelegd. </w:t>
            </w:r>
          </w:p>
          <w:p w14:paraId="10B38672" w14:textId="77777777" w:rsidR="004F5AFE" w:rsidRPr="00E54774" w:rsidRDefault="004F5AFE" w:rsidP="00042293">
            <w:pPr>
              <w:rPr>
                <w:lang w:val="nl"/>
              </w:rPr>
            </w:pPr>
          </w:p>
          <w:p w14:paraId="52398F9E" w14:textId="77777777" w:rsidR="004F5AFE" w:rsidRPr="00E54774" w:rsidRDefault="00042293" w:rsidP="00042293">
            <w:pPr>
              <w:rPr>
                <w:lang w:val="nl"/>
              </w:rPr>
            </w:pPr>
            <w:r w:rsidRPr="00E54774">
              <w:rPr>
                <w:lang w:val="nl"/>
              </w:rPr>
              <w:lastRenderedPageBreak/>
              <w:t>Hierbij moet een keuze gemaakt worden tussen het tonen</w:t>
            </w:r>
            <w:r w:rsidR="0038658C" w:rsidRPr="00E54774">
              <w:rPr>
                <w:lang w:val="nl"/>
              </w:rPr>
              <w:t xml:space="preserve"> van het registergoed</w:t>
            </w:r>
            <w:r w:rsidRPr="00E54774">
              <w:rPr>
                <w:lang w:val="nl"/>
              </w:rPr>
              <w:t xml:space="preserve"> met volgnummer</w:t>
            </w:r>
            <w:r w:rsidR="004F5AFE" w:rsidRPr="00E54774">
              <w:rPr>
                <w:lang w:val="nl"/>
              </w:rPr>
              <w:t xml:space="preserve"> of </w:t>
            </w:r>
            <w:r w:rsidR="0038658C" w:rsidRPr="00E54774">
              <w:rPr>
                <w:lang w:val="nl"/>
              </w:rPr>
              <w:t xml:space="preserve">met </w:t>
            </w:r>
            <w:r w:rsidR="004F5AFE" w:rsidRPr="00E54774">
              <w:rPr>
                <w:lang w:val="nl"/>
              </w:rPr>
              <w:t>de (gezamenlijke) aanduiding zonder volgnummer:</w:t>
            </w:r>
          </w:p>
          <w:p w14:paraId="05476FD4" w14:textId="77777777" w:rsidR="004F5AFE" w:rsidRPr="00E54774" w:rsidRDefault="00C16A4C" w:rsidP="00042293">
            <w:pPr>
              <w:rPr>
                <w:lang w:val="nl"/>
              </w:rPr>
            </w:pPr>
            <w:r w:rsidRPr="00E54774">
              <w:rPr>
                <w:lang w:val="nl"/>
              </w:rPr>
              <w:t xml:space="preserve"> </w:t>
            </w:r>
            <w:r w:rsidR="004F5AFE" w:rsidRPr="00E54774">
              <w:rPr>
                <w:lang w:val="nl"/>
              </w:rPr>
              <w:t xml:space="preserve">- </w:t>
            </w:r>
            <w:r w:rsidRPr="00E54774">
              <w:rPr>
                <w:lang w:val="nl"/>
              </w:rPr>
              <w:t xml:space="preserve">met volgnummer kan alleen gekozen worden wanneer aan </w:t>
            </w:r>
            <w:r w:rsidR="00CB582D" w:rsidRPr="00E54774">
              <w:rPr>
                <w:lang w:val="nl"/>
              </w:rPr>
              <w:t>het r</w:t>
            </w:r>
            <w:r w:rsidRPr="00E54774">
              <w:rPr>
                <w:lang w:val="nl"/>
              </w:rPr>
              <w:t>egistergoed in de levering een volgnummer is toegekend</w:t>
            </w:r>
            <w:r w:rsidR="004F5AFE" w:rsidRPr="00E54774">
              <w:rPr>
                <w:lang w:val="nl"/>
              </w:rPr>
              <w:t>,</w:t>
            </w:r>
          </w:p>
          <w:p w14:paraId="2099B9CF" w14:textId="77777777" w:rsidR="00042293" w:rsidRPr="00E54774" w:rsidRDefault="00042293" w:rsidP="00042293">
            <w:pPr>
              <w:rPr>
                <w:lang w:val="nl"/>
              </w:rPr>
            </w:pPr>
            <w:r w:rsidRPr="00E54774">
              <w:rPr>
                <w:lang w:val="nl"/>
              </w:rPr>
              <w:t xml:space="preserve"> </w:t>
            </w:r>
            <w:r w:rsidR="004F5AFE" w:rsidRPr="00E54774">
              <w:rPr>
                <w:lang w:val="nl"/>
              </w:rPr>
              <w:t>- met (gezamenlijke) aanduiding kan bij meer dan één registergoed alleen gekozen worden wanneer de registergoederen dezelfde aanduiding hebben.</w:t>
            </w:r>
          </w:p>
          <w:p w14:paraId="447A10F7" w14:textId="77777777" w:rsidR="00042293" w:rsidRPr="00E54774" w:rsidRDefault="00042293" w:rsidP="00042293">
            <w:pPr>
              <w:rPr>
                <w:lang w:val="nl"/>
              </w:rPr>
            </w:pPr>
          </w:p>
          <w:p w14:paraId="19E9BA9C" w14:textId="77777777" w:rsidR="000C6C00" w:rsidRDefault="000C6C00" w:rsidP="00E54774">
            <w:pPr>
              <w:spacing w:before="72" w:line="240" w:lineRule="auto"/>
            </w:pPr>
            <w:r>
              <w:t>Tonen registergoederen met volgnummer:</w:t>
            </w:r>
          </w:p>
          <w:p w14:paraId="36A8B536" w14:textId="77777777" w:rsidR="000C6C00" w:rsidRDefault="000C6C00" w:rsidP="00E54774">
            <w:pPr>
              <w:numPr>
                <w:ilvl w:val="0"/>
                <w:numId w:val="38"/>
              </w:numPr>
              <w:spacing w:before="72" w:line="240" w:lineRule="auto"/>
            </w:pPr>
            <w:r>
              <w:t>één registergoed: ‘het Registergoed [volgnummer]’,</w:t>
            </w:r>
          </w:p>
          <w:p w14:paraId="013C977C" w14:textId="77777777" w:rsidR="000C6C00" w:rsidRPr="00E13CD7" w:rsidRDefault="000C6C00" w:rsidP="00E54774">
            <w:pPr>
              <w:numPr>
                <w:ilvl w:val="0"/>
                <w:numId w:val="38"/>
              </w:numPr>
              <w:spacing w:before="72" w:line="240" w:lineRule="auto"/>
            </w:pPr>
            <w:r>
              <w:t xml:space="preserve">meer dan één registergoed: ‘de Registergoederen [volgnummer], [volgnummer] en </w:t>
            </w:r>
            <w:r w:rsidR="009D4DCF">
              <w:t>[volgnummer]</w:t>
            </w:r>
            <w:r>
              <w:t>’.</w:t>
            </w:r>
          </w:p>
          <w:p w14:paraId="0C8C32BD" w14:textId="77777777" w:rsidR="000C6C00" w:rsidRPr="0031723A" w:rsidRDefault="000C6C00" w:rsidP="00E54774">
            <w:pPr>
              <w:spacing w:before="72" w:line="240" w:lineRule="auto"/>
            </w:pPr>
            <w:r w:rsidRPr="0031723A">
              <w:t>Tonen registergoederen zonder volgnummer:</w:t>
            </w:r>
          </w:p>
          <w:p w14:paraId="79832319" w14:textId="77777777" w:rsidR="000C6C00" w:rsidRPr="0031723A" w:rsidRDefault="000C6C00" w:rsidP="00E54774">
            <w:pPr>
              <w:numPr>
                <w:ilvl w:val="0"/>
                <w:numId w:val="38"/>
              </w:numPr>
              <w:spacing w:before="72" w:line="240" w:lineRule="auto"/>
            </w:pPr>
            <w:r w:rsidRPr="0031723A">
              <w:t>registergoed aanduiding vermelden zoals voor het registergoed of de registergoederen na Recht/Registergoed is bepaald.</w:t>
            </w:r>
          </w:p>
          <w:p w14:paraId="36E66264" w14:textId="77777777" w:rsidR="000C6C00" w:rsidRPr="00E54774" w:rsidRDefault="000C6C00" w:rsidP="00042293">
            <w:pPr>
              <w:rPr>
                <w:lang w:val="nl"/>
              </w:rPr>
            </w:pPr>
          </w:p>
          <w:p w14:paraId="3F597291" w14:textId="77777777" w:rsidR="00042293" w:rsidRDefault="00042293" w:rsidP="00042293">
            <w:r w:rsidRPr="00B931C6">
              <w:t xml:space="preserve">De tekst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B931C6">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 </w:t>
            </w:r>
            <w:r w:rsidRPr="00B931C6">
              <w:t>mag geheel weggelaten worden. Deze tekst wordt getoond indien bij het getal voor aantalJaarRechtKoop een geheel getal groter dan 0 is ingevuld.</w:t>
            </w:r>
          </w:p>
          <w:p w14:paraId="658CEF27" w14:textId="77777777" w:rsidR="00042293" w:rsidRDefault="00042293" w:rsidP="00042293"/>
          <w:p w14:paraId="6ABF9A22" w14:textId="77777777" w:rsidR="00042293" w:rsidRPr="00E54774" w:rsidRDefault="00042293" w:rsidP="00042293">
            <w:pPr>
              <w:rPr>
                <w:szCs w:val="18"/>
              </w:rPr>
            </w:pPr>
            <w:r>
              <w:t xml:space="preserve">De tekst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 een koopprijs ….. hierna nader omschreven</w:t>
            </w:r>
            <w:r w:rsidRPr="00E54774">
              <w:rPr>
                <w:rFonts w:ascii="TTBC116DF8t00" w:hAnsi="TTBC116DF8t00" w:cs="TTBC116DF8t00"/>
                <w:color w:val="800080"/>
                <w:sz w:val="23"/>
                <w:szCs w:val="23"/>
              </w:rPr>
              <w:t xml:space="preserve"> </w:t>
            </w:r>
            <w:r w:rsidRPr="00F4295E">
              <w:t>betreft een verplichte keuze uit 2 opties</w:t>
            </w:r>
            <w:r>
              <w:t xml:space="preserve">, die afgeleid wordt van het wel/niet ingevuld zijn van het bedrag. </w:t>
            </w:r>
            <w:r w:rsidRPr="00B931C6">
              <w:t xml:space="preserve">De tekst wordt getoond indien bij het </w:t>
            </w:r>
            <w:r>
              <w:t>bedrag</w:t>
            </w:r>
            <w:r w:rsidRPr="00B931C6">
              <w:t xml:space="preserve"> voor </w:t>
            </w:r>
            <w:r>
              <w:t>bedrag</w:t>
            </w:r>
            <w:r w:rsidRPr="00B931C6">
              <w:t xml:space="preserve">RechtKoop een </w:t>
            </w:r>
            <w:r>
              <w:t>bedrag</w:t>
            </w:r>
            <w:r w:rsidRPr="00B931C6">
              <w:t xml:space="preserve"> groter dan 0 is ingevuld.</w:t>
            </w:r>
          </w:p>
          <w:p w14:paraId="53890AED" w14:textId="77777777" w:rsidR="00042293" w:rsidRDefault="00042293" w:rsidP="00042293"/>
          <w:p w14:paraId="4B751A9C" w14:textId="77777777" w:rsidR="00042293" w:rsidRDefault="00042293" w:rsidP="00042293">
            <w:r>
              <w:t>Het stukdeel koopoptie wordt opvolgend genummerd beginnend bij “</w:t>
            </w:r>
            <w:smartTag w:uri="urn:schemas-microsoft-com:office:smarttags" w:element="metricconverter">
              <w:smartTagPr>
                <w:attr w:name="ProductID" w:val="1”"/>
              </w:smartTagPr>
              <w:r>
                <w:t>1”</w:t>
              </w:r>
            </w:smartTag>
            <w:r>
              <w:t xml:space="preserve">. </w:t>
            </w:r>
          </w:p>
          <w:p w14:paraId="668ABDD1" w14:textId="77777777" w:rsidR="00042293" w:rsidRDefault="00042293" w:rsidP="00042293"/>
          <w:p w14:paraId="73A0F162" w14:textId="77777777" w:rsidR="00042293" w:rsidRPr="00E54774" w:rsidRDefault="00042293" w:rsidP="00042293">
            <w:pPr>
              <w:rPr>
                <w:sz w:val="16"/>
                <w:szCs w:val="16"/>
              </w:rPr>
            </w:pPr>
            <w:r w:rsidRPr="00E54774">
              <w:rPr>
                <w:u w:val="single"/>
              </w:rPr>
              <w:t>Mapping:</w:t>
            </w:r>
          </w:p>
          <w:p w14:paraId="0059437A" w14:textId="77777777" w:rsidR="00B60733" w:rsidRPr="00E54774" w:rsidRDefault="00B60733" w:rsidP="00E54774">
            <w:pPr>
              <w:spacing w:line="240" w:lineRule="auto"/>
              <w:rPr>
                <w:sz w:val="16"/>
                <w:szCs w:val="16"/>
              </w:rPr>
            </w:pPr>
            <w:r w:rsidRPr="00E54774">
              <w:rPr>
                <w:sz w:val="16"/>
                <w:szCs w:val="16"/>
              </w:rPr>
              <w:lastRenderedPageBreak/>
              <w:t>-vervreemder en verkrijger koopoptie</w:t>
            </w:r>
          </w:p>
          <w:p w14:paraId="7B7E50FF" w14:textId="77777777" w:rsidR="00042293" w:rsidRPr="00E54774" w:rsidRDefault="00042293" w:rsidP="00E54774">
            <w:pPr>
              <w:spacing w:line="240" w:lineRule="auto"/>
              <w:rPr>
                <w:sz w:val="16"/>
                <w:szCs w:val="16"/>
              </w:rPr>
            </w:pPr>
            <w:r w:rsidRPr="00E54774">
              <w:rPr>
                <w:sz w:val="16"/>
                <w:szCs w:val="16"/>
              </w:rPr>
              <w:t>//IMKAD_AangebodenStuk/StukdeelKoopoptie[tia_Volgnummer (“</w:t>
            </w:r>
            <w:r w:rsidR="0029050E" w:rsidRPr="00E54774">
              <w:rPr>
                <w:sz w:val="16"/>
                <w:szCs w:val="16"/>
              </w:rPr>
              <w:t>x</w:t>
            </w:r>
            <w:r w:rsidRPr="00E54774">
              <w:rPr>
                <w:sz w:val="16"/>
                <w:szCs w:val="16"/>
              </w:rPr>
              <w:t>”)]/</w:t>
            </w:r>
          </w:p>
          <w:p w14:paraId="37F630E3"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AD2360" w:rsidRPr="00E54774">
              <w:rPr>
                <w:rFonts w:cs="Arial"/>
                <w:sz w:val="16"/>
                <w:szCs w:val="16"/>
              </w:rPr>
              <w:t>[</w:t>
            </w:r>
            <w:r w:rsidRPr="00E54774">
              <w:rPr>
                <w:rFonts w:cs="Arial"/>
                <w:sz w:val="16"/>
                <w:szCs w:val="16"/>
              </w:rPr>
              <w:t xml:space="preserve">xlink:href="id van de als vervreemder geselecteerde Partij of </w:t>
            </w:r>
            <w:r w:rsidR="00AD2360" w:rsidRPr="00E54774">
              <w:rPr>
                <w:rFonts w:cs="Arial"/>
                <w:sz w:val="16"/>
                <w:szCs w:val="16"/>
              </w:rPr>
              <w:tab/>
            </w:r>
            <w:r w:rsidRPr="00E54774">
              <w:rPr>
                <w:rFonts w:cs="Arial"/>
                <w:sz w:val="16"/>
                <w:szCs w:val="16"/>
              </w:rPr>
              <w:t>Partij/Partij"</w:t>
            </w:r>
            <w:r w:rsidR="00AD2360" w:rsidRPr="00E54774">
              <w:rPr>
                <w:rFonts w:cs="Arial"/>
                <w:sz w:val="16"/>
                <w:szCs w:val="16"/>
              </w:rPr>
              <w:t>]</w:t>
            </w:r>
          </w:p>
          <w:p w14:paraId="7ABE4C0E" w14:textId="77777777"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AD2360" w:rsidRPr="00E54774">
              <w:rPr>
                <w:rFonts w:cs="Arial"/>
                <w:sz w:val="16"/>
                <w:szCs w:val="16"/>
              </w:rPr>
              <w:t>[</w:t>
            </w:r>
            <w:r w:rsidRPr="00E54774">
              <w:rPr>
                <w:rFonts w:cs="Arial"/>
                <w:sz w:val="16"/>
                <w:szCs w:val="16"/>
              </w:rPr>
              <w:t>xlink:href="id van de als verkrijger geselecteerde Partij of Partij/Partij’’</w:t>
            </w:r>
            <w:r w:rsidR="00AD2360" w:rsidRPr="00E54774">
              <w:rPr>
                <w:rFonts w:cs="Arial"/>
                <w:sz w:val="16"/>
                <w:szCs w:val="16"/>
              </w:rPr>
              <w:t>]</w:t>
            </w:r>
          </w:p>
          <w:p w14:paraId="71789BE3" w14:textId="77777777" w:rsidR="00042293" w:rsidRPr="00E54774" w:rsidRDefault="00042293" w:rsidP="00E54774">
            <w:pPr>
              <w:spacing w:line="240" w:lineRule="auto"/>
              <w:rPr>
                <w:sz w:val="16"/>
                <w:szCs w:val="16"/>
              </w:rPr>
            </w:pPr>
            <w:r w:rsidRPr="00E54774">
              <w:rPr>
                <w:sz w:val="16"/>
                <w:szCs w:val="16"/>
              </w:rPr>
              <w:tab/>
              <w:t>./</w:t>
            </w:r>
            <w:r w:rsidRPr="00E54774">
              <w:rPr>
                <w:sz w:val="16"/>
                <w:szCs w:val="16"/>
                <w:lang w:val="nl"/>
              </w:rPr>
              <w:t>aantalJaarRechtKoop</w:t>
            </w:r>
          </w:p>
          <w:p w14:paraId="3B013566" w14:textId="77777777" w:rsidR="00042293" w:rsidRPr="00E54774" w:rsidRDefault="00042293" w:rsidP="00E54774">
            <w:pPr>
              <w:spacing w:line="240" w:lineRule="auto"/>
              <w:rPr>
                <w:sz w:val="16"/>
                <w:szCs w:val="16"/>
              </w:rPr>
            </w:pPr>
            <w:r w:rsidRPr="00E54774">
              <w:rPr>
                <w:sz w:val="16"/>
                <w:szCs w:val="16"/>
                <w:lang w:val="nl"/>
              </w:rPr>
              <w:tab/>
              <w:t>./bedragRechtKoop</w:t>
            </w:r>
            <w:r w:rsidRPr="00E54774">
              <w:rPr>
                <w:sz w:val="16"/>
                <w:szCs w:val="16"/>
              </w:rPr>
              <w:t xml:space="preserve"> </w:t>
            </w:r>
          </w:p>
          <w:p w14:paraId="386A4D1E" w14:textId="77777777" w:rsidR="00042293" w:rsidRDefault="006F7774" w:rsidP="00E54774">
            <w:pPr>
              <w:tabs>
                <w:tab w:val="left" w:pos="1635"/>
              </w:tabs>
              <w:spacing w:line="240" w:lineRule="auto"/>
            </w:pPr>
            <w:r>
              <w:tab/>
            </w:r>
          </w:p>
          <w:p w14:paraId="611D412D" w14:textId="3476C066" w:rsidR="00B60733" w:rsidRPr="00E54774" w:rsidRDefault="007A77DF" w:rsidP="00E54774">
            <w:pPr>
              <w:spacing w:line="240" w:lineRule="auto"/>
              <w:rPr>
                <w:sz w:val="16"/>
                <w:szCs w:val="16"/>
              </w:rPr>
            </w:pPr>
            <w:r>
              <w:rPr>
                <w:sz w:val="16"/>
                <w:szCs w:val="16"/>
              </w:rPr>
              <w:t xml:space="preserve">De </w:t>
            </w:r>
            <w:r w:rsidRPr="00F72EA2">
              <w:rPr>
                <w:sz w:val="16"/>
                <w:szCs w:val="16"/>
              </w:rPr>
              <w:t xml:space="preserve">Verkrijger </w:t>
            </w:r>
            <w:r w:rsidR="006F7774" w:rsidRPr="00E54774">
              <w:rPr>
                <w:sz w:val="16"/>
                <w:szCs w:val="16"/>
              </w:rPr>
              <w:t xml:space="preserve">wordt gevuld met </w:t>
            </w:r>
            <w:r w:rsidR="0026132F" w:rsidRPr="00E54774">
              <w:rPr>
                <w:sz w:val="16"/>
                <w:szCs w:val="16"/>
              </w:rPr>
              <w:t>/</w:t>
            </w:r>
            <w:r w:rsidR="006F7774" w:rsidRPr="00E54774">
              <w:rPr>
                <w:sz w:val="16"/>
                <w:szCs w:val="16"/>
              </w:rPr>
              <w:t>/StukdeelKoopoptie/vervreemderRechtRef</w:t>
            </w:r>
            <w:r w:rsidR="0026132F" w:rsidRPr="00E54774">
              <w:rPr>
                <w:sz w:val="16"/>
                <w:szCs w:val="16"/>
              </w:rPr>
              <w:t xml:space="preserve"> - //Partij of //Partij/Partij ./aanduidingPartij</w:t>
            </w:r>
          </w:p>
          <w:p w14:paraId="3A5A4DEA" w14:textId="3F2B1475" w:rsidR="0026132F" w:rsidRPr="00E54774" w:rsidRDefault="007A77DF" w:rsidP="00E54774">
            <w:pPr>
              <w:spacing w:line="240" w:lineRule="auto"/>
              <w:rPr>
                <w:sz w:val="16"/>
                <w:szCs w:val="16"/>
              </w:rPr>
            </w:pPr>
            <w:r>
              <w:rPr>
                <w:sz w:val="16"/>
                <w:szCs w:val="16"/>
              </w:rPr>
              <w:t xml:space="preserve">De </w:t>
            </w:r>
            <w:r w:rsidRPr="00F72EA2">
              <w:rPr>
                <w:sz w:val="16"/>
                <w:szCs w:val="16"/>
              </w:rPr>
              <w:t xml:space="preserve">vervreemder </w:t>
            </w:r>
            <w:r w:rsidR="0026132F" w:rsidRPr="00E54774">
              <w:rPr>
                <w:sz w:val="16"/>
                <w:szCs w:val="16"/>
              </w:rPr>
              <w:t>wordt gevuld met //StukdeelKoopoptie/verkrijgerRechtRef - //Partij of //Partij/Partij ./aanduidingPartij</w:t>
            </w:r>
          </w:p>
          <w:p w14:paraId="356BD96F" w14:textId="77777777" w:rsidR="00B60733" w:rsidRDefault="00B60733" w:rsidP="00E54774">
            <w:pPr>
              <w:spacing w:line="240" w:lineRule="auto"/>
            </w:pPr>
          </w:p>
          <w:p w14:paraId="05813F7C" w14:textId="77777777" w:rsidR="00B60733" w:rsidRPr="00E54774" w:rsidRDefault="00B60733" w:rsidP="00E54774">
            <w:pPr>
              <w:spacing w:line="240" w:lineRule="auto"/>
              <w:rPr>
                <w:sz w:val="16"/>
                <w:szCs w:val="16"/>
              </w:rPr>
            </w:pPr>
            <w:r w:rsidRPr="00E54774">
              <w:rPr>
                <w:sz w:val="16"/>
                <w:szCs w:val="16"/>
              </w:rPr>
              <w:t>-registergoederen</w:t>
            </w:r>
          </w:p>
          <w:p w14:paraId="4A6D2873" w14:textId="77777777" w:rsidR="00042293" w:rsidRPr="00E54774" w:rsidRDefault="00042293" w:rsidP="00E54774">
            <w:pPr>
              <w:spacing w:line="240" w:lineRule="auto"/>
              <w:rPr>
                <w:sz w:val="16"/>
                <w:szCs w:val="16"/>
              </w:rPr>
            </w:pPr>
            <w:r w:rsidRPr="00E54774">
              <w:rPr>
                <w:sz w:val="16"/>
                <w:szCs w:val="16"/>
              </w:rPr>
              <w:t>//IMKAD_AangebodenStuk/StukdeelKoopoptie[tia_Volgnummer (“</w:t>
            </w:r>
            <w:r w:rsidR="0029050E" w:rsidRPr="00E54774">
              <w:rPr>
                <w:sz w:val="16"/>
                <w:szCs w:val="16"/>
              </w:rPr>
              <w:t>x</w:t>
            </w:r>
            <w:r w:rsidRPr="00E54774">
              <w:rPr>
                <w:sz w:val="16"/>
                <w:szCs w:val="16"/>
              </w:rPr>
              <w:t>”)]/</w:t>
            </w:r>
          </w:p>
          <w:p w14:paraId="58B5AAA7" w14:textId="77777777" w:rsidR="00042293" w:rsidRPr="00E54774" w:rsidRDefault="00042293" w:rsidP="00E54774">
            <w:pPr>
              <w:spacing w:line="240" w:lineRule="auto"/>
              <w:rPr>
                <w:rFonts w:cs="Arial"/>
                <w:sz w:val="16"/>
                <w:szCs w:val="16"/>
              </w:rPr>
            </w:pPr>
            <w:r w:rsidRPr="00E54774">
              <w:rPr>
                <w:sz w:val="16"/>
                <w:szCs w:val="16"/>
              </w:rPr>
              <w:tab/>
              <w:t>./registergoedRef</w:t>
            </w:r>
            <w:r w:rsidRPr="00E54774">
              <w:rPr>
                <w:rFonts w:cs="Arial"/>
                <w:sz w:val="16"/>
                <w:szCs w:val="16"/>
              </w:rPr>
              <w:t xml:space="preserve"> </w:t>
            </w:r>
            <w:r w:rsidR="00AD2360" w:rsidRPr="00E54774">
              <w:rPr>
                <w:rFonts w:cs="Arial"/>
                <w:sz w:val="16"/>
                <w:szCs w:val="16"/>
              </w:rPr>
              <w:t>[</w:t>
            </w:r>
            <w:r w:rsidRPr="00E54774">
              <w:rPr>
                <w:rFonts w:cs="Arial"/>
                <w:sz w:val="16"/>
                <w:szCs w:val="16"/>
              </w:rPr>
              <w:t>xlink:href="id van het betrokken recht-registergoed combinatie"</w:t>
            </w:r>
            <w:r w:rsidR="00AD2360" w:rsidRPr="00E54774">
              <w:rPr>
                <w:rFonts w:cs="Arial"/>
                <w:sz w:val="16"/>
                <w:szCs w:val="16"/>
              </w:rPr>
              <w:t>]</w:t>
            </w:r>
          </w:p>
          <w:p w14:paraId="4C60B191" w14:textId="77777777" w:rsidR="00042293" w:rsidRPr="00E54774" w:rsidRDefault="00042293" w:rsidP="00E54774">
            <w:pPr>
              <w:spacing w:line="240" w:lineRule="auto"/>
              <w:rPr>
                <w:rFonts w:cs="Arial"/>
                <w:sz w:val="16"/>
                <w:szCs w:val="16"/>
              </w:rPr>
            </w:pPr>
          </w:p>
          <w:p w14:paraId="3488ECE8" w14:textId="77777777" w:rsidR="00B60733" w:rsidRPr="00E54774" w:rsidRDefault="00B60733" w:rsidP="00E54774">
            <w:pPr>
              <w:spacing w:line="240" w:lineRule="auto"/>
              <w:rPr>
                <w:rFonts w:cs="Arial"/>
                <w:sz w:val="16"/>
                <w:szCs w:val="16"/>
              </w:rPr>
            </w:pPr>
            <w:r w:rsidRPr="00E54774">
              <w:rPr>
                <w:rFonts w:cs="Arial"/>
                <w:sz w:val="16"/>
                <w:szCs w:val="16"/>
              </w:rPr>
              <w:t>-registergoederen met of zonder volgnummer  tonen</w:t>
            </w:r>
          </w:p>
          <w:p w14:paraId="03F542F9" w14:textId="77777777" w:rsidR="00042293" w:rsidRPr="00E54774" w:rsidRDefault="00042293" w:rsidP="00E54774">
            <w:pPr>
              <w:spacing w:before="72" w:line="240" w:lineRule="auto"/>
              <w:rPr>
                <w:sz w:val="16"/>
                <w:szCs w:val="16"/>
              </w:rPr>
            </w:pPr>
            <w:r w:rsidRPr="00E54774">
              <w:rPr>
                <w:sz w:val="16"/>
                <w:szCs w:val="16"/>
              </w:rPr>
              <w:t>//IMKAD_AangebodenStuk/StukdeelKoopoptie[tia_Volgnummer(‘</w:t>
            </w:r>
            <w:r w:rsidR="0029050E" w:rsidRPr="00E54774">
              <w:rPr>
                <w:sz w:val="16"/>
                <w:szCs w:val="16"/>
              </w:rPr>
              <w:t>x</w:t>
            </w:r>
            <w:r w:rsidRPr="00E54774">
              <w:rPr>
                <w:sz w:val="16"/>
                <w:szCs w:val="16"/>
              </w:rPr>
              <w:t>’)]/</w:t>
            </w:r>
            <w:r w:rsidR="00C16A4C" w:rsidRPr="00E54774">
              <w:rPr>
                <w:sz w:val="16"/>
                <w:szCs w:val="16"/>
              </w:rPr>
              <w:t>t</w:t>
            </w:r>
            <w:r w:rsidRPr="00E54774">
              <w:rPr>
                <w:sz w:val="16"/>
                <w:szCs w:val="16"/>
              </w:rPr>
              <w:t>ekst</w:t>
            </w:r>
            <w:r w:rsidR="00C16A4C" w:rsidRPr="00E54774">
              <w:rPr>
                <w:sz w:val="16"/>
                <w:szCs w:val="16"/>
              </w:rPr>
              <w:t>k</w:t>
            </w:r>
            <w:r w:rsidRPr="00E54774">
              <w:rPr>
                <w:sz w:val="16"/>
                <w:szCs w:val="16"/>
              </w:rPr>
              <w:t>euze/</w:t>
            </w:r>
          </w:p>
          <w:p w14:paraId="7316F0E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(‘k_KoopoptieRegistergoedVermeldenMetVolgnummer’)</w:t>
            </w:r>
          </w:p>
          <w:p w14:paraId="522461FF" w14:textId="77777777" w:rsidR="00042293" w:rsidRPr="00E54774" w:rsidRDefault="00042293" w:rsidP="00E54774">
            <w:pPr>
              <w:spacing w:line="240" w:lineRule="auto"/>
              <w:rPr>
                <w:sz w:val="16"/>
                <w:szCs w:val="16"/>
              </w:rPr>
            </w:pPr>
            <w:r w:rsidRPr="00E54774">
              <w:rPr>
                <w:sz w:val="16"/>
                <w:szCs w:val="16"/>
              </w:rPr>
              <w:tab/>
              <w:t>./tekst(‘true’ = tekst met volgnummer tonen; ‘false’ = tekst zonder volgnummer tonen)</w:t>
            </w:r>
          </w:p>
          <w:p w14:paraId="58D0678D" w14:textId="77777777" w:rsidR="004F5AFE" w:rsidRPr="00E54774" w:rsidRDefault="004F5AFE" w:rsidP="00E54774">
            <w:pPr>
              <w:spacing w:line="240" w:lineRule="auto"/>
              <w:rPr>
                <w:sz w:val="16"/>
                <w:szCs w:val="16"/>
              </w:rPr>
            </w:pPr>
          </w:p>
          <w:p w14:paraId="4E2165FC" w14:textId="77777777" w:rsidR="004F5AFE" w:rsidRPr="00E54774" w:rsidRDefault="004F5AFE"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met volgnummer</w:t>
            </w:r>
          </w:p>
          <w:p w14:paraId="7252659C" w14:textId="77777777" w:rsidR="004F5AFE" w:rsidRPr="00E54774" w:rsidRDefault="006427E1" w:rsidP="00E54774">
            <w:pPr>
              <w:spacing w:line="240" w:lineRule="auto"/>
              <w:rPr>
                <w:sz w:val="16"/>
                <w:szCs w:val="16"/>
              </w:rPr>
            </w:pPr>
            <w:r w:rsidRPr="00E54774">
              <w:rPr>
                <w:sz w:val="16"/>
                <w:szCs w:val="16"/>
              </w:rPr>
              <w:tab/>
              <w:t>- één registergoedRef: “het Registergoed [volgnummer]”</w:t>
            </w:r>
            <w:r w:rsidR="00D368A3" w:rsidRPr="00E54774">
              <w:rPr>
                <w:sz w:val="16"/>
                <w:szCs w:val="16"/>
              </w:rPr>
              <w:t>,</w:t>
            </w:r>
          </w:p>
          <w:p w14:paraId="5E11158B" w14:textId="77777777" w:rsidR="006427E1" w:rsidRPr="00E54774" w:rsidRDefault="006427E1" w:rsidP="00E54774">
            <w:pPr>
              <w:spacing w:line="240" w:lineRule="auto"/>
              <w:rPr>
                <w:sz w:val="16"/>
                <w:szCs w:val="16"/>
              </w:rPr>
            </w:pPr>
            <w:r w:rsidRPr="00E54774">
              <w:rPr>
                <w:sz w:val="16"/>
                <w:szCs w:val="16"/>
              </w:rPr>
              <w:tab/>
              <w:t xml:space="preserve">- meer dan één registergoedRef: “de Registergoederen [volgnummer], [volgnummer] en </w:t>
            </w:r>
            <w:r w:rsidRPr="00E54774">
              <w:rPr>
                <w:sz w:val="16"/>
                <w:szCs w:val="16"/>
              </w:rPr>
              <w:tab/>
              <w:t>[volgnummer]</w:t>
            </w:r>
            <w:r w:rsidR="00D368A3" w:rsidRPr="00E54774">
              <w:rPr>
                <w:sz w:val="16"/>
                <w:szCs w:val="16"/>
              </w:rPr>
              <w:t>.</w:t>
            </w:r>
          </w:p>
          <w:p w14:paraId="507469B6" w14:textId="77777777" w:rsidR="006427E1" w:rsidRPr="00E54774" w:rsidRDefault="006427E1" w:rsidP="00E54774">
            <w:pPr>
              <w:spacing w:line="240" w:lineRule="auto"/>
              <w:rPr>
                <w:sz w:val="16"/>
                <w:szCs w:val="16"/>
              </w:rPr>
            </w:pPr>
            <w:r w:rsidRPr="00E54774">
              <w:rPr>
                <w:sz w:val="16"/>
                <w:szCs w:val="16"/>
              </w:rPr>
              <w:t xml:space="preserve">Het [volgnummer] is gevuld met het volgnummer zoals eerder is bepaald in keuzeblok Koop - Levering </w:t>
            </w:r>
            <w:r w:rsidRPr="00E54774">
              <w:rPr>
                <w:sz w:val="16"/>
                <w:szCs w:val="16"/>
              </w:rPr>
              <w:fldChar w:fldCharType="begin"/>
            </w:r>
            <w:r w:rsidRPr="00E54774">
              <w:rPr>
                <w:sz w:val="16"/>
                <w:szCs w:val="16"/>
              </w:rPr>
              <w:instrText xml:space="preserve"> REF _Ref366137013 \r \h </w:instrText>
            </w:r>
            <w:r w:rsidRPr="00E54774">
              <w:rPr>
                <w:sz w:val="16"/>
                <w:szCs w:val="16"/>
              </w:rPr>
            </w:r>
            <w:r w:rsidRPr="00E54774">
              <w:rPr>
                <w:sz w:val="16"/>
                <w:szCs w:val="16"/>
              </w:rPr>
              <w:fldChar w:fldCharType="separate"/>
            </w:r>
            <w:r w:rsidR="00A45EEF">
              <w:rPr>
                <w:sz w:val="16"/>
                <w:szCs w:val="16"/>
              </w:rPr>
              <w:t>2.4</w:t>
            </w:r>
            <w:r w:rsidRPr="00E54774">
              <w:rPr>
                <w:sz w:val="16"/>
                <w:szCs w:val="16"/>
              </w:rPr>
              <w:fldChar w:fldCharType="end"/>
            </w:r>
            <w:r w:rsidRPr="00E54774">
              <w:rPr>
                <w:sz w:val="16"/>
                <w:szCs w:val="16"/>
              </w:rPr>
              <w:t>, //IMKAD_ZakelijkRecht [id].</w:t>
            </w:r>
          </w:p>
          <w:p w14:paraId="1D083A65" w14:textId="77777777" w:rsidR="0007565C" w:rsidRPr="00E54774" w:rsidRDefault="0007565C" w:rsidP="00E54774">
            <w:pPr>
              <w:spacing w:line="240" w:lineRule="auto"/>
              <w:rPr>
                <w:sz w:val="16"/>
                <w:szCs w:val="16"/>
              </w:rPr>
            </w:pPr>
          </w:p>
          <w:p w14:paraId="5FB4EEE9" w14:textId="77777777" w:rsidR="0038658C" w:rsidRPr="00E54774" w:rsidRDefault="0038658C"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zonder volgnummer</w:t>
            </w:r>
          </w:p>
          <w:p w14:paraId="3B3E3FA7" w14:textId="77777777" w:rsidR="004F5AFE" w:rsidRDefault="0007565C" w:rsidP="00E54774">
            <w:pPr>
              <w:spacing w:line="240" w:lineRule="auto"/>
            </w:pPr>
            <w:r w:rsidRPr="00E54774">
              <w:rPr>
                <w:sz w:val="16"/>
                <w:szCs w:val="16"/>
              </w:rPr>
              <w:t>//IMKAD_ZakelijkRecht [id]/tia_TekstKeuze k_RegistergoedAanduiding</w:t>
            </w:r>
          </w:p>
        </w:tc>
      </w:tr>
    </w:tbl>
    <w:p w14:paraId="125C8EB1" w14:textId="77777777" w:rsidR="00042293" w:rsidRPr="00F67FEE" w:rsidRDefault="00042293" w:rsidP="00042293"/>
    <w:p w14:paraId="03DADE04" w14:textId="77777777" w:rsidR="00042293" w:rsidRPr="00AA0BD4" w:rsidRDefault="00042293" w:rsidP="00042293">
      <w:pPr>
        <w:pStyle w:val="Kop2"/>
        <w:numPr>
          <w:ilvl w:val="1"/>
          <w:numId w:val="1"/>
        </w:numPr>
        <w:rPr>
          <w:lang w:val="en-US"/>
        </w:rPr>
      </w:pPr>
      <w:bookmarkStart w:id="196" w:name="_Ref248201983"/>
      <w:bookmarkStart w:id="197" w:name="_Toc358624473"/>
      <w:bookmarkStart w:id="198" w:name="_Toc93406574"/>
      <w:bookmarkStart w:id="199" w:name="_Toc94600336"/>
      <w:r w:rsidRPr="00AA0BD4">
        <w:rPr>
          <w:lang w:val="en-US"/>
        </w:rPr>
        <w:lastRenderedPageBreak/>
        <w:t>Vestiging erfdienstbaarheden</w:t>
      </w:r>
      <w:bookmarkEnd w:id="196"/>
      <w:bookmarkEnd w:id="197"/>
      <w:bookmarkEnd w:id="198"/>
      <w:bookmarkEnd w:id="199"/>
    </w:p>
    <w:p w14:paraId="7E83FE64" w14:textId="77777777" w:rsidR="008D0686" w:rsidRPr="00856145" w:rsidRDefault="00042293" w:rsidP="00856145">
      <w:pPr>
        <w:rPr>
          <w:rFonts w:cs="Arial"/>
          <w:szCs w:val="18"/>
        </w:rPr>
      </w:pPr>
      <w:bookmarkStart w:id="200" w:name="_Hlk62724850"/>
      <w:r w:rsidRPr="0075493F">
        <w:t>Deze paragraaf is in zijn geheel optioneel</w:t>
      </w:r>
      <w:r>
        <w:t xml:space="preserve"> en kan in zijn geheel herhaald worden</w:t>
      </w:r>
      <w:r w:rsidRPr="0075493F">
        <w:t xml:space="preserve">. </w:t>
      </w:r>
      <w:r>
        <w:rPr>
          <w:rFonts w:cs="Arial"/>
          <w:szCs w:val="18"/>
        </w:rPr>
        <w:t xml:space="preserve">Als er geen gegevens over de </w:t>
      </w:r>
      <w:r>
        <w:t xml:space="preserve">(gerelateerde) </w:t>
      </w:r>
      <w:r>
        <w:rPr>
          <w:rFonts w:cs="Arial"/>
          <w:szCs w:val="18"/>
        </w:rPr>
        <w:t>partijen of een perceel/appartementsrecht is en er is geen beschrijving van de erfdienstbaarheid in het essentialia bestand dan wordt dit gedeelte weggelaten.</w:t>
      </w:r>
      <w:bookmarkEnd w:id="200"/>
      <w:r w:rsidR="00856145">
        <w:rPr>
          <w:rFonts w:cs="Arial"/>
          <w:szCs w:val="18"/>
        </w:rPr>
        <w:br/>
      </w:r>
    </w:p>
    <w:tbl>
      <w:tblPr>
        <w:tblStyle w:val="Tabelraster"/>
        <w:tblW w:w="5477" w:type="pct"/>
        <w:tblLook w:val="04A0" w:firstRow="1" w:lastRow="0" w:firstColumn="1" w:lastColumn="0" w:noHBand="0" w:noVBand="1"/>
      </w:tblPr>
      <w:tblGrid>
        <w:gridCol w:w="5970"/>
        <w:gridCol w:w="7774"/>
      </w:tblGrid>
      <w:tr w:rsidR="008D0686" w14:paraId="3F53B925" w14:textId="77777777" w:rsidTr="008E6AD0">
        <w:tc>
          <w:tcPr>
            <w:tcW w:w="2172" w:type="pct"/>
          </w:tcPr>
          <w:p w14:paraId="28C33259" w14:textId="77777777" w:rsidR="008D0686" w:rsidRPr="00F00D2D" w:rsidRDefault="00A04B36" w:rsidP="00F00D2D">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cs="Arial"/>
                <w:color w:val="800080"/>
                <w:sz w:val="20"/>
                <w:u w:val="single"/>
              </w:rPr>
            </w:pPr>
            <w:r w:rsidRPr="00E54774">
              <w:rPr>
                <w:bCs/>
                <w:color w:val="800080"/>
                <w:u w:val="single"/>
                <w:lang w:val="en-US"/>
              </w:rPr>
              <w:t>VESTIGING ERFDIENSTBAARHEDEN</w:t>
            </w:r>
          </w:p>
        </w:tc>
        <w:tc>
          <w:tcPr>
            <w:tcW w:w="2828" w:type="pct"/>
          </w:tcPr>
          <w:p w14:paraId="636F4916" w14:textId="77777777" w:rsidR="00A04B36" w:rsidRDefault="00A04B36" w:rsidP="008D0686">
            <w:pPr>
              <w:rPr>
                <w:lang w:val="nl"/>
              </w:rPr>
            </w:pPr>
          </w:p>
        </w:tc>
      </w:tr>
      <w:tr w:rsidR="00A04B36" w14:paraId="31E3F360" w14:textId="77777777" w:rsidTr="008E6AD0">
        <w:tc>
          <w:tcPr>
            <w:tcW w:w="2172" w:type="pct"/>
          </w:tcPr>
          <w:p w14:paraId="09F2865A" w14:textId="77777777" w:rsidR="00A04B36" w:rsidRDefault="00A04B36" w:rsidP="00A04B36">
            <w:pPr>
              <w:rPr>
                <w:lang w:val="nl"/>
              </w:rPr>
            </w:pPr>
            <w:r w:rsidRPr="00130B6B">
              <w:rPr>
                <w:rFonts w:cs="Arial"/>
                <w:bCs/>
                <w:color w:val="800080"/>
                <w:sz w:val="20"/>
                <w:highlight w:val="darkYellow"/>
                <w:u w:val="single"/>
              </w:rPr>
              <w:t>KEUZEBLOK VESTIGING ERFDIENSTBAARHEDEN</w:t>
            </w:r>
          </w:p>
        </w:tc>
        <w:tc>
          <w:tcPr>
            <w:tcW w:w="2828" w:type="pct"/>
          </w:tcPr>
          <w:p w14:paraId="3818F03B" w14:textId="4A4EEF41" w:rsidR="00A04B36" w:rsidRPr="00E54774" w:rsidRDefault="00A04B36" w:rsidP="00A04B36">
            <w:pPr>
              <w:spacing w:before="72"/>
              <w:rPr>
                <w:rFonts w:cs="Arial"/>
                <w:szCs w:val="18"/>
              </w:rPr>
            </w:pPr>
            <w:r w:rsidRPr="00E54774">
              <w:rPr>
                <w:rFonts w:cs="Arial"/>
                <w:szCs w:val="18"/>
              </w:rPr>
              <w:t xml:space="preserve">Vestiging van erfdienstbaarheden is de overdracht van de erfdienstbaarheid van een partij naar een andere partij. </w:t>
            </w:r>
          </w:p>
          <w:p w14:paraId="3A9C55C2" w14:textId="77777777" w:rsidR="00223C63" w:rsidRDefault="00A04B36" w:rsidP="00A04B36">
            <w:pPr>
              <w:rPr>
                <w:lang w:val="nl"/>
              </w:rPr>
            </w:pPr>
            <w:r>
              <w:rPr>
                <w:lang w:val="nl"/>
              </w:rPr>
              <w:t>Standaard zal dit getoond worden conform “</w:t>
            </w:r>
            <w:r w:rsidRPr="008D0686">
              <w:rPr>
                <w:lang w:val="nl"/>
              </w:rPr>
              <w:t>Variant 1: Vestiging e</w:t>
            </w:r>
            <w:r w:rsidR="005957F8">
              <w:rPr>
                <w:lang w:val="nl"/>
              </w:rPr>
              <w:t>rfdienstbaarheden ten behoeve en</w:t>
            </w:r>
            <w:r w:rsidRPr="008D0686">
              <w:rPr>
                <w:lang w:val="nl"/>
              </w:rPr>
              <w:t xml:space="preserve"> ten laste van</w:t>
            </w:r>
            <w:r>
              <w:rPr>
                <w:lang w:val="nl"/>
              </w:rPr>
              <w:t>”. Echter, indien gewenst kan dit compacter weergegeven met “</w:t>
            </w:r>
            <w:r w:rsidRPr="008D0686">
              <w:rPr>
                <w:lang w:val="nl"/>
              </w:rPr>
              <w:t xml:space="preserve">Variant </w:t>
            </w:r>
            <w:r>
              <w:rPr>
                <w:lang w:val="nl"/>
              </w:rPr>
              <w:t>2</w:t>
            </w:r>
            <w:r w:rsidRPr="008D0686">
              <w:rPr>
                <w:lang w:val="nl"/>
              </w:rPr>
              <w:t>: Vestiging erfdienstbaarheden</w:t>
            </w:r>
            <w:r>
              <w:rPr>
                <w:lang w:val="nl"/>
              </w:rPr>
              <w:t xml:space="preserve"> over en weer”. </w:t>
            </w:r>
          </w:p>
          <w:p w14:paraId="2FC4D07D" w14:textId="513D5DB7" w:rsidR="00A04B36" w:rsidRDefault="00A04B36" w:rsidP="00A04B36">
            <w:pPr>
              <w:rPr>
                <w:lang w:val="nl"/>
              </w:rPr>
            </w:pPr>
            <w:r>
              <w:rPr>
                <w:lang w:val="nl"/>
              </w:rPr>
              <w:t xml:space="preserve">De </w:t>
            </w:r>
            <w:r w:rsidR="00850232">
              <w:rPr>
                <w:lang w:val="nl"/>
              </w:rPr>
              <w:t xml:space="preserve">aanvullende </w:t>
            </w:r>
            <w:r>
              <w:rPr>
                <w:lang w:val="nl"/>
              </w:rPr>
              <w:t xml:space="preserve">voorwaarde daarbij is </w:t>
            </w:r>
            <w:r w:rsidR="00850232">
              <w:rPr>
                <w:lang w:val="nl"/>
              </w:rPr>
              <w:t>dat dezelfde erfdienstbaarhe</w:t>
            </w:r>
            <w:r>
              <w:rPr>
                <w:lang w:val="nl"/>
              </w:rPr>
              <w:t>d</w:t>
            </w:r>
            <w:r w:rsidR="00850232">
              <w:rPr>
                <w:lang w:val="nl"/>
              </w:rPr>
              <w:t>en</w:t>
            </w:r>
            <w:r>
              <w:rPr>
                <w:lang w:val="nl"/>
              </w:rPr>
              <w:t xml:space="preserve"> zowel ten behoeve als te</w:t>
            </w:r>
            <w:r w:rsidR="00850232">
              <w:rPr>
                <w:lang w:val="nl"/>
              </w:rPr>
              <w:t xml:space="preserve">n laste is van dezelfde </w:t>
            </w:r>
            <w:r>
              <w:rPr>
                <w:lang w:val="nl"/>
              </w:rPr>
              <w:t>onroerende zaken</w:t>
            </w:r>
            <w:r w:rsidR="00850232">
              <w:rPr>
                <w:lang w:val="nl"/>
              </w:rPr>
              <w:t xml:space="preserve"> zijn aangegeven</w:t>
            </w:r>
            <w:r>
              <w:rPr>
                <w:lang w:val="nl"/>
              </w:rPr>
              <w:t xml:space="preserve">. </w:t>
            </w:r>
            <w:r w:rsidR="00856145">
              <w:rPr>
                <w:lang w:val="nl"/>
              </w:rPr>
              <w:t xml:space="preserve">Zie </w:t>
            </w:r>
            <w:r w:rsidR="00850232">
              <w:rPr>
                <w:lang w:val="nl"/>
              </w:rPr>
              <w:t>hiervoor</w:t>
            </w:r>
            <w:r w:rsidR="00856145">
              <w:rPr>
                <w:lang w:val="nl"/>
              </w:rPr>
              <w:t xml:space="preserve"> de </w:t>
            </w:r>
            <w:r w:rsidR="00850232">
              <w:rPr>
                <w:lang w:val="nl"/>
              </w:rPr>
              <w:t xml:space="preserve">mappingen </w:t>
            </w:r>
            <w:r w:rsidR="00850232">
              <w:t xml:space="preserve">‘ten behoeve van’ en ‘ten laste van’ </w:t>
            </w:r>
            <w:r w:rsidR="00850232">
              <w:rPr>
                <w:lang w:val="nl"/>
              </w:rPr>
              <w:t>in de volgende paragrafen</w:t>
            </w:r>
            <w:r w:rsidR="00856145">
              <w:rPr>
                <w:lang w:val="nl"/>
              </w:rPr>
              <w:t>.</w:t>
            </w:r>
            <w:r w:rsidR="00850232">
              <w:rPr>
                <w:lang w:val="nl"/>
              </w:rPr>
              <w:t xml:space="preserve"> Wanneer aan deze voorwaarde niet wordt voldaan wordt alsnog conform variant 1 de akte opgemaakt.</w:t>
            </w:r>
          </w:p>
          <w:p w14:paraId="2C7F2912" w14:textId="77777777" w:rsidR="00A04B36" w:rsidRDefault="00A04B36" w:rsidP="00A04B36">
            <w:pPr>
              <w:rPr>
                <w:lang w:val="nl"/>
              </w:rPr>
            </w:pPr>
          </w:p>
          <w:p w14:paraId="25577354" w14:textId="77777777" w:rsidR="00A04B36" w:rsidRPr="00F00D2D" w:rsidRDefault="00856145" w:rsidP="00A04B36">
            <w:pPr>
              <w:rPr>
                <w:sz w:val="16"/>
                <w:szCs w:val="16"/>
                <w:lang w:val="nl"/>
              </w:rPr>
            </w:pPr>
            <w:r w:rsidRPr="00F00D2D">
              <w:rPr>
                <w:sz w:val="16"/>
                <w:szCs w:val="16"/>
                <w:lang w:val="nl"/>
              </w:rPr>
              <w:t xml:space="preserve">Mapping keuze over en weer: </w:t>
            </w:r>
          </w:p>
          <w:p w14:paraId="26F0248D" w14:textId="77777777" w:rsidR="00856145" w:rsidRPr="00F00D2D" w:rsidRDefault="00856145" w:rsidP="00856145">
            <w:pPr>
              <w:rPr>
                <w:sz w:val="16"/>
                <w:szCs w:val="16"/>
                <w:lang w:val="nl"/>
              </w:rPr>
            </w:pPr>
            <w:r w:rsidRPr="00F00D2D">
              <w:rPr>
                <w:sz w:val="16"/>
                <w:szCs w:val="16"/>
                <w:lang w:val="nl"/>
              </w:rPr>
              <w:t>IMKAD_AangebodenStuk</w:t>
            </w:r>
          </w:p>
          <w:p w14:paraId="65B6F030" w14:textId="77777777" w:rsidR="00856145" w:rsidRPr="00F00D2D" w:rsidRDefault="00856145" w:rsidP="00856145">
            <w:pPr>
              <w:rPr>
                <w:sz w:val="16"/>
                <w:szCs w:val="16"/>
                <w:lang w:val="nl"/>
              </w:rPr>
            </w:pPr>
            <w:r w:rsidRPr="00F00D2D">
              <w:rPr>
                <w:sz w:val="16"/>
                <w:szCs w:val="16"/>
                <w:lang w:val="nl"/>
              </w:rPr>
              <w:t xml:space="preserve">   ./tagNaam(‘k_OverEnWeer’)</w:t>
            </w:r>
          </w:p>
          <w:p w14:paraId="36295FC4" w14:textId="77777777" w:rsidR="00856145" w:rsidRPr="00F00D2D" w:rsidRDefault="00856145" w:rsidP="00856145">
            <w:pPr>
              <w:rPr>
                <w:sz w:val="16"/>
                <w:szCs w:val="16"/>
                <w:lang w:val="nl"/>
              </w:rPr>
            </w:pPr>
            <w:r w:rsidRPr="00F00D2D">
              <w:rPr>
                <w:sz w:val="16"/>
                <w:szCs w:val="16"/>
                <w:lang w:val="nl"/>
              </w:rPr>
              <w:t xml:space="preserve">   ./tekst(‘false’ = Variant 1 Vestiging erfdienstbaarheden ten behoeve of ten laste van; ‘true’ = Variant 2 Vestiging erfidenstbaarheden over en weer.)</w:t>
            </w:r>
          </w:p>
          <w:p w14:paraId="6C4BC57B" w14:textId="77777777" w:rsidR="00856145" w:rsidRDefault="00856145" w:rsidP="00856145">
            <w:pPr>
              <w:rPr>
                <w:lang w:val="nl"/>
              </w:rPr>
            </w:pPr>
            <w:r w:rsidRPr="00F00D2D">
              <w:rPr>
                <w:sz w:val="16"/>
                <w:szCs w:val="16"/>
                <w:lang w:val="nl"/>
              </w:rPr>
              <w:t>De default waarde van k_OverEnWeer is false.</w:t>
            </w:r>
          </w:p>
        </w:tc>
      </w:tr>
    </w:tbl>
    <w:p w14:paraId="10FC6EBD" w14:textId="5B87555C" w:rsidR="006E54CC" w:rsidRDefault="006E54CC" w:rsidP="008D0686">
      <w:pPr>
        <w:rPr>
          <w:lang w:val="nl"/>
        </w:rPr>
      </w:pPr>
    </w:p>
    <w:p w14:paraId="71E29CE9" w14:textId="77777777" w:rsidR="006E54CC" w:rsidRDefault="006E54CC">
      <w:pPr>
        <w:spacing w:line="240" w:lineRule="auto"/>
        <w:rPr>
          <w:lang w:val="nl"/>
        </w:rPr>
      </w:pPr>
      <w:r>
        <w:rPr>
          <w:lang w:val="nl"/>
        </w:rPr>
        <w:br w:type="page"/>
      </w:r>
    </w:p>
    <w:p w14:paraId="4A81402A" w14:textId="77777777" w:rsidR="008D0686" w:rsidRDefault="008D0686" w:rsidP="008D0686">
      <w:pPr>
        <w:rPr>
          <w:lang w:val="nl"/>
        </w:rPr>
      </w:pPr>
    </w:p>
    <w:p w14:paraId="3F30F95D" w14:textId="300C2D30" w:rsidR="00AE1EF2" w:rsidRDefault="008D0686" w:rsidP="00F00D2D">
      <w:pPr>
        <w:pStyle w:val="Kop3"/>
      </w:pPr>
      <w:bookmarkStart w:id="201" w:name="_Toc94600337"/>
      <w:bookmarkStart w:id="202" w:name="_Toc93406575"/>
      <w:bookmarkStart w:id="203" w:name="_Toc94600338"/>
      <w:bookmarkStart w:id="204" w:name="_Hlk62738866"/>
      <w:bookmarkEnd w:id="201"/>
      <w:r>
        <w:t xml:space="preserve">Variant 1: </w:t>
      </w:r>
      <w:r w:rsidRPr="008D0686">
        <w:t>Vestiging</w:t>
      </w:r>
      <w:r>
        <w:t xml:space="preserve"> erfdienstbaarheden</w:t>
      </w:r>
      <w:r w:rsidRPr="008D0686">
        <w:t xml:space="preserve"> ten behoeve </w:t>
      </w:r>
      <w:r w:rsidR="005957F8">
        <w:t>en</w:t>
      </w:r>
      <w:r w:rsidRPr="008D0686">
        <w:t xml:space="preserve"> ten laste van</w:t>
      </w:r>
      <w:bookmarkEnd w:id="202"/>
      <w:bookmarkEnd w:id="203"/>
    </w:p>
    <w:p w14:paraId="5E2E452E" w14:textId="77777777" w:rsidR="00990F16" w:rsidRPr="00B26F4A" w:rsidRDefault="00990F16" w:rsidP="00F72EA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5B2F4A17" w14:textId="77777777" w:rsidTr="00E54774">
        <w:tc>
          <w:tcPr>
            <w:tcW w:w="6771" w:type="dxa"/>
            <w:shd w:val="clear" w:color="auto" w:fill="auto"/>
          </w:tcPr>
          <w:bookmarkEnd w:id="204"/>
          <w:p w14:paraId="55651BB1" w14:textId="27CEC707" w:rsidR="00042293" w:rsidRPr="00E54774" w:rsidRDefault="00D718F7" w:rsidP="00E54774">
            <w:pPr>
              <w:tabs>
                <w:tab w:val="left" w:pos="-1440"/>
                <w:tab w:val="left" w:pos="-720"/>
              </w:tabs>
              <w:suppressAutoHyphens/>
              <w:rPr>
                <w:rFonts w:cs="Arial"/>
                <w:color w:val="800080"/>
              </w:rPr>
            </w:pPr>
            <w:r w:rsidRPr="00F72EA2">
              <w:rPr>
                <w:rFonts w:cs="Arial"/>
                <w:szCs w:val="18"/>
              </w:rPr>
              <w:t xml:space="preserve">§Vervreemder§ </w:t>
            </w:r>
            <w:r w:rsidR="00042293" w:rsidRPr="00E54774">
              <w:rPr>
                <w:color w:val="800080"/>
              </w:rPr>
              <w:t xml:space="preserve">en </w:t>
            </w:r>
            <w:r w:rsidRPr="00F72EA2">
              <w:rPr>
                <w:rFonts w:cs="Arial"/>
                <w:szCs w:val="18"/>
              </w:rPr>
              <w:t>§verkrijger</w:t>
            </w:r>
            <w:r w:rsidRPr="00F72EA2">
              <w:rPr>
                <w:rFonts w:cs="Arial"/>
                <w:szCs w:val="18"/>
              </w:rPr>
              <w:fldChar w:fldCharType="begin"/>
            </w:r>
            <w:r w:rsidRPr="00F72EA2">
              <w:rPr>
                <w:rFonts w:cs="Arial"/>
                <w:szCs w:val="18"/>
              </w:rPr>
              <w:instrText>MacroButton Nomacro §</w:instrText>
            </w:r>
            <w:r w:rsidRPr="00F72EA2">
              <w:rPr>
                <w:rFonts w:cs="Arial"/>
                <w:szCs w:val="18"/>
              </w:rPr>
              <w:fldChar w:fldCharType="end"/>
            </w:r>
            <w:r w:rsidR="00042293" w:rsidRPr="00E54774">
              <w:rPr>
                <w:color w:val="800080"/>
              </w:rPr>
              <w:t xml:space="preserve"> zijn overeengekomen erfdienstbaarheden te vestigen zoals hierna omschreven. </w:t>
            </w:r>
            <w:r w:rsidR="001F3919" w:rsidRPr="00E54774">
              <w:rPr>
                <w:color w:val="800080"/>
              </w:rPr>
              <w:t xml:space="preserve">Ter uitvoering van de overeenkomst worden hierbij </w:t>
            </w:r>
            <w:r w:rsidR="001F3919" w:rsidRPr="00766369">
              <w:rPr>
                <w:color w:val="800080"/>
                <w:szCs w:val="18"/>
              </w:rPr>
              <w:t xml:space="preserve">gevestigd </w:t>
            </w:r>
            <w:r w:rsidR="00D213EB" w:rsidRPr="00F00D2D">
              <w:rPr>
                <w:rFonts w:cs="Arial"/>
                <w:color w:val="3366FF"/>
                <w:szCs w:val="18"/>
              </w:rPr>
              <w:t xml:space="preserve">en aanvaard </w:t>
            </w:r>
            <w:r w:rsidR="001F3919" w:rsidRPr="00766369">
              <w:rPr>
                <w:color w:val="800080"/>
                <w:szCs w:val="18"/>
              </w:rPr>
              <w:t>ten behoeve van</w:t>
            </w:r>
          </w:p>
        </w:tc>
        <w:tc>
          <w:tcPr>
            <w:tcW w:w="7371" w:type="dxa"/>
            <w:shd w:val="clear" w:color="auto" w:fill="auto"/>
          </w:tcPr>
          <w:p w14:paraId="22E449BE" w14:textId="5F8F45A5" w:rsidR="00042293" w:rsidRDefault="00042293" w:rsidP="00E54774">
            <w:pPr>
              <w:spacing w:before="72"/>
            </w:pPr>
            <w:r>
              <w:t xml:space="preserve">Hier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1CB48FF9" w14:textId="77777777" w:rsidR="0094409C" w:rsidRPr="004365BD" w:rsidRDefault="0094409C" w:rsidP="0094409C">
            <w:pPr>
              <w:spacing w:before="72" w:line="240" w:lineRule="auto"/>
              <w:rPr>
                <w:rFonts w:cs="Arial"/>
                <w:szCs w:val="18"/>
              </w:rPr>
            </w:pPr>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p>
          <w:p w14:paraId="7D4BFB52" w14:textId="77777777" w:rsidR="00042293" w:rsidRDefault="00042293" w:rsidP="00E54774">
            <w:pPr>
              <w:spacing w:before="72"/>
            </w:pPr>
            <w:r>
              <w:t>Van de gekozen (gerelateerde) partijen wordt de partijaanduiding vermeld. De twee gekozen (gerelateerde) partijen mogen niet gelijk zijn.</w:t>
            </w:r>
          </w:p>
          <w:p w14:paraId="66F57F49" w14:textId="77777777" w:rsidR="00042293" w:rsidRDefault="00042293" w:rsidP="00E54774">
            <w:pPr>
              <w:spacing w:before="72"/>
            </w:pPr>
          </w:p>
          <w:p w14:paraId="7320EF27" w14:textId="77777777" w:rsidR="00042293" w:rsidRDefault="00042293" w:rsidP="00E54774">
            <w:pPr>
              <w:spacing w:before="72"/>
            </w:pPr>
            <w:r>
              <w:t>Het stukdeel erfdienstbaarheid wordt opvolgend genummerd beginnend bij “</w:t>
            </w:r>
            <w:smartTag w:uri="urn:schemas-microsoft-com:office:smarttags" w:element="metricconverter">
              <w:smartTagPr>
                <w:attr w:name="ProductID" w:val="1”"/>
              </w:smartTagPr>
              <w:r>
                <w:t>1”</w:t>
              </w:r>
            </w:smartTag>
            <w:r>
              <w:t>.</w:t>
            </w:r>
          </w:p>
          <w:p w14:paraId="5183B0FD" w14:textId="77777777" w:rsidR="00042293" w:rsidRPr="00E16413" w:rsidRDefault="00102D98" w:rsidP="00E54774">
            <w:pPr>
              <w:spacing w:before="72"/>
              <w:rPr>
                <w:szCs w:val="18"/>
              </w:rPr>
            </w:pPr>
            <w:r w:rsidRPr="00E16413">
              <w:rPr>
                <w:szCs w:val="18"/>
              </w:rPr>
              <w:t>De tekst “</w:t>
            </w:r>
            <w:r w:rsidRPr="00F72EA2">
              <w:rPr>
                <w:rFonts w:cs="Arial"/>
                <w:szCs w:val="18"/>
              </w:rPr>
              <w:t>en aanvaard” is een facultatieve keuzetekst en kan dus ook worden weggelaten</w:t>
            </w:r>
            <w:r w:rsidRPr="00F72EA2">
              <w:rPr>
                <w:rFonts w:cs="Arial"/>
                <w:color w:val="3366FF"/>
                <w:szCs w:val="18"/>
              </w:rPr>
              <w:t>.</w:t>
            </w:r>
          </w:p>
          <w:p w14:paraId="5F982062" w14:textId="77777777" w:rsidR="001E62D7" w:rsidRPr="00E54774" w:rsidRDefault="001E62D7" w:rsidP="001E62D7">
            <w:pPr>
              <w:spacing w:line="240" w:lineRule="auto"/>
              <w:rPr>
                <w:u w:val="single"/>
              </w:rPr>
            </w:pPr>
            <w:r w:rsidRPr="00E54774">
              <w:rPr>
                <w:u w:val="single"/>
              </w:rPr>
              <w:t>Mapping:</w:t>
            </w:r>
          </w:p>
          <w:p w14:paraId="6A1F453D" w14:textId="2C3A024C" w:rsidR="001E62D7" w:rsidRPr="00E54774" w:rsidRDefault="001E62D7" w:rsidP="001E62D7">
            <w:pPr>
              <w:spacing w:line="240" w:lineRule="auto"/>
              <w:rPr>
                <w:rFonts w:cs="Arial"/>
                <w:sz w:val="16"/>
                <w:szCs w:val="16"/>
              </w:rPr>
            </w:pPr>
            <w:r w:rsidRPr="00E54774">
              <w:rPr>
                <w:rFonts w:cs="Arial"/>
                <w:sz w:val="16"/>
                <w:szCs w:val="16"/>
              </w:rPr>
              <w:t>//IMKAD_AangebodenStuk/</w:t>
            </w:r>
            <w:r w:rsidR="00AE42E3" w:rsidRPr="00E54774">
              <w:rPr>
                <w:sz w:val="16"/>
                <w:szCs w:val="16"/>
              </w:rPr>
              <w:t xml:space="preserve"> 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4CB015BE" w14:textId="77777777" w:rsidR="001E62D7" w:rsidRPr="00E54774" w:rsidRDefault="001E62D7" w:rsidP="001E62D7">
            <w:pPr>
              <w:spacing w:line="240" w:lineRule="auto"/>
              <w:rPr>
                <w:rFonts w:cs="Arial"/>
                <w:sz w:val="16"/>
                <w:szCs w:val="16"/>
              </w:rPr>
            </w:pPr>
            <w:r w:rsidRPr="00E54774">
              <w:rPr>
                <w:rFonts w:cs="Arial"/>
                <w:sz w:val="16"/>
                <w:szCs w:val="16"/>
              </w:rPr>
              <w:tab/>
              <w:t xml:space="preserve">./vervreemderRechtRef [xlink:href="id van de als vervreemder geselecteerde Partij of </w:t>
            </w:r>
            <w:r w:rsidRPr="00E54774">
              <w:rPr>
                <w:rFonts w:cs="Arial"/>
                <w:sz w:val="16"/>
                <w:szCs w:val="16"/>
              </w:rPr>
              <w:tab/>
              <w:t>Partij/Partij"]</w:t>
            </w:r>
          </w:p>
          <w:p w14:paraId="1A3EF909" w14:textId="77777777" w:rsidR="001E62D7" w:rsidRPr="00E54774" w:rsidRDefault="001E62D7" w:rsidP="001E62D7">
            <w:pPr>
              <w:spacing w:line="240" w:lineRule="auto"/>
              <w:rPr>
                <w:rFonts w:cs="Arial"/>
                <w:sz w:val="16"/>
                <w:szCs w:val="16"/>
              </w:rPr>
            </w:pPr>
            <w:r w:rsidRPr="00E54774">
              <w:rPr>
                <w:rFonts w:cs="Arial"/>
                <w:sz w:val="16"/>
                <w:szCs w:val="16"/>
              </w:rPr>
              <w:tab/>
              <w:t>./verkrijgerRechtRef [xlink:href="id van de als verkrijger geselecteerde Partij of Partij/Partij"]</w:t>
            </w:r>
          </w:p>
          <w:p w14:paraId="62E4A8AC" w14:textId="6EC1E754" w:rsidR="00D213EB" w:rsidRDefault="001E62D7" w:rsidP="00E54774">
            <w:pPr>
              <w:spacing w:line="240" w:lineRule="auto"/>
              <w:rPr>
                <w:rFonts w:cs="Arial"/>
                <w:sz w:val="16"/>
                <w:szCs w:val="16"/>
              </w:rPr>
            </w:pPr>
            <w:r w:rsidRPr="00E54774">
              <w:rPr>
                <w:rFonts w:cs="Arial"/>
                <w:sz w:val="16"/>
                <w:szCs w:val="16"/>
              </w:rPr>
              <w:tab/>
            </w:r>
          </w:p>
          <w:p w14:paraId="7927C5EB" w14:textId="77777777" w:rsidR="00D213EB" w:rsidRDefault="00D213EB" w:rsidP="00E54774">
            <w:pPr>
              <w:spacing w:line="240" w:lineRule="auto"/>
              <w:rPr>
                <w:rFonts w:cs="Arial"/>
                <w:sz w:val="16"/>
                <w:szCs w:val="16"/>
              </w:rPr>
            </w:pPr>
            <w:r w:rsidRPr="00E54774">
              <w:rPr>
                <w:rFonts w:cs="Arial"/>
                <w:sz w:val="16"/>
                <w:szCs w:val="16"/>
              </w:rPr>
              <w:t>//IMKAD_AangebodenStuk/</w:t>
            </w:r>
          </w:p>
          <w:p w14:paraId="05E0B6BF" w14:textId="77777777" w:rsidR="00D213EB" w:rsidRPr="00130B6B" w:rsidRDefault="00D213EB" w:rsidP="00D213EB">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14:paraId="18CF5FEE" w14:textId="77777777" w:rsidR="00D213EB" w:rsidRPr="00130B6B" w:rsidRDefault="00D213EB" w:rsidP="00D213EB">
            <w:pPr>
              <w:rPr>
                <w:sz w:val="16"/>
                <w:szCs w:val="16"/>
                <w:lang w:val="nl"/>
              </w:rPr>
            </w:pPr>
            <w:r w:rsidRPr="00130B6B">
              <w:rPr>
                <w:sz w:val="16"/>
                <w:szCs w:val="16"/>
                <w:lang w:val="nl"/>
              </w:rPr>
              <w:t xml:space="preserve">   ./tekst(‘false’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niet getoond</w:t>
            </w:r>
            <w:r>
              <w:rPr>
                <w:sz w:val="16"/>
                <w:szCs w:val="16"/>
                <w:lang w:val="nl"/>
              </w:rPr>
              <w:t xml:space="preserve"> </w:t>
            </w:r>
            <w:r w:rsidRPr="00130B6B">
              <w:rPr>
                <w:sz w:val="16"/>
                <w:szCs w:val="16"/>
                <w:lang w:val="nl"/>
              </w:rPr>
              <w:t>; ‘true’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wel getoond</w:t>
            </w:r>
            <w:r w:rsidRPr="00130B6B">
              <w:rPr>
                <w:sz w:val="16"/>
                <w:szCs w:val="16"/>
                <w:lang w:val="nl"/>
              </w:rPr>
              <w:t>.)</w:t>
            </w:r>
          </w:p>
          <w:p w14:paraId="669FFD2F" w14:textId="77777777" w:rsidR="00D213EB" w:rsidRDefault="00D213EB" w:rsidP="00D213EB">
            <w:pPr>
              <w:spacing w:line="240" w:lineRule="auto"/>
              <w:rPr>
                <w:rFonts w:cs="Arial"/>
                <w:color w:val="FF0000"/>
                <w:sz w:val="16"/>
                <w:szCs w:val="16"/>
              </w:rPr>
            </w:pPr>
            <w:r w:rsidRPr="00130B6B">
              <w:rPr>
                <w:sz w:val="16"/>
                <w:szCs w:val="16"/>
                <w:lang w:val="nl"/>
              </w:rPr>
              <w:t>De default waarde van k_</w:t>
            </w:r>
            <w:r w:rsidR="00766369">
              <w:rPr>
                <w:sz w:val="16"/>
                <w:szCs w:val="16"/>
                <w:lang w:val="nl"/>
              </w:rPr>
              <w:t>Aanvaard</w:t>
            </w:r>
            <w:r w:rsidRPr="00130B6B">
              <w:rPr>
                <w:sz w:val="16"/>
                <w:szCs w:val="16"/>
                <w:lang w:val="nl"/>
              </w:rPr>
              <w:t xml:space="preserve"> is false.</w:t>
            </w:r>
          </w:p>
          <w:p w14:paraId="22C0D81B" w14:textId="77777777" w:rsidR="00042293" w:rsidRPr="00E54774" w:rsidRDefault="00042293" w:rsidP="00102D98">
            <w:pPr>
              <w:spacing w:line="240" w:lineRule="auto"/>
              <w:rPr>
                <w:sz w:val="16"/>
                <w:szCs w:val="16"/>
              </w:rPr>
            </w:pPr>
          </w:p>
        </w:tc>
      </w:tr>
      <w:tr w:rsidR="00042293" w:rsidRPr="00411112" w14:paraId="725449EE" w14:textId="77777777" w:rsidTr="00E54774">
        <w:tc>
          <w:tcPr>
            <w:tcW w:w="6771" w:type="dxa"/>
            <w:shd w:val="clear" w:color="auto" w:fill="auto"/>
          </w:tcPr>
          <w:p w14:paraId="403A3CBB" w14:textId="77777777"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1538ACC0" w14:textId="77777777" w:rsidR="00042293" w:rsidRDefault="00042293" w:rsidP="00E54774">
            <w:pPr>
              <w:spacing w:before="72"/>
            </w:pPr>
            <w:r>
              <w:t>Dit tekstdeel wordt alleen vermeld indien de erfdienstbaarheden ten behoeve van 1 of meer percelen worden gevestigd. (Indien er alleen appartementsrechten zijn, wordt dit tekstdeel weggelaten.)</w:t>
            </w:r>
          </w:p>
          <w:p w14:paraId="3A47FAEC" w14:textId="77777777" w:rsidR="00042293" w:rsidRDefault="00042293" w:rsidP="00E54774">
            <w:pPr>
              <w:spacing w:before="72"/>
            </w:pPr>
            <w:r>
              <w:t>Keuze enkelvoud/meervoud afhankelijk van het aantal percelen hierna;</w:t>
            </w:r>
          </w:p>
          <w:p w14:paraId="7671F9E9" w14:textId="77777777" w:rsidR="00042293" w:rsidRDefault="00042293" w:rsidP="00E54774">
            <w:pPr>
              <w:numPr>
                <w:ilvl w:val="0"/>
                <w:numId w:val="8"/>
              </w:numPr>
              <w:spacing w:before="72" w:line="240" w:lineRule="auto"/>
            </w:pPr>
            <w:r>
              <w:t xml:space="preserve">Als 1 perceel genoemd wordt: "het perceel", </w:t>
            </w:r>
          </w:p>
          <w:p w14:paraId="0D8D591B" w14:textId="77777777" w:rsidR="00042293" w:rsidRDefault="00042293" w:rsidP="00E54774">
            <w:pPr>
              <w:numPr>
                <w:ilvl w:val="0"/>
                <w:numId w:val="8"/>
              </w:numPr>
              <w:spacing w:before="72" w:line="240" w:lineRule="auto"/>
            </w:pPr>
            <w:r>
              <w:t>als er meerdere percelen genoemd worden: “de percelen”.</w:t>
            </w:r>
          </w:p>
          <w:p w14:paraId="02A02539" w14:textId="77777777" w:rsidR="00042293" w:rsidRDefault="00042293" w:rsidP="00E54774">
            <w:pPr>
              <w:spacing w:before="72" w:line="240" w:lineRule="auto"/>
            </w:pPr>
          </w:p>
          <w:p w14:paraId="54C0A8F6" w14:textId="77777777" w:rsidR="00042293" w:rsidRDefault="00042293" w:rsidP="00E54774">
            <w:pPr>
              <w:spacing w:before="72"/>
            </w:pPr>
            <w:r>
              <w:t>Voor percelen met een unieke kadastrale gemeente en sectie, wordt de tekst ‘</w:t>
            </w:r>
            <w:r w:rsidRPr="00E54774">
              <w:rPr>
                <w:color w:val="800080"/>
              </w:rPr>
              <w:t>nummer</w:t>
            </w:r>
            <w:r>
              <w:t>’ (in enkelvoud) vermeld, gevolgd door het perceelnummer van het betreffende perceel:</w:t>
            </w:r>
          </w:p>
          <w:p w14:paraId="7E1EDA7B" w14:textId="77777777" w:rsidR="00042293" w:rsidRPr="00A820EB" w:rsidRDefault="00042293" w:rsidP="00E54774">
            <w:pPr>
              <w:numPr>
                <w:ilvl w:val="0"/>
                <w:numId w:val="21"/>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00B08DDC" w14:textId="77777777" w:rsidR="00042293" w:rsidRDefault="00042293" w:rsidP="00E54774">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14:paraId="103ED710" w14:textId="77777777" w:rsidR="00042293" w:rsidRDefault="00042293" w:rsidP="00E54774">
            <w:pPr>
              <w:numPr>
                <w:ilvl w:val="0"/>
                <w:numId w:val="20"/>
              </w:numPr>
            </w:pPr>
            <w:r>
              <w:t>In het geval van twee percelen met dezelfde kadastrale gemeente en sectie:</w:t>
            </w:r>
          </w:p>
          <w:p w14:paraId="55CD45BF"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3EF999EC" w14:textId="77777777" w:rsidR="00042293" w:rsidRDefault="00042293" w:rsidP="00E54774">
            <w:pPr>
              <w:numPr>
                <w:ilvl w:val="0"/>
                <w:numId w:val="20"/>
              </w:numPr>
            </w:pPr>
            <w:r>
              <w:t>In het geval van meer dan  twee percelen met dezelfde kadastrale gemeente en sectie:</w:t>
            </w:r>
          </w:p>
          <w:p w14:paraId="0892D9B1"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04B5FE72" w14:textId="77777777" w:rsidR="00042293" w:rsidRDefault="00042293" w:rsidP="00E54774">
            <w:pPr>
              <w:spacing w:before="72"/>
            </w:pPr>
          </w:p>
          <w:p w14:paraId="54EF1628" w14:textId="77777777" w:rsidR="00042293" w:rsidRDefault="00042293" w:rsidP="00E54774">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14:paraId="7331E5F4" w14:textId="77777777" w:rsidR="00042293" w:rsidRDefault="00042293" w:rsidP="00042293">
            <w:r>
              <w:lastRenderedPageBreak/>
              <w:t>In het geval van twee percelen(-clusters):</w:t>
            </w:r>
          </w:p>
          <w:p w14:paraId="5C4FB148" w14:textId="77777777" w:rsidR="00042293" w:rsidRDefault="00042293" w:rsidP="00E54774">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14:paraId="785109DE" w14:textId="77777777" w:rsidR="00042293" w:rsidRDefault="00042293" w:rsidP="00042293">
            <w:r w:rsidRPr="009B0C15">
              <w:t>In het geval van meer</w:t>
            </w:r>
            <w:r>
              <w:t xml:space="preserve"> </w:t>
            </w:r>
            <w:r w:rsidRPr="009B0C15">
              <w:t>d</w:t>
            </w:r>
            <w:r>
              <w:t>an twee percelen-(clusters):</w:t>
            </w:r>
          </w:p>
          <w:p w14:paraId="57F48D5F" w14:textId="77777777" w:rsidR="00042293" w:rsidRDefault="00042293" w:rsidP="00E54774">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14:paraId="5BE05BF0" w14:textId="77777777" w:rsidR="00042293" w:rsidRPr="00E54774" w:rsidRDefault="00042293" w:rsidP="00042293">
            <w:pPr>
              <w:rPr>
                <w:color w:val="800080"/>
              </w:rPr>
            </w:pPr>
          </w:p>
          <w:p w14:paraId="4933EBA4" w14:textId="77777777" w:rsidR="00042293" w:rsidRPr="00E54774" w:rsidRDefault="00042293" w:rsidP="00042293">
            <w:pPr>
              <w:rPr>
                <w:u w:val="single"/>
              </w:rPr>
            </w:pPr>
            <w:r w:rsidRPr="00E54774">
              <w:rPr>
                <w:u w:val="single"/>
              </w:rPr>
              <w:t>Mapping:</w:t>
            </w:r>
          </w:p>
          <w:p w14:paraId="67E3CA2B"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8CFBA6D" w14:textId="77777777"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IMKAD_AantekeningKadastraalObject/tenBehoeveVan/IMKAD_Perceel/</w:t>
            </w:r>
          </w:p>
          <w:p w14:paraId="442FA32A"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kadastraleAanduiding/</w:t>
            </w:r>
          </w:p>
          <w:p w14:paraId="72936B9B"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14:paraId="1C9401FC"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14:paraId="751CF0F1"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./perceelnummer</w:t>
            </w:r>
          </w:p>
        </w:tc>
      </w:tr>
      <w:tr w:rsidR="00042293" w:rsidRPr="00BC2DC8" w14:paraId="68736DE6" w14:textId="77777777" w:rsidTr="00E54774">
        <w:tc>
          <w:tcPr>
            <w:tcW w:w="6771" w:type="dxa"/>
            <w:shd w:val="clear" w:color="auto" w:fill="auto"/>
          </w:tcPr>
          <w:p w14:paraId="26A51D62" w14:textId="77777777" w:rsidR="00042293" w:rsidRPr="00E54774" w:rsidRDefault="00042293" w:rsidP="00E54774">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14:paraId="2764FE10"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BC2DC8" w14:paraId="233B3F91" w14:textId="77777777" w:rsidTr="00E54774">
        <w:tc>
          <w:tcPr>
            <w:tcW w:w="6771" w:type="dxa"/>
            <w:shd w:val="clear" w:color="auto" w:fill="auto"/>
          </w:tcPr>
          <w:p w14:paraId="2F4BF256" w14:textId="77777777" w:rsidR="00042293" w:rsidRPr="00E54774" w:rsidRDefault="00137B6C" w:rsidP="00E54774">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D675B" w:rsidRPr="00E54774">
              <w:rPr>
                <w:color w:val="800080"/>
              </w:rPr>
              <w:t xml:space="preserve"> en ten laste van</w:t>
            </w:r>
          </w:p>
        </w:tc>
        <w:tc>
          <w:tcPr>
            <w:tcW w:w="7371" w:type="dxa"/>
            <w:shd w:val="clear" w:color="auto" w:fill="auto"/>
          </w:tcPr>
          <w:p w14:paraId="0F9CA8A8" w14:textId="77777777" w:rsidR="00042293" w:rsidRDefault="00042293" w:rsidP="00E54774">
            <w:pPr>
              <w:spacing w:before="72"/>
            </w:pPr>
            <w:r>
              <w:t>Dit tekstdeel wordt alleen vermeld indien de erfdienstbaarheden ten behoeve van 1 of meer appartementsrechten worden gevestigd. (Indien er alleen percelen zijn, wordt dit tekstdeel weggelaten.)</w:t>
            </w:r>
          </w:p>
          <w:p w14:paraId="07FEFF97" w14:textId="77777777" w:rsidR="00042293" w:rsidRDefault="00042293" w:rsidP="00E54774">
            <w:pPr>
              <w:spacing w:before="72"/>
            </w:pPr>
          </w:p>
          <w:p w14:paraId="5C9FED11" w14:textId="77777777" w:rsidR="00042293" w:rsidRDefault="00042293" w:rsidP="00E54774">
            <w:pPr>
              <w:spacing w:before="72"/>
            </w:pPr>
            <w:r>
              <w:t>Keuze enkelvoud/meervoud afhankelijk van het aantal appartementsrechten hierna;</w:t>
            </w:r>
          </w:p>
          <w:p w14:paraId="7E567B44" w14:textId="77777777" w:rsidR="00042293" w:rsidRDefault="00042293" w:rsidP="00E54774">
            <w:pPr>
              <w:numPr>
                <w:ilvl w:val="0"/>
                <w:numId w:val="19"/>
              </w:numPr>
            </w:pPr>
            <w:r>
              <w:t xml:space="preserve">Als 1 appartementsrecht genoemd wordt: "het appartementsrecht", </w:t>
            </w:r>
          </w:p>
          <w:p w14:paraId="56C3D497" w14:textId="77777777" w:rsidR="00042293" w:rsidRDefault="00042293" w:rsidP="00E54774">
            <w:pPr>
              <w:numPr>
                <w:ilvl w:val="0"/>
                <w:numId w:val="19"/>
              </w:numPr>
            </w:pPr>
            <w:r>
              <w:t>als er meerdere appartementsrechten genoemd worden: “de appartementsrechten”.</w:t>
            </w:r>
          </w:p>
          <w:p w14:paraId="31BF8C7C" w14:textId="77777777" w:rsidR="00042293" w:rsidRDefault="00042293" w:rsidP="00042293"/>
          <w:p w14:paraId="1C7D2C8B" w14:textId="77777777" w:rsidR="00042293" w:rsidRDefault="00042293" w:rsidP="00E54774">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14:paraId="09228C84" w14:textId="77777777" w:rsidR="00042293" w:rsidRDefault="00042293" w:rsidP="00E54774">
            <w:pPr>
              <w:numPr>
                <w:ilvl w:val="0"/>
                <w:numId w:val="22"/>
              </w:numPr>
              <w:ind w:left="357" w:hanging="357"/>
            </w:pPr>
            <w:r>
              <w:lastRenderedPageBreak/>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14:paraId="0D756A64" w14:textId="77777777" w:rsidR="00042293" w:rsidRDefault="00042293" w:rsidP="00E54774">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14:paraId="6C7F27E9" w14:textId="77777777" w:rsidR="00042293" w:rsidRDefault="00042293" w:rsidP="00E54774">
            <w:pPr>
              <w:numPr>
                <w:ilvl w:val="0"/>
                <w:numId w:val="20"/>
              </w:numPr>
            </w:pPr>
            <w:r>
              <w:t>In het geval van twee appartementsrechten met dezelfde kadastrale gemeente, sectie en complexaanduiding:</w:t>
            </w:r>
          </w:p>
          <w:p w14:paraId="652B0E94"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3FDB2433" w14:textId="77777777" w:rsidR="00042293" w:rsidRDefault="00042293" w:rsidP="00E54774">
            <w:pPr>
              <w:numPr>
                <w:ilvl w:val="0"/>
                <w:numId w:val="20"/>
              </w:numPr>
            </w:pPr>
            <w:r>
              <w:t>In het geval van meer dan  twee appartementsrechten met dezelfde kadastrale gemeente, sectie en complexaanduiding:</w:t>
            </w:r>
          </w:p>
          <w:p w14:paraId="55088999"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4393A0F4" w14:textId="77777777" w:rsidR="00042293" w:rsidRDefault="00042293" w:rsidP="00042293"/>
          <w:p w14:paraId="11927979" w14:textId="77777777" w:rsidR="00042293" w:rsidRDefault="00042293" w:rsidP="00E54774">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14:paraId="3B4ADFB7" w14:textId="77777777" w:rsidR="00042293" w:rsidRDefault="00042293" w:rsidP="00042293">
            <w:r>
              <w:t>In het geval van twee appartementsrechten (-clusters):</w:t>
            </w:r>
          </w:p>
          <w:p w14:paraId="42753145" w14:textId="77777777" w:rsidR="00042293" w:rsidRDefault="00042293" w:rsidP="00E54774">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14:paraId="24EFE9FA" w14:textId="77777777" w:rsidR="00042293" w:rsidRDefault="00042293" w:rsidP="00042293">
            <w:r w:rsidRPr="009B0C15">
              <w:t>In het geval van meer</w:t>
            </w:r>
            <w:r>
              <w:t xml:space="preserve"> </w:t>
            </w:r>
            <w:r w:rsidRPr="009B0C15">
              <w:t>d</w:t>
            </w:r>
            <w:r>
              <w:t>an twee appartementsrechten -(clusters):</w:t>
            </w:r>
          </w:p>
          <w:p w14:paraId="22EFE15B" w14:textId="77777777" w:rsidR="00042293" w:rsidRPr="00F00D2D" w:rsidRDefault="00042293" w:rsidP="00E54774">
            <w:pPr>
              <w:numPr>
                <w:ilvl w:val="0"/>
                <w:numId w:val="8"/>
              </w:numPr>
              <w:rPr>
                <w:lang w:val="fr-FR"/>
              </w:rPr>
            </w:pPr>
            <w:r w:rsidRPr="00F00D2D">
              <w:rPr>
                <w:lang w:val="fr-FR"/>
              </w:rPr>
              <w:t>&lt;appartementsrecht(-cluster)1&gt;</w:t>
            </w:r>
            <w:r w:rsidRPr="00F00D2D">
              <w:rPr>
                <w:color w:val="3366FF"/>
                <w:lang w:val="fr-FR"/>
              </w:rPr>
              <w:t>,</w:t>
            </w:r>
            <w:r w:rsidRPr="00F00D2D">
              <w:rPr>
                <w:lang w:val="fr-FR"/>
              </w:rPr>
              <w:t xml:space="preserve"> &lt;appartementsrecht(-cluster)2&gt;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&lt;appartementsrecht(-cluster)3&gt;</w:t>
            </w:r>
          </w:p>
          <w:p w14:paraId="67A5291D" w14:textId="77777777" w:rsidR="00042293" w:rsidRPr="00F00D2D" w:rsidRDefault="00042293" w:rsidP="00042293">
            <w:pPr>
              <w:rPr>
                <w:color w:val="800080"/>
                <w:lang w:val="fr-FR"/>
              </w:rPr>
            </w:pPr>
          </w:p>
          <w:p w14:paraId="46271B32" w14:textId="77777777" w:rsidR="00042293" w:rsidRPr="00E54774" w:rsidRDefault="00042293" w:rsidP="00042293">
            <w:pPr>
              <w:rPr>
                <w:u w:val="single"/>
              </w:rPr>
            </w:pPr>
            <w:r w:rsidRPr="00E54774">
              <w:rPr>
                <w:u w:val="single"/>
              </w:rPr>
              <w:lastRenderedPageBreak/>
              <w:t>Mapping:</w:t>
            </w:r>
          </w:p>
          <w:p w14:paraId="654B28F3"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0F6EDFAD" w14:textId="77777777"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14:paraId="2B87AAD1"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kadastraleAanduiding/</w:t>
            </w:r>
          </w:p>
          <w:p w14:paraId="0EB0EBE5"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14:paraId="34566D1C"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14:paraId="72A4987F"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./perceelnummer</w:t>
            </w:r>
            <w:r w:rsidR="00042293" w:rsidRPr="00E54774">
              <w:rPr>
                <w:sz w:val="16"/>
                <w:szCs w:val="16"/>
              </w:rPr>
              <w:tab/>
            </w:r>
          </w:p>
          <w:p w14:paraId="2F7B2B5C" w14:textId="77777777" w:rsidR="00042293" w:rsidRDefault="001F3919" w:rsidP="00E54774">
            <w:pPr>
              <w:spacing w:line="240" w:lineRule="auto"/>
            </w:pPr>
            <w:r w:rsidRPr="00E54774">
              <w:rPr>
                <w:sz w:val="16"/>
                <w:szCs w:val="16"/>
              </w:rPr>
              <w:tab/>
            </w:r>
            <w:r w:rsidR="00042293" w:rsidRPr="00E54774">
              <w:rPr>
                <w:sz w:val="16"/>
                <w:szCs w:val="16"/>
              </w:rPr>
              <w:tab/>
              <w:t>./appartementsindex</w:t>
            </w:r>
          </w:p>
        </w:tc>
      </w:tr>
      <w:tr w:rsidR="00042293" w:rsidRPr="00E54774" w14:paraId="0F0C466E" w14:textId="77777777" w:rsidTr="00E54774">
        <w:tc>
          <w:tcPr>
            <w:tcW w:w="6771" w:type="dxa"/>
            <w:shd w:val="clear" w:color="auto" w:fill="auto"/>
          </w:tcPr>
          <w:p w14:paraId="33025AAB" w14:textId="77777777" w:rsidR="00042293" w:rsidRPr="00737F18" w:rsidRDefault="00042293" w:rsidP="00E54774">
            <w:pPr>
              <w:tabs>
                <w:tab w:val="left" w:pos="-1440"/>
                <w:tab w:val="left" w:pos="-720"/>
                <w:tab w:val="left" w:pos="1134"/>
              </w:tabs>
              <w:suppressAutoHyphens/>
            </w:pPr>
            <w:r w:rsidRPr="00E54774">
              <w:rPr>
                <w:color w:val="3366FF"/>
              </w:rPr>
              <w:lastRenderedPageBreak/>
              <w:t>het perceel/ de percelen</w:t>
            </w:r>
            <w:r w:rsidRPr="00E54774">
              <w:rPr>
                <w:color w:val="800080"/>
              </w:rPr>
              <w:t xml:space="preserve">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7C5D2669" w14:textId="77777777" w:rsidR="00042293" w:rsidRPr="00FA6A98" w:rsidRDefault="00042293" w:rsidP="00042293">
            <w:r>
              <w:t>Toelichting zie ‘ten behoeve van’ percelen.</w:t>
            </w:r>
          </w:p>
          <w:p w14:paraId="1C97979D" w14:textId="77777777" w:rsidR="00042293" w:rsidRPr="00E54774" w:rsidRDefault="00042293" w:rsidP="00042293">
            <w:pPr>
              <w:rPr>
                <w:u w:val="single"/>
              </w:rPr>
            </w:pPr>
          </w:p>
          <w:p w14:paraId="7EA0131C" w14:textId="77777777" w:rsidR="00042293" w:rsidRPr="00E54774" w:rsidRDefault="00042293" w:rsidP="00042293">
            <w:pPr>
              <w:rPr>
                <w:u w:val="single"/>
              </w:rPr>
            </w:pPr>
            <w:r w:rsidRPr="00E54774">
              <w:rPr>
                <w:u w:val="single"/>
              </w:rPr>
              <w:t>Mapping:</w:t>
            </w:r>
          </w:p>
          <w:p w14:paraId="5E0A1866"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456EB61" w14:textId="77777777" w:rsidR="00EF545A" w:rsidRPr="00E54774" w:rsidRDefault="00EF545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14:paraId="5590B869" w14:textId="77777777" w:rsidR="00042293" w:rsidRPr="00E54774" w:rsidRDefault="00EF545A" w:rsidP="00E54774">
            <w:pPr>
              <w:spacing w:line="240" w:lineRule="auto"/>
              <w:rPr>
                <w:sz w:val="16"/>
                <w:szCs w:val="16"/>
              </w:rPr>
            </w:pPr>
            <w:r w:rsidRPr="00E54774">
              <w:rPr>
                <w:sz w:val="16"/>
                <w:szCs w:val="16"/>
              </w:rPr>
              <w:tab/>
            </w:r>
            <w:r w:rsidR="00042293" w:rsidRPr="00E54774">
              <w:rPr>
                <w:sz w:val="16"/>
                <w:szCs w:val="16"/>
              </w:rPr>
              <w:t>kadastraleAanduiding/</w:t>
            </w:r>
          </w:p>
          <w:p w14:paraId="2BFF7B9F" w14:textId="77777777"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./gemeente</w:t>
            </w:r>
          </w:p>
          <w:p w14:paraId="033656AF" w14:textId="77777777"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./sectie</w:t>
            </w:r>
          </w:p>
          <w:p w14:paraId="56A83BD5" w14:textId="77777777" w:rsidR="00042293" w:rsidRPr="00E54774" w:rsidRDefault="00EF545A" w:rsidP="00E54774">
            <w:pPr>
              <w:spacing w:line="240" w:lineRule="auto"/>
              <w:rPr>
                <w:lang w:val="en-US"/>
              </w:rPr>
            </w:pPr>
            <w:r w:rsidRPr="00E54774">
              <w:rPr>
                <w:sz w:val="16"/>
                <w:szCs w:val="16"/>
              </w:rPr>
              <w:tab/>
            </w:r>
            <w:r w:rsidR="00042293" w:rsidRPr="00E54774">
              <w:rPr>
                <w:sz w:val="16"/>
                <w:szCs w:val="16"/>
              </w:rPr>
              <w:tab/>
              <w:t>./perceelnummer</w:t>
            </w:r>
            <w:r w:rsidR="00042293" w:rsidRPr="00E54774">
              <w:rPr>
                <w:lang w:val="en-US"/>
              </w:rPr>
              <w:t xml:space="preserve"> </w:t>
            </w:r>
          </w:p>
        </w:tc>
      </w:tr>
      <w:tr w:rsidR="00042293" w:rsidRPr="00BC2DC8" w14:paraId="343F1E67" w14:textId="77777777" w:rsidTr="00E54774">
        <w:tc>
          <w:tcPr>
            <w:tcW w:w="6771" w:type="dxa"/>
            <w:shd w:val="clear" w:color="auto" w:fill="auto"/>
          </w:tcPr>
          <w:p w14:paraId="64F6B197" w14:textId="77777777"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14:paraId="6707E092"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14:paraId="23338718" w14:textId="77777777" w:rsidTr="00E54774">
        <w:tc>
          <w:tcPr>
            <w:tcW w:w="6771" w:type="dxa"/>
            <w:shd w:val="clear" w:color="auto" w:fill="auto"/>
          </w:tcPr>
          <w:p w14:paraId="747E1554" w14:textId="77777777"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24053566" w14:textId="77777777" w:rsidR="00042293" w:rsidRPr="00FA6A98" w:rsidRDefault="00042293" w:rsidP="00042293">
            <w:r>
              <w:t>Toelichting zie ‘ten behoeve van’ appartementsrechten.</w:t>
            </w:r>
          </w:p>
          <w:p w14:paraId="76DE4386" w14:textId="77777777" w:rsidR="00042293" w:rsidRDefault="00042293" w:rsidP="00042293"/>
          <w:p w14:paraId="47D151BB" w14:textId="77777777" w:rsidR="00042293" w:rsidRPr="00E54774" w:rsidRDefault="00042293" w:rsidP="00042293">
            <w:pPr>
              <w:rPr>
                <w:u w:val="single"/>
              </w:rPr>
            </w:pPr>
            <w:r w:rsidRPr="00E54774">
              <w:rPr>
                <w:u w:val="single"/>
              </w:rPr>
              <w:t>Mapping:</w:t>
            </w:r>
          </w:p>
          <w:p w14:paraId="44395C0F"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678D7F38"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r w:rsidR="00042293" w:rsidRPr="00E54774">
              <w:rPr>
                <w:sz w:val="16"/>
                <w:szCs w:val="16"/>
              </w:rPr>
              <w:t>kadastraleAanduiding/</w:t>
            </w:r>
          </w:p>
          <w:p w14:paraId="3A566408"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./gemeente</w:t>
            </w:r>
          </w:p>
          <w:p w14:paraId="1F4854D6" w14:textId="77777777" w:rsidR="00042293" w:rsidRPr="00E54774" w:rsidRDefault="00042293" w:rsidP="00E54774">
            <w:pPr>
              <w:spacing w:line="240" w:lineRule="auto"/>
              <w:rPr>
                <w:sz w:val="16"/>
                <w:szCs w:val="16"/>
              </w:rPr>
            </w:pPr>
            <w:r w:rsidRPr="00E54774">
              <w:rPr>
                <w:sz w:val="16"/>
                <w:szCs w:val="16"/>
              </w:rPr>
              <w:tab/>
            </w:r>
            <w:r w:rsidR="00F97092" w:rsidRPr="00E54774">
              <w:rPr>
                <w:sz w:val="16"/>
                <w:szCs w:val="16"/>
              </w:rPr>
              <w:tab/>
            </w:r>
            <w:r w:rsidRPr="00E54774">
              <w:rPr>
                <w:sz w:val="16"/>
                <w:szCs w:val="16"/>
              </w:rPr>
              <w:t>./sectie</w:t>
            </w:r>
          </w:p>
          <w:p w14:paraId="34EB459F"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./perceelnummer</w:t>
            </w:r>
          </w:p>
          <w:p w14:paraId="40DAC139" w14:textId="77777777" w:rsidR="00042293" w:rsidRDefault="00042293" w:rsidP="00E54774">
            <w:pPr>
              <w:spacing w:line="240" w:lineRule="auto"/>
            </w:pPr>
            <w:r w:rsidRPr="00E54774">
              <w:rPr>
                <w:sz w:val="16"/>
                <w:szCs w:val="16"/>
              </w:rPr>
              <w:tab/>
            </w:r>
            <w:r w:rsidR="00F97092" w:rsidRPr="00E54774">
              <w:rPr>
                <w:sz w:val="16"/>
                <w:szCs w:val="16"/>
              </w:rPr>
              <w:tab/>
            </w:r>
            <w:r w:rsidRPr="00E54774">
              <w:rPr>
                <w:sz w:val="16"/>
                <w:szCs w:val="16"/>
              </w:rPr>
              <w:t>./appartementsindex</w:t>
            </w:r>
          </w:p>
        </w:tc>
      </w:tr>
      <w:tr w:rsidR="00042293" w:rsidRPr="00804116" w14:paraId="36BCD137" w14:textId="77777777" w:rsidTr="00E54774">
        <w:tc>
          <w:tcPr>
            <w:tcW w:w="6771" w:type="dxa"/>
            <w:shd w:val="clear" w:color="auto" w:fill="auto"/>
          </w:tcPr>
          <w:p w14:paraId="0AD25FF7" w14:textId="77777777"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erfdienstbaarheden:</w:t>
            </w:r>
            <w:r w:rsidRPr="00737F18">
              <w:t xml:space="preserve"> </w:t>
            </w:r>
            <w:r w:rsidR="00D213EB" w:rsidRPr="00584193">
              <w:rPr>
                <w:rFonts w:cs="Arial"/>
                <w:sz w:val="20"/>
              </w:rPr>
              <w:fldChar w:fldCharType="begin"/>
            </w:r>
            <w:r w:rsidR="00D213EB" w:rsidRPr="00584193">
              <w:rPr>
                <w:rFonts w:cs="Arial"/>
                <w:sz w:val="20"/>
              </w:rPr>
              <w:instrText>MacroButton Nomacro §</w:instrText>
            </w:r>
            <w:r w:rsidR="00D213EB"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14:paraId="43B83BB4" w14:textId="77777777" w:rsidR="00042293" w:rsidRDefault="00042293" w:rsidP="00042293">
            <w:r>
              <w:t>Hier wordt de beschrijving van de nieuw te vestigen erfdienstbaarheid/heden opgenomen (vrije tekst).</w:t>
            </w:r>
          </w:p>
          <w:p w14:paraId="0DD75258" w14:textId="77777777" w:rsidR="00042293" w:rsidRPr="00CD2732" w:rsidRDefault="00042293" w:rsidP="00042293"/>
          <w:p w14:paraId="187EA74E" w14:textId="77777777" w:rsidR="00042293" w:rsidRPr="00E54774" w:rsidRDefault="00042293" w:rsidP="00042293">
            <w:pPr>
              <w:rPr>
                <w:u w:val="single"/>
              </w:rPr>
            </w:pPr>
            <w:r w:rsidRPr="00E54774">
              <w:rPr>
                <w:u w:val="single"/>
              </w:rPr>
              <w:lastRenderedPageBreak/>
              <w:t>Mapping:</w:t>
            </w:r>
          </w:p>
          <w:p w14:paraId="4DE50AB1"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66D7FA58" w14:textId="77777777" w:rsidR="00042293" w:rsidRPr="00E54774" w:rsidRDefault="00042293" w:rsidP="00E54774">
            <w:pPr>
              <w:spacing w:line="240" w:lineRule="auto"/>
              <w:rPr>
                <w:sz w:val="16"/>
                <w:szCs w:val="16"/>
              </w:rPr>
            </w:pPr>
            <w:r w:rsidRPr="00E54774">
              <w:rPr>
                <w:sz w:val="16"/>
                <w:szCs w:val="16"/>
              </w:rPr>
              <w:tab/>
              <w:t>./omschrijving</w:t>
            </w:r>
          </w:p>
          <w:p w14:paraId="06ABFE34" w14:textId="77777777" w:rsidR="00042293" w:rsidRPr="00E54774" w:rsidRDefault="00042293" w:rsidP="00E54774">
            <w:pPr>
              <w:spacing w:line="240" w:lineRule="auto"/>
              <w:rPr>
                <w:sz w:val="16"/>
                <w:szCs w:val="16"/>
              </w:rPr>
            </w:pPr>
            <w:r w:rsidRPr="00E54774">
              <w:rPr>
                <w:sz w:val="16"/>
                <w:szCs w:val="16"/>
              </w:rPr>
              <w:tab/>
              <w:t>./bestaand(‘false’)</w:t>
            </w:r>
          </w:p>
          <w:p w14:paraId="0F43CA84" w14:textId="77777777" w:rsidR="00042293" w:rsidRPr="00804116" w:rsidRDefault="00042293" w:rsidP="00E54774">
            <w:pPr>
              <w:spacing w:line="240" w:lineRule="auto"/>
            </w:pPr>
            <w:r w:rsidRPr="00E54774">
              <w:rPr>
                <w:sz w:val="16"/>
                <w:szCs w:val="16"/>
              </w:rPr>
              <w:tab/>
              <w:t>./vervallen(‘false’)</w:t>
            </w:r>
          </w:p>
        </w:tc>
      </w:tr>
    </w:tbl>
    <w:p w14:paraId="04B30BB8" w14:textId="77777777" w:rsidR="00042293" w:rsidRDefault="00042293" w:rsidP="00042293"/>
    <w:p w14:paraId="63D53210" w14:textId="58804FB8" w:rsidR="00993B7A" w:rsidRDefault="00993B7A" w:rsidP="00993B7A">
      <w:pPr>
        <w:pStyle w:val="Kop3"/>
      </w:pPr>
      <w:bookmarkStart w:id="205" w:name="_Toc93406576"/>
      <w:bookmarkStart w:id="206" w:name="_Toc94600339"/>
      <w:bookmarkStart w:id="207" w:name="_Hlk62738913"/>
      <w:r>
        <w:t xml:space="preserve">Variant 2: </w:t>
      </w:r>
      <w:r w:rsidRPr="008D0686">
        <w:t>Vestiging</w:t>
      </w:r>
      <w:r>
        <w:t xml:space="preserve"> erfdienstbaarheden</w:t>
      </w:r>
      <w:r w:rsidRPr="008D0686">
        <w:t xml:space="preserve"> </w:t>
      </w:r>
      <w:r>
        <w:t>over en weer</w:t>
      </w:r>
      <w:bookmarkEnd w:id="205"/>
      <w:bookmarkEnd w:id="206"/>
    </w:p>
    <w:p w14:paraId="4D7F29DF" w14:textId="77777777" w:rsidR="00025855" w:rsidRPr="00B26F4A" w:rsidRDefault="00025855" w:rsidP="00F72EA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93B7A" w:rsidRPr="00737F18" w14:paraId="3B4805FC" w14:textId="77777777" w:rsidTr="00993B7A">
        <w:tc>
          <w:tcPr>
            <w:tcW w:w="6771" w:type="dxa"/>
            <w:shd w:val="clear" w:color="auto" w:fill="auto"/>
          </w:tcPr>
          <w:bookmarkEnd w:id="207"/>
          <w:p w14:paraId="4C1DAED0" w14:textId="54E3A6B4" w:rsidR="00993B7A" w:rsidRPr="00E54774" w:rsidRDefault="00E16413" w:rsidP="005957F8">
            <w:pPr>
              <w:tabs>
                <w:tab w:val="left" w:pos="-1440"/>
                <w:tab w:val="left" w:pos="-720"/>
              </w:tabs>
              <w:suppressAutoHyphens/>
              <w:rPr>
                <w:rFonts w:cs="Arial"/>
                <w:color w:val="800080"/>
              </w:rPr>
            </w:pPr>
            <w:r w:rsidRPr="006541AA">
              <w:rPr>
                <w:rFonts w:cs="Arial"/>
                <w:szCs w:val="18"/>
              </w:rPr>
              <w:t>§Vervreemder§</w:t>
            </w:r>
            <w:r w:rsidRPr="006541AA">
              <w:rPr>
                <w:rFonts w:cs="Arial"/>
                <w:color w:val="800080"/>
                <w:szCs w:val="18"/>
              </w:rPr>
              <w:t xml:space="preserve"> </w:t>
            </w:r>
            <w:r w:rsidRPr="00E54774">
              <w:rPr>
                <w:color w:val="800080"/>
              </w:rPr>
              <w:t xml:space="preserve">en </w:t>
            </w:r>
            <w:r w:rsidRPr="006541AA">
              <w:rPr>
                <w:rFonts w:cs="Arial"/>
                <w:szCs w:val="18"/>
              </w:rPr>
              <w:t>§verkrijger§</w:t>
            </w:r>
            <w:r w:rsidR="00993B7A" w:rsidRPr="00E54774">
              <w:rPr>
                <w:color w:val="800080"/>
              </w:rPr>
              <w:t xml:space="preserve"> zijn overeengekomen erfdienstbaarheden te vestigen zoals hierna omschreven. Ter uitvoering van de overeenkomst worden hierbij </w:t>
            </w:r>
            <w:r w:rsidR="00993B7A">
              <w:rPr>
                <w:color w:val="800080"/>
              </w:rPr>
              <w:t xml:space="preserve">over en weer </w:t>
            </w:r>
            <w:r w:rsidR="00993B7A" w:rsidRPr="00E54774">
              <w:rPr>
                <w:color w:val="800080"/>
              </w:rPr>
              <w:t xml:space="preserve">gevestigd </w:t>
            </w:r>
            <w:r w:rsidR="00993B7A" w:rsidRPr="00F00D2D">
              <w:rPr>
                <w:rFonts w:cs="Arial"/>
                <w:color w:val="3366FF"/>
                <w:szCs w:val="18"/>
              </w:rPr>
              <w:t xml:space="preserve">en aanvaard </w:t>
            </w:r>
            <w:r w:rsidR="00993B7A" w:rsidRPr="00E54774">
              <w:rPr>
                <w:color w:val="800080"/>
              </w:rPr>
              <w:t>ten behoeve</w:t>
            </w:r>
            <w:r w:rsidR="00993B7A">
              <w:rPr>
                <w:color w:val="800080"/>
              </w:rPr>
              <w:t xml:space="preserve"> en ten laste van</w:t>
            </w:r>
          </w:p>
        </w:tc>
        <w:tc>
          <w:tcPr>
            <w:tcW w:w="7371" w:type="dxa"/>
            <w:shd w:val="clear" w:color="auto" w:fill="auto"/>
          </w:tcPr>
          <w:p w14:paraId="29C82EF7" w14:textId="74DFBDF4" w:rsidR="00993B7A" w:rsidRDefault="00993B7A" w:rsidP="00993B7A">
            <w:pPr>
              <w:spacing w:before="72"/>
            </w:pPr>
            <w:r>
              <w:t>Hier</w:t>
            </w:r>
            <w:r w:rsidR="000B746D">
              <w:t xml:space="preserve"> </w:t>
            </w:r>
            <w:r>
              <w:t xml:space="preserve">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637800F7" w14:textId="77777777" w:rsidR="00826B9D" w:rsidRPr="004365BD" w:rsidRDefault="00826B9D" w:rsidP="00826B9D">
            <w:pPr>
              <w:spacing w:before="72" w:line="240" w:lineRule="auto"/>
              <w:rPr>
                <w:rFonts w:cs="Arial"/>
                <w:szCs w:val="18"/>
              </w:rPr>
            </w:pPr>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p>
          <w:p w14:paraId="4B1691E5" w14:textId="77777777" w:rsidR="00993B7A" w:rsidRDefault="00993B7A" w:rsidP="00993B7A">
            <w:pPr>
              <w:spacing w:before="72"/>
            </w:pPr>
            <w:r>
              <w:t>Van de gekozen (gerelateerde) partijen wordt de partijaanduiding vermeld. De twee gekozen (gerelateerde) partijen mogen niet gelijk zijn.</w:t>
            </w:r>
          </w:p>
          <w:p w14:paraId="48CA7768" w14:textId="77777777" w:rsidR="00993B7A" w:rsidRDefault="00993B7A" w:rsidP="00993B7A">
            <w:pPr>
              <w:spacing w:before="72"/>
            </w:pPr>
            <w:r>
              <w:t>Het stukdeel erfdienstbaarheid wordt opvolgend genummerd beginnend bij “</w:t>
            </w:r>
            <w:smartTag w:uri="urn:schemas-microsoft-com:office:smarttags" w:element="metricconverter">
              <w:smartTagPr>
                <w:attr w:name="ProductID" w:val="1”"/>
              </w:smartTagPr>
              <w:r>
                <w:t>1”</w:t>
              </w:r>
            </w:smartTag>
            <w:r>
              <w:t>.</w:t>
            </w:r>
          </w:p>
          <w:p w14:paraId="1A539EC9" w14:textId="77777777" w:rsidR="00993B7A" w:rsidRPr="00F72EA2" w:rsidRDefault="00993B7A" w:rsidP="00993B7A">
            <w:pPr>
              <w:spacing w:before="72"/>
              <w:rPr>
                <w:rFonts w:cs="Arial"/>
                <w:szCs w:val="18"/>
              </w:rPr>
            </w:pPr>
            <w:r w:rsidRPr="00BC7B33">
              <w:rPr>
                <w:szCs w:val="18"/>
              </w:rPr>
              <w:t>De tekst “</w:t>
            </w:r>
            <w:r w:rsidRPr="00F72EA2">
              <w:rPr>
                <w:rFonts w:cs="Arial"/>
                <w:szCs w:val="18"/>
              </w:rPr>
              <w:t>en aanvaard” is een facultatieve keuzetekst en kan dus ook worden weggelaten.</w:t>
            </w:r>
          </w:p>
          <w:p w14:paraId="14FF3BDF" w14:textId="77777777" w:rsidR="00993B7A" w:rsidRPr="001B314C" w:rsidRDefault="00993B7A" w:rsidP="00993B7A">
            <w:pPr>
              <w:spacing w:before="72"/>
            </w:pPr>
          </w:p>
          <w:p w14:paraId="3ED5DC8E" w14:textId="77777777" w:rsidR="00B673F4" w:rsidRPr="00E54774" w:rsidRDefault="00B673F4" w:rsidP="00B673F4">
            <w:pPr>
              <w:spacing w:line="240" w:lineRule="auto"/>
              <w:rPr>
                <w:u w:val="single"/>
              </w:rPr>
            </w:pPr>
            <w:r w:rsidRPr="00E54774">
              <w:rPr>
                <w:u w:val="single"/>
              </w:rPr>
              <w:t>Mapping:</w:t>
            </w:r>
          </w:p>
          <w:p w14:paraId="2D7B1239" w14:textId="7880E845" w:rsidR="00B673F4" w:rsidRPr="00E54774" w:rsidRDefault="00B673F4" w:rsidP="00B673F4">
            <w:pPr>
              <w:spacing w:line="240" w:lineRule="auto"/>
              <w:rPr>
                <w:rFonts w:cs="Arial"/>
                <w:sz w:val="16"/>
                <w:szCs w:val="16"/>
              </w:rPr>
            </w:pPr>
            <w:r w:rsidRPr="00E54774">
              <w:rPr>
                <w:rFonts w:cs="Arial"/>
                <w:sz w:val="16"/>
                <w:szCs w:val="16"/>
              </w:rPr>
              <w:t>//IMKAD_AangebodenStuk/</w:t>
            </w:r>
            <w:r w:rsidR="006708A6" w:rsidRPr="00E54774">
              <w:rPr>
                <w:sz w:val="16"/>
                <w:szCs w:val="16"/>
              </w:rPr>
              <w:t xml:space="preserve"> 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576D7FE" w14:textId="77777777" w:rsidR="00B673F4" w:rsidRPr="00E54774" w:rsidRDefault="00B673F4" w:rsidP="00B673F4">
            <w:pPr>
              <w:spacing w:line="240" w:lineRule="auto"/>
              <w:rPr>
                <w:rFonts w:cs="Arial"/>
                <w:sz w:val="16"/>
                <w:szCs w:val="16"/>
              </w:rPr>
            </w:pPr>
            <w:r w:rsidRPr="00E54774">
              <w:rPr>
                <w:rFonts w:cs="Arial"/>
                <w:sz w:val="16"/>
                <w:szCs w:val="16"/>
              </w:rPr>
              <w:tab/>
              <w:t xml:space="preserve">./vervreemderRechtRef [xlink:href="id van de als vervreemder geselecteerde Partij of </w:t>
            </w:r>
            <w:r w:rsidRPr="00E54774">
              <w:rPr>
                <w:rFonts w:cs="Arial"/>
                <w:sz w:val="16"/>
                <w:szCs w:val="16"/>
              </w:rPr>
              <w:tab/>
              <w:t>Partij/Partij"]</w:t>
            </w:r>
          </w:p>
          <w:p w14:paraId="1B490976" w14:textId="77777777" w:rsidR="00B673F4" w:rsidRPr="00E54774" w:rsidRDefault="00B673F4" w:rsidP="00B673F4">
            <w:pPr>
              <w:spacing w:line="240" w:lineRule="auto"/>
              <w:rPr>
                <w:rFonts w:cs="Arial"/>
                <w:sz w:val="16"/>
                <w:szCs w:val="16"/>
              </w:rPr>
            </w:pPr>
            <w:r w:rsidRPr="00E54774">
              <w:rPr>
                <w:rFonts w:cs="Arial"/>
                <w:sz w:val="16"/>
                <w:szCs w:val="16"/>
              </w:rPr>
              <w:tab/>
              <w:t>./verkrijgerRechtRef [xlink:href="id van de als verkrijger geselecteerde Partij of Partij/Partij"]</w:t>
            </w:r>
          </w:p>
          <w:p w14:paraId="1A6C495F" w14:textId="55443E76" w:rsidR="00993B7A" w:rsidRDefault="00B673F4" w:rsidP="00993B7A">
            <w:pPr>
              <w:spacing w:line="240" w:lineRule="auto"/>
              <w:rPr>
                <w:rFonts w:cs="Arial"/>
                <w:sz w:val="16"/>
                <w:szCs w:val="16"/>
              </w:rPr>
            </w:pPr>
            <w:r w:rsidRPr="00E54774">
              <w:rPr>
                <w:rFonts w:cs="Arial"/>
                <w:sz w:val="16"/>
                <w:szCs w:val="16"/>
              </w:rPr>
              <w:tab/>
            </w:r>
          </w:p>
          <w:p w14:paraId="47478399" w14:textId="77777777" w:rsidR="00993B7A" w:rsidRDefault="00993B7A" w:rsidP="00993B7A">
            <w:pPr>
              <w:spacing w:line="240" w:lineRule="auto"/>
              <w:rPr>
                <w:rFonts w:cs="Arial"/>
                <w:sz w:val="16"/>
                <w:szCs w:val="16"/>
              </w:rPr>
            </w:pPr>
            <w:r w:rsidRPr="00E54774">
              <w:rPr>
                <w:rFonts w:cs="Arial"/>
                <w:sz w:val="16"/>
                <w:szCs w:val="16"/>
              </w:rPr>
              <w:t>//IMKAD_AangebodenStuk/</w:t>
            </w:r>
          </w:p>
          <w:p w14:paraId="1D90665E" w14:textId="77777777" w:rsidR="00993B7A" w:rsidRPr="00130B6B" w:rsidRDefault="00993B7A" w:rsidP="00993B7A">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14:paraId="47B3D933" w14:textId="77777777" w:rsidR="00993B7A" w:rsidRPr="00130B6B" w:rsidRDefault="00993B7A" w:rsidP="00993B7A">
            <w:pPr>
              <w:rPr>
                <w:sz w:val="16"/>
                <w:szCs w:val="16"/>
                <w:lang w:val="nl"/>
              </w:rPr>
            </w:pPr>
            <w:r w:rsidRPr="00130B6B">
              <w:rPr>
                <w:sz w:val="16"/>
                <w:szCs w:val="16"/>
                <w:lang w:val="nl"/>
              </w:rPr>
              <w:t xml:space="preserve">   ./tekst(‘false’ =</w:t>
            </w:r>
            <w:r>
              <w:rPr>
                <w:sz w:val="16"/>
                <w:szCs w:val="16"/>
                <w:lang w:val="nl"/>
              </w:rPr>
              <w:t xml:space="preserve"> de tektst “</w:t>
            </w:r>
            <w:r w:rsidRPr="00102D98">
              <w:rPr>
                <w:sz w:val="16"/>
                <w:szCs w:val="16"/>
                <w:lang w:val="nl"/>
              </w:rPr>
              <w:t>en aanvaard</w:t>
            </w:r>
            <w:r>
              <w:rPr>
                <w:sz w:val="16"/>
                <w:szCs w:val="16"/>
                <w:lang w:val="nl"/>
              </w:rPr>
              <w:t xml:space="preserve">” wordt niet getoond </w:t>
            </w:r>
            <w:r w:rsidRPr="00130B6B">
              <w:rPr>
                <w:sz w:val="16"/>
                <w:szCs w:val="16"/>
                <w:lang w:val="nl"/>
              </w:rPr>
              <w:t>; ‘true’ =</w:t>
            </w:r>
            <w:r>
              <w:rPr>
                <w:sz w:val="16"/>
                <w:szCs w:val="16"/>
                <w:lang w:val="nl"/>
              </w:rPr>
              <w:t xml:space="preserve"> de tektst “</w:t>
            </w:r>
            <w:r w:rsidRPr="00102D98">
              <w:rPr>
                <w:sz w:val="16"/>
                <w:szCs w:val="16"/>
                <w:lang w:val="nl"/>
              </w:rPr>
              <w:t>en aanvaard</w:t>
            </w:r>
            <w:r>
              <w:rPr>
                <w:sz w:val="16"/>
                <w:szCs w:val="16"/>
                <w:lang w:val="nl"/>
              </w:rPr>
              <w:t>” wordt wel getoond</w:t>
            </w:r>
            <w:r w:rsidRPr="00130B6B">
              <w:rPr>
                <w:sz w:val="16"/>
                <w:szCs w:val="16"/>
                <w:lang w:val="nl"/>
              </w:rPr>
              <w:t>.)</w:t>
            </w:r>
          </w:p>
          <w:p w14:paraId="59A04414" w14:textId="77777777" w:rsidR="00993B7A" w:rsidRDefault="00993B7A" w:rsidP="00993B7A">
            <w:pPr>
              <w:spacing w:line="240" w:lineRule="auto"/>
              <w:rPr>
                <w:rFonts w:cs="Arial"/>
                <w:color w:val="FF0000"/>
                <w:sz w:val="16"/>
                <w:szCs w:val="16"/>
              </w:rPr>
            </w:pPr>
            <w:r w:rsidRPr="00130B6B">
              <w:rPr>
                <w:sz w:val="16"/>
                <w:szCs w:val="16"/>
                <w:lang w:val="nl"/>
              </w:rPr>
              <w:lastRenderedPageBreak/>
              <w:t>De default waarde van k_</w:t>
            </w:r>
            <w:r w:rsidR="00766369">
              <w:rPr>
                <w:sz w:val="16"/>
                <w:szCs w:val="16"/>
                <w:lang w:val="nl"/>
              </w:rPr>
              <w:t>Aanvaard</w:t>
            </w:r>
            <w:r w:rsidRPr="00130B6B">
              <w:rPr>
                <w:sz w:val="16"/>
                <w:szCs w:val="16"/>
                <w:lang w:val="nl"/>
              </w:rPr>
              <w:t xml:space="preserve"> is false.</w:t>
            </w:r>
          </w:p>
          <w:p w14:paraId="7460A933" w14:textId="77777777" w:rsidR="00993B7A" w:rsidRPr="00E54774" w:rsidRDefault="00993B7A" w:rsidP="00993B7A">
            <w:pPr>
              <w:spacing w:line="240" w:lineRule="auto"/>
              <w:rPr>
                <w:sz w:val="16"/>
                <w:szCs w:val="16"/>
              </w:rPr>
            </w:pPr>
          </w:p>
        </w:tc>
      </w:tr>
      <w:tr w:rsidR="00993B7A" w:rsidRPr="00411112" w14:paraId="5022BF9D" w14:textId="77777777" w:rsidTr="00993B7A">
        <w:tc>
          <w:tcPr>
            <w:tcW w:w="6771" w:type="dxa"/>
            <w:shd w:val="clear" w:color="auto" w:fill="auto"/>
          </w:tcPr>
          <w:p w14:paraId="551A6325" w14:textId="77777777" w:rsidR="00993B7A" w:rsidRPr="00E54774" w:rsidRDefault="00993B7A" w:rsidP="00993B7A">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705A7108" w14:textId="77777777" w:rsidR="00993B7A" w:rsidRDefault="00993B7A" w:rsidP="00993B7A">
            <w:pPr>
              <w:spacing w:before="72"/>
            </w:pPr>
            <w:r>
              <w:t>Dit tekstdeel wordt alleen vermeld indien de erfdienstbaarheden ten behoeve van 1 of meer percelen worden gevestigd. (Indien er alleen appartementsrechten zijn, wordt dit tekstdeel weggelaten.)</w:t>
            </w:r>
          </w:p>
          <w:p w14:paraId="58AF4401" w14:textId="77777777" w:rsidR="003426EC" w:rsidRDefault="003426EC" w:rsidP="00993B7A">
            <w:pPr>
              <w:spacing w:before="72"/>
            </w:pPr>
          </w:p>
          <w:p w14:paraId="56D0BD31" w14:textId="77777777" w:rsidR="003426EC" w:rsidRDefault="003426EC" w:rsidP="00993B7A">
            <w:pPr>
              <w:spacing w:before="72"/>
            </w:pPr>
            <w:r>
              <w:t>Hier worden alleen de percelen ‘ten behoeve van’ getoond. In de XML moet wel dezelfde set aan percelen ook vermeld staan als ‘ten laste van’</w:t>
            </w:r>
            <w:r w:rsidR="00C2093D">
              <w:t xml:space="preserve"> zoals hiervoor vermeld</w:t>
            </w:r>
            <w:r>
              <w:t>.</w:t>
            </w:r>
          </w:p>
          <w:p w14:paraId="20F6F10C" w14:textId="77777777" w:rsidR="003426EC" w:rsidRDefault="003426EC" w:rsidP="00993B7A">
            <w:pPr>
              <w:spacing w:before="72"/>
            </w:pPr>
          </w:p>
          <w:p w14:paraId="3C8A1095" w14:textId="77777777" w:rsidR="00993B7A" w:rsidRDefault="00993B7A" w:rsidP="00993B7A">
            <w:pPr>
              <w:spacing w:before="72"/>
            </w:pPr>
            <w:r>
              <w:t>Keuze enkelvoud/meervoud afhankelijk van het aantal percelen hierna;</w:t>
            </w:r>
          </w:p>
          <w:p w14:paraId="17AAF8F3" w14:textId="77777777" w:rsidR="00993B7A" w:rsidRDefault="00993B7A" w:rsidP="00993B7A">
            <w:pPr>
              <w:numPr>
                <w:ilvl w:val="0"/>
                <w:numId w:val="8"/>
              </w:numPr>
              <w:spacing w:before="72" w:line="240" w:lineRule="auto"/>
            </w:pPr>
            <w:r>
              <w:t xml:space="preserve">Als 1 perceel genoemd wordt: "het perceel", </w:t>
            </w:r>
          </w:p>
          <w:p w14:paraId="151D4D6F" w14:textId="77777777" w:rsidR="00993B7A" w:rsidRDefault="00993B7A" w:rsidP="00993B7A">
            <w:pPr>
              <w:numPr>
                <w:ilvl w:val="0"/>
                <w:numId w:val="8"/>
              </w:numPr>
              <w:spacing w:before="72" w:line="240" w:lineRule="auto"/>
            </w:pPr>
            <w:r>
              <w:t>als er meerdere percelen genoemd worden: “de percelen”.</w:t>
            </w:r>
          </w:p>
          <w:p w14:paraId="203055EC" w14:textId="77777777" w:rsidR="00993B7A" w:rsidRDefault="00993B7A" w:rsidP="00993B7A">
            <w:pPr>
              <w:spacing w:before="72" w:line="240" w:lineRule="auto"/>
            </w:pPr>
          </w:p>
          <w:p w14:paraId="795CF3DB" w14:textId="77777777" w:rsidR="00993B7A" w:rsidRDefault="00993B7A" w:rsidP="00993B7A">
            <w:pPr>
              <w:spacing w:before="72"/>
            </w:pPr>
            <w:r>
              <w:t>Voor percelen met een unieke kadastrale gemeente en sectie, wordt de tekst ‘</w:t>
            </w:r>
            <w:r w:rsidRPr="00E54774">
              <w:rPr>
                <w:color w:val="800080"/>
              </w:rPr>
              <w:t>nummer</w:t>
            </w:r>
            <w:r>
              <w:t>’ (in enkelvoud) vermeld, gevolgd door het perceelnummer van het betreffende perceel:</w:t>
            </w:r>
          </w:p>
          <w:p w14:paraId="7E041071" w14:textId="77777777" w:rsidR="00993B7A" w:rsidRPr="00A820EB" w:rsidRDefault="00993B7A" w:rsidP="00993B7A">
            <w:pPr>
              <w:numPr>
                <w:ilvl w:val="0"/>
                <w:numId w:val="21"/>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7CF7B0DD" w14:textId="77777777" w:rsidR="00993B7A" w:rsidRDefault="00993B7A" w:rsidP="00993B7A">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14:paraId="45490B31" w14:textId="77777777" w:rsidR="00993B7A" w:rsidRDefault="00993B7A" w:rsidP="00993B7A">
            <w:pPr>
              <w:numPr>
                <w:ilvl w:val="0"/>
                <w:numId w:val="20"/>
              </w:numPr>
            </w:pPr>
            <w:r>
              <w:t>In het geval van twee percelen met dezelfde kadastrale gemeente en sectie:</w:t>
            </w:r>
          </w:p>
          <w:p w14:paraId="1E3F28DA"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780EE2B2" w14:textId="77777777" w:rsidR="00993B7A" w:rsidRDefault="00993B7A" w:rsidP="00993B7A">
            <w:pPr>
              <w:numPr>
                <w:ilvl w:val="0"/>
                <w:numId w:val="20"/>
              </w:numPr>
            </w:pPr>
            <w:r>
              <w:t>In het geval van meer dan  twee percelen met dezelfde kadastrale gemeente en sectie:</w:t>
            </w:r>
          </w:p>
          <w:p w14:paraId="6E1BCD02" w14:textId="77777777" w:rsidR="00993B7A" w:rsidRDefault="00993B7A" w:rsidP="00993B7A">
            <w:pPr>
              <w:numPr>
                <w:ilvl w:val="0"/>
                <w:numId w:val="8"/>
              </w:numPr>
            </w:pPr>
            <w:r>
              <w:lastRenderedPageBreak/>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3B94B9CB" w14:textId="77777777" w:rsidR="00993B7A" w:rsidRDefault="00993B7A" w:rsidP="00993B7A">
            <w:pPr>
              <w:spacing w:before="72"/>
            </w:pPr>
          </w:p>
          <w:p w14:paraId="53A86228" w14:textId="77777777" w:rsidR="00993B7A" w:rsidRDefault="00993B7A" w:rsidP="00993B7A">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14:paraId="7DCA8852" w14:textId="77777777" w:rsidR="00993B7A" w:rsidRDefault="00993B7A" w:rsidP="00993B7A">
            <w:r>
              <w:t>In het geval van twee percelen(-clusters):</w:t>
            </w:r>
          </w:p>
          <w:p w14:paraId="5DDCB24A" w14:textId="77777777" w:rsidR="00993B7A" w:rsidRDefault="00993B7A" w:rsidP="00993B7A">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14:paraId="76B0AE80" w14:textId="77777777" w:rsidR="00993B7A" w:rsidRDefault="00993B7A" w:rsidP="00993B7A">
            <w:r w:rsidRPr="009B0C15">
              <w:t>In het geval van meer</w:t>
            </w:r>
            <w:r>
              <w:t xml:space="preserve"> </w:t>
            </w:r>
            <w:r w:rsidRPr="009B0C15">
              <w:t>d</w:t>
            </w:r>
            <w:r>
              <w:t>an twee percelen-(clusters):</w:t>
            </w:r>
          </w:p>
          <w:p w14:paraId="73235ABC" w14:textId="77777777" w:rsidR="00993B7A" w:rsidRDefault="00993B7A" w:rsidP="00993B7A">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14:paraId="2E5CD06A" w14:textId="77777777" w:rsidR="00993B7A" w:rsidRPr="00E54774" w:rsidRDefault="00993B7A" w:rsidP="00993B7A">
            <w:pPr>
              <w:rPr>
                <w:color w:val="800080"/>
              </w:rPr>
            </w:pPr>
          </w:p>
          <w:p w14:paraId="39B43E90" w14:textId="77777777" w:rsidR="00993B7A" w:rsidRPr="00E54774" w:rsidRDefault="00993B7A" w:rsidP="00993B7A">
            <w:pPr>
              <w:rPr>
                <w:u w:val="single"/>
              </w:rPr>
            </w:pPr>
            <w:r w:rsidRPr="00E54774">
              <w:rPr>
                <w:u w:val="single"/>
              </w:rPr>
              <w:t>Mapping</w:t>
            </w:r>
            <w:r w:rsidR="003C2200">
              <w:rPr>
                <w:u w:val="single"/>
              </w:rPr>
              <w:t xml:space="preserve"> objecten ten behoeve van percelen</w:t>
            </w:r>
            <w:r w:rsidRPr="00E54774">
              <w:rPr>
                <w:u w:val="single"/>
              </w:rPr>
              <w:t>:</w:t>
            </w:r>
          </w:p>
          <w:p w14:paraId="52D0DBCD" w14:textId="77777777"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318D17DF" w14:textId="77777777" w:rsidR="00993B7A" w:rsidRPr="00E54774" w:rsidRDefault="00993B7A" w:rsidP="00993B7A">
            <w:pPr>
              <w:spacing w:line="240" w:lineRule="auto"/>
              <w:rPr>
                <w:sz w:val="16"/>
                <w:szCs w:val="16"/>
              </w:rPr>
            </w:pPr>
            <w:r w:rsidRPr="00E54774">
              <w:rPr>
                <w:sz w:val="16"/>
                <w:szCs w:val="16"/>
              </w:rPr>
              <w:tab/>
              <w:t>IMKAD_AantekeningKadastraalObject/tenBehoeveVan/IMKAD_Perceel/</w:t>
            </w:r>
          </w:p>
          <w:p w14:paraId="0CD99C08" w14:textId="77777777" w:rsidR="00993B7A" w:rsidRPr="00E54774" w:rsidRDefault="00993B7A" w:rsidP="00993B7A">
            <w:pPr>
              <w:spacing w:line="240" w:lineRule="auto"/>
              <w:rPr>
                <w:sz w:val="16"/>
                <w:szCs w:val="16"/>
              </w:rPr>
            </w:pPr>
            <w:r w:rsidRPr="00E54774">
              <w:rPr>
                <w:sz w:val="16"/>
                <w:szCs w:val="16"/>
              </w:rPr>
              <w:tab/>
              <w:t>kadastraleAanduiding/</w:t>
            </w:r>
          </w:p>
          <w:p w14:paraId="1343A677"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14:paraId="2555E89E"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14:paraId="6BC9B084" w14:textId="77777777" w:rsidR="00993B7A" w:rsidRDefault="00993B7A" w:rsidP="00993B7A">
            <w:pPr>
              <w:spacing w:line="240" w:lineRule="auto"/>
              <w:rPr>
                <w:sz w:val="16"/>
                <w:szCs w:val="16"/>
              </w:rPr>
            </w:pPr>
            <w:r w:rsidRPr="00E54774">
              <w:rPr>
                <w:sz w:val="16"/>
                <w:szCs w:val="16"/>
              </w:rPr>
              <w:tab/>
            </w:r>
            <w:r w:rsidRPr="00E54774">
              <w:rPr>
                <w:sz w:val="16"/>
                <w:szCs w:val="16"/>
              </w:rPr>
              <w:tab/>
              <w:t>./perceelnummer</w:t>
            </w:r>
          </w:p>
          <w:p w14:paraId="33859DDB" w14:textId="77777777" w:rsidR="003C2200" w:rsidRDefault="003C2200" w:rsidP="00993B7A">
            <w:pPr>
              <w:spacing w:line="240" w:lineRule="auto"/>
              <w:rPr>
                <w:sz w:val="16"/>
                <w:szCs w:val="16"/>
              </w:rPr>
            </w:pPr>
          </w:p>
          <w:p w14:paraId="2805B599" w14:textId="77777777" w:rsidR="003C2200" w:rsidRPr="00E54774" w:rsidRDefault="003C2200" w:rsidP="003C2200">
            <w:pPr>
              <w:rPr>
                <w:u w:val="single"/>
              </w:rPr>
            </w:pPr>
            <w:r w:rsidRPr="00E54774">
              <w:rPr>
                <w:u w:val="single"/>
              </w:rPr>
              <w:t>Mapping</w:t>
            </w:r>
            <w:r>
              <w:rPr>
                <w:u w:val="single"/>
              </w:rPr>
              <w:t xml:space="preserve"> ten laste van percelen</w:t>
            </w:r>
            <w:r w:rsidRPr="00E54774">
              <w:rPr>
                <w:u w:val="single"/>
              </w:rPr>
              <w:t>:</w:t>
            </w:r>
          </w:p>
          <w:p w14:paraId="7E147CA7"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2FF1D35" w14:textId="77777777" w:rsidR="003C2200" w:rsidRPr="00E54774" w:rsidRDefault="003C2200" w:rsidP="003C2200">
            <w:pPr>
              <w:spacing w:line="240" w:lineRule="auto"/>
              <w:rPr>
                <w:sz w:val="16"/>
                <w:szCs w:val="16"/>
              </w:rPr>
            </w:pPr>
            <w:r w:rsidRPr="00E54774">
              <w:rPr>
                <w:sz w:val="16"/>
                <w:szCs w:val="16"/>
              </w:rPr>
              <w:tab/>
              <w:t>IMKAD_AantekeningKadastraalObject/tenLasteVan/IMKAD_Perceel/</w:t>
            </w:r>
          </w:p>
          <w:p w14:paraId="401074E9" w14:textId="77777777" w:rsidR="003C2200" w:rsidRPr="00E54774" w:rsidRDefault="003C2200" w:rsidP="003C2200">
            <w:pPr>
              <w:spacing w:line="240" w:lineRule="auto"/>
              <w:rPr>
                <w:sz w:val="16"/>
                <w:szCs w:val="16"/>
              </w:rPr>
            </w:pPr>
            <w:r w:rsidRPr="00E54774">
              <w:rPr>
                <w:sz w:val="16"/>
                <w:szCs w:val="16"/>
              </w:rPr>
              <w:tab/>
              <w:t>kadastraleAanduiding/</w:t>
            </w:r>
          </w:p>
          <w:p w14:paraId="5261F5D2"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14:paraId="132057B4"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14:paraId="5AD142C5" w14:textId="77777777" w:rsidR="003C2200" w:rsidRDefault="003C2200" w:rsidP="003C2200">
            <w:pPr>
              <w:spacing w:line="240" w:lineRule="auto"/>
              <w:rPr>
                <w:sz w:val="16"/>
                <w:szCs w:val="16"/>
              </w:rPr>
            </w:pPr>
            <w:r w:rsidRPr="00E54774">
              <w:rPr>
                <w:sz w:val="16"/>
                <w:szCs w:val="16"/>
              </w:rPr>
              <w:tab/>
            </w:r>
            <w:r w:rsidRPr="00E54774">
              <w:rPr>
                <w:sz w:val="16"/>
                <w:szCs w:val="16"/>
              </w:rPr>
              <w:tab/>
              <w:t>./perceelnummer</w:t>
            </w:r>
          </w:p>
          <w:p w14:paraId="28FB6A1E" w14:textId="77777777" w:rsidR="003C2200" w:rsidRPr="00E54774" w:rsidRDefault="003C2200" w:rsidP="003C2200">
            <w:pPr>
              <w:spacing w:line="240" w:lineRule="auto"/>
              <w:rPr>
                <w:sz w:val="16"/>
                <w:szCs w:val="16"/>
              </w:rPr>
            </w:pPr>
          </w:p>
        </w:tc>
      </w:tr>
      <w:tr w:rsidR="00993B7A" w:rsidRPr="00BC2DC8" w14:paraId="1D9CBFE4" w14:textId="77777777" w:rsidTr="00993B7A">
        <w:tc>
          <w:tcPr>
            <w:tcW w:w="6771" w:type="dxa"/>
            <w:shd w:val="clear" w:color="auto" w:fill="auto"/>
          </w:tcPr>
          <w:p w14:paraId="601DC525" w14:textId="77777777" w:rsidR="00993B7A" w:rsidRPr="00E54774" w:rsidRDefault="00993B7A" w:rsidP="00993B7A">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14:paraId="712117D8" w14:textId="77777777" w:rsidR="00993B7A" w:rsidRPr="00F66798" w:rsidRDefault="00993B7A" w:rsidP="00993B7A">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993B7A" w:rsidRPr="00BC2DC8" w14:paraId="7E3B37B0" w14:textId="77777777" w:rsidTr="00993B7A">
        <w:tc>
          <w:tcPr>
            <w:tcW w:w="6771" w:type="dxa"/>
            <w:shd w:val="clear" w:color="auto" w:fill="auto"/>
          </w:tcPr>
          <w:p w14:paraId="217A6293" w14:textId="77777777" w:rsidR="00993B7A" w:rsidRPr="00E54774" w:rsidRDefault="00993B7A">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het appartementsrecht/ de appartementsrechten</w:t>
            </w:r>
            <w:r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3366FF"/>
              </w:rPr>
              <w:t>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6F246596" w14:textId="77777777" w:rsidR="00993B7A" w:rsidRDefault="00993B7A" w:rsidP="00993B7A">
            <w:pPr>
              <w:spacing w:before="72"/>
            </w:pPr>
            <w:r>
              <w:t>Dit tekstdeel wordt alleen vermeld indien de erfdienstbaarheden ten behoeve van 1 of meer appartementsrechten worden gevestigd. (Indien er alleen percelen zijn, wordt dit tekstdeel weggelaten.)</w:t>
            </w:r>
          </w:p>
          <w:p w14:paraId="625A1092" w14:textId="77777777" w:rsidR="003426EC" w:rsidRDefault="003426EC" w:rsidP="003426EC">
            <w:pPr>
              <w:spacing w:before="72"/>
            </w:pPr>
          </w:p>
          <w:p w14:paraId="343A8C3A" w14:textId="77777777" w:rsidR="003426EC" w:rsidRDefault="003426EC" w:rsidP="003426EC">
            <w:pPr>
              <w:spacing w:before="72"/>
            </w:pPr>
            <w:r>
              <w:t>Hier worden alleen de appartementsrechten ‘ten behoeve van’ getoond. In de XML moet wel dezelfde set aan appartementsrechten ook vermeld staan als ‘ten laste van’</w:t>
            </w:r>
            <w:r w:rsidR="00C2093D">
              <w:t xml:space="preserve"> zoals hiervoor vermeld.</w:t>
            </w:r>
          </w:p>
          <w:p w14:paraId="45226915" w14:textId="77777777" w:rsidR="00993B7A" w:rsidRDefault="00993B7A" w:rsidP="00993B7A">
            <w:pPr>
              <w:spacing w:before="72"/>
            </w:pPr>
          </w:p>
          <w:p w14:paraId="54262691" w14:textId="77777777" w:rsidR="00993B7A" w:rsidRDefault="00993B7A" w:rsidP="00993B7A">
            <w:pPr>
              <w:spacing w:before="72"/>
            </w:pPr>
            <w:r>
              <w:t>Keuze enkelvoud/meervoud afhankelijk van het aantal appartementsrechten hierna;</w:t>
            </w:r>
          </w:p>
          <w:p w14:paraId="56A25DA5" w14:textId="77777777" w:rsidR="00993B7A" w:rsidRDefault="00993B7A" w:rsidP="00993B7A">
            <w:pPr>
              <w:numPr>
                <w:ilvl w:val="0"/>
                <w:numId w:val="19"/>
              </w:numPr>
            </w:pPr>
            <w:r>
              <w:t xml:space="preserve">Als 1 appartementsrecht genoemd wordt: "het appartementsrecht", </w:t>
            </w:r>
          </w:p>
          <w:p w14:paraId="2DEF5C08" w14:textId="77777777" w:rsidR="00993B7A" w:rsidRDefault="00993B7A" w:rsidP="00993B7A">
            <w:pPr>
              <w:numPr>
                <w:ilvl w:val="0"/>
                <w:numId w:val="19"/>
              </w:numPr>
            </w:pPr>
            <w:r>
              <w:t>als er meerdere appartementsrechten genoemd worden: “de appartementsrechten”.</w:t>
            </w:r>
          </w:p>
          <w:p w14:paraId="52AA779F" w14:textId="77777777" w:rsidR="00993B7A" w:rsidRDefault="00993B7A" w:rsidP="00993B7A"/>
          <w:p w14:paraId="70BBEAFF" w14:textId="77777777" w:rsidR="00993B7A" w:rsidRDefault="00993B7A" w:rsidP="00993B7A">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14:paraId="7433297A" w14:textId="77777777" w:rsidR="00993B7A" w:rsidRDefault="00993B7A" w:rsidP="00993B7A">
            <w:pPr>
              <w:numPr>
                <w:ilvl w:val="0"/>
                <w:numId w:val="22"/>
              </w:numPr>
              <w:ind w:left="357" w:hanging="357"/>
            </w:pPr>
            <w:r>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14:paraId="69CB1C70" w14:textId="77777777" w:rsidR="00993B7A" w:rsidRDefault="00993B7A" w:rsidP="00993B7A">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14:paraId="300EDCEA" w14:textId="77777777" w:rsidR="00993B7A" w:rsidRDefault="00993B7A" w:rsidP="00993B7A">
            <w:pPr>
              <w:numPr>
                <w:ilvl w:val="0"/>
                <w:numId w:val="20"/>
              </w:numPr>
            </w:pPr>
            <w:r>
              <w:lastRenderedPageBreak/>
              <w:t>In het geval van twee appartementsrechten met dezelfde kadastrale gemeente, sectie en complexaanduiding:</w:t>
            </w:r>
          </w:p>
          <w:p w14:paraId="453DC9E2"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6E76CAE0" w14:textId="77777777" w:rsidR="00993B7A" w:rsidRDefault="00993B7A" w:rsidP="00993B7A">
            <w:pPr>
              <w:numPr>
                <w:ilvl w:val="0"/>
                <w:numId w:val="20"/>
              </w:numPr>
            </w:pPr>
            <w:r>
              <w:t>In het geval van meer dan  twee appartementsrechten met dezelfde kadastrale gemeente, sectie en complexaanduiding:</w:t>
            </w:r>
          </w:p>
          <w:p w14:paraId="5E51E32B"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0684C2C3" w14:textId="77777777" w:rsidR="00993B7A" w:rsidRDefault="00993B7A" w:rsidP="00993B7A"/>
          <w:p w14:paraId="2E307A06" w14:textId="77777777" w:rsidR="00993B7A" w:rsidRDefault="00993B7A" w:rsidP="00993B7A">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14:paraId="14C60116" w14:textId="77777777" w:rsidR="00993B7A" w:rsidRDefault="00993B7A" w:rsidP="00993B7A">
            <w:r>
              <w:t>In het geval van twee appartementsrechten (-clusters):</w:t>
            </w:r>
          </w:p>
          <w:p w14:paraId="0B2478B8" w14:textId="77777777" w:rsidR="00993B7A" w:rsidRDefault="00993B7A" w:rsidP="00993B7A">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14:paraId="1137E883" w14:textId="77777777" w:rsidR="00993B7A" w:rsidRDefault="00993B7A" w:rsidP="00993B7A">
            <w:r w:rsidRPr="009B0C15">
              <w:t>In het geval van meer</w:t>
            </w:r>
            <w:r>
              <w:t xml:space="preserve"> </w:t>
            </w:r>
            <w:r w:rsidRPr="009B0C15">
              <w:t>d</w:t>
            </w:r>
            <w:r>
              <w:t>an twee appartementsrechten -(clusters):</w:t>
            </w:r>
          </w:p>
          <w:p w14:paraId="28DFAFE0" w14:textId="77777777" w:rsidR="00993B7A" w:rsidRPr="00F00D2D" w:rsidRDefault="00993B7A" w:rsidP="00993B7A">
            <w:pPr>
              <w:numPr>
                <w:ilvl w:val="0"/>
                <w:numId w:val="8"/>
              </w:numPr>
              <w:rPr>
                <w:lang w:val="fr-FR"/>
              </w:rPr>
            </w:pPr>
            <w:r w:rsidRPr="00F00D2D">
              <w:rPr>
                <w:lang w:val="fr-FR"/>
              </w:rPr>
              <w:t>&lt;appartementsrecht(-cluster)1&gt;</w:t>
            </w:r>
            <w:r w:rsidRPr="00F00D2D">
              <w:rPr>
                <w:color w:val="3366FF"/>
                <w:lang w:val="fr-FR"/>
              </w:rPr>
              <w:t>,</w:t>
            </w:r>
            <w:r w:rsidRPr="00F00D2D">
              <w:rPr>
                <w:lang w:val="fr-FR"/>
              </w:rPr>
              <w:t xml:space="preserve"> &lt;appartementsrecht(-cluster)2&gt;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&lt;appartementsrecht(-cluster)3&gt;</w:t>
            </w:r>
          </w:p>
          <w:p w14:paraId="286AE663" w14:textId="77777777" w:rsidR="00993B7A" w:rsidRPr="00F00D2D" w:rsidRDefault="00993B7A" w:rsidP="00993B7A">
            <w:pPr>
              <w:rPr>
                <w:color w:val="800080"/>
                <w:lang w:val="fr-FR"/>
              </w:rPr>
            </w:pPr>
          </w:p>
          <w:p w14:paraId="28153EC8" w14:textId="77777777" w:rsidR="00993B7A" w:rsidRPr="00E54774" w:rsidRDefault="00993B7A" w:rsidP="00993B7A">
            <w:pPr>
              <w:rPr>
                <w:u w:val="single"/>
              </w:rPr>
            </w:pPr>
            <w:r w:rsidRPr="00E54774">
              <w:rPr>
                <w:u w:val="single"/>
              </w:rPr>
              <w:t>Mapping</w:t>
            </w:r>
            <w:r w:rsidR="003C2200">
              <w:rPr>
                <w:u w:val="single"/>
              </w:rPr>
              <w:t xml:space="preserve"> objecten ten behoeve van appartementsrechten</w:t>
            </w:r>
            <w:r w:rsidRPr="00E54774">
              <w:rPr>
                <w:u w:val="single"/>
              </w:rPr>
              <w:t>:</w:t>
            </w:r>
          </w:p>
          <w:p w14:paraId="521637D3" w14:textId="77777777"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39688A32" w14:textId="77777777" w:rsidR="00993B7A" w:rsidRPr="00E54774" w:rsidRDefault="00993B7A" w:rsidP="00993B7A">
            <w:pPr>
              <w:spacing w:line="240" w:lineRule="auto"/>
              <w:rPr>
                <w:sz w:val="16"/>
                <w:szCs w:val="16"/>
              </w:rPr>
            </w:pPr>
            <w:r w:rsidRPr="00E54774">
              <w:rPr>
                <w:sz w:val="16"/>
                <w:szCs w:val="16"/>
              </w:rPr>
              <w:tab/>
              <w:t>IMKAD_AantekeningKadastraalObject/tenBehoeveVan/IMKAD_Appartementsrecht/</w:t>
            </w:r>
          </w:p>
          <w:p w14:paraId="7A8A7342" w14:textId="77777777" w:rsidR="00993B7A" w:rsidRPr="00E54774" w:rsidRDefault="00993B7A" w:rsidP="00993B7A">
            <w:pPr>
              <w:spacing w:line="240" w:lineRule="auto"/>
              <w:rPr>
                <w:sz w:val="16"/>
                <w:szCs w:val="16"/>
              </w:rPr>
            </w:pPr>
            <w:r w:rsidRPr="00E54774">
              <w:rPr>
                <w:sz w:val="16"/>
                <w:szCs w:val="16"/>
              </w:rPr>
              <w:tab/>
              <w:t>kadastraleAanduiding/</w:t>
            </w:r>
          </w:p>
          <w:p w14:paraId="2C7495AD"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14:paraId="0F9EDA81"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14:paraId="5C31335F"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./perceelnummer</w:t>
            </w:r>
            <w:r w:rsidRPr="00E54774">
              <w:rPr>
                <w:sz w:val="16"/>
                <w:szCs w:val="16"/>
              </w:rPr>
              <w:tab/>
            </w:r>
          </w:p>
          <w:p w14:paraId="668C994D" w14:textId="77777777" w:rsidR="00993B7A" w:rsidRDefault="00993B7A" w:rsidP="00993B7A">
            <w:pPr>
              <w:spacing w:line="240" w:lineRule="auto"/>
              <w:rPr>
                <w:sz w:val="16"/>
                <w:szCs w:val="16"/>
              </w:rPr>
            </w:pPr>
            <w:r w:rsidRPr="00E54774">
              <w:rPr>
                <w:sz w:val="16"/>
                <w:szCs w:val="16"/>
              </w:rPr>
              <w:lastRenderedPageBreak/>
              <w:tab/>
            </w:r>
            <w:r w:rsidRPr="00E54774">
              <w:rPr>
                <w:sz w:val="16"/>
                <w:szCs w:val="16"/>
              </w:rPr>
              <w:tab/>
              <w:t>./appartementsindex</w:t>
            </w:r>
          </w:p>
          <w:p w14:paraId="3AE21E5A" w14:textId="77777777" w:rsidR="003C2200" w:rsidRDefault="003C2200" w:rsidP="00993B7A">
            <w:pPr>
              <w:spacing w:line="240" w:lineRule="auto"/>
              <w:rPr>
                <w:sz w:val="16"/>
                <w:szCs w:val="16"/>
              </w:rPr>
            </w:pPr>
          </w:p>
          <w:p w14:paraId="0FB33472" w14:textId="77777777" w:rsidR="003C2200" w:rsidRPr="00E54774" w:rsidRDefault="003C2200" w:rsidP="003C2200">
            <w:pPr>
              <w:rPr>
                <w:u w:val="single"/>
              </w:rPr>
            </w:pPr>
            <w:r w:rsidRPr="00E54774">
              <w:rPr>
                <w:u w:val="single"/>
              </w:rPr>
              <w:t>Mapping</w:t>
            </w:r>
            <w:r>
              <w:rPr>
                <w:u w:val="single"/>
              </w:rPr>
              <w:t xml:space="preserve"> objecten ten laste van appartementsrechten</w:t>
            </w:r>
            <w:r w:rsidRPr="00E54774">
              <w:rPr>
                <w:u w:val="single"/>
              </w:rPr>
              <w:t>:</w:t>
            </w:r>
          </w:p>
          <w:p w14:paraId="68EFB368"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EC28D3F" w14:textId="77777777" w:rsidR="003C2200" w:rsidRPr="00E54774" w:rsidRDefault="003C2200" w:rsidP="003C2200">
            <w:pPr>
              <w:spacing w:line="240" w:lineRule="auto"/>
              <w:rPr>
                <w:sz w:val="16"/>
                <w:szCs w:val="16"/>
              </w:rPr>
            </w:pPr>
            <w:r w:rsidRPr="00E54774">
              <w:rPr>
                <w:sz w:val="16"/>
                <w:szCs w:val="16"/>
              </w:rPr>
              <w:tab/>
              <w:t xml:space="preserve">IMKAD_AantekeningKadastraalObject/tenLasteVan/IMKAD_Appartementsrecht/ </w:t>
            </w:r>
            <w:r w:rsidRPr="00E54774">
              <w:rPr>
                <w:sz w:val="16"/>
                <w:szCs w:val="16"/>
              </w:rPr>
              <w:tab/>
              <w:t>kadastraleAanduiding/</w:t>
            </w:r>
          </w:p>
          <w:p w14:paraId="18B19C61"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14:paraId="70C8FDB1"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14:paraId="69B961F0"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./perceelnummer</w:t>
            </w:r>
          </w:p>
          <w:p w14:paraId="07EF3119" w14:textId="77777777" w:rsidR="003C2200" w:rsidRDefault="003C2200" w:rsidP="003C2200">
            <w:pPr>
              <w:spacing w:line="240" w:lineRule="auto"/>
            </w:pPr>
            <w:r w:rsidRPr="00E54774">
              <w:rPr>
                <w:sz w:val="16"/>
                <w:szCs w:val="16"/>
              </w:rPr>
              <w:tab/>
            </w:r>
            <w:r w:rsidRPr="00E54774">
              <w:rPr>
                <w:sz w:val="16"/>
                <w:szCs w:val="16"/>
              </w:rPr>
              <w:tab/>
              <w:t>./appartementsindex</w:t>
            </w:r>
          </w:p>
        </w:tc>
      </w:tr>
      <w:tr w:rsidR="003C2200" w:rsidRPr="00E54774" w14:paraId="52171481" w14:textId="77777777" w:rsidTr="00993B7A">
        <w:tc>
          <w:tcPr>
            <w:tcW w:w="6771" w:type="dxa"/>
            <w:shd w:val="clear" w:color="auto" w:fill="auto"/>
          </w:tcPr>
          <w:p w14:paraId="40D45033" w14:textId="77777777" w:rsidR="003C2200" w:rsidRPr="00737F18" w:rsidRDefault="003C2200" w:rsidP="003C2200">
            <w:pPr>
              <w:tabs>
                <w:tab w:val="left" w:pos="-1440"/>
                <w:tab w:val="left" w:pos="-720"/>
                <w:tab w:val="left" w:pos="1134"/>
              </w:tabs>
              <w:suppressAutoHyphens/>
            </w:pPr>
            <w:r w:rsidRPr="00E54774">
              <w:rPr>
                <w:color w:val="800080"/>
              </w:rPr>
              <w:lastRenderedPageBreak/>
              <w:t>de navolgende</w:t>
            </w:r>
            <w:r w:rsidRPr="00E54774">
              <w:rPr>
                <w:color w:val="FF0000"/>
              </w:rPr>
              <w:t xml:space="preserve"> </w:t>
            </w:r>
            <w:r w:rsidRPr="00E54774">
              <w:rPr>
                <w:color w:val="800080"/>
              </w:rPr>
              <w:t>erfdienstbaarheden:</w:t>
            </w:r>
            <w:r w:rsidRPr="00737F18">
              <w:t xml:space="preserve"> </w:t>
            </w:r>
            <w:r w:rsidRPr="00584193">
              <w:rPr>
                <w:rFonts w:cs="Arial"/>
                <w:sz w:val="20"/>
              </w:rPr>
              <w:fldChar w:fldCharType="begin"/>
            </w:r>
            <w:r w:rsidRPr="00584193">
              <w:rPr>
                <w:rFonts w:cs="Arial"/>
                <w:sz w:val="20"/>
              </w:rPr>
              <w:instrText>MacroButton Nomacro §</w:instrText>
            </w:r>
            <w:r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14:paraId="2C1598B5" w14:textId="77777777" w:rsidR="003C2200" w:rsidRDefault="003C2200" w:rsidP="003C2200">
            <w:r>
              <w:t>Hier wordt de beschrijving van de nieuw te vestigen erfdienstbaarheid/heden opgenomen (vrije tekst).</w:t>
            </w:r>
          </w:p>
          <w:p w14:paraId="53902BF9" w14:textId="77777777" w:rsidR="003C2200" w:rsidRPr="00CD2732" w:rsidRDefault="003C2200" w:rsidP="003C2200"/>
          <w:p w14:paraId="5CF3CF97" w14:textId="77777777" w:rsidR="003C2200" w:rsidRPr="00E54774" w:rsidRDefault="003C2200" w:rsidP="003C2200">
            <w:pPr>
              <w:rPr>
                <w:u w:val="single"/>
              </w:rPr>
            </w:pPr>
            <w:r w:rsidRPr="00E54774">
              <w:rPr>
                <w:u w:val="single"/>
              </w:rPr>
              <w:t>Mapping:</w:t>
            </w:r>
          </w:p>
          <w:p w14:paraId="106FAF6C"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7A9745D" w14:textId="77777777" w:rsidR="003C2200" w:rsidRPr="00E54774" w:rsidRDefault="003C2200" w:rsidP="003C2200">
            <w:pPr>
              <w:spacing w:line="240" w:lineRule="auto"/>
              <w:rPr>
                <w:sz w:val="16"/>
                <w:szCs w:val="16"/>
              </w:rPr>
            </w:pPr>
            <w:r w:rsidRPr="00E54774">
              <w:rPr>
                <w:sz w:val="16"/>
                <w:szCs w:val="16"/>
              </w:rPr>
              <w:tab/>
              <w:t>./omschrijving</w:t>
            </w:r>
          </w:p>
          <w:p w14:paraId="2AE1DB1E" w14:textId="77777777" w:rsidR="003C2200" w:rsidRPr="00E54774" w:rsidRDefault="003C2200" w:rsidP="003C2200">
            <w:pPr>
              <w:spacing w:line="240" w:lineRule="auto"/>
              <w:rPr>
                <w:sz w:val="16"/>
                <w:szCs w:val="16"/>
              </w:rPr>
            </w:pPr>
            <w:r w:rsidRPr="00E54774">
              <w:rPr>
                <w:sz w:val="16"/>
                <w:szCs w:val="16"/>
              </w:rPr>
              <w:tab/>
              <w:t>./bestaand(‘false’)</w:t>
            </w:r>
          </w:p>
          <w:p w14:paraId="359FE4BE" w14:textId="77777777" w:rsidR="003C2200" w:rsidRDefault="003C2200" w:rsidP="003C2200">
            <w:r w:rsidRPr="00E54774">
              <w:rPr>
                <w:sz w:val="16"/>
                <w:szCs w:val="16"/>
              </w:rPr>
              <w:tab/>
              <w:t>./vervallen(‘false’)</w:t>
            </w:r>
          </w:p>
        </w:tc>
      </w:tr>
    </w:tbl>
    <w:p w14:paraId="38541260" w14:textId="77777777" w:rsidR="00993B7A" w:rsidRPr="00804116" w:rsidRDefault="00993B7A" w:rsidP="00042293"/>
    <w:p w14:paraId="0C51C0F3" w14:textId="77777777" w:rsidR="00042293" w:rsidRPr="00804116" w:rsidRDefault="00042293" w:rsidP="00042293">
      <w:pPr>
        <w:pStyle w:val="Kop2"/>
        <w:numPr>
          <w:ilvl w:val="1"/>
          <w:numId w:val="1"/>
        </w:numPr>
        <w:rPr>
          <w:lang w:val="nl-NL"/>
        </w:rPr>
      </w:pPr>
      <w:bookmarkStart w:id="208" w:name="_Ref255289426"/>
      <w:bookmarkStart w:id="209" w:name="_Toc358624474"/>
      <w:bookmarkStart w:id="210" w:name="_Toc93406577"/>
      <w:bookmarkStart w:id="211" w:name="_Toc94600340"/>
      <w:r w:rsidRPr="00804116">
        <w:rPr>
          <w:lang w:val="nl-NL"/>
        </w:rPr>
        <w:t>Vestiging kwalitatieve verplichtingen</w:t>
      </w:r>
      <w:bookmarkEnd w:id="208"/>
      <w:bookmarkEnd w:id="209"/>
      <w:bookmarkEnd w:id="210"/>
      <w:bookmarkEnd w:id="211"/>
    </w:p>
    <w:p w14:paraId="3763E193" w14:textId="77777777" w:rsidR="00042293" w:rsidRPr="00FE15C1" w:rsidRDefault="00042293" w:rsidP="00042293">
      <w:r w:rsidRPr="00803A56">
        <w:t>Deze paragraaf is in zijn geheel optioneel</w:t>
      </w:r>
      <w:r>
        <w:t xml:space="preserve"> en in zijn geheel herhalend</w:t>
      </w:r>
      <w:r w:rsidRPr="00803A56">
        <w:t xml:space="preserve">. </w:t>
      </w:r>
      <w:r>
        <w:rPr>
          <w:rFonts w:cs="Arial"/>
          <w:szCs w:val="18"/>
        </w:rPr>
        <w:t>Als er geen gegevens over de partijen of een perceel is en er is geen beschrijving van de kwalitatieve verplichting in het essentialia bestand dan wordt dit gedeelte weggelaten.</w:t>
      </w:r>
    </w:p>
    <w:p w14:paraId="0DD1A031" w14:textId="77777777" w:rsidR="00042293" w:rsidRPr="00803A56"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09BFE816" w14:textId="77777777" w:rsidTr="00E54774">
        <w:tc>
          <w:tcPr>
            <w:tcW w:w="6771" w:type="dxa"/>
            <w:shd w:val="clear" w:color="auto" w:fill="auto"/>
          </w:tcPr>
          <w:p w14:paraId="3DFB3ED5" w14:textId="77777777"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lang w:val="en-US"/>
              </w:rPr>
            </w:pPr>
            <w:r w:rsidRPr="00E54774">
              <w:rPr>
                <w:bCs/>
                <w:color w:val="800080"/>
                <w:u w:val="single"/>
                <w:lang w:val="en-US"/>
              </w:rPr>
              <w:t>VESTIGING KWALITATIEVE VERPLICHTINGEN</w:t>
            </w:r>
          </w:p>
        </w:tc>
        <w:tc>
          <w:tcPr>
            <w:tcW w:w="7371" w:type="dxa"/>
            <w:shd w:val="clear" w:color="auto" w:fill="auto"/>
          </w:tcPr>
          <w:p w14:paraId="6AA652B5" w14:textId="77777777" w:rsidR="00042293" w:rsidRPr="00E54774" w:rsidRDefault="00042293" w:rsidP="00E54774">
            <w:pPr>
              <w:spacing w:before="72"/>
              <w:rPr>
                <w:lang w:val="en-US"/>
              </w:rPr>
            </w:pPr>
          </w:p>
        </w:tc>
      </w:tr>
      <w:tr w:rsidR="00042293" w:rsidRPr="00737F18" w14:paraId="7D1DF6EA" w14:textId="77777777" w:rsidTr="00E54774">
        <w:tc>
          <w:tcPr>
            <w:tcW w:w="6771" w:type="dxa"/>
            <w:shd w:val="clear" w:color="auto" w:fill="auto"/>
          </w:tcPr>
          <w:p w14:paraId="223750E9" w14:textId="21E2AB1F" w:rsidR="00042293" w:rsidRPr="00A3790C" w:rsidRDefault="00BC7B33" w:rsidP="00E54774">
            <w:pPr>
              <w:tabs>
                <w:tab w:val="left" w:pos="-1440"/>
                <w:tab w:val="left" w:pos="-720"/>
              </w:tabs>
              <w:suppressAutoHyphens/>
              <w:rPr>
                <w:color w:val="800080"/>
              </w:rPr>
            </w:pPr>
            <w:r w:rsidRPr="006541AA">
              <w:rPr>
                <w:rFonts w:cs="Arial"/>
                <w:szCs w:val="18"/>
              </w:rPr>
              <w:t>§Vervreemder§</w:t>
            </w:r>
            <w:r w:rsidRPr="006541AA">
              <w:rPr>
                <w:rFonts w:cs="Arial"/>
                <w:color w:val="800080"/>
                <w:szCs w:val="18"/>
              </w:rPr>
              <w:t xml:space="preserve"> </w:t>
            </w:r>
            <w:r w:rsidRPr="00E54774">
              <w:rPr>
                <w:color w:val="800080"/>
              </w:rPr>
              <w:t xml:space="preserve">en </w:t>
            </w:r>
            <w:r w:rsidRPr="006541AA">
              <w:rPr>
                <w:rFonts w:cs="Arial"/>
                <w:szCs w:val="18"/>
              </w:rPr>
              <w:t xml:space="preserve">§verkrijger§ </w:t>
            </w:r>
            <w:r w:rsidR="00042293" w:rsidRPr="00E54774">
              <w:rPr>
                <w:color w:val="800080"/>
              </w:rPr>
              <w:t xml:space="preserve">zijn overeengekomen kwalitatieve verplichtingen te vestigen zoals hierna omschreven. Ter uitvoering van de overeenkomst worden hierbij gevestigd ten behoeve van </w:t>
            </w:r>
            <w:r w:rsidR="006F7822" w:rsidRPr="006541AA">
              <w:rPr>
                <w:rFonts w:cs="Arial"/>
                <w:szCs w:val="18"/>
              </w:rPr>
              <w:t>§partij X</w:t>
            </w:r>
            <w:r w:rsidR="00B155E0">
              <w:rPr>
                <w:rFonts w:cs="Arial"/>
                <w:szCs w:val="18"/>
              </w:rPr>
              <w:t xml:space="preserve"> (</w:t>
            </w:r>
            <w:r w:rsidR="00163526">
              <w:rPr>
                <w:rFonts w:cs="Arial"/>
                <w:szCs w:val="18"/>
              </w:rPr>
              <w:t xml:space="preserve">als </w:t>
            </w:r>
            <w:r w:rsidR="00B155E0">
              <w:rPr>
                <w:rFonts w:cs="Arial"/>
                <w:szCs w:val="18"/>
              </w:rPr>
              <w:t>belanghebbend)</w:t>
            </w:r>
            <w:r w:rsidR="006F7822" w:rsidRPr="006541AA">
              <w:rPr>
                <w:rFonts w:cs="Arial"/>
                <w:szCs w:val="18"/>
              </w:rPr>
              <w:t>§</w:t>
            </w:r>
            <w:r w:rsidR="00A3790C">
              <w:rPr>
                <w:rFonts w:cs="Arial"/>
                <w:szCs w:val="18"/>
              </w:rPr>
              <w:t xml:space="preserve"> </w:t>
            </w:r>
            <w:r w:rsidR="00F94C23" w:rsidRPr="00E54774">
              <w:rPr>
                <w:color w:val="800080"/>
              </w:rPr>
              <w:t>en ten laste van</w:t>
            </w:r>
          </w:p>
        </w:tc>
        <w:tc>
          <w:tcPr>
            <w:tcW w:w="7371" w:type="dxa"/>
            <w:shd w:val="clear" w:color="auto" w:fill="auto"/>
          </w:tcPr>
          <w:p w14:paraId="6AB83CDD" w14:textId="77777777" w:rsidR="002F42E6" w:rsidRDefault="002F42E6" w:rsidP="002F42E6">
            <w:pPr>
              <w:spacing w:before="72"/>
            </w:pPr>
            <w:r w:rsidRPr="00E54774">
              <w:rPr>
                <w:rFonts w:cs="Arial"/>
                <w:szCs w:val="18"/>
              </w:rPr>
              <w:t xml:space="preserve">Kwalitatieve verplichtingen worden overgedragen van een (vervreemder) partij naar een andere (verkrijger) partij. De derde betrokken partij betreft de belanghebbenden partij. </w:t>
            </w:r>
          </w:p>
          <w:p w14:paraId="3420DD94" w14:textId="77777777" w:rsidR="00AB53D0" w:rsidRDefault="00AB53D0" w:rsidP="00AB53D0">
            <w:pPr>
              <w:spacing w:before="72"/>
            </w:pPr>
            <w:r>
              <w:t xml:space="preserve">Hierbij moet een keuze gemaakt worden uit de (gerelateerde) partijen, zoals deze eerder in de akte zijn gespecificeerd. (Zie par </w:t>
            </w:r>
            <w:r>
              <w:fldChar w:fldCharType="begin"/>
            </w:r>
            <w:r>
              <w:instrText xml:space="preserve"> REF _Ref222727104 \r \h </w:instrText>
            </w:r>
            <w:r>
              <w:fldChar w:fldCharType="separate"/>
            </w:r>
            <w:r>
              <w:t>2.3</w:t>
            </w:r>
            <w:r>
              <w:fldChar w:fldCharType="end"/>
            </w:r>
            <w:r>
              <w:t xml:space="preserve">) </w:t>
            </w:r>
          </w:p>
          <w:p w14:paraId="6BE1503A" w14:textId="77777777" w:rsidR="00AB53D0" w:rsidRPr="00E54774" w:rsidRDefault="00AB53D0" w:rsidP="00AB53D0">
            <w:pPr>
              <w:spacing w:before="72"/>
              <w:rPr>
                <w:rFonts w:cs="Arial"/>
                <w:szCs w:val="18"/>
              </w:rPr>
            </w:pPr>
            <w:r w:rsidRPr="00E54774">
              <w:rPr>
                <w:rFonts w:cs="Arial"/>
                <w:szCs w:val="18"/>
              </w:rPr>
              <w:lastRenderedPageBreak/>
              <w:t>Elk van de (gerelateerde) partijen uit de lijst van (gerelateerde) partijen kan vervreemder, verkrijger of belanghebbende zijn, ongeacht de rol die zij hebben met betrekking tot de akte.</w:t>
            </w:r>
          </w:p>
          <w:p w14:paraId="3DCFBCA1" w14:textId="77777777" w:rsidR="00AB53D0" w:rsidRDefault="00AB53D0" w:rsidP="00AB53D0">
            <w:pPr>
              <w:spacing w:before="72"/>
            </w:pPr>
            <w:r>
              <w:t>Van de gekozen (gerelateerde) partijen wordt de partijaanduiding vermeld. De drie gekozen partijen mogen niet gelijk zijn.</w:t>
            </w:r>
          </w:p>
          <w:p w14:paraId="50EFED0D" w14:textId="77777777" w:rsidR="00042293" w:rsidRDefault="00042293" w:rsidP="00F72EA2">
            <w:pPr>
              <w:spacing w:line="240" w:lineRule="auto"/>
            </w:pPr>
          </w:p>
          <w:p w14:paraId="1F65EA5C" w14:textId="77777777" w:rsidR="00042293" w:rsidRDefault="00042293" w:rsidP="00F72EA2">
            <w:pPr>
              <w:spacing w:line="240" w:lineRule="auto"/>
            </w:pPr>
            <w:r>
              <w:t>Het stukdeel kwalitatieve verplichting wordt opvolgend genummerd beginnend bij “</w:t>
            </w:r>
            <w:smartTag w:uri="urn:schemas-microsoft-com:office:smarttags" w:element="metricconverter">
              <w:smartTagPr>
                <w:attr w:name="ProductID" w:val="1”"/>
              </w:smartTagPr>
              <w:r>
                <w:t>1”</w:t>
              </w:r>
            </w:smartTag>
            <w:r>
              <w:t>.</w:t>
            </w:r>
          </w:p>
          <w:p w14:paraId="23DC8EB6" w14:textId="77777777" w:rsidR="00042293" w:rsidRDefault="00042293" w:rsidP="00042293"/>
          <w:p w14:paraId="5F5B93F0" w14:textId="77777777" w:rsidR="00042293" w:rsidRPr="00E54774" w:rsidRDefault="00042293" w:rsidP="00E54774">
            <w:pPr>
              <w:spacing w:line="240" w:lineRule="auto"/>
              <w:rPr>
                <w:u w:val="single"/>
              </w:rPr>
            </w:pPr>
            <w:r w:rsidRPr="00E54774">
              <w:rPr>
                <w:u w:val="single"/>
              </w:rPr>
              <w:t>Mapping:</w:t>
            </w:r>
          </w:p>
          <w:p w14:paraId="57474463" w14:textId="77777777" w:rsidR="00042293" w:rsidRPr="00E54774" w:rsidRDefault="00042293" w:rsidP="00E54774">
            <w:pPr>
              <w:spacing w:line="240" w:lineRule="auto"/>
              <w:rPr>
                <w:rFonts w:cs="Arial"/>
                <w:sz w:val="16"/>
                <w:szCs w:val="16"/>
              </w:rPr>
            </w:pPr>
            <w:r w:rsidRPr="00E54774">
              <w:rPr>
                <w:rFonts w:cs="Arial"/>
                <w:sz w:val="16"/>
                <w:szCs w:val="16"/>
              </w:rPr>
              <w:t>//IMKAD_AangebodenStuk/StukdeelKwalitatieveVerplichting[tia_Volgnummer(“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41780E0"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F94C23" w:rsidRPr="00E54774">
              <w:rPr>
                <w:rFonts w:cs="Arial"/>
                <w:sz w:val="16"/>
                <w:szCs w:val="16"/>
              </w:rPr>
              <w:t>[</w:t>
            </w:r>
            <w:r w:rsidRPr="00E54774">
              <w:rPr>
                <w:rFonts w:cs="Arial"/>
                <w:sz w:val="16"/>
                <w:szCs w:val="16"/>
              </w:rPr>
              <w:t xml:space="preserve">xlink:href="id van de als vervreemder geselecteerde Partij of </w:t>
            </w:r>
            <w:r w:rsidR="00F94C23" w:rsidRPr="00E54774">
              <w:rPr>
                <w:rFonts w:cs="Arial"/>
                <w:sz w:val="16"/>
                <w:szCs w:val="16"/>
              </w:rPr>
              <w:tab/>
            </w:r>
            <w:r w:rsidRPr="00E54774">
              <w:rPr>
                <w:rFonts w:cs="Arial"/>
                <w:sz w:val="16"/>
                <w:szCs w:val="16"/>
              </w:rPr>
              <w:t>Partij/Partij"</w:t>
            </w:r>
            <w:r w:rsidR="00F94C23" w:rsidRPr="00E54774">
              <w:rPr>
                <w:rFonts w:cs="Arial"/>
                <w:sz w:val="16"/>
                <w:szCs w:val="16"/>
              </w:rPr>
              <w:t>]</w:t>
            </w:r>
          </w:p>
          <w:p w14:paraId="74B7F554" w14:textId="77777777"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F94C23" w:rsidRPr="00E54774">
              <w:rPr>
                <w:rFonts w:cs="Arial"/>
                <w:sz w:val="16"/>
                <w:szCs w:val="16"/>
              </w:rPr>
              <w:t>[</w:t>
            </w:r>
            <w:r w:rsidRPr="00E54774">
              <w:rPr>
                <w:rFonts w:cs="Arial"/>
                <w:sz w:val="16"/>
                <w:szCs w:val="16"/>
              </w:rPr>
              <w:t>xlink:href="id van de als verkrijger geselecteerde Partij of Partij/Partij"</w:t>
            </w:r>
            <w:r w:rsidR="00F94C23" w:rsidRPr="00E54774">
              <w:rPr>
                <w:rFonts w:cs="Arial"/>
                <w:sz w:val="16"/>
                <w:szCs w:val="16"/>
              </w:rPr>
              <w:t>]</w:t>
            </w:r>
          </w:p>
          <w:p w14:paraId="697DD82C" w14:textId="4137B8D2" w:rsidR="00042293" w:rsidRDefault="00042293" w:rsidP="003E4041">
            <w:pPr>
              <w:spacing w:line="240" w:lineRule="auto"/>
              <w:rPr>
                <w:rFonts w:cs="Arial"/>
                <w:sz w:val="16"/>
                <w:szCs w:val="16"/>
              </w:rPr>
            </w:pPr>
            <w:r w:rsidRPr="00E54774">
              <w:rPr>
                <w:rFonts w:cs="Arial"/>
                <w:sz w:val="16"/>
                <w:szCs w:val="16"/>
              </w:rPr>
              <w:tab/>
              <w:t xml:space="preserve">./belanghebbendeRef </w:t>
            </w:r>
            <w:r w:rsidR="00F94C23" w:rsidRPr="00E54774">
              <w:rPr>
                <w:rFonts w:cs="Arial"/>
                <w:sz w:val="16"/>
                <w:szCs w:val="16"/>
              </w:rPr>
              <w:t>[</w:t>
            </w:r>
            <w:r w:rsidRPr="00E54774">
              <w:rPr>
                <w:rFonts w:cs="Arial"/>
                <w:sz w:val="16"/>
                <w:szCs w:val="16"/>
              </w:rPr>
              <w:t>xlink:href="id van de als verkrijger geselecteerde Partij"</w:t>
            </w:r>
            <w:r w:rsidR="00F94C23" w:rsidRPr="00E54774">
              <w:rPr>
                <w:rFonts w:cs="Arial"/>
                <w:sz w:val="16"/>
                <w:szCs w:val="16"/>
              </w:rPr>
              <w:t>]</w:t>
            </w:r>
          </w:p>
          <w:p w14:paraId="7B0EAD5E" w14:textId="0DA0B649" w:rsidR="003E4041" w:rsidRPr="00E54774" w:rsidRDefault="003E4041" w:rsidP="003E4041">
            <w:pPr>
              <w:spacing w:line="240" w:lineRule="auto"/>
              <w:rPr>
                <w:rFonts w:cs="Arial"/>
                <w:sz w:val="16"/>
                <w:szCs w:val="16"/>
              </w:rPr>
            </w:pPr>
          </w:p>
        </w:tc>
      </w:tr>
      <w:tr w:rsidR="00042293" w:rsidRPr="00737F18" w14:paraId="48835C2C" w14:textId="77777777" w:rsidTr="00E54774">
        <w:tc>
          <w:tcPr>
            <w:tcW w:w="6771" w:type="dxa"/>
            <w:shd w:val="clear" w:color="auto" w:fill="auto"/>
          </w:tcPr>
          <w:p w14:paraId="0196744F" w14:textId="77777777"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03F8B393" w14:textId="77777777"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14:paraId="770DBCB5" w14:textId="77777777" w:rsidR="00042293" w:rsidRPr="00E54774" w:rsidRDefault="00042293" w:rsidP="00042293">
            <w:pPr>
              <w:rPr>
                <w:u w:val="single"/>
              </w:rPr>
            </w:pPr>
          </w:p>
          <w:p w14:paraId="650D5AD4" w14:textId="77777777" w:rsidR="00042293" w:rsidRPr="00E54774" w:rsidRDefault="00042293" w:rsidP="00042293">
            <w:pPr>
              <w:rPr>
                <w:u w:val="single"/>
              </w:rPr>
            </w:pPr>
            <w:r w:rsidRPr="00E54774">
              <w:rPr>
                <w:u w:val="single"/>
              </w:rPr>
              <w:t>Mapping:</w:t>
            </w:r>
          </w:p>
          <w:p w14:paraId="4C626755"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6230C6E" w14:textId="77777777" w:rsidR="002C5B1A" w:rsidRPr="00E54774" w:rsidRDefault="002C5B1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14:paraId="39A0CF06"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kadastraleAanduiding/</w:t>
            </w:r>
          </w:p>
          <w:p w14:paraId="6932E4C8"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14:paraId="607FB10F"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14:paraId="1DB87593" w14:textId="77777777" w:rsidR="00042293" w:rsidRPr="00737F18" w:rsidRDefault="002C5B1A" w:rsidP="00E54774">
            <w:pPr>
              <w:spacing w:line="240" w:lineRule="auto"/>
            </w:pPr>
            <w:r w:rsidRPr="00E54774">
              <w:rPr>
                <w:sz w:val="16"/>
                <w:szCs w:val="16"/>
              </w:rPr>
              <w:tab/>
            </w:r>
            <w:r w:rsidR="00042293" w:rsidRPr="00E54774">
              <w:rPr>
                <w:sz w:val="16"/>
                <w:szCs w:val="16"/>
              </w:rPr>
              <w:tab/>
              <w:t>./perceelnummer</w:t>
            </w:r>
          </w:p>
        </w:tc>
      </w:tr>
      <w:tr w:rsidR="00042293" w:rsidRPr="00BC2DC8" w14:paraId="3B733663" w14:textId="77777777" w:rsidTr="00E54774">
        <w:tc>
          <w:tcPr>
            <w:tcW w:w="6771" w:type="dxa"/>
            <w:shd w:val="clear" w:color="auto" w:fill="auto"/>
          </w:tcPr>
          <w:p w14:paraId="7273E0AB" w14:textId="77777777"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14:paraId="627EF468"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14:paraId="2D1E7371" w14:textId="77777777" w:rsidTr="00E54774">
        <w:tc>
          <w:tcPr>
            <w:tcW w:w="6771" w:type="dxa"/>
            <w:shd w:val="clear" w:color="auto" w:fill="auto"/>
          </w:tcPr>
          <w:p w14:paraId="4DFA506D" w14:textId="77777777"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w:t>
            </w:r>
            <w:r w:rsidR="00042293">
              <w:lastRenderedPageBreak/>
              <w:t>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16EC44FC" w14:textId="77777777" w:rsidR="00042293" w:rsidRPr="00FA6A98" w:rsidRDefault="00042293" w:rsidP="00042293">
            <w:r>
              <w:lastRenderedPageBreak/>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14:paraId="011F33CB" w14:textId="77777777" w:rsidR="00042293" w:rsidRDefault="00042293" w:rsidP="00042293"/>
          <w:p w14:paraId="2512A7B9" w14:textId="77777777" w:rsidR="00042293" w:rsidRPr="00E54774" w:rsidRDefault="00042293" w:rsidP="00042293">
            <w:pPr>
              <w:rPr>
                <w:u w:val="single"/>
              </w:rPr>
            </w:pPr>
            <w:r w:rsidRPr="00E54774">
              <w:rPr>
                <w:u w:val="single"/>
              </w:rPr>
              <w:t>Mapping:</w:t>
            </w:r>
          </w:p>
          <w:p w14:paraId="57B927CB"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53875F1" w14:textId="77777777" w:rsidR="00042293" w:rsidRPr="00E54774" w:rsidRDefault="002C5B1A" w:rsidP="00E54774">
            <w:pPr>
              <w:spacing w:line="240" w:lineRule="auto"/>
              <w:rPr>
                <w:sz w:val="16"/>
                <w:szCs w:val="16"/>
              </w:rPr>
            </w:pPr>
            <w:r w:rsidRPr="00E54774">
              <w:rPr>
                <w:sz w:val="16"/>
                <w:szCs w:val="16"/>
              </w:rPr>
              <w:lastRenderedPageBreak/>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r w:rsidR="00042293" w:rsidRPr="00E54774">
              <w:rPr>
                <w:sz w:val="16"/>
                <w:szCs w:val="16"/>
              </w:rPr>
              <w:t>kadastraleAanduiding/</w:t>
            </w:r>
          </w:p>
          <w:p w14:paraId="121182F5"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14:paraId="44D9B3C4"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14:paraId="6ED239F8"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./perceelnummer</w:t>
            </w:r>
          </w:p>
          <w:p w14:paraId="1206E225" w14:textId="77777777" w:rsidR="00042293" w:rsidRDefault="002C5B1A" w:rsidP="00E54774">
            <w:pPr>
              <w:spacing w:line="240" w:lineRule="auto"/>
            </w:pPr>
            <w:r w:rsidRPr="00E54774">
              <w:rPr>
                <w:sz w:val="16"/>
                <w:szCs w:val="16"/>
              </w:rPr>
              <w:tab/>
            </w:r>
            <w:r w:rsidR="00042293" w:rsidRPr="00E54774">
              <w:rPr>
                <w:sz w:val="16"/>
                <w:szCs w:val="16"/>
              </w:rPr>
              <w:tab/>
              <w:t>./appartementsindex</w:t>
            </w:r>
          </w:p>
        </w:tc>
      </w:tr>
      <w:tr w:rsidR="00042293" w:rsidRPr="0075493F" w14:paraId="784FBCA5" w14:textId="77777777" w:rsidTr="00E54774">
        <w:tc>
          <w:tcPr>
            <w:tcW w:w="6771" w:type="dxa"/>
            <w:shd w:val="clear" w:color="auto" w:fill="auto"/>
          </w:tcPr>
          <w:p w14:paraId="043F9344" w14:textId="77777777" w:rsidR="00042293" w:rsidRPr="00E54774" w:rsidRDefault="00042293" w:rsidP="00E54774">
            <w:pPr>
              <w:tabs>
                <w:tab w:val="left" w:pos="-1440"/>
                <w:tab w:val="left" w:pos="-720"/>
                <w:tab w:val="left" w:pos="425"/>
              </w:tabs>
              <w:suppressAutoHyphens/>
              <w:rPr>
                <w:color w:val="FF0000"/>
              </w:rPr>
            </w:pPr>
            <w:r w:rsidRPr="00E54774">
              <w:rPr>
                <w:color w:val="800080"/>
              </w:rPr>
              <w:lastRenderedPageBreak/>
              <w:t>de navolgende</w:t>
            </w:r>
            <w:r w:rsidRPr="00E54774">
              <w:rPr>
                <w:color w:val="FF0000"/>
              </w:rPr>
              <w:t xml:space="preserve"> </w:t>
            </w:r>
            <w:r w:rsidRPr="00E54774">
              <w:rPr>
                <w:color w:val="800080"/>
              </w:rPr>
              <w:t>kwalitatieve verplichtingen:</w:t>
            </w:r>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800080"/>
              </w:rPr>
              <w:t xml:space="preserve"> </w:t>
            </w:r>
            <w:r w:rsidRPr="00737F18">
              <w:t xml:space="preserve">volgt citaat van nieuw te vestigen k.v.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160149AF" w14:textId="77777777" w:rsidR="00042293" w:rsidRDefault="00042293" w:rsidP="00042293">
            <w:r>
              <w:t xml:space="preserve">Hier wordt de beschrijving van de nieuw te vestigen kwalitatieve verplichting opgenomen. </w:t>
            </w:r>
          </w:p>
          <w:p w14:paraId="4A7477F8" w14:textId="77777777" w:rsidR="00042293" w:rsidRPr="00E54774" w:rsidRDefault="00042293" w:rsidP="00042293">
            <w:pPr>
              <w:rPr>
                <w:u w:val="single"/>
              </w:rPr>
            </w:pPr>
            <w:r w:rsidRPr="00E54774">
              <w:rPr>
                <w:u w:val="single"/>
              </w:rPr>
              <w:t>Mapping:</w:t>
            </w:r>
          </w:p>
          <w:p w14:paraId="712B442D"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3E35F72" w14:textId="77777777" w:rsidR="00042293" w:rsidRPr="00E54774" w:rsidRDefault="00042293" w:rsidP="00E54774">
            <w:pPr>
              <w:spacing w:line="240" w:lineRule="auto"/>
              <w:rPr>
                <w:sz w:val="16"/>
                <w:szCs w:val="16"/>
              </w:rPr>
            </w:pPr>
            <w:r w:rsidRPr="00E54774">
              <w:rPr>
                <w:sz w:val="16"/>
                <w:szCs w:val="16"/>
              </w:rPr>
              <w:tab/>
              <w:t>./omschrijving</w:t>
            </w:r>
          </w:p>
          <w:p w14:paraId="64D15DDF" w14:textId="77777777" w:rsidR="00042293" w:rsidRPr="00E54774" w:rsidRDefault="00042293" w:rsidP="00E54774">
            <w:pPr>
              <w:spacing w:line="240" w:lineRule="auto"/>
              <w:rPr>
                <w:sz w:val="16"/>
                <w:szCs w:val="16"/>
              </w:rPr>
            </w:pPr>
            <w:r w:rsidRPr="00E54774">
              <w:rPr>
                <w:sz w:val="16"/>
                <w:szCs w:val="16"/>
              </w:rPr>
              <w:tab/>
              <w:t>./bestaand(‘false’)</w:t>
            </w:r>
          </w:p>
          <w:p w14:paraId="4F0B1C76" w14:textId="77777777" w:rsidR="00042293" w:rsidRPr="0075493F" w:rsidRDefault="00042293" w:rsidP="00E54774">
            <w:pPr>
              <w:spacing w:line="240" w:lineRule="auto"/>
            </w:pPr>
            <w:r w:rsidRPr="00E54774">
              <w:rPr>
                <w:sz w:val="16"/>
                <w:szCs w:val="16"/>
              </w:rPr>
              <w:tab/>
              <w:t>./vervallen(‘false’)</w:t>
            </w:r>
          </w:p>
        </w:tc>
      </w:tr>
    </w:tbl>
    <w:p w14:paraId="260507B8" w14:textId="77777777" w:rsidR="00042293" w:rsidRDefault="00042293" w:rsidP="00042293"/>
    <w:p w14:paraId="2A05E866" w14:textId="77777777" w:rsidR="00042293" w:rsidRPr="00AA0BD4" w:rsidRDefault="00042293" w:rsidP="00042293">
      <w:pPr>
        <w:pStyle w:val="Kop2"/>
        <w:numPr>
          <w:ilvl w:val="1"/>
          <w:numId w:val="1"/>
        </w:numPr>
        <w:rPr>
          <w:lang w:val="en-US"/>
        </w:rPr>
      </w:pPr>
      <w:bookmarkStart w:id="212" w:name="_Toc358624475"/>
      <w:bookmarkStart w:id="213" w:name="_Toc93406578"/>
      <w:bookmarkStart w:id="214" w:name="_Toc94600341"/>
      <w:r w:rsidRPr="00AA0BD4">
        <w:rPr>
          <w:lang w:val="en-US"/>
        </w:rPr>
        <w:t xml:space="preserve">Vestiging </w:t>
      </w:r>
      <w:r>
        <w:rPr>
          <w:lang w:val="en-US"/>
        </w:rPr>
        <w:t>mandeligheid</w:t>
      </w:r>
      <w:bookmarkEnd w:id="212"/>
      <w:bookmarkEnd w:id="213"/>
      <w:bookmarkEnd w:id="214"/>
    </w:p>
    <w:p w14:paraId="3FB160A1" w14:textId="77777777" w:rsidR="00042293" w:rsidRDefault="00042293" w:rsidP="00042293">
      <w:pPr>
        <w:rPr>
          <w:rFonts w:cs="Arial"/>
          <w:szCs w:val="18"/>
        </w:rPr>
      </w:pPr>
      <w:bookmarkStart w:id="215" w:name="_Hlk62824194"/>
      <w:r w:rsidRPr="0075493F">
        <w:t>Deze paragraaf is in zijn geheel optioneel</w:t>
      </w:r>
      <w:r>
        <w:t xml:space="preserve"> en in zijn geheel herhalend</w:t>
      </w:r>
      <w:r w:rsidRPr="0075493F">
        <w:t xml:space="preserve">. </w:t>
      </w:r>
      <w:r>
        <w:rPr>
          <w:rFonts w:cs="Arial"/>
          <w:szCs w:val="18"/>
        </w:rPr>
        <w:t>Als er geen gegevens over de partijen of een perceel/appartementsrecht is en er is geen beschrijving van de mandeligheid in het essentialia bestand dan wordt dit gedeelte weggelaten.</w:t>
      </w:r>
    </w:p>
    <w:bookmarkEnd w:id="215"/>
    <w:p w14:paraId="12D4D695" w14:textId="77777777" w:rsidR="00C528B3" w:rsidRPr="00FE15C1" w:rsidRDefault="00C528B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3D3B751A" w14:textId="77777777" w:rsidTr="00E54774">
        <w:tc>
          <w:tcPr>
            <w:tcW w:w="6771" w:type="dxa"/>
            <w:shd w:val="clear" w:color="auto" w:fill="auto"/>
          </w:tcPr>
          <w:p w14:paraId="0A38E0A8" w14:textId="77777777"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 xml:space="preserve">BESTEMD TOT </w:t>
            </w:r>
            <w:r w:rsidRPr="00E54774">
              <w:rPr>
                <w:bCs/>
                <w:color w:val="800080"/>
                <w:u w:val="single"/>
              </w:rPr>
              <w:t>MANDELIGHEID</w:t>
            </w:r>
          </w:p>
        </w:tc>
        <w:tc>
          <w:tcPr>
            <w:tcW w:w="7371" w:type="dxa"/>
            <w:shd w:val="clear" w:color="auto" w:fill="auto"/>
          </w:tcPr>
          <w:p w14:paraId="430F4E4B" w14:textId="77777777" w:rsidR="00042293" w:rsidRPr="00E54774" w:rsidRDefault="00042293" w:rsidP="00E54774">
            <w:pPr>
              <w:spacing w:before="72"/>
              <w:rPr>
                <w:lang w:val="en-US"/>
              </w:rPr>
            </w:pPr>
          </w:p>
        </w:tc>
      </w:tr>
      <w:tr w:rsidR="00042293" w:rsidRPr="00B97147" w14:paraId="4DB09A01" w14:textId="77777777" w:rsidTr="00E54774">
        <w:tc>
          <w:tcPr>
            <w:tcW w:w="6771" w:type="dxa"/>
            <w:shd w:val="clear" w:color="auto" w:fill="auto"/>
          </w:tcPr>
          <w:p w14:paraId="2D0848D4" w14:textId="4184E07C" w:rsidR="00042293" w:rsidRPr="00E54774" w:rsidRDefault="00A54649" w:rsidP="00E54774">
            <w:pPr>
              <w:tabs>
                <w:tab w:val="left" w:pos="-1440"/>
                <w:tab w:val="left" w:pos="-720"/>
                <w:tab w:val="left" w:pos="425"/>
              </w:tabs>
              <w:suppressAutoHyphens/>
              <w:rPr>
                <w:bCs/>
                <w:color w:val="800080"/>
                <w:u w:val="single"/>
              </w:rPr>
            </w:pPr>
            <w:r w:rsidRPr="006541AA">
              <w:rPr>
                <w:rFonts w:cs="Arial"/>
                <w:szCs w:val="18"/>
              </w:rPr>
              <w:t xml:space="preserve">§ §Vervreemder§ </w:t>
            </w:r>
            <w:r w:rsidRPr="00E54774">
              <w:rPr>
                <w:color w:val="800080"/>
              </w:rPr>
              <w:t xml:space="preserve">en </w:t>
            </w:r>
            <w:r w:rsidRPr="006541AA">
              <w:rPr>
                <w:rFonts w:cs="Arial"/>
                <w:szCs w:val="18"/>
              </w:rPr>
              <w:t xml:space="preserve">§ §verkrijger§  </w:t>
            </w:r>
            <w:r w:rsidR="00042293" w:rsidRPr="00E54774">
              <w:rPr>
                <w:color w:val="800080"/>
              </w:rPr>
              <w:t xml:space="preserve">zijn overeengekomen dat </w:t>
            </w:r>
            <w:r w:rsidR="00042293" w:rsidRPr="00E54774">
              <w:rPr>
                <w:color w:val="3366FF"/>
              </w:rPr>
              <w:t>het/de</w:t>
            </w:r>
            <w:r w:rsidR="00042293" w:rsidRPr="00E54774">
              <w:rPr>
                <w:color w:val="800080"/>
              </w:rPr>
              <w:t xml:space="preserve"> hierna te vermelden </w:t>
            </w:r>
            <w:r w:rsidR="00042293" w:rsidRPr="00E54774">
              <w:rPr>
                <w:color w:val="3366FF"/>
              </w:rPr>
              <w:t>object/objecten wordt /worden</w:t>
            </w:r>
            <w:r w:rsidR="00042293" w:rsidRPr="00E54774">
              <w:rPr>
                <w:color w:val="00FFFF"/>
              </w:rPr>
              <w:t xml:space="preserve"> </w:t>
            </w:r>
            <w:r w:rsidR="00042293" w:rsidRPr="00E54774">
              <w:rPr>
                <w:color w:val="800080"/>
              </w:rPr>
              <w:t>bestemd tot gemeenschappelijk nut als bedoeld in artikel 5:60 van het Burgerlijk Wetboek ten behoeve van</w:t>
            </w:r>
          </w:p>
        </w:tc>
        <w:tc>
          <w:tcPr>
            <w:tcW w:w="7371" w:type="dxa"/>
            <w:shd w:val="clear" w:color="auto" w:fill="auto"/>
          </w:tcPr>
          <w:p w14:paraId="479712BA" w14:textId="0C26A074" w:rsidR="00042293" w:rsidRDefault="00042293" w:rsidP="00E54774">
            <w:pPr>
              <w:spacing w:before="72"/>
            </w:pPr>
            <w:r>
              <w:t xml:space="preserve">Hier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2E1F84CE" w14:textId="77777777" w:rsidR="0076683E" w:rsidRPr="004365BD" w:rsidRDefault="0076683E" w:rsidP="0076683E">
            <w:pPr>
              <w:spacing w:before="72" w:line="240" w:lineRule="auto"/>
              <w:rPr>
                <w:rFonts w:cs="Arial"/>
                <w:szCs w:val="18"/>
              </w:rPr>
            </w:pPr>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p>
          <w:p w14:paraId="09B63C25" w14:textId="77777777" w:rsidR="00042293" w:rsidRDefault="00042293" w:rsidP="00E54774">
            <w:pPr>
              <w:spacing w:before="72"/>
            </w:pPr>
            <w:r>
              <w:t>Van de gekozen (gerelateerde) partijen wordt de partijaanduiding vermeld. De twee gekozen (gerelateerde) partijen mogen niet gelijk zijn.</w:t>
            </w:r>
          </w:p>
          <w:p w14:paraId="155CDFED" w14:textId="77777777" w:rsidR="00042293" w:rsidRDefault="00042293" w:rsidP="00E54774">
            <w:pPr>
              <w:spacing w:before="72"/>
            </w:pPr>
            <w:r>
              <w:t>Het stukdeel kwalitatieve verplichting wordt opvolgend genummerd beginnend bij “</w:t>
            </w:r>
            <w:smartTag w:uri="urn:schemas-microsoft-com:office:smarttags" w:element="metricconverter">
              <w:smartTagPr>
                <w:attr w:name="ProductID" w:val="1”"/>
              </w:smartTagPr>
              <w:r>
                <w:t>1”</w:t>
              </w:r>
            </w:smartTag>
            <w:r>
              <w:t>.</w:t>
            </w:r>
          </w:p>
          <w:p w14:paraId="10A58AAD" w14:textId="77777777" w:rsidR="00164F8D" w:rsidRDefault="00164F8D" w:rsidP="00E54774">
            <w:pPr>
              <w:spacing w:before="72"/>
            </w:pPr>
          </w:p>
          <w:p w14:paraId="59EEFBA0" w14:textId="0B2474E7" w:rsidR="00042293" w:rsidRDefault="00042293" w:rsidP="00E54774">
            <w:pPr>
              <w:spacing w:before="72"/>
            </w:pPr>
            <w:r>
              <w:lastRenderedPageBreak/>
              <w:t>Het enkelvoud/meervoud van ‘</w:t>
            </w:r>
            <w:r w:rsidRPr="00E54774">
              <w:rPr>
                <w:color w:val="3366FF"/>
              </w:rPr>
              <w:t>het/de</w:t>
            </w:r>
            <w:r w:rsidRPr="00E54774">
              <w:rPr>
                <w:color w:val="800080"/>
              </w:rPr>
              <w:t xml:space="preserve"> hierna te vermelden </w:t>
            </w:r>
            <w:r w:rsidRPr="00E54774">
              <w:rPr>
                <w:color w:val="3366FF"/>
              </w:rPr>
              <w:t>object/objecten wordt/worden’</w:t>
            </w:r>
            <w:r w:rsidRPr="00E54774">
              <w:rPr>
                <w:color w:val="33CCCC"/>
              </w:rPr>
              <w:t xml:space="preserve"> </w:t>
            </w:r>
            <w:r w:rsidRPr="008B080B">
              <w:t>wordt afgeleid van het aantal objecten wat is vermeld na ‘ten laste van’</w:t>
            </w:r>
            <w:r>
              <w:t>:</w:t>
            </w:r>
          </w:p>
          <w:p w14:paraId="40381F4A" w14:textId="77777777" w:rsidR="00042293" w:rsidRPr="00DD2C04" w:rsidRDefault="00042293" w:rsidP="00E54774">
            <w:pPr>
              <w:numPr>
                <w:ilvl w:val="0"/>
                <w:numId w:val="31"/>
              </w:numPr>
              <w:spacing w:before="72"/>
            </w:pPr>
            <w:r w:rsidRPr="00DD2C04">
              <w:t>Ingeval van 1 object: ‘het hierna te vermelden object wordt’</w:t>
            </w:r>
          </w:p>
          <w:p w14:paraId="44151E84" w14:textId="77777777" w:rsidR="00042293" w:rsidRPr="00DD2C04" w:rsidRDefault="00042293" w:rsidP="00E54774">
            <w:pPr>
              <w:numPr>
                <w:ilvl w:val="0"/>
                <w:numId w:val="31"/>
              </w:numPr>
              <w:spacing w:before="72"/>
            </w:pPr>
            <w:r w:rsidRPr="00DD2C04">
              <w:t>Ingeval van meerdere objecten: ‘de hierna te vermelden objecten worden’</w:t>
            </w:r>
          </w:p>
          <w:p w14:paraId="7940967A" w14:textId="77777777" w:rsidR="00042293" w:rsidRPr="001B314C" w:rsidRDefault="00042293" w:rsidP="00E54774">
            <w:pPr>
              <w:spacing w:before="72"/>
            </w:pPr>
          </w:p>
          <w:p w14:paraId="0A414490" w14:textId="77777777" w:rsidR="00E76432" w:rsidRPr="00E54774" w:rsidRDefault="00E76432" w:rsidP="00E76432">
            <w:pPr>
              <w:spacing w:line="240" w:lineRule="auto"/>
              <w:rPr>
                <w:u w:val="single"/>
              </w:rPr>
            </w:pPr>
            <w:r w:rsidRPr="00E54774">
              <w:rPr>
                <w:u w:val="single"/>
              </w:rPr>
              <w:t>Mapping:</w:t>
            </w:r>
          </w:p>
          <w:p w14:paraId="04EFEFF4" w14:textId="2F389D2D" w:rsidR="00E76432" w:rsidRPr="00E54774" w:rsidRDefault="00E76432" w:rsidP="00E76432">
            <w:pPr>
              <w:spacing w:line="240" w:lineRule="auto"/>
              <w:rPr>
                <w:rFonts w:cs="Arial"/>
                <w:sz w:val="16"/>
                <w:szCs w:val="16"/>
              </w:rPr>
            </w:pPr>
            <w:r w:rsidRPr="00E54774">
              <w:rPr>
                <w:rFonts w:cs="Arial"/>
                <w:sz w:val="16"/>
                <w:szCs w:val="16"/>
              </w:rPr>
              <w:t>//IMKAD_AangebodenStuk/</w:t>
            </w:r>
            <w:r w:rsidR="00687772" w:rsidRPr="00E54774">
              <w:rPr>
                <w:sz w:val="16"/>
                <w:szCs w:val="16"/>
              </w:rPr>
              <w:t xml:space="preserve"> StukdeelMandeligheid</w:t>
            </w:r>
            <w:r w:rsidR="00687772" w:rsidRPr="00E54774">
              <w:rPr>
                <w:rFonts w:cs="Arial"/>
                <w:sz w:val="16"/>
                <w:szCs w:val="16"/>
              </w:rPr>
              <w:t xml:space="preserve"> </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03D51A7E" w14:textId="77777777" w:rsidR="00E76432" w:rsidRPr="00E54774" w:rsidRDefault="00E76432" w:rsidP="00E76432">
            <w:pPr>
              <w:spacing w:line="240" w:lineRule="auto"/>
              <w:rPr>
                <w:rFonts w:cs="Arial"/>
                <w:sz w:val="16"/>
                <w:szCs w:val="16"/>
              </w:rPr>
            </w:pPr>
            <w:r w:rsidRPr="00E54774">
              <w:rPr>
                <w:rFonts w:cs="Arial"/>
                <w:sz w:val="16"/>
                <w:szCs w:val="16"/>
              </w:rPr>
              <w:tab/>
              <w:t xml:space="preserve">./vervreemderRechtRef [xlink:href="id van de als vervreemder geselecteerde Partij of </w:t>
            </w:r>
            <w:r w:rsidRPr="00E54774">
              <w:rPr>
                <w:rFonts w:cs="Arial"/>
                <w:sz w:val="16"/>
                <w:szCs w:val="16"/>
              </w:rPr>
              <w:tab/>
              <w:t>Partij/Partij"]</w:t>
            </w:r>
          </w:p>
          <w:p w14:paraId="216605C1" w14:textId="77777777" w:rsidR="00E76432" w:rsidRPr="00E54774" w:rsidRDefault="00E76432" w:rsidP="00E76432">
            <w:pPr>
              <w:spacing w:line="240" w:lineRule="auto"/>
              <w:rPr>
                <w:rFonts w:cs="Arial"/>
                <w:sz w:val="16"/>
                <w:szCs w:val="16"/>
              </w:rPr>
            </w:pPr>
            <w:r w:rsidRPr="00E54774">
              <w:rPr>
                <w:rFonts w:cs="Arial"/>
                <w:sz w:val="16"/>
                <w:szCs w:val="16"/>
              </w:rPr>
              <w:tab/>
              <w:t>./verkrijgerRechtRef [xlink:href="id van de als verkrijger geselecteerde Partij of Partij/Partij"]</w:t>
            </w:r>
          </w:p>
          <w:p w14:paraId="6B379088" w14:textId="55666AC8" w:rsidR="00042293" w:rsidRPr="00B97147" w:rsidRDefault="00E76432" w:rsidP="00E54774">
            <w:pPr>
              <w:spacing w:line="240" w:lineRule="auto"/>
            </w:pPr>
            <w:r w:rsidRPr="00E54774">
              <w:rPr>
                <w:rFonts w:cs="Arial"/>
                <w:sz w:val="16"/>
                <w:szCs w:val="16"/>
              </w:rPr>
              <w:tab/>
            </w:r>
          </w:p>
        </w:tc>
      </w:tr>
      <w:tr w:rsidR="00042293" w:rsidRPr="00B97147" w14:paraId="313BD43D" w14:textId="77777777" w:rsidTr="00E54774">
        <w:tc>
          <w:tcPr>
            <w:tcW w:w="6771" w:type="dxa"/>
            <w:shd w:val="clear" w:color="auto" w:fill="auto"/>
          </w:tcPr>
          <w:p w14:paraId="0B110816" w14:textId="77777777" w:rsidR="00042293" w:rsidRPr="00E54774" w:rsidRDefault="00042293" w:rsidP="00E54774">
            <w:pPr>
              <w:tabs>
                <w:tab w:val="left" w:pos="-1440"/>
                <w:tab w:val="left" w:pos="-720"/>
                <w:tab w:val="left" w:pos="425"/>
              </w:tabs>
              <w:suppressAutoHyphens/>
              <w:rPr>
                <w:color w:val="3366FF"/>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w:t>
            </w:r>
          </w:p>
        </w:tc>
        <w:tc>
          <w:tcPr>
            <w:tcW w:w="7371" w:type="dxa"/>
            <w:shd w:val="clear" w:color="auto" w:fill="auto"/>
          </w:tcPr>
          <w:p w14:paraId="276FE0CD" w14:textId="77777777"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14:paraId="0A0FE3C7" w14:textId="77777777" w:rsidR="00042293" w:rsidRPr="00E54774" w:rsidRDefault="00042293" w:rsidP="00042293">
            <w:pPr>
              <w:rPr>
                <w:u w:val="single"/>
              </w:rPr>
            </w:pPr>
          </w:p>
          <w:p w14:paraId="1EA211D3" w14:textId="77777777" w:rsidR="00042293" w:rsidRPr="00E54774" w:rsidRDefault="00042293" w:rsidP="00042293">
            <w:pPr>
              <w:rPr>
                <w:u w:val="single"/>
              </w:rPr>
            </w:pPr>
            <w:r w:rsidRPr="00E54774">
              <w:rPr>
                <w:u w:val="single"/>
              </w:rPr>
              <w:t>Mapping:</w:t>
            </w:r>
          </w:p>
          <w:p w14:paraId="4A929EE6"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5E6AFD3" w14:textId="77777777" w:rsidR="00C528B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IMKAD_AantekeningKadastraalObject/tenBehoeveVan/IMKAD_Perceel/</w:t>
            </w:r>
          </w:p>
          <w:p w14:paraId="2DF41C6D"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kadastraleAanduiding/</w:t>
            </w:r>
          </w:p>
          <w:p w14:paraId="08F3554C"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14:paraId="7A1BF3F6"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14:paraId="1D6B1CC8" w14:textId="77777777" w:rsidR="00042293" w:rsidRPr="00B97147" w:rsidRDefault="00C528B3" w:rsidP="00E54774">
            <w:pPr>
              <w:spacing w:line="240" w:lineRule="auto"/>
            </w:pPr>
            <w:r w:rsidRPr="00E54774">
              <w:rPr>
                <w:sz w:val="16"/>
                <w:szCs w:val="16"/>
              </w:rPr>
              <w:tab/>
            </w:r>
            <w:r w:rsidR="00042293" w:rsidRPr="00E54774">
              <w:rPr>
                <w:sz w:val="16"/>
                <w:szCs w:val="16"/>
              </w:rPr>
              <w:tab/>
              <w:t>./perceelnummer</w:t>
            </w:r>
          </w:p>
        </w:tc>
      </w:tr>
      <w:tr w:rsidR="00042293" w:rsidRPr="00B97147" w14:paraId="0863BBE8" w14:textId="77777777" w:rsidTr="00E54774">
        <w:tc>
          <w:tcPr>
            <w:tcW w:w="6771" w:type="dxa"/>
            <w:shd w:val="clear" w:color="auto" w:fill="auto"/>
          </w:tcPr>
          <w:p w14:paraId="5F49E8BF" w14:textId="77777777"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5E47DA" w:rsidRPr="00E54774">
              <w:rPr>
                <w:color w:val="800080"/>
              </w:rPr>
              <w:t xml:space="preserve"> en ten laste van</w:t>
            </w:r>
          </w:p>
        </w:tc>
        <w:tc>
          <w:tcPr>
            <w:tcW w:w="7371" w:type="dxa"/>
            <w:shd w:val="clear" w:color="auto" w:fill="auto"/>
          </w:tcPr>
          <w:p w14:paraId="3172D742" w14:textId="77777777"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14:paraId="1DB8B9B9" w14:textId="77777777" w:rsidR="00042293" w:rsidRDefault="00042293" w:rsidP="00042293"/>
          <w:p w14:paraId="52B9B144" w14:textId="77777777" w:rsidR="00042293" w:rsidRPr="00E54774" w:rsidRDefault="00042293" w:rsidP="00042293">
            <w:pPr>
              <w:rPr>
                <w:u w:val="single"/>
              </w:rPr>
            </w:pPr>
            <w:r w:rsidRPr="00E54774">
              <w:rPr>
                <w:u w:val="single"/>
              </w:rPr>
              <w:t>Mapping:</w:t>
            </w:r>
          </w:p>
          <w:p w14:paraId="38D26D59"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BB9BB88"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14:paraId="1F5C4632"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kadastraleAanduiding/</w:t>
            </w:r>
          </w:p>
          <w:p w14:paraId="31FDB452"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14:paraId="6CFB848E"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14:paraId="08192277"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./perceelnummer</w:t>
            </w:r>
          </w:p>
          <w:p w14:paraId="474BF1D7" w14:textId="77777777" w:rsidR="00042293" w:rsidRPr="00E54774" w:rsidRDefault="00042293" w:rsidP="00E54774">
            <w:pPr>
              <w:spacing w:line="240" w:lineRule="auto"/>
              <w:rPr>
                <w:sz w:val="16"/>
                <w:szCs w:val="16"/>
              </w:rPr>
            </w:pPr>
            <w:r w:rsidRPr="00E54774">
              <w:rPr>
                <w:sz w:val="16"/>
                <w:szCs w:val="16"/>
              </w:rPr>
              <w:tab/>
            </w:r>
            <w:r w:rsidR="00C528B3" w:rsidRPr="00E54774">
              <w:rPr>
                <w:sz w:val="16"/>
                <w:szCs w:val="16"/>
              </w:rPr>
              <w:tab/>
            </w:r>
            <w:r w:rsidRPr="00E54774">
              <w:rPr>
                <w:sz w:val="16"/>
                <w:szCs w:val="16"/>
              </w:rPr>
              <w:t>./appartementsindex</w:t>
            </w:r>
          </w:p>
          <w:p w14:paraId="4789B14D" w14:textId="77777777" w:rsidR="00042293" w:rsidRPr="00B97147" w:rsidRDefault="00042293" w:rsidP="00E54774">
            <w:pPr>
              <w:spacing w:line="240" w:lineRule="auto"/>
            </w:pPr>
          </w:p>
        </w:tc>
      </w:tr>
      <w:tr w:rsidR="00042293" w:rsidRPr="00B97147" w14:paraId="30B766F7" w14:textId="77777777" w:rsidTr="00E54774">
        <w:tc>
          <w:tcPr>
            <w:tcW w:w="6771" w:type="dxa"/>
            <w:shd w:val="clear" w:color="auto" w:fill="auto"/>
          </w:tcPr>
          <w:p w14:paraId="752C5A17" w14:textId="77777777" w:rsidR="00042293" w:rsidRPr="00E54774" w:rsidRDefault="00042293" w:rsidP="00E54774">
            <w:pPr>
              <w:tabs>
                <w:tab w:val="left" w:pos="-1440"/>
                <w:tab w:val="left" w:pos="-720"/>
                <w:tab w:val="left" w:pos="425"/>
              </w:tabs>
              <w:suppressAutoHyphens/>
              <w:rPr>
                <w:color w:val="800080"/>
              </w:rPr>
            </w:pPr>
            <w:r w:rsidRPr="00E54774">
              <w:rPr>
                <w:color w:val="3366FF"/>
              </w:rPr>
              <w:lastRenderedPageBreak/>
              <w:t>het perceel/de percelen</w:t>
            </w:r>
            <w:r w:rsidRPr="00E54774">
              <w:rPr>
                <w:color w:val="800080"/>
              </w:rPr>
              <w:t>, kadastraal bekend</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w:t>
            </w:r>
          </w:p>
        </w:tc>
        <w:tc>
          <w:tcPr>
            <w:tcW w:w="7371" w:type="dxa"/>
            <w:shd w:val="clear" w:color="auto" w:fill="auto"/>
          </w:tcPr>
          <w:p w14:paraId="41892801" w14:textId="77777777" w:rsidR="00042293" w:rsidRPr="00FA6A98" w:rsidRDefault="00042293" w:rsidP="00042293">
            <w:r>
              <w:t xml:space="preserve">Toelichting zie Erfdienstbaarheden ‘ten </w:t>
            </w:r>
            <w:r w:rsidR="00417533">
              <w:t>laste</w:t>
            </w:r>
            <w:r>
              <w:t xml:space="preserve"> van’ percelen. (par </w:t>
            </w:r>
            <w:r>
              <w:fldChar w:fldCharType="begin"/>
            </w:r>
            <w:r>
              <w:instrText xml:space="preserve"> REF _Ref248201983 \r \h </w:instrText>
            </w:r>
            <w:r>
              <w:fldChar w:fldCharType="separate"/>
            </w:r>
            <w:r w:rsidR="00A45EEF">
              <w:t>2.11</w:t>
            </w:r>
            <w:r>
              <w:fldChar w:fldCharType="end"/>
            </w:r>
            <w:r>
              <w:t>)</w:t>
            </w:r>
          </w:p>
          <w:p w14:paraId="45D08DBF" w14:textId="77777777" w:rsidR="00042293" w:rsidRPr="00E54774" w:rsidRDefault="00042293" w:rsidP="00042293">
            <w:pPr>
              <w:rPr>
                <w:u w:val="single"/>
              </w:rPr>
            </w:pPr>
          </w:p>
          <w:p w14:paraId="6CDABAFD" w14:textId="77777777" w:rsidR="00042293" w:rsidRPr="00E54774" w:rsidRDefault="00042293" w:rsidP="00042293">
            <w:pPr>
              <w:rPr>
                <w:u w:val="single"/>
              </w:rPr>
            </w:pPr>
            <w:r w:rsidRPr="00E54774">
              <w:rPr>
                <w:u w:val="single"/>
              </w:rPr>
              <w:t>Mapping:</w:t>
            </w:r>
          </w:p>
          <w:p w14:paraId="1E447D9D"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493B3B2" w14:textId="77777777" w:rsidR="005E47DA"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14:paraId="71618E53"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kadastraleAanduiding/</w:t>
            </w:r>
          </w:p>
          <w:p w14:paraId="469DFE1D"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14:paraId="362A7108"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14:paraId="153F1939" w14:textId="77777777" w:rsidR="00042293" w:rsidRPr="00B97147" w:rsidRDefault="005E47DA" w:rsidP="00E54774">
            <w:pPr>
              <w:spacing w:line="240" w:lineRule="auto"/>
            </w:pPr>
            <w:r w:rsidRPr="00E54774">
              <w:rPr>
                <w:sz w:val="16"/>
                <w:szCs w:val="16"/>
              </w:rPr>
              <w:tab/>
            </w:r>
            <w:r w:rsidR="00042293" w:rsidRPr="00E54774">
              <w:rPr>
                <w:sz w:val="16"/>
                <w:szCs w:val="16"/>
              </w:rPr>
              <w:tab/>
              <w:t>./perceelnummer</w:t>
            </w:r>
          </w:p>
        </w:tc>
      </w:tr>
      <w:tr w:rsidR="00042293" w:rsidRPr="00B97147" w14:paraId="0CC2D05A" w14:textId="77777777" w:rsidTr="00E54774">
        <w:tc>
          <w:tcPr>
            <w:tcW w:w="6771" w:type="dxa"/>
            <w:shd w:val="clear" w:color="auto" w:fill="auto"/>
          </w:tcPr>
          <w:p w14:paraId="06F5E19C" w14:textId="77777777"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p>
        </w:tc>
        <w:tc>
          <w:tcPr>
            <w:tcW w:w="7371" w:type="dxa"/>
            <w:shd w:val="clear" w:color="auto" w:fill="auto"/>
          </w:tcPr>
          <w:p w14:paraId="21DCC2EA" w14:textId="77777777" w:rsidR="00042293" w:rsidRPr="00FA6A98" w:rsidRDefault="00042293" w:rsidP="00042293">
            <w:r>
              <w:t xml:space="preserve">Toelichting zie Erfdienstbaarheden ‘ten </w:t>
            </w:r>
            <w:r w:rsidR="00417533">
              <w:t xml:space="preserve">laste </w:t>
            </w:r>
            <w:r>
              <w:t xml:space="preserve">van’ appartementsrechten. (par </w:t>
            </w:r>
            <w:r>
              <w:fldChar w:fldCharType="begin"/>
            </w:r>
            <w:r>
              <w:instrText xml:space="preserve"> REF _Ref248201983 \r \h </w:instrText>
            </w:r>
            <w:r>
              <w:fldChar w:fldCharType="separate"/>
            </w:r>
            <w:r w:rsidR="00A45EEF">
              <w:t>2.11</w:t>
            </w:r>
            <w:r>
              <w:fldChar w:fldCharType="end"/>
            </w:r>
            <w:r>
              <w:t>)</w:t>
            </w:r>
          </w:p>
          <w:p w14:paraId="2D2E490D" w14:textId="77777777" w:rsidR="00042293" w:rsidRDefault="00042293" w:rsidP="00042293"/>
          <w:p w14:paraId="63B53A7B" w14:textId="77777777" w:rsidR="00042293" w:rsidRPr="00E54774" w:rsidRDefault="00042293" w:rsidP="00042293">
            <w:pPr>
              <w:rPr>
                <w:u w:val="single"/>
              </w:rPr>
            </w:pPr>
            <w:r w:rsidRPr="00E54774">
              <w:rPr>
                <w:u w:val="single"/>
              </w:rPr>
              <w:t>Mapping:</w:t>
            </w:r>
          </w:p>
          <w:p w14:paraId="3A917AD1"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A21809C"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p>
          <w:p w14:paraId="724FD4F5"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kadastraleAanduiding/</w:t>
            </w:r>
          </w:p>
          <w:p w14:paraId="7BA9B79B"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14:paraId="38F5B836"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14:paraId="45A8AFAE"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./perceelnummer</w:t>
            </w:r>
          </w:p>
          <w:p w14:paraId="73688BA9" w14:textId="77777777" w:rsidR="00042293" w:rsidRPr="00B97147" w:rsidRDefault="005E47DA" w:rsidP="00E54774">
            <w:pPr>
              <w:spacing w:line="240" w:lineRule="auto"/>
            </w:pPr>
            <w:r w:rsidRPr="00E54774">
              <w:rPr>
                <w:sz w:val="16"/>
                <w:szCs w:val="16"/>
              </w:rPr>
              <w:tab/>
            </w:r>
            <w:r w:rsidR="00042293" w:rsidRPr="00E54774">
              <w:rPr>
                <w:sz w:val="16"/>
                <w:szCs w:val="16"/>
              </w:rPr>
              <w:tab/>
              <w:t>./appartementsindex</w:t>
            </w:r>
          </w:p>
        </w:tc>
      </w:tr>
      <w:tr w:rsidR="00042293" w:rsidRPr="00B97147" w14:paraId="15F2E466" w14:textId="77777777" w:rsidTr="00E54774">
        <w:tc>
          <w:tcPr>
            <w:tcW w:w="6771" w:type="dxa"/>
            <w:shd w:val="clear" w:color="auto" w:fill="auto"/>
          </w:tcPr>
          <w:p w14:paraId="28BFCD36" w14:textId="77777777" w:rsidR="00042293" w:rsidRPr="00E54774" w:rsidRDefault="00042293" w:rsidP="00E54774">
            <w:pPr>
              <w:tabs>
                <w:tab w:val="left" w:pos="-1440"/>
                <w:tab w:val="left" w:pos="-720"/>
                <w:tab w:val="left" w:pos="425"/>
              </w:tabs>
              <w:suppressAutoHyphens/>
              <w:rPr>
                <w:color w:val="800080"/>
              </w:rPr>
            </w:pPr>
            <w:r w:rsidRPr="00E54774">
              <w:rPr>
                <w:color w:val="800080"/>
              </w:rPr>
              <w:t>.</w:t>
            </w:r>
          </w:p>
        </w:tc>
        <w:tc>
          <w:tcPr>
            <w:tcW w:w="7371" w:type="dxa"/>
            <w:shd w:val="clear" w:color="auto" w:fill="auto"/>
          </w:tcPr>
          <w:p w14:paraId="61305327" w14:textId="77777777" w:rsidR="00042293" w:rsidRDefault="00042293" w:rsidP="00042293"/>
        </w:tc>
      </w:tr>
      <w:tr w:rsidR="00042293" w:rsidRPr="00B97147" w14:paraId="4B726E1D" w14:textId="77777777" w:rsidTr="00E54774">
        <w:tc>
          <w:tcPr>
            <w:tcW w:w="6771" w:type="dxa"/>
            <w:shd w:val="clear" w:color="auto" w:fill="auto"/>
          </w:tcPr>
          <w:p w14:paraId="2230DFBE" w14:textId="77777777" w:rsidR="00042293" w:rsidRPr="00E54774" w:rsidRDefault="00042293" w:rsidP="00E54774">
            <w:pPr>
              <w:tabs>
                <w:tab w:val="left" w:pos="-1440"/>
                <w:tab w:val="left" w:pos="-720"/>
                <w:tab w:val="left" w:pos="425"/>
              </w:tabs>
              <w:suppressAutoHyphens/>
              <w:rPr>
                <w:color w:val="3366FF"/>
              </w:rPr>
            </w:pPr>
            <w:r w:rsidRPr="00E54774">
              <w:rPr>
                <w:color w:val="800080"/>
              </w:rPr>
              <w:t xml:space="preserve">Met betrekking tot deze mandeligheid zijn de volgende bepalingen overeengekomen: </w:t>
            </w:r>
            <w:r w:rsidRPr="00320300">
              <w:t xml:space="preserve">volgt citaat van </w:t>
            </w:r>
            <w:r>
              <w:t>de bepalingen inzake de mandeligheid</w:t>
            </w:r>
          </w:p>
        </w:tc>
        <w:tc>
          <w:tcPr>
            <w:tcW w:w="7371" w:type="dxa"/>
            <w:shd w:val="clear" w:color="auto" w:fill="auto"/>
          </w:tcPr>
          <w:p w14:paraId="480448D3" w14:textId="77777777" w:rsidR="00042293" w:rsidRDefault="00042293" w:rsidP="00042293">
            <w:r>
              <w:t xml:space="preserve">Hier wordt de beschrijving van de nieuw te vestigen mandeligheid opgenomen. </w:t>
            </w:r>
          </w:p>
          <w:p w14:paraId="676AA775" w14:textId="77777777" w:rsidR="00042293" w:rsidRPr="00E54774" w:rsidRDefault="00042293" w:rsidP="00042293">
            <w:pPr>
              <w:rPr>
                <w:u w:val="single"/>
              </w:rPr>
            </w:pPr>
            <w:r w:rsidRPr="00E54774">
              <w:rPr>
                <w:u w:val="single"/>
              </w:rPr>
              <w:t>Mapping:</w:t>
            </w:r>
          </w:p>
          <w:p w14:paraId="01A7276C"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04A00DA4" w14:textId="77777777" w:rsidR="00042293" w:rsidRPr="00E54774" w:rsidRDefault="00042293" w:rsidP="00E54774">
            <w:pPr>
              <w:spacing w:line="240" w:lineRule="auto"/>
              <w:rPr>
                <w:sz w:val="16"/>
                <w:szCs w:val="16"/>
              </w:rPr>
            </w:pPr>
            <w:r w:rsidRPr="00E54774">
              <w:rPr>
                <w:sz w:val="16"/>
                <w:szCs w:val="16"/>
              </w:rPr>
              <w:tab/>
              <w:t>./omschrijving</w:t>
            </w:r>
          </w:p>
          <w:p w14:paraId="0B37F0EC" w14:textId="77777777" w:rsidR="00042293" w:rsidRPr="00E54774" w:rsidRDefault="00042293" w:rsidP="00E54774">
            <w:pPr>
              <w:spacing w:line="240" w:lineRule="auto"/>
              <w:rPr>
                <w:sz w:val="16"/>
                <w:szCs w:val="16"/>
              </w:rPr>
            </w:pPr>
            <w:r w:rsidRPr="00E54774">
              <w:rPr>
                <w:sz w:val="16"/>
                <w:szCs w:val="16"/>
              </w:rPr>
              <w:tab/>
              <w:t>./bestaand(‘false’)</w:t>
            </w:r>
          </w:p>
          <w:p w14:paraId="7C225060" w14:textId="77777777" w:rsidR="00042293" w:rsidRPr="00B97147" w:rsidRDefault="00042293" w:rsidP="00E54774">
            <w:pPr>
              <w:spacing w:line="240" w:lineRule="auto"/>
            </w:pPr>
            <w:r w:rsidRPr="00E54774">
              <w:rPr>
                <w:sz w:val="16"/>
                <w:szCs w:val="16"/>
              </w:rPr>
              <w:tab/>
              <w:t>./vervallen(‘false’)</w:t>
            </w:r>
          </w:p>
        </w:tc>
      </w:tr>
    </w:tbl>
    <w:p w14:paraId="4868171F" w14:textId="403B70C6" w:rsidR="00A02DE7" w:rsidRDefault="00A02DE7">
      <w:pPr>
        <w:spacing w:line="240" w:lineRule="auto"/>
        <w:rPr>
          <w:b/>
          <w:highlight w:val="lightGray"/>
        </w:rPr>
      </w:pPr>
      <w:bookmarkStart w:id="216" w:name="_Toc358624490"/>
      <w:bookmarkStart w:id="217" w:name="_Toc93406579"/>
      <w:bookmarkStart w:id="218" w:name="_Hlk62827107"/>
    </w:p>
    <w:p w14:paraId="436233AC" w14:textId="5C9F1DE8" w:rsidR="009849E4" w:rsidRDefault="009849E4">
      <w:pPr>
        <w:spacing w:line="240" w:lineRule="auto"/>
        <w:rPr>
          <w:b/>
          <w:highlight w:val="lightGray"/>
        </w:rPr>
      </w:pPr>
    </w:p>
    <w:p w14:paraId="5F4B2997" w14:textId="3A5470DB" w:rsidR="00F72EA2" w:rsidRDefault="00F72EA2">
      <w:pPr>
        <w:spacing w:line="240" w:lineRule="auto"/>
        <w:rPr>
          <w:b/>
          <w:highlight w:val="lightGray"/>
        </w:rPr>
      </w:pPr>
    </w:p>
    <w:p w14:paraId="547A674F" w14:textId="445D2D58" w:rsidR="00F72EA2" w:rsidRDefault="00F72EA2">
      <w:pPr>
        <w:spacing w:line="240" w:lineRule="auto"/>
        <w:rPr>
          <w:b/>
          <w:highlight w:val="lightGray"/>
        </w:rPr>
      </w:pPr>
    </w:p>
    <w:p w14:paraId="45A1564B" w14:textId="77777777" w:rsidR="00F72EA2" w:rsidRDefault="00F72EA2">
      <w:pPr>
        <w:spacing w:line="240" w:lineRule="auto"/>
        <w:rPr>
          <w:b/>
          <w:highlight w:val="lightGray"/>
        </w:rPr>
      </w:pPr>
    </w:p>
    <w:p w14:paraId="7FF72885" w14:textId="12D9CBB2" w:rsidR="00042293" w:rsidRPr="00330D7D" w:rsidRDefault="00042293" w:rsidP="00F72EA2">
      <w:pPr>
        <w:pStyle w:val="Kop2"/>
        <w:rPr>
          <w:lang w:val="nl-NL"/>
        </w:rPr>
      </w:pPr>
      <w:bookmarkStart w:id="219" w:name="_Toc94600342"/>
      <w:r w:rsidRPr="00330D7D">
        <w:rPr>
          <w:lang w:val="nl-NL"/>
        </w:rPr>
        <w:lastRenderedPageBreak/>
        <w:t>Woonplaatskeuze</w:t>
      </w:r>
      <w:bookmarkEnd w:id="216"/>
      <w:bookmarkEnd w:id="217"/>
      <w:bookmarkEnd w:id="219"/>
      <w:r w:rsidRPr="00330D7D">
        <w:rPr>
          <w:lang w:val="nl-NL"/>
        </w:rPr>
        <w:t xml:space="preserve"> </w:t>
      </w:r>
    </w:p>
    <w:bookmarkEnd w:id="218"/>
    <w:p w14:paraId="47DA7C4A" w14:textId="77777777" w:rsidR="00042293" w:rsidRPr="00006273" w:rsidRDefault="00042293" w:rsidP="00042293">
      <w:r w:rsidRPr="00006273">
        <w:t xml:space="preserve">Deze paragraaf is optioneel voor binnenlandse adresssen en verplicht als </w:t>
      </w:r>
      <w:r w:rsidRPr="004E7A50">
        <w:t>één van de partijen een buitenlands adres heeft.</w:t>
      </w:r>
    </w:p>
    <w:p w14:paraId="23DEF408" w14:textId="77777777" w:rsidR="00042293" w:rsidRPr="0075493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350D80" w14:paraId="38DF5BB1" w14:textId="77777777" w:rsidTr="00E54774">
        <w:tc>
          <w:tcPr>
            <w:tcW w:w="6771" w:type="dxa"/>
            <w:shd w:val="clear" w:color="auto" w:fill="auto"/>
          </w:tcPr>
          <w:p w14:paraId="3B44A5E2" w14:textId="77777777" w:rsidR="00042293" w:rsidRPr="00E54774" w:rsidRDefault="00042293" w:rsidP="00E54774">
            <w:pPr>
              <w:tabs>
                <w:tab w:val="left" w:pos="-1440"/>
                <w:tab w:val="left" w:pos="-720"/>
                <w:tab w:val="left" w:pos="425"/>
              </w:tabs>
              <w:suppressAutoHyphens/>
              <w:rPr>
                <w:color w:val="800080"/>
                <w:u w:val="single"/>
              </w:rPr>
            </w:pPr>
            <w:r w:rsidRPr="00E54774">
              <w:rPr>
                <w:color w:val="800080"/>
                <w:u w:val="single"/>
              </w:rPr>
              <w:t>WOONPLAATSKEUZE</w:t>
            </w:r>
          </w:p>
        </w:tc>
        <w:tc>
          <w:tcPr>
            <w:tcW w:w="7371" w:type="dxa"/>
            <w:shd w:val="clear" w:color="auto" w:fill="auto"/>
          </w:tcPr>
          <w:p w14:paraId="539C93CF" w14:textId="77777777" w:rsidR="00042293" w:rsidRPr="004E7A50" w:rsidRDefault="00042293" w:rsidP="00E54774">
            <w:pPr>
              <w:spacing w:before="72"/>
            </w:pPr>
          </w:p>
        </w:tc>
      </w:tr>
      <w:tr w:rsidR="00042293" w:rsidRPr="00350D80" w14:paraId="39F5AD22" w14:textId="77777777" w:rsidTr="00E54774">
        <w:tc>
          <w:tcPr>
            <w:tcW w:w="6771" w:type="dxa"/>
            <w:shd w:val="clear" w:color="auto" w:fill="auto"/>
          </w:tcPr>
          <w:p w14:paraId="6BCD79ED" w14:textId="77777777"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r w:rsidRPr="00E54774">
              <w:rPr>
                <w:color w:val="800080"/>
              </w:rPr>
              <w:t xml:space="preserve">Terzake van de uitvoering van deze overeenkomst, waaronder tevens dient te worden begrepen de inschrijving in de openbare registers, </w:t>
            </w:r>
            <w:r w:rsidRPr="00E54774">
              <w:rPr>
                <w:color w:val="3366FF"/>
              </w:rPr>
              <w:t>alsmede voor de fiscale gevolgen,</w:t>
            </w:r>
            <w:r w:rsidRPr="00E54774">
              <w:rPr>
                <w:color w:val="800080"/>
              </w:rPr>
              <w:t xml:space="preserve"> wordt woonplaats gekozen ten kantore van de bewaarder van deze akte.</w:t>
            </w:r>
          </w:p>
        </w:tc>
        <w:tc>
          <w:tcPr>
            <w:tcW w:w="7371" w:type="dxa"/>
            <w:shd w:val="clear" w:color="auto" w:fill="auto"/>
          </w:tcPr>
          <w:p w14:paraId="44CB7721" w14:textId="77777777" w:rsidR="00042293" w:rsidRPr="004E7A50" w:rsidRDefault="00042293" w:rsidP="00E54774">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4CA5F48B" w14:textId="77777777" w:rsidR="00042293" w:rsidRDefault="00042293" w:rsidP="00042293">
            <w:r w:rsidRPr="00E54774">
              <w:rPr>
                <w:rFonts w:cs="Arial"/>
                <w:szCs w:val="18"/>
              </w:rPr>
              <w:t xml:space="preserve">De tekst </w:t>
            </w:r>
            <w:r w:rsidRPr="00E54774">
              <w:rPr>
                <w:color w:val="3366FF"/>
              </w:rPr>
              <w:t xml:space="preserve">alsmede voor de fiscale gevolgen, </w:t>
            </w:r>
            <w:r w:rsidRPr="00350D80">
              <w:t xml:space="preserve">is optioneel. </w:t>
            </w:r>
            <w:r>
              <w:t>Mag ook geheel weggelaten worden.</w:t>
            </w:r>
          </w:p>
          <w:p w14:paraId="15A3643F" w14:textId="77777777" w:rsidR="00042293" w:rsidRPr="00E54774" w:rsidRDefault="00042293" w:rsidP="00E54774">
            <w:pPr>
              <w:autoSpaceDE w:val="0"/>
              <w:autoSpaceDN w:val="0"/>
              <w:adjustRightInd w:val="0"/>
              <w:spacing w:line="240" w:lineRule="auto"/>
              <w:rPr>
                <w:u w:val="single"/>
              </w:rPr>
            </w:pPr>
          </w:p>
          <w:p w14:paraId="38498002" w14:textId="77777777" w:rsidR="00042293" w:rsidRPr="00E54774" w:rsidRDefault="00042293" w:rsidP="00042293">
            <w:pPr>
              <w:rPr>
                <w:u w:val="single"/>
              </w:rPr>
            </w:pPr>
            <w:r w:rsidRPr="00E54774">
              <w:rPr>
                <w:u w:val="single"/>
              </w:rPr>
              <w:t>Mapping:</w:t>
            </w:r>
          </w:p>
          <w:p w14:paraId="76C08C43" w14:textId="77777777" w:rsidR="00042293" w:rsidRPr="00E54774" w:rsidRDefault="00042293" w:rsidP="00E54774">
            <w:pPr>
              <w:spacing w:line="240" w:lineRule="auto"/>
              <w:rPr>
                <w:sz w:val="16"/>
                <w:szCs w:val="16"/>
              </w:rPr>
            </w:pPr>
            <w:r w:rsidRPr="00E54774">
              <w:rPr>
                <w:sz w:val="16"/>
                <w:szCs w:val="16"/>
              </w:rPr>
              <w:t>//IMKAD_AangebodenStuk/tia_TekstKeuze/</w:t>
            </w:r>
          </w:p>
          <w:p w14:paraId="53D1E7BD" w14:textId="77777777" w:rsidR="00042293" w:rsidRPr="00E54774" w:rsidRDefault="00042293" w:rsidP="00E54774">
            <w:pPr>
              <w:spacing w:line="240" w:lineRule="auto"/>
              <w:ind w:left="227"/>
              <w:rPr>
                <w:sz w:val="16"/>
                <w:szCs w:val="16"/>
              </w:rPr>
            </w:pPr>
            <w:r w:rsidRPr="00E54774">
              <w:rPr>
                <w:sz w:val="16"/>
                <w:szCs w:val="16"/>
              </w:rPr>
              <w:t>./tagNaam(‘k_Woonplaatskeuze’)</w:t>
            </w:r>
          </w:p>
          <w:p w14:paraId="36B4322D" w14:textId="77777777" w:rsidR="00042293" w:rsidRPr="00E54774" w:rsidRDefault="00042293" w:rsidP="00E54774">
            <w:pPr>
              <w:autoSpaceDE w:val="0"/>
              <w:autoSpaceDN w:val="0"/>
              <w:adjustRightInd w:val="0"/>
              <w:spacing w:line="240" w:lineRule="auto"/>
              <w:ind w:left="227"/>
              <w:rPr>
                <w:sz w:val="16"/>
                <w:szCs w:val="16"/>
              </w:rPr>
            </w:pPr>
            <w:r w:rsidRPr="00E54774">
              <w:rPr>
                <w:sz w:val="16"/>
                <w:szCs w:val="16"/>
              </w:rPr>
              <w:t>./tekst</w:t>
            </w:r>
            <w:r w:rsidRPr="00E54774">
              <w:rPr>
                <w:i/>
                <w:sz w:val="16"/>
                <w:szCs w:val="16"/>
              </w:rPr>
              <w:t>(</w:t>
            </w:r>
            <w:r w:rsidRPr="00E54774">
              <w:rPr>
                <w:sz w:val="16"/>
                <w:szCs w:val="16"/>
              </w:rPr>
              <w:t>met de gekozen tekst, al dan niet met de blauwe tekst</w:t>
            </w:r>
            <w:r w:rsidRPr="00E54774">
              <w:rPr>
                <w:i/>
                <w:sz w:val="16"/>
                <w:szCs w:val="16"/>
              </w:rPr>
              <w:t>)</w:t>
            </w:r>
          </w:p>
        </w:tc>
      </w:tr>
    </w:tbl>
    <w:p w14:paraId="20FFC174" w14:textId="77777777" w:rsidR="00E01029" w:rsidRPr="0011783E" w:rsidRDefault="00E01029" w:rsidP="00E01029">
      <w:pPr>
        <w:pStyle w:val="Kop2"/>
        <w:rPr>
          <w:lang w:val="nl-NL"/>
        </w:rPr>
      </w:pPr>
      <w:bookmarkStart w:id="220" w:name="_Toc93406580"/>
      <w:bookmarkStart w:id="221" w:name="_Toc94600343"/>
      <w:r w:rsidRPr="0011783E">
        <w:rPr>
          <w:lang w:val="nl-NL"/>
        </w:rPr>
        <w:t>Afsluiting eerste deel</w:t>
      </w:r>
      <w:bookmarkEnd w:id="220"/>
      <w:bookmarkEnd w:id="22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14:paraId="6A8CC132" w14:textId="77777777" w:rsidTr="00E54774">
        <w:tc>
          <w:tcPr>
            <w:tcW w:w="6771" w:type="dxa"/>
            <w:shd w:val="clear" w:color="auto" w:fill="auto"/>
          </w:tcPr>
          <w:p w14:paraId="0EAD394A" w14:textId="77777777" w:rsidR="00E01029" w:rsidRPr="00E54774" w:rsidRDefault="00E01029" w:rsidP="00E54774">
            <w:pPr>
              <w:tabs>
                <w:tab w:val="left" w:pos="-1440"/>
                <w:tab w:val="left" w:pos="-720"/>
                <w:tab w:val="left" w:pos="425"/>
              </w:tabs>
              <w:suppressAutoHyphens/>
              <w:rPr>
                <w:rFonts w:cs="Arial"/>
                <w:b/>
                <w:caps/>
                <w:color w:val="FF0000"/>
              </w:rPr>
            </w:pPr>
            <w:r w:rsidRPr="00E54774">
              <w:rPr>
                <w:rFonts w:cs="Arial"/>
                <w:b/>
                <w:caps/>
                <w:color w:val="FF0000"/>
              </w:rPr>
              <w:t>E</w:t>
            </w:r>
            <w:r w:rsidR="00A16BCF" w:rsidRPr="00E54774">
              <w:rPr>
                <w:rFonts w:cs="Arial"/>
                <w:b/>
                <w:caps/>
                <w:color w:val="FF0000"/>
              </w:rPr>
              <w:t>inde Kadasterdeel</w:t>
            </w:r>
          </w:p>
        </w:tc>
        <w:tc>
          <w:tcPr>
            <w:tcW w:w="7371" w:type="dxa"/>
            <w:shd w:val="clear" w:color="auto" w:fill="auto"/>
          </w:tcPr>
          <w:p w14:paraId="267B7D90" w14:textId="77777777" w:rsidR="00E01029" w:rsidRPr="0011783E" w:rsidRDefault="00271981" w:rsidP="00E54774">
            <w:pPr>
              <w:spacing w:before="72"/>
            </w:pPr>
            <w:r w:rsidRPr="0011783E">
              <w:t>Vaste tekst</w:t>
            </w:r>
          </w:p>
        </w:tc>
      </w:tr>
    </w:tbl>
    <w:p w14:paraId="7A1FD259" w14:textId="48B9695F" w:rsidR="00C84840" w:rsidRDefault="00C84840" w:rsidP="00E54774">
      <w:pPr>
        <w:tabs>
          <w:tab w:val="left" w:pos="-1440"/>
          <w:tab w:val="left" w:pos="-720"/>
          <w:tab w:val="left" w:pos="425"/>
        </w:tabs>
        <w:suppressAutoHyphens/>
        <w:rPr>
          <w:rFonts w:cs="Arial"/>
          <w:b/>
          <w:caps/>
          <w:color w:val="FF0000"/>
        </w:rPr>
        <w:sectPr w:rsidR="00C84840" w:rsidSect="00C47CDF">
          <w:headerReference w:type="even" r:id="rId11"/>
          <w:type w:val="oddPage"/>
          <w:pgSz w:w="16838" w:h="11906" w:orient="landscape" w:code="9"/>
          <w:pgMar w:top="3119" w:right="2977" w:bottom="1304" w:left="1304" w:header="567" w:footer="431" w:gutter="0"/>
          <w:cols w:space="708"/>
          <w:formProt w:val="0"/>
        </w:sectPr>
      </w:pPr>
    </w:p>
    <w:p w14:paraId="10A7A4AB" w14:textId="5026E956" w:rsidR="00D54EAA" w:rsidRPr="00754890" w:rsidRDefault="00D90F6A" w:rsidP="00F72EA2">
      <w:pPr>
        <w:pStyle w:val="Kop1"/>
      </w:pPr>
      <w:bookmarkStart w:id="222" w:name="_Toc94600344"/>
      <w:r w:rsidRPr="00754890">
        <w:lastRenderedPageBreak/>
        <w:t>Vrije gedeelte</w:t>
      </w:r>
      <w:bookmarkStart w:id="223" w:name="_Ref182807022"/>
      <w:bookmarkEnd w:id="222"/>
    </w:p>
    <w:p w14:paraId="55D11BF3" w14:textId="77777777" w:rsidR="00EC369B" w:rsidRDefault="00EC369B" w:rsidP="00EC369B">
      <w:pPr>
        <w:rPr>
          <w:lang w:val="nl"/>
        </w:rPr>
      </w:pPr>
      <w:r>
        <w:rPr>
          <w:lang w:val="nl"/>
        </w:rPr>
        <w:t>Dit gedeelte van de akte bestaat uit vrije tekst met:</w:t>
      </w:r>
    </w:p>
    <w:p w14:paraId="522A276C" w14:textId="77777777" w:rsidR="00A16BCF" w:rsidRPr="0075493F" w:rsidRDefault="00A16BCF" w:rsidP="00A16BCF">
      <w:r w:rsidRPr="0075493F">
        <w:t>-</w:t>
      </w:r>
      <w:r w:rsidRPr="0075493F">
        <w:tab/>
        <w:t>(aantal) volmachten</w:t>
      </w:r>
      <w:r w:rsidR="001F6848" w:rsidRPr="0075493F">
        <w:t xml:space="preserve"> </w:t>
      </w:r>
    </w:p>
    <w:p w14:paraId="36373486" w14:textId="77777777" w:rsidR="00A16BCF" w:rsidRPr="00737F18" w:rsidRDefault="00A16BCF" w:rsidP="00A16BCF">
      <w:r w:rsidRPr="00737F18">
        <w:t>-</w:t>
      </w:r>
      <w:r w:rsidRPr="00737F18">
        <w:tab/>
        <w:t>voorafgaande verkrijging</w:t>
      </w:r>
    </w:p>
    <w:p w14:paraId="7EE6CDCB" w14:textId="77777777" w:rsidR="00A16BCF" w:rsidRPr="00737F18" w:rsidRDefault="00A16BCF" w:rsidP="00A16BCF">
      <w:r w:rsidRPr="00737F18">
        <w:t>-</w:t>
      </w:r>
      <w:r w:rsidRPr="00737F18">
        <w:tab/>
        <w:t xml:space="preserve">omschrijving </w:t>
      </w:r>
      <w:r w:rsidRPr="00737F18">
        <w:rPr>
          <w:u w:val="single"/>
        </w:rPr>
        <w:t>bestaande</w:t>
      </w:r>
      <w:r w:rsidRPr="00737F18">
        <w:t xml:space="preserve"> erfdienstbaarheden</w:t>
      </w:r>
    </w:p>
    <w:p w14:paraId="7771F222" w14:textId="77777777" w:rsidR="00A16BCF" w:rsidRPr="00737F18" w:rsidRDefault="00A16BCF" w:rsidP="00A16BCF">
      <w:r w:rsidRPr="00737F18">
        <w:t>-</w:t>
      </w:r>
      <w:r w:rsidRPr="00737F18">
        <w:tab/>
        <w:t>omschrijving bestaande e/of nieuwe kettingbedingen</w:t>
      </w:r>
    </w:p>
    <w:p w14:paraId="6962F943" w14:textId="77777777" w:rsidR="00A16BCF" w:rsidRPr="00737F18" w:rsidRDefault="00A16BCF" w:rsidP="00A16BCF">
      <w:r w:rsidRPr="00737F18">
        <w:t>-</w:t>
      </w:r>
      <w:r w:rsidRPr="00737F18">
        <w:tab/>
        <w:t xml:space="preserve">omschrijving </w:t>
      </w:r>
      <w:r w:rsidRPr="00737F18">
        <w:rPr>
          <w:u w:val="single"/>
        </w:rPr>
        <w:t>bestaande</w:t>
      </w:r>
      <w:r w:rsidRPr="00737F18">
        <w:t xml:space="preserve"> kwalitatieve verplichtingen</w:t>
      </w:r>
    </w:p>
    <w:p w14:paraId="1501635F" w14:textId="77777777" w:rsidR="00A16BCF" w:rsidRPr="00737F18" w:rsidRDefault="00A16BCF" w:rsidP="00A16BCF">
      <w:r w:rsidRPr="00737F18">
        <w:t>-</w:t>
      </w:r>
      <w:r w:rsidRPr="00737F18">
        <w:tab/>
        <w:t>gebruik registergoed (woonhuis/ beleggingsobject) + geen bezwaren tegen gebruik</w:t>
      </w:r>
    </w:p>
    <w:p w14:paraId="714DF9CB" w14:textId="77777777" w:rsidR="00A16BCF" w:rsidRPr="00737F18" w:rsidRDefault="00A16BCF" w:rsidP="00A16BCF">
      <w:r w:rsidRPr="00737F18">
        <w:t>-</w:t>
      </w:r>
      <w:r w:rsidRPr="00737F18">
        <w:tab/>
        <w:t>volmacht/toestemming echtgenoten (art 1:88 BW)</w:t>
      </w:r>
    </w:p>
    <w:p w14:paraId="5774C91F" w14:textId="77777777" w:rsidR="00A16BCF" w:rsidRPr="00737F18" w:rsidRDefault="00A16BCF" w:rsidP="00A16BCF">
      <w:r w:rsidRPr="00737F18">
        <w:t>-</w:t>
      </w:r>
      <w:r w:rsidRPr="00737F18">
        <w:tab/>
        <w:t>volmacht hypothecaire inschrijvingen</w:t>
      </w:r>
    </w:p>
    <w:p w14:paraId="36548527" w14:textId="77777777" w:rsidR="00A16BCF" w:rsidRPr="00737F18" w:rsidRDefault="00A16BCF" w:rsidP="00A16BCF">
      <w:r w:rsidRPr="00737F18">
        <w:t>-</w:t>
      </w:r>
      <w:r w:rsidRPr="00737F18">
        <w:tab/>
        <w:t>verklaring: alle ontbindende voorwaarden zijn uitgewerkt</w:t>
      </w:r>
    </w:p>
    <w:p w14:paraId="6384E94E" w14:textId="77777777" w:rsidR="00A16BCF" w:rsidRPr="00737F18" w:rsidRDefault="00A16BCF" w:rsidP="00A16BCF">
      <w:r w:rsidRPr="00737F18">
        <w:t>-</w:t>
      </w:r>
      <w:r w:rsidRPr="00737F18">
        <w:tab/>
        <w:t>asbest/ tanks, etc</w:t>
      </w:r>
    </w:p>
    <w:p w14:paraId="7CF741C1" w14:textId="77777777" w:rsidR="00A16BCF" w:rsidRPr="00737F18" w:rsidRDefault="00A16BCF" w:rsidP="00A16BCF">
      <w:r w:rsidRPr="00737F18">
        <w:t>-</w:t>
      </w:r>
      <w:r w:rsidRPr="00737F18">
        <w:tab/>
        <w:t>monumenten, c.a.i., beschermd stad-/dorpsgezicht</w:t>
      </w:r>
    </w:p>
    <w:p w14:paraId="34A282F3" w14:textId="77777777" w:rsidR="00A16BCF" w:rsidRPr="00737F18" w:rsidRDefault="00A16BCF" w:rsidP="00A16BCF">
      <w:r w:rsidRPr="00737F18">
        <w:t>-</w:t>
      </w:r>
      <w:r w:rsidRPr="00737F18">
        <w:tab/>
        <w:t>garanties verkoper (juiste werking)</w:t>
      </w:r>
    </w:p>
    <w:p w14:paraId="5986653D" w14:textId="77777777" w:rsidR="00A16BCF" w:rsidRPr="00737F18" w:rsidRDefault="00A16BCF" w:rsidP="00A16BCF">
      <w:r w:rsidRPr="00737F18">
        <w:t>-</w:t>
      </w:r>
      <w:r w:rsidRPr="00737F18">
        <w:tab/>
        <w:t>titelbewijzen en bescheiden</w:t>
      </w:r>
    </w:p>
    <w:p w14:paraId="13E6C182" w14:textId="77777777" w:rsidR="00A16BCF" w:rsidRPr="00737F18" w:rsidRDefault="00A16BCF" w:rsidP="00A16BCF">
      <w:r w:rsidRPr="00737F18">
        <w:t>-</w:t>
      </w:r>
      <w:r w:rsidRPr="00737F18">
        <w:tab/>
        <w:t>feitelijke levering (aflevering) terstond na ondertekening akte</w:t>
      </w:r>
    </w:p>
    <w:p w14:paraId="169A64BB" w14:textId="77777777" w:rsidR="00A16BCF" w:rsidRPr="00737F18" w:rsidRDefault="00A16BCF" w:rsidP="00A16BCF">
      <w:r w:rsidRPr="00737F18">
        <w:t>-</w:t>
      </w:r>
      <w:r w:rsidRPr="00737F18">
        <w:tab/>
        <w:t xml:space="preserve">leveringsverplichting, juridische en feitelijke staat </w:t>
      </w:r>
      <w:r w:rsidRPr="00737F18">
        <w:tab/>
      </w:r>
    </w:p>
    <w:p w14:paraId="3C171EDE" w14:textId="77777777" w:rsidR="00A16BCF" w:rsidRPr="00737F18" w:rsidRDefault="00A16BCF" w:rsidP="00A16BCF">
      <w:r w:rsidRPr="00737F18">
        <w:t>-</w:t>
      </w:r>
      <w:r w:rsidRPr="00737F18">
        <w:tab/>
        <w:t>zakelijke lasten en overdrachtsbelasting</w:t>
      </w:r>
    </w:p>
    <w:p w14:paraId="5E0808AF" w14:textId="77777777" w:rsidR="00A16BCF" w:rsidRPr="00737F18" w:rsidRDefault="00A16BCF" w:rsidP="00A16BCF">
      <w:r w:rsidRPr="00737F18">
        <w:t>-</w:t>
      </w:r>
      <w:r w:rsidRPr="00737F18">
        <w:tab/>
        <w:t>tijdstip passeren (wij halen tijdstip uit notarisverklaring)</w:t>
      </w:r>
    </w:p>
    <w:p w14:paraId="7541F9D6" w14:textId="77777777" w:rsidR="00A16BCF" w:rsidRPr="00737F18" w:rsidRDefault="00A16BCF" w:rsidP="00A16BCF">
      <w:r w:rsidRPr="00737F18">
        <w:t>-</w:t>
      </w:r>
      <w:r w:rsidRPr="00737F18">
        <w:tab/>
        <w:t>verrekening diverse bedragen: koopprijs roerende zaken / verrekening Omzetbelasting</w:t>
      </w:r>
    </w:p>
    <w:p w14:paraId="7F1A85E4" w14:textId="2CAA03AC" w:rsidR="00E01029" w:rsidRDefault="00A16BCF" w:rsidP="00A16BCF">
      <w:pPr>
        <w:rPr>
          <w:lang w:val="en-US"/>
        </w:rPr>
      </w:pPr>
      <w:r w:rsidRPr="00AA0BD4">
        <w:rPr>
          <w:lang w:val="en-US"/>
        </w:rPr>
        <w:t>-</w:t>
      </w:r>
      <w:r w:rsidRPr="00AA0BD4">
        <w:rPr>
          <w:lang w:val="en-US"/>
        </w:rPr>
        <w:tab/>
        <w:t>kwijting</w:t>
      </w:r>
    </w:p>
    <w:p w14:paraId="115BB59A" w14:textId="2C567522" w:rsidR="009F338E" w:rsidRDefault="009F338E" w:rsidP="00A16BCF">
      <w:pPr>
        <w:rPr>
          <w:lang w:val="en-US"/>
        </w:rPr>
      </w:pPr>
    </w:p>
    <w:p w14:paraId="2D4ECB32" w14:textId="77777777" w:rsidR="00E30987" w:rsidRDefault="00E30987" w:rsidP="00F72C16">
      <w:bookmarkStart w:id="224" w:name="_Toc204052209"/>
      <w:bookmarkStart w:id="225" w:name="_Toc212446972"/>
      <w:bookmarkStart w:id="226" w:name="_Toc212447248"/>
      <w:bookmarkStart w:id="227" w:name="_Toc212446975"/>
      <w:bookmarkStart w:id="228" w:name="_Toc212447251"/>
      <w:bookmarkStart w:id="229" w:name="_Toc212447018"/>
      <w:bookmarkStart w:id="230" w:name="_Toc212447294"/>
      <w:bookmarkStart w:id="231" w:name="_Toc212447019"/>
      <w:bookmarkStart w:id="232" w:name="_Toc212447295"/>
      <w:bookmarkStart w:id="233" w:name="_Toc212447020"/>
      <w:bookmarkStart w:id="234" w:name="_Toc212447296"/>
      <w:bookmarkStart w:id="235" w:name="_Toc212447052"/>
      <w:bookmarkStart w:id="236" w:name="_Toc212447328"/>
      <w:bookmarkStart w:id="237" w:name="_Toc212447054"/>
      <w:bookmarkStart w:id="238" w:name="_Toc212447330"/>
      <w:bookmarkStart w:id="239" w:name="_Toc212447059"/>
      <w:bookmarkStart w:id="240" w:name="_Toc212447335"/>
      <w:bookmarkStart w:id="241" w:name="_Toc212447060"/>
      <w:bookmarkStart w:id="242" w:name="_Toc212447336"/>
      <w:bookmarkStart w:id="243" w:name="_Toc212447062"/>
      <w:bookmarkStart w:id="244" w:name="_Toc212447338"/>
      <w:bookmarkStart w:id="245" w:name="_Toc212447063"/>
      <w:bookmarkStart w:id="246" w:name="_Toc212447339"/>
      <w:bookmarkStart w:id="247" w:name="_Toc212447064"/>
      <w:bookmarkStart w:id="248" w:name="_Toc212447340"/>
      <w:bookmarkStart w:id="249" w:name="_Toc212447069"/>
      <w:bookmarkStart w:id="250" w:name="_Toc212447345"/>
      <w:bookmarkStart w:id="251" w:name="_Toc212447072"/>
      <w:bookmarkStart w:id="252" w:name="_Toc212447348"/>
      <w:bookmarkStart w:id="253" w:name="_Toc212447074"/>
      <w:bookmarkStart w:id="254" w:name="_Toc212447350"/>
      <w:bookmarkStart w:id="255" w:name="_Toc212447075"/>
      <w:bookmarkStart w:id="256" w:name="_Toc212447351"/>
      <w:bookmarkStart w:id="257" w:name="_Toc212447093"/>
      <w:bookmarkStart w:id="258" w:name="_Toc212447369"/>
      <w:bookmarkStart w:id="259" w:name="_Toc212447094"/>
      <w:bookmarkStart w:id="260" w:name="_Toc212447370"/>
      <w:bookmarkStart w:id="261" w:name="_Toc212447095"/>
      <w:bookmarkStart w:id="262" w:name="_Toc212447371"/>
      <w:bookmarkStart w:id="263" w:name="_Toc212447102"/>
      <w:bookmarkStart w:id="264" w:name="_Toc212447378"/>
      <w:bookmarkStart w:id="265" w:name="_Toc212447103"/>
      <w:bookmarkStart w:id="266" w:name="_Toc212447379"/>
      <w:bookmarkStart w:id="267" w:name="_Toc212447104"/>
      <w:bookmarkStart w:id="268" w:name="_Toc212447380"/>
      <w:bookmarkStart w:id="269" w:name="_Toc212447112"/>
      <w:bookmarkStart w:id="270" w:name="_Toc212447388"/>
      <w:bookmarkStart w:id="271" w:name="_Toc212447113"/>
      <w:bookmarkStart w:id="272" w:name="_Toc212447389"/>
      <w:bookmarkStart w:id="273" w:name="_Toc212447114"/>
      <w:bookmarkStart w:id="274" w:name="_Toc212447390"/>
      <w:bookmarkStart w:id="275" w:name="_Toc212447161"/>
      <w:bookmarkStart w:id="276" w:name="_Toc212447437"/>
      <w:bookmarkStart w:id="277" w:name="_Toc212447162"/>
      <w:bookmarkStart w:id="278" w:name="_Toc212447438"/>
      <w:bookmarkStart w:id="279" w:name="_Toc212447163"/>
      <w:bookmarkStart w:id="280" w:name="_Toc212447439"/>
      <w:bookmarkStart w:id="281" w:name="_Toc212447173"/>
      <w:bookmarkStart w:id="282" w:name="_Toc212447449"/>
      <w:bookmarkStart w:id="283" w:name="_Toc212447174"/>
      <w:bookmarkStart w:id="284" w:name="_Toc212447450"/>
      <w:bookmarkStart w:id="285" w:name="_Toc212447175"/>
      <w:bookmarkStart w:id="286" w:name="_Toc212447451"/>
      <w:bookmarkStart w:id="287" w:name="_Toc212447192"/>
      <w:bookmarkStart w:id="288" w:name="_Toc212447468"/>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sectPr w:rsidR="00E30987" w:rsidSect="00C84840">
      <w:type w:val="oddPage"/>
      <w:pgSz w:w="11906" w:h="16838" w:code="9"/>
      <w:pgMar w:top="1304" w:right="1304" w:bottom="2977" w:left="1304" w:header="567" w:footer="431" w:gutter="0"/>
      <w:cols w:space="708"/>
      <w:formProt w:val="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9DF2E" w14:textId="77777777" w:rsidR="004369E5" w:rsidRDefault="004369E5">
      <w:r>
        <w:separator/>
      </w:r>
    </w:p>
    <w:p w14:paraId="5F33EF1B" w14:textId="77777777" w:rsidR="004369E5" w:rsidRDefault="004369E5"/>
    <w:p w14:paraId="6668C156" w14:textId="77777777" w:rsidR="004369E5" w:rsidRDefault="004369E5"/>
    <w:p w14:paraId="5BCDFAF9" w14:textId="77777777" w:rsidR="004369E5" w:rsidRDefault="004369E5"/>
  </w:endnote>
  <w:endnote w:type="continuationSeparator" w:id="0">
    <w:p w14:paraId="1DE0DE5E" w14:textId="77777777" w:rsidR="004369E5" w:rsidRDefault="004369E5">
      <w:r>
        <w:continuationSeparator/>
      </w:r>
    </w:p>
    <w:p w14:paraId="56BF6F06" w14:textId="77777777" w:rsidR="004369E5" w:rsidRDefault="004369E5"/>
    <w:p w14:paraId="09131FD6" w14:textId="77777777" w:rsidR="004369E5" w:rsidRDefault="004369E5"/>
    <w:p w14:paraId="3DB90260" w14:textId="77777777" w:rsidR="004369E5" w:rsidRDefault="004369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TBC116DF8t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8144" w14:textId="77777777" w:rsidR="004369E5" w:rsidRDefault="004369E5">
      <w:r>
        <w:separator/>
      </w:r>
    </w:p>
    <w:p w14:paraId="6372F387" w14:textId="77777777" w:rsidR="004369E5" w:rsidRDefault="004369E5"/>
    <w:p w14:paraId="4BF57C7A" w14:textId="77777777" w:rsidR="004369E5" w:rsidRDefault="004369E5"/>
    <w:p w14:paraId="23B52685" w14:textId="77777777" w:rsidR="004369E5" w:rsidRDefault="004369E5"/>
  </w:footnote>
  <w:footnote w:type="continuationSeparator" w:id="0">
    <w:p w14:paraId="6FB2DF37" w14:textId="77777777" w:rsidR="004369E5" w:rsidRDefault="004369E5">
      <w:r>
        <w:continuationSeparator/>
      </w:r>
    </w:p>
    <w:p w14:paraId="3C2A35CB" w14:textId="77777777" w:rsidR="004369E5" w:rsidRDefault="004369E5"/>
    <w:p w14:paraId="3A5E8D7B" w14:textId="77777777" w:rsidR="004369E5" w:rsidRDefault="004369E5"/>
    <w:p w14:paraId="58666E44" w14:textId="77777777" w:rsidR="004369E5" w:rsidRDefault="004369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6998" w:tblpY="625"/>
      <w:tblW w:w="0" w:type="auto"/>
      <w:tblCellMar>
        <w:left w:w="70" w:type="dxa"/>
        <w:right w:w="70" w:type="dxa"/>
      </w:tblCellMar>
      <w:tblLook w:val="0000" w:firstRow="0" w:lastRow="0" w:firstColumn="0" w:lastColumn="0" w:noHBand="0" w:noVBand="0"/>
    </w:tblPr>
    <w:tblGrid>
      <w:gridCol w:w="4395"/>
    </w:tblGrid>
    <w:tr w:rsidR="000B4FCC" w14:paraId="4EC7616A" w14:textId="77777777" w:rsidTr="00C03037">
      <w:tc>
        <w:tcPr>
          <w:tcW w:w="4395" w:type="dxa"/>
        </w:tcPr>
        <w:p w14:paraId="31F9949F" w14:textId="77777777" w:rsidR="000B4FCC" w:rsidRDefault="000B4FCC" w:rsidP="00C03037">
          <w:pPr>
            <w:pStyle w:val="tussenkopje"/>
            <w:spacing w:before="0"/>
          </w:pPr>
          <w:r>
            <w:t>Datum</w:t>
          </w:r>
        </w:p>
      </w:tc>
    </w:tr>
    <w:tr w:rsidR="000B4FCC" w14:paraId="27C81868" w14:textId="77777777" w:rsidTr="00C03037">
      <w:tc>
        <w:tcPr>
          <w:tcW w:w="4395" w:type="dxa"/>
        </w:tcPr>
        <w:p w14:paraId="51F10E8D" w14:textId="3D2B54C5" w:rsidR="000B4FCC" w:rsidRDefault="002C005F" w:rsidP="00F72EA2">
          <w:pPr>
            <w:tabs>
              <w:tab w:val="left" w:pos="1327"/>
            </w:tabs>
            <w:spacing w:line="240" w:lineRule="atLeast"/>
          </w:pPr>
          <w:r>
            <w:t>11 oktober 2023</w:t>
          </w:r>
        </w:p>
      </w:tc>
    </w:tr>
    <w:tr w:rsidR="000B4FCC" w14:paraId="08674BBA" w14:textId="77777777" w:rsidTr="00C03037">
      <w:tc>
        <w:tcPr>
          <w:tcW w:w="4395" w:type="dxa"/>
        </w:tcPr>
        <w:p w14:paraId="425D17D0" w14:textId="77777777" w:rsidR="000B4FCC" w:rsidRDefault="000B4FCC" w:rsidP="00C03037">
          <w:pPr>
            <w:pStyle w:val="tussenkopje"/>
          </w:pPr>
          <w:r>
            <w:t>Titel</w:t>
          </w:r>
        </w:p>
      </w:tc>
    </w:tr>
    <w:tr w:rsidR="000B4FCC" w14:paraId="4D1A1EEC" w14:textId="77777777" w:rsidTr="00C03037">
      <w:tc>
        <w:tcPr>
          <w:tcW w:w="4395" w:type="dxa"/>
        </w:tcPr>
        <w:p w14:paraId="7DD0C4C8" w14:textId="07322692" w:rsidR="000B4FCC" w:rsidRPr="00060516" w:rsidRDefault="000B4FCC" w:rsidP="00C03037">
          <w:pPr>
            <w:spacing w:line="240" w:lineRule="atLeast"/>
          </w:pPr>
          <w:r>
            <w:rPr>
              <w:noProof/>
            </w:rPr>
            <w:fldChar w:fldCharType="begin"/>
          </w:r>
          <w:r>
            <w:rPr>
              <w:noProof/>
            </w:rPr>
            <w:instrText xml:space="preserve"> STYLEREF Titel \* MERGEFORMAT </w:instrText>
          </w:r>
          <w:r>
            <w:rPr>
              <w:noProof/>
            </w:rPr>
            <w:fldChar w:fldCharType="separate"/>
          </w:r>
          <w:r w:rsidR="00907CE9">
            <w:rPr>
              <w:noProof/>
            </w:rPr>
            <w:t>Toelichting modeldocument Akte van levering v6.0</w:t>
          </w:r>
          <w:r>
            <w:rPr>
              <w:noProof/>
            </w:rPr>
            <w:fldChar w:fldCharType="end"/>
          </w:r>
        </w:p>
      </w:tc>
    </w:tr>
    <w:tr w:rsidR="000B4FCC" w14:paraId="577E21D0" w14:textId="77777777" w:rsidTr="00C03037">
      <w:trPr>
        <w:trHeight w:val="414"/>
      </w:trPr>
      <w:tc>
        <w:tcPr>
          <w:tcW w:w="4395" w:type="dxa"/>
        </w:tcPr>
        <w:p w14:paraId="7E211DB8" w14:textId="77777777" w:rsidR="000B4FCC" w:rsidRDefault="000B4FCC" w:rsidP="00C03037">
          <w:pPr>
            <w:pStyle w:val="tussenkopje"/>
          </w:pPr>
          <w:r>
            <w:t>Versie</w:t>
          </w:r>
        </w:p>
      </w:tc>
    </w:tr>
    <w:tr w:rsidR="000B4FCC" w14:paraId="76AF47E0" w14:textId="77777777" w:rsidTr="00C03037">
      <w:tc>
        <w:tcPr>
          <w:tcW w:w="4395" w:type="dxa"/>
        </w:tcPr>
        <w:p w14:paraId="1CE42013" w14:textId="040F5785" w:rsidR="000B4FCC" w:rsidRDefault="002C005F" w:rsidP="00C03037">
          <w:pPr>
            <w:spacing w:line="240" w:lineRule="atLeast"/>
          </w:pPr>
          <w:r>
            <w:t>6</w:t>
          </w:r>
          <w:r w:rsidR="00A830AD">
            <w:t>.0</w:t>
          </w:r>
        </w:p>
      </w:tc>
    </w:tr>
    <w:tr w:rsidR="000B4FCC" w14:paraId="7172CFFB" w14:textId="77777777" w:rsidTr="00C03037">
      <w:tc>
        <w:tcPr>
          <w:tcW w:w="4395" w:type="dxa"/>
        </w:tcPr>
        <w:p w14:paraId="3D654773" w14:textId="77777777" w:rsidR="000B4FCC" w:rsidRDefault="000B4FCC" w:rsidP="00C03037">
          <w:pPr>
            <w:pStyle w:val="tussenkopje"/>
          </w:pPr>
          <w:r>
            <w:t>Blad</w:t>
          </w:r>
        </w:p>
      </w:tc>
    </w:tr>
    <w:tr w:rsidR="000B4FCC" w14:paraId="43ADBB34" w14:textId="77777777" w:rsidTr="00C03037">
      <w:tc>
        <w:tcPr>
          <w:tcW w:w="4395" w:type="dxa"/>
        </w:tcPr>
        <w:p w14:paraId="5CA1BBC7" w14:textId="3BAD3464" w:rsidR="000B4FCC" w:rsidRDefault="000B4FCC" w:rsidP="00C03037">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907CE9">
            <w:rPr>
              <w:noProof/>
            </w:rPr>
            <w:instrText>7</w:instrText>
          </w:r>
          <w:r>
            <w:fldChar w:fldCharType="end"/>
          </w:r>
          <w:r>
            <w:fldChar w:fldCharType="separate"/>
          </w:r>
          <w:r w:rsidR="00907CE9">
            <w:rPr>
              <w:noProof/>
            </w:rPr>
            <w:t>6</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907CE9">
            <w:rPr>
              <w:noProof/>
            </w:rPr>
            <w:instrText>117</w:instrText>
          </w:r>
          <w:r>
            <w:rPr>
              <w:noProof/>
            </w:rPr>
            <w:fldChar w:fldCharType="end"/>
          </w:r>
          <w:r>
            <w:fldChar w:fldCharType="separate"/>
          </w:r>
          <w:r w:rsidR="00907CE9">
            <w:rPr>
              <w:noProof/>
            </w:rPr>
            <w:t>117</w:t>
          </w:r>
          <w:r>
            <w:fldChar w:fldCharType="end"/>
          </w:r>
          <w:r>
            <w:t xml:space="preserve"> </w:t>
          </w:r>
        </w:p>
      </w:tc>
    </w:tr>
  </w:tbl>
  <w:p w14:paraId="7AF381AB" w14:textId="77777777" w:rsidR="000B4FCC" w:rsidRDefault="000B4FCC">
    <w:pPr>
      <w:pStyle w:val="Koptekst"/>
    </w:pPr>
    <w:r>
      <w:rPr>
        <w:noProof/>
        <w:snapToGrid/>
        <w:lang w:eastAsia="nl-NL"/>
      </w:rPr>
      <w:drawing>
        <wp:anchor distT="0" distB="0" distL="114300" distR="114300" simplePos="0" relativeHeight="251658752" behindDoc="1" locked="0" layoutInCell="1" allowOverlap="1" wp14:anchorId="60AF19ED" wp14:editId="388283DF">
          <wp:simplePos x="0" y="0"/>
          <wp:positionH relativeFrom="column">
            <wp:posOffset>2099945</wp:posOffset>
          </wp:positionH>
          <wp:positionV relativeFrom="paragraph">
            <wp:posOffset>-100330</wp:posOffset>
          </wp:positionV>
          <wp:extent cx="1333500" cy="1114425"/>
          <wp:effectExtent l="0" t="0" r="0" b="9525"/>
          <wp:wrapNone/>
          <wp:docPr id="685537495" name="Afbeelding 68553749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7DC5" w14:textId="77777777" w:rsidR="000B4FCC" w:rsidRDefault="000B4F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9541" w14:textId="77777777" w:rsidR="000B4FCC" w:rsidRDefault="000B4F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15:restartNumberingAfterBreak="0">
    <w:nsid w:val="05E37E2E"/>
    <w:multiLevelType w:val="hybridMultilevel"/>
    <w:tmpl w:val="57689E56"/>
    <w:lvl w:ilvl="0" w:tplc="57D87E4A">
      <w:start w:val="1"/>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970357C"/>
    <w:multiLevelType w:val="hybridMultilevel"/>
    <w:tmpl w:val="053E66D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015"/>
        </w:tabs>
        <w:ind w:left="1015" w:hanging="360"/>
      </w:pPr>
      <w:rPr>
        <w:rFonts w:hint="default"/>
        <w:color w:val="FF0000"/>
      </w:rPr>
    </w:lvl>
    <w:lvl w:ilvl="2" w:tplc="04130005" w:tentative="1">
      <w:start w:val="1"/>
      <w:numFmt w:val="bullet"/>
      <w:lvlText w:val=""/>
      <w:lvlJc w:val="left"/>
      <w:pPr>
        <w:tabs>
          <w:tab w:val="num" w:pos="1735"/>
        </w:tabs>
        <w:ind w:left="1735" w:hanging="360"/>
      </w:pPr>
      <w:rPr>
        <w:rFonts w:ascii="Wingdings" w:hAnsi="Wingdings" w:hint="default"/>
      </w:rPr>
    </w:lvl>
    <w:lvl w:ilvl="3" w:tplc="04130001" w:tentative="1">
      <w:start w:val="1"/>
      <w:numFmt w:val="bullet"/>
      <w:lvlText w:val=""/>
      <w:lvlJc w:val="left"/>
      <w:pPr>
        <w:tabs>
          <w:tab w:val="num" w:pos="2455"/>
        </w:tabs>
        <w:ind w:left="2455" w:hanging="360"/>
      </w:pPr>
      <w:rPr>
        <w:rFonts w:ascii="Symbol" w:hAnsi="Symbol" w:hint="default"/>
      </w:rPr>
    </w:lvl>
    <w:lvl w:ilvl="4" w:tplc="04130003" w:tentative="1">
      <w:start w:val="1"/>
      <w:numFmt w:val="bullet"/>
      <w:lvlText w:val="o"/>
      <w:lvlJc w:val="left"/>
      <w:pPr>
        <w:tabs>
          <w:tab w:val="num" w:pos="3175"/>
        </w:tabs>
        <w:ind w:left="3175" w:hanging="360"/>
      </w:pPr>
      <w:rPr>
        <w:rFonts w:ascii="Courier New" w:hAnsi="Courier New" w:cs="Courier New" w:hint="default"/>
      </w:rPr>
    </w:lvl>
    <w:lvl w:ilvl="5" w:tplc="04130005" w:tentative="1">
      <w:start w:val="1"/>
      <w:numFmt w:val="bullet"/>
      <w:lvlText w:val=""/>
      <w:lvlJc w:val="left"/>
      <w:pPr>
        <w:tabs>
          <w:tab w:val="num" w:pos="3895"/>
        </w:tabs>
        <w:ind w:left="3895" w:hanging="360"/>
      </w:pPr>
      <w:rPr>
        <w:rFonts w:ascii="Wingdings" w:hAnsi="Wingdings" w:hint="default"/>
      </w:rPr>
    </w:lvl>
    <w:lvl w:ilvl="6" w:tplc="04130001" w:tentative="1">
      <w:start w:val="1"/>
      <w:numFmt w:val="bullet"/>
      <w:lvlText w:val=""/>
      <w:lvlJc w:val="left"/>
      <w:pPr>
        <w:tabs>
          <w:tab w:val="num" w:pos="4615"/>
        </w:tabs>
        <w:ind w:left="4615" w:hanging="360"/>
      </w:pPr>
      <w:rPr>
        <w:rFonts w:ascii="Symbol" w:hAnsi="Symbol" w:hint="default"/>
      </w:rPr>
    </w:lvl>
    <w:lvl w:ilvl="7" w:tplc="04130003" w:tentative="1">
      <w:start w:val="1"/>
      <w:numFmt w:val="bullet"/>
      <w:lvlText w:val="o"/>
      <w:lvlJc w:val="left"/>
      <w:pPr>
        <w:tabs>
          <w:tab w:val="num" w:pos="5335"/>
        </w:tabs>
        <w:ind w:left="5335" w:hanging="360"/>
      </w:pPr>
      <w:rPr>
        <w:rFonts w:ascii="Courier New" w:hAnsi="Courier New" w:cs="Courier New" w:hint="default"/>
      </w:rPr>
    </w:lvl>
    <w:lvl w:ilvl="8" w:tplc="04130005" w:tentative="1">
      <w:start w:val="1"/>
      <w:numFmt w:val="bullet"/>
      <w:lvlText w:val=""/>
      <w:lvlJc w:val="left"/>
      <w:pPr>
        <w:tabs>
          <w:tab w:val="num" w:pos="6055"/>
        </w:tabs>
        <w:ind w:left="6055" w:hanging="360"/>
      </w:pPr>
      <w:rPr>
        <w:rFonts w:ascii="Wingdings" w:hAnsi="Wingdings" w:hint="default"/>
      </w:rPr>
    </w:lvl>
  </w:abstractNum>
  <w:abstractNum w:abstractNumId="4" w15:restartNumberingAfterBreak="0">
    <w:nsid w:val="0B086B7C"/>
    <w:multiLevelType w:val="hybridMultilevel"/>
    <w:tmpl w:val="6FC6781A"/>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B553BD3"/>
    <w:multiLevelType w:val="hybridMultilevel"/>
    <w:tmpl w:val="9AC04CE6"/>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427DE"/>
    <w:multiLevelType w:val="hybridMultilevel"/>
    <w:tmpl w:val="36DC1342"/>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9277FA"/>
    <w:multiLevelType w:val="hybridMultilevel"/>
    <w:tmpl w:val="0B701512"/>
    <w:lvl w:ilvl="0" w:tplc="65D4E4DE">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27DF5667"/>
    <w:multiLevelType w:val="hybridMultilevel"/>
    <w:tmpl w:val="FE8A88D2"/>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91FC4"/>
    <w:multiLevelType w:val="hybridMultilevel"/>
    <w:tmpl w:val="DD662BA4"/>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E51063C"/>
    <w:multiLevelType w:val="hybridMultilevel"/>
    <w:tmpl w:val="D892D662"/>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2" w15:restartNumberingAfterBreak="0">
    <w:nsid w:val="3044701D"/>
    <w:multiLevelType w:val="hybridMultilevel"/>
    <w:tmpl w:val="C3786A10"/>
    <w:lvl w:ilvl="0" w:tplc="3ED26B10">
      <w:numFmt w:val="bullet"/>
      <w:lvlText w:val="-"/>
      <w:lvlJc w:val="left"/>
      <w:pPr>
        <w:tabs>
          <w:tab w:val="num" w:pos="360"/>
        </w:tabs>
        <w:ind w:left="360" w:hanging="360"/>
      </w:pPr>
      <w:rPr>
        <w:rFonts w:ascii="Arial" w:eastAsia="Times New Roman" w:hAnsi="Arial" w:cs="Arial" w:hint="default"/>
        <w:color w:val="FF0000"/>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177AB4"/>
    <w:multiLevelType w:val="hybridMultilevel"/>
    <w:tmpl w:val="5A087CE0"/>
    <w:lvl w:ilvl="0" w:tplc="4D260C8C">
      <w:start w:val="1"/>
      <w:numFmt w:val="bullet"/>
      <w:lvlText w:val="-"/>
      <w:lvlJc w:val="left"/>
      <w:pPr>
        <w:tabs>
          <w:tab w:val="num" w:pos="785"/>
        </w:tabs>
        <w:ind w:left="785" w:hanging="360"/>
      </w:pPr>
      <w:rPr>
        <w:rFonts w:ascii="Arial" w:hAnsi="Arial" w:hint="default"/>
      </w:rPr>
    </w:lvl>
    <w:lvl w:ilvl="1" w:tplc="04130003" w:tentative="1">
      <w:start w:val="1"/>
      <w:numFmt w:val="bullet"/>
      <w:lvlText w:val="o"/>
      <w:lvlJc w:val="left"/>
      <w:pPr>
        <w:tabs>
          <w:tab w:val="num" w:pos="1865"/>
        </w:tabs>
        <w:ind w:left="1865" w:hanging="360"/>
      </w:pPr>
      <w:rPr>
        <w:rFonts w:ascii="Courier New" w:hAnsi="Courier New" w:cs="Courier New" w:hint="default"/>
      </w:rPr>
    </w:lvl>
    <w:lvl w:ilvl="2" w:tplc="04130005" w:tentative="1">
      <w:start w:val="1"/>
      <w:numFmt w:val="bullet"/>
      <w:lvlText w:val=""/>
      <w:lvlJc w:val="left"/>
      <w:pPr>
        <w:tabs>
          <w:tab w:val="num" w:pos="2585"/>
        </w:tabs>
        <w:ind w:left="2585" w:hanging="360"/>
      </w:pPr>
      <w:rPr>
        <w:rFonts w:ascii="Wingdings" w:hAnsi="Wingdings" w:hint="default"/>
      </w:rPr>
    </w:lvl>
    <w:lvl w:ilvl="3" w:tplc="04130001" w:tentative="1">
      <w:start w:val="1"/>
      <w:numFmt w:val="bullet"/>
      <w:lvlText w:val=""/>
      <w:lvlJc w:val="left"/>
      <w:pPr>
        <w:tabs>
          <w:tab w:val="num" w:pos="3305"/>
        </w:tabs>
        <w:ind w:left="3305" w:hanging="360"/>
      </w:pPr>
      <w:rPr>
        <w:rFonts w:ascii="Symbol" w:hAnsi="Symbol" w:hint="default"/>
      </w:rPr>
    </w:lvl>
    <w:lvl w:ilvl="4" w:tplc="04130003" w:tentative="1">
      <w:start w:val="1"/>
      <w:numFmt w:val="bullet"/>
      <w:lvlText w:val="o"/>
      <w:lvlJc w:val="left"/>
      <w:pPr>
        <w:tabs>
          <w:tab w:val="num" w:pos="4025"/>
        </w:tabs>
        <w:ind w:left="4025" w:hanging="360"/>
      </w:pPr>
      <w:rPr>
        <w:rFonts w:ascii="Courier New" w:hAnsi="Courier New" w:cs="Courier New" w:hint="default"/>
      </w:rPr>
    </w:lvl>
    <w:lvl w:ilvl="5" w:tplc="04130005" w:tentative="1">
      <w:start w:val="1"/>
      <w:numFmt w:val="bullet"/>
      <w:lvlText w:val=""/>
      <w:lvlJc w:val="left"/>
      <w:pPr>
        <w:tabs>
          <w:tab w:val="num" w:pos="4745"/>
        </w:tabs>
        <w:ind w:left="4745" w:hanging="360"/>
      </w:pPr>
      <w:rPr>
        <w:rFonts w:ascii="Wingdings" w:hAnsi="Wingdings" w:hint="default"/>
      </w:rPr>
    </w:lvl>
    <w:lvl w:ilvl="6" w:tplc="04130001" w:tentative="1">
      <w:start w:val="1"/>
      <w:numFmt w:val="bullet"/>
      <w:lvlText w:val=""/>
      <w:lvlJc w:val="left"/>
      <w:pPr>
        <w:tabs>
          <w:tab w:val="num" w:pos="5465"/>
        </w:tabs>
        <w:ind w:left="5465" w:hanging="360"/>
      </w:pPr>
      <w:rPr>
        <w:rFonts w:ascii="Symbol" w:hAnsi="Symbol" w:hint="default"/>
      </w:rPr>
    </w:lvl>
    <w:lvl w:ilvl="7" w:tplc="04130003" w:tentative="1">
      <w:start w:val="1"/>
      <w:numFmt w:val="bullet"/>
      <w:lvlText w:val="o"/>
      <w:lvlJc w:val="left"/>
      <w:pPr>
        <w:tabs>
          <w:tab w:val="num" w:pos="6185"/>
        </w:tabs>
        <w:ind w:left="6185" w:hanging="360"/>
      </w:pPr>
      <w:rPr>
        <w:rFonts w:ascii="Courier New" w:hAnsi="Courier New" w:cs="Courier New" w:hint="default"/>
      </w:rPr>
    </w:lvl>
    <w:lvl w:ilvl="8" w:tplc="04130005" w:tentative="1">
      <w:start w:val="1"/>
      <w:numFmt w:val="bullet"/>
      <w:lvlText w:val=""/>
      <w:lvlJc w:val="left"/>
      <w:pPr>
        <w:tabs>
          <w:tab w:val="num" w:pos="6905"/>
        </w:tabs>
        <w:ind w:left="6905" w:hanging="360"/>
      </w:pPr>
      <w:rPr>
        <w:rFonts w:ascii="Wingdings" w:hAnsi="Wingdings" w:hint="default"/>
      </w:rPr>
    </w:lvl>
  </w:abstractNum>
  <w:abstractNum w:abstractNumId="14" w15:restartNumberingAfterBreak="0">
    <w:nsid w:val="37B732C8"/>
    <w:multiLevelType w:val="hybridMultilevel"/>
    <w:tmpl w:val="ADD69FEA"/>
    <w:lvl w:ilvl="0" w:tplc="BC4A0CAE">
      <w:numFmt w:val="bullet"/>
      <w:lvlText w:val="-"/>
      <w:lvlJc w:val="left"/>
      <w:pPr>
        <w:tabs>
          <w:tab w:val="num" w:pos="720"/>
        </w:tabs>
        <w:ind w:left="720" w:hanging="360"/>
      </w:pPr>
      <w:rPr>
        <w:rFonts w:ascii="Arial" w:eastAsia="Times New Roman" w:hAnsi="Arial" w:cs="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75C2B"/>
    <w:multiLevelType w:val="hybridMultilevel"/>
    <w:tmpl w:val="59BC004E"/>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107ABE"/>
    <w:multiLevelType w:val="hybridMultilevel"/>
    <w:tmpl w:val="2708BCC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5B85583"/>
    <w:multiLevelType w:val="hybridMultilevel"/>
    <w:tmpl w:val="AEC8CE5E"/>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1" w15:restartNumberingAfterBreak="0">
    <w:nsid w:val="461C6AEE"/>
    <w:multiLevelType w:val="hybridMultilevel"/>
    <w:tmpl w:val="00FAF738"/>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903B67"/>
    <w:multiLevelType w:val="hybridMultilevel"/>
    <w:tmpl w:val="3A16A78A"/>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63462D3"/>
    <w:multiLevelType w:val="hybridMultilevel"/>
    <w:tmpl w:val="E5741772"/>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15:restartNumberingAfterBreak="0">
    <w:nsid w:val="568F7A42"/>
    <w:multiLevelType w:val="hybridMultilevel"/>
    <w:tmpl w:val="351E32EA"/>
    <w:lvl w:ilvl="0" w:tplc="52D2CCAA">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ADE39CA"/>
    <w:multiLevelType w:val="hybridMultilevel"/>
    <w:tmpl w:val="5BCE407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8B3C7B"/>
    <w:multiLevelType w:val="hybridMultilevel"/>
    <w:tmpl w:val="9DA0721A"/>
    <w:lvl w:ilvl="0" w:tplc="DCD6B868">
      <w:numFmt w:val="bullet"/>
      <w:lvlText w:val="-"/>
      <w:lvlJc w:val="left"/>
      <w:pPr>
        <w:tabs>
          <w:tab w:val="num" w:pos="720"/>
        </w:tabs>
        <w:ind w:left="720" w:hanging="360"/>
      </w:pPr>
      <w:rPr>
        <w:rFonts w:ascii="Courier New" w:eastAsia="Times New Roman" w:hAnsi="Courier New" w:cs="Courier New"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3103B2"/>
    <w:multiLevelType w:val="hybridMultilevel"/>
    <w:tmpl w:val="A20AC57A"/>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EC6F68"/>
    <w:multiLevelType w:val="hybridMultilevel"/>
    <w:tmpl w:val="4EA6AEE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E01A3"/>
    <w:multiLevelType w:val="hybridMultilevel"/>
    <w:tmpl w:val="E12A9DB0"/>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5E56C0"/>
    <w:multiLevelType w:val="hybridMultilevel"/>
    <w:tmpl w:val="CA6AF30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15:restartNumberingAfterBreak="0">
    <w:nsid w:val="67E178E5"/>
    <w:multiLevelType w:val="hybridMultilevel"/>
    <w:tmpl w:val="0F94F354"/>
    <w:lvl w:ilvl="0" w:tplc="9BF0C826">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68AF457E"/>
    <w:multiLevelType w:val="hybridMultilevel"/>
    <w:tmpl w:val="5B88C816"/>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35"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36" w15:restartNumberingAfterBreak="0">
    <w:nsid w:val="6D563CEC"/>
    <w:multiLevelType w:val="hybridMultilevel"/>
    <w:tmpl w:val="AF00332C"/>
    <w:lvl w:ilvl="0" w:tplc="AD32CA0C">
      <w:start w:val="7"/>
      <w:numFmt w:val="bullet"/>
      <w:lvlText w:val="-"/>
      <w:lvlJc w:val="left"/>
      <w:pPr>
        <w:tabs>
          <w:tab w:val="num" w:pos="360"/>
        </w:tabs>
        <w:ind w:left="360" w:hanging="360"/>
      </w:pPr>
      <w:rPr>
        <w:rFonts w:ascii="Times New Roman" w:eastAsia="Times New Roman" w:hAnsi="Times New Roman" w:cs="Times New Roman" w:hint="default"/>
        <w:color w:val="FF0000"/>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15:restartNumberingAfterBreak="0">
    <w:nsid w:val="6F19718F"/>
    <w:multiLevelType w:val="hybridMultilevel"/>
    <w:tmpl w:val="9C945870"/>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16D2DBD"/>
    <w:multiLevelType w:val="hybridMultilevel"/>
    <w:tmpl w:val="E56ABF06"/>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0" w15:restartNumberingAfterBreak="0">
    <w:nsid w:val="77D4519D"/>
    <w:multiLevelType w:val="hybridMultilevel"/>
    <w:tmpl w:val="9630379A"/>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1" w15:restartNumberingAfterBreak="0">
    <w:nsid w:val="7A7C4818"/>
    <w:multiLevelType w:val="hybridMultilevel"/>
    <w:tmpl w:val="EC6A4C8E"/>
    <w:lvl w:ilvl="0" w:tplc="4D260C8C">
      <w:start w:val="1"/>
      <w:numFmt w:val="bullet"/>
      <w:lvlText w:val="-"/>
      <w:lvlJc w:val="left"/>
      <w:pPr>
        <w:tabs>
          <w:tab w:val="num" w:pos="360"/>
        </w:tabs>
        <w:ind w:left="360" w:hanging="360"/>
      </w:pPr>
      <w:rPr>
        <w:rFonts w:ascii="Arial" w:hAnsi="Arial"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2" w15:restartNumberingAfterBreak="0">
    <w:nsid w:val="7C372B45"/>
    <w:multiLevelType w:val="hybridMultilevel"/>
    <w:tmpl w:val="783C09CA"/>
    <w:lvl w:ilvl="0" w:tplc="7A7ED7E6">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3" w15:restartNumberingAfterBreak="0">
    <w:nsid w:val="7F3856D4"/>
    <w:multiLevelType w:val="hybridMultilevel"/>
    <w:tmpl w:val="9BB4EC0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16cid:durableId="1165245345">
    <w:abstractNumId w:val="37"/>
  </w:num>
  <w:num w:numId="2" w16cid:durableId="332803177">
    <w:abstractNumId w:val="37"/>
  </w:num>
  <w:num w:numId="3" w16cid:durableId="1567060263">
    <w:abstractNumId w:val="35"/>
  </w:num>
  <w:num w:numId="4" w16cid:durableId="229926531">
    <w:abstractNumId w:val="19"/>
  </w:num>
  <w:num w:numId="5" w16cid:durableId="2092120550">
    <w:abstractNumId w:val="0"/>
  </w:num>
  <w:num w:numId="6" w16cid:durableId="1550721144">
    <w:abstractNumId w:val="12"/>
  </w:num>
  <w:num w:numId="7" w16cid:durableId="349988238">
    <w:abstractNumId w:val="36"/>
  </w:num>
  <w:num w:numId="8" w16cid:durableId="110826751">
    <w:abstractNumId w:val="28"/>
  </w:num>
  <w:num w:numId="9" w16cid:durableId="420953232">
    <w:abstractNumId w:val="17"/>
  </w:num>
  <w:num w:numId="10" w16cid:durableId="1945069998">
    <w:abstractNumId w:val="23"/>
  </w:num>
  <w:num w:numId="11" w16cid:durableId="1378166986">
    <w:abstractNumId w:val="5"/>
  </w:num>
  <w:num w:numId="12" w16cid:durableId="790172372">
    <w:abstractNumId w:val="40"/>
  </w:num>
  <w:num w:numId="13" w16cid:durableId="684944484">
    <w:abstractNumId w:val="16"/>
  </w:num>
  <w:num w:numId="14" w16cid:durableId="1275097388">
    <w:abstractNumId w:val="10"/>
  </w:num>
  <w:num w:numId="15" w16cid:durableId="1873765944">
    <w:abstractNumId w:val="21"/>
  </w:num>
  <w:num w:numId="16" w16cid:durableId="1385254933">
    <w:abstractNumId w:val="26"/>
  </w:num>
  <w:num w:numId="17" w16cid:durableId="199130600">
    <w:abstractNumId w:val="13"/>
  </w:num>
  <w:num w:numId="18" w16cid:durableId="194974298">
    <w:abstractNumId w:val="2"/>
  </w:num>
  <w:num w:numId="19" w16cid:durableId="1504927361">
    <w:abstractNumId w:val="4"/>
  </w:num>
  <w:num w:numId="20" w16cid:durableId="995958477">
    <w:abstractNumId w:val="38"/>
  </w:num>
  <w:num w:numId="21" w16cid:durableId="1900557440">
    <w:abstractNumId w:val="7"/>
  </w:num>
  <w:num w:numId="22" w16cid:durableId="955868701">
    <w:abstractNumId w:val="6"/>
  </w:num>
  <w:num w:numId="23" w16cid:durableId="1214081647">
    <w:abstractNumId w:val="42"/>
  </w:num>
  <w:num w:numId="24" w16cid:durableId="1821649670">
    <w:abstractNumId w:val="27"/>
  </w:num>
  <w:num w:numId="25" w16cid:durableId="1962221894">
    <w:abstractNumId w:val="41"/>
  </w:num>
  <w:num w:numId="26" w16cid:durableId="587887109">
    <w:abstractNumId w:val="31"/>
  </w:num>
  <w:num w:numId="27" w16cid:durableId="1893077087">
    <w:abstractNumId w:val="3"/>
  </w:num>
  <w:num w:numId="28" w16cid:durableId="2006662867">
    <w:abstractNumId w:val="9"/>
  </w:num>
  <w:num w:numId="29" w16cid:durableId="324558193">
    <w:abstractNumId w:val="29"/>
  </w:num>
  <w:num w:numId="30" w16cid:durableId="723136534">
    <w:abstractNumId w:val="24"/>
  </w:num>
  <w:num w:numId="31" w16cid:durableId="10765424">
    <w:abstractNumId w:val="30"/>
  </w:num>
  <w:num w:numId="32" w16cid:durableId="1445732423">
    <w:abstractNumId w:val="20"/>
  </w:num>
  <w:num w:numId="33" w16cid:durableId="1313290866">
    <w:abstractNumId w:val="18"/>
  </w:num>
  <w:num w:numId="34" w16cid:durableId="596987386">
    <w:abstractNumId w:val="39"/>
  </w:num>
  <w:num w:numId="35" w16cid:durableId="1284383520">
    <w:abstractNumId w:val="11"/>
  </w:num>
  <w:num w:numId="36" w16cid:durableId="1937783311">
    <w:abstractNumId w:val="43"/>
  </w:num>
  <w:num w:numId="37" w16cid:durableId="2064670248">
    <w:abstractNumId w:val="34"/>
  </w:num>
  <w:num w:numId="38" w16cid:durableId="1395619502">
    <w:abstractNumId w:val="15"/>
  </w:num>
  <w:num w:numId="39" w16cid:durableId="1754162854">
    <w:abstractNumId w:val="33"/>
  </w:num>
  <w:num w:numId="40" w16cid:durableId="1926306206">
    <w:abstractNumId w:val="1"/>
  </w:num>
  <w:num w:numId="41" w16cid:durableId="995765751">
    <w:abstractNumId w:val="32"/>
  </w:num>
  <w:num w:numId="42" w16cid:durableId="2140801935">
    <w:abstractNumId w:val="8"/>
  </w:num>
  <w:num w:numId="43" w16cid:durableId="1978415148">
    <w:abstractNumId w:val="22"/>
  </w:num>
  <w:num w:numId="44" w16cid:durableId="1125276206">
    <w:abstractNumId w:val="25"/>
  </w:num>
  <w:num w:numId="45" w16cid:durableId="1781683850">
    <w:abstractNumId w:val="0"/>
  </w:num>
  <w:num w:numId="46" w16cid:durableId="801195085">
    <w:abstractNumId w:val="14"/>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rson w15:author="Willems, Igor">
    <w15:presenceInfo w15:providerId="AD" w15:userId="S::Igor.Willems@kadaster.nl::44891f55-7cd7-4f3f-b95c-f9bc4d482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176B"/>
    <w:rsid w:val="00003BB9"/>
    <w:rsid w:val="00003BF2"/>
    <w:rsid w:val="00005407"/>
    <w:rsid w:val="000054C1"/>
    <w:rsid w:val="000055BB"/>
    <w:rsid w:val="0000590B"/>
    <w:rsid w:val="00006273"/>
    <w:rsid w:val="000072AC"/>
    <w:rsid w:val="0000797C"/>
    <w:rsid w:val="0001070D"/>
    <w:rsid w:val="00012025"/>
    <w:rsid w:val="00012352"/>
    <w:rsid w:val="0001243A"/>
    <w:rsid w:val="00012703"/>
    <w:rsid w:val="0001338A"/>
    <w:rsid w:val="0001364E"/>
    <w:rsid w:val="00013E73"/>
    <w:rsid w:val="00014187"/>
    <w:rsid w:val="0001524B"/>
    <w:rsid w:val="000168C1"/>
    <w:rsid w:val="0001778E"/>
    <w:rsid w:val="00017CF6"/>
    <w:rsid w:val="00020FD1"/>
    <w:rsid w:val="000211F9"/>
    <w:rsid w:val="0002125B"/>
    <w:rsid w:val="00022EE4"/>
    <w:rsid w:val="000233C4"/>
    <w:rsid w:val="000236B6"/>
    <w:rsid w:val="000238C0"/>
    <w:rsid w:val="00023E52"/>
    <w:rsid w:val="000240EA"/>
    <w:rsid w:val="00024D1D"/>
    <w:rsid w:val="00025855"/>
    <w:rsid w:val="00025B0C"/>
    <w:rsid w:val="00027FA1"/>
    <w:rsid w:val="0003063D"/>
    <w:rsid w:val="00030857"/>
    <w:rsid w:val="00032442"/>
    <w:rsid w:val="00033BFD"/>
    <w:rsid w:val="000340FA"/>
    <w:rsid w:val="00034CFA"/>
    <w:rsid w:val="00034E10"/>
    <w:rsid w:val="0003681C"/>
    <w:rsid w:val="00037563"/>
    <w:rsid w:val="00037E3F"/>
    <w:rsid w:val="000400E1"/>
    <w:rsid w:val="0004124D"/>
    <w:rsid w:val="000413E8"/>
    <w:rsid w:val="00042293"/>
    <w:rsid w:val="0004307D"/>
    <w:rsid w:val="00043A9B"/>
    <w:rsid w:val="00043E82"/>
    <w:rsid w:val="0004466F"/>
    <w:rsid w:val="00046757"/>
    <w:rsid w:val="00050522"/>
    <w:rsid w:val="00050609"/>
    <w:rsid w:val="00050E6C"/>
    <w:rsid w:val="000519B7"/>
    <w:rsid w:val="00052254"/>
    <w:rsid w:val="0005347B"/>
    <w:rsid w:val="0005380C"/>
    <w:rsid w:val="00053F3D"/>
    <w:rsid w:val="0005424A"/>
    <w:rsid w:val="000544E7"/>
    <w:rsid w:val="000547E5"/>
    <w:rsid w:val="00055256"/>
    <w:rsid w:val="00055609"/>
    <w:rsid w:val="00055EF9"/>
    <w:rsid w:val="00056564"/>
    <w:rsid w:val="00056C53"/>
    <w:rsid w:val="000570E0"/>
    <w:rsid w:val="00057927"/>
    <w:rsid w:val="000579C5"/>
    <w:rsid w:val="00057D2B"/>
    <w:rsid w:val="00057E18"/>
    <w:rsid w:val="000600AE"/>
    <w:rsid w:val="00060516"/>
    <w:rsid w:val="00060B61"/>
    <w:rsid w:val="000613F2"/>
    <w:rsid w:val="00061C0B"/>
    <w:rsid w:val="00061D5F"/>
    <w:rsid w:val="00063022"/>
    <w:rsid w:val="00063A89"/>
    <w:rsid w:val="00064009"/>
    <w:rsid w:val="00064024"/>
    <w:rsid w:val="00064DED"/>
    <w:rsid w:val="000653A8"/>
    <w:rsid w:val="000662FD"/>
    <w:rsid w:val="000670F8"/>
    <w:rsid w:val="000677AC"/>
    <w:rsid w:val="00067BB3"/>
    <w:rsid w:val="00070286"/>
    <w:rsid w:val="0007096C"/>
    <w:rsid w:val="00071674"/>
    <w:rsid w:val="00072360"/>
    <w:rsid w:val="000738C3"/>
    <w:rsid w:val="000751EF"/>
    <w:rsid w:val="0007565C"/>
    <w:rsid w:val="000756EC"/>
    <w:rsid w:val="00075EB1"/>
    <w:rsid w:val="0007662B"/>
    <w:rsid w:val="00082BF7"/>
    <w:rsid w:val="00083121"/>
    <w:rsid w:val="000841C8"/>
    <w:rsid w:val="00084711"/>
    <w:rsid w:val="00086015"/>
    <w:rsid w:val="00090322"/>
    <w:rsid w:val="00090725"/>
    <w:rsid w:val="00090F8B"/>
    <w:rsid w:val="00091C57"/>
    <w:rsid w:val="00091C7D"/>
    <w:rsid w:val="00091F73"/>
    <w:rsid w:val="00092791"/>
    <w:rsid w:val="00092BAD"/>
    <w:rsid w:val="00093328"/>
    <w:rsid w:val="00093876"/>
    <w:rsid w:val="00093CFA"/>
    <w:rsid w:val="000975A1"/>
    <w:rsid w:val="000A0E63"/>
    <w:rsid w:val="000A0EA1"/>
    <w:rsid w:val="000A1DDE"/>
    <w:rsid w:val="000A1F29"/>
    <w:rsid w:val="000A4854"/>
    <w:rsid w:val="000A593D"/>
    <w:rsid w:val="000A5BAD"/>
    <w:rsid w:val="000A64F0"/>
    <w:rsid w:val="000A70AC"/>
    <w:rsid w:val="000B0184"/>
    <w:rsid w:val="000B1D90"/>
    <w:rsid w:val="000B218D"/>
    <w:rsid w:val="000B3DF7"/>
    <w:rsid w:val="000B4FCC"/>
    <w:rsid w:val="000B5075"/>
    <w:rsid w:val="000B5B83"/>
    <w:rsid w:val="000B6139"/>
    <w:rsid w:val="000B746D"/>
    <w:rsid w:val="000B74F1"/>
    <w:rsid w:val="000C1749"/>
    <w:rsid w:val="000C6096"/>
    <w:rsid w:val="000C639C"/>
    <w:rsid w:val="000C6C00"/>
    <w:rsid w:val="000C7087"/>
    <w:rsid w:val="000D1286"/>
    <w:rsid w:val="000D2AFB"/>
    <w:rsid w:val="000D2B74"/>
    <w:rsid w:val="000D2D1E"/>
    <w:rsid w:val="000D3BDA"/>
    <w:rsid w:val="000D571E"/>
    <w:rsid w:val="000D6C3B"/>
    <w:rsid w:val="000E036E"/>
    <w:rsid w:val="000E052E"/>
    <w:rsid w:val="000E079F"/>
    <w:rsid w:val="000E0CF2"/>
    <w:rsid w:val="000E0DE1"/>
    <w:rsid w:val="000E16C5"/>
    <w:rsid w:val="000E2DF2"/>
    <w:rsid w:val="000E4943"/>
    <w:rsid w:val="000E6682"/>
    <w:rsid w:val="000E6BC2"/>
    <w:rsid w:val="000E6D3F"/>
    <w:rsid w:val="000E781A"/>
    <w:rsid w:val="000F0137"/>
    <w:rsid w:val="000F085B"/>
    <w:rsid w:val="000F115C"/>
    <w:rsid w:val="000F1797"/>
    <w:rsid w:val="000F28B4"/>
    <w:rsid w:val="000F3292"/>
    <w:rsid w:val="000F392C"/>
    <w:rsid w:val="000F3DA7"/>
    <w:rsid w:val="000F49D2"/>
    <w:rsid w:val="000F4B92"/>
    <w:rsid w:val="000F509C"/>
    <w:rsid w:val="000F55FC"/>
    <w:rsid w:val="000F6429"/>
    <w:rsid w:val="000F702C"/>
    <w:rsid w:val="000F711B"/>
    <w:rsid w:val="000F750C"/>
    <w:rsid w:val="000F79A2"/>
    <w:rsid w:val="00100DDB"/>
    <w:rsid w:val="00101503"/>
    <w:rsid w:val="00101C61"/>
    <w:rsid w:val="00101F52"/>
    <w:rsid w:val="00102295"/>
    <w:rsid w:val="00102D98"/>
    <w:rsid w:val="0010365E"/>
    <w:rsid w:val="00106C1F"/>
    <w:rsid w:val="00106F44"/>
    <w:rsid w:val="00107EBC"/>
    <w:rsid w:val="001100FB"/>
    <w:rsid w:val="00111C77"/>
    <w:rsid w:val="00112681"/>
    <w:rsid w:val="001135F5"/>
    <w:rsid w:val="00115978"/>
    <w:rsid w:val="00115FB7"/>
    <w:rsid w:val="0011696F"/>
    <w:rsid w:val="00117480"/>
    <w:rsid w:val="001175C0"/>
    <w:rsid w:val="0011783E"/>
    <w:rsid w:val="00120D00"/>
    <w:rsid w:val="001222A3"/>
    <w:rsid w:val="001223A0"/>
    <w:rsid w:val="00122C71"/>
    <w:rsid w:val="0012350D"/>
    <w:rsid w:val="00123A02"/>
    <w:rsid w:val="00123E8D"/>
    <w:rsid w:val="00125341"/>
    <w:rsid w:val="00125386"/>
    <w:rsid w:val="00126834"/>
    <w:rsid w:val="001278E4"/>
    <w:rsid w:val="0013330F"/>
    <w:rsid w:val="00133B7F"/>
    <w:rsid w:val="00135A64"/>
    <w:rsid w:val="00135DA4"/>
    <w:rsid w:val="00135EDC"/>
    <w:rsid w:val="00137615"/>
    <w:rsid w:val="00137B6C"/>
    <w:rsid w:val="00137BBF"/>
    <w:rsid w:val="0014005C"/>
    <w:rsid w:val="00140CFC"/>
    <w:rsid w:val="00140D6D"/>
    <w:rsid w:val="001418AA"/>
    <w:rsid w:val="00141AB9"/>
    <w:rsid w:val="0014218F"/>
    <w:rsid w:val="00142928"/>
    <w:rsid w:val="00142B34"/>
    <w:rsid w:val="00143148"/>
    <w:rsid w:val="001435FB"/>
    <w:rsid w:val="001437C0"/>
    <w:rsid w:val="00143BC1"/>
    <w:rsid w:val="00143C46"/>
    <w:rsid w:val="00143E8D"/>
    <w:rsid w:val="00144B08"/>
    <w:rsid w:val="001454E7"/>
    <w:rsid w:val="00145611"/>
    <w:rsid w:val="00145FC8"/>
    <w:rsid w:val="001461D9"/>
    <w:rsid w:val="0014622E"/>
    <w:rsid w:val="00146425"/>
    <w:rsid w:val="00146FEC"/>
    <w:rsid w:val="001476AD"/>
    <w:rsid w:val="00147B57"/>
    <w:rsid w:val="001504E5"/>
    <w:rsid w:val="001514FA"/>
    <w:rsid w:val="00152B5C"/>
    <w:rsid w:val="00152B9E"/>
    <w:rsid w:val="0015346B"/>
    <w:rsid w:val="001536C4"/>
    <w:rsid w:val="00154B89"/>
    <w:rsid w:val="0015500C"/>
    <w:rsid w:val="0015507F"/>
    <w:rsid w:val="001568AE"/>
    <w:rsid w:val="00156B8A"/>
    <w:rsid w:val="00160D52"/>
    <w:rsid w:val="001612AA"/>
    <w:rsid w:val="001623C5"/>
    <w:rsid w:val="00162932"/>
    <w:rsid w:val="00163151"/>
    <w:rsid w:val="00163526"/>
    <w:rsid w:val="001638FF"/>
    <w:rsid w:val="00164370"/>
    <w:rsid w:val="0016460E"/>
    <w:rsid w:val="00164F8D"/>
    <w:rsid w:val="00166603"/>
    <w:rsid w:val="0016697E"/>
    <w:rsid w:val="00166B8A"/>
    <w:rsid w:val="001677DE"/>
    <w:rsid w:val="00170799"/>
    <w:rsid w:val="0017212E"/>
    <w:rsid w:val="001728D6"/>
    <w:rsid w:val="00172C11"/>
    <w:rsid w:val="00173A63"/>
    <w:rsid w:val="001743D2"/>
    <w:rsid w:val="00174D69"/>
    <w:rsid w:val="00175A99"/>
    <w:rsid w:val="00175CEB"/>
    <w:rsid w:val="00175FD3"/>
    <w:rsid w:val="001779F7"/>
    <w:rsid w:val="0018011A"/>
    <w:rsid w:val="00181329"/>
    <w:rsid w:val="00181D62"/>
    <w:rsid w:val="00182BC3"/>
    <w:rsid w:val="00182CCA"/>
    <w:rsid w:val="00183622"/>
    <w:rsid w:val="0018387C"/>
    <w:rsid w:val="00183944"/>
    <w:rsid w:val="00183955"/>
    <w:rsid w:val="001840F6"/>
    <w:rsid w:val="0018417A"/>
    <w:rsid w:val="0018609A"/>
    <w:rsid w:val="00186292"/>
    <w:rsid w:val="00186773"/>
    <w:rsid w:val="001870D7"/>
    <w:rsid w:val="00187578"/>
    <w:rsid w:val="00187C3F"/>
    <w:rsid w:val="00187DC3"/>
    <w:rsid w:val="00190175"/>
    <w:rsid w:val="0019235A"/>
    <w:rsid w:val="00192D50"/>
    <w:rsid w:val="00193017"/>
    <w:rsid w:val="0019340B"/>
    <w:rsid w:val="001937D4"/>
    <w:rsid w:val="00193C60"/>
    <w:rsid w:val="001948B9"/>
    <w:rsid w:val="00194D48"/>
    <w:rsid w:val="00195374"/>
    <w:rsid w:val="0019608E"/>
    <w:rsid w:val="00197141"/>
    <w:rsid w:val="00197696"/>
    <w:rsid w:val="001A03BB"/>
    <w:rsid w:val="001A0476"/>
    <w:rsid w:val="001A0E25"/>
    <w:rsid w:val="001A3C5E"/>
    <w:rsid w:val="001A469E"/>
    <w:rsid w:val="001A4C2F"/>
    <w:rsid w:val="001A5981"/>
    <w:rsid w:val="001A7164"/>
    <w:rsid w:val="001A72E7"/>
    <w:rsid w:val="001B223C"/>
    <w:rsid w:val="001B314C"/>
    <w:rsid w:val="001B3407"/>
    <w:rsid w:val="001B3B42"/>
    <w:rsid w:val="001B3FB1"/>
    <w:rsid w:val="001B508E"/>
    <w:rsid w:val="001B605A"/>
    <w:rsid w:val="001B6420"/>
    <w:rsid w:val="001B6703"/>
    <w:rsid w:val="001B738C"/>
    <w:rsid w:val="001B77C0"/>
    <w:rsid w:val="001C037C"/>
    <w:rsid w:val="001C11CE"/>
    <w:rsid w:val="001C23D9"/>
    <w:rsid w:val="001C2750"/>
    <w:rsid w:val="001C27EA"/>
    <w:rsid w:val="001C2A0F"/>
    <w:rsid w:val="001C3654"/>
    <w:rsid w:val="001C3C84"/>
    <w:rsid w:val="001C5A4D"/>
    <w:rsid w:val="001C5AF5"/>
    <w:rsid w:val="001C5B22"/>
    <w:rsid w:val="001C5C0C"/>
    <w:rsid w:val="001C66AC"/>
    <w:rsid w:val="001C6C62"/>
    <w:rsid w:val="001C72DF"/>
    <w:rsid w:val="001C77D6"/>
    <w:rsid w:val="001C7DCC"/>
    <w:rsid w:val="001C7FDB"/>
    <w:rsid w:val="001D0CA4"/>
    <w:rsid w:val="001D0D0F"/>
    <w:rsid w:val="001D2375"/>
    <w:rsid w:val="001D2EC6"/>
    <w:rsid w:val="001D3797"/>
    <w:rsid w:val="001D3942"/>
    <w:rsid w:val="001D41C5"/>
    <w:rsid w:val="001D5F57"/>
    <w:rsid w:val="001D6F42"/>
    <w:rsid w:val="001D78BD"/>
    <w:rsid w:val="001D7CF3"/>
    <w:rsid w:val="001E3F63"/>
    <w:rsid w:val="001E46CD"/>
    <w:rsid w:val="001E4EF9"/>
    <w:rsid w:val="001E513D"/>
    <w:rsid w:val="001E52C8"/>
    <w:rsid w:val="001E547A"/>
    <w:rsid w:val="001E62D7"/>
    <w:rsid w:val="001E6834"/>
    <w:rsid w:val="001E7127"/>
    <w:rsid w:val="001E7D93"/>
    <w:rsid w:val="001E7E94"/>
    <w:rsid w:val="001F067E"/>
    <w:rsid w:val="001F0E67"/>
    <w:rsid w:val="001F1804"/>
    <w:rsid w:val="001F3919"/>
    <w:rsid w:val="001F41CA"/>
    <w:rsid w:val="001F46A7"/>
    <w:rsid w:val="001F5487"/>
    <w:rsid w:val="001F65A6"/>
    <w:rsid w:val="001F6848"/>
    <w:rsid w:val="001F6D6C"/>
    <w:rsid w:val="001F757E"/>
    <w:rsid w:val="001F781B"/>
    <w:rsid w:val="001F7CB8"/>
    <w:rsid w:val="001F7DAA"/>
    <w:rsid w:val="002009E2"/>
    <w:rsid w:val="002019F0"/>
    <w:rsid w:val="00201BDE"/>
    <w:rsid w:val="002032EB"/>
    <w:rsid w:val="00203E69"/>
    <w:rsid w:val="00203F22"/>
    <w:rsid w:val="00204470"/>
    <w:rsid w:val="00204AC0"/>
    <w:rsid w:val="00204FF8"/>
    <w:rsid w:val="00205037"/>
    <w:rsid w:val="00206CC4"/>
    <w:rsid w:val="0021075A"/>
    <w:rsid w:val="00211350"/>
    <w:rsid w:val="00211C1A"/>
    <w:rsid w:val="002125ED"/>
    <w:rsid w:val="002127B6"/>
    <w:rsid w:val="0021340B"/>
    <w:rsid w:val="00215E8F"/>
    <w:rsid w:val="00215FB6"/>
    <w:rsid w:val="0021680B"/>
    <w:rsid w:val="00216CC5"/>
    <w:rsid w:val="00216E52"/>
    <w:rsid w:val="00216EAB"/>
    <w:rsid w:val="00220EE9"/>
    <w:rsid w:val="00222047"/>
    <w:rsid w:val="00222A25"/>
    <w:rsid w:val="00222B3A"/>
    <w:rsid w:val="0022338C"/>
    <w:rsid w:val="00223447"/>
    <w:rsid w:val="00223C63"/>
    <w:rsid w:val="00223E9B"/>
    <w:rsid w:val="002260EA"/>
    <w:rsid w:val="00227198"/>
    <w:rsid w:val="002278EA"/>
    <w:rsid w:val="002329C3"/>
    <w:rsid w:val="0023346B"/>
    <w:rsid w:val="002335C5"/>
    <w:rsid w:val="002336AC"/>
    <w:rsid w:val="00233F67"/>
    <w:rsid w:val="0023524F"/>
    <w:rsid w:val="00235ACD"/>
    <w:rsid w:val="00235AE3"/>
    <w:rsid w:val="00235E43"/>
    <w:rsid w:val="0023615F"/>
    <w:rsid w:val="00236965"/>
    <w:rsid w:val="00236AF8"/>
    <w:rsid w:val="002372EA"/>
    <w:rsid w:val="00237816"/>
    <w:rsid w:val="00237F87"/>
    <w:rsid w:val="00237F97"/>
    <w:rsid w:val="0024096C"/>
    <w:rsid w:val="00240B8B"/>
    <w:rsid w:val="00240E2F"/>
    <w:rsid w:val="002411F0"/>
    <w:rsid w:val="0024125D"/>
    <w:rsid w:val="00241C89"/>
    <w:rsid w:val="00242238"/>
    <w:rsid w:val="00242602"/>
    <w:rsid w:val="00242D34"/>
    <w:rsid w:val="00243923"/>
    <w:rsid w:val="00243B3E"/>
    <w:rsid w:val="00243B60"/>
    <w:rsid w:val="00243B70"/>
    <w:rsid w:val="00243CFF"/>
    <w:rsid w:val="00244A4B"/>
    <w:rsid w:val="00244CE3"/>
    <w:rsid w:val="00245794"/>
    <w:rsid w:val="00245D4E"/>
    <w:rsid w:val="00247E61"/>
    <w:rsid w:val="00251D75"/>
    <w:rsid w:val="00251E06"/>
    <w:rsid w:val="00253757"/>
    <w:rsid w:val="00254897"/>
    <w:rsid w:val="00254B68"/>
    <w:rsid w:val="0025542B"/>
    <w:rsid w:val="00256363"/>
    <w:rsid w:val="00256B40"/>
    <w:rsid w:val="00256D71"/>
    <w:rsid w:val="00257BD7"/>
    <w:rsid w:val="002600CB"/>
    <w:rsid w:val="00260A83"/>
    <w:rsid w:val="00260D6E"/>
    <w:rsid w:val="0026132F"/>
    <w:rsid w:val="002613C3"/>
    <w:rsid w:val="00264D5D"/>
    <w:rsid w:val="0026511B"/>
    <w:rsid w:val="00265726"/>
    <w:rsid w:val="0026576D"/>
    <w:rsid w:val="002704E6"/>
    <w:rsid w:val="00271388"/>
    <w:rsid w:val="00271981"/>
    <w:rsid w:val="00271CA2"/>
    <w:rsid w:val="002727A7"/>
    <w:rsid w:val="002732A6"/>
    <w:rsid w:val="00273437"/>
    <w:rsid w:val="00273BA4"/>
    <w:rsid w:val="00274555"/>
    <w:rsid w:val="0027491F"/>
    <w:rsid w:val="00274DD2"/>
    <w:rsid w:val="0027574F"/>
    <w:rsid w:val="00275C0B"/>
    <w:rsid w:val="00276333"/>
    <w:rsid w:val="00280B9A"/>
    <w:rsid w:val="00281E2A"/>
    <w:rsid w:val="00281F42"/>
    <w:rsid w:val="002868BD"/>
    <w:rsid w:val="0029050E"/>
    <w:rsid w:val="00290A98"/>
    <w:rsid w:val="00292D6C"/>
    <w:rsid w:val="002930DF"/>
    <w:rsid w:val="0029313A"/>
    <w:rsid w:val="00293544"/>
    <w:rsid w:val="00293AEB"/>
    <w:rsid w:val="00294BD4"/>
    <w:rsid w:val="00294DC4"/>
    <w:rsid w:val="00295233"/>
    <w:rsid w:val="002954AE"/>
    <w:rsid w:val="00295698"/>
    <w:rsid w:val="00296D6F"/>
    <w:rsid w:val="002972E0"/>
    <w:rsid w:val="00297BA3"/>
    <w:rsid w:val="002A010E"/>
    <w:rsid w:val="002A321E"/>
    <w:rsid w:val="002A38A7"/>
    <w:rsid w:val="002A3B61"/>
    <w:rsid w:val="002A407E"/>
    <w:rsid w:val="002A4B2B"/>
    <w:rsid w:val="002A5698"/>
    <w:rsid w:val="002A5B0E"/>
    <w:rsid w:val="002A5C8A"/>
    <w:rsid w:val="002A79E4"/>
    <w:rsid w:val="002A7BBF"/>
    <w:rsid w:val="002A7DBF"/>
    <w:rsid w:val="002B09E9"/>
    <w:rsid w:val="002B0CE9"/>
    <w:rsid w:val="002B2AEE"/>
    <w:rsid w:val="002B2EFF"/>
    <w:rsid w:val="002B38B4"/>
    <w:rsid w:val="002B41FF"/>
    <w:rsid w:val="002B5CD7"/>
    <w:rsid w:val="002B6478"/>
    <w:rsid w:val="002B6673"/>
    <w:rsid w:val="002C005F"/>
    <w:rsid w:val="002C0D0A"/>
    <w:rsid w:val="002C11A5"/>
    <w:rsid w:val="002C177B"/>
    <w:rsid w:val="002C2532"/>
    <w:rsid w:val="002C279F"/>
    <w:rsid w:val="002C298B"/>
    <w:rsid w:val="002C2E70"/>
    <w:rsid w:val="002C4773"/>
    <w:rsid w:val="002C4984"/>
    <w:rsid w:val="002C531E"/>
    <w:rsid w:val="002C5970"/>
    <w:rsid w:val="002C5B1A"/>
    <w:rsid w:val="002C78C0"/>
    <w:rsid w:val="002D0C6A"/>
    <w:rsid w:val="002D12D9"/>
    <w:rsid w:val="002D15CC"/>
    <w:rsid w:val="002D185F"/>
    <w:rsid w:val="002D1F86"/>
    <w:rsid w:val="002D239D"/>
    <w:rsid w:val="002D3B42"/>
    <w:rsid w:val="002D5153"/>
    <w:rsid w:val="002D5496"/>
    <w:rsid w:val="002D6423"/>
    <w:rsid w:val="002D67B3"/>
    <w:rsid w:val="002D6A21"/>
    <w:rsid w:val="002D6F14"/>
    <w:rsid w:val="002D7314"/>
    <w:rsid w:val="002E2386"/>
    <w:rsid w:val="002E2C0E"/>
    <w:rsid w:val="002E4CBA"/>
    <w:rsid w:val="002E71D9"/>
    <w:rsid w:val="002E7761"/>
    <w:rsid w:val="002F1011"/>
    <w:rsid w:val="002F1915"/>
    <w:rsid w:val="002F299C"/>
    <w:rsid w:val="002F2B27"/>
    <w:rsid w:val="002F2C0C"/>
    <w:rsid w:val="002F42E6"/>
    <w:rsid w:val="002F5651"/>
    <w:rsid w:val="002F75FD"/>
    <w:rsid w:val="003008D7"/>
    <w:rsid w:val="00300E22"/>
    <w:rsid w:val="00301055"/>
    <w:rsid w:val="00302379"/>
    <w:rsid w:val="00302638"/>
    <w:rsid w:val="00302867"/>
    <w:rsid w:val="00302E35"/>
    <w:rsid w:val="0030327B"/>
    <w:rsid w:val="00303F4E"/>
    <w:rsid w:val="00305352"/>
    <w:rsid w:val="00305C34"/>
    <w:rsid w:val="00306394"/>
    <w:rsid w:val="00306A2F"/>
    <w:rsid w:val="00307F40"/>
    <w:rsid w:val="00310519"/>
    <w:rsid w:val="003105C9"/>
    <w:rsid w:val="00311013"/>
    <w:rsid w:val="0031131E"/>
    <w:rsid w:val="0031274A"/>
    <w:rsid w:val="00312EAA"/>
    <w:rsid w:val="00313117"/>
    <w:rsid w:val="00314249"/>
    <w:rsid w:val="0031618B"/>
    <w:rsid w:val="0031723A"/>
    <w:rsid w:val="00317A0A"/>
    <w:rsid w:val="0032121B"/>
    <w:rsid w:val="00321695"/>
    <w:rsid w:val="0032282B"/>
    <w:rsid w:val="003228A3"/>
    <w:rsid w:val="00322B74"/>
    <w:rsid w:val="00322F52"/>
    <w:rsid w:val="0032396A"/>
    <w:rsid w:val="003241D1"/>
    <w:rsid w:val="0032463E"/>
    <w:rsid w:val="003246A7"/>
    <w:rsid w:val="003256C1"/>
    <w:rsid w:val="00325C66"/>
    <w:rsid w:val="00326825"/>
    <w:rsid w:val="0032740A"/>
    <w:rsid w:val="00327795"/>
    <w:rsid w:val="00327851"/>
    <w:rsid w:val="00330D7D"/>
    <w:rsid w:val="00332572"/>
    <w:rsid w:val="00332CC7"/>
    <w:rsid w:val="003334F4"/>
    <w:rsid w:val="00333680"/>
    <w:rsid w:val="00334E16"/>
    <w:rsid w:val="00335290"/>
    <w:rsid w:val="00335A59"/>
    <w:rsid w:val="00336898"/>
    <w:rsid w:val="0033708C"/>
    <w:rsid w:val="00337E6E"/>
    <w:rsid w:val="00340E29"/>
    <w:rsid w:val="00341AA8"/>
    <w:rsid w:val="003426EC"/>
    <w:rsid w:val="00342997"/>
    <w:rsid w:val="00343045"/>
    <w:rsid w:val="0034498F"/>
    <w:rsid w:val="00345B4A"/>
    <w:rsid w:val="003463B0"/>
    <w:rsid w:val="0034670F"/>
    <w:rsid w:val="00346F69"/>
    <w:rsid w:val="00346FEB"/>
    <w:rsid w:val="00347421"/>
    <w:rsid w:val="0034768E"/>
    <w:rsid w:val="00347B1E"/>
    <w:rsid w:val="00347D07"/>
    <w:rsid w:val="00347F1C"/>
    <w:rsid w:val="00350031"/>
    <w:rsid w:val="00350244"/>
    <w:rsid w:val="003505C8"/>
    <w:rsid w:val="00350D80"/>
    <w:rsid w:val="00351D66"/>
    <w:rsid w:val="003526F4"/>
    <w:rsid w:val="00352E4D"/>
    <w:rsid w:val="00352F14"/>
    <w:rsid w:val="003531E5"/>
    <w:rsid w:val="0035361F"/>
    <w:rsid w:val="003536A6"/>
    <w:rsid w:val="00354EB8"/>
    <w:rsid w:val="00354FB7"/>
    <w:rsid w:val="003555B3"/>
    <w:rsid w:val="003557FA"/>
    <w:rsid w:val="00356314"/>
    <w:rsid w:val="003568FD"/>
    <w:rsid w:val="0035789A"/>
    <w:rsid w:val="003601C7"/>
    <w:rsid w:val="00360470"/>
    <w:rsid w:val="003608EB"/>
    <w:rsid w:val="003609DE"/>
    <w:rsid w:val="00360ABE"/>
    <w:rsid w:val="00361271"/>
    <w:rsid w:val="0036134E"/>
    <w:rsid w:val="00361B70"/>
    <w:rsid w:val="00361FAA"/>
    <w:rsid w:val="00363C09"/>
    <w:rsid w:val="003647F2"/>
    <w:rsid w:val="003657ED"/>
    <w:rsid w:val="0036595A"/>
    <w:rsid w:val="00366257"/>
    <w:rsid w:val="003666F2"/>
    <w:rsid w:val="00367AE9"/>
    <w:rsid w:val="00367E8B"/>
    <w:rsid w:val="003704C1"/>
    <w:rsid w:val="0037135B"/>
    <w:rsid w:val="00372BA7"/>
    <w:rsid w:val="003732BA"/>
    <w:rsid w:val="00373DF9"/>
    <w:rsid w:val="00373F0E"/>
    <w:rsid w:val="0037540A"/>
    <w:rsid w:val="003765C0"/>
    <w:rsid w:val="003768AB"/>
    <w:rsid w:val="003775A0"/>
    <w:rsid w:val="003776FB"/>
    <w:rsid w:val="00381059"/>
    <w:rsid w:val="00381ED6"/>
    <w:rsid w:val="00382478"/>
    <w:rsid w:val="003840A5"/>
    <w:rsid w:val="003847F2"/>
    <w:rsid w:val="00384A50"/>
    <w:rsid w:val="00385639"/>
    <w:rsid w:val="00385977"/>
    <w:rsid w:val="0038658C"/>
    <w:rsid w:val="003915F5"/>
    <w:rsid w:val="00391CA8"/>
    <w:rsid w:val="00392E5E"/>
    <w:rsid w:val="003933EF"/>
    <w:rsid w:val="00393742"/>
    <w:rsid w:val="00393D01"/>
    <w:rsid w:val="00394540"/>
    <w:rsid w:val="00395173"/>
    <w:rsid w:val="00396D59"/>
    <w:rsid w:val="00397512"/>
    <w:rsid w:val="003A1519"/>
    <w:rsid w:val="003A1F7A"/>
    <w:rsid w:val="003A218A"/>
    <w:rsid w:val="003A4165"/>
    <w:rsid w:val="003A43C6"/>
    <w:rsid w:val="003A45C1"/>
    <w:rsid w:val="003A4966"/>
    <w:rsid w:val="003A4FEA"/>
    <w:rsid w:val="003A529E"/>
    <w:rsid w:val="003A52F1"/>
    <w:rsid w:val="003A5ADD"/>
    <w:rsid w:val="003A667A"/>
    <w:rsid w:val="003A6E80"/>
    <w:rsid w:val="003B0334"/>
    <w:rsid w:val="003B0BED"/>
    <w:rsid w:val="003B149A"/>
    <w:rsid w:val="003B22EF"/>
    <w:rsid w:val="003B2B6B"/>
    <w:rsid w:val="003B2D7A"/>
    <w:rsid w:val="003B2FE2"/>
    <w:rsid w:val="003B40E5"/>
    <w:rsid w:val="003B41C2"/>
    <w:rsid w:val="003B47E3"/>
    <w:rsid w:val="003B5A2A"/>
    <w:rsid w:val="003B755A"/>
    <w:rsid w:val="003B7DA1"/>
    <w:rsid w:val="003C059A"/>
    <w:rsid w:val="003C0D49"/>
    <w:rsid w:val="003C13B5"/>
    <w:rsid w:val="003C2200"/>
    <w:rsid w:val="003C236F"/>
    <w:rsid w:val="003C244F"/>
    <w:rsid w:val="003C4C90"/>
    <w:rsid w:val="003C6DCD"/>
    <w:rsid w:val="003C7A2B"/>
    <w:rsid w:val="003D0221"/>
    <w:rsid w:val="003D12BB"/>
    <w:rsid w:val="003D1A74"/>
    <w:rsid w:val="003D2C7D"/>
    <w:rsid w:val="003D3F1D"/>
    <w:rsid w:val="003D427E"/>
    <w:rsid w:val="003D48B0"/>
    <w:rsid w:val="003D5617"/>
    <w:rsid w:val="003D7AAD"/>
    <w:rsid w:val="003D7E5D"/>
    <w:rsid w:val="003E0444"/>
    <w:rsid w:val="003E10E8"/>
    <w:rsid w:val="003E1FDB"/>
    <w:rsid w:val="003E245D"/>
    <w:rsid w:val="003E2461"/>
    <w:rsid w:val="003E2625"/>
    <w:rsid w:val="003E39E7"/>
    <w:rsid w:val="003E3EB2"/>
    <w:rsid w:val="003E4041"/>
    <w:rsid w:val="003E4BC5"/>
    <w:rsid w:val="003E5C22"/>
    <w:rsid w:val="003E5C36"/>
    <w:rsid w:val="003E5F4E"/>
    <w:rsid w:val="003E61AF"/>
    <w:rsid w:val="003E7B00"/>
    <w:rsid w:val="003F1362"/>
    <w:rsid w:val="003F16D4"/>
    <w:rsid w:val="003F1F36"/>
    <w:rsid w:val="003F211C"/>
    <w:rsid w:val="003F346F"/>
    <w:rsid w:val="003F4E96"/>
    <w:rsid w:val="003F52AF"/>
    <w:rsid w:val="003F5CA7"/>
    <w:rsid w:val="003F5E8F"/>
    <w:rsid w:val="003F73F3"/>
    <w:rsid w:val="003F7CA5"/>
    <w:rsid w:val="003F7E5B"/>
    <w:rsid w:val="0040002C"/>
    <w:rsid w:val="00400B3D"/>
    <w:rsid w:val="00400F38"/>
    <w:rsid w:val="004013CE"/>
    <w:rsid w:val="0040184E"/>
    <w:rsid w:val="00403F05"/>
    <w:rsid w:val="00405482"/>
    <w:rsid w:val="00406019"/>
    <w:rsid w:val="004101FE"/>
    <w:rsid w:val="00410EBB"/>
    <w:rsid w:val="00411112"/>
    <w:rsid w:val="00411E6A"/>
    <w:rsid w:val="00412678"/>
    <w:rsid w:val="00412AEC"/>
    <w:rsid w:val="00413575"/>
    <w:rsid w:val="00413690"/>
    <w:rsid w:val="004137F0"/>
    <w:rsid w:val="00414114"/>
    <w:rsid w:val="00415DC6"/>
    <w:rsid w:val="00417533"/>
    <w:rsid w:val="00420E96"/>
    <w:rsid w:val="00421C2D"/>
    <w:rsid w:val="0042301B"/>
    <w:rsid w:val="00423172"/>
    <w:rsid w:val="0042356E"/>
    <w:rsid w:val="00424041"/>
    <w:rsid w:val="004242FF"/>
    <w:rsid w:val="00424B75"/>
    <w:rsid w:val="00424F11"/>
    <w:rsid w:val="004250DC"/>
    <w:rsid w:val="004256AA"/>
    <w:rsid w:val="00425B56"/>
    <w:rsid w:val="00425CFF"/>
    <w:rsid w:val="00426E48"/>
    <w:rsid w:val="004271B9"/>
    <w:rsid w:val="00427317"/>
    <w:rsid w:val="004301A9"/>
    <w:rsid w:val="004304F5"/>
    <w:rsid w:val="0043116E"/>
    <w:rsid w:val="004314CB"/>
    <w:rsid w:val="00432145"/>
    <w:rsid w:val="0043252D"/>
    <w:rsid w:val="0043260A"/>
    <w:rsid w:val="00432AB9"/>
    <w:rsid w:val="00433741"/>
    <w:rsid w:val="00433935"/>
    <w:rsid w:val="00433974"/>
    <w:rsid w:val="00433D41"/>
    <w:rsid w:val="00435BC0"/>
    <w:rsid w:val="004369E5"/>
    <w:rsid w:val="0043720F"/>
    <w:rsid w:val="004374F8"/>
    <w:rsid w:val="00437F0D"/>
    <w:rsid w:val="00440664"/>
    <w:rsid w:val="00440E88"/>
    <w:rsid w:val="00441820"/>
    <w:rsid w:val="00441934"/>
    <w:rsid w:val="00441EB6"/>
    <w:rsid w:val="00442132"/>
    <w:rsid w:val="00444458"/>
    <w:rsid w:val="0044527B"/>
    <w:rsid w:val="00445730"/>
    <w:rsid w:val="00445C14"/>
    <w:rsid w:val="004461BB"/>
    <w:rsid w:val="00446F1B"/>
    <w:rsid w:val="00447B01"/>
    <w:rsid w:val="0045070F"/>
    <w:rsid w:val="00451240"/>
    <w:rsid w:val="00451303"/>
    <w:rsid w:val="004515D8"/>
    <w:rsid w:val="00451894"/>
    <w:rsid w:val="00452C44"/>
    <w:rsid w:val="004546D9"/>
    <w:rsid w:val="00455180"/>
    <w:rsid w:val="00455CB3"/>
    <w:rsid w:val="00456351"/>
    <w:rsid w:val="00456E51"/>
    <w:rsid w:val="004575E7"/>
    <w:rsid w:val="00457A6E"/>
    <w:rsid w:val="00460231"/>
    <w:rsid w:val="004618FC"/>
    <w:rsid w:val="00461EAF"/>
    <w:rsid w:val="004620AC"/>
    <w:rsid w:val="00462F19"/>
    <w:rsid w:val="00463A1B"/>
    <w:rsid w:val="00463B71"/>
    <w:rsid w:val="00464EC4"/>
    <w:rsid w:val="00464F43"/>
    <w:rsid w:val="00465153"/>
    <w:rsid w:val="0046607A"/>
    <w:rsid w:val="00466878"/>
    <w:rsid w:val="00466942"/>
    <w:rsid w:val="004711FE"/>
    <w:rsid w:val="0047240E"/>
    <w:rsid w:val="0047297F"/>
    <w:rsid w:val="00473278"/>
    <w:rsid w:val="00473655"/>
    <w:rsid w:val="004737CE"/>
    <w:rsid w:val="0047415C"/>
    <w:rsid w:val="0047522E"/>
    <w:rsid w:val="00475DE6"/>
    <w:rsid w:val="00475EBA"/>
    <w:rsid w:val="00475FFA"/>
    <w:rsid w:val="004768AA"/>
    <w:rsid w:val="00477EC3"/>
    <w:rsid w:val="00480879"/>
    <w:rsid w:val="00481D9D"/>
    <w:rsid w:val="00481DDE"/>
    <w:rsid w:val="00482E89"/>
    <w:rsid w:val="0048391A"/>
    <w:rsid w:val="00484488"/>
    <w:rsid w:val="004861C2"/>
    <w:rsid w:val="004868E4"/>
    <w:rsid w:val="00486EFE"/>
    <w:rsid w:val="00487737"/>
    <w:rsid w:val="00490120"/>
    <w:rsid w:val="00490FD4"/>
    <w:rsid w:val="0049193B"/>
    <w:rsid w:val="004924D3"/>
    <w:rsid w:val="00492FD4"/>
    <w:rsid w:val="004931A9"/>
    <w:rsid w:val="00493B3E"/>
    <w:rsid w:val="0049506A"/>
    <w:rsid w:val="00495400"/>
    <w:rsid w:val="004959D6"/>
    <w:rsid w:val="00496193"/>
    <w:rsid w:val="00496BA7"/>
    <w:rsid w:val="0049725F"/>
    <w:rsid w:val="004A044A"/>
    <w:rsid w:val="004A083A"/>
    <w:rsid w:val="004A1631"/>
    <w:rsid w:val="004A19E7"/>
    <w:rsid w:val="004A1A02"/>
    <w:rsid w:val="004A1FCD"/>
    <w:rsid w:val="004A2762"/>
    <w:rsid w:val="004A29E9"/>
    <w:rsid w:val="004A33B5"/>
    <w:rsid w:val="004A3FCD"/>
    <w:rsid w:val="004A49BE"/>
    <w:rsid w:val="004A5359"/>
    <w:rsid w:val="004A5E6D"/>
    <w:rsid w:val="004A7D35"/>
    <w:rsid w:val="004B0970"/>
    <w:rsid w:val="004B0ECC"/>
    <w:rsid w:val="004B1D56"/>
    <w:rsid w:val="004B2142"/>
    <w:rsid w:val="004B23A7"/>
    <w:rsid w:val="004B6BCA"/>
    <w:rsid w:val="004B6E45"/>
    <w:rsid w:val="004B6ED2"/>
    <w:rsid w:val="004C01A5"/>
    <w:rsid w:val="004C05BF"/>
    <w:rsid w:val="004C0C11"/>
    <w:rsid w:val="004C15E5"/>
    <w:rsid w:val="004C2DB7"/>
    <w:rsid w:val="004C2ED2"/>
    <w:rsid w:val="004C5CC5"/>
    <w:rsid w:val="004C5D65"/>
    <w:rsid w:val="004C649A"/>
    <w:rsid w:val="004C6DC4"/>
    <w:rsid w:val="004C6EE9"/>
    <w:rsid w:val="004D01ED"/>
    <w:rsid w:val="004D0B16"/>
    <w:rsid w:val="004D0B1A"/>
    <w:rsid w:val="004D2321"/>
    <w:rsid w:val="004D2C41"/>
    <w:rsid w:val="004D389F"/>
    <w:rsid w:val="004D3AF9"/>
    <w:rsid w:val="004D4029"/>
    <w:rsid w:val="004D40C8"/>
    <w:rsid w:val="004D41D3"/>
    <w:rsid w:val="004D4A64"/>
    <w:rsid w:val="004D4BD4"/>
    <w:rsid w:val="004D51B4"/>
    <w:rsid w:val="004D5C06"/>
    <w:rsid w:val="004D5E82"/>
    <w:rsid w:val="004D621C"/>
    <w:rsid w:val="004D7113"/>
    <w:rsid w:val="004E05F8"/>
    <w:rsid w:val="004E2917"/>
    <w:rsid w:val="004E35D4"/>
    <w:rsid w:val="004E3E7D"/>
    <w:rsid w:val="004E48F7"/>
    <w:rsid w:val="004E5200"/>
    <w:rsid w:val="004E71D3"/>
    <w:rsid w:val="004E7A50"/>
    <w:rsid w:val="004E7B0D"/>
    <w:rsid w:val="004F00EF"/>
    <w:rsid w:val="004F0AC1"/>
    <w:rsid w:val="004F2955"/>
    <w:rsid w:val="004F3765"/>
    <w:rsid w:val="004F3B63"/>
    <w:rsid w:val="004F4C7D"/>
    <w:rsid w:val="004F5959"/>
    <w:rsid w:val="004F5AFE"/>
    <w:rsid w:val="004F6006"/>
    <w:rsid w:val="004F788D"/>
    <w:rsid w:val="00500E6E"/>
    <w:rsid w:val="00501ED2"/>
    <w:rsid w:val="00502096"/>
    <w:rsid w:val="00502689"/>
    <w:rsid w:val="00503715"/>
    <w:rsid w:val="005041E6"/>
    <w:rsid w:val="005044B4"/>
    <w:rsid w:val="005046F7"/>
    <w:rsid w:val="00507EFE"/>
    <w:rsid w:val="00511FE3"/>
    <w:rsid w:val="00512504"/>
    <w:rsid w:val="005133A9"/>
    <w:rsid w:val="0051376E"/>
    <w:rsid w:val="00513F77"/>
    <w:rsid w:val="005148F8"/>
    <w:rsid w:val="00514B31"/>
    <w:rsid w:val="0051584A"/>
    <w:rsid w:val="0051696E"/>
    <w:rsid w:val="00516CF8"/>
    <w:rsid w:val="00517A12"/>
    <w:rsid w:val="00517FEA"/>
    <w:rsid w:val="005207A8"/>
    <w:rsid w:val="00522041"/>
    <w:rsid w:val="00522CEC"/>
    <w:rsid w:val="00523D76"/>
    <w:rsid w:val="00523E69"/>
    <w:rsid w:val="00524C04"/>
    <w:rsid w:val="00524C2F"/>
    <w:rsid w:val="00524C99"/>
    <w:rsid w:val="00525059"/>
    <w:rsid w:val="0052682F"/>
    <w:rsid w:val="00531163"/>
    <w:rsid w:val="0053188B"/>
    <w:rsid w:val="00531A3F"/>
    <w:rsid w:val="00531F6B"/>
    <w:rsid w:val="0053442D"/>
    <w:rsid w:val="00535B44"/>
    <w:rsid w:val="00536F38"/>
    <w:rsid w:val="00537322"/>
    <w:rsid w:val="00537B15"/>
    <w:rsid w:val="00541438"/>
    <w:rsid w:val="00541AEA"/>
    <w:rsid w:val="0054201B"/>
    <w:rsid w:val="00542247"/>
    <w:rsid w:val="00542330"/>
    <w:rsid w:val="005425E4"/>
    <w:rsid w:val="005429FD"/>
    <w:rsid w:val="005436EC"/>
    <w:rsid w:val="0054373C"/>
    <w:rsid w:val="0054389A"/>
    <w:rsid w:val="005500C3"/>
    <w:rsid w:val="00550571"/>
    <w:rsid w:val="00552BA7"/>
    <w:rsid w:val="005532F2"/>
    <w:rsid w:val="00554A06"/>
    <w:rsid w:val="00555525"/>
    <w:rsid w:val="005555A9"/>
    <w:rsid w:val="0055683B"/>
    <w:rsid w:val="00557A59"/>
    <w:rsid w:val="00557D72"/>
    <w:rsid w:val="00560389"/>
    <w:rsid w:val="0056066B"/>
    <w:rsid w:val="00560898"/>
    <w:rsid w:val="00560A63"/>
    <w:rsid w:val="0056150E"/>
    <w:rsid w:val="0056263E"/>
    <w:rsid w:val="00562D0F"/>
    <w:rsid w:val="005638C7"/>
    <w:rsid w:val="00563942"/>
    <w:rsid w:val="00563964"/>
    <w:rsid w:val="005642D6"/>
    <w:rsid w:val="0056486E"/>
    <w:rsid w:val="00564CA5"/>
    <w:rsid w:val="00565029"/>
    <w:rsid w:val="00566EB3"/>
    <w:rsid w:val="00567659"/>
    <w:rsid w:val="00567F54"/>
    <w:rsid w:val="00570163"/>
    <w:rsid w:val="00571E14"/>
    <w:rsid w:val="00571F9E"/>
    <w:rsid w:val="00573BF1"/>
    <w:rsid w:val="0057448A"/>
    <w:rsid w:val="00575328"/>
    <w:rsid w:val="005754F2"/>
    <w:rsid w:val="00577653"/>
    <w:rsid w:val="00580692"/>
    <w:rsid w:val="0058189E"/>
    <w:rsid w:val="005818FE"/>
    <w:rsid w:val="005820F4"/>
    <w:rsid w:val="0058229C"/>
    <w:rsid w:val="00582C72"/>
    <w:rsid w:val="00582CBF"/>
    <w:rsid w:val="005845F6"/>
    <w:rsid w:val="00585FF3"/>
    <w:rsid w:val="00586529"/>
    <w:rsid w:val="00586A49"/>
    <w:rsid w:val="00590120"/>
    <w:rsid w:val="0059075C"/>
    <w:rsid w:val="00590AD6"/>
    <w:rsid w:val="0059116F"/>
    <w:rsid w:val="005913D1"/>
    <w:rsid w:val="00592767"/>
    <w:rsid w:val="005939FD"/>
    <w:rsid w:val="0059408C"/>
    <w:rsid w:val="005940BD"/>
    <w:rsid w:val="0059427B"/>
    <w:rsid w:val="005942AA"/>
    <w:rsid w:val="00594E1B"/>
    <w:rsid w:val="00594F7E"/>
    <w:rsid w:val="005954B9"/>
    <w:rsid w:val="005957F8"/>
    <w:rsid w:val="00595851"/>
    <w:rsid w:val="00595B0F"/>
    <w:rsid w:val="00596FE4"/>
    <w:rsid w:val="00597241"/>
    <w:rsid w:val="005A11CD"/>
    <w:rsid w:val="005A1F19"/>
    <w:rsid w:val="005A3E17"/>
    <w:rsid w:val="005A45EA"/>
    <w:rsid w:val="005A46CE"/>
    <w:rsid w:val="005A56B6"/>
    <w:rsid w:val="005A585E"/>
    <w:rsid w:val="005A5A84"/>
    <w:rsid w:val="005A5BED"/>
    <w:rsid w:val="005A6191"/>
    <w:rsid w:val="005A6A34"/>
    <w:rsid w:val="005A6CCD"/>
    <w:rsid w:val="005A6E00"/>
    <w:rsid w:val="005A72EB"/>
    <w:rsid w:val="005A7C38"/>
    <w:rsid w:val="005B0440"/>
    <w:rsid w:val="005B0664"/>
    <w:rsid w:val="005B3C79"/>
    <w:rsid w:val="005B4857"/>
    <w:rsid w:val="005B48B3"/>
    <w:rsid w:val="005B4A2D"/>
    <w:rsid w:val="005B5275"/>
    <w:rsid w:val="005B5324"/>
    <w:rsid w:val="005C158E"/>
    <w:rsid w:val="005C22E6"/>
    <w:rsid w:val="005C2382"/>
    <w:rsid w:val="005C29E0"/>
    <w:rsid w:val="005C2D13"/>
    <w:rsid w:val="005C2F5E"/>
    <w:rsid w:val="005C349F"/>
    <w:rsid w:val="005C365A"/>
    <w:rsid w:val="005C4114"/>
    <w:rsid w:val="005C59D8"/>
    <w:rsid w:val="005C63A5"/>
    <w:rsid w:val="005C64B8"/>
    <w:rsid w:val="005C7703"/>
    <w:rsid w:val="005C79F5"/>
    <w:rsid w:val="005D0B27"/>
    <w:rsid w:val="005D173C"/>
    <w:rsid w:val="005D4227"/>
    <w:rsid w:val="005D4905"/>
    <w:rsid w:val="005D50CB"/>
    <w:rsid w:val="005D5EB8"/>
    <w:rsid w:val="005D6BD9"/>
    <w:rsid w:val="005E3609"/>
    <w:rsid w:val="005E47DA"/>
    <w:rsid w:val="005E5FBC"/>
    <w:rsid w:val="005E60ED"/>
    <w:rsid w:val="005E66BB"/>
    <w:rsid w:val="005E6771"/>
    <w:rsid w:val="005E7621"/>
    <w:rsid w:val="005F07D4"/>
    <w:rsid w:val="005F080D"/>
    <w:rsid w:val="005F0B64"/>
    <w:rsid w:val="005F128E"/>
    <w:rsid w:val="005F141A"/>
    <w:rsid w:val="005F152A"/>
    <w:rsid w:val="005F1A54"/>
    <w:rsid w:val="005F1AF6"/>
    <w:rsid w:val="005F1D03"/>
    <w:rsid w:val="005F23FC"/>
    <w:rsid w:val="005F28EF"/>
    <w:rsid w:val="005F3053"/>
    <w:rsid w:val="005F3260"/>
    <w:rsid w:val="005F369C"/>
    <w:rsid w:val="005F4BE0"/>
    <w:rsid w:val="005F4EB7"/>
    <w:rsid w:val="005F63FF"/>
    <w:rsid w:val="005F6640"/>
    <w:rsid w:val="005F68C1"/>
    <w:rsid w:val="005F7501"/>
    <w:rsid w:val="005F7D53"/>
    <w:rsid w:val="0060057B"/>
    <w:rsid w:val="00601714"/>
    <w:rsid w:val="00601BF4"/>
    <w:rsid w:val="00601FDC"/>
    <w:rsid w:val="006032B9"/>
    <w:rsid w:val="00605287"/>
    <w:rsid w:val="00605BDD"/>
    <w:rsid w:val="00606082"/>
    <w:rsid w:val="006069BB"/>
    <w:rsid w:val="00607528"/>
    <w:rsid w:val="00607CB8"/>
    <w:rsid w:val="00610FA5"/>
    <w:rsid w:val="00612E1C"/>
    <w:rsid w:val="00613D6C"/>
    <w:rsid w:val="00613E4B"/>
    <w:rsid w:val="006149A9"/>
    <w:rsid w:val="00614CEA"/>
    <w:rsid w:val="00615570"/>
    <w:rsid w:val="00615C8B"/>
    <w:rsid w:val="00615D0A"/>
    <w:rsid w:val="00616F15"/>
    <w:rsid w:val="00617031"/>
    <w:rsid w:val="006174A3"/>
    <w:rsid w:val="00620EE8"/>
    <w:rsid w:val="00621E9F"/>
    <w:rsid w:val="006226DB"/>
    <w:rsid w:val="006235F1"/>
    <w:rsid w:val="00623C7E"/>
    <w:rsid w:val="00623F79"/>
    <w:rsid w:val="006241C2"/>
    <w:rsid w:val="0062573F"/>
    <w:rsid w:val="00625DBC"/>
    <w:rsid w:val="0062641F"/>
    <w:rsid w:val="006271AF"/>
    <w:rsid w:val="00627961"/>
    <w:rsid w:val="00627978"/>
    <w:rsid w:val="00630963"/>
    <w:rsid w:val="00631428"/>
    <w:rsid w:val="00631B2F"/>
    <w:rsid w:val="00631BC5"/>
    <w:rsid w:val="00634F32"/>
    <w:rsid w:val="0063566B"/>
    <w:rsid w:val="00635924"/>
    <w:rsid w:val="00635EC5"/>
    <w:rsid w:val="00637177"/>
    <w:rsid w:val="00637676"/>
    <w:rsid w:val="00640051"/>
    <w:rsid w:val="006400C7"/>
    <w:rsid w:val="00640670"/>
    <w:rsid w:val="00641061"/>
    <w:rsid w:val="006417CB"/>
    <w:rsid w:val="006427E1"/>
    <w:rsid w:val="00642A1C"/>
    <w:rsid w:val="0064402C"/>
    <w:rsid w:val="006446D4"/>
    <w:rsid w:val="00645042"/>
    <w:rsid w:val="00645657"/>
    <w:rsid w:val="00645BA8"/>
    <w:rsid w:val="00645F51"/>
    <w:rsid w:val="0064643C"/>
    <w:rsid w:val="006508FD"/>
    <w:rsid w:val="00650D61"/>
    <w:rsid w:val="0065186E"/>
    <w:rsid w:val="0065205F"/>
    <w:rsid w:val="00653021"/>
    <w:rsid w:val="00654ADF"/>
    <w:rsid w:val="00654D50"/>
    <w:rsid w:val="00654E59"/>
    <w:rsid w:val="006556AD"/>
    <w:rsid w:val="0065584A"/>
    <w:rsid w:val="00656109"/>
    <w:rsid w:val="00656941"/>
    <w:rsid w:val="00656C23"/>
    <w:rsid w:val="00656CCA"/>
    <w:rsid w:val="00656D3E"/>
    <w:rsid w:val="00657753"/>
    <w:rsid w:val="00657C54"/>
    <w:rsid w:val="00657CDA"/>
    <w:rsid w:val="00660458"/>
    <w:rsid w:val="00660FAA"/>
    <w:rsid w:val="00661162"/>
    <w:rsid w:val="006611EC"/>
    <w:rsid w:val="00661C2E"/>
    <w:rsid w:val="006621A0"/>
    <w:rsid w:val="00663505"/>
    <w:rsid w:val="00663EEC"/>
    <w:rsid w:val="0066491F"/>
    <w:rsid w:val="00665BA1"/>
    <w:rsid w:val="00665E8D"/>
    <w:rsid w:val="00665FC6"/>
    <w:rsid w:val="00667EC5"/>
    <w:rsid w:val="006706C0"/>
    <w:rsid w:val="006708A6"/>
    <w:rsid w:val="00670D50"/>
    <w:rsid w:val="00671C27"/>
    <w:rsid w:val="006721A2"/>
    <w:rsid w:val="00672300"/>
    <w:rsid w:val="00672A19"/>
    <w:rsid w:val="00672BC2"/>
    <w:rsid w:val="00672F20"/>
    <w:rsid w:val="006733A1"/>
    <w:rsid w:val="00673F99"/>
    <w:rsid w:val="00675420"/>
    <w:rsid w:val="00680016"/>
    <w:rsid w:val="00680FDB"/>
    <w:rsid w:val="00681649"/>
    <w:rsid w:val="00685AD7"/>
    <w:rsid w:val="006862CB"/>
    <w:rsid w:val="00686D01"/>
    <w:rsid w:val="006870A4"/>
    <w:rsid w:val="00687772"/>
    <w:rsid w:val="006916F6"/>
    <w:rsid w:val="006919F5"/>
    <w:rsid w:val="00692DC4"/>
    <w:rsid w:val="00693289"/>
    <w:rsid w:val="00694A38"/>
    <w:rsid w:val="006950A1"/>
    <w:rsid w:val="0069515A"/>
    <w:rsid w:val="0069569A"/>
    <w:rsid w:val="00695CA7"/>
    <w:rsid w:val="006963CE"/>
    <w:rsid w:val="00697BEB"/>
    <w:rsid w:val="006A0719"/>
    <w:rsid w:val="006A2020"/>
    <w:rsid w:val="006A2BD3"/>
    <w:rsid w:val="006A3183"/>
    <w:rsid w:val="006A34CE"/>
    <w:rsid w:val="006A4D82"/>
    <w:rsid w:val="006A5DC5"/>
    <w:rsid w:val="006A5E5C"/>
    <w:rsid w:val="006A5F93"/>
    <w:rsid w:val="006A6275"/>
    <w:rsid w:val="006A6283"/>
    <w:rsid w:val="006A7006"/>
    <w:rsid w:val="006B0731"/>
    <w:rsid w:val="006B1B9A"/>
    <w:rsid w:val="006B4536"/>
    <w:rsid w:val="006B4F5C"/>
    <w:rsid w:val="006B5274"/>
    <w:rsid w:val="006B544F"/>
    <w:rsid w:val="006B5715"/>
    <w:rsid w:val="006B5FBA"/>
    <w:rsid w:val="006B779E"/>
    <w:rsid w:val="006C0152"/>
    <w:rsid w:val="006C16F7"/>
    <w:rsid w:val="006C1E89"/>
    <w:rsid w:val="006C2730"/>
    <w:rsid w:val="006C30E1"/>
    <w:rsid w:val="006C4231"/>
    <w:rsid w:val="006C51A8"/>
    <w:rsid w:val="006C53D5"/>
    <w:rsid w:val="006C5FA7"/>
    <w:rsid w:val="006C616D"/>
    <w:rsid w:val="006C61A7"/>
    <w:rsid w:val="006C796F"/>
    <w:rsid w:val="006C7EE1"/>
    <w:rsid w:val="006D005D"/>
    <w:rsid w:val="006D09FE"/>
    <w:rsid w:val="006D1058"/>
    <w:rsid w:val="006D10CF"/>
    <w:rsid w:val="006D11BD"/>
    <w:rsid w:val="006D35A4"/>
    <w:rsid w:val="006D3E57"/>
    <w:rsid w:val="006D4DB7"/>
    <w:rsid w:val="006D511D"/>
    <w:rsid w:val="006D55FC"/>
    <w:rsid w:val="006D663A"/>
    <w:rsid w:val="006D6EF6"/>
    <w:rsid w:val="006D773F"/>
    <w:rsid w:val="006D77B4"/>
    <w:rsid w:val="006E1E07"/>
    <w:rsid w:val="006E26A8"/>
    <w:rsid w:val="006E3A9B"/>
    <w:rsid w:val="006E4161"/>
    <w:rsid w:val="006E4E2D"/>
    <w:rsid w:val="006E54CC"/>
    <w:rsid w:val="006E66CC"/>
    <w:rsid w:val="006E67F1"/>
    <w:rsid w:val="006E78AB"/>
    <w:rsid w:val="006E7A99"/>
    <w:rsid w:val="006F161C"/>
    <w:rsid w:val="006F1795"/>
    <w:rsid w:val="006F1D12"/>
    <w:rsid w:val="006F334A"/>
    <w:rsid w:val="006F4259"/>
    <w:rsid w:val="006F4791"/>
    <w:rsid w:val="006F58E3"/>
    <w:rsid w:val="006F5E03"/>
    <w:rsid w:val="006F6037"/>
    <w:rsid w:val="006F67B2"/>
    <w:rsid w:val="006F7774"/>
    <w:rsid w:val="006F7822"/>
    <w:rsid w:val="006F7EA4"/>
    <w:rsid w:val="00700B00"/>
    <w:rsid w:val="00701B83"/>
    <w:rsid w:val="007029F7"/>
    <w:rsid w:val="00702B5A"/>
    <w:rsid w:val="00702E1F"/>
    <w:rsid w:val="0070456B"/>
    <w:rsid w:val="00704730"/>
    <w:rsid w:val="00705B97"/>
    <w:rsid w:val="007065EB"/>
    <w:rsid w:val="00706ED0"/>
    <w:rsid w:val="00706EFD"/>
    <w:rsid w:val="00707993"/>
    <w:rsid w:val="00710C3D"/>
    <w:rsid w:val="00711795"/>
    <w:rsid w:val="0071272A"/>
    <w:rsid w:val="00712745"/>
    <w:rsid w:val="00712F5F"/>
    <w:rsid w:val="007139C0"/>
    <w:rsid w:val="00714384"/>
    <w:rsid w:val="00714393"/>
    <w:rsid w:val="0071493B"/>
    <w:rsid w:val="00714B8D"/>
    <w:rsid w:val="00715053"/>
    <w:rsid w:val="007160FE"/>
    <w:rsid w:val="00716505"/>
    <w:rsid w:val="00716D74"/>
    <w:rsid w:val="00717114"/>
    <w:rsid w:val="0071774F"/>
    <w:rsid w:val="00720257"/>
    <w:rsid w:val="00720837"/>
    <w:rsid w:val="00720A13"/>
    <w:rsid w:val="00721ACE"/>
    <w:rsid w:val="00721F94"/>
    <w:rsid w:val="007220ED"/>
    <w:rsid w:val="007224C4"/>
    <w:rsid w:val="00723705"/>
    <w:rsid w:val="00723C71"/>
    <w:rsid w:val="00723CEE"/>
    <w:rsid w:val="00723E21"/>
    <w:rsid w:val="00724760"/>
    <w:rsid w:val="00725F82"/>
    <w:rsid w:val="0072655F"/>
    <w:rsid w:val="0072681C"/>
    <w:rsid w:val="00726BDC"/>
    <w:rsid w:val="00726E71"/>
    <w:rsid w:val="007307B8"/>
    <w:rsid w:val="00731107"/>
    <w:rsid w:val="007320D6"/>
    <w:rsid w:val="00732597"/>
    <w:rsid w:val="00733645"/>
    <w:rsid w:val="00736988"/>
    <w:rsid w:val="00736ED2"/>
    <w:rsid w:val="007378C5"/>
    <w:rsid w:val="00737F18"/>
    <w:rsid w:val="007420EC"/>
    <w:rsid w:val="007429A2"/>
    <w:rsid w:val="00743E96"/>
    <w:rsid w:val="00744102"/>
    <w:rsid w:val="00744CE5"/>
    <w:rsid w:val="00747197"/>
    <w:rsid w:val="007475CC"/>
    <w:rsid w:val="00747700"/>
    <w:rsid w:val="00747E47"/>
    <w:rsid w:val="00750F4B"/>
    <w:rsid w:val="007519C0"/>
    <w:rsid w:val="00751B26"/>
    <w:rsid w:val="00752CA0"/>
    <w:rsid w:val="00753004"/>
    <w:rsid w:val="007531B6"/>
    <w:rsid w:val="00754175"/>
    <w:rsid w:val="00754564"/>
    <w:rsid w:val="00754838"/>
    <w:rsid w:val="00754890"/>
    <w:rsid w:val="0075493F"/>
    <w:rsid w:val="00755DE9"/>
    <w:rsid w:val="007564D5"/>
    <w:rsid w:val="0075734D"/>
    <w:rsid w:val="00761024"/>
    <w:rsid w:val="007613B6"/>
    <w:rsid w:val="00761716"/>
    <w:rsid w:val="00761E46"/>
    <w:rsid w:val="00762963"/>
    <w:rsid w:val="00762EBA"/>
    <w:rsid w:val="00763436"/>
    <w:rsid w:val="0076481B"/>
    <w:rsid w:val="00765439"/>
    <w:rsid w:val="007654C0"/>
    <w:rsid w:val="007662B6"/>
    <w:rsid w:val="00766369"/>
    <w:rsid w:val="0076683E"/>
    <w:rsid w:val="00770366"/>
    <w:rsid w:val="00770911"/>
    <w:rsid w:val="00771385"/>
    <w:rsid w:val="00771E59"/>
    <w:rsid w:val="00771E92"/>
    <w:rsid w:val="007728AE"/>
    <w:rsid w:val="0077345F"/>
    <w:rsid w:val="007745B8"/>
    <w:rsid w:val="007746FB"/>
    <w:rsid w:val="007751CE"/>
    <w:rsid w:val="0077624D"/>
    <w:rsid w:val="007762D5"/>
    <w:rsid w:val="007765D4"/>
    <w:rsid w:val="00776818"/>
    <w:rsid w:val="007803DB"/>
    <w:rsid w:val="0078110A"/>
    <w:rsid w:val="0078168D"/>
    <w:rsid w:val="007823B9"/>
    <w:rsid w:val="00782AFD"/>
    <w:rsid w:val="00782EA1"/>
    <w:rsid w:val="007847E2"/>
    <w:rsid w:val="007851FF"/>
    <w:rsid w:val="00785704"/>
    <w:rsid w:val="00790209"/>
    <w:rsid w:val="007907D5"/>
    <w:rsid w:val="00790F6F"/>
    <w:rsid w:val="00791131"/>
    <w:rsid w:val="007933A9"/>
    <w:rsid w:val="00795568"/>
    <w:rsid w:val="007959E2"/>
    <w:rsid w:val="0079636F"/>
    <w:rsid w:val="0079728D"/>
    <w:rsid w:val="007A03E1"/>
    <w:rsid w:val="007A0C8C"/>
    <w:rsid w:val="007A1DE6"/>
    <w:rsid w:val="007A1FC4"/>
    <w:rsid w:val="007A2B2C"/>
    <w:rsid w:val="007A310F"/>
    <w:rsid w:val="007A3235"/>
    <w:rsid w:val="007A3AAE"/>
    <w:rsid w:val="007A41C7"/>
    <w:rsid w:val="007A4533"/>
    <w:rsid w:val="007A46DA"/>
    <w:rsid w:val="007A50E8"/>
    <w:rsid w:val="007A6B0A"/>
    <w:rsid w:val="007A6FB4"/>
    <w:rsid w:val="007A77DF"/>
    <w:rsid w:val="007B06C5"/>
    <w:rsid w:val="007B19C6"/>
    <w:rsid w:val="007B3630"/>
    <w:rsid w:val="007B388D"/>
    <w:rsid w:val="007B3F13"/>
    <w:rsid w:val="007B4DB6"/>
    <w:rsid w:val="007B4F8A"/>
    <w:rsid w:val="007B51E0"/>
    <w:rsid w:val="007B5C48"/>
    <w:rsid w:val="007B68E4"/>
    <w:rsid w:val="007B7475"/>
    <w:rsid w:val="007B78E2"/>
    <w:rsid w:val="007B7FDD"/>
    <w:rsid w:val="007C02C5"/>
    <w:rsid w:val="007C1545"/>
    <w:rsid w:val="007C24B7"/>
    <w:rsid w:val="007C3650"/>
    <w:rsid w:val="007C36F6"/>
    <w:rsid w:val="007C414F"/>
    <w:rsid w:val="007C425F"/>
    <w:rsid w:val="007C6597"/>
    <w:rsid w:val="007C6816"/>
    <w:rsid w:val="007C69F2"/>
    <w:rsid w:val="007C6C01"/>
    <w:rsid w:val="007C6C27"/>
    <w:rsid w:val="007C72B7"/>
    <w:rsid w:val="007D1472"/>
    <w:rsid w:val="007D1809"/>
    <w:rsid w:val="007D1B7A"/>
    <w:rsid w:val="007D1C8D"/>
    <w:rsid w:val="007D22F5"/>
    <w:rsid w:val="007D2EBA"/>
    <w:rsid w:val="007D3375"/>
    <w:rsid w:val="007D3A6C"/>
    <w:rsid w:val="007D4126"/>
    <w:rsid w:val="007D5399"/>
    <w:rsid w:val="007D62BB"/>
    <w:rsid w:val="007D6DCD"/>
    <w:rsid w:val="007E0E97"/>
    <w:rsid w:val="007E1766"/>
    <w:rsid w:val="007E178C"/>
    <w:rsid w:val="007E18CB"/>
    <w:rsid w:val="007E3A85"/>
    <w:rsid w:val="007E4227"/>
    <w:rsid w:val="007E50DF"/>
    <w:rsid w:val="007E5BB9"/>
    <w:rsid w:val="007E5FF3"/>
    <w:rsid w:val="007E61AF"/>
    <w:rsid w:val="007E6389"/>
    <w:rsid w:val="007E7838"/>
    <w:rsid w:val="007E7F35"/>
    <w:rsid w:val="007F0289"/>
    <w:rsid w:val="007F0C3A"/>
    <w:rsid w:val="007F0E2A"/>
    <w:rsid w:val="007F22AF"/>
    <w:rsid w:val="007F30AD"/>
    <w:rsid w:val="007F319F"/>
    <w:rsid w:val="007F369F"/>
    <w:rsid w:val="007F4B85"/>
    <w:rsid w:val="007F4DD2"/>
    <w:rsid w:val="007F51FC"/>
    <w:rsid w:val="007F550F"/>
    <w:rsid w:val="0080114F"/>
    <w:rsid w:val="008012D9"/>
    <w:rsid w:val="008018F6"/>
    <w:rsid w:val="00802872"/>
    <w:rsid w:val="00803A56"/>
    <w:rsid w:val="00804116"/>
    <w:rsid w:val="008041CD"/>
    <w:rsid w:val="00804BF2"/>
    <w:rsid w:val="00805603"/>
    <w:rsid w:val="00805EE3"/>
    <w:rsid w:val="0081078E"/>
    <w:rsid w:val="008107F1"/>
    <w:rsid w:val="00810BED"/>
    <w:rsid w:val="0081108A"/>
    <w:rsid w:val="00811592"/>
    <w:rsid w:val="00812C0D"/>
    <w:rsid w:val="00812E26"/>
    <w:rsid w:val="0081376A"/>
    <w:rsid w:val="00813D11"/>
    <w:rsid w:val="00813F05"/>
    <w:rsid w:val="0081570B"/>
    <w:rsid w:val="00815E6F"/>
    <w:rsid w:val="008161DF"/>
    <w:rsid w:val="00816292"/>
    <w:rsid w:val="00817041"/>
    <w:rsid w:val="00817BC0"/>
    <w:rsid w:val="00820642"/>
    <w:rsid w:val="00820A34"/>
    <w:rsid w:val="00820ADF"/>
    <w:rsid w:val="00820D74"/>
    <w:rsid w:val="00820E57"/>
    <w:rsid w:val="00821B85"/>
    <w:rsid w:val="00822600"/>
    <w:rsid w:val="00824FB9"/>
    <w:rsid w:val="0082523F"/>
    <w:rsid w:val="0082646C"/>
    <w:rsid w:val="0082670D"/>
    <w:rsid w:val="00826B9D"/>
    <w:rsid w:val="008273E3"/>
    <w:rsid w:val="008277A0"/>
    <w:rsid w:val="00827FF2"/>
    <w:rsid w:val="008315FB"/>
    <w:rsid w:val="0083282C"/>
    <w:rsid w:val="00833FD7"/>
    <w:rsid w:val="008343CB"/>
    <w:rsid w:val="00834A2B"/>
    <w:rsid w:val="00834F44"/>
    <w:rsid w:val="00835FC6"/>
    <w:rsid w:val="00836657"/>
    <w:rsid w:val="008403DB"/>
    <w:rsid w:val="0084254D"/>
    <w:rsid w:val="0084312D"/>
    <w:rsid w:val="008431DB"/>
    <w:rsid w:val="0084342E"/>
    <w:rsid w:val="008441BA"/>
    <w:rsid w:val="008443DC"/>
    <w:rsid w:val="00844B12"/>
    <w:rsid w:val="00844BE2"/>
    <w:rsid w:val="00844BF8"/>
    <w:rsid w:val="00845849"/>
    <w:rsid w:val="0084599A"/>
    <w:rsid w:val="00845F6B"/>
    <w:rsid w:val="00846CE2"/>
    <w:rsid w:val="00847F78"/>
    <w:rsid w:val="00850232"/>
    <w:rsid w:val="00850336"/>
    <w:rsid w:val="00851F8B"/>
    <w:rsid w:val="008525D3"/>
    <w:rsid w:val="00852766"/>
    <w:rsid w:val="00853FAF"/>
    <w:rsid w:val="00856145"/>
    <w:rsid w:val="0085653D"/>
    <w:rsid w:val="00856DF7"/>
    <w:rsid w:val="00857032"/>
    <w:rsid w:val="00857129"/>
    <w:rsid w:val="0085722F"/>
    <w:rsid w:val="00857271"/>
    <w:rsid w:val="00857521"/>
    <w:rsid w:val="00860295"/>
    <w:rsid w:val="00860412"/>
    <w:rsid w:val="00861403"/>
    <w:rsid w:val="0086262C"/>
    <w:rsid w:val="0086274E"/>
    <w:rsid w:val="008627D8"/>
    <w:rsid w:val="00862C55"/>
    <w:rsid w:val="00865591"/>
    <w:rsid w:val="008661E4"/>
    <w:rsid w:val="008662A3"/>
    <w:rsid w:val="008669CB"/>
    <w:rsid w:val="008672EF"/>
    <w:rsid w:val="008672F8"/>
    <w:rsid w:val="00867452"/>
    <w:rsid w:val="008676BD"/>
    <w:rsid w:val="0086799B"/>
    <w:rsid w:val="00867D0F"/>
    <w:rsid w:val="008703A0"/>
    <w:rsid w:val="008707EE"/>
    <w:rsid w:val="00870BB4"/>
    <w:rsid w:val="00871454"/>
    <w:rsid w:val="00871954"/>
    <w:rsid w:val="00871F9E"/>
    <w:rsid w:val="00872E3C"/>
    <w:rsid w:val="00873435"/>
    <w:rsid w:val="0087356D"/>
    <w:rsid w:val="008743DD"/>
    <w:rsid w:val="0087638F"/>
    <w:rsid w:val="008773AD"/>
    <w:rsid w:val="00877634"/>
    <w:rsid w:val="00877676"/>
    <w:rsid w:val="00880592"/>
    <w:rsid w:val="00881B6C"/>
    <w:rsid w:val="008821B5"/>
    <w:rsid w:val="00882A5B"/>
    <w:rsid w:val="00882B6B"/>
    <w:rsid w:val="00883301"/>
    <w:rsid w:val="008834D5"/>
    <w:rsid w:val="00884C45"/>
    <w:rsid w:val="00885516"/>
    <w:rsid w:val="0088569A"/>
    <w:rsid w:val="00886C64"/>
    <w:rsid w:val="00887E2F"/>
    <w:rsid w:val="008926C6"/>
    <w:rsid w:val="00892967"/>
    <w:rsid w:val="008929DD"/>
    <w:rsid w:val="00892C98"/>
    <w:rsid w:val="00893251"/>
    <w:rsid w:val="008934B7"/>
    <w:rsid w:val="00893BB4"/>
    <w:rsid w:val="00893C74"/>
    <w:rsid w:val="00894BFF"/>
    <w:rsid w:val="00895CC1"/>
    <w:rsid w:val="0089667D"/>
    <w:rsid w:val="00896D6F"/>
    <w:rsid w:val="00897286"/>
    <w:rsid w:val="008A16CD"/>
    <w:rsid w:val="008A2FB0"/>
    <w:rsid w:val="008A36D0"/>
    <w:rsid w:val="008A37B5"/>
    <w:rsid w:val="008A4390"/>
    <w:rsid w:val="008A4CE1"/>
    <w:rsid w:val="008A5DB7"/>
    <w:rsid w:val="008A65D6"/>
    <w:rsid w:val="008A7B9E"/>
    <w:rsid w:val="008B080B"/>
    <w:rsid w:val="008B0E94"/>
    <w:rsid w:val="008B23BF"/>
    <w:rsid w:val="008B31EF"/>
    <w:rsid w:val="008B32CE"/>
    <w:rsid w:val="008B598E"/>
    <w:rsid w:val="008B5E28"/>
    <w:rsid w:val="008B6116"/>
    <w:rsid w:val="008B73E4"/>
    <w:rsid w:val="008B7E4B"/>
    <w:rsid w:val="008C022A"/>
    <w:rsid w:val="008C0899"/>
    <w:rsid w:val="008C16F4"/>
    <w:rsid w:val="008C30B9"/>
    <w:rsid w:val="008C3AB2"/>
    <w:rsid w:val="008C70F2"/>
    <w:rsid w:val="008C73EF"/>
    <w:rsid w:val="008C748D"/>
    <w:rsid w:val="008C7D0C"/>
    <w:rsid w:val="008D0686"/>
    <w:rsid w:val="008D1728"/>
    <w:rsid w:val="008D27CB"/>
    <w:rsid w:val="008D2A3F"/>
    <w:rsid w:val="008D32BA"/>
    <w:rsid w:val="008D35B0"/>
    <w:rsid w:val="008D36C9"/>
    <w:rsid w:val="008D3D96"/>
    <w:rsid w:val="008D3FA0"/>
    <w:rsid w:val="008D453B"/>
    <w:rsid w:val="008D4B3A"/>
    <w:rsid w:val="008D51FF"/>
    <w:rsid w:val="008D62D5"/>
    <w:rsid w:val="008D64AF"/>
    <w:rsid w:val="008D67DD"/>
    <w:rsid w:val="008D6F0F"/>
    <w:rsid w:val="008E2525"/>
    <w:rsid w:val="008E3710"/>
    <w:rsid w:val="008E3815"/>
    <w:rsid w:val="008E3A22"/>
    <w:rsid w:val="008E567A"/>
    <w:rsid w:val="008E5B0F"/>
    <w:rsid w:val="008E6AD0"/>
    <w:rsid w:val="008E6F69"/>
    <w:rsid w:val="008E7478"/>
    <w:rsid w:val="008E7A4D"/>
    <w:rsid w:val="008F0647"/>
    <w:rsid w:val="008F0950"/>
    <w:rsid w:val="008F3DFE"/>
    <w:rsid w:val="008F40E9"/>
    <w:rsid w:val="0090007F"/>
    <w:rsid w:val="00902897"/>
    <w:rsid w:val="00902EDD"/>
    <w:rsid w:val="00903407"/>
    <w:rsid w:val="009035DC"/>
    <w:rsid w:val="00903997"/>
    <w:rsid w:val="00903E2E"/>
    <w:rsid w:val="00904803"/>
    <w:rsid w:val="00904BB1"/>
    <w:rsid w:val="00904C55"/>
    <w:rsid w:val="00905F2E"/>
    <w:rsid w:val="00906D04"/>
    <w:rsid w:val="00907826"/>
    <w:rsid w:val="00907AA1"/>
    <w:rsid w:val="00907CE9"/>
    <w:rsid w:val="009103E1"/>
    <w:rsid w:val="009110E6"/>
    <w:rsid w:val="009112D3"/>
    <w:rsid w:val="009127C9"/>
    <w:rsid w:val="0091290B"/>
    <w:rsid w:val="00912E18"/>
    <w:rsid w:val="009140B0"/>
    <w:rsid w:val="00915193"/>
    <w:rsid w:val="009153C9"/>
    <w:rsid w:val="00916FD7"/>
    <w:rsid w:val="0091743C"/>
    <w:rsid w:val="009205EA"/>
    <w:rsid w:val="0092141E"/>
    <w:rsid w:val="00921AFF"/>
    <w:rsid w:val="009223D5"/>
    <w:rsid w:val="009228E1"/>
    <w:rsid w:val="00922A62"/>
    <w:rsid w:val="009262C0"/>
    <w:rsid w:val="009267CE"/>
    <w:rsid w:val="00926D9F"/>
    <w:rsid w:val="009308A9"/>
    <w:rsid w:val="0093173C"/>
    <w:rsid w:val="00933A5A"/>
    <w:rsid w:val="0093443F"/>
    <w:rsid w:val="0093491F"/>
    <w:rsid w:val="009361D4"/>
    <w:rsid w:val="0093705A"/>
    <w:rsid w:val="00937590"/>
    <w:rsid w:val="009379FD"/>
    <w:rsid w:val="00940930"/>
    <w:rsid w:val="00941010"/>
    <w:rsid w:val="00941756"/>
    <w:rsid w:val="00941C83"/>
    <w:rsid w:val="00941DAC"/>
    <w:rsid w:val="00942231"/>
    <w:rsid w:val="009431CA"/>
    <w:rsid w:val="00943446"/>
    <w:rsid w:val="00944012"/>
    <w:rsid w:val="0094409C"/>
    <w:rsid w:val="009443C7"/>
    <w:rsid w:val="00944790"/>
    <w:rsid w:val="00945070"/>
    <w:rsid w:val="00945297"/>
    <w:rsid w:val="00945B46"/>
    <w:rsid w:val="00945EF8"/>
    <w:rsid w:val="00946F55"/>
    <w:rsid w:val="00947D55"/>
    <w:rsid w:val="0095015B"/>
    <w:rsid w:val="0095242D"/>
    <w:rsid w:val="009528AE"/>
    <w:rsid w:val="00953394"/>
    <w:rsid w:val="00953520"/>
    <w:rsid w:val="00953B34"/>
    <w:rsid w:val="009546C6"/>
    <w:rsid w:val="00954B34"/>
    <w:rsid w:val="00955FFA"/>
    <w:rsid w:val="00956113"/>
    <w:rsid w:val="00956145"/>
    <w:rsid w:val="00957268"/>
    <w:rsid w:val="00957AA9"/>
    <w:rsid w:val="00957BCE"/>
    <w:rsid w:val="0096015C"/>
    <w:rsid w:val="00960294"/>
    <w:rsid w:val="009604DB"/>
    <w:rsid w:val="009621F7"/>
    <w:rsid w:val="00962C4F"/>
    <w:rsid w:val="00963CAF"/>
    <w:rsid w:val="0096407E"/>
    <w:rsid w:val="009648CF"/>
    <w:rsid w:val="00966A55"/>
    <w:rsid w:val="00966EEF"/>
    <w:rsid w:val="00966F64"/>
    <w:rsid w:val="0097087B"/>
    <w:rsid w:val="0097088B"/>
    <w:rsid w:val="00970D32"/>
    <w:rsid w:val="00970EC4"/>
    <w:rsid w:val="00970F24"/>
    <w:rsid w:val="00971E22"/>
    <w:rsid w:val="009725DF"/>
    <w:rsid w:val="00972ECA"/>
    <w:rsid w:val="00974161"/>
    <w:rsid w:val="00974574"/>
    <w:rsid w:val="00975A0A"/>
    <w:rsid w:val="00975FF6"/>
    <w:rsid w:val="009809B3"/>
    <w:rsid w:val="00980C73"/>
    <w:rsid w:val="00980E7F"/>
    <w:rsid w:val="00982252"/>
    <w:rsid w:val="00983355"/>
    <w:rsid w:val="009836ED"/>
    <w:rsid w:val="00984039"/>
    <w:rsid w:val="0098430A"/>
    <w:rsid w:val="00984362"/>
    <w:rsid w:val="0098493B"/>
    <w:rsid w:val="009849E4"/>
    <w:rsid w:val="0098574A"/>
    <w:rsid w:val="00985A63"/>
    <w:rsid w:val="00985AD4"/>
    <w:rsid w:val="00986EFA"/>
    <w:rsid w:val="00987133"/>
    <w:rsid w:val="0098771A"/>
    <w:rsid w:val="00987DBC"/>
    <w:rsid w:val="00987F73"/>
    <w:rsid w:val="009901EA"/>
    <w:rsid w:val="0099042C"/>
    <w:rsid w:val="00990F16"/>
    <w:rsid w:val="00991E47"/>
    <w:rsid w:val="00991F26"/>
    <w:rsid w:val="00992AF9"/>
    <w:rsid w:val="00992EDB"/>
    <w:rsid w:val="009932C0"/>
    <w:rsid w:val="00993AC4"/>
    <w:rsid w:val="00993B7A"/>
    <w:rsid w:val="0099488A"/>
    <w:rsid w:val="009959AF"/>
    <w:rsid w:val="00995BCD"/>
    <w:rsid w:val="0099639C"/>
    <w:rsid w:val="00996C52"/>
    <w:rsid w:val="00996CA9"/>
    <w:rsid w:val="00996EB5"/>
    <w:rsid w:val="009974D8"/>
    <w:rsid w:val="0099758D"/>
    <w:rsid w:val="009979AE"/>
    <w:rsid w:val="009A0155"/>
    <w:rsid w:val="009A06A6"/>
    <w:rsid w:val="009A13AD"/>
    <w:rsid w:val="009A1BF7"/>
    <w:rsid w:val="009A210A"/>
    <w:rsid w:val="009A3384"/>
    <w:rsid w:val="009A361B"/>
    <w:rsid w:val="009A427D"/>
    <w:rsid w:val="009A5147"/>
    <w:rsid w:val="009A5AE7"/>
    <w:rsid w:val="009A73A4"/>
    <w:rsid w:val="009A7909"/>
    <w:rsid w:val="009B0025"/>
    <w:rsid w:val="009B0C15"/>
    <w:rsid w:val="009B1DE1"/>
    <w:rsid w:val="009B268A"/>
    <w:rsid w:val="009B2740"/>
    <w:rsid w:val="009B2938"/>
    <w:rsid w:val="009B41AA"/>
    <w:rsid w:val="009B497A"/>
    <w:rsid w:val="009B4E78"/>
    <w:rsid w:val="009B55AD"/>
    <w:rsid w:val="009B597C"/>
    <w:rsid w:val="009B5EE3"/>
    <w:rsid w:val="009B62CA"/>
    <w:rsid w:val="009B6E8E"/>
    <w:rsid w:val="009C0B2B"/>
    <w:rsid w:val="009C160F"/>
    <w:rsid w:val="009C1B5A"/>
    <w:rsid w:val="009C2330"/>
    <w:rsid w:val="009C241B"/>
    <w:rsid w:val="009C257A"/>
    <w:rsid w:val="009C35BE"/>
    <w:rsid w:val="009C3EC1"/>
    <w:rsid w:val="009C647C"/>
    <w:rsid w:val="009C6DAB"/>
    <w:rsid w:val="009C6E48"/>
    <w:rsid w:val="009D19CB"/>
    <w:rsid w:val="009D19DE"/>
    <w:rsid w:val="009D2EA6"/>
    <w:rsid w:val="009D3064"/>
    <w:rsid w:val="009D34F9"/>
    <w:rsid w:val="009D3781"/>
    <w:rsid w:val="009D3ABF"/>
    <w:rsid w:val="009D3FBA"/>
    <w:rsid w:val="009D4D68"/>
    <w:rsid w:val="009D4DCF"/>
    <w:rsid w:val="009D4E5B"/>
    <w:rsid w:val="009D504C"/>
    <w:rsid w:val="009D57DA"/>
    <w:rsid w:val="009D61CC"/>
    <w:rsid w:val="009D63C4"/>
    <w:rsid w:val="009D65A9"/>
    <w:rsid w:val="009D721E"/>
    <w:rsid w:val="009D7CF1"/>
    <w:rsid w:val="009E015D"/>
    <w:rsid w:val="009E031F"/>
    <w:rsid w:val="009E0D75"/>
    <w:rsid w:val="009E0F3A"/>
    <w:rsid w:val="009E18A9"/>
    <w:rsid w:val="009E1B76"/>
    <w:rsid w:val="009E1DC6"/>
    <w:rsid w:val="009E1FFD"/>
    <w:rsid w:val="009E2E81"/>
    <w:rsid w:val="009E3361"/>
    <w:rsid w:val="009E5015"/>
    <w:rsid w:val="009E66C9"/>
    <w:rsid w:val="009E7D32"/>
    <w:rsid w:val="009F0AF9"/>
    <w:rsid w:val="009F11B0"/>
    <w:rsid w:val="009F1A2A"/>
    <w:rsid w:val="009F1A6F"/>
    <w:rsid w:val="009F26A9"/>
    <w:rsid w:val="009F2DEC"/>
    <w:rsid w:val="009F338E"/>
    <w:rsid w:val="009F61E0"/>
    <w:rsid w:val="009F6C1F"/>
    <w:rsid w:val="009F7BDA"/>
    <w:rsid w:val="009F7F7F"/>
    <w:rsid w:val="00A0066A"/>
    <w:rsid w:val="00A00B54"/>
    <w:rsid w:val="00A00B56"/>
    <w:rsid w:val="00A01609"/>
    <w:rsid w:val="00A01C9C"/>
    <w:rsid w:val="00A01F87"/>
    <w:rsid w:val="00A02DE7"/>
    <w:rsid w:val="00A03E3E"/>
    <w:rsid w:val="00A04B36"/>
    <w:rsid w:val="00A05B4D"/>
    <w:rsid w:val="00A06D0D"/>
    <w:rsid w:val="00A06D46"/>
    <w:rsid w:val="00A10D1F"/>
    <w:rsid w:val="00A10DB5"/>
    <w:rsid w:val="00A10DDD"/>
    <w:rsid w:val="00A11942"/>
    <w:rsid w:val="00A11A4B"/>
    <w:rsid w:val="00A14E63"/>
    <w:rsid w:val="00A15158"/>
    <w:rsid w:val="00A153E1"/>
    <w:rsid w:val="00A15840"/>
    <w:rsid w:val="00A16881"/>
    <w:rsid w:val="00A16BCF"/>
    <w:rsid w:val="00A176EE"/>
    <w:rsid w:val="00A1772F"/>
    <w:rsid w:val="00A2016A"/>
    <w:rsid w:val="00A22CFE"/>
    <w:rsid w:val="00A23280"/>
    <w:rsid w:val="00A23A76"/>
    <w:rsid w:val="00A2420D"/>
    <w:rsid w:val="00A24609"/>
    <w:rsid w:val="00A24805"/>
    <w:rsid w:val="00A2517F"/>
    <w:rsid w:val="00A254B6"/>
    <w:rsid w:val="00A260D9"/>
    <w:rsid w:val="00A26A68"/>
    <w:rsid w:val="00A26C25"/>
    <w:rsid w:val="00A2714C"/>
    <w:rsid w:val="00A274A1"/>
    <w:rsid w:val="00A27F75"/>
    <w:rsid w:val="00A313E5"/>
    <w:rsid w:val="00A31400"/>
    <w:rsid w:val="00A31CF6"/>
    <w:rsid w:val="00A3228D"/>
    <w:rsid w:val="00A32C20"/>
    <w:rsid w:val="00A33615"/>
    <w:rsid w:val="00A33E51"/>
    <w:rsid w:val="00A3790C"/>
    <w:rsid w:val="00A37B9F"/>
    <w:rsid w:val="00A415EF"/>
    <w:rsid w:val="00A425A7"/>
    <w:rsid w:val="00A426EE"/>
    <w:rsid w:val="00A439DE"/>
    <w:rsid w:val="00A445C2"/>
    <w:rsid w:val="00A45EB9"/>
    <w:rsid w:val="00A45EEF"/>
    <w:rsid w:val="00A46273"/>
    <w:rsid w:val="00A5100F"/>
    <w:rsid w:val="00A518E0"/>
    <w:rsid w:val="00A531BD"/>
    <w:rsid w:val="00A540ED"/>
    <w:rsid w:val="00A542F5"/>
    <w:rsid w:val="00A5437F"/>
    <w:rsid w:val="00A54649"/>
    <w:rsid w:val="00A54ECD"/>
    <w:rsid w:val="00A57683"/>
    <w:rsid w:val="00A5775C"/>
    <w:rsid w:val="00A60133"/>
    <w:rsid w:val="00A603C2"/>
    <w:rsid w:val="00A6058A"/>
    <w:rsid w:val="00A60DCB"/>
    <w:rsid w:val="00A6108D"/>
    <w:rsid w:val="00A61A5E"/>
    <w:rsid w:val="00A6231F"/>
    <w:rsid w:val="00A62A66"/>
    <w:rsid w:val="00A62E61"/>
    <w:rsid w:val="00A63F7C"/>
    <w:rsid w:val="00A63F99"/>
    <w:rsid w:val="00A65D1D"/>
    <w:rsid w:val="00A677C3"/>
    <w:rsid w:val="00A67A91"/>
    <w:rsid w:val="00A70B1E"/>
    <w:rsid w:val="00A70ED7"/>
    <w:rsid w:val="00A71645"/>
    <w:rsid w:val="00A716CA"/>
    <w:rsid w:val="00A721EC"/>
    <w:rsid w:val="00A72D1E"/>
    <w:rsid w:val="00A73B72"/>
    <w:rsid w:val="00A75D44"/>
    <w:rsid w:val="00A76093"/>
    <w:rsid w:val="00A7641F"/>
    <w:rsid w:val="00A773E1"/>
    <w:rsid w:val="00A77494"/>
    <w:rsid w:val="00A80E33"/>
    <w:rsid w:val="00A820EB"/>
    <w:rsid w:val="00A828A4"/>
    <w:rsid w:val="00A829AA"/>
    <w:rsid w:val="00A82D49"/>
    <w:rsid w:val="00A830AD"/>
    <w:rsid w:val="00A83E82"/>
    <w:rsid w:val="00A84790"/>
    <w:rsid w:val="00A84992"/>
    <w:rsid w:val="00A86CC9"/>
    <w:rsid w:val="00A87594"/>
    <w:rsid w:val="00A90337"/>
    <w:rsid w:val="00A903E2"/>
    <w:rsid w:val="00A91762"/>
    <w:rsid w:val="00A91931"/>
    <w:rsid w:val="00A91FDD"/>
    <w:rsid w:val="00A92EFA"/>
    <w:rsid w:val="00A9325A"/>
    <w:rsid w:val="00A94258"/>
    <w:rsid w:val="00A94F29"/>
    <w:rsid w:val="00A96E2C"/>
    <w:rsid w:val="00A97AB7"/>
    <w:rsid w:val="00A97B5C"/>
    <w:rsid w:val="00AA071C"/>
    <w:rsid w:val="00AA0958"/>
    <w:rsid w:val="00AA0BD4"/>
    <w:rsid w:val="00AA0C8B"/>
    <w:rsid w:val="00AA0F30"/>
    <w:rsid w:val="00AA425B"/>
    <w:rsid w:val="00AA4CC5"/>
    <w:rsid w:val="00AA4DF4"/>
    <w:rsid w:val="00AA51B3"/>
    <w:rsid w:val="00AA59D5"/>
    <w:rsid w:val="00AA59EE"/>
    <w:rsid w:val="00AA64DA"/>
    <w:rsid w:val="00AA6E81"/>
    <w:rsid w:val="00AA6F67"/>
    <w:rsid w:val="00AA7E79"/>
    <w:rsid w:val="00AB05B9"/>
    <w:rsid w:val="00AB091C"/>
    <w:rsid w:val="00AB135B"/>
    <w:rsid w:val="00AB170F"/>
    <w:rsid w:val="00AB1834"/>
    <w:rsid w:val="00AB335D"/>
    <w:rsid w:val="00AB338B"/>
    <w:rsid w:val="00AB3619"/>
    <w:rsid w:val="00AB4073"/>
    <w:rsid w:val="00AB45B9"/>
    <w:rsid w:val="00AB4B3F"/>
    <w:rsid w:val="00AB4D1B"/>
    <w:rsid w:val="00AB53D0"/>
    <w:rsid w:val="00AB54F6"/>
    <w:rsid w:val="00AB5F83"/>
    <w:rsid w:val="00AC142D"/>
    <w:rsid w:val="00AC1462"/>
    <w:rsid w:val="00AC15F5"/>
    <w:rsid w:val="00AC1CA7"/>
    <w:rsid w:val="00AC2161"/>
    <w:rsid w:val="00AC2AA7"/>
    <w:rsid w:val="00AC3185"/>
    <w:rsid w:val="00AC464D"/>
    <w:rsid w:val="00AC4B3B"/>
    <w:rsid w:val="00AC4CE7"/>
    <w:rsid w:val="00AC5085"/>
    <w:rsid w:val="00AC66D2"/>
    <w:rsid w:val="00AD0366"/>
    <w:rsid w:val="00AD0482"/>
    <w:rsid w:val="00AD0C0B"/>
    <w:rsid w:val="00AD2360"/>
    <w:rsid w:val="00AD3431"/>
    <w:rsid w:val="00AD4928"/>
    <w:rsid w:val="00AD49B5"/>
    <w:rsid w:val="00AD4CE1"/>
    <w:rsid w:val="00AD4E06"/>
    <w:rsid w:val="00AD53AD"/>
    <w:rsid w:val="00AD5E9F"/>
    <w:rsid w:val="00AE00EA"/>
    <w:rsid w:val="00AE167A"/>
    <w:rsid w:val="00AE1BE8"/>
    <w:rsid w:val="00AE1EF2"/>
    <w:rsid w:val="00AE1F33"/>
    <w:rsid w:val="00AE215D"/>
    <w:rsid w:val="00AE3268"/>
    <w:rsid w:val="00AE42E3"/>
    <w:rsid w:val="00AE499F"/>
    <w:rsid w:val="00AE7522"/>
    <w:rsid w:val="00AE7B5A"/>
    <w:rsid w:val="00AF1998"/>
    <w:rsid w:val="00AF2D90"/>
    <w:rsid w:val="00AF2E7F"/>
    <w:rsid w:val="00AF37E5"/>
    <w:rsid w:val="00AF3D38"/>
    <w:rsid w:val="00AF4AC3"/>
    <w:rsid w:val="00AF6129"/>
    <w:rsid w:val="00AF6A44"/>
    <w:rsid w:val="00AF709B"/>
    <w:rsid w:val="00AF75B2"/>
    <w:rsid w:val="00B01553"/>
    <w:rsid w:val="00B01647"/>
    <w:rsid w:val="00B027D4"/>
    <w:rsid w:val="00B02AFA"/>
    <w:rsid w:val="00B02C76"/>
    <w:rsid w:val="00B03664"/>
    <w:rsid w:val="00B036FC"/>
    <w:rsid w:val="00B056D3"/>
    <w:rsid w:val="00B059EA"/>
    <w:rsid w:val="00B05F20"/>
    <w:rsid w:val="00B06143"/>
    <w:rsid w:val="00B0682B"/>
    <w:rsid w:val="00B06C58"/>
    <w:rsid w:val="00B07003"/>
    <w:rsid w:val="00B0707D"/>
    <w:rsid w:val="00B07173"/>
    <w:rsid w:val="00B07931"/>
    <w:rsid w:val="00B07953"/>
    <w:rsid w:val="00B1121E"/>
    <w:rsid w:val="00B112D7"/>
    <w:rsid w:val="00B1165E"/>
    <w:rsid w:val="00B1176D"/>
    <w:rsid w:val="00B1182D"/>
    <w:rsid w:val="00B12134"/>
    <w:rsid w:val="00B12466"/>
    <w:rsid w:val="00B13F36"/>
    <w:rsid w:val="00B14174"/>
    <w:rsid w:val="00B14B4E"/>
    <w:rsid w:val="00B151BC"/>
    <w:rsid w:val="00B153EF"/>
    <w:rsid w:val="00B155E0"/>
    <w:rsid w:val="00B16678"/>
    <w:rsid w:val="00B17F02"/>
    <w:rsid w:val="00B20D1C"/>
    <w:rsid w:val="00B21A66"/>
    <w:rsid w:val="00B22D9E"/>
    <w:rsid w:val="00B252B0"/>
    <w:rsid w:val="00B260E0"/>
    <w:rsid w:val="00B26F4A"/>
    <w:rsid w:val="00B2753A"/>
    <w:rsid w:val="00B30064"/>
    <w:rsid w:val="00B31466"/>
    <w:rsid w:val="00B317C5"/>
    <w:rsid w:val="00B32975"/>
    <w:rsid w:val="00B3300D"/>
    <w:rsid w:val="00B33289"/>
    <w:rsid w:val="00B366CE"/>
    <w:rsid w:val="00B377BE"/>
    <w:rsid w:val="00B377EF"/>
    <w:rsid w:val="00B37D6A"/>
    <w:rsid w:val="00B428D3"/>
    <w:rsid w:val="00B43172"/>
    <w:rsid w:val="00B43ED9"/>
    <w:rsid w:val="00B45341"/>
    <w:rsid w:val="00B457AA"/>
    <w:rsid w:val="00B45BF1"/>
    <w:rsid w:val="00B466C6"/>
    <w:rsid w:val="00B46A71"/>
    <w:rsid w:val="00B50010"/>
    <w:rsid w:val="00B52854"/>
    <w:rsid w:val="00B54BCE"/>
    <w:rsid w:val="00B554C1"/>
    <w:rsid w:val="00B56E10"/>
    <w:rsid w:val="00B57422"/>
    <w:rsid w:val="00B57A92"/>
    <w:rsid w:val="00B60676"/>
    <w:rsid w:val="00B60733"/>
    <w:rsid w:val="00B60E42"/>
    <w:rsid w:val="00B621A4"/>
    <w:rsid w:val="00B621B4"/>
    <w:rsid w:val="00B63541"/>
    <w:rsid w:val="00B63911"/>
    <w:rsid w:val="00B63C28"/>
    <w:rsid w:val="00B646E8"/>
    <w:rsid w:val="00B66925"/>
    <w:rsid w:val="00B66D26"/>
    <w:rsid w:val="00B671C6"/>
    <w:rsid w:val="00B673F4"/>
    <w:rsid w:val="00B677DE"/>
    <w:rsid w:val="00B67E95"/>
    <w:rsid w:val="00B72305"/>
    <w:rsid w:val="00B72835"/>
    <w:rsid w:val="00B72D26"/>
    <w:rsid w:val="00B76BFE"/>
    <w:rsid w:val="00B77C3A"/>
    <w:rsid w:val="00B80334"/>
    <w:rsid w:val="00B8039A"/>
    <w:rsid w:val="00B82410"/>
    <w:rsid w:val="00B829E2"/>
    <w:rsid w:val="00B83463"/>
    <w:rsid w:val="00B83BBD"/>
    <w:rsid w:val="00B85832"/>
    <w:rsid w:val="00B85949"/>
    <w:rsid w:val="00B85CC2"/>
    <w:rsid w:val="00B862B1"/>
    <w:rsid w:val="00B8696F"/>
    <w:rsid w:val="00B90A0B"/>
    <w:rsid w:val="00B91362"/>
    <w:rsid w:val="00B9281F"/>
    <w:rsid w:val="00B92D59"/>
    <w:rsid w:val="00B931C6"/>
    <w:rsid w:val="00B93B24"/>
    <w:rsid w:val="00B93CA8"/>
    <w:rsid w:val="00B941D1"/>
    <w:rsid w:val="00B949C3"/>
    <w:rsid w:val="00B94CFC"/>
    <w:rsid w:val="00B94F44"/>
    <w:rsid w:val="00B95E5B"/>
    <w:rsid w:val="00B9602E"/>
    <w:rsid w:val="00B97147"/>
    <w:rsid w:val="00B973B7"/>
    <w:rsid w:val="00B9764E"/>
    <w:rsid w:val="00B97771"/>
    <w:rsid w:val="00BA011E"/>
    <w:rsid w:val="00BA0BFF"/>
    <w:rsid w:val="00BA0CD0"/>
    <w:rsid w:val="00BA2CA5"/>
    <w:rsid w:val="00BA2EFD"/>
    <w:rsid w:val="00BA312F"/>
    <w:rsid w:val="00BA5809"/>
    <w:rsid w:val="00BB06FA"/>
    <w:rsid w:val="00BB1196"/>
    <w:rsid w:val="00BB1429"/>
    <w:rsid w:val="00BB1A7A"/>
    <w:rsid w:val="00BB2131"/>
    <w:rsid w:val="00BB2356"/>
    <w:rsid w:val="00BB2CC5"/>
    <w:rsid w:val="00BB31A2"/>
    <w:rsid w:val="00BB352F"/>
    <w:rsid w:val="00BB4213"/>
    <w:rsid w:val="00BB511E"/>
    <w:rsid w:val="00BB6282"/>
    <w:rsid w:val="00BB62EE"/>
    <w:rsid w:val="00BB7A6A"/>
    <w:rsid w:val="00BB7A75"/>
    <w:rsid w:val="00BC0C76"/>
    <w:rsid w:val="00BC0E70"/>
    <w:rsid w:val="00BC1341"/>
    <w:rsid w:val="00BC1492"/>
    <w:rsid w:val="00BC1796"/>
    <w:rsid w:val="00BC24EE"/>
    <w:rsid w:val="00BC280B"/>
    <w:rsid w:val="00BC2D71"/>
    <w:rsid w:val="00BC2DC8"/>
    <w:rsid w:val="00BC4174"/>
    <w:rsid w:val="00BC45D4"/>
    <w:rsid w:val="00BC4DD6"/>
    <w:rsid w:val="00BC5E1E"/>
    <w:rsid w:val="00BC5EF0"/>
    <w:rsid w:val="00BC6387"/>
    <w:rsid w:val="00BC6798"/>
    <w:rsid w:val="00BC6A5C"/>
    <w:rsid w:val="00BC6C9D"/>
    <w:rsid w:val="00BC739A"/>
    <w:rsid w:val="00BC7AB3"/>
    <w:rsid w:val="00BC7B33"/>
    <w:rsid w:val="00BD024D"/>
    <w:rsid w:val="00BD08D1"/>
    <w:rsid w:val="00BD103F"/>
    <w:rsid w:val="00BD217D"/>
    <w:rsid w:val="00BD2918"/>
    <w:rsid w:val="00BD2E56"/>
    <w:rsid w:val="00BD2EC4"/>
    <w:rsid w:val="00BD5F7F"/>
    <w:rsid w:val="00BD75E7"/>
    <w:rsid w:val="00BE076A"/>
    <w:rsid w:val="00BE09D9"/>
    <w:rsid w:val="00BE0AD2"/>
    <w:rsid w:val="00BE122F"/>
    <w:rsid w:val="00BE31DA"/>
    <w:rsid w:val="00BE4E88"/>
    <w:rsid w:val="00BE53D9"/>
    <w:rsid w:val="00BE5896"/>
    <w:rsid w:val="00BE5EA2"/>
    <w:rsid w:val="00BE66B2"/>
    <w:rsid w:val="00BE72E6"/>
    <w:rsid w:val="00BE7A3A"/>
    <w:rsid w:val="00BF0120"/>
    <w:rsid w:val="00BF1753"/>
    <w:rsid w:val="00BF18B4"/>
    <w:rsid w:val="00BF287F"/>
    <w:rsid w:val="00BF33A2"/>
    <w:rsid w:val="00BF38CF"/>
    <w:rsid w:val="00BF4117"/>
    <w:rsid w:val="00BF6551"/>
    <w:rsid w:val="00BF694E"/>
    <w:rsid w:val="00BF7071"/>
    <w:rsid w:val="00BF7BA5"/>
    <w:rsid w:val="00C002DE"/>
    <w:rsid w:val="00C019B0"/>
    <w:rsid w:val="00C0203F"/>
    <w:rsid w:val="00C02627"/>
    <w:rsid w:val="00C02E0B"/>
    <w:rsid w:val="00C02E63"/>
    <w:rsid w:val="00C03037"/>
    <w:rsid w:val="00C03355"/>
    <w:rsid w:val="00C049B8"/>
    <w:rsid w:val="00C0504E"/>
    <w:rsid w:val="00C054F4"/>
    <w:rsid w:val="00C0610C"/>
    <w:rsid w:val="00C06E21"/>
    <w:rsid w:val="00C07528"/>
    <w:rsid w:val="00C07547"/>
    <w:rsid w:val="00C075B7"/>
    <w:rsid w:val="00C07643"/>
    <w:rsid w:val="00C07899"/>
    <w:rsid w:val="00C104DC"/>
    <w:rsid w:val="00C10718"/>
    <w:rsid w:val="00C108CC"/>
    <w:rsid w:val="00C10BF2"/>
    <w:rsid w:val="00C11311"/>
    <w:rsid w:val="00C11432"/>
    <w:rsid w:val="00C11630"/>
    <w:rsid w:val="00C13138"/>
    <w:rsid w:val="00C15241"/>
    <w:rsid w:val="00C16A4C"/>
    <w:rsid w:val="00C172F5"/>
    <w:rsid w:val="00C203EF"/>
    <w:rsid w:val="00C2093D"/>
    <w:rsid w:val="00C20B11"/>
    <w:rsid w:val="00C21D0C"/>
    <w:rsid w:val="00C23B62"/>
    <w:rsid w:val="00C242AE"/>
    <w:rsid w:val="00C25E8D"/>
    <w:rsid w:val="00C262AF"/>
    <w:rsid w:val="00C26BE6"/>
    <w:rsid w:val="00C2703B"/>
    <w:rsid w:val="00C30867"/>
    <w:rsid w:val="00C314B5"/>
    <w:rsid w:val="00C31C8B"/>
    <w:rsid w:val="00C31CCD"/>
    <w:rsid w:val="00C322AE"/>
    <w:rsid w:val="00C33AB5"/>
    <w:rsid w:val="00C343A8"/>
    <w:rsid w:val="00C3749D"/>
    <w:rsid w:val="00C37BD3"/>
    <w:rsid w:val="00C401BF"/>
    <w:rsid w:val="00C4065F"/>
    <w:rsid w:val="00C417D7"/>
    <w:rsid w:val="00C418F7"/>
    <w:rsid w:val="00C41AD3"/>
    <w:rsid w:val="00C41E69"/>
    <w:rsid w:val="00C42109"/>
    <w:rsid w:val="00C423D6"/>
    <w:rsid w:val="00C44A54"/>
    <w:rsid w:val="00C44E25"/>
    <w:rsid w:val="00C44F49"/>
    <w:rsid w:val="00C472B9"/>
    <w:rsid w:val="00C474CB"/>
    <w:rsid w:val="00C47CDF"/>
    <w:rsid w:val="00C5082B"/>
    <w:rsid w:val="00C50B45"/>
    <w:rsid w:val="00C51A90"/>
    <w:rsid w:val="00C51BE2"/>
    <w:rsid w:val="00C51CC5"/>
    <w:rsid w:val="00C51D10"/>
    <w:rsid w:val="00C528B2"/>
    <w:rsid w:val="00C528B3"/>
    <w:rsid w:val="00C52A00"/>
    <w:rsid w:val="00C52ED3"/>
    <w:rsid w:val="00C54181"/>
    <w:rsid w:val="00C5418A"/>
    <w:rsid w:val="00C55379"/>
    <w:rsid w:val="00C5599E"/>
    <w:rsid w:val="00C57069"/>
    <w:rsid w:val="00C57EDF"/>
    <w:rsid w:val="00C60B26"/>
    <w:rsid w:val="00C628FC"/>
    <w:rsid w:val="00C62C21"/>
    <w:rsid w:val="00C62EB7"/>
    <w:rsid w:val="00C640B3"/>
    <w:rsid w:val="00C64750"/>
    <w:rsid w:val="00C655DD"/>
    <w:rsid w:val="00C65668"/>
    <w:rsid w:val="00C66889"/>
    <w:rsid w:val="00C66ACB"/>
    <w:rsid w:val="00C67111"/>
    <w:rsid w:val="00C67D34"/>
    <w:rsid w:val="00C710E9"/>
    <w:rsid w:val="00C712FB"/>
    <w:rsid w:val="00C71D37"/>
    <w:rsid w:val="00C7344E"/>
    <w:rsid w:val="00C74081"/>
    <w:rsid w:val="00C74548"/>
    <w:rsid w:val="00C764CA"/>
    <w:rsid w:val="00C76F7F"/>
    <w:rsid w:val="00C81878"/>
    <w:rsid w:val="00C81DE6"/>
    <w:rsid w:val="00C81EE3"/>
    <w:rsid w:val="00C81FB6"/>
    <w:rsid w:val="00C8243B"/>
    <w:rsid w:val="00C82729"/>
    <w:rsid w:val="00C82C00"/>
    <w:rsid w:val="00C83355"/>
    <w:rsid w:val="00C8378D"/>
    <w:rsid w:val="00C83CD7"/>
    <w:rsid w:val="00C8435E"/>
    <w:rsid w:val="00C84840"/>
    <w:rsid w:val="00C84AD3"/>
    <w:rsid w:val="00C8543F"/>
    <w:rsid w:val="00C85978"/>
    <w:rsid w:val="00C873F0"/>
    <w:rsid w:val="00C87D62"/>
    <w:rsid w:val="00C87EBD"/>
    <w:rsid w:val="00C90364"/>
    <w:rsid w:val="00C9068C"/>
    <w:rsid w:val="00C91788"/>
    <w:rsid w:val="00C91A50"/>
    <w:rsid w:val="00C92F66"/>
    <w:rsid w:val="00C932E8"/>
    <w:rsid w:val="00C93599"/>
    <w:rsid w:val="00C93B63"/>
    <w:rsid w:val="00C93CAA"/>
    <w:rsid w:val="00C93ED2"/>
    <w:rsid w:val="00C943AF"/>
    <w:rsid w:val="00C9554A"/>
    <w:rsid w:val="00C95ABD"/>
    <w:rsid w:val="00C9690E"/>
    <w:rsid w:val="00C97F6E"/>
    <w:rsid w:val="00CA05E4"/>
    <w:rsid w:val="00CA0A83"/>
    <w:rsid w:val="00CA1D7E"/>
    <w:rsid w:val="00CA2E64"/>
    <w:rsid w:val="00CA4698"/>
    <w:rsid w:val="00CA5939"/>
    <w:rsid w:val="00CA6025"/>
    <w:rsid w:val="00CA67E8"/>
    <w:rsid w:val="00CA730F"/>
    <w:rsid w:val="00CB1DD5"/>
    <w:rsid w:val="00CB24C4"/>
    <w:rsid w:val="00CB26AE"/>
    <w:rsid w:val="00CB3539"/>
    <w:rsid w:val="00CB36BC"/>
    <w:rsid w:val="00CB492B"/>
    <w:rsid w:val="00CB4D5E"/>
    <w:rsid w:val="00CB582D"/>
    <w:rsid w:val="00CB5B60"/>
    <w:rsid w:val="00CC02C3"/>
    <w:rsid w:val="00CC109B"/>
    <w:rsid w:val="00CC169E"/>
    <w:rsid w:val="00CC191A"/>
    <w:rsid w:val="00CC21A2"/>
    <w:rsid w:val="00CC2FBE"/>
    <w:rsid w:val="00CC3068"/>
    <w:rsid w:val="00CC4392"/>
    <w:rsid w:val="00CC4830"/>
    <w:rsid w:val="00CC4BB7"/>
    <w:rsid w:val="00CC4CB7"/>
    <w:rsid w:val="00CC5571"/>
    <w:rsid w:val="00CC5847"/>
    <w:rsid w:val="00CC6166"/>
    <w:rsid w:val="00CD059F"/>
    <w:rsid w:val="00CD0B3F"/>
    <w:rsid w:val="00CD0C22"/>
    <w:rsid w:val="00CD10EA"/>
    <w:rsid w:val="00CD1549"/>
    <w:rsid w:val="00CD1959"/>
    <w:rsid w:val="00CD1A58"/>
    <w:rsid w:val="00CD1A91"/>
    <w:rsid w:val="00CD204F"/>
    <w:rsid w:val="00CD2732"/>
    <w:rsid w:val="00CD2EF0"/>
    <w:rsid w:val="00CD37ED"/>
    <w:rsid w:val="00CD44E9"/>
    <w:rsid w:val="00CD45F6"/>
    <w:rsid w:val="00CD4FC3"/>
    <w:rsid w:val="00CD501F"/>
    <w:rsid w:val="00CD521B"/>
    <w:rsid w:val="00CD7637"/>
    <w:rsid w:val="00CE00B4"/>
    <w:rsid w:val="00CE05F2"/>
    <w:rsid w:val="00CE1992"/>
    <w:rsid w:val="00CE1D64"/>
    <w:rsid w:val="00CE202F"/>
    <w:rsid w:val="00CE24D3"/>
    <w:rsid w:val="00CE2F1E"/>
    <w:rsid w:val="00CE3928"/>
    <w:rsid w:val="00CE4A43"/>
    <w:rsid w:val="00CE52B1"/>
    <w:rsid w:val="00CE5D7E"/>
    <w:rsid w:val="00CE7A44"/>
    <w:rsid w:val="00CF008D"/>
    <w:rsid w:val="00CF0670"/>
    <w:rsid w:val="00CF0EAA"/>
    <w:rsid w:val="00CF16FE"/>
    <w:rsid w:val="00CF1FF2"/>
    <w:rsid w:val="00CF20B0"/>
    <w:rsid w:val="00CF27DE"/>
    <w:rsid w:val="00CF2AD8"/>
    <w:rsid w:val="00CF342F"/>
    <w:rsid w:val="00CF3754"/>
    <w:rsid w:val="00CF3D5C"/>
    <w:rsid w:val="00CF3D81"/>
    <w:rsid w:val="00CF40D5"/>
    <w:rsid w:val="00CF4290"/>
    <w:rsid w:val="00CF4537"/>
    <w:rsid w:val="00CF5E6E"/>
    <w:rsid w:val="00CF70CF"/>
    <w:rsid w:val="00D000D9"/>
    <w:rsid w:val="00D003AE"/>
    <w:rsid w:val="00D01624"/>
    <w:rsid w:val="00D0295C"/>
    <w:rsid w:val="00D02FC1"/>
    <w:rsid w:val="00D03C7B"/>
    <w:rsid w:val="00D045CD"/>
    <w:rsid w:val="00D04CF5"/>
    <w:rsid w:val="00D04DD1"/>
    <w:rsid w:val="00D04E2A"/>
    <w:rsid w:val="00D051D7"/>
    <w:rsid w:val="00D05632"/>
    <w:rsid w:val="00D05C36"/>
    <w:rsid w:val="00D103D6"/>
    <w:rsid w:val="00D10470"/>
    <w:rsid w:val="00D106BC"/>
    <w:rsid w:val="00D10A2C"/>
    <w:rsid w:val="00D11B5E"/>
    <w:rsid w:val="00D121C2"/>
    <w:rsid w:val="00D12D01"/>
    <w:rsid w:val="00D13197"/>
    <w:rsid w:val="00D13608"/>
    <w:rsid w:val="00D13680"/>
    <w:rsid w:val="00D14333"/>
    <w:rsid w:val="00D16DF3"/>
    <w:rsid w:val="00D17722"/>
    <w:rsid w:val="00D204BE"/>
    <w:rsid w:val="00D2061F"/>
    <w:rsid w:val="00D20EEA"/>
    <w:rsid w:val="00D213EB"/>
    <w:rsid w:val="00D222F8"/>
    <w:rsid w:val="00D22611"/>
    <w:rsid w:val="00D22638"/>
    <w:rsid w:val="00D226E6"/>
    <w:rsid w:val="00D22F22"/>
    <w:rsid w:val="00D23A84"/>
    <w:rsid w:val="00D24658"/>
    <w:rsid w:val="00D26467"/>
    <w:rsid w:val="00D27FBA"/>
    <w:rsid w:val="00D306B7"/>
    <w:rsid w:val="00D30AB9"/>
    <w:rsid w:val="00D30B29"/>
    <w:rsid w:val="00D30EDA"/>
    <w:rsid w:val="00D31203"/>
    <w:rsid w:val="00D313D0"/>
    <w:rsid w:val="00D317C0"/>
    <w:rsid w:val="00D3210C"/>
    <w:rsid w:val="00D332F2"/>
    <w:rsid w:val="00D336A3"/>
    <w:rsid w:val="00D339CB"/>
    <w:rsid w:val="00D33EF3"/>
    <w:rsid w:val="00D34917"/>
    <w:rsid w:val="00D356F3"/>
    <w:rsid w:val="00D35A93"/>
    <w:rsid w:val="00D35F5D"/>
    <w:rsid w:val="00D35FC9"/>
    <w:rsid w:val="00D36188"/>
    <w:rsid w:val="00D3685C"/>
    <w:rsid w:val="00D368A3"/>
    <w:rsid w:val="00D3720C"/>
    <w:rsid w:val="00D40FC8"/>
    <w:rsid w:val="00D41505"/>
    <w:rsid w:val="00D41974"/>
    <w:rsid w:val="00D41D37"/>
    <w:rsid w:val="00D41D7F"/>
    <w:rsid w:val="00D425CA"/>
    <w:rsid w:val="00D42612"/>
    <w:rsid w:val="00D426A6"/>
    <w:rsid w:val="00D4326D"/>
    <w:rsid w:val="00D447FD"/>
    <w:rsid w:val="00D44E24"/>
    <w:rsid w:val="00D45F78"/>
    <w:rsid w:val="00D47681"/>
    <w:rsid w:val="00D47988"/>
    <w:rsid w:val="00D47ACC"/>
    <w:rsid w:val="00D47B08"/>
    <w:rsid w:val="00D50437"/>
    <w:rsid w:val="00D51AA6"/>
    <w:rsid w:val="00D52589"/>
    <w:rsid w:val="00D54EAA"/>
    <w:rsid w:val="00D5570A"/>
    <w:rsid w:val="00D55752"/>
    <w:rsid w:val="00D57254"/>
    <w:rsid w:val="00D574B4"/>
    <w:rsid w:val="00D60E24"/>
    <w:rsid w:val="00D61C6F"/>
    <w:rsid w:val="00D64CC4"/>
    <w:rsid w:val="00D6542B"/>
    <w:rsid w:val="00D65EE1"/>
    <w:rsid w:val="00D662AE"/>
    <w:rsid w:val="00D66D6D"/>
    <w:rsid w:val="00D70275"/>
    <w:rsid w:val="00D70C03"/>
    <w:rsid w:val="00D70E16"/>
    <w:rsid w:val="00D718F7"/>
    <w:rsid w:val="00D71B56"/>
    <w:rsid w:val="00D724B5"/>
    <w:rsid w:val="00D72B24"/>
    <w:rsid w:val="00D730AE"/>
    <w:rsid w:val="00D73BC2"/>
    <w:rsid w:val="00D74B64"/>
    <w:rsid w:val="00D750AC"/>
    <w:rsid w:val="00D75546"/>
    <w:rsid w:val="00D757FF"/>
    <w:rsid w:val="00D77047"/>
    <w:rsid w:val="00D770BC"/>
    <w:rsid w:val="00D7732B"/>
    <w:rsid w:val="00D776D1"/>
    <w:rsid w:val="00D77B41"/>
    <w:rsid w:val="00D81E88"/>
    <w:rsid w:val="00D8207E"/>
    <w:rsid w:val="00D82D0D"/>
    <w:rsid w:val="00D8308B"/>
    <w:rsid w:val="00D8472C"/>
    <w:rsid w:val="00D84997"/>
    <w:rsid w:val="00D84BC8"/>
    <w:rsid w:val="00D85219"/>
    <w:rsid w:val="00D85292"/>
    <w:rsid w:val="00D85DE3"/>
    <w:rsid w:val="00D86CEA"/>
    <w:rsid w:val="00D87A8B"/>
    <w:rsid w:val="00D900FC"/>
    <w:rsid w:val="00D9028F"/>
    <w:rsid w:val="00D90F6A"/>
    <w:rsid w:val="00D92AE2"/>
    <w:rsid w:val="00D93059"/>
    <w:rsid w:val="00D93DC7"/>
    <w:rsid w:val="00D9472B"/>
    <w:rsid w:val="00D9695C"/>
    <w:rsid w:val="00D97EC8"/>
    <w:rsid w:val="00DA1EF3"/>
    <w:rsid w:val="00DA219B"/>
    <w:rsid w:val="00DA30D3"/>
    <w:rsid w:val="00DA3497"/>
    <w:rsid w:val="00DA3542"/>
    <w:rsid w:val="00DA3B4A"/>
    <w:rsid w:val="00DA5A83"/>
    <w:rsid w:val="00DA5F5F"/>
    <w:rsid w:val="00DA6621"/>
    <w:rsid w:val="00DA6FD2"/>
    <w:rsid w:val="00DB0E9D"/>
    <w:rsid w:val="00DB1969"/>
    <w:rsid w:val="00DB28F0"/>
    <w:rsid w:val="00DB3AF1"/>
    <w:rsid w:val="00DB3D93"/>
    <w:rsid w:val="00DB4471"/>
    <w:rsid w:val="00DB4A59"/>
    <w:rsid w:val="00DB6215"/>
    <w:rsid w:val="00DB625B"/>
    <w:rsid w:val="00DB62D9"/>
    <w:rsid w:val="00DB69EB"/>
    <w:rsid w:val="00DB75C4"/>
    <w:rsid w:val="00DC04BA"/>
    <w:rsid w:val="00DC101F"/>
    <w:rsid w:val="00DC17F1"/>
    <w:rsid w:val="00DC55F8"/>
    <w:rsid w:val="00DC6594"/>
    <w:rsid w:val="00DD0037"/>
    <w:rsid w:val="00DD104A"/>
    <w:rsid w:val="00DD1317"/>
    <w:rsid w:val="00DD27FF"/>
    <w:rsid w:val="00DD2C04"/>
    <w:rsid w:val="00DD3A48"/>
    <w:rsid w:val="00DD6D27"/>
    <w:rsid w:val="00DD74C9"/>
    <w:rsid w:val="00DD79F1"/>
    <w:rsid w:val="00DD7E3A"/>
    <w:rsid w:val="00DE0DE4"/>
    <w:rsid w:val="00DE13AD"/>
    <w:rsid w:val="00DE171E"/>
    <w:rsid w:val="00DE17C1"/>
    <w:rsid w:val="00DE29B8"/>
    <w:rsid w:val="00DE309F"/>
    <w:rsid w:val="00DE3F0B"/>
    <w:rsid w:val="00DE4CC2"/>
    <w:rsid w:val="00DE504C"/>
    <w:rsid w:val="00DE5133"/>
    <w:rsid w:val="00DE5238"/>
    <w:rsid w:val="00DE6603"/>
    <w:rsid w:val="00DE6F98"/>
    <w:rsid w:val="00DE7817"/>
    <w:rsid w:val="00DF0563"/>
    <w:rsid w:val="00DF0B6F"/>
    <w:rsid w:val="00DF1203"/>
    <w:rsid w:val="00DF1378"/>
    <w:rsid w:val="00DF13CC"/>
    <w:rsid w:val="00DF224E"/>
    <w:rsid w:val="00DF22E6"/>
    <w:rsid w:val="00DF23BE"/>
    <w:rsid w:val="00DF2B46"/>
    <w:rsid w:val="00DF50FF"/>
    <w:rsid w:val="00DF52CC"/>
    <w:rsid w:val="00DF57F7"/>
    <w:rsid w:val="00DF73F0"/>
    <w:rsid w:val="00E0085C"/>
    <w:rsid w:val="00E01029"/>
    <w:rsid w:val="00E01FF7"/>
    <w:rsid w:val="00E02AD4"/>
    <w:rsid w:val="00E03C78"/>
    <w:rsid w:val="00E04482"/>
    <w:rsid w:val="00E0465D"/>
    <w:rsid w:val="00E0795F"/>
    <w:rsid w:val="00E10908"/>
    <w:rsid w:val="00E1172D"/>
    <w:rsid w:val="00E1211E"/>
    <w:rsid w:val="00E125DE"/>
    <w:rsid w:val="00E135AF"/>
    <w:rsid w:val="00E1390C"/>
    <w:rsid w:val="00E13CD7"/>
    <w:rsid w:val="00E1426B"/>
    <w:rsid w:val="00E1435A"/>
    <w:rsid w:val="00E14384"/>
    <w:rsid w:val="00E14A9C"/>
    <w:rsid w:val="00E14C4A"/>
    <w:rsid w:val="00E15077"/>
    <w:rsid w:val="00E15675"/>
    <w:rsid w:val="00E16282"/>
    <w:rsid w:val="00E16413"/>
    <w:rsid w:val="00E179AE"/>
    <w:rsid w:val="00E21ED4"/>
    <w:rsid w:val="00E22642"/>
    <w:rsid w:val="00E22E0C"/>
    <w:rsid w:val="00E23FD7"/>
    <w:rsid w:val="00E25068"/>
    <w:rsid w:val="00E25663"/>
    <w:rsid w:val="00E2584A"/>
    <w:rsid w:val="00E26F1B"/>
    <w:rsid w:val="00E2738D"/>
    <w:rsid w:val="00E304EF"/>
    <w:rsid w:val="00E30987"/>
    <w:rsid w:val="00E30F27"/>
    <w:rsid w:val="00E3151A"/>
    <w:rsid w:val="00E326F4"/>
    <w:rsid w:val="00E343F7"/>
    <w:rsid w:val="00E356A6"/>
    <w:rsid w:val="00E361D2"/>
    <w:rsid w:val="00E36DAA"/>
    <w:rsid w:val="00E4082E"/>
    <w:rsid w:val="00E41284"/>
    <w:rsid w:val="00E4168B"/>
    <w:rsid w:val="00E43372"/>
    <w:rsid w:val="00E43407"/>
    <w:rsid w:val="00E445ED"/>
    <w:rsid w:val="00E44FDF"/>
    <w:rsid w:val="00E45E90"/>
    <w:rsid w:val="00E461A8"/>
    <w:rsid w:val="00E463AB"/>
    <w:rsid w:val="00E46B9D"/>
    <w:rsid w:val="00E47DD0"/>
    <w:rsid w:val="00E504FF"/>
    <w:rsid w:val="00E50A96"/>
    <w:rsid w:val="00E5111E"/>
    <w:rsid w:val="00E51A68"/>
    <w:rsid w:val="00E51FD4"/>
    <w:rsid w:val="00E5281E"/>
    <w:rsid w:val="00E538D2"/>
    <w:rsid w:val="00E5390A"/>
    <w:rsid w:val="00E54774"/>
    <w:rsid w:val="00E54C73"/>
    <w:rsid w:val="00E56042"/>
    <w:rsid w:val="00E56821"/>
    <w:rsid w:val="00E5715F"/>
    <w:rsid w:val="00E6044E"/>
    <w:rsid w:val="00E608C3"/>
    <w:rsid w:val="00E6095E"/>
    <w:rsid w:val="00E61A2F"/>
    <w:rsid w:val="00E62415"/>
    <w:rsid w:val="00E6242D"/>
    <w:rsid w:val="00E62942"/>
    <w:rsid w:val="00E62A6C"/>
    <w:rsid w:val="00E62BA0"/>
    <w:rsid w:val="00E6374C"/>
    <w:rsid w:val="00E63E9C"/>
    <w:rsid w:val="00E64E9F"/>
    <w:rsid w:val="00E651BF"/>
    <w:rsid w:val="00E656E8"/>
    <w:rsid w:val="00E659B3"/>
    <w:rsid w:val="00E662BD"/>
    <w:rsid w:val="00E70F66"/>
    <w:rsid w:val="00E723A7"/>
    <w:rsid w:val="00E72DE8"/>
    <w:rsid w:val="00E735B9"/>
    <w:rsid w:val="00E7411D"/>
    <w:rsid w:val="00E74482"/>
    <w:rsid w:val="00E74595"/>
    <w:rsid w:val="00E749A2"/>
    <w:rsid w:val="00E75F96"/>
    <w:rsid w:val="00E76432"/>
    <w:rsid w:val="00E76A91"/>
    <w:rsid w:val="00E7722E"/>
    <w:rsid w:val="00E77709"/>
    <w:rsid w:val="00E80F72"/>
    <w:rsid w:val="00E813DA"/>
    <w:rsid w:val="00E81FF3"/>
    <w:rsid w:val="00E824EC"/>
    <w:rsid w:val="00E8274E"/>
    <w:rsid w:val="00E8320C"/>
    <w:rsid w:val="00E83671"/>
    <w:rsid w:val="00E8645D"/>
    <w:rsid w:val="00E86A51"/>
    <w:rsid w:val="00E913E4"/>
    <w:rsid w:val="00E91926"/>
    <w:rsid w:val="00E92D89"/>
    <w:rsid w:val="00E93480"/>
    <w:rsid w:val="00E93A46"/>
    <w:rsid w:val="00E977E8"/>
    <w:rsid w:val="00E978D8"/>
    <w:rsid w:val="00EA0D41"/>
    <w:rsid w:val="00EA1B92"/>
    <w:rsid w:val="00EA36AD"/>
    <w:rsid w:val="00EA4843"/>
    <w:rsid w:val="00EA4C0F"/>
    <w:rsid w:val="00EA4CEA"/>
    <w:rsid w:val="00EA4E94"/>
    <w:rsid w:val="00EA6CC4"/>
    <w:rsid w:val="00EB0C23"/>
    <w:rsid w:val="00EB11BA"/>
    <w:rsid w:val="00EB1907"/>
    <w:rsid w:val="00EB1979"/>
    <w:rsid w:val="00EB1C67"/>
    <w:rsid w:val="00EB24FC"/>
    <w:rsid w:val="00EB3304"/>
    <w:rsid w:val="00EB3315"/>
    <w:rsid w:val="00EB366C"/>
    <w:rsid w:val="00EB5103"/>
    <w:rsid w:val="00EB5734"/>
    <w:rsid w:val="00EC017F"/>
    <w:rsid w:val="00EC134F"/>
    <w:rsid w:val="00EC285E"/>
    <w:rsid w:val="00EC2A86"/>
    <w:rsid w:val="00EC369B"/>
    <w:rsid w:val="00EC6673"/>
    <w:rsid w:val="00EC6AF9"/>
    <w:rsid w:val="00ED028F"/>
    <w:rsid w:val="00ED335C"/>
    <w:rsid w:val="00ED4E85"/>
    <w:rsid w:val="00ED55B2"/>
    <w:rsid w:val="00ED6A10"/>
    <w:rsid w:val="00ED6DAF"/>
    <w:rsid w:val="00ED6DD2"/>
    <w:rsid w:val="00ED721F"/>
    <w:rsid w:val="00ED7766"/>
    <w:rsid w:val="00ED7D75"/>
    <w:rsid w:val="00EE0A26"/>
    <w:rsid w:val="00EE11DA"/>
    <w:rsid w:val="00EE1C14"/>
    <w:rsid w:val="00EE2C0E"/>
    <w:rsid w:val="00EE36C7"/>
    <w:rsid w:val="00EE3CF7"/>
    <w:rsid w:val="00EE4301"/>
    <w:rsid w:val="00EE4EAB"/>
    <w:rsid w:val="00EE68EE"/>
    <w:rsid w:val="00EE6953"/>
    <w:rsid w:val="00EE6EED"/>
    <w:rsid w:val="00EE7350"/>
    <w:rsid w:val="00EE7538"/>
    <w:rsid w:val="00EE7F04"/>
    <w:rsid w:val="00EF40AE"/>
    <w:rsid w:val="00EF4BB1"/>
    <w:rsid w:val="00EF545A"/>
    <w:rsid w:val="00EF65FE"/>
    <w:rsid w:val="00EF6BE5"/>
    <w:rsid w:val="00F00304"/>
    <w:rsid w:val="00F00D2D"/>
    <w:rsid w:val="00F01396"/>
    <w:rsid w:val="00F013FD"/>
    <w:rsid w:val="00F01AB2"/>
    <w:rsid w:val="00F02A3F"/>
    <w:rsid w:val="00F03260"/>
    <w:rsid w:val="00F0385E"/>
    <w:rsid w:val="00F03BA2"/>
    <w:rsid w:val="00F03DED"/>
    <w:rsid w:val="00F03F50"/>
    <w:rsid w:val="00F04E05"/>
    <w:rsid w:val="00F057BC"/>
    <w:rsid w:val="00F065C8"/>
    <w:rsid w:val="00F06A7B"/>
    <w:rsid w:val="00F06CE6"/>
    <w:rsid w:val="00F07290"/>
    <w:rsid w:val="00F0756C"/>
    <w:rsid w:val="00F07BCC"/>
    <w:rsid w:val="00F07E56"/>
    <w:rsid w:val="00F10B13"/>
    <w:rsid w:val="00F111CE"/>
    <w:rsid w:val="00F1171F"/>
    <w:rsid w:val="00F11BAD"/>
    <w:rsid w:val="00F126C0"/>
    <w:rsid w:val="00F133AC"/>
    <w:rsid w:val="00F13E75"/>
    <w:rsid w:val="00F14165"/>
    <w:rsid w:val="00F1444B"/>
    <w:rsid w:val="00F1474B"/>
    <w:rsid w:val="00F166DF"/>
    <w:rsid w:val="00F17DC9"/>
    <w:rsid w:val="00F20055"/>
    <w:rsid w:val="00F20238"/>
    <w:rsid w:val="00F2043C"/>
    <w:rsid w:val="00F20C45"/>
    <w:rsid w:val="00F20C51"/>
    <w:rsid w:val="00F20FEB"/>
    <w:rsid w:val="00F22C56"/>
    <w:rsid w:val="00F2384A"/>
    <w:rsid w:val="00F23A5D"/>
    <w:rsid w:val="00F23B1E"/>
    <w:rsid w:val="00F23D0A"/>
    <w:rsid w:val="00F254F9"/>
    <w:rsid w:val="00F261C1"/>
    <w:rsid w:val="00F2660D"/>
    <w:rsid w:val="00F26653"/>
    <w:rsid w:val="00F26DD3"/>
    <w:rsid w:val="00F2721B"/>
    <w:rsid w:val="00F2766B"/>
    <w:rsid w:val="00F27CF2"/>
    <w:rsid w:val="00F30815"/>
    <w:rsid w:val="00F30B20"/>
    <w:rsid w:val="00F30FC5"/>
    <w:rsid w:val="00F322DD"/>
    <w:rsid w:val="00F32975"/>
    <w:rsid w:val="00F33730"/>
    <w:rsid w:val="00F35A9A"/>
    <w:rsid w:val="00F35ABB"/>
    <w:rsid w:val="00F365BF"/>
    <w:rsid w:val="00F3770A"/>
    <w:rsid w:val="00F37CAB"/>
    <w:rsid w:val="00F4025B"/>
    <w:rsid w:val="00F41934"/>
    <w:rsid w:val="00F436F8"/>
    <w:rsid w:val="00F441A2"/>
    <w:rsid w:val="00F45022"/>
    <w:rsid w:val="00F45AB1"/>
    <w:rsid w:val="00F45F45"/>
    <w:rsid w:val="00F4637C"/>
    <w:rsid w:val="00F47335"/>
    <w:rsid w:val="00F47D03"/>
    <w:rsid w:val="00F5014B"/>
    <w:rsid w:val="00F50E83"/>
    <w:rsid w:val="00F516E7"/>
    <w:rsid w:val="00F5275B"/>
    <w:rsid w:val="00F53159"/>
    <w:rsid w:val="00F53B19"/>
    <w:rsid w:val="00F545D7"/>
    <w:rsid w:val="00F57647"/>
    <w:rsid w:val="00F57D69"/>
    <w:rsid w:val="00F601D9"/>
    <w:rsid w:val="00F620A5"/>
    <w:rsid w:val="00F621E1"/>
    <w:rsid w:val="00F622DE"/>
    <w:rsid w:val="00F62DF7"/>
    <w:rsid w:val="00F638DE"/>
    <w:rsid w:val="00F63E36"/>
    <w:rsid w:val="00F6445B"/>
    <w:rsid w:val="00F64AC3"/>
    <w:rsid w:val="00F64C72"/>
    <w:rsid w:val="00F65CE4"/>
    <w:rsid w:val="00F661F5"/>
    <w:rsid w:val="00F665CB"/>
    <w:rsid w:val="00F66798"/>
    <w:rsid w:val="00F66AB7"/>
    <w:rsid w:val="00F66C83"/>
    <w:rsid w:val="00F67049"/>
    <w:rsid w:val="00F67B67"/>
    <w:rsid w:val="00F67F8B"/>
    <w:rsid w:val="00F67FEE"/>
    <w:rsid w:val="00F70363"/>
    <w:rsid w:val="00F70552"/>
    <w:rsid w:val="00F71C31"/>
    <w:rsid w:val="00F72359"/>
    <w:rsid w:val="00F72C16"/>
    <w:rsid w:val="00F72DE7"/>
    <w:rsid w:val="00F72E22"/>
    <w:rsid w:val="00F72EA2"/>
    <w:rsid w:val="00F738E9"/>
    <w:rsid w:val="00F73B4B"/>
    <w:rsid w:val="00F75611"/>
    <w:rsid w:val="00F76D84"/>
    <w:rsid w:val="00F76E0A"/>
    <w:rsid w:val="00F76EBE"/>
    <w:rsid w:val="00F8140F"/>
    <w:rsid w:val="00F81ABA"/>
    <w:rsid w:val="00F82666"/>
    <w:rsid w:val="00F83654"/>
    <w:rsid w:val="00F83F3E"/>
    <w:rsid w:val="00F857B1"/>
    <w:rsid w:val="00F85806"/>
    <w:rsid w:val="00F85B0D"/>
    <w:rsid w:val="00F862FC"/>
    <w:rsid w:val="00F867D6"/>
    <w:rsid w:val="00F86BA1"/>
    <w:rsid w:val="00F8703F"/>
    <w:rsid w:val="00F90AFB"/>
    <w:rsid w:val="00F92038"/>
    <w:rsid w:val="00F92610"/>
    <w:rsid w:val="00F92FC1"/>
    <w:rsid w:val="00F931DD"/>
    <w:rsid w:val="00F94098"/>
    <w:rsid w:val="00F9495C"/>
    <w:rsid w:val="00F94C23"/>
    <w:rsid w:val="00F950F2"/>
    <w:rsid w:val="00F959B4"/>
    <w:rsid w:val="00F95D3A"/>
    <w:rsid w:val="00F9662C"/>
    <w:rsid w:val="00F97092"/>
    <w:rsid w:val="00F976A2"/>
    <w:rsid w:val="00F979EB"/>
    <w:rsid w:val="00FA0CEB"/>
    <w:rsid w:val="00FA1A99"/>
    <w:rsid w:val="00FA2051"/>
    <w:rsid w:val="00FA2D04"/>
    <w:rsid w:val="00FA2DAE"/>
    <w:rsid w:val="00FA4984"/>
    <w:rsid w:val="00FA4DF1"/>
    <w:rsid w:val="00FA5CBC"/>
    <w:rsid w:val="00FA66B5"/>
    <w:rsid w:val="00FA6FDF"/>
    <w:rsid w:val="00FB0E21"/>
    <w:rsid w:val="00FB13E7"/>
    <w:rsid w:val="00FB1DC1"/>
    <w:rsid w:val="00FB3179"/>
    <w:rsid w:val="00FB37A1"/>
    <w:rsid w:val="00FB381A"/>
    <w:rsid w:val="00FB3E20"/>
    <w:rsid w:val="00FB5E12"/>
    <w:rsid w:val="00FB6CC0"/>
    <w:rsid w:val="00FB7538"/>
    <w:rsid w:val="00FB76DB"/>
    <w:rsid w:val="00FB7917"/>
    <w:rsid w:val="00FC0BF6"/>
    <w:rsid w:val="00FC12D4"/>
    <w:rsid w:val="00FC1B72"/>
    <w:rsid w:val="00FC282F"/>
    <w:rsid w:val="00FC432B"/>
    <w:rsid w:val="00FC4605"/>
    <w:rsid w:val="00FC4C84"/>
    <w:rsid w:val="00FC4EEF"/>
    <w:rsid w:val="00FC6637"/>
    <w:rsid w:val="00FC6B11"/>
    <w:rsid w:val="00FC6E75"/>
    <w:rsid w:val="00FC6FB1"/>
    <w:rsid w:val="00FC722B"/>
    <w:rsid w:val="00FC7A46"/>
    <w:rsid w:val="00FC7D67"/>
    <w:rsid w:val="00FD0109"/>
    <w:rsid w:val="00FD05E6"/>
    <w:rsid w:val="00FD17DE"/>
    <w:rsid w:val="00FD18B0"/>
    <w:rsid w:val="00FD1A7A"/>
    <w:rsid w:val="00FD3823"/>
    <w:rsid w:val="00FD4179"/>
    <w:rsid w:val="00FD42C6"/>
    <w:rsid w:val="00FD5639"/>
    <w:rsid w:val="00FD5A12"/>
    <w:rsid w:val="00FD5C29"/>
    <w:rsid w:val="00FD6758"/>
    <w:rsid w:val="00FD675B"/>
    <w:rsid w:val="00FD6E23"/>
    <w:rsid w:val="00FD71F0"/>
    <w:rsid w:val="00FD752F"/>
    <w:rsid w:val="00FE0931"/>
    <w:rsid w:val="00FE0C4D"/>
    <w:rsid w:val="00FE15C1"/>
    <w:rsid w:val="00FE1684"/>
    <w:rsid w:val="00FE1909"/>
    <w:rsid w:val="00FE1A1C"/>
    <w:rsid w:val="00FE2555"/>
    <w:rsid w:val="00FE2A74"/>
    <w:rsid w:val="00FE3BB6"/>
    <w:rsid w:val="00FE3D76"/>
    <w:rsid w:val="00FE5B33"/>
    <w:rsid w:val="00FE7F0E"/>
    <w:rsid w:val="00FF1BD9"/>
    <w:rsid w:val="00FF2E0D"/>
    <w:rsid w:val="00FF44E8"/>
    <w:rsid w:val="00FF4DAB"/>
    <w:rsid w:val="00FF4E1B"/>
    <w:rsid w:val="00FF695F"/>
    <w:rsid w:val="00FF7308"/>
    <w:rsid w:val="00FF7D70"/>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date"/>
  <w:shapeDefaults>
    <o:shapedefaults v:ext="edit" spidmax="2050"/>
    <o:shapelayout v:ext="edit">
      <o:idmap v:ext="edit" data="2"/>
    </o:shapelayout>
  </w:shapeDefaults>
  <w:decimalSymbol w:val=","/>
  <w:listSeparator w:val=";"/>
  <w14:docId w14:val="4E55769A"/>
  <w15:chartTrackingRefBased/>
  <w15:docId w15:val="{7DE61DCA-239C-4E95-9453-1DA38A5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0E6D3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link w:val="TitelChar"/>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FC4EEF"/>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2D5496"/>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styleId="Revisie">
    <w:name w:val="Revision"/>
    <w:hidden/>
    <w:uiPriority w:val="99"/>
    <w:semiHidden/>
    <w:rsid w:val="00D9472B"/>
    <w:rPr>
      <w:rFonts w:ascii="Arial" w:hAnsi="Arial"/>
      <w:snapToGrid w:val="0"/>
      <w:kern w:val="28"/>
      <w:sz w:val="18"/>
      <w:lang w:eastAsia="en-US"/>
    </w:rPr>
  </w:style>
  <w:style w:type="paragraph" w:styleId="Kopvaninhoudsopgave">
    <w:name w:val="TOC Heading"/>
    <w:basedOn w:val="Kop1"/>
    <w:next w:val="Standaard"/>
    <w:uiPriority w:val="39"/>
    <w:unhideWhenUsed/>
    <w:qFormat/>
    <w:rsid w:val="002F299C"/>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customStyle="1" w:styleId="Ondertitel1">
    <w:name w:val="Ondertitel1"/>
    <w:rsid w:val="00A22CFE"/>
    <w:rPr>
      <w:rFonts w:ascii="Arial" w:hAnsi="Arial"/>
      <w:b/>
      <w:color w:val="007EA9"/>
      <w:sz w:val="22"/>
    </w:rPr>
  </w:style>
  <w:style w:type="character" w:customStyle="1" w:styleId="TitelChar">
    <w:name w:val="Titel Char"/>
    <w:basedOn w:val="Standaardalinea-lettertype"/>
    <w:link w:val="Titel"/>
    <w:rsid w:val="00A22CFE"/>
    <w:rPr>
      <w:rFonts w:ascii="Arial" w:hAnsi="Arial"/>
      <w:b/>
      <w:bCs/>
      <w:snapToGrid w:val="0"/>
      <w:kern w:val="28"/>
      <w:lang w:val="fr-FR" w:eastAsia="en-US"/>
    </w:rPr>
  </w:style>
  <w:style w:type="paragraph" w:styleId="Lijstalinea">
    <w:name w:val="List Paragraph"/>
    <w:basedOn w:val="Standaard"/>
    <w:uiPriority w:val="34"/>
    <w:qFormat/>
    <w:rsid w:val="00DA2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15688">
      <w:bodyDiv w:val="1"/>
      <w:marLeft w:val="0"/>
      <w:marRight w:val="0"/>
      <w:marTop w:val="0"/>
      <w:marBottom w:val="0"/>
      <w:divBdr>
        <w:top w:val="none" w:sz="0" w:space="0" w:color="auto"/>
        <w:left w:val="none" w:sz="0" w:space="0" w:color="auto"/>
        <w:bottom w:val="none" w:sz="0" w:space="0" w:color="auto"/>
        <w:right w:val="none" w:sz="0" w:space="0" w:color="auto"/>
      </w:divBdr>
    </w:div>
    <w:div w:id="1150633960">
      <w:bodyDiv w:val="1"/>
      <w:marLeft w:val="0"/>
      <w:marRight w:val="0"/>
      <w:marTop w:val="0"/>
      <w:marBottom w:val="0"/>
      <w:divBdr>
        <w:top w:val="none" w:sz="0" w:space="0" w:color="auto"/>
        <w:left w:val="none" w:sz="0" w:space="0" w:color="auto"/>
        <w:bottom w:val="none" w:sz="0" w:space="0" w:color="auto"/>
        <w:right w:val="none" w:sz="0" w:space="0" w:color="auto"/>
      </w:divBdr>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853E2-FC6A-4715-9238-EE0274CD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117</Pages>
  <Words>27502</Words>
  <Characters>151265</Characters>
  <Application>Microsoft Office Word</Application>
  <DocSecurity>0</DocSecurity>
  <Lines>1260</Lines>
  <Paragraphs>356</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178411</CharactersWithSpaces>
  <SharedDoc>false</SharedDoc>
  <HLinks>
    <vt:vector size="246" baseType="variant">
      <vt:variant>
        <vt:i4>1966140</vt:i4>
      </vt:variant>
      <vt:variant>
        <vt:i4>257</vt:i4>
      </vt:variant>
      <vt:variant>
        <vt:i4>0</vt:i4>
      </vt:variant>
      <vt:variant>
        <vt:i4>5</vt:i4>
      </vt:variant>
      <vt:variant>
        <vt:lpwstr/>
      </vt:variant>
      <vt:variant>
        <vt:lpwstr>_Toc433022981</vt:lpwstr>
      </vt:variant>
      <vt:variant>
        <vt:i4>1966140</vt:i4>
      </vt:variant>
      <vt:variant>
        <vt:i4>251</vt:i4>
      </vt:variant>
      <vt:variant>
        <vt:i4>0</vt:i4>
      </vt:variant>
      <vt:variant>
        <vt:i4>5</vt:i4>
      </vt:variant>
      <vt:variant>
        <vt:lpwstr/>
      </vt:variant>
      <vt:variant>
        <vt:lpwstr>_Toc433022980</vt:lpwstr>
      </vt:variant>
      <vt:variant>
        <vt:i4>1114172</vt:i4>
      </vt:variant>
      <vt:variant>
        <vt:i4>245</vt:i4>
      </vt:variant>
      <vt:variant>
        <vt:i4>0</vt:i4>
      </vt:variant>
      <vt:variant>
        <vt:i4>5</vt:i4>
      </vt:variant>
      <vt:variant>
        <vt:lpwstr/>
      </vt:variant>
      <vt:variant>
        <vt:lpwstr>_Toc433022979</vt:lpwstr>
      </vt:variant>
      <vt:variant>
        <vt:i4>1114172</vt:i4>
      </vt:variant>
      <vt:variant>
        <vt:i4>239</vt:i4>
      </vt:variant>
      <vt:variant>
        <vt:i4>0</vt:i4>
      </vt:variant>
      <vt:variant>
        <vt:i4>5</vt:i4>
      </vt:variant>
      <vt:variant>
        <vt:lpwstr/>
      </vt:variant>
      <vt:variant>
        <vt:lpwstr>_Toc433022978</vt:lpwstr>
      </vt:variant>
      <vt:variant>
        <vt:i4>1114172</vt:i4>
      </vt:variant>
      <vt:variant>
        <vt:i4>233</vt:i4>
      </vt:variant>
      <vt:variant>
        <vt:i4>0</vt:i4>
      </vt:variant>
      <vt:variant>
        <vt:i4>5</vt:i4>
      </vt:variant>
      <vt:variant>
        <vt:lpwstr/>
      </vt:variant>
      <vt:variant>
        <vt:lpwstr>_Toc433022977</vt:lpwstr>
      </vt:variant>
      <vt:variant>
        <vt:i4>1114172</vt:i4>
      </vt:variant>
      <vt:variant>
        <vt:i4>227</vt:i4>
      </vt:variant>
      <vt:variant>
        <vt:i4>0</vt:i4>
      </vt:variant>
      <vt:variant>
        <vt:i4>5</vt:i4>
      </vt:variant>
      <vt:variant>
        <vt:lpwstr/>
      </vt:variant>
      <vt:variant>
        <vt:lpwstr>_Toc433022976</vt:lpwstr>
      </vt:variant>
      <vt:variant>
        <vt:i4>1114172</vt:i4>
      </vt:variant>
      <vt:variant>
        <vt:i4>221</vt:i4>
      </vt:variant>
      <vt:variant>
        <vt:i4>0</vt:i4>
      </vt:variant>
      <vt:variant>
        <vt:i4>5</vt:i4>
      </vt:variant>
      <vt:variant>
        <vt:lpwstr/>
      </vt:variant>
      <vt:variant>
        <vt:lpwstr>_Toc433022975</vt:lpwstr>
      </vt:variant>
      <vt:variant>
        <vt:i4>1114172</vt:i4>
      </vt:variant>
      <vt:variant>
        <vt:i4>215</vt:i4>
      </vt:variant>
      <vt:variant>
        <vt:i4>0</vt:i4>
      </vt:variant>
      <vt:variant>
        <vt:i4>5</vt:i4>
      </vt:variant>
      <vt:variant>
        <vt:lpwstr/>
      </vt:variant>
      <vt:variant>
        <vt:lpwstr>_Toc433022974</vt:lpwstr>
      </vt:variant>
      <vt:variant>
        <vt:i4>1114172</vt:i4>
      </vt:variant>
      <vt:variant>
        <vt:i4>209</vt:i4>
      </vt:variant>
      <vt:variant>
        <vt:i4>0</vt:i4>
      </vt:variant>
      <vt:variant>
        <vt:i4>5</vt:i4>
      </vt:variant>
      <vt:variant>
        <vt:lpwstr/>
      </vt:variant>
      <vt:variant>
        <vt:lpwstr>_Toc433022973</vt:lpwstr>
      </vt:variant>
      <vt:variant>
        <vt:i4>1114172</vt:i4>
      </vt:variant>
      <vt:variant>
        <vt:i4>203</vt:i4>
      </vt:variant>
      <vt:variant>
        <vt:i4>0</vt:i4>
      </vt:variant>
      <vt:variant>
        <vt:i4>5</vt:i4>
      </vt:variant>
      <vt:variant>
        <vt:lpwstr/>
      </vt:variant>
      <vt:variant>
        <vt:lpwstr>_Toc433022972</vt:lpwstr>
      </vt:variant>
      <vt:variant>
        <vt:i4>1114172</vt:i4>
      </vt:variant>
      <vt:variant>
        <vt:i4>197</vt:i4>
      </vt:variant>
      <vt:variant>
        <vt:i4>0</vt:i4>
      </vt:variant>
      <vt:variant>
        <vt:i4>5</vt:i4>
      </vt:variant>
      <vt:variant>
        <vt:lpwstr/>
      </vt:variant>
      <vt:variant>
        <vt:lpwstr>_Toc433022971</vt:lpwstr>
      </vt:variant>
      <vt:variant>
        <vt:i4>1114172</vt:i4>
      </vt:variant>
      <vt:variant>
        <vt:i4>191</vt:i4>
      </vt:variant>
      <vt:variant>
        <vt:i4>0</vt:i4>
      </vt:variant>
      <vt:variant>
        <vt:i4>5</vt:i4>
      </vt:variant>
      <vt:variant>
        <vt:lpwstr/>
      </vt:variant>
      <vt:variant>
        <vt:lpwstr>_Toc433022970</vt:lpwstr>
      </vt:variant>
      <vt:variant>
        <vt:i4>1048636</vt:i4>
      </vt:variant>
      <vt:variant>
        <vt:i4>185</vt:i4>
      </vt:variant>
      <vt:variant>
        <vt:i4>0</vt:i4>
      </vt:variant>
      <vt:variant>
        <vt:i4>5</vt:i4>
      </vt:variant>
      <vt:variant>
        <vt:lpwstr/>
      </vt:variant>
      <vt:variant>
        <vt:lpwstr>_Toc433022969</vt:lpwstr>
      </vt:variant>
      <vt:variant>
        <vt:i4>1048636</vt:i4>
      </vt:variant>
      <vt:variant>
        <vt:i4>179</vt:i4>
      </vt:variant>
      <vt:variant>
        <vt:i4>0</vt:i4>
      </vt:variant>
      <vt:variant>
        <vt:i4>5</vt:i4>
      </vt:variant>
      <vt:variant>
        <vt:lpwstr/>
      </vt:variant>
      <vt:variant>
        <vt:lpwstr>_Toc433022968</vt:lpwstr>
      </vt:variant>
      <vt:variant>
        <vt:i4>1048636</vt:i4>
      </vt:variant>
      <vt:variant>
        <vt:i4>173</vt:i4>
      </vt:variant>
      <vt:variant>
        <vt:i4>0</vt:i4>
      </vt:variant>
      <vt:variant>
        <vt:i4>5</vt:i4>
      </vt:variant>
      <vt:variant>
        <vt:lpwstr/>
      </vt:variant>
      <vt:variant>
        <vt:lpwstr>_Toc433022967</vt:lpwstr>
      </vt:variant>
      <vt:variant>
        <vt:i4>1048636</vt:i4>
      </vt:variant>
      <vt:variant>
        <vt:i4>167</vt:i4>
      </vt:variant>
      <vt:variant>
        <vt:i4>0</vt:i4>
      </vt:variant>
      <vt:variant>
        <vt:i4>5</vt:i4>
      </vt:variant>
      <vt:variant>
        <vt:lpwstr/>
      </vt:variant>
      <vt:variant>
        <vt:lpwstr>_Toc433022966</vt:lpwstr>
      </vt:variant>
      <vt:variant>
        <vt:i4>1048636</vt:i4>
      </vt:variant>
      <vt:variant>
        <vt:i4>161</vt:i4>
      </vt:variant>
      <vt:variant>
        <vt:i4>0</vt:i4>
      </vt:variant>
      <vt:variant>
        <vt:i4>5</vt:i4>
      </vt:variant>
      <vt:variant>
        <vt:lpwstr/>
      </vt:variant>
      <vt:variant>
        <vt:lpwstr>_Toc433022965</vt:lpwstr>
      </vt:variant>
      <vt:variant>
        <vt:i4>1048636</vt:i4>
      </vt:variant>
      <vt:variant>
        <vt:i4>155</vt:i4>
      </vt:variant>
      <vt:variant>
        <vt:i4>0</vt:i4>
      </vt:variant>
      <vt:variant>
        <vt:i4>5</vt:i4>
      </vt:variant>
      <vt:variant>
        <vt:lpwstr/>
      </vt:variant>
      <vt:variant>
        <vt:lpwstr>_Toc433022964</vt:lpwstr>
      </vt:variant>
      <vt:variant>
        <vt:i4>1048636</vt:i4>
      </vt:variant>
      <vt:variant>
        <vt:i4>149</vt:i4>
      </vt:variant>
      <vt:variant>
        <vt:i4>0</vt:i4>
      </vt:variant>
      <vt:variant>
        <vt:i4>5</vt:i4>
      </vt:variant>
      <vt:variant>
        <vt:lpwstr/>
      </vt:variant>
      <vt:variant>
        <vt:lpwstr>_Toc433022963</vt:lpwstr>
      </vt:variant>
      <vt:variant>
        <vt:i4>1048636</vt:i4>
      </vt:variant>
      <vt:variant>
        <vt:i4>143</vt:i4>
      </vt:variant>
      <vt:variant>
        <vt:i4>0</vt:i4>
      </vt:variant>
      <vt:variant>
        <vt:i4>5</vt:i4>
      </vt:variant>
      <vt:variant>
        <vt:lpwstr/>
      </vt:variant>
      <vt:variant>
        <vt:lpwstr>_Toc433022962</vt:lpwstr>
      </vt:variant>
      <vt:variant>
        <vt:i4>1048636</vt:i4>
      </vt:variant>
      <vt:variant>
        <vt:i4>137</vt:i4>
      </vt:variant>
      <vt:variant>
        <vt:i4>0</vt:i4>
      </vt:variant>
      <vt:variant>
        <vt:i4>5</vt:i4>
      </vt:variant>
      <vt:variant>
        <vt:lpwstr/>
      </vt:variant>
      <vt:variant>
        <vt:lpwstr>_Toc433022961</vt:lpwstr>
      </vt:variant>
      <vt:variant>
        <vt:i4>1048636</vt:i4>
      </vt:variant>
      <vt:variant>
        <vt:i4>131</vt:i4>
      </vt:variant>
      <vt:variant>
        <vt:i4>0</vt:i4>
      </vt:variant>
      <vt:variant>
        <vt:i4>5</vt:i4>
      </vt:variant>
      <vt:variant>
        <vt:lpwstr/>
      </vt:variant>
      <vt:variant>
        <vt:lpwstr>_Toc433022960</vt:lpwstr>
      </vt:variant>
      <vt:variant>
        <vt:i4>1245244</vt:i4>
      </vt:variant>
      <vt:variant>
        <vt:i4>125</vt:i4>
      </vt:variant>
      <vt:variant>
        <vt:i4>0</vt:i4>
      </vt:variant>
      <vt:variant>
        <vt:i4>5</vt:i4>
      </vt:variant>
      <vt:variant>
        <vt:lpwstr/>
      </vt:variant>
      <vt:variant>
        <vt:lpwstr>_Toc433022959</vt:lpwstr>
      </vt:variant>
      <vt:variant>
        <vt:i4>1245244</vt:i4>
      </vt:variant>
      <vt:variant>
        <vt:i4>119</vt:i4>
      </vt:variant>
      <vt:variant>
        <vt:i4>0</vt:i4>
      </vt:variant>
      <vt:variant>
        <vt:i4>5</vt:i4>
      </vt:variant>
      <vt:variant>
        <vt:lpwstr/>
      </vt:variant>
      <vt:variant>
        <vt:lpwstr>_Toc433022958</vt:lpwstr>
      </vt:variant>
      <vt:variant>
        <vt:i4>1245244</vt:i4>
      </vt:variant>
      <vt:variant>
        <vt:i4>113</vt:i4>
      </vt:variant>
      <vt:variant>
        <vt:i4>0</vt:i4>
      </vt:variant>
      <vt:variant>
        <vt:i4>5</vt:i4>
      </vt:variant>
      <vt:variant>
        <vt:lpwstr/>
      </vt:variant>
      <vt:variant>
        <vt:lpwstr>_Toc433022957</vt:lpwstr>
      </vt:variant>
      <vt:variant>
        <vt:i4>1245244</vt:i4>
      </vt:variant>
      <vt:variant>
        <vt:i4>107</vt:i4>
      </vt:variant>
      <vt:variant>
        <vt:i4>0</vt:i4>
      </vt:variant>
      <vt:variant>
        <vt:i4>5</vt:i4>
      </vt:variant>
      <vt:variant>
        <vt:lpwstr/>
      </vt:variant>
      <vt:variant>
        <vt:lpwstr>_Toc433022956</vt:lpwstr>
      </vt:variant>
      <vt:variant>
        <vt:i4>1245244</vt:i4>
      </vt:variant>
      <vt:variant>
        <vt:i4>101</vt:i4>
      </vt:variant>
      <vt:variant>
        <vt:i4>0</vt:i4>
      </vt:variant>
      <vt:variant>
        <vt:i4>5</vt:i4>
      </vt:variant>
      <vt:variant>
        <vt:lpwstr/>
      </vt:variant>
      <vt:variant>
        <vt:lpwstr>_Toc433022955</vt:lpwstr>
      </vt:variant>
      <vt:variant>
        <vt:i4>1245244</vt:i4>
      </vt:variant>
      <vt:variant>
        <vt:i4>95</vt:i4>
      </vt:variant>
      <vt:variant>
        <vt:i4>0</vt:i4>
      </vt:variant>
      <vt:variant>
        <vt:i4>5</vt:i4>
      </vt:variant>
      <vt:variant>
        <vt:lpwstr/>
      </vt:variant>
      <vt:variant>
        <vt:lpwstr>_Toc433022954</vt:lpwstr>
      </vt:variant>
      <vt:variant>
        <vt:i4>1245244</vt:i4>
      </vt:variant>
      <vt:variant>
        <vt:i4>89</vt:i4>
      </vt:variant>
      <vt:variant>
        <vt:i4>0</vt:i4>
      </vt:variant>
      <vt:variant>
        <vt:i4>5</vt:i4>
      </vt:variant>
      <vt:variant>
        <vt:lpwstr/>
      </vt:variant>
      <vt:variant>
        <vt:lpwstr>_Toc433022953</vt:lpwstr>
      </vt:variant>
      <vt:variant>
        <vt:i4>1245244</vt:i4>
      </vt:variant>
      <vt:variant>
        <vt:i4>83</vt:i4>
      </vt:variant>
      <vt:variant>
        <vt:i4>0</vt:i4>
      </vt:variant>
      <vt:variant>
        <vt:i4>5</vt:i4>
      </vt:variant>
      <vt:variant>
        <vt:lpwstr/>
      </vt:variant>
      <vt:variant>
        <vt:lpwstr>_Toc433022952</vt:lpwstr>
      </vt:variant>
      <vt:variant>
        <vt:i4>1245244</vt:i4>
      </vt:variant>
      <vt:variant>
        <vt:i4>77</vt:i4>
      </vt:variant>
      <vt:variant>
        <vt:i4>0</vt:i4>
      </vt:variant>
      <vt:variant>
        <vt:i4>5</vt:i4>
      </vt:variant>
      <vt:variant>
        <vt:lpwstr/>
      </vt:variant>
      <vt:variant>
        <vt:lpwstr>_Toc433022951</vt:lpwstr>
      </vt:variant>
      <vt:variant>
        <vt:i4>1245244</vt:i4>
      </vt:variant>
      <vt:variant>
        <vt:i4>71</vt:i4>
      </vt:variant>
      <vt:variant>
        <vt:i4>0</vt:i4>
      </vt:variant>
      <vt:variant>
        <vt:i4>5</vt:i4>
      </vt:variant>
      <vt:variant>
        <vt:lpwstr/>
      </vt:variant>
      <vt:variant>
        <vt:lpwstr>_Toc433022950</vt:lpwstr>
      </vt:variant>
      <vt:variant>
        <vt:i4>1179708</vt:i4>
      </vt:variant>
      <vt:variant>
        <vt:i4>65</vt:i4>
      </vt:variant>
      <vt:variant>
        <vt:i4>0</vt:i4>
      </vt:variant>
      <vt:variant>
        <vt:i4>5</vt:i4>
      </vt:variant>
      <vt:variant>
        <vt:lpwstr/>
      </vt:variant>
      <vt:variant>
        <vt:lpwstr>_Toc433022949</vt:lpwstr>
      </vt:variant>
      <vt:variant>
        <vt:i4>1179708</vt:i4>
      </vt:variant>
      <vt:variant>
        <vt:i4>59</vt:i4>
      </vt:variant>
      <vt:variant>
        <vt:i4>0</vt:i4>
      </vt:variant>
      <vt:variant>
        <vt:i4>5</vt:i4>
      </vt:variant>
      <vt:variant>
        <vt:lpwstr/>
      </vt:variant>
      <vt:variant>
        <vt:lpwstr>_Toc433022948</vt:lpwstr>
      </vt:variant>
      <vt:variant>
        <vt:i4>1179708</vt:i4>
      </vt:variant>
      <vt:variant>
        <vt:i4>53</vt:i4>
      </vt:variant>
      <vt:variant>
        <vt:i4>0</vt:i4>
      </vt:variant>
      <vt:variant>
        <vt:i4>5</vt:i4>
      </vt:variant>
      <vt:variant>
        <vt:lpwstr/>
      </vt:variant>
      <vt:variant>
        <vt:lpwstr>_Toc433022947</vt:lpwstr>
      </vt:variant>
      <vt:variant>
        <vt:i4>1179708</vt:i4>
      </vt:variant>
      <vt:variant>
        <vt:i4>47</vt:i4>
      </vt:variant>
      <vt:variant>
        <vt:i4>0</vt:i4>
      </vt:variant>
      <vt:variant>
        <vt:i4>5</vt:i4>
      </vt:variant>
      <vt:variant>
        <vt:lpwstr/>
      </vt:variant>
      <vt:variant>
        <vt:lpwstr>_Toc433022946</vt:lpwstr>
      </vt:variant>
      <vt:variant>
        <vt:i4>1179708</vt:i4>
      </vt:variant>
      <vt:variant>
        <vt:i4>41</vt:i4>
      </vt:variant>
      <vt:variant>
        <vt:i4>0</vt:i4>
      </vt:variant>
      <vt:variant>
        <vt:i4>5</vt:i4>
      </vt:variant>
      <vt:variant>
        <vt:lpwstr/>
      </vt:variant>
      <vt:variant>
        <vt:lpwstr>_Toc433022945</vt:lpwstr>
      </vt:variant>
      <vt:variant>
        <vt:i4>1179708</vt:i4>
      </vt:variant>
      <vt:variant>
        <vt:i4>35</vt:i4>
      </vt:variant>
      <vt:variant>
        <vt:i4>0</vt:i4>
      </vt:variant>
      <vt:variant>
        <vt:i4>5</vt:i4>
      </vt:variant>
      <vt:variant>
        <vt:lpwstr/>
      </vt:variant>
      <vt:variant>
        <vt:lpwstr>_Toc433022944</vt:lpwstr>
      </vt:variant>
      <vt:variant>
        <vt:i4>1179708</vt:i4>
      </vt:variant>
      <vt:variant>
        <vt:i4>29</vt:i4>
      </vt:variant>
      <vt:variant>
        <vt:i4>0</vt:i4>
      </vt:variant>
      <vt:variant>
        <vt:i4>5</vt:i4>
      </vt:variant>
      <vt:variant>
        <vt:lpwstr/>
      </vt:variant>
      <vt:variant>
        <vt:lpwstr>_Toc433022943</vt:lpwstr>
      </vt:variant>
      <vt:variant>
        <vt:i4>1179708</vt:i4>
      </vt:variant>
      <vt:variant>
        <vt:i4>23</vt:i4>
      </vt:variant>
      <vt:variant>
        <vt:i4>0</vt:i4>
      </vt:variant>
      <vt:variant>
        <vt:i4>5</vt:i4>
      </vt:variant>
      <vt:variant>
        <vt:lpwstr/>
      </vt:variant>
      <vt:variant>
        <vt:lpwstr>_Toc433022942</vt:lpwstr>
      </vt:variant>
      <vt:variant>
        <vt:i4>1179708</vt:i4>
      </vt:variant>
      <vt:variant>
        <vt:i4>17</vt:i4>
      </vt:variant>
      <vt:variant>
        <vt:i4>0</vt:i4>
      </vt:variant>
      <vt:variant>
        <vt:i4>5</vt:i4>
      </vt:variant>
      <vt:variant>
        <vt:lpwstr/>
      </vt:variant>
      <vt:variant>
        <vt:lpwstr>_Toc433022941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14</cp:revision>
  <cp:lastPrinted>2014-01-08T14:43:00Z</cp:lastPrinted>
  <dcterms:created xsi:type="dcterms:W3CDTF">2023-10-13T07:29:00Z</dcterms:created>
  <dcterms:modified xsi:type="dcterms:W3CDTF">2023-10-19T11:50:00Z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3.3</vt:lpwstr>
  </property>
  <property fmtid="{D5CDD505-2E9C-101B-9397-08002B2CF9AE}" pid="4" name="propAfbeelding">
    <vt:lpwstr>Zichtbaar</vt:lpwstr>
  </property>
</Properties>
</file>