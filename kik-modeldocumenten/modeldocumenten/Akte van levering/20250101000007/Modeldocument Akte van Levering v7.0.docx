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BB6C" w14:textId="065A1741"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akte van levering</w:t>
      </w:r>
      <w:r w:rsidR="006B5E5E">
        <w:rPr>
          <w:rFonts w:ascii="Arial" w:hAnsi="Arial" w:cs="Arial"/>
          <w:b/>
          <w:color w:val="000000"/>
        </w:rPr>
        <w:t xml:space="preserve"> inclusief nieuwbouw</w:t>
      </w:r>
    </w:p>
    <w:p w14:paraId="0C02E977" w14:textId="77777777" w:rsidR="009570C1" w:rsidRPr="00584193" w:rsidRDefault="009570C1" w:rsidP="00D75E8E">
      <w:pPr>
        <w:rPr>
          <w:rFonts w:ascii="Arial" w:hAnsi="Arial" w:cs="Arial"/>
          <w:b/>
          <w:color w:val="000000"/>
          <w:sz w:val="20"/>
          <w:szCs w:val="20"/>
          <w:u w:val="single"/>
        </w:rPr>
      </w:pPr>
    </w:p>
    <w:p w14:paraId="66C33BCA" w14:textId="0EEFBE49"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del w:id="0" w:author="Groote Haar, Linda" w:date="2024-12-05T11:16:00Z" w16du:dateUtc="2024-12-05T10:16:00Z">
        <w:r w:rsidR="00447B50" w:rsidDel="00927C45">
          <w:rPr>
            <w:rFonts w:ascii="Arial" w:hAnsi="Arial" w:cs="Arial"/>
            <w:b/>
            <w:color w:val="000000"/>
            <w:sz w:val="20"/>
            <w:szCs w:val="20"/>
            <w:u w:val="single"/>
          </w:rPr>
          <w:delText>6</w:delText>
        </w:r>
      </w:del>
      <w:ins w:id="1" w:author="Groote Haar, Linda" w:date="2024-12-05T11:16:00Z" w16du:dateUtc="2024-12-05T10:16:00Z">
        <w:r w:rsidR="00927C45">
          <w:rPr>
            <w:rFonts w:ascii="Arial" w:hAnsi="Arial" w:cs="Arial"/>
            <w:b/>
            <w:color w:val="000000"/>
            <w:sz w:val="20"/>
            <w:szCs w:val="20"/>
            <w:u w:val="single"/>
          </w:rPr>
          <w:t>7</w:t>
        </w:r>
      </w:ins>
      <w:r w:rsidR="00D27147">
        <w:rPr>
          <w:rFonts w:ascii="Arial" w:hAnsi="Arial" w:cs="Arial"/>
          <w:b/>
          <w:color w:val="000000"/>
          <w:sz w:val="20"/>
          <w:szCs w:val="20"/>
          <w:u w:val="single"/>
        </w:rPr>
        <w:t>.0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del w:id="2" w:author="Groote Haar, Linda" w:date="2024-12-05T11:16:00Z" w16du:dateUtc="2024-12-05T10:16:00Z">
        <w:r w:rsidR="00447B50" w:rsidDel="00441F6A">
          <w:rPr>
            <w:rFonts w:ascii="Arial" w:hAnsi="Arial" w:cs="Arial"/>
            <w:b/>
            <w:color w:val="000000"/>
            <w:sz w:val="20"/>
            <w:szCs w:val="20"/>
            <w:u w:val="single"/>
          </w:rPr>
          <w:delText>1</w:delText>
        </w:r>
        <w:r w:rsidR="00447B50" w:rsidDel="00927C45">
          <w:rPr>
            <w:rFonts w:ascii="Arial" w:hAnsi="Arial" w:cs="Arial"/>
            <w:b/>
            <w:color w:val="000000"/>
            <w:sz w:val="20"/>
            <w:szCs w:val="20"/>
            <w:u w:val="single"/>
          </w:rPr>
          <w:delText>2</w:delText>
        </w:r>
      </w:del>
      <w:del w:id="3" w:author="Groote Haar, Linda" w:date="2024-12-11T08:56:00Z" w16du:dateUtc="2024-12-11T07:56:00Z">
        <w:r w:rsidR="00BA4B34" w:rsidDel="003C581E">
          <w:rPr>
            <w:rFonts w:ascii="Arial" w:hAnsi="Arial" w:cs="Arial"/>
            <w:b/>
            <w:color w:val="000000"/>
            <w:sz w:val="20"/>
            <w:szCs w:val="20"/>
            <w:u w:val="single"/>
          </w:rPr>
          <w:delText>-</w:delText>
        </w:r>
        <w:r w:rsidR="00447B50" w:rsidDel="003C581E">
          <w:rPr>
            <w:rFonts w:ascii="Arial" w:hAnsi="Arial" w:cs="Arial"/>
            <w:b/>
            <w:color w:val="000000"/>
            <w:sz w:val="20"/>
            <w:szCs w:val="20"/>
            <w:u w:val="single"/>
          </w:rPr>
          <w:delText>1</w:delText>
        </w:r>
      </w:del>
      <w:del w:id="4" w:author="Groote Haar, Linda" w:date="2024-12-05T11:16:00Z" w16du:dateUtc="2024-12-05T10:16:00Z">
        <w:r w:rsidR="00447B50" w:rsidDel="00927C45">
          <w:rPr>
            <w:rFonts w:ascii="Arial" w:hAnsi="Arial" w:cs="Arial"/>
            <w:b/>
            <w:color w:val="000000"/>
            <w:sz w:val="20"/>
            <w:szCs w:val="20"/>
            <w:u w:val="single"/>
          </w:rPr>
          <w:delText>0</w:delText>
        </w:r>
      </w:del>
      <w:del w:id="5" w:author="Groote Haar, Linda" w:date="2024-12-11T08:56:00Z" w16du:dateUtc="2024-12-11T07:56:00Z">
        <w:r w:rsidR="00BA4B34" w:rsidDel="003C581E">
          <w:rPr>
            <w:rFonts w:ascii="Arial" w:hAnsi="Arial" w:cs="Arial"/>
            <w:b/>
            <w:color w:val="000000"/>
            <w:sz w:val="20"/>
            <w:szCs w:val="20"/>
            <w:u w:val="single"/>
          </w:rPr>
          <w:delText>-</w:delText>
        </w:r>
        <w:r w:rsidR="00447B50" w:rsidDel="003C581E">
          <w:rPr>
            <w:rFonts w:ascii="Arial" w:hAnsi="Arial" w:cs="Arial"/>
            <w:b/>
            <w:color w:val="000000"/>
            <w:sz w:val="20"/>
            <w:szCs w:val="20"/>
            <w:u w:val="single"/>
          </w:rPr>
          <w:delText>202</w:delText>
        </w:r>
      </w:del>
      <w:del w:id="6" w:author="Groote Haar, Linda" w:date="2024-12-05T11:16:00Z" w16du:dateUtc="2024-12-05T10:16:00Z">
        <w:r w:rsidR="00447B50" w:rsidDel="00927C45">
          <w:rPr>
            <w:rFonts w:ascii="Arial" w:hAnsi="Arial" w:cs="Arial"/>
            <w:b/>
            <w:color w:val="000000"/>
            <w:sz w:val="20"/>
            <w:szCs w:val="20"/>
            <w:u w:val="single"/>
          </w:rPr>
          <w:delText>3</w:delText>
        </w:r>
      </w:del>
      <w:ins w:id="7" w:author="Groote Haar, Linda" w:date="2024-12-11T08:56:00Z" w16du:dateUtc="2024-12-11T07:56:00Z">
        <w:r w:rsidR="003C581E">
          <w:rPr>
            <w:rFonts w:ascii="Arial" w:hAnsi="Arial" w:cs="Arial"/>
            <w:b/>
            <w:color w:val="000000"/>
            <w:sz w:val="20"/>
            <w:szCs w:val="20"/>
            <w:u w:val="single"/>
          </w:rPr>
          <w:t>11-12-2024</w:t>
        </w:r>
      </w:ins>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74517BB5" w14:textId="1653C764" w:rsidR="00D75E8E" w:rsidRPr="00584193" w:rsidRDefault="00B2029B" w:rsidP="00680191">
      <w:pPr>
        <w:pStyle w:val="Lijstalinea"/>
        <w:numPr>
          <w:ilvl w:val="0"/>
          <w:numId w:val="22"/>
        </w:numPr>
        <w:rPr>
          <w:color w:val="FF0000"/>
        </w:rPr>
      </w:pPr>
      <w:r w:rsidRPr="00680191">
        <w:rPr>
          <w:rFonts w:ascii="Arial" w:hAnsi="Arial" w:cs="Arial"/>
          <w:color w:val="339966"/>
          <w:sz w:val="20"/>
          <w:szCs w:val="20"/>
        </w:rPr>
        <w:t>dat, overeenkomstig artikel 9.21 Omgevingswet, op de onroerende zaak geen voorkeursrecht is gevestigd/ dat de vervreemding niet in strijd is met Hoofdstuk 9 (</w:t>
      </w:r>
      <w:r w:rsidR="008A2261">
        <w:rPr>
          <w:rFonts w:ascii="Arial" w:hAnsi="Arial" w:cs="Arial"/>
          <w:color w:val="339966"/>
          <w:sz w:val="20"/>
          <w:szCs w:val="20"/>
        </w:rPr>
        <w:t>‘</w:t>
      </w:r>
      <w:r w:rsidRPr="00680191">
        <w:rPr>
          <w:rFonts w:ascii="Arial" w:hAnsi="Arial" w:cs="Arial"/>
          <w:color w:val="339966"/>
          <w:sz w:val="20"/>
          <w:szCs w:val="20"/>
        </w:rPr>
        <w:t>Voorkeursrecht</w:t>
      </w:r>
      <w:r w:rsidR="008A2261">
        <w:rPr>
          <w:rFonts w:ascii="Arial" w:hAnsi="Arial" w:cs="Arial"/>
          <w:color w:val="339966"/>
          <w:sz w:val="20"/>
          <w:szCs w:val="20"/>
        </w:rPr>
        <w:t>’</w:t>
      </w:r>
      <w:r w:rsidRPr="00680191">
        <w:rPr>
          <w:rFonts w:ascii="Arial" w:hAnsi="Arial" w:cs="Arial"/>
          <w:color w:val="339966"/>
          <w:sz w:val="20"/>
          <w:szCs w:val="20"/>
        </w:rPr>
        <w:t>) van de Omgevingswet en de daarop rustende bepalingen.</w:t>
      </w: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2C862241"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2A67E6">
        <w:rPr>
          <w:rFonts w:ascii="Arial" w:hAnsi="Arial" w:cs="Arial"/>
          <w:color w:val="800080"/>
          <w:sz w:val="20"/>
          <w:szCs w:val="20"/>
          <w:rPrChange w:id="8" w:author="Groote Haar, Linda" w:date="2024-12-09T10:42:00Z" w16du:dateUtc="2024-12-09T09:42:00Z">
            <w:rPr>
              <w:rFonts w:ascii="Arial" w:hAnsi="Arial" w:cs="Arial"/>
              <w:color w:val="3366FF"/>
              <w:sz w:val="20"/>
              <w:szCs w:val="20"/>
            </w:rPr>
          </w:rPrChange>
        </w:rPr>
        <w:t>de heer/mevrouw</w:t>
      </w:r>
      <w:r w:rsidR="00FC22A0" w:rsidRPr="00FC22A0">
        <w:rPr>
          <w:rFonts w:ascii="Arial" w:hAnsi="Arial" w:cs="Arial"/>
          <w:color w:val="3366FF"/>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w:t>
      </w:r>
      <w:r w:rsidR="00FC22A0">
        <w:rPr>
          <w:rFonts w:ascii="Arial" w:hAnsi="Arial" w:cs="Arial"/>
          <w:color w:val="00800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EC207D" w:rsidRPr="00F90719">
        <w:rPr>
          <w:rFonts w:ascii="Arial" w:hAnsi="Arial" w:cs="Arial"/>
          <w:sz w:val="20"/>
          <w:szCs w:val="20"/>
          <w:u w:val="single"/>
        </w:rPr>
        <w:t xml:space="preserve">Unieke naam van </w:t>
      </w:r>
      <w:r w:rsidR="00C548A9">
        <w:rPr>
          <w:rFonts w:ascii="Arial" w:hAnsi="Arial" w:cs="Arial"/>
          <w:sz w:val="20"/>
          <w:szCs w:val="20"/>
          <w:u w:val="single"/>
        </w:rPr>
        <w:t>de</w:t>
      </w:r>
      <w:r w:rsidR="00EC207D" w:rsidRPr="00EC207D">
        <w:rPr>
          <w:rFonts w:ascii="Arial" w:hAnsi="Arial" w:cs="Arial"/>
          <w:sz w:val="20"/>
          <w:szCs w:val="20"/>
          <w:u w:val="single"/>
        </w:rPr>
        <w:t>-</w:t>
      </w:r>
      <w:r w:rsidR="006A4822" w:rsidRPr="00EC207D">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6A4822" w:rsidRPr="004766FA">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2F3FD11C" w14:textId="7796AFF3" w:rsidR="006A4822" w:rsidRPr="00957ED4" w:rsidRDefault="00D75E8E" w:rsidP="006A4822">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color w:val="FF0000"/>
          <w:sz w:val="20"/>
          <w:szCs w:val="20"/>
        </w:rPr>
        <w:tab/>
      </w:r>
      <w:r w:rsidR="00787D85" w:rsidRPr="00175E90">
        <w:rPr>
          <w:rFonts w:ascii="Arial" w:hAnsi="Arial" w:cs="Arial"/>
          <w:color w:val="800080"/>
          <w:sz w:val="20"/>
          <w:szCs w:val="20"/>
          <w:rPrChange w:id="9" w:author="Groote Haar, Linda" w:date="2024-12-09T10:43:00Z" w16du:dateUtc="2024-12-09T09:43:00Z">
            <w:rPr>
              <w:rFonts w:ascii="Arial" w:hAnsi="Arial" w:cs="Arial"/>
              <w:color w:val="3366FF"/>
              <w:sz w:val="20"/>
              <w:szCs w:val="20"/>
            </w:rPr>
          </w:rPrChange>
        </w:rPr>
        <w:t>de heer/mevrouw</w:t>
      </w:r>
      <w:r w:rsidR="00787D85" w:rsidRPr="00FC22A0">
        <w:rPr>
          <w:rFonts w:ascii="Arial" w:hAnsi="Arial" w:cs="Arial"/>
          <w:color w:val="3366FF"/>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000A2C54">
        <w:rPr>
          <w:rFonts w:ascii="Arial" w:hAnsi="Arial" w:cs="Arial"/>
          <w:color w:val="80008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5A3826" w:rsidRPr="00F90719">
        <w:rPr>
          <w:rFonts w:ascii="Arial" w:hAnsi="Arial" w:cs="Arial"/>
          <w:sz w:val="20"/>
          <w:szCs w:val="20"/>
          <w:u w:val="single"/>
        </w:rPr>
        <w:t xml:space="preserve">Unieke naam van </w:t>
      </w:r>
      <w:r w:rsidR="00C548A9">
        <w:rPr>
          <w:rFonts w:ascii="Arial" w:hAnsi="Arial" w:cs="Arial"/>
          <w:sz w:val="20"/>
          <w:szCs w:val="20"/>
          <w:u w:val="single"/>
        </w:rPr>
        <w:t>de</w:t>
      </w:r>
      <w:r w:rsidR="005A3826" w:rsidRPr="005A3826">
        <w:rPr>
          <w:rFonts w:ascii="Arial" w:hAnsi="Arial" w:cs="Arial"/>
          <w:sz w:val="20"/>
          <w:szCs w:val="20"/>
          <w:u w:val="single"/>
        </w:rPr>
        <w:t>-</w:t>
      </w:r>
      <w:r w:rsidR="006A4822" w:rsidRPr="004766FA">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0A2C54" w:rsidRPr="004766FA">
        <w:rPr>
          <w:rFonts w:ascii="Arial" w:hAnsi="Arial" w:cs="Arial"/>
          <w:color w:val="FF000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1A6283E7" w:rsidR="00D75E8E" w:rsidRPr="00F90719" w:rsidRDefault="00D75E8E" w:rsidP="00F90719">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D225AF" w:rsidRPr="00447B50">
        <w:rPr>
          <w:rFonts w:ascii="Arial" w:hAnsi="Arial" w:cs="Arial"/>
          <w:color w:val="800080"/>
          <w:sz w:val="20"/>
          <w:szCs w:val="20"/>
        </w:rPr>
        <w:t>de/het</w:t>
      </w:r>
      <w:r w:rsidR="00D225AF" w:rsidRPr="00F90719">
        <w:rPr>
          <w:rFonts w:ascii="Arial" w:hAnsi="Arial" w:cs="Arial"/>
          <w:bCs/>
          <w:color w:val="008000"/>
          <w:sz w:val="20"/>
          <w:szCs w:val="20"/>
        </w:rPr>
        <w:t xml:space="preserve"> </w:t>
      </w:r>
      <w:r w:rsidR="00D225AF" w:rsidRPr="00F90719">
        <w:rPr>
          <w:rFonts w:ascii="Arial" w:hAnsi="Arial" w:cs="Arial"/>
          <w:bCs/>
          <w:sz w:val="20"/>
          <w:szCs w:val="20"/>
        </w:rPr>
        <w:t>§</w:t>
      </w:r>
      <w:proofErr w:type="spellStart"/>
      <w:r w:rsidR="00D225AF" w:rsidRPr="00F90719">
        <w:rPr>
          <w:rFonts w:ascii="Arial" w:hAnsi="Arial" w:cs="Arial"/>
          <w:bCs/>
          <w:sz w:val="20"/>
          <w:szCs w:val="20"/>
        </w:rPr>
        <w:t>Koopovereenkom</w:t>
      </w:r>
      <w:r w:rsidR="002C31F7">
        <w:rPr>
          <w:rFonts w:ascii="Arial" w:hAnsi="Arial" w:cs="Arial"/>
          <w:bCs/>
          <w:sz w:val="20"/>
          <w:szCs w:val="20"/>
        </w:rPr>
        <w:t>t</w:t>
      </w:r>
      <w:proofErr w:type="spellEnd"/>
      <w:r w:rsidR="00D225AF" w:rsidRPr="00F90719">
        <w:rPr>
          <w:rFonts w:ascii="Arial" w:hAnsi="Arial" w:cs="Arial"/>
          <w:bCs/>
          <w:sz w:val="20"/>
          <w:szCs w:val="20"/>
        </w:rPr>
        <w:t>§</w:t>
      </w:r>
      <w:r w:rsidR="00D225AF" w:rsidRPr="00F90719">
        <w:rPr>
          <w:rFonts w:ascii="Arial" w:hAnsi="Arial" w:cs="Arial"/>
          <w:bCs/>
          <w:color w:val="008000"/>
          <w:sz w:val="20"/>
          <w:szCs w:val="20"/>
        </w:rPr>
        <w:t xml:space="preserve"> </w:t>
      </w:r>
      <w:r w:rsidR="00D225AF" w:rsidRPr="00F90719">
        <w:rPr>
          <w:rFonts w:ascii="Arial" w:hAnsi="Arial" w:cs="Arial"/>
          <w:bCs/>
          <w:color w:val="800080"/>
          <w:sz w:val="20"/>
          <w:szCs w:val="20"/>
        </w:rPr>
        <w:t>[volgnummer]</w:t>
      </w:r>
      <w:r w:rsidR="003C2BC6" w:rsidRPr="00D225AF">
        <w:rPr>
          <w:rFonts w:ascii="Arial" w:hAnsi="Arial" w:cs="Arial"/>
          <w:sz w:val="20"/>
          <w:szCs w:val="20"/>
        </w:rPr>
        <w:fldChar w:fldCharType="begin"/>
      </w:r>
      <w:r w:rsidR="003C2BC6" w:rsidRPr="00D225AF">
        <w:rPr>
          <w:rFonts w:ascii="Arial" w:hAnsi="Arial" w:cs="Arial"/>
          <w:sz w:val="20"/>
          <w:szCs w:val="20"/>
        </w:rPr>
        <w:instrText>MacroButton Nomacro §</w:instrText>
      </w:r>
      <w:r w:rsidR="003C2BC6" w:rsidRPr="00D225AF">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47262FAD"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w:t>
      </w:r>
      <w:r w:rsidR="00B6045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00D342CA" w:rsidRPr="00F90719">
        <w:rPr>
          <w:rFonts w:ascii="Arial" w:hAnsi="Arial" w:cs="Arial"/>
          <w:sz w:val="20"/>
          <w:szCs w:val="20"/>
        </w:rPr>
        <w:t>§</w:t>
      </w:r>
      <w:r w:rsidR="00B80B2D">
        <w:rPr>
          <w:rFonts w:ascii="Arial" w:hAnsi="Arial" w:cs="Arial"/>
          <w:sz w:val="20"/>
          <w:szCs w:val="20"/>
        </w:rPr>
        <w:t>vervreemder</w:t>
      </w:r>
      <w:r w:rsidR="00D342CA" w:rsidRPr="00F90719">
        <w:rPr>
          <w:rFonts w:ascii="Arial" w:hAnsi="Arial" w:cs="Arial"/>
          <w:sz w:val="20"/>
          <w:szCs w:val="20"/>
        </w:rPr>
        <w:t>§</w:t>
      </w:r>
      <w:r w:rsidR="00D342CA" w:rsidRPr="00F90719" w:rsidDel="00D342CA">
        <w:rPr>
          <w:rFonts w:ascii="Arial" w:hAnsi="Arial" w:cs="Arial"/>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0BB09B0F"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w:t>
      </w:r>
      <w:r w:rsidR="00D342CA" w:rsidRPr="00D342CA">
        <w:rPr>
          <w:rFonts w:ascii="Arial" w:hAnsi="Arial" w:cs="Arial"/>
          <w:sz w:val="20"/>
          <w:szCs w:val="20"/>
        </w:rPr>
        <w:t>§</w:t>
      </w:r>
      <w:r w:rsidR="00B80B2D">
        <w:rPr>
          <w:rFonts w:ascii="Arial" w:hAnsi="Arial" w:cs="Arial"/>
          <w:sz w:val="20"/>
          <w:szCs w:val="20"/>
        </w:rPr>
        <w:t>vervreemder</w:t>
      </w:r>
      <w:r w:rsidR="00D342CA" w:rsidRPr="00D342CA">
        <w:rPr>
          <w:rFonts w:ascii="Arial" w:hAnsi="Arial" w:cs="Arial"/>
          <w:sz w:val="20"/>
          <w:szCs w:val="20"/>
        </w:rPr>
        <w:t>§</w:t>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2AD81F17" w:rsidR="00D75E8E" w:rsidRPr="00584193" w:rsidRDefault="00D342CA" w:rsidP="00D75E8E">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Pr="00F90719" w:rsidDel="00D342CA">
        <w:rPr>
          <w:rFonts w:ascii="Arial" w:hAnsi="Arial" w:cs="Arial"/>
          <w:sz w:val="20"/>
          <w:szCs w:val="20"/>
        </w:rPr>
        <w:t xml:space="preserve"> </w:t>
      </w:r>
      <w:r w:rsidR="00D75E8E" w:rsidRPr="00584193">
        <w:rPr>
          <w:rFonts w:ascii="Arial" w:hAnsi="Arial" w:cs="Arial"/>
          <w:color w:val="800080"/>
          <w:sz w:val="20"/>
          <w:szCs w:val="20"/>
        </w:rPr>
        <w:t xml:space="preserve">verleent aan </w:t>
      </w: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w:t>
      </w:r>
      <w:r w:rsidR="00D75E8E" w:rsidRPr="00584193">
        <w:rPr>
          <w:rFonts w:ascii="Arial" w:hAnsi="Arial" w:cs="Arial"/>
          <w:color w:val="800080"/>
          <w:sz w:val="20"/>
          <w:szCs w:val="20"/>
        </w:rPr>
        <w:t xml:space="preserve">, die zulks voor zich aanneemt, </w:t>
      </w:r>
      <w:r w:rsidR="00D75E8E" w:rsidRPr="00584193">
        <w:rPr>
          <w:rFonts w:ascii="Arial" w:hAnsi="Arial" w:cs="Arial"/>
          <w:color w:val="3366FF"/>
          <w:sz w:val="20"/>
          <w:szCs w:val="20"/>
        </w:rPr>
        <w:t xml:space="preserve">voor de tijd van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getal</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color w:val="3366FF"/>
          <w:sz w:val="20"/>
          <w:szCs w:val="20"/>
        </w:rPr>
        <w:t xml:space="preserve"> jaar te rekenen vanaf heden,</w:t>
      </w:r>
      <w:r w:rsidR="00D75E8E"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00D75E8E"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D75E8E"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lastRenderedPageBreak/>
        <w:t>VESTIGING KWALITATIEVE VERPLICHTINGEN</w:t>
      </w:r>
    </w:p>
    <w:p w14:paraId="2684F883" w14:textId="09DD5963" w:rsidR="00AE3927" w:rsidRPr="00584193" w:rsidRDefault="009F4775" w:rsidP="00D75E8E">
      <w:pPr>
        <w:pStyle w:val="Plattetekst"/>
        <w:outlineLvl w:val="0"/>
        <w:rPr>
          <w:rFonts w:ascii="Arial" w:hAnsi="Arial" w:cs="Arial"/>
          <w:sz w:val="20"/>
          <w:szCs w:val="20"/>
        </w:rPr>
      </w:pP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 / §</w:t>
      </w:r>
      <w:r w:rsidR="006642AA">
        <w:rPr>
          <w:rFonts w:ascii="Arial" w:hAnsi="Arial" w:cs="Arial"/>
          <w:sz w:val="20"/>
          <w:szCs w:val="20"/>
        </w:rPr>
        <w:t>Partij X</w:t>
      </w:r>
      <w:r w:rsidRPr="00F90719">
        <w:rPr>
          <w:rFonts w:ascii="Arial" w:hAnsi="Arial" w:cs="Arial"/>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00537BAB" w:rsidRPr="00537BAB">
        <w:rPr>
          <w:rFonts w:ascii="Arial" w:hAnsi="Arial" w:cs="Arial"/>
          <w:sz w:val="20"/>
          <w:szCs w:val="20"/>
        </w:rPr>
        <w:t>§</w:t>
      </w:r>
      <w:r w:rsidR="00B80B2D">
        <w:rPr>
          <w:rFonts w:ascii="Arial" w:hAnsi="Arial" w:cs="Arial"/>
          <w:sz w:val="20"/>
          <w:szCs w:val="20"/>
        </w:rPr>
        <w:t>vervreemder</w:t>
      </w:r>
      <w:r w:rsidR="00537BAB" w:rsidRPr="00537BAB">
        <w:rPr>
          <w:rFonts w:ascii="Arial" w:hAnsi="Arial" w:cs="Arial"/>
          <w:sz w:val="20"/>
          <w:szCs w:val="20"/>
        </w:rPr>
        <w:t>§</w:t>
      </w:r>
      <w:r w:rsidR="00537BAB" w:rsidRPr="00584193">
        <w:rPr>
          <w:rFonts w:ascii="Arial" w:hAnsi="Arial" w:cs="Arial"/>
          <w:color w:val="3366FF"/>
          <w:sz w:val="20"/>
          <w:szCs w:val="20"/>
        </w:rPr>
        <w:t xml:space="preserve"> </w:t>
      </w:r>
      <w:r w:rsidR="00537BAB">
        <w:rPr>
          <w:rFonts w:ascii="Arial" w:hAnsi="Arial" w:cs="Arial"/>
          <w:color w:val="3366FF"/>
          <w:sz w:val="20"/>
          <w:szCs w:val="20"/>
        </w:rPr>
        <w:t xml:space="preserve">/ </w:t>
      </w:r>
      <w:r w:rsidR="00537BAB" w:rsidRPr="00537BAB">
        <w:rPr>
          <w:rFonts w:ascii="Arial" w:hAnsi="Arial" w:cs="Arial"/>
          <w:sz w:val="20"/>
          <w:szCs w:val="20"/>
        </w:rPr>
        <w:t>§</w:t>
      </w:r>
      <w:r w:rsidR="006642AA">
        <w:rPr>
          <w:rFonts w:ascii="Arial" w:hAnsi="Arial" w:cs="Arial"/>
          <w:sz w:val="20"/>
          <w:szCs w:val="20"/>
        </w:rPr>
        <w:t>partij X</w:t>
      </w:r>
      <w:r w:rsidR="00537BAB" w:rsidRPr="00537BAB">
        <w:rPr>
          <w:rFonts w:ascii="Arial" w:hAnsi="Arial" w:cs="Arial"/>
          <w:sz w:val="20"/>
          <w:szCs w:val="20"/>
        </w:rPr>
        <w:t>§</w:t>
      </w:r>
      <w:r w:rsidR="00537BAB">
        <w:rPr>
          <w:rFonts w:ascii="Arial" w:hAnsi="Arial" w:cs="Arial"/>
          <w:color w:val="3366FF"/>
          <w:sz w:val="20"/>
          <w:szCs w:val="20"/>
        </w:rPr>
        <w:t xml:space="preserve"> / </w:t>
      </w:r>
      <w:r w:rsidR="00537BAB" w:rsidRPr="00F90719">
        <w:rPr>
          <w:rFonts w:ascii="Arial" w:hAnsi="Arial" w:cs="Arial"/>
          <w:sz w:val="20"/>
          <w:szCs w:val="20"/>
        </w:rPr>
        <w:t>§</w:t>
      </w:r>
      <w:r w:rsidR="006642AA">
        <w:rPr>
          <w:rFonts w:ascii="Arial" w:hAnsi="Arial" w:cs="Arial"/>
          <w:sz w:val="20"/>
          <w:szCs w:val="20"/>
        </w:rPr>
        <w:t>verkrijger</w:t>
      </w:r>
      <w:r w:rsidR="00537BAB" w:rsidRPr="00F90719">
        <w:rPr>
          <w:rFonts w:ascii="Arial" w:hAnsi="Arial" w:cs="Arial"/>
          <w:sz w:val="20"/>
          <w:szCs w:val="20"/>
        </w:rPr>
        <w:t>§</w:t>
      </w:r>
      <w:r w:rsidR="00190213" w:rsidRPr="00F90719">
        <w:rPr>
          <w:rFonts w:ascii="Arial" w:hAnsi="Arial" w:cs="Arial"/>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E2DEE64" w:rsidR="00AE3927" w:rsidRPr="00267149" w:rsidRDefault="00353215" w:rsidP="00B93CE3">
      <w:pPr>
        <w:pStyle w:val="Plattetekst"/>
        <w:outlineLvl w:val="0"/>
        <w:rPr>
          <w:rFonts w:ascii="Arial" w:hAnsi="Arial" w:cs="Arial"/>
          <w:b/>
          <w:color w:val="800080"/>
          <w:sz w:val="20"/>
          <w:szCs w:val="20"/>
        </w:rPr>
      </w:pPr>
      <w:r w:rsidRPr="000E1974">
        <w:rPr>
          <w:rFonts w:ascii="Arial" w:hAnsi="Arial" w:cs="Arial"/>
          <w:sz w:val="20"/>
          <w:szCs w:val="20"/>
        </w:rPr>
        <w:t>§</w:t>
      </w:r>
      <w:r w:rsidR="00B80B2D">
        <w:rPr>
          <w:rFonts w:ascii="Arial" w:hAnsi="Arial" w:cs="Arial"/>
          <w:sz w:val="20"/>
          <w:szCs w:val="20"/>
        </w:rPr>
        <w:t>Vervreemder</w:t>
      </w:r>
      <w:r w:rsidRPr="000E1974">
        <w:rPr>
          <w:rFonts w:ascii="Arial" w:hAnsi="Arial" w:cs="Arial"/>
          <w:sz w:val="20"/>
          <w:szCs w:val="20"/>
        </w:rPr>
        <w:t>§ / §</w:t>
      </w:r>
      <w:r w:rsidR="006642AA">
        <w:rPr>
          <w:rFonts w:ascii="Arial" w:hAnsi="Arial" w:cs="Arial"/>
          <w:sz w:val="20"/>
          <w:szCs w:val="20"/>
        </w:rPr>
        <w:t>Partij X</w:t>
      </w:r>
      <w:r w:rsidRPr="000E1974">
        <w:rPr>
          <w:rFonts w:ascii="Arial" w:hAnsi="Arial" w:cs="Arial"/>
          <w:sz w:val="20"/>
          <w:szCs w:val="20"/>
        </w:rPr>
        <w:t xml:space="preserve">§ </w:t>
      </w:r>
      <w:r w:rsidRPr="00584193">
        <w:rPr>
          <w:rFonts w:ascii="Arial" w:hAnsi="Arial" w:cs="Arial"/>
          <w:color w:val="800080"/>
          <w:sz w:val="20"/>
          <w:szCs w:val="20"/>
        </w:rPr>
        <w:t>en</w:t>
      </w:r>
      <w:r>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Pr="00353215" w:rsidDel="00353215">
        <w:rPr>
          <w:rFonts w:ascii="Arial" w:hAnsi="Arial" w:cs="Arial"/>
          <w:sz w:val="20"/>
          <w:szCs w:val="20"/>
        </w:rPr>
        <w:t xml:space="preserve"> </w:t>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mandeligheid zijn de volgende bepalingen overeengekomen: </w:t>
      </w:r>
      <w:r w:rsidR="00762C44" w:rsidRPr="00584193">
        <w:rPr>
          <w:rFonts w:ascii="Arial" w:hAnsi="Arial" w:cs="Arial"/>
          <w:sz w:val="20"/>
          <w:szCs w:val="20"/>
        </w:rPr>
        <w:t>volgt citaat van de bepalingen inzake de mandeligheid</w:t>
      </w:r>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r w:rsidRPr="00584193">
        <w:rPr>
          <w:rFonts w:ascii="Arial" w:hAnsi="Arial" w:cs="Arial"/>
          <w:color w:val="800080"/>
          <w:sz w:val="20"/>
          <w:szCs w:val="20"/>
        </w:rPr>
        <w:t xml:space="preserve">Terzake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2A4E2826" w:rsidR="00D75E8E" w:rsidRPr="00584193" w:rsidRDefault="007765E6" w:rsidP="00D75E8E">
      <w:pPr>
        <w:rPr>
          <w:rFonts w:ascii="Arial" w:hAnsi="Arial" w:cs="Arial"/>
          <w:b/>
          <w:color w:val="0000FF"/>
          <w:sz w:val="20"/>
          <w:szCs w:val="20"/>
        </w:rPr>
      </w:pPr>
      <w:r w:rsidRPr="00584193">
        <w:rPr>
          <w:rFonts w:ascii="Arial" w:hAnsi="Arial" w:cs="Arial"/>
          <w:b/>
          <w:sz w:val="20"/>
          <w:szCs w:val="20"/>
        </w:rPr>
        <w:t>KEUZEBLOK KOOP-LEVERING</w:t>
      </w:r>
      <w:r w:rsidR="00B6045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3809D16"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 xml:space="preserve">verkoop door eerste </w:t>
      </w:r>
      <w:r w:rsidR="006642AA">
        <w:rPr>
          <w:rFonts w:ascii="Arial" w:hAnsi="Arial" w:cs="Arial"/>
          <w:sz w:val="20"/>
          <w:szCs w:val="20"/>
        </w:rPr>
        <w:t>verkrijger</w:t>
      </w:r>
      <w:r w:rsidRPr="00B2176B">
        <w:rPr>
          <w:rFonts w:ascii="Arial" w:hAnsi="Arial" w:cs="Arial"/>
          <w:sz w:val="20"/>
          <w:szCs w:val="20"/>
        </w:rPr>
        <w:t xml:space="preserve"> B aan tweede </w:t>
      </w:r>
      <w:r w:rsidR="006642AA">
        <w:rPr>
          <w:rFonts w:ascii="Arial" w:hAnsi="Arial" w:cs="Arial"/>
          <w:sz w:val="20"/>
          <w:szCs w:val="20"/>
        </w:rPr>
        <w:t>verkrijger</w:t>
      </w:r>
      <w:r w:rsidRPr="00B2176B">
        <w:rPr>
          <w:rFonts w:ascii="Arial" w:hAnsi="Arial" w:cs="Arial"/>
          <w:sz w:val="20"/>
          <w:szCs w:val="20"/>
        </w:rPr>
        <w:t xml:space="preserve">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2063256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rechten uit de koopovereenkomst met A door de eerste </w:t>
      </w:r>
      <w:r w:rsidR="006642AA">
        <w:rPr>
          <w:rFonts w:ascii="Arial" w:hAnsi="Arial" w:cs="Arial"/>
          <w:sz w:val="20"/>
          <w:szCs w:val="20"/>
        </w:rPr>
        <w:t>verkrijger</w:t>
      </w:r>
      <w:r w:rsidRPr="00B2176B">
        <w:rPr>
          <w:rFonts w:ascii="Arial" w:hAnsi="Arial" w:cs="Arial"/>
          <w:sz w:val="20"/>
          <w:szCs w:val="20"/>
        </w:rPr>
        <w:t xml:space="preserve"> B aan de tweede </w:t>
      </w:r>
      <w:r w:rsidR="006642AA">
        <w:rPr>
          <w:rFonts w:ascii="Arial" w:hAnsi="Arial" w:cs="Arial"/>
          <w:sz w:val="20"/>
          <w:szCs w:val="20"/>
        </w:rPr>
        <w:t>verkrijger</w:t>
      </w:r>
      <w:r w:rsidRPr="00B2176B">
        <w:rPr>
          <w:rFonts w:ascii="Arial" w:hAnsi="Arial" w:cs="Arial"/>
          <w:sz w:val="20"/>
          <w:szCs w:val="20"/>
        </w:rPr>
        <w:t xml:space="preserve">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3FFEFE2C"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rechtspositie van de eerste </w:t>
      </w:r>
      <w:r w:rsidR="006642AA">
        <w:rPr>
          <w:rFonts w:ascii="Arial" w:hAnsi="Arial" w:cs="Arial"/>
          <w:sz w:val="20"/>
          <w:szCs w:val="20"/>
        </w:rPr>
        <w:t>verkrijger</w:t>
      </w:r>
      <w:r w:rsidRPr="00B2176B">
        <w:rPr>
          <w:rFonts w:ascii="Arial" w:hAnsi="Arial" w:cs="Arial"/>
          <w:sz w:val="20"/>
          <w:szCs w:val="20"/>
        </w:rPr>
        <w:t xml:space="preserve"> B in de koopovereenkomst met A aan de tweede </w:t>
      </w:r>
      <w:r w:rsidR="006642AA">
        <w:rPr>
          <w:rFonts w:ascii="Arial" w:hAnsi="Arial" w:cs="Arial"/>
          <w:sz w:val="20"/>
          <w:szCs w:val="20"/>
        </w:rPr>
        <w:t>verkrijger</w:t>
      </w:r>
      <w:r w:rsidRPr="00B2176B">
        <w:rPr>
          <w:rFonts w:ascii="Arial" w:hAnsi="Arial" w:cs="Arial"/>
          <w:sz w:val="20"/>
          <w:szCs w:val="20"/>
        </w:rPr>
        <w:t xml:space="preserve"> C met indeplaatsstelling van de tweede </w:t>
      </w:r>
      <w:r w:rsidR="006642AA">
        <w:rPr>
          <w:rFonts w:ascii="Arial" w:hAnsi="Arial" w:cs="Arial"/>
          <w:sz w:val="20"/>
          <w:szCs w:val="20"/>
        </w:rPr>
        <w:t>verkrijger</w:t>
      </w:r>
      <w:r w:rsidRPr="00B2176B">
        <w:rPr>
          <w:rFonts w:ascii="Arial" w:hAnsi="Arial" w:cs="Arial"/>
          <w:sz w:val="20"/>
          <w:szCs w:val="20"/>
        </w:rPr>
        <w:t xml:space="preserve"> C in de contractuele verhouding met </w:t>
      </w:r>
      <w:r w:rsidR="00B80B2D">
        <w:rPr>
          <w:rFonts w:ascii="Arial" w:hAnsi="Arial" w:cs="Arial"/>
          <w:sz w:val="20"/>
          <w:szCs w:val="20"/>
        </w:rPr>
        <w:t>vervreemder</w:t>
      </w:r>
      <w:r w:rsidRPr="00B2176B">
        <w:rPr>
          <w:rFonts w:ascii="Arial" w:hAnsi="Arial" w:cs="Arial"/>
          <w:sz w:val="20"/>
          <w:szCs w:val="20"/>
        </w:rPr>
        <w:t xml:space="preserve">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141CA3AC" w:rsidR="00D75E8E"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9BFB83B" w14:textId="3DDBAD3C" w:rsidR="00B3686B" w:rsidRDefault="00B3686B" w:rsidP="00D75E8E">
      <w:pPr>
        <w:rPr>
          <w:rFonts w:ascii="Arial" w:hAnsi="Arial" w:cs="Arial"/>
          <w:sz w:val="20"/>
          <w:szCs w:val="20"/>
        </w:rPr>
      </w:pPr>
    </w:p>
    <w:p w14:paraId="2F9199DC" w14:textId="61AFA53E" w:rsidR="00B3686B" w:rsidRDefault="00B3686B" w:rsidP="00D75E8E">
      <w:pPr>
        <w:rPr>
          <w:rFonts w:ascii="Arial" w:hAnsi="Arial" w:cs="Arial"/>
          <w:sz w:val="20"/>
          <w:szCs w:val="20"/>
        </w:rPr>
      </w:pPr>
      <w:r>
        <w:rPr>
          <w:rFonts w:ascii="Arial" w:hAnsi="Arial" w:cs="Arial"/>
          <w:sz w:val="20"/>
          <w:szCs w:val="20"/>
        </w:rPr>
        <w:t>In de volgende tekst hebben we de partijnamen ‘</w:t>
      </w:r>
      <w:r w:rsidR="00B80B2D">
        <w:rPr>
          <w:rFonts w:ascii="Arial" w:hAnsi="Arial" w:cs="Arial"/>
          <w:sz w:val="20"/>
          <w:szCs w:val="20"/>
        </w:rPr>
        <w:t>vervreemder</w:t>
      </w:r>
      <w:r>
        <w:rPr>
          <w:rFonts w:ascii="Arial" w:hAnsi="Arial" w:cs="Arial"/>
          <w:sz w:val="20"/>
          <w:szCs w:val="20"/>
        </w:rPr>
        <w:t>’, ‘</w:t>
      </w:r>
      <w:r w:rsidR="006642AA">
        <w:rPr>
          <w:rFonts w:ascii="Arial" w:hAnsi="Arial" w:cs="Arial"/>
          <w:sz w:val="20"/>
          <w:szCs w:val="20"/>
        </w:rPr>
        <w:t>verkrijger</w:t>
      </w:r>
      <w:r>
        <w:rPr>
          <w:rFonts w:ascii="Arial" w:hAnsi="Arial" w:cs="Arial"/>
          <w:sz w:val="20"/>
          <w:szCs w:val="20"/>
        </w:rPr>
        <w:t>’ en ‘</w:t>
      </w:r>
      <w:r w:rsidR="006642AA">
        <w:rPr>
          <w:rFonts w:ascii="Arial" w:hAnsi="Arial" w:cs="Arial"/>
          <w:sz w:val="20"/>
          <w:szCs w:val="20"/>
        </w:rPr>
        <w:t>partij X</w:t>
      </w:r>
      <w:r>
        <w:rPr>
          <w:rFonts w:ascii="Arial" w:hAnsi="Arial" w:cs="Arial"/>
          <w:sz w:val="20"/>
          <w:szCs w:val="20"/>
        </w:rPr>
        <w:t>’ opgenomen. Dit alleen om duidelijk te kunnen aangeven welke partij in genoemde tekst bedoeld wordt.</w:t>
      </w:r>
    </w:p>
    <w:p w14:paraId="6AA4E233" w14:textId="7F2237E7" w:rsidR="000E597F" w:rsidRDefault="000E597F" w:rsidP="00D75E8E">
      <w:pPr>
        <w:rPr>
          <w:rFonts w:ascii="Arial" w:hAnsi="Arial" w:cs="Arial"/>
          <w:sz w:val="20"/>
          <w:szCs w:val="20"/>
        </w:rPr>
      </w:pPr>
    </w:p>
    <w:p w14:paraId="5EC7A196" w14:textId="30405766" w:rsidR="000E597F" w:rsidRPr="009167B4" w:rsidRDefault="00F20B60" w:rsidP="00D75E8E">
      <w:pPr>
        <w:rPr>
          <w:rFonts w:ascii="Arial" w:hAnsi="Arial" w:cs="Arial"/>
          <w:sz w:val="20"/>
          <w:szCs w:val="20"/>
        </w:rPr>
      </w:pPr>
      <w:r>
        <w:rPr>
          <w:rFonts w:ascii="Arial" w:hAnsi="Arial" w:cs="Arial"/>
          <w:sz w:val="20"/>
          <w:szCs w:val="20"/>
        </w:rPr>
        <w:t>De</w:t>
      </w:r>
      <w:r w:rsidR="000E597F">
        <w:rPr>
          <w:rFonts w:ascii="Arial" w:hAnsi="Arial" w:cs="Arial"/>
          <w:sz w:val="20"/>
          <w:szCs w:val="20"/>
        </w:rPr>
        <w:t xml:space="preserve"> aanduiding </w:t>
      </w:r>
      <w:r>
        <w:rPr>
          <w:rFonts w:ascii="Arial" w:hAnsi="Arial" w:cs="Arial"/>
          <w:sz w:val="20"/>
          <w:szCs w:val="20"/>
        </w:rPr>
        <w:t>voor</w:t>
      </w:r>
      <w:r w:rsidR="000E597F">
        <w:rPr>
          <w:rFonts w:ascii="Arial" w:hAnsi="Arial" w:cs="Arial"/>
          <w:sz w:val="20"/>
          <w:szCs w:val="20"/>
        </w:rPr>
        <w:t xml:space="preserve"> </w:t>
      </w:r>
      <w:r>
        <w:rPr>
          <w:rFonts w:ascii="Arial" w:hAnsi="Arial" w:cs="Arial"/>
          <w:sz w:val="20"/>
          <w:szCs w:val="20"/>
        </w:rPr>
        <w:t>‘</w:t>
      </w:r>
      <w:r w:rsidR="000E597F">
        <w:rPr>
          <w:rFonts w:ascii="Arial" w:hAnsi="Arial" w:cs="Arial"/>
          <w:sz w:val="20"/>
          <w:szCs w:val="20"/>
        </w:rPr>
        <w:t>de koopovereenkomst</w:t>
      </w:r>
      <w:r>
        <w:rPr>
          <w:rFonts w:ascii="Arial" w:hAnsi="Arial" w:cs="Arial"/>
          <w:sz w:val="20"/>
          <w:szCs w:val="20"/>
        </w:rPr>
        <w:t xml:space="preserve">’ is een vrij veld. Voor de leesbaarheid van het document wordt alleen de tekst ‘de </w:t>
      </w:r>
      <w:r w:rsidR="00200445">
        <w:rPr>
          <w:rFonts w:ascii="Arial" w:hAnsi="Arial" w:cs="Arial"/>
          <w:sz w:val="20"/>
          <w:szCs w:val="20"/>
        </w:rPr>
        <w:t>K</w:t>
      </w:r>
      <w:r>
        <w:rPr>
          <w:rFonts w:ascii="Arial" w:hAnsi="Arial" w:cs="Arial"/>
          <w:sz w:val="20"/>
          <w:szCs w:val="20"/>
        </w:rPr>
        <w:t>oopovereenkomst</w:t>
      </w:r>
      <w:r w:rsidR="00673AF2">
        <w:rPr>
          <w:rFonts w:ascii="Arial" w:hAnsi="Arial" w:cs="Arial"/>
          <w:sz w:val="20"/>
          <w:szCs w:val="20"/>
        </w:rPr>
        <w:t>’</w:t>
      </w:r>
      <w:r>
        <w:rPr>
          <w:rFonts w:ascii="Arial" w:hAnsi="Arial" w:cs="Arial"/>
          <w:sz w:val="20"/>
          <w:szCs w:val="20"/>
        </w:rPr>
        <w:t xml:space="preserve"> gebruikt </w:t>
      </w:r>
      <w:r w:rsidR="000E597F">
        <w:rPr>
          <w:rFonts w:ascii="Arial" w:hAnsi="Arial" w:cs="Arial"/>
          <w:sz w:val="20"/>
          <w:szCs w:val="20"/>
        </w:rPr>
        <w:t>.</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156CBA07" w14:textId="1B6799FF" w:rsidR="00EA570E" w:rsidRPr="00F90719" w:rsidRDefault="00B2176B" w:rsidP="00EA570E">
      <w:pPr>
        <w:rPr>
          <w:rFonts w:ascii="Arial" w:hAnsi="Arial" w:cs="Arial"/>
          <w:bCs/>
          <w:color w:val="FF0000"/>
          <w:sz w:val="20"/>
          <w:szCs w:val="20"/>
        </w:rPr>
      </w:pP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B80B2D">
        <w:rPr>
          <w:rFonts w:ascii="Arial" w:hAnsi="Arial" w:cs="Arial"/>
          <w:sz w:val="20"/>
          <w:szCs w:val="20"/>
        </w:rPr>
        <w:t>Vervreemder</w:t>
      </w:r>
      <w:r w:rsidRPr="005D3FAD">
        <w:rPr>
          <w:rFonts w:ascii="Arial" w:hAnsi="Arial" w:cs="Arial"/>
          <w:sz w:val="20"/>
          <w:szCs w:val="20"/>
        </w:rPr>
        <w:fldChar w:fldCharType="begin"/>
      </w:r>
      <w:r w:rsidRPr="005D3FAD">
        <w:rPr>
          <w:rFonts w:ascii="Arial" w:hAnsi="Arial" w:cs="Arial"/>
          <w:sz w:val="20"/>
          <w:szCs w:val="20"/>
        </w:rPr>
        <w:instrText>MacroButton Nomacro §</w:instrText>
      </w:r>
      <w:r w:rsidRPr="005D3FAD">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Pr>
          <w:rFonts w:ascii="Arial" w:hAnsi="Arial" w:cs="Arial"/>
          <w:bCs/>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6642AA">
        <w:rPr>
          <w:rFonts w:ascii="Arial" w:hAnsi="Arial" w:cs="Arial"/>
          <w:sz w:val="20"/>
          <w:szCs w:val="20"/>
        </w:rPr>
        <w:t>verkrijger</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673AF2" w:rsidRPr="00F90719">
        <w:rPr>
          <w:rFonts w:ascii="Arial" w:hAnsi="Arial" w:cs="Arial"/>
          <w:color w:val="FF0000"/>
          <w:sz w:val="20"/>
          <w:szCs w:val="20"/>
        </w:rPr>
        <w:t>k</w:t>
      </w:r>
      <w:r w:rsidR="000E597F" w:rsidRPr="00F90719">
        <w:rPr>
          <w:rFonts w:ascii="Arial" w:hAnsi="Arial" w:cs="Arial"/>
          <w:color w:val="FF0000"/>
          <w:sz w:val="20"/>
          <w:szCs w:val="20"/>
        </w:rPr>
        <w:t>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673AF2" w:rsidRPr="00F90719">
        <w:rPr>
          <w:rFonts w:ascii="Arial" w:hAnsi="Arial" w:cs="Arial"/>
          <w:color w:val="FF0000"/>
          <w:sz w:val="20"/>
          <w:szCs w:val="20"/>
        </w:rPr>
        <w:t>de koopovereenkomst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EA570E" w:rsidRPr="00F90719">
        <w:rPr>
          <w:rFonts w:ascii="Arial" w:hAnsi="Arial" w:cs="Arial"/>
          <w:bCs/>
          <w:color w:val="FF0000"/>
          <w:sz w:val="20"/>
          <w:szCs w:val="20"/>
        </w:rPr>
        <w:t>“</w:t>
      </w:r>
      <w:r w:rsidR="00EA570E" w:rsidRPr="00447B50">
        <w:rPr>
          <w:rFonts w:ascii="Arial" w:hAnsi="Arial" w:cs="Arial"/>
          <w:bCs/>
          <w:color w:val="800080"/>
          <w:sz w:val="20"/>
          <w:szCs w:val="20"/>
        </w:rPr>
        <w:t>de</w:t>
      </w:r>
      <w:r w:rsidR="00EA570E" w:rsidRPr="00447B50">
        <w:rPr>
          <w:rFonts w:ascii="Arial" w:hAnsi="Arial" w:cs="Arial"/>
          <w:bCs/>
          <w:color w:val="7030A0"/>
          <w:sz w:val="20"/>
          <w:szCs w:val="20"/>
          <w:u w:val="single"/>
        </w:rPr>
        <w:t>/</w:t>
      </w:r>
      <w:r w:rsidR="00EA570E" w:rsidRPr="00447B50">
        <w:rPr>
          <w:rFonts w:ascii="Arial" w:hAnsi="Arial" w:cs="Arial"/>
          <w:bCs/>
          <w:color w:val="800080"/>
          <w:sz w:val="20"/>
          <w:szCs w:val="20"/>
        </w:rPr>
        <w:t>het</w:t>
      </w:r>
      <w:r w:rsidR="00EA570E" w:rsidRPr="00447B50">
        <w:rPr>
          <w:rFonts w:ascii="Arial" w:hAnsi="Arial" w:cs="Arial"/>
          <w:bCs/>
          <w:color w:val="7030A0"/>
          <w:sz w:val="20"/>
          <w:szCs w:val="20"/>
          <w:u w:val="single"/>
        </w:rPr>
        <w:t xml:space="preserve"> </w:t>
      </w:r>
      <w:r w:rsidR="00EA570E" w:rsidRPr="00F90719">
        <w:rPr>
          <w:rFonts w:ascii="Arial" w:hAnsi="Arial" w:cs="Arial"/>
          <w:bCs/>
          <w:sz w:val="20"/>
          <w:szCs w:val="20"/>
          <w:u w:val="single"/>
        </w:rPr>
        <w:t>§Koopovereenkomst§</w:t>
      </w:r>
      <w:r w:rsidR="00EA570E" w:rsidRPr="00F90719">
        <w:rPr>
          <w:rFonts w:ascii="Arial" w:hAnsi="Arial" w:cs="Arial"/>
          <w:bCs/>
          <w:color w:val="008000"/>
          <w:sz w:val="20"/>
          <w:szCs w:val="20"/>
          <w:u w:val="single"/>
        </w:rPr>
        <w:t xml:space="preserve"> </w:t>
      </w:r>
      <w:r w:rsidR="00EA570E" w:rsidRPr="00F90719">
        <w:rPr>
          <w:rFonts w:ascii="Arial" w:hAnsi="Arial" w:cs="Arial"/>
          <w:bCs/>
          <w:color w:val="800080"/>
          <w:sz w:val="20"/>
          <w:szCs w:val="20"/>
          <w:u w:val="single"/>
        </w:rPr>
        <w:t>[volgnummer]</w:t>
      </w:r>
      <w:r w:rsidR="00EA570E" w:rsidRPr="00F90719">
        <w:rPr>
          <w:rFonts w:ascii="Arial" w:hAnsi="Arial" w:cs="Arial"/>
          <w:bCs/>
          <w:color w:val="FF0000"/>
          <w:sz w:val="20"/>
          <w:szCs w:val="20"/>
        </w:rPr>
        <w:t>”</w:t>
      </w:r>
    </w:p>
    <w:p w14:paraId="01DC7FF1" w14:textId="289D7B1E" w:rsidR="00D75E8E" w:rsidRPr="00584193" w:rsidRDefault="00D75E8E" w:rsidP="00D75E8E">
      <w:pPr>
        <w:autoSpaceDE w:val="0"/>
        <w:autoSpaceDN w:val="0"/>
        <w:adjustRightInd w:val="0"/>
        <w:rPr>
          <w:rFonts w:ascii="Arial" w:hAnsi="Arial" w:cs="Arial"/>
          <w:bCs/>
          <w:color w:val="FF0000"/>
          <w:sz w:val="20"/>
          <w:szCs w:val="20"/>
        </w:rPr>
      </w:pP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0DFE659B" w:rsidR="00D75E8E" w:rsidRPr="00584193" w:rsidRDefault="00D75E8E" w:rsidP="00F90719">
      <w:pPr>
        <w:rPr>
          <w:rFonts w:ascii="Arial" w:hAnsi="Arial" w:cs="Arial"/>
          <w:bCs/>
          <w:color w:val="FF0000"/>
          <w:sz w:val="20"/>
          <w:szCs w:val="20"/>
        </w:rPr>
      </w:pPr>
      <w:r w:rsidRPr="00584193">
        <w:rPr>
          <w:rFonts w:ascii="Arial" w:hAnsi="Arial" w:cs="Arial"/>
          <w:bCs/>
          <w:color w:val="FF0000"/>
          <w:sz w:val="20"/>
          <w:szCs w:val="20"/>
        </w:rPr>
        <w:t xml:space="preserve">Ter uitvoering van </w:t>
      </w:r>
      <w:r w:rsidR="00FC597D" w:rsidRPr="00447B50">
        <w:rPr>
          <w:rFonts w:ascii="Arial" w:hAnsi="Arial" w:cs="Arial"/>
          <w:bCs/>
          <w:color w:val="800080"/>
          <w:sz w:val="20"/>
          <w:szCs w:val="20"/>
        </w:rPr>
        <w:t>de/het</w:t>
      </w:r>
      <w:r w:rsidR="00FC597D" w:rsidRPr="00F90719">
        <w:rPr>
          <w:rFonts w:ascii="Arial" w:hAnsi="Arial" w:cs="Arial"/>
          <w:bCs/>
          <w:color w:val="008000"/>
          <w:sz w:val="20"/>
          <w:szCs w:val="20"/>
        </w:rPr>
        <w:t xml:space="preserve"> </w:t>
      </w:r>
      <w:r w:rsidR="00FC597D" w:rsidRPr="00F90719">
        <w:rPr>
          <w:rFonts w:ascii="Arial" w:hAnsi="Arial" w:cs="Arial"/>
          <w:bCs/>
          <w:sz w:val="20"/>
          <w:szCs w:val="20"/>
        </w:rPr>
        <w:t>§Koopovereenkoms</w:t>
      </w:r>
      <w:r w:rsidR="00FC597D" w:rsidRPr="00F90719">
        <w:rPr>
          <w:rFonts w:ascii="Arial" w:hAnsi="Arial" w:cs="Arial"/>
          <w:bCs/>
          <w:color w:val="339966"/>
          <w:sz w:val="20"/>
          <w:szCs w:val="20"/>
        </w:rPr>
        <w:t>t</w:t>
      </w:r>
      <w:r w:rsidR="00FC597D" w:rsidRPr="00F90719">
        <w:rPr>
          <w:rFonts w:ascii="Arial" w:hAnsi="Arial" w:cs="Arial"/>
          <w:bCs/>
          <w:sz w:val="20"/>
          <w:szCs w:val="20"/>
        </w:rPr>
        <w:t>§</w:t>
      </w:r>
      <w:r w:rsidR="00FC597D" w:rsidRPr="00F90719">
        <w:rPr>
          <w:rFonts w:ascii="Arial" w:hAnsi="Arial" w:cs="Arial"/>
          <w:bCs/>
          <w:color w:val="008000"/>
          <w:sz w:val="20"/>
          <w:szCs w:val="20"/>
        </w:rPr>
        <w:t xml:space="preserve"> </w:t>
      </w:r>
      <w:r w:rsidR="00FC597D" w:rsidRPr="00F90719">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831296">
        <w:rPr>
          <w:rFonts w:ascii="Arial" w:hAnsi="Arial" w:cs="Arial"/>
          <w:bCs/>
          <w:color w:val="FF0000"/>
          <w:sz w:val="20"/>
          <w:szCs w:val="20"/>
        </w:rPr>
        <w:t xml:space="preserve"> </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B80B2D">
        <w:rPr>
          <w:rFonts w:ascii="Arial" w:hAnsi="Arial" w:cs="Arial"/>
          <w:sz w:val="20"/>
          <w:szCs w:val="20"/>
        </w:rPr>
        <w:t>vervreemder</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243BA8" w:rsidRPr="00584193">
        <w:rPr>
          <w:rFonts w:ascii="Arial" w:hAnsi="Arial" w:cs="Arial"/>
          <w:bCs/>
          <w:color w:val="FF0000"/>
          <w:sz w:val="20"/>
          <w:szCs w:val="20"/>
        </w:rPr>
        <w:t xml:space="preserve"> 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38C9531"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w:t>
      </w:r>
      <w:r w:rsidR="00B60453">
        <w:rPr>
          <w:rFonts w:ascii="Arial" w:hAnsi="Arial" w:cs="Arial"/>
          <w:color w:val="3366FF"/>
          <w:sz w:val="20"/>
          <w:szCs w:val="20"/>
        </w:rPr>
        <w:t xml:space="preserve"> </w:t>
      </w:r>
      <w:r w:rsidR="00FC7FDF" w:rsidRPr="00E05141">
        <w:rPr>
          <w:rFonts w:ascii="Arial" w:hAnsi="Arial" w:cs="Arial"/>
          <w:color w:val="3366FF"/>
          <w:sz w:val="20"/>
          <w:szCs w:val="20"/>
        </w:rPr>
        <w:t>“</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7BEFA729" w:rsidR="00D75E8E" w:rsidRPr="00584193" w:rsidRDefault="00D75E8E" w:rsidP="006367F7">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5D3FAD" w:rsidRPr="00F90719">
        <w:rPr>
          <w:rFonts w:ascii="Arial" w:hAnsi="Arial" w:cs="Arial"/>
          <w:sz w:val="20"/>
          <w:szCs w:val="20"/>
        </w:rPr>
        <w:t>§</w:t>
      </w:r>
      <w:r w:rsidR="00E426D0">
        <w:rPr>
          <w:rFonts w:ascii="Arial" w:hAnsi="Arial" w:cs="Arial"/>
          <w:sz w:val="20"/>
          <w:szCs w:val="20"/>
        </w:rPr>
        <w:t>vervreemder</w:t>
      </w:r>
      <w:r w:rsidR="005D3FAD" w:rsidRPr="00F90719">
        <w:rPr>
          <w:rFonts w:ascii="Arial" w:hAnsi="Arial" w:cs="Arial"/>
          <w:sz w:val="20"/>
          <w:szCs w:val="20"/>
        </w:rPr>
        <w:t>§</w:t>
      </w:r>
      <w:r w:rsidR="009167B4" w:rsidRPr="005D3FAD">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5D3FAD" w:rsidRPr="005D3FAD">
        <w:rPr>
          <w:rFonts w:ascii="Arial" w:hAnsi="Arial" w:cs="Arial"/>
          <w:sz w:val="20"/>
          <w:szCs w:val="20"/>
        </w:rPr>
        <w:t>§</w:t>
      </w:r>
      <w:r w:rsidR="00E426D0">
        <w:rPr>
          <w:rFonts w:ascii="Arial" w:hAnsi="Arial" w:cs="Arial"/>
          <w:sz w:val="20"/>
          <w:szCs w:val="20"/>
        </w:rPr>
        <w:t>partij X</w:t>
      </w:r>
      <w:r w:rsidR="005D3FAD" w:rsidRPr="005D3FAD">
        <w:rPr>
          <w:rFonts w:ascii="Arial" w:hAnsi="Arial" w:cs="Arial"/>
          <w:sz w:val="20"/>
          <w:szCs w:val="20"/>
        </w:rPr>
        <w:t>§</w:t>
      </w:r>
      <w:r w:rsidR="005D3FAD">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EB5D23" w:rsidRPr="00F90719">
        <w:rPr>
          <w:rFonts w:ascii="Arial" w:hAnsi="Arial" w:cs="Arial"/>
          <w:color w:val="FF0000"/>
          <w:sz w:val="20"/>
          <w:szCs w:val="20"/>
        </w:rPr>
        <w:t xml:space="preserve">koopovereenkomst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447B50">
        <w:rPr>
          <w:rFonts w:ascii="Arial" w:hAnsi="Arial" w:cs="Arial"/>
          <w:bCs/>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hierna te noemen</w:t>
      </w:r>
      <w:r w:rsidR="00232209">
        <w:rPr>
          <w:rFonts w:ascii="Arial" w:hAnsi="Arial" w:cs="Arial"/>
          <w:bCs/>
          <w:color w:val="FF0000"/>
          <w:sz w:val="20"/>
          <w:szCs w:val="20"/>
        </w:rPr>
        <w:t>:</w:t>
      </w:r>
      <w:r w:rsidR="00CE5AF7">
        <w:rPr>
          <w:rFonts w:ascii="Arial" w:hAnsi="Arial" w:cs="Arial"/>
          <w:bCs/>
          <w:color w:val="FF0000"/>
          <w:sz w:val="20"/>
          <w:szCs w:val="20"/>
        </w:rPr>
        <w:t xml:space="preserve"> </w:t>
      </w:r>
      <w:r w:rsidR="001B3B12" w:rsidRPr="00E93065">
        <w:rPr>
          <w:rFonts w:ascii="Arial" w:hAnsi="Arial" w:cs="Arial"/>
          <w:bCs/>
          <w:color w:val="FF0000"/>
          <w:sz w:val="20"/>
          <w:szCs w:val="20"/>
        </w:rPr>
        <w:t>“</w:t>
      </w:r>
      <w:r w:rsidR="001B3B12" w:rsidRPr="00447B50">
        <w:rPr>
          <w:rFonts w:ascii="Arial" w:hAnsi="Arial" w:cs="Arial"/>
          <w:color w:val="800080"/>
          <w:sz w:val="20"/>
          <w:szCs w:val="20"/>
        </w:rPr>
        <w:t>de</w:t>
      </w:r>
      <w:r w:rsidR="001B3B12" w:rsidRPr="00447B50">
        <w:rPr>
          <w:rFonts w:ascii="Arial" w:hAnsi="Arial" w:cs="Arial"/>
          <w:sz w:val="20"/>
          <w:szCs w:val="20"/>
        </w:rPr>
        <w:t>/</w:t>
      </w:r>
      <w:r w:rsidR="001B3B12" w:rsidRPr="00447B50">
        <w:rPr>
          <w:rFonts w:ascii="Arial" w:hAnsi="Arial" w:cs="Arial"/>
          <w:color w:val="800080"/>
          <w:sz w:val="20"/>
          <w:szCs w:val="20"/>
        </w:rPr>
        <w:t>het</w:t>
      </w:r>
      <w:r w:rsidR="001B3B12" w:rsidRPr="00E93065">
        <w:rPr>
          <w:rFonts w:ascii="Arial" w:hAnsi="Arial" w:cs="Arial"/>
          <w:bCs/>
          <w:color w:val="008000"/>
          <w:sz w:val="20"/>
          <w:szCs w:val="20"/>
          <w:u w:val="single"/>
        </w:rPr>
        <w:t xml:space="preserve"> </w:t>
      </w:r>
      <w:r w:rsidR="001B3B12" w:rsidRPr="00E93065">
        <w:rPr>
          <w:rFonts w:ascii="Arial" w:hAnsi="Arial" w:cs="Arial"/>
          <w:bCs/>
          <w:sz w:val="20"/>
          <w:szCs w:val="20"/>
          <w:u w:val="single"/>
        </w:rPr>
        <w:t>§Koopovereenkoms</w:t>
      </w:r>
      <w:r w:rsidR="001B3B12" w:rsidRPr="00F90719">
        <w:rPr>
          <w:rFonts w:ascii="Arial" w:hAnsi="Arial" w:cs="Arial"/>
          <w:bCs/>
          <w:sz w:val="20"/>
          <w:szCs w:val="20"/>
          <w:u w:val="single"/>
        </w:rPr>
        <w:t>t</w:t>
      </w:r>
      <w:r w:rsidR="001B3B12" w:rsidRPr="00E93065">
        <w:rPr>
          <w:rFonts w:ascii="Arial" w:hAnsi="Arial" w:cs="Arial"/>
          <w:bCs/>
          <w:sz w:val="20"/>
          <w:szCs w:val="20"/>
          <w:u w:val="single"/>
        </w:rPr>
        <w:t>§</w:t>
      </w:r>
      <w:r w:rsidR="001B3B12" w:rsidRPr="00E93065">
        <w:rPr>
          <w:rFonts w:ascii="Arial" w:hAnsi="Arial" w:cs="Arial"/>
          <w:bCs/>
          <w:color w:val="008000"/>
          <w:sz w:val="20"/>
          <w:szCs w:val="20"/>
          <w:u w:val="single"/>
        </w:rPr>
        <w:t xml:space="preserve"> </w:t>
      </w:r>
      <w:r w:rsidR="001B3B12" w:rsidRPr="00E93065">
        <w:rPr>
          <w:rFonts w:ascii="Arial" w:hAnsi="Arial" w:cs="Arial"/>
          <w:bCs/>
          <w:color w:val="800080"/>
          <w:sz w:val="20"/>
          <w:szCs w:val="20"/>
          <w:u w:val="single"/>
        </w:rPr>
        <w:t>[volgnummer]</w:t>
      </w:r>
      <w:r w:rsidR="001B3B12" w:rsidRPr="00E93065">
        <w:rPr>
          <w:rFonts w:ascii="Arial" w:hAnsi="Arial" w:cs="Arial"/>
          <w:bCs/>
          <w:color w:val="FF0000"/>
          <w:sz w:val="20"/>
          <w:szCs w:val="20"/>
        </w:rPr>
        <w:t>”</w:t>
      </w:r>
      <w:r w:rsidR="00ED1BCE">
        <w:rPr>
          <w:rFonts w:ascii="Arial" w:hAnsi="Arial" w:cs="Arial"/>
          <w:bCs/>
          <w:color w:val="FF0000"/>
          <w:sz w:val="20"/>
          <w:szCs w:val="20"/>
        </w:rPr>
        <w:t>.</w:t>
      </w:r>
      <w:r w:rsidR="00F76F25" w:rsidRPr="00F90719">
        <w:rPr>
          <w:rFonts w:ascii="Arial" w:hAnsi="Arial" w:cs="Arial"/>
          <w:bCs/>
          <w:color w:val="339966"/>
          <w:sz w:val="20"/>
          <w:szCs w:val="20"/>
        </w:rPr>
        <w:t>Deze</w:t>
      </w:r>
      <w:r w:rsidR="00F76F25" w:rsidRPr="00447B50">
        <w:rPr>
          <w:rFonts w:ascii="Arial" w:hAnsi="Arial" w:cs="Arial"/>
          <w:bCs/>
          <w:sz w:val="20"/>
          <w:szCs w:val="20"/>
        </w:rPr>
        <w:t>/</w:t>
      </w:r>
      <w:r w:rsidR="00F76F25" w:rsidRPr="00F90719">
        <w:rPr>
          <w:rFonts w:ascii="Arial" w:hAnsi="Arial" w:cs="Arial"/>
          <w:bCs/>
          <w:color w:val="339966"/>
          <w:sz w:val="20"/>
          <w:szCs w:val="20"/>
        </w:rPr>
        <w:t>Dit</w:t>
      </w:r>
      <w:r w:rsidR="00EF73DA">
        <w:rPr>
          <w:rFonts w:ascii="Arial" w:hAnsi="Arial" w:cs="Arial"/>
          <w:bCs/>
          <w:color w:val="339966"/>
          <w:sz w:val="20"/>
          <w:szCs w:val="20"/>
        </w:rPr>
        <w:t xml:space="preserve"> </w:t>
      </w:r>
      <w:r w:rsidR="00F76F25" w:rsidRPr="00F90719">
        <w:rPr>
          <w:rFonts w:ascii="Arial" w:hAnsi="Arial" w:cs="Arial"/>
          <w:bCs/>
          <w:sz w:val="20"/>
          <w:szCs w:val="20"/>
        </w:rPr>
        <w:t>§Koopovereenkoms</w:t>
      </w:r>
      <w:r w:rsidR="00F76F25" w:rsidRPr="00447B50">
        <w:rPr>
          <w:rFonts w:ascii="Arial" w:hAnsi="Arial" w:cs="Arial"/>
          <w:bCs/>
          <w:sz w:val="20"/>
          <w:szCs w:val="20"/>
        </w:rPr>
        <w:t>t</w:t>
      </w:r>
      <w:r w:rsidR="00F76F25" w:rsidRPr="00F90719">
        <w:rPr>
          <w:rFonts w:ascii="Arial" w:hAnsi="Arial" w:cs="Arial"/>
          <w:bCs/>
          <w:sz w:val="20"/>
          <w:szCs w:val="20"/>
        </w:rPr>
        <w:t>§</w:t>
      </w:r>
      <w:r w:rsidR="00F76F25" w:rsidRPr="00F90719">
        <w:rPr>
          <w:rFonts w:ascii="Arial" w:hAnsi="Arial" w:cs="Arial"/>
          <w:bCs/>
          <w:color w:val="008000"/>
          <w:sz w:val="20"/>
          <w:szCs w:val="20"/>
        </w:rPr>
        <w:t xml:space="preserve"> </w:t>
      </w:r>
      <w:r w:rsidR="00F76F25" w:rsidRPr="00F90719">
        <w:rPr>
          <w:rFonts w:ascii="Arial" w:hAnsi="Arial" w:cs="Arial"/>
          <w:bCs/>
          <w:color w:val="800080"/>
          <w:sz w:val="20"/>
          <w:szCs w:val="20"/>
        </w:rPr>
        <w:t>[volgnummer</w:t>
      </w:r>
      <w:r w:rsidR="00F76F25" w:rsidRPr="00F90719">
        <w:rPr>
          <w:rFonts w:ascii="Arial" w:hAnsi="Arial" w:cs="Arial"/>
          <w:bCs/>
          <w:color w:val="800080"/>
          <w:sz w:val="20"/>
          <w:szCs w:val="20"/>
          <w:u w:val="single"/>
        </w:rPr>
        <w:t>]</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348F8C41" w:rsidR="00686967" w:rsidRPr="00584193" w:rsidRDefault="00D75E8E" w:rsidP="00F90719">
      <w:pPr>
        <w:tabs>
          <w:tab w:val="left" w:pos="567"/>
          <w:tab w:val="left" w:pos="850"/>
        </w:tabs>
        <w:ind w:left="851" w:hanging="425"/>
        <w:rPr>
          <w:rFonts w:ascii="Arial" w:hAnsi="Arial" w:cs="Arial"/>
          <w:sz w:val="20"/>
          <w:szCs w:val="20"/>
        </w:rPr>
      </w:pP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41779B" w:rsidRPr="00F90719">
        <w:rPr>
          <w:rFonts w:ascii="Arial" w:hAnsi="Arial" w:cs="Arial"/>
          <w:sz w:val="20"/>
          <w:szCs w:val="20"/>
        </w:rPr>
        <w:t>§</w:t>
      </w:r>
      <w:r w:rsidR="00EE43F6">
        <w:rPr>
          <w:rFonts w:ascii="Arial" w:hAnsi="Arial" w:cs="Arial"/>
          <w:sz w:val="20"/>
          <w:szCs w:val="20"/>
        </w:rPr>
        <w:t>partij X</w:t>
      </w:r>
      <w:r w:rsidR="0041779B" w:rsidRPr="00F90719">
        <w:rPr>
          <w:rFonts w:ascii="Arial" w:hAnsi="Arial" w:cs="Arial"/>
          <w:sz w:val="20"/>
          <w:szCs w:val="20"/>
        </w:rPr>
        <w:t>§</w:t>
      </w:r>
      <w:r w:rsidR="0041779B" w:rsidRPr="005D3FA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41779B" w:rsidRPr="005D3FAD">
        <w:rPr>
          <w:rFonts w:ascii="Arial" w:hAnsi="Arial" w:cs="Arial"/>
          <w:sz w:val="20"/>
          <w:szCs w:val="20"/>
        </w:rPr>
        <w:t>§</w:t>
      </w:r>
      <w:r w:rsidR="006642AA">
        <w:rPr>
          <w:rFonts w:ascii="Arial" w:hAnsi="Arial" w:cs="Arial"/>
          <w:sz w:val="20"/>
          <w:szCs w:val="20"/>
        </w:rPr>
        <w:t>verkrijger</w:t>
      </w:r>
      <w:r w:rsidR="0041779B" w:rsidRPr="005D3FAD">
        <w:rPr>
          <w:rFonts w:ascii="Arial" w:hAnsi="Arial" w:cs="Arial"/>
          <w:sz w:val="20"/>
          <w:szCs w:val="20"/>
        </w:rPr>
        <w:t>§</w:t>
      </w:r>
      <w:r w:rsidR="0041779B">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een</w:t>
      </w:r>
      <w:r w:rsidR="0041779B">
        <w:rPr>
          <w:rFonts w:ascii="Arial" w:hAnsi="Arial" w:cs="Arial"/>
          <w:bCs/>
          <w:color w:val="FF0000"/>
          <w:sz w:val="20"/>
          <w:szCs w:val="20"/>
        </w:rPr>
        <w:t xml:space="preserve"> koopovereenkomst</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447B50">
        <w:rPr>
          <w:rFonts w:ascii="Arial" w:hAnsi="Arial" w:cs="Arial"/>
          <w:bCs/>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hierna te noemen</w:t>
      </w:r>
      <w:r w:rsidR="000E6432" w:rsidRPr="002D098F">
        <w:rPr>
          <w:rFonts w:ascii="Arial" w:hAnsi="Arial" w:cs="Arial"/>
          <w:bCs/>
          <w:color w:val="FF0000"/>
          <w:sz w:val="20"/>
          <w:szCs w:val="20"/>
        </w:rPr>
        <w:t>:</w:t>
      </w:r>
      <w:r w:rsidR="0041779B" w:rsidRPr="0041779B">
        <w:t xml:space="preserve">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w:t>
      </w:r>
      <w:r w:rsidR="00ED1BCE" w:rsidRPr="00F90719">
        <w:rPr>
          <w:rFonts w:ascii="Arial" w:hAnsi="Arial" w:cs="Arial"/>
          <w:bCs/>
          <w:sz w:val="20"/>
          <w:szCs w:val="20"/>
          <w:u w:val="single"/>
        </w:rPr>
        <w:t>t</w:t>
      </w:r>
      <w:r w:rsidR="00ED1BCE" w:rsidRPr="00E93065">
        <w:rPr>
          <w:rFonts w:ascii="Arial" w:hAnsi="Arial" w:cs="Arial"/>
          <w:bCs/>
          <w:sz w:val="20"/>
          <w:szCs w:val="20"/>
          <w:u w:val="single"/>
        </w:rPr>
        <w: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ED1BCE" w:rsidRPr="00F90719">
        <w:rPr>
          <w:rFonts w:ascii="Arial" w:hAnsi="Arial" w:cs="Arial"/>
          <w:bCs/>
          <w:color w:val="339966"/>
          <w:sz w:val="20"/>
          <w:szCs w:val="20"/>
        </w:rPr>
        <w:t>Deze</w:t>
      </w:r>
      <w:r w:rsidR="00ED1BCE" w:rsidRPr="00447B50">
        <w:rPr>
          <w:rFonts w:ascii="Arial" w:hAnsi="Arial" w:cs="Arial"/>
          <w:bCs/>
          <w:sz w:val="20"/>
          <w:szCs w:val="20"/>
        </w:rPr>
        <w:t>/</w:t>
      </w:r>
      <w:r w:rsidR="00ED1BCE" w:rsidRPr="00F90719">
        <w:rPr>
          <w:rFonts w:ascii="Arial" w:hAnsi="Arial" w:cs="Arial"/>
          <w:bCs/>
          <w:color w:val="339966"/>
          <w:sz w:val="20"/>
          <w:szCs w:val="20"/>
        </w:rPr>
        <w:t>Dit</w:t>
      </w:r>
      <w:r w:rsidR="00EF73DA">
        <w:rPr>
          <w:rFonts w:ascii="Arial" w:hAnsi="Arial" w:cs="Arial"/>
          <w:bCs/>
          <w:color w:val="339966"/>
          <w:sz w:val="20"/>
          <w:szCs w:val="20"/>
        </w:rPr>
        <w:t xml:space="preserve"> </w:t>
      </w:r>
      <w:r w:rsidR="00ED1BCE" w:rsidRPr="00F90719">
        <w:rPr>
          <w:rFonts w:ascii="Arial" w:hAnsi="Arial" w:cs="Arial"/>
          <w:bCs/>
          <w:sz w:val="20"/>
          <w:szCs w:val="20"/>
        </w:rPr>
        <w:t>§Koopovereenkomst§</w:t>
      </w:r>
      <w:r w:rsidR="00ED1BCE" w:rsidRPr="00F90719">
        <w:rPr>
          <w:rFonts w:ascii="Arial" w:hAnsi="Arial" w:cs="Arial"/>
          <w:bCs/>
          <w:color w:val="008000"/>
          <w:sz w:val="20"/>
          <w:szCs w:val="20"/>
        </w:rPr>
        <w:t xml:space="preserve"> </w:t>
      </w:r>
      <w:r w:rsidR="00ED1BCE" w:rsidRPr="00F90719">
        <w:rPr>
          <w:rFonts w:ascii="Arial" w:hAnsi="Arial" w:cs="Arial"/>
          <w:bCs/>
          <w:color w:val="800080"/>
          <w:sz w:val="20"/>
          <w:szCs w:val="20"/>
        </w:rPr>
        <w:t>[volgnummer</w:t>
      </w:r>
      <w:r w:rsidR="00ED1BCE" w:rsidRPr="00F90719">
        <w:rPr>
          <w:rFonts w:ascii="Arial" w:hAnsi="Arial" w:cs="Arial"/>
          <w:bCs/>
          <w:color w:val="800080"/>
          <w:sz w:val="20"/>
          <w:szCs w:val="20"/>
          <w:u w:val="single"/>
        </w:rPr>
        <w:t>]</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0C6E078A"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deze akte </w:t>
      </w:r>
      <w:r w:rsidR="00CD07FF" w:rsidRPr="00F90719">
        <w:rPr>
          <w:rFonts w:ascii="Arial" w:hAnsi="Arial" w:cs="Arial"/>
          <w:sz w:val="20"/>
          <w:szCs w:val="20"/>
        </w:rPr>
        <w:t>§</w:t>
      </w:r>
      <w:r w:rsidR="00E426D0">
        <w:rPr>
          <w:rFonts w:ascii="Arial" w:hAnsi="Arial" w:cs="Arial"/>
          <w:sz w:val="20"/>
          <w:szCs w:val="20"/>
        </w:rPr>
        <w:t>vervreemder</w:t>
      </w:r>
      <w:r w:rsidR="00CD07FF" w:rsidRPr="00F90719">
        <w:rPr>
          <w:rFonts w:ascii="Arial" w:hAnsi="Arial" w:cs="Arial"/>
          <w:sz w:val="20"/>
          <w:szCs w:val="20"/>
        </w:rPr>
        <w:t>§</w:t>
      </w:r>
      <w:r w:rsidR="00CD07FF" w:rsidRPr="005D3FAD">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CD07FF" w:rsidRPr="005D3FAD">
        <w:rPr>
          <w:rFonts w:ascii="Arial" w:hAnsi="Arial" w:cs="Arial"/>
          <w:sz w:val="20"/>
          <w:szCs w:val="20"/>
        </w:rPr>
        <w:t>§</w:t>
      </w:r>
      <w:r w:rsidR="00E426D0">
        <w:rPr>
          <w:rFonts w:ascii="Arial" w:hAnsi="Arial" w:cs="Arial"/>
          <w:sz w:val="20"/>
          <w:szCs w:val="20"/>
        </w:rPr>
        <w:t>partij X</w:t>
      </w:r>
      <w:r w:rsidR="00CD07FF" w:rsidRPr="005D3FAD">
        <w:rPr>
          <w:rFonts w:ascii="Arial" w:hAnsi="Arial" w:cs="Arial"/>
          <w:sz w:val="20"/>
          <w:szCs w:val="20"/>
        </w:rPr>
        <w:t>§</w:t>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0F736C" w:rsidRPr="00447B50">
        <w:rPr>
          <w:rFonts w:ascii="Arial" w:hAnsi="Arial" w:cs="Arial"/>
          <w:color w:val="800080"/>
          <w:sz w:val="20"/>
          <w:szCs w:val="20"/>
        </w:rPr>
        <w:t>de</w:t>
      </w:r>
      <w:r w:rsidR="000F736C" w:rsidRPr="00447B50">
        <w:rPr>
          <w:rFonts w:ascii="Arial" w:hAnsi="Arial" w:cs="Arial"/>
          <w:sz w:val="20"/>
          <w:szCs w:val="20"/>
        </w:rPr>
        <w:t>/</w:t>
      </w:r>
      <w:r w:rsidR="000F736C" w:rsidRPr="00447B50">
        <w:rPr>
          <w:rFonts w:ascii="Arial" w:hAnsi="Arial" w:cs="Arial"/>
          <w:color w:val="800080"/>
          <w:sz w:val="20"/>
          <w:szCs w:val="20"/>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584193">
        <w:rPr>
          <w:rFonts w:ascii="Arial" w:hAnsi="Arial" w:cs="Arial"/>
          <w:color w:val="00CCFF"/>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CD07FF" w:rsidRPr="000E1974">
        <w:rPr>
          <w:rFonts w:ascii="Arial" w:hAnsi="Arial" w:cs="Arial"/>
          <w:sz w:val="20"/>
          <w:szCs w:val="20"/>
        </w:rPr>
        <w:t>§</w:t>
      </w:r>
      <w:r w:rsidR="00EE43F6">
        <w:rPr>
          <w:rFonts w:ascii="Arial" w:hAnsi="Arial" w:cs="Arial"/>
          <w:sz w:val="20"/>
          <w:szCs w:val="20"/>
        </w:rPr>
        <w:t>partij X</w:t>
      </w:r>
      <w:r w:rsidR="00CD07FF" w:rsidRPr="000E1974">
        <w:rPr>
          <w:rFonts w:ascii="Arial" w:hAnsi="Arial" w:cs="Arial"/>
          <w:sz w:val="20"/>
          <w:szCs w:val="20"/>
        </w:rPr>
        <w:t>§</w:t>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CD07FF" w:rsidRPr="005D3FAD">
        <w:rPr>
          <w:rFonts w:ascii="Arial" w:hAnsi="Arial" w:cs="Arial"/>
          <w:sz w:val="20"/>
          <w:szCs w:val="20"/>
        </w:rPr>
        <w:t>§</w:t>
      </w:r>
      <w:r w:rsidR="00E426D0">
        <w:rPr>
          <w:rFonts w:ascii="Arial" w:hAnsi="Arial" w:cs="Arial"/>
          <w:sz w:val="20"/>
          <w:szCs w:val="20"/>
        </w:rPr>
        <w:t>verkrijger</w:t>
      </w:r>
      <w:r w:rsidR="00CD07FF" w:rsidRPr="005D3FAD">
        <w:rPr>
          <w:rFonts w:ascii="Arial" w:hAnsi="Arial" w:cs="Arial"/>
          <w:sz w:val="20"/>
          <w:szCs w:val="20"/>
        </w:rPr>
        <w:t>§</w:t>
      </w:r>
      <w:r w:rsidR="00CD07FF" w:rsidDel="00CD07FF">
        <w:rPr>
          <w:rFonts w:ascii="Arial" w:hAnsi="Arial" w:cs="Arial"/>
          <w:color w:val="339966"/>
          <w:sz w:val="20"/>
          <w:szCs w:val="20"/>
        </w:rPr>
        <w:t xml:space="preserve"> </w:t>
      </w:r>
      <w:r w:rsidRPr="00584193">
        <w:rPr>
          <w:rFonts w:ascii="Arial" w:hAnsi="Arial" w:cs="Arial"/>
          <w:color w:val="FF0000"/>
          <w:sz w:val="20"/>
          <w:szCs w:val="20"/>
        </w:rPr>
        <w:t xml:space="preserve">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E93065">
        <w:rPr>
          <w:rFonts w:ascii="Arial" w:hAnsi="Arial" w:cs="Arial"/>
          <w:bCs/>
          <w:color w:val="339966"/>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0E1974">
        <w:rPr>
          <w:rFonts w:ascii="Arial" w:hAnsi="Arial" w:cs="Arial"/>
          <w:bCs/>
          <w:sz w:val="20"/>
          <w:szCs w:val="20"/>
          <w:u w:val="single"/>
        </w:rPr>
        <w:t>§</w:t>
      </w:r>
      <w:r w:rsidR="00B905D4">
        <w:rPr>
          <w:rFonts w:ascii="Arial" w:hAnsi="Arial" w:cs="Arial"/>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7D5423B9"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0C009A" w:rsidRPr="00F90719">
        <w:rPr>
          <w:rFonts w:ascii="Arial" w:hAnsi="Arial" w:cs="Arial"/>
          <w:sz w:val="20"/>
          <w:szCs w:val="20"/>
        </w:rPr>
        <w:t>§</w:t>
      </w:r>
      <w:r w:rsidR="00E426D0">
        <w:rPr>
          <w:rFonts w:ascii="Arial" w:hAnsi="Arial" w:cs="Arial"/>
          <w:sz w:val="20"/>
          <w:szCs w:val="20"/>
        </w:rPr>
        <w:t>vervreemder</w:t>
      </w:r>
      <w:r w:rsidR="000C009A" w:rsidRPr="00F90719">
        <w:rPr>
          <w:rFonts w:ascii="Arial" w:hAnsi="Arial" w:cs="Arial"/>
          <w:sz w:val="20"/>
          <w:szCs w:val="20"/>
        </w:rPr>
        <w:t>§</w:t>
      </w:r>
      <w:r w:rsidRPr="00584193">
        <w:rPr>
          <w:rFonts w:ascii="Arial" w:hAnsi="Arial" w:cs="Arial"/>
          <w:color w:val="FF0000"/>
          <w:sz w:val="20"/>
          <w:szCs w:val="20"/>
        </w:rPr>
        <w:t xml:space="preserve">, ter uitvoering van </w:t>
      </w:r>
      <w:r w:rsidR="000F736C" w:rsidRPr="00447B50">
        <w:rPr>
          <w:rFonts w:ascii="Arial" w:hAnsi="Arial" w:cs="Arial"/>
          <w:bCs/>
          <w:color w:val="800080"/>
          <w:sz w:val="20"/>
          <w:szCs w:val="20"/>
        </w:rPr>
        <w:t>de</w:t>
      </w:r>
      <w:r w:rsidR="000F736C" w:rsidRPr="00447B50">
        <w:rPr>
          <w:rFonts w:ascii="Arial" w:hAnsi="Arial" w:cs="Arial"/>
          <w:bCs/>
          <w:sz w:val="20"/>
          <w:szCs w:val="20"/>
        </w:rPr>
        <w:t>/</w:t>
      </w:r>
      <w:r w:rsidR="000F736C" w:rsidRPr="00447B50">
        <w:rPr>
          <w:rFonts w:ascii="Arial" w:hAnsi="Arial" w:cs="Arial"/>
          <w:bCs/>
          <w:color w:val="800080"/>
          <w:sz w:val="20"/>
          <w:szCs w:val="20"/>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0C009A" w:rsidRPr="000E1974">
        <w:rPr>
          <w:rFonts w:ascii="Arial" w:hAnsi="Arial" w:cs="Arial"/>
          <w:sz w:val="20"/>
          <w:szCs w:val="20"/>
        </w:rPr>
        <w:t>§</w:t>
      </w:r>
      <w:r w:rsidR="00EE43F6">
        <w:rPr>
          <w:rFonts w:ascii="Arial" w:hAnsi="Arial" w:cs="Arial"/>
          <w:sz w:val="20"/>
          <w:szCs w:val="20"/>
        </w:rPr>
        <w:t>partij X</w:t>
      </w:r>
      <w:r w:rsidR="000C009A" w:rsidRPr="000E1974">
        <w:rPr>
          <w:rFonts w:ascii="Arial" w:hAnsi="Arial" w:cs="Arial"/>
          <w:sz w:val="20"/>
          <w:szCs w:val="20"/>
        </w:rPr>
        <w:t>§</w:t>
      </w:r>
      <w:r w:rsidRPr="00584193">
        <w:rPr>
          <w:rFonts w:ascii="Arial" w:hAnsi="Arial" w:cs="Arial"/>
          <w:color w:val="FF0000"/>
          <w:sz w:val="20"/>
          <w:szCs w:val="20"/>
        </w:rPr>
        <w:t xml:space="preserve">, ter uitvoering van </w:t>
      </w:r>
      <w:r w:rsidR="000F736C" w:rsidRPr="00447B50">
        <w:rPr>
          <w:rFonts w:ascii="Arial" w:hAnsi="Arial" w:cs="Arial"/>
          <w:bCs/>
          <w:color w:val="800080"/>
          <w:sz w:val="20"/>
          <w:szCs w:val="20"/>
        </w:rPr>
        <w:t>de</w:t>
      </w:r>
      <w:r w:rsidR="000F736C" w:rsidRPr="00447B50">
        <w:rPr>
          <w:rFonts w:ascii="Arial" w:hAnsi="Arial" w:cs="Arial"/>
          <w:bCs/>
          <w:sz w:val="20"/>
          <w:szCs w:val="20"/>
        </w:rPr>
        <w:t>/</w:t>
      </w:r>
      <w:r w:rsidR="000F736C" w:rsidRPr="00447B50">
        <w:rPr>
          <w:rFonts w:ascii="Arial" w:hAnsi="Arial" w:cs="Arial"/>
          <w:bCs/>
          <w:color w:val="800080"/>
          <w:sz w:val="20"/>
          <w:szCs w:val="20"/>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D789C3" w:rsidR="00D75E8E"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2CD01CA" w14:textId="7079C506" w:rsidR="00051604" w:rsidRDefault="00051604" w:rsidP="00D75E8E">
      <w:pPr>
        <w:tabs>
          <w:tab w:val="left" w:pos="425"/>
        </w:tabs>
        <w:ind w:left="425" w:hanging="425"/>
        <w:rPr>
          <w:rFonts w:ascii="Arial" w:hAnsi="Arial" w:cs="Arial"/>
          <w:sz w:val="20"/>
          <w:szCs w:val="20"/>
          <w:u w:val="single"/>
        </w:rPr>
      </w:pPr>
    </w:p>
    <w:p w14:paraId="0A887703" w14:textId="7C6FFCD6" w:rsidR="00051604" w:rsidRDefault="00051604" w:rsidP="00D75E8E">
      <w:pPr>
        <w:tabs>
          <w:tab w:val="left" w:pos="425"/>
        </w:tabs>
        <w:ind w:left="425" w:hanging="425"/>
        <w:rPr>
          <w:rFonts w:ascii="Arial" w:hAnsi="Arial" w:cs="Arial"/>
          <w:sz w:val="20"/>
          <w:szCs w:val="20"/>
          <w:u w:val="single"/>
        </w:rPr>
      </w:pPr>
    </w:p>
    <w:p w14:paraId="6F438777" w14:textId="77777777" w:rsidR="00195281" w:rsidRDefault="00195281" w:rsidP="00D75E8E">
      <w:pPr>
        <w:tabs>
          <w:tab w:val="left" w:pos="425"/>
        </w:tabs>
        <w:ind w:left="425" w:hanging="425"/>
        <w:rPr>
          <w:rFonts w:ascii="Arial" w:hAnsi="Arial" w:cs="Arial"/>
          <w:sz w:val="20"/>
          <w:szCs w:val="20"/>
          <w:u w:val="single"/>
        </w:rPr>
      </w:pPr>
    </w:p>
    <w:p w14:paraId="7888EEFD" w14:textId="77777777" w:rsidR="00051604" w:rsidRPr="00584193" w:rsidRDefault="00051604" w:rsidP="00D75E8E">
      <w:pPr>
        <w:tabs>
          <w:tab w:val="left" w:pos="425"/>
        </w:tabs>
        <w:ind w:left="425" w:hanging="425"/>
        <w:rPr>
          <w:rFonts w:ascii="Arial" w:hAnsi="Arial" w:cs="Arial"/>
          <w:sz w:val="20"/>
          <w:szCs w:val="20"/>
          <w:u w:val="single"/>
        </w:rPr>
      </w:pP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7BDBB842" w14:textId="137E31FA" w:rsidR="00D75E8E" w:rsidRPr="00584193" w:rsidRDefault="00D75E8E" w:rsidP="004D158C">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vervreemder</w:t>
      </w:r>
      <w:r w:rsidR="00106FA2" w:rsidRPr="000E1974">
        <w:rPr>
          <w:rFonts w:ascii="Arial" w:hAnsi="Arial" w:cs="Arial"/>
          <w:sz w:val="20"/>
          <w:szCs w:val="20"/>
        </w:rPr>
        <w:t>§</w:t>
      </w:r>
      <w:r w:rsidR="00106FA2" w:rsidRPr="00106FA2" w:rsidDel="00106FA2">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partij X</w:t>
      </w:r>
      <w:r w:rsidR="00106FA2" w:rsidRPr="005D3FAD">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F90719">
        <w:rPr>
          <w:rFonts w:ascii="Arial" w:hAnsi="Arial" w:cs="Arial"/>
          <w:color w:val="FF0000"/>
          <w:sz w:val="20"/>
          <w:szCs w:val="20"/>
        </w:rPr>
        <w:t>koopovereenkomst</w:t>
      </w:r>
      <w:r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ED1BCE" w:rsidRPr="00E93065">
        <w:rPr>
          <w:rFonts w:ascii="Arial" w:hAnsi="Arial" w:cs="Arial"/>
          <w:bCs/>
          <w:color w:val="FF0000"/>
          <w:sz w:val="20"/>
          <w:szCs w:val="20"/>
        </w:rPr>
        <w:t>“</w:t>
      </w:r>
      <w:r w:rsidR="00ED1BCE" w:rsidRPr="00447B50">
        <w:rPr>
          <w:rFonts w:ascii="Arial" w:hAnsi="Arial" w:cs="Arial"/>
          <w:color w:val="800080"/>
          <w:sz w:val="20"/>
          <w:szCs w:val="20"/>
        </w:rPr>
        <w:t>de/het</w:t>
      </w:r>
      <w:r w:rsidR="00ED1BCE" w:rsidRPr="00ED1BCE">
        <w:rPr>
          <w:rFonts w:ascii="Arial" w:hAnsi="Arial" w:cs="Arial"/>
          <w:bCs/>
          <w:color w:val="008000"/>
          <w:sz w:val="20"/>
          <w:szCs w:val="20"/>
          <w:u w:val="single"/>
        </w:rPr>
        <w:t xml:space="preserve"> </w:t>
      </w:r>
      <w:r w:rsidR="00ED1BCE" w:rsidRPr="00ED1BCE">
        <w:rPr>
          <w:rFonts w:ascii="Arial" w:hAnsi="Arial" w:cs="Arial"/>
          <w:bCs/>
          <w:sz w:val="20"/>
          <w:szCs w:val="20"/>
          <w:u w:val="single"/>
        </w:rPr>
        <w:t>§Koopovereenkomst§</w:t>
      </w:r>
      <w:r w:rsidR="00ED1BCE" w:rsidRPr="00ED1BCE">
        <w:rPr>
          <w:rFonts w:ascii="Arial" w:hAnsi="Arial" w:cs="Arial"/>
          <w:bCs/>
          <w:color w:val="008000"/>
          <w:sz w:val="20"/>
          <w:szCs w:val="20"/>
          <w:u w:val="single"/>
        </w:rPr>
        <w:t xml:space="preserve"> </w:t>
      </w:r>
      <w:r w:rsidR="00ED1BCE" w:rsidRPr="00ED1BCE">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396701">
        <w:rPr>
          <w:rFonts w:ascii="Arial" w:hAnsi="Arial" w:cs="Arial"/>
          <w:sz w:val="20"/>
          <w:szCs w:val="20"/>
        </w:rPr>
        <w:t xml:space="preserve"> </w:t>
      </w:r>
      <w:r w:rsidR="00FE0F90" w:rsidRPr="00584193">
        <w:rPr>
          <w:rFonts w:ascii="Arial" w:hAnsi="Arial" w:cs="Arial"/>
          <w:color w:val="800080"/>
          <w:sz w:val="20"/>
          <w:szCs w:val="20"/>
        </w:rPr>
        <w:t>is als bijlage aan deze akte gehecht.</w:t>
      </w:r>
    </w:p>
    <w:p w14:paraId="3738B549" w14:textId="3A38452C"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partij X</w:t>
      </w:r>
      <w:r w:rsidR="00106FA2" w:rsidRPr="000E1974">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verkrijger</w:t>
      </w:r>
      <w:r w:rsidR="00106FA2" w:rsidRPr="005D3FAD">
        <w:rPr>
          <w:rFonts w:ascii="Arial" w:hAnsi="Arial" w:cs="Arial"/>
          <w:sz w:val="20"/>
          <w:szCs w:val="20"/>
        </w:rPr>
        <w:t>§</w:t>
      </w:r>
      <w:r w:rsidR="00106FA2" w:rsidDel="00CD07FF">
        <w:rPr>
          <w:rFonts w:ascii="Arial" w:hAnsi="Arial" w:cs="Arial"/>
          <w:color w:val="339966"/>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F90719">
        <w:rPr>
          <w:rFonts w:ascii="Arial" w:hAnsi="Arial" w:cs="Arial"/>
          <w:color w:val="FF0000"/>
          <w:sz w:val="20"/>
          <w:szCs w:val="20"/>
        </w:rPr>
        <w:t>koopovereenkomst</w:t>
      </w:r>
      <w:r w:rsidR="004A1E3B"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0F736C" w:rsidRPr="00447B50">
        <w:rPr>
          <w:rFonts w:ascii="Arial" w:hAnsi="Arial" w:cs="Arial"/>
          <w:bCs/>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D01A2E" w:rsidRPr="00396701">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7235B6" w:rsidRPr="000E1974">
        <w:rPr>
          <w:rFonts w:ascii="Arial" w:hAnsi="Arial" w:cs="Arial"/>
          <w:sz w:val="20"/>
          <w:szCs w:val="20"/>
        </w:rPr>
        <w:t>§</w:t>
      </w:r>
      <w:r w:rsidR="00E426D0">
        <w:rPr>
          <w:rFonts w:ascii="Arial" w:hAnsi="Arial" w:cs="Arial"/>
          <w:sz w:val="20"/>
          <w:szCs w:val="20"/>
        </w:rPr>
        <w:t>vervreemder</w:t>
      </w:r>
      <w:r w:rsidR="007235B6" w:rsidRPr="000E1974">
        <w:rPr>
          <w:rFonts w:ascii="Arial" w:hAnsi="Arial" w:cs="Arial"/>
          <w:sz w:val="20"/>
          <w:szCs w:val="20"/>
        </w:rPr>
        <w:t>§</w:t>
      </w:r>
      <w:r w:rsidR="007235B6" w:rsidRPr="00106FA2" w:rsidDel="00106FA2">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hierna te noemen</w:t>
      </w:r>
      <w:r w:rsidR="00743BDB">
        <w:rPr>
          <w:rFonts w:ascii="Arial" w:hAnsi="Arial" w:cs="Arial"/>
          <w:bCs/>
          <w:color w:val="FF0000"/>
          <w:sz w:val="20"/>
          <w:szCs w:val="20"/>
        </w:rPr>
        <w:t>:</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236A1" w:rsidRPr="00E93065">
        <w:rPr>
          <w:rFonts w:ascii="Arial" w:hAnsi="Arial" w:cs="Arial"/>
          <w:bCs/>
          <w:color w:val="339966"/>
          <w:sz w:val="20"/>
          <w:szCs w:val="20"/>
        </w:rPr>
        <w:t>Deze/Dit</w:t>
      </w:r>
      <w:r w:rsidR="00F236A1" w:rsidRPr="00E93065">
        <w:rPr>
          <w:rFonts w:ascii="Arial" w:hAnsi="Arial" w:cs="Arial"/>
          <w:bCs/>
          <w:color w:val="339966"/>
          <w:sz w:val="20"/>
          <w:szCs w:val="20"/>
          <w:u w:val="single"/>
        </w:rPr>
        <w:t xml:space="preserve"> </w:t>
      </w:r>
      <w:r w:rsidR="00F236A1" w:rsidRPr="00E93065">
        <w:rPr>
          <w:rFonts w:ascii="Arial" w:hAnsi="Arial" w:cs="Arial"/>
          <w:bCs/>
          <w:sz w:val="20"/>
          <w:szCs w:val="20"/>
        </w:rPr>
        <w:t>§Koopovereenkoms</w:t>
      </w:r>
      <w:r w:rsidR="00F236A1" w:rsidRPr="00F90719">
        <w:rPr>
          <w:rFonts w:ascii="Arial" w:hAnsi="Arial" w:cs="Arial"/>
          <w:bCs/>
          <w:sz w:val="20"/>
          <w:szCs w:val="20"/>
        </w:rPr>
        <w:t>t</w:t>
      </w:r>
      <w:r w:rsidR="00F236A1" w:rsidRPr="00E93065">
        <w:rPr>
          <w:rFonts w:ascii="Arial" w:hAnsi="Arial" w:cs="Arial"/>
          <w:bCs/>
          <w:sz w:val="20"/>
          <w:szCs w:val="20"/>
        </w:rPr>
        <w:t>§</w:t>
      </w:r>
      <w:r w:rsidR="00F236A1" w:rsidRPr="00E93065">
        <w:rPr>
          <w:rFonts w:ascii="Arial" w:hAnsi="Arial" w:cs="Arial"/>
          <w:bCs/>
          <w:color w:val="008000"/>
          <w:sz w:val="20"/>
          <w:szCs w:val="20"/>
        </w:rPr>
        <w:t xml:space="preserve"> </w:t>
      </w:r>
      <w:r w:rsidR="00F236A1" w:rsidRPr="00E93065">
        <w:rPr>
          <w:rFonts w:ascii="Arial" w:hAnsi="Arial" w:cs="Arial"/>
          <w:bCs/>
          <w:color w:val="800080"/>
          <w:sz w:val="20"/>
          <w:szCs w:val="20"/>
        </w:rPr>
        <w:t>[volgnummer</w:t>
      </w:r>
      <w:r w:rsidR="00F236A1" w:rsidRPr="00E93065">
        <w:rPr>
          <w:rFonts w:ascii="Arial" w:hAnsi="Arial" w:cs="Arial"/>
          <w:bCs/>
          <w:color w:val="800080"/>
          <w:sz w:val="20"/>
          <w:szCs w:val="20"/>
          <w:u w:val="single"/>
        </w:rPr>
        <w:t>]</w:t>
      </w:r>
      <w:r w:rsidR="00FE0F90" w:rsidRPr="00396701">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2F10D3A6"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CC00F4"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CC00F4" w:rsidRPr="005D3FAD">
        <w:rPr>
          <w:rFonts w:ascii="Arial" w:hAnsi="Arial" w:cs="Arial"/>
          <w:sz w:val="20"/>
          <w:szCs w:val="20"/>
        </w:rPr>
        <w:t>§</w:t>
      </w:r>
      <w:r w:rsidR="00CC00F4">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0F736C" w:rsidRPr="00447B50">
        <w:rPr>
          <w:rFonts w:ascii="Arial" w:hAnsi="Arial" w:cs="Arial"/>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396701">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396701" w:rsidRPr="005D3FAD">
        <w:rPr>
          <w:rFonts w:ascii="Arial" w:hAnsi="Arial" w:cs="Arial"/>
          <w:sz w:val="20"/>
          <w:szCs w:val="20"/>
        </w:rPr>
        <w:t>§</w:t>
      </w:r>
      <w:r w:rsidR="00A64CCF">
        <w:rPr>
          <w:rFonts w:ascii="Arial" w:hAnsi="Arial" w:cs="Arial"/>
          <w:sz w:val="20"/>
          <w:szCs w:val="20"/>
        </w:rPr>
        <w:t>vervreemder</w:t>
      </w:r>
      <w:r w:rsidR="00396701" w:rsidRPr="005D3FAD">
        <w:rPr>
          <w:rFonts w:ascii="Arial" w:hAnsi="Arial" w:cs="Arial"/>
          <w:sz w:val="20"/>
          <w:szCs w:val="20"/>
        </w:rPr>
        <w:t>§</w:t>
      </w:r>
      <w:r w:rsidR="00396701" w:rsidDel="00CD07FF">
        <w:rPr>
          <w:rFonts w:ascii="Arial" w:hAnsi="Arial" w:cs="Arial"/>
          <w:color w:val="339966"/>
          <w:sz w:val="20"/>
          <w:szCs w:val="20"/>
        </w:rPr>
        <w:t xml:space="preserve"> </w:t>
      </w:r>
      <w:r w:rsidRPr="00584193">
        <w:rPr>
          <w:rFonts w:ascii="Arial" w:hAnsi="Arial" w:cs="Arial"/>
          <w:color w:val="FF0000"/>
          <w:sz w:val="20"/>
          <w:szCs w:val="20"/>
        </w:rPr>
        <w:t xml:space="preserve">ter voldoening aan </w:t>
      </w:r>
      <w:r w:rsidR="00A07975" w:rsidRPr="00584193">
        <w:rPr>
          <w:rFonts w:ascii="Arial" w:hAnsi="Arial" w:cs="Arial"/>
          <w:color w:val="FF0000"/>
          <w:sz w:val="20"/>
          <w:szCs w:val="20"/>
        </w:rPr>
        <w:t xml:space="preserve">uit </w:t>
      </w:r>
      <w:r w:rsidR="000F736C" w:rsidRPr="00447B50">
        <w:rPr>
          <w:rFonts w:ascii="Arial" w:hAnsi="Arial" w:cs="Arial"/>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A07975" w:rsidDel="00CD07FF">
        <w:rPr>
          <w:rFonts w:ascii="Arial" w:hAnsi="Arial" w:cs="Arial"/>
          <w:color w:val="339966"/>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00A07975" w:rsidRPr="00106FA2" w:rsidDel="00106FA2">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C4CD42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50701A"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50701A" w:rsidRPr="005D3FAD">
        <w:rPr>
          <w:rFonts w:ascii="Arial" w:hAnsi="Arial" w:cs="Arial"/>
          <w:sz w:val="20"/>
          <w:szCs w:val="20"/>
        </w:rPr>
        <w:t>§</w:t>
      </w:r>
      <w:r w:rsidR="0050701A">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0F736C" w:rsidRPr="00447B50">
        <w:rPr>
          <w:rFonts w:ascii="Arial" w:hAnsi="Arial" w:cs="Arial"/>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4D158C">
        <w:rPr>
          <w:rFonts w:ascii="Arial" w:hAnsi="Arial" w:cs="Arial"/>
          <w:sz w:val="20"/>
          <w:szCs w:val="20"/>
        </w:rPr>
        <w:t xml:space="preserve"> </w:t>
      </w:r>
      <w:r w:rsidRPr="00584193">
        <w:rPr>
          <w:rFonts w:ascii="Arial" w:hAnsi="Arial" w:cs="Arial"/>
          <w:color w:val="FF0000"/>
          <w:sz w:val="20"/>
          <w:szCs w:val="20"/>
        </w:rPr>
        <w:t xml:space="preserve">met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Pr="00584193">
        <w:rPr>
          <w:rFonts w:ascii="Arial" w:hAnsi="Arial" w:cs="Arial"/>
          <w:color w:val="FF0000"/>
          <w:sz w:val="20"/>
          <w:szCs w:val="20"/>
        </w:rPr>
        <w:t xml:space="preserve">, in het bijzonder het recht om van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Pr="00584193">
        <w:rPr>
          <w:rFonts w:ascii="Arial" w:hAnsi="Arial" w:cs="Arial"/>
          <w:color w:val="FF0000"/>
          <w:sz w:val="20"/>
          <w:szCs w:val="20"/>
        </w:rPr>
        <w:t xml:space="preserve">, welke overdracht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6B632C" w:rsidRPr="00447B50">
        <w:rPr>
          <w:rFonts w:ascii="Arial" w:hAnsi="Arial" w:cs="Arial"/>
          <w:color w:val="800080"/>
          <w:sz w:val="20"/>
          <w:szCs w:val="20"/>
        </w:rPr>
        <w:t>de/het</w:t>
      </w:r>
      <w:r w:rsidR="006B632C" w:rsidRPr="00E93065">
        <w:rPr>
          <w:rFonts w:ascii="Arial" w:hAnsi="Arial" w:cs="Arial"/>
          <w:bCs/>
          <w:color w:val="008000"/>
          <w:sz w:val="20"/>
          <w:szCs w:val="20"/>
        </w:rPr>
        <w:t xml:space="preserve"> </w:t>
      </w:r>
      <w:r w:rsidR="006B632C" w:rsidRPr="00E93065">
        <w:rPr>
          <w:rFonts w:ascii="Arial" w:hAnsi="Arial" w:cs="Arial"/>
          <w:bCs/>
          <w:sz w:val="20"/>
          <w:szCs w:val="20"/>
        </w:rPr>
        <w:t>§Koopovereenkomst§</w:t>
      </w:r>
      <w:r w:rsidR="006B632C" w:rsidRPr="00E93065">
        <w:rPr>
          <w:rFonts w:ascii="Arial" w:hAnsi="Arial" w:cs="Arial"/>
          <w:bCs/>
          <w:color w:val="008000"/>
          <w:sz w:val="20"/>
          <w:szCs w:val="20"/>
        </w:rPr>
        <w:t xml:space="preserve"> </w:t>
      </w:r>
      <w:r w:rsidR="006B632C" w:rsidRPr="00E93065">
        <w:rPr>
          <w:rFonts w:ascii="Arial" w:hAnsi="Arial" w:cs="Arial"/>
          <w:bCs/>
          <w:color w:val="800080"/>
          <w:sz w:val="20"/>
          <w:szCs w:val="20"/>
        </w:rPr>
        <w:t>[volgnummer]</w:t>
      </w:r>
      <w:r w:rsidR="001E01AA">
        <w:rPr>
          <w:rFonts w:ascii="Arial" w:hAnsi="Arial" w:cs="Arial"/>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6C3A431B"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757B04" w:rsidRPr="00447B50">
        <w:rPr>
          <w:rFonts w:ascii="Arial" w:hAnsi="Arial" w:cs="Arial"/>
          <w:color w:val="800080"/>
          <w:sz w:val="20"/>
          <w:szCs w:val="20"/>
        </w:rPr>
        <w:t>de/het</w:t>
      </w:r>
      <w:r w:rsidR="00757B04" w:rsidRPr="00E93065">
        <w:rPr>
          <w:rFonts w:ascii="Arial" w:hAnsi="Arial" w:cs="Arial"/>
          <w:bCs/>
          <w:color w:val="008000"/>
          <w:sz w:val="20"/>
          <w:szCs w:val="20"/>
        </w:rPr>
        <w:t xml:space="preserve"> </w:t>
      </w:r>
      <w:r w:rsidR="00757B04" w:rsidRPr="00E93065">
        <w:rPr>
          <w:rFonts w:ascii="Arial" w:hAnsi="Arial" w:cs="Arial"/>
          <w:bCs/>
          <w:sz w:val="20"/>
          <w:szCs w:val="20"/>
        </w:rPr>
        <w:t>§Koopovereenkomst§</w:t>
      </w:r>
      <w:r w:rsidR="00757B04" w:rsidRPr="00E93065">
        <w:rPr>
          <w:rFonts w:ascii="Arial" w:hAnsi="Arial" w:cs="Arial"/>
          <w:bCs/>
          <w:color w:val="008000"/>
          <w:sz w:val="20"/>
          <w:szCs w:val="20"/>
        </w:rPr>
        <w:t xml:space="preserve"> </w:t>
      </w:r>
      <w:r w:rsidR="00757B04" w:rsidRPr="00E9306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1E01AA" w:rsidRPr="000E1974">
        <w:rPr>
          <w:rFonts w:ascii="Arial" w:hAnsi="Arial" w:cs="Arial"/>
          <w:sz w:val="20"/>
          <w:szCs w:val="20"/>
        </w:rPr>
        <w:t>§</w:t>
      </w:r>
      <w:r w:rsidR="00E426D0">
        <w:rPr>
          <w:rFonts w:ascii="Arial" w:hAnsi="Arial" w:cs="Arial"/>
          <w:sz w:val="20"/>
          <w:szCs w:val="20"/>
        </w:rPr>
        <w:t>vervreemder</w:t>
      </w:r>
      <w:r w:rsidR="001E01AA" w:rsidRPr="000E1974">
        <w:rPr>
          <w:rFonts w:ascii="Arial" w:hAnsi="Arial" w:cs="Arial"/>
          <w:sz w:val="20"/>
          <w:szCs w:val="20"/>
        </w:rPr>
        <w:t>§</w:t>
      </w:r>
      <w:r w:rsidR="001E01AA" w:rsidRPr="00584193">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1E01AA" w:rsidRPr="005D3FAD">
        <w:rPr>
          <w:rFonts w:ascii="Arial" w:hAnsi="Arial" w:cs="Arial"/>
          <w:sz w:val="20"/>
          <w:szCs w:val="20"/>
        </w:rPr>
        <w:t>§</w:t>
      </w:r>
      <w:r w:rsidR="000D54B1">
        <w:rPr>
          <w:rFonts w:ascii="Arial" w:hAnsi="Arial" w:cs="Arial"/>
          <w:sz w:val="20"/>
          <w:szCs w:val="20"/>
        </w:rPr>
        <w:t>verkrijger</w:t>
      </w:r>
      <w:r w:rsidR="001E01AA" w:rsidRPr="005D3FAD">
        <w:rPr>
          <w:rFonts w:ascii="Arial" w:hAnsi="Arial" w:cs="Arial"/>
          <w:sz w:val="20"/>
          <w:szCs w:val="20"/>
        </w:rPr>
        <w:t>§</w:t>
      </w:r>
      <w:r w:rsidRPr="00584193">
        <w:rPr>
          <w:rFonts w:ascii="Arial" w:hAnsi="Arial" w:cs="Arial"/>
          <w:color w:val="FF0000"/>
          <w:sz w:val="20"/>
          <w:szCs w:val="20"/>
        </w:rPr>
        <w:t>.</w:t>
      </w:r>
    </w:p>
    <w:p w14:paraId="3E38BF91" w14:textId="55289936"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0E1974">
        <w:rPr>
          <w:rFonts w:ascii="Arial" w:hAnsi="Arial" w:cs="Arial"/>
          <w:sz w:val="20"/>
          <w:szCs w:val="20"/>
        </w:rPr>
        <w:t>§</w:t>
      </w:r>
      <w:r w:rsidR="000D54B1">
        <w:rPr>
          <w:rFonts w:ascii="Arial" w:hAnsi="Arial" w:cs="Arial"/>
          <w:sz w:val="20"/>
          <w:szCs w:val="20"/>
        </w:rPr>
        <w:t>V</w:t>
      </w:r>
      <w:r w:rsidR="00E426D0">
        <w:rPr>
          <w:rFonts w:ascii="Arial" w:hAnsi="Arial" w:cs="Arial"/>
          <w:sz w:val="20"/>
          <w:szCs w:val="20"/>
        </w:rPr>
        <w:t>ervreemder</w:t>
      </w:r>
      <w:r w:rsidR="001E01AA" w:rsidRPr="000E1974">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5551463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5D3FAD">
        <w:rPr>
          <w:rFonts w:ascii="Arial" w:hAnsi="Arial" w:cs="Arial"/>
          <w:sz w:val="20"/>
          <w:szCs w:val="20"/>
        </w:rPr>
        <w:t>§</w:t>
      </w:r>
      <w:r w:rsidR="00E10C85">
        <w:rPr>
          <w:rFonts w:ascii="Arial" w:hAnsi="Arial" w:cs="Arial"/>
          <w:sz w:val="20"/>
          <w:szCs w:val="20"/>
        </w:rPr>
        <w:t>P</w:t>
      </w:r>
      <w:r w:rsidR="00E426D0">
        <w:rPr>
          <w:rFonts w:ascii="Arial" w:hAnsi="Arial" w:cs="Arial"/>
          <w:sz w:val="20"/>
          <w:szCs w:val="20"/>
        </w:rPr>
        <w:t>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3ACB9A5D"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EE5F88" w:rsidRPr="00447B50">
        <w:rPr>
          <w:rFonts w:ascii="Arial" w:hAnsi="Arial" w:cs="Arial"/>
          <w:color w:val="800080"/>
          <w:sz w:val="20"/>
          <w:szCs w:val="20"/>
        </w:rPr>
        <w:t>de/het</w:t>
      </w:r>
      <w:r w:rsidR="00EE5F88" w:rsidRPr="00E93065">
        <w:rPr>
          <w:rFonts w:ascii="Arial" w:hAnsi="Arial" w:cs="Arial"/>
          <w:bCs/>
          <w:color w:val="008000"/>
          <w:sz w:val="20"/>
          <w:szCs w:val="20"/>
        </w:rPr>
        <w:t xml:space="preserve"> </w:t>
      </w:r>
      <w:r w:rsidR="00EE5F88" w:rsidRPr="00E93065">
        <w:rPr>
          <w:rFonts w:ascii="Arial" w:hAnsi="Arial" w:cs="Arial"/>
          <w:bCs/>
          <w:sz w:val="20"/>
          <w:szCs w:val="20"/>
        </w:rPr>
        <w:t>§Koopovereenkomst§</w:t>
      </w:r>
      <w:r w:rsidR="00EE5F88" w:rsidRPr="00E93065">
        <w:rPr>
          <w:rFonts w:ascii="Arial" w:hAnsi="Arial" w:cs="Arial"/>
          <w:bCs/>
          <w:color w:val="008000"/>
          <w:sz w:val="20"/>
          <w:szCs w:val="20"/>
        </w:rPr>
        <w:t xml:space="preserve"> </w:t>
      </w:r>
      <w:r w:rsidR="00EE5F88" w:rsidRPr="00E9306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aantastbaar is op grond van juridische verweren van </w:t>
      </w:r>
      <w:r w:rsidR="00AE1FD4" w:rsidRPr="000E1974">
        <w:rPr>
          <w:rFonts w:ascii="Arial" w:hAnsi="Arial" w:cs="Arial"/>
          <w:sz w:val="20"/>
          <w:szCs w:val="20"/>
        </w:rPr>
        <w:t>§</w:t>
      </w:r>
      <w:r w:rsidR="00E426D0">
        <w:rPr>
          <w:rFonts w:ascii="Arial" w:hAnsi="Arial" w:cs="Arial"/>
          <w:sz w:val="20"/>
          <w:szCs w:val="20"/>
        </w:rPr>
        <w:t>vervreemder</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43225D3B"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w:t>
      </w:r>
      <w:r w:rsidR="00AA3228" w:rsidRPr="00447B50">
        <w:rPr>
          <w:rFonts w:ascii="Arial" w:hAnsi="Arial" w:cs="Arial"/>
          <w:bCs/>
          <w:color w:val="800080"/>
          <w:sz w:val="20"/>
          <w:szCs w:val="20"/>
        </w:rPr>
        <w:t>de/het</w:t>
      </w:r>
      <w:r w:rsidR="00AA3228" w:rsidRPr="00E93065">
        <w:rPr>
          <w:rFonts w:ascii="Arial" w:hAnsi="Arial" w:cs="Arial"/>
          <w:bCs/>
          <w:color w:val="008000"/>
          <w:sz w:val="20"/>
          <w:szCs w:val="20"/>
        </w:rPr>
        <w:t xml:space="preserve"> </w:t>
      </w:r>
      <w:r w:rsidR="00AA3228" w:rsidRPr="00E93065">
        <w:rPr>
          <w:rFonts w:ascii="Arial" w:hAnsi="Arial" w:cs="Arial"/>
          <w:bCs/>
          <w:sz w:val="20"/>
          <w:szCs w:val="20"/>
        </w:rPr>
        <w:t>§Koopovereenkomst§</w:t>
      </w:r>
      <w:r w:rsidR="00AA3228" w:rsidRPr="00E93065">
        <w:rPr>
          <w:rFonts w:ascii="Arial" w:hAnsi="Arial" w:cs="Arial"/>
          <w:bCs/>
          <w:color w:val="008000"/>
          <w:sz w:val="20"/>
          <w:szCs w:val="20"/>
        </w:rPr>
        <w:t xml:space="preserve"> </w:t>
      </w:r>
      <w:r w:rsidR="00AA3228" w:rsidRPr="00E9306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0AA04DA3"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64F59" w:rsidRPr="000E1974">
        <w:rPr>
          <w:rFonts w:ascii="Arial" w:hAnsi="Arial" w:cs="Arial"/>
          <w:sz w:val="20"/>
          <w:szCs w:val="20"/>
        </w:rPr>
        <w:t>§</w:t>
      </w:r>
      <w:r w:rsidR="00E426D0">
        <w:rPr>
          <w:rFonts w:ascii="Arial" w:hAnsi="Arial" w:cs="Arial"/>
          <w:sz w:val="20"/>
          <w:szCs w:val="20"/>
        </w:rPr>
        <w:t>vervreemder</w:t>
      </w:r>
      <w:r w:rsidR="00464F59" w:rsidRPr="000E1974">
        <w:rPr>
          <w:rFonts w:ascii="Arial" w:hAnsi="Arial" w:cs="Arial"/>
          <w:sz w:val="20"/>
          <w:szCs w:val="20"/>
        </w:rPr>
        <w:t>§</w:t>
      </w:r>
      <w:r w:rsidRPr="00584193">
        <w:rPr>
          <w:rFonts w:ascii="Arial" w:hAnsi="Arial" w:cs="Arial"/>
          <w:color w:val="FF0000"/>
          <w:sz w:val="20"/>
          <w:szCs w:val="20"/>
        </w:rPr>
        <w:t xml:space="preserve">, ter uitvoering van </w:t>
      </w:r>
      <w:r w:rsidR="008107D9" w:rsidRPr="00447B50">
        <w:rPr>
          <w:rFonts w:ascii="Arial" w:hAnsi="Arial" w:cs="Arial"/>
          <w:bCs/>
          <w:color w:val="800080"/>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 xml:space="preserve">en </w:t>
      </w:r>
      <w:r w:rsidR="008107D9" w:rsidRPr="00E93065">
        <w:rPr>
          <w:rFonts w:ascii="Arial" w:hAnsi="Arial" w:cs="Arial"/>
          <w:bCs/>
          <w:color w:val="339966"/>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464F59">
        <w:rPr>
          <w:rFonts w:ascii="Arial" w:hAnsi="Arial" w:cs="Arial"/>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6D3309D6" w:rsidR="00D75E8E" w:rsidRPr="00584193" w:rsidRDefault="00D75E8E" w:rsidP="00F90719">
      <w:pPr>
        <w:tabs>
          <w:tab w:val="left" w:pos="425"/>
          <w:tab w:val="left" w:pos="850"/>
        </w:tabs>
        <w:ind w:left="851" w:hanging="851"/>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A6006E" w:rsidRPr="000E1974">
        <w:rPr>
          <w:rFonts w:ascii="Arial" w:hAnsi="Arial" w:cs="Arial"/>
          <w:sz w:val="20"/>
          <w:szCs w:val="20"/>
        </w:rPr>
        <w:t>§</w:t>
      </w:r>
      <w:r w:rsidR="00E426D0">
        <w:rPr>
          <w:rFonts w:ascii="Arial" w:hAnsi="Arial" w:cs="Arial"/>
          <w:sz w:val="20"/>
          <w:szCs w:val="20"/>
        </w:rPr>
        <w:t>vervreemder</w:t>
      </w:r>
      <w:r w:rsidR="00A6006E" w:rsidRPr="000E1974">
        <w:rPr>
          <w:rFonts w:ascii="Arial" w:hAnsi="Arial" w:cs="Arial"/>
          <w:sz w:val="20"/>
          <w:szCs w:val="20"/>
        </w:rPr>
        <w:t>§</w:t>
      </w:r>
      <w:r w:rsidR="00B7045C">
        <w:rPr>
          <w:rFonts w:ascii="Arial" w:hAnsi="Arial" w:cs="Arial"/>
          <w:sz w:val="20"/>
          <w:szCs w:val="20"/>
        </w:rPr>
        <w:t xml:space="preserve"> </w:t>
      </w:r>
      <w:r w:rsidRPr="00584193">
        <w:rPr>
          <w:rFonts w:ascii="Arial" w:hAnsi="Arial" w:cs="Arial"/>
          <w:color w:val="FF0000"/>
          <w:sz w:val="20"/>
          <w:szCs w:val="20"/>
        </w:rPr>
        <w:t xml:space="preserve">is met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E44785">
        <w:rPr>
          <w:rFonts w:ascii="Arial" w:hAnsi="Arial" w:cs="Arial"/>
          <w:bCs/>
          <w:color w:val="FF0000"/>
          <w:sz w:val="20"/>
          <w:szCs w:val="20"/>
        </w:rPr>
        <w:t>:</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Pr="00584193">
        <w:rPr>
          <w:rFonts w:ascii="Arial" w:hAnsi="Arial" w:cs="Arial"/>
          <w:color w:val="FF0000"/>
          <w:sz w:val="20"/>
          <w:szCs w:val="20"/>
        </w:rPr>
        <w:t xml:space="preserve">. </w:t>
      </w:r>
      <w:r w:rsidR="00621F60" w:rsidRPr="00F90719">
        <w:rPr>
          <w:rFonts w:ascii="Arial" w:hAnsi="Arial" w:cs="Arial"/>
          <w:bCs/>
          <w:color w:val="339966"/>
          <w:sz w:val="20"/>
          <w:szCs w:val="20"/>
        </w:rPr>
        <w:t>Deze/Dit</w:t>
      </w:r>
      <w:r w:rsidR="00621F60" w:rsidRPr="00F90719">
        <w:rPr>
          <w:rFonts w:ascii="Arial" w:hAnsi="Arial" w:cs="Arial"/>
          <w:bCs/>
          <w:color w:val="339966"/>
          <w:sz w:val="20"/>
          <w:szCs w:val="20"/>
          <w:u w:val="single"/>
        </w:rPr>
        <w:t xml:space="preserve"> </w:t>
      </w:r>
      <w:r w:rsidR="00621F60" w:rsidRPr="00F90719">
        <w:rPr>
          <w:rFonts w:ascii="Arial" w:hAnsi="Arial" w:cs="Arial"/>
          <w:bCs/>
          <w:sz w:val="20"/>
          <w:szCs w:val="20"/>
        </w:rPr>
        <w:t>§Koopovereenkomst§</w:t>
      </w:r>
      <w:r w:rsidR="00621F60" w:rsidRPr="00F90719">
        <w:rPr>
          <w:rFonts w:ascii="Arial" w:hAnsi="Arial" w:cs="Arial"/>
          <w:bCs/>
          <w:color w:val="008000"/>
          <w:sz w:val="20"/>
          <w:szCs w:val="20"/>
        </w:rPr>
        <w:t xml:space="preserve"> </w:t>
      </w:r>
      <w:r w:rsidR="00621F60" w:rsidRPr="00F90719">
        <w:rPr>
          <w:rFonts w:ascii="Arial" w:hAnsi="Arial" w:cs="Arial"/>
          <w:bCs/>
          <w:color w:val="800080"/>
          <w:sz w:val="20"/>
          <w:szCs w:val="20"/>
        </w:rPr>
        <w:t>[volgnummer</w:t>
      </w:r>
      <w:r w:rsidR="00621F60" w:rsidRPr="00F90719">
        <w:rPr>
          <w:rFonts w:ascii="Arial" w:hAnsi="Arial" w:cs="Arial"/>
          <w:bCs/>
          <w:color w:val="800080"/>
          <w:sz w:val="20"/>
          <w:szCs w:val="20"/>
          <w:u w:val="single"/>
        </w:rPr>
        <w:t>]</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D205D5C"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met </w:t>
      </w:r>
      <w:r w:rsidR="004725F8" w:rsidRPr="005D3FAD">
        <w:rPr>
          <w:rFonts w:ascii="Arial" w:hAnsi="Arial" w:cs="Arial"/>
          <w:sz w:val="20"/>
          <w:szCs w:val="20"/>
        </w:rPr>
        <w:t>§</w:t>
      </w:r>
      <w:r w:rsidR="00E426D0">
        <w:rPr>
          <w:rFonts w:ascii="Arial" w:hAnsi="Arial" w:cs="Arial"/>
          <w:sz w:val="20"/>
          <w:szCs w:val="20"/>
        </w:rPr>
        <w:t>verkrijger</w:t>
      </w:r>
      <w:r w:rsidR="004725F8" w:rsidRPr="005D3FAD">
        <w:rPr>
          <w:rFonts w:ascii="Arial" w:hAnsi="Arial" w:cs="Arial"/>
          <w:sz w:val="20"/>
          <w:szCs w:val="20"/>
        </w:rPr>
        <w:t>§</w:t>
      </w:r>
      <w:r w:rsidR="004725F8" w:rsidRPr="00584193">
        <w:rPr>
          <w:rFonts w:ascii="Arial" w:hAnsi="Arial" w:cs="Arial"/>
          <w:bCs/>
          <w:color w:val="FF0000"/>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4D25EF" w:rsidRPr="00447B50">
        <w:rPr>
          <w:rFonts w:ascii="Arial" w:hAnsi="Arial" w:cs="Arial"/>
          <w:bCs/>
          <w:color w:val="800080"/>
          <w:sz w:val="20"/>
          <w:szCs w:val="20"/>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3D398B" w:rsidRPr="009C094E">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w:t>
      </w:r>
      <w:r w:rsidR="00C013AC">
        <w:rPr>
          <w:rFonts w:ascii="Arial" w:hAnsi="Arial" w:cs="Arial"/>
          <w:color w:val="FF0000"/>
          <w:sz w:val="20"/>
          <w:szCs w:val="20"/>
        </w:rPr>
        <w:lastRenderedPageBreak/>
        <w:t>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C013AC" w:rsidRPr="00584193">
        <w:rPr>
          <w:rFonts w:ascii="Arial" w:hAnsi="Arial" w:cs="Arial"/>
          <w:color w:val="FF0000"/>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9C094E">
        <w:rPr>
          <w:rFonts w:ascii="Arial" w:hAnsi="Arial" w:cs="Arial"/>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3939A8BB" w:rsidR="00D75E8E"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126E24" w:rsidRPr="000E1974">
        <w:rPr>
          <w:rFonts w:ascii="Arial" w:hAnsi="Arial" w:cs="Arial"/>
          <w:sz w:val="20"/>
          <w:szCs w:val="20"/>
        </w:rPr>
        <w:t>§</w:t>
      </w:r>
      <w:r w:rsidR="00E426D0">
        <w:rPr>
          <w:rFonts w:ascii="Arial" w:hAnsi="Arial" w:cs="Arial"/>
          <w:sz w:val="20"/>
          <w:szCs w:val="20"/>
        </w:rPr>
        <w:t>vervreemder</w:t>
      </w:r>
      <w:r w:rsidR="00126E24" w:rsidRPr="000E1974">
        <w:rPr>
          <w:rFonts w:ascii="Arial" w:hAnsi="Arial" w:cs="Arial"/>
          <w:sz w:val="20"/>
          <w:szCs w:val="20"/>
        </w:rPr>
        <w:t>§</w:t>
      </w:r>
      <w:r w:rsidRPr="00584193">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en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de volledige </w:t>
      </w:r>
      <w:proofErr w:type="spellStart"/>
      <w:r w:rsidRPr="00584193">
        <w:rPr>
          <w:rFonts w:ascii="Arial" w:hAnsi="Arial" w:cs="Arial"/>
          <w:color w:val="FF0000"/>
          <w:sz w:val="20"/>
          <w:szCs w:val="20"/>
        </w:rPr>
        <w:t>contractspositie</w:t>
      </w:r>
      <w:proofErr w:type="spellEnd"/>
      <w:r w:rsidRPr="00584193">
        <w:rPr>
          <w:rFonts w:ascii="Arial" w:hAnsi="Arial" w:cs="Arial"/>
          <w:color w:val="FF0000"/>
          <w:sz w:val="20"/>
          <w:szCs w:val="20"/>
        </w:rPr>
        <w:t xml:space="preserve"> van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w:t>
      </w:r>
      <w:r w:rsidR="004D25EF" w:rsidRPr="00447B50">
        <w:rPr>
          <w:rFonts w:ascii="Arial" w:hAnsi="Arial" w:cs="Arial"/>
          <w:bCs/>
          <w:color w:val="800080"/>
          <w:sz w:val="20"/>
          <w:szCs w:val="20"/>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9C1915">
        <w:rPr>
          <w:rFonts w:ascii="Arial" w:hAnsi="Arial" w:cs="Arial"/>
          <w:sz w:val="20"/>
          <w:szCs w:val="20"/>
        </w:rPr>
        <w:t xml:space="preserve"> </w:t>
      </w:r>
      <w:r w:rsidRPr="00584193">
        <w:rPr>
          <w:rFonts w:ascii="Arial" w:hAnsi="Arial" w:cs="Arial"/>
          <w:color w:val="FF0000"/>
          <w:sz w:val="20"/>
          <w:szCs w:val="20"/>
        </w:rPr>
        <w:t xml:space="preserve">tussen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9C1915" w:rsidRPr="005D3FAD">
        <w:rPr>
          <w:rFonts w:ascii="Arial" w:hAnsi="Arial" w:cs="Arial"/>
          <w:sz w:val="20"/>
          <w:szCs w:val="20"/>
        </w:rPr>
        <w:t>§</w:t>
      </w:r>
      <w:r w:rsidR="00E426D0">
        <w:rPr>
          <w:rFonts w:ascii="Arial" w:hAnsi="Arial" w:cs="Arial"/>
          <w:sz w:val="20"/>
          <w:szCs w:val="20"/>
        </w:rPr>
        <w:t>partij X</w:t>
      </w:r>
      <w:r w:rsidR="009C1915" w:rsidRPr="005D3FAD">
        <w:rPr>
          <w:rFonts w:ascii="Arial" w:hAnsi="Arial" w:cs="Arial"/>
          <w:sz w:val="20"/>
          <w:szCs w:val="20"/>
        </w:rPr>
        <w:t>§</w:t>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9F35D2" w:rsidRPr="005D3FAD">
        <w:rPr>
          <w:rFonts w:ascii="Arial" w:hAnsi="Arial" w:cs="Arial"/>
          <w:sz w:val="20"/>
          <w:szCs w:val="20"/>
        </w:rPr>
        <w:t>§</w:t>
      </w:r>
      <w:r w:rsidR="00E426D0">
        <w:rPr>
          <w:rFonts w:ascii="Arial" w:hAnsi="Arial" w:cs="Arial"/>
          <w:sz w:val="20"/>
          <w:szCs w:val="20"/>
        </w:rPr>
        <w:t>verkrijger</w:t>
      </w:r>
      <w:r w:rsidR="009F35D2"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geleverd.</w:t>
      </w:r>
    </w:p>
    <w:p w14:paraId="60E93F36" w14:textId="1BDF158D" w:rsidR="009F35D2" w:rsidRDefault="009F35D2" w:rsidP="00D75E8E">
      <w:pPr>
        <w:tabs>
          <w:tab w:val="left" w:pos="425"/>
          <w:tab w:val="left" w:pos="850"/>
        </w:tabs>
        <w:ind w:left="850" w:hanging="850"/>
        <w:rPr>
          <w:rFonts w:ascii="Arial" w:hAnsi="Arial" w:cs="Arial"/>
          <w:color w:val="FF0000"/>
          <w:sz w:val="20"/>
          <w:szCs w:val="20"/>
        </w:rPr>
      </w:pPr>
    </w:p>
    <w:p w14:paraId="584A8F53" w14:textId="77777777" w:rsidR="009F35D2" w:rsidRPr="00584193" w:rsidRDefault="009F35D2" w:rsidP="00D75E8E">
      <w:pPr>
        <w:tabs>
          <w:tab w:val="left" w:pos="425"/>
          <w:tab w:val="left" w:pos="850"/>
        </w:tabs>
        <w:ind w:left="850" w:hanging="850"/>
        <w:rPr>
          <w:rFonts w:ascii="Arial" w:hAnsi="Arial" w:cs="Arial"/>
          <w:color w:val="FF0000"/>
          <w:sz w:val="20"/>
          <w:szCs w:val="20"/>
        </w:rPr>
      </w:pP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*Of (indien de contractsoverneming bij deze akte geschiedt):</w:t>
      </w:r>
    </w:p>
    <w:p w14:paraId="3CFD97D9" w14:textId="2821A571"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3736E2" w:rsidRPr="000E1974">
        <w:rPr>
          <w:rFonts w:ascii="Arial" w:hAnsi="Arial" w:cs="Arial"/>
          <w:sz w:val="20"/>
          <w:szCs w:val="20"/>
        </w:rPr>
        <w:t>§</w:t>
      </w:r>
      <w:r w:rsidR="00E426D0">
        <w:rPr>
          <w:rFonts w:ascii="Arial" w:hAnsi="Arial" w:cs="Arial"/>
          <w:sz w:val="20"/>
          <w:szCs w:val="20"/>
        </w:rPr>
        <w:t>vervreemder</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3736E2">
        <w:rPr>
          <w:rFonts w:ascii="Arial" w:hAnsi="Arial" w:cs="Arial"/>
          <w:sz w:val="20"/>
          <w:szCs w:val="20"/>
        </w:rPr>
        <w:t xml:space="preserve"> </w:t>
      </w:r>
      <w:r w:rsidRPr="00584193">
        <w:rPr>
          <w:rFonts w:ascii="Arial" w:hAnsi="Arial" w:cs="Arial"/>
          <w:color w:val="FF0000"/>
          <w:sz w:val="20"/>
          <w:szCs w:val="20"/>
        </w:rPr>
        <w:t xml:space="preserve">overneemt. Alle rechten met inbegrip van wilsrechten en verplichtingen uit hoofde van het contract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op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w:t>
      </w:r>
      <w:r w:rsidR="00FB6CBE">
        <w:rPr>
          <w:rFonts w:ascii="Arial" w:hAnsi="Arial" w:cs="Arial"/>
          <w:bCs/>
          <w:color w:val="FF0000"/>
          <w:sz w:val="20"/>
          <w:szCs w:val="20"/>
        </w:rPr>
        <w:t>t</w:t>
      </w:r>
      <w:r w:rsidR="00611FA7" w:rsidRPr="00584193">
        <w:rPr>
          <w:rFonts w:ascii="Arial" w:hAnsi="Arial" w:cs="Arial"/>
          <w:bCs/>
          <w:color w:val="FF0000"/>
          <w:sz w:val="20"/>
          <w:szCs w:val="20"/>
        </w:rPr>
        <w: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5A57C1" w:rsidRPr="000E1974">
        <w:rPr>
          <w:rFonts w:ascii="Arial" w:hAnsi="Arial" w:cs="Arial"/>
          <w:sz w:val="20"/>
          <w:szCs w:val="20"/>
        </w:rPr>
        <w:t>§</w:t>
      </w:r>
      <w:r w:rsidR="00E426D0">
        <w:rPr>
          <w:rFonts w:ascii="Arial" w:hAnsi="Arial" w:cs="Arial"/>
          <w:sz w:val="20"/>
          <w:szCs w:val="20"/>
        </w:rPr>
        <w:t>vervreemder</w:t>
      </w:r>
      <w:r w:rsidR="005A57C1" w:rsidRPr="00B2176B">
        <w:rPr>
          <w:rFonts w:ascii="Arial" w:hAnsi="Arial" w:cs="Arial"/>
          <w:sz w:val="20"/>
          <w:szCs w:val="20"/>
        </w:rPr>
        <w:fldChar w:fldCharType="begin"/>
      </w:r>
      <w:r w:rsidR="005A57C1" w:rsidRPr="00B2176B">
        <w:rPr>
          <w:rFonts w:ascii="Arial" w:hAnsi="Arial" w:cs="Arial"/>
          <w:sz w:val="20"/>
          <w:szCs w:val="20"/>
        </w:rPr>
        <w:instrText>MacroButton Nomacro §</w:instrText>
      </w:r>
      <w:r w:rsidR="005A57C1"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jegens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09618259"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4E611F" w:rsidDel="004E611F">
        <w:rPr>
          <w:rFonts w:ascii="Arial" w:hAnsi="Arial" w:cs="Arial"/>
          <w:color w:val="339966"/>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w:t>
      </w:r>
      <w:r w:rsidR="004E611F" w:rsidRPr="005D3FAD">
        <w:rPr>
          <w:rFonts w:ascii="Arial" w:hAnsi="Arial" w:cs="Arial"/>
          <w:sz w:val="20"/>
          <w:szCs w:val="20"/>
        </w:rPr>
        <w:t>§</w:t>
      </w:r>
      <w:r w:rsidR="00E426D0">
        <w:rPr>
          <w:rFonts w:ascii="Arial" w:hAnsi="Arial" w:cs="Arial"/>
          <w:sz w:val="20"/>
          <w:szCs w:val="20"/>
        </w:rPr>
        <w:t>partij X</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64C86536"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4E3A2B" w:rsidRPr="00447B50">
        <w:rPr>
          <w:rFonts w:ascii="Arial" w:hAnsi="Arial" w:cs="Arial"/>
          <w:bCs/>
          <w:color w:val="800080"/>
          <w:sz w:val="20"/>
          <w:szCs w:val="20"/>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33536" w:rsidRPr="00433536">
        <w:rPr>
          <w:rFonts w:ascii="Arial" w:hAnsi="Arial" w:cs="Arial"/>
          <w:bCs/>
          <w:color w:val="800080"/>
          <w:sz w:val="20"/>
          <w:szCs w:val="20"/>
        </w:rPr>
        <w:t xml:space="preserve"> en </w:t>
      </w:r>
      <w:r w:rsidR="004E3A2B" w:rsidRPr="00447B50">
        <w:rPr>
          <w:rFonts w:ascii="Arial" w:hAnsi="Arial" w:cs="Arial"/>
          <w:bCs/>
          <w:color w:val="800080"/>
          <w:sz w:val="20"/>
          <w:szCs w:val="20"/>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E611F">
        <w:rPr>
          <w:rFonts w:ascii="Arial" w:hAnsi="Arial" w:cs="Arial"/>
          <w:sz w:val="20"/>
          <w:szCs w:val="20"/>
        </w:rPr>
        <w:t xml:space="preserve"> </w:t>
      </w:r>
      <w:r w:rsidR="004E611F" w:rsidRPr="00F90719">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10" w:name="_Toc249429207"/>
      <w:bookmarkStart w:id="11" w:name="_Toc250985139"/>
      <w:bookmarkStart w:id="12" w:name="_Toc250985140"/>
      <w:bookmarkStart w:id="13" w:name="_Toc250985141"/>
      <w:bookmarkStart w:id="14" w:name="_Toc250985143"/>
      <w:bookmarkStart w:id="15" w:name="_Toc250985144"/>
      <w:bookmarkEnd w:id="10"/>
      <w:bookmarkEnd w:id="11"/>
      <w:bookmarkEnd w:id="12"/>
      <w:bookmarkEnd w:id="13"/>
      <w:bookmarkEnd w:id="14"/>
      <w:bookmarkEnd w:id="15"/>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6F2EFE5D"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1083">
        <w:rPr>
          <w:rFonts w:ascii="Arial" w:hAnsi="Arial" w:cs="Arial"/>
          <w:sz w:val="20"/>
          <w:szCs w:val="20"/>
        </w:rPr>
        <w:t xml:space="preserve"> </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r w:rsidR="00B443DE" w:rsidRPr="00B443DE">
        <w:rPr>
          <w:rFonts w:ascii="Arial" w:hAnsi="Arial" w:cs="Arial"/>
          <w:color w:val="339966"/>
          <w:sz w:val="20"/>
          <w:szCs w:val="20"/>
        </w:rPr>
        <w:t>meeverkochte</w:t>
      </w:r>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lastRenderedPageBreak/>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BB853A8"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001E52AF" w:rsidRPr="00F90719">
        <w:rPr>
          <w:rFonts w:ascii="Arial" w:hAnsi="Arial" w:cs="Arial"/>
          <w:sz w:val="20"/>
          <w:szCs w:val="20"/>
        </w:rPr>
        <w:t>§</w:t>
      </w:r>
      <w:r w:rsidR="00B80B2D">
        <w:rPr>
          <w:rFonts w:ascii="Arial" w:hAnsi="Arial" w:cs="Arial"/>
          <w:sz w:val="20"/>
          <w:szCs w:val="20"/>
        </w:rPr>
        <w:t>vervreemder</w:t>
      </w:r>
      <w:r w:rsidR="001E52AF" w:rsidRPr="00F90719">
        <w:rPr>
          <w:rFonts w:ascii="Arial" w:hAnsi="Arial" w:cs="Arial"/>
          <w:sz w:val="20"/>
          <w:szCs w:val="20"/>
        </w:rPr>
        <w:t>§</w:t>
      </w:r>
      <w:r w:rsidR="001E52AF" w:rsidRPr="00F90719" w:rsidDel="001E52AF">
        <w:rPr>
          <w:rFonts w:ascii="Arial" w:hAnsi="Arial" w:cs="Arial"/>
          <w:sz w:val="20"/>
          <w:szCs w:val="20"/>
        </w:rPr>
        <w:t xml:space="preserve"> </w:t>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2EE5F2C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w:t>
      </w:r>
      <w:r w:rsidR="006642AA">
        <w:rPr>
          <w:rFonts w:ascii="Arial" w:hAnsi="Arial" w:cs="Arial"/>
          <w:color w:val="800080"/>
          <w:sz w:val="20"/>
          <w:szCs w:val="20"/>
        </w:rPr>
        <w:t>verkrijger</w:t>
      </w:r>
      <w:r>
        <w:rPr>
          <w:rFonts w:ascii="Arial" w:hAnsi="Arial" w:cs="Arial"/>
          <w:color w:val="800080"/>
          <w:sz w:val="20"/>
          <w:szCs w:val="20"/>
        </w:rPr>
        <w:t xml:space="preserve">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00692261" w:rsidRPr="00F90719">
        <w:rPr>
          <w:rFonts w:ascii="Arial" w:hAnsi="Arial" w:cs="Arial"/>
          <w:sz w:val="20"/>
          <w:szCs w:val="20"/>
        </w:rPr>
        <w:t>§</w:t>
      </w:r>
      <w:r w:rsidR="006642AA">
        <w:rPr>
          <w:rFonts w:ascii="Arial" w:hAnsi="Arial" w:cs="Arial"/>
          <w:sz w:val="20"/>
          <w:szCs w:val="20"/>
        </w:rPr>
        <w:t>verkrijger</w:t>
      </w:r>
      <w:r w:rsidR="00692261" w:rsidRPr="00F90719">
        <w:rPr>
          <w:rFonts w:ascii="Arial" w:hAnsi="Arial" w:cs="Arial"/>
          <w:sz w:val="20"/>
          <w:szCs w:val="20"/>
        </w:rPr>
        <w:t>§</w:t>
      </w:r>
      <w:r w:rsidRPr="00F90719">
        <w:rPr>
          <w:rFonts w:ascii="Arial" w:hAnsi="Arial" w:cs="Arial"/>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442E9FB4"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w:t>
      </w:r>
      <w:r w:rsidR="00EC1F8E" w:rsidRPr="00F90719">
        <w:rPr>
          <w:rFonts w:ascii="Arial" w:hAnsi="Arial" w:cs="Arial"/>
          <w:sz w:val="20"/>
          <w:szCs w:val="20"/>
        </w:rPr>
        <w:t>§</w:t>
      </w:r>
      <w:r w:rsidR="00E426D0">
        <w:rPr>
          <w:rFonts w:ascii="Arial" w:hAnsi="Arial" w:cs="Arial"/>
          <w:sz w:val="20"/>
          <w:szCs w:val="20"/>
        </w:rPr>
        <w:t>vervreemder</w:t>
      </w:r>
      <w:r w:rsidR="00EC1F8E" w:rsidRPr="00F90719">
        <w:rPr>
          <w:rFonts w:ascii="Arial" w:hAnsi="Arial" w:cs="Arial"/>
          <w:sz w:val="20"/>
          <w:szCs w:val="20"/>
        </w:rPr>
        <w:t>§</w:t>
      </w:r>
      <w:r w:rsidR="00C41130"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EC1F8E" w:rsidRPr="005D3FAD">
        <w:rPr>
          <w:rFonts w:ascii="Arial" w:hAnsi="Arial" w:cs="Arial"/>
          <w:sz w:val="20"/>
          <w:szCs w:val="20"/>
        </w:rPr>
        <w:t>§</w:t>
      </w:r>
      <w:r w:rsidR="00E426D0">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2C9960A1"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C1F8E" w:rsidRPr="005D3FAD">
        <w:rPr>
          <w:rFonts w:ascii="Arial" w:hAnsi="Arial" w:cs="Arial"/>
          <w:sz w:val="20"/>
          <w:szCs w:val="20"/>
        </w:rPr>
        <w:t>§</w:t>
      </w:r>
      <w:r w:rsidR="00EE43F6">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EC1F8E" w:rsidRPr="005D3FAD">
        <w:rPr>
          <w:rFonts w:ascii="Arial" w:hAnsi="Arial" w:cs="Arial"/>
          <w:sz w:val="20"/>
          <w:szCs w:val="20"/>
        </w:rPr>
        <w:t>§</w:t>
      </w:r>
      <w:r w:rsidR="00EE43F6">
        <w:rPr>
          <w:rFonts w:ascii="Arial" w:hAnsi="Arial" w:cs="Arial"/>
          <w:sz w:val="20"/>
          <w:szCs w:val="20"/>
        </w:rPr>
        <w:t>verkrijger</w:t>
      </w:r>
      <w:r w:rsidR="00EC1F8E" w:rsidRPr="005D3FAD">
        <w:rPr>
          <w:rFonts w:ascii="Arial" w:hAnsi="Arial" w:cs="Arial"/>
          <w:sz w:val="20"/>
          <w:szCs w:val="20"/>
        </w:rPr>
        <w:t>§</w:t>
      </w:r>
      <w:r w:rsidR="00EC1F8E" w:rsidRPr="00584193">
        <w:rPr>
          <w:rFonts w:ascii="Arial" w:hAnsi="Arial" w:cs="Arial"/>
          <w:color w:val="339A66"/>
          <w:sz w:val="20"/>
          <w:szCs w:val="20"/>
        </w:rPr>
        <w:t xml:space="preserve"> </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355279CA" w14:textId="541FFA26" w:rsidR="00363336"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B00BE0" w:rsidRPr="005D3FAD">
        <w:rPr>
          <w:rFonts w:ascii="Arial" w:hAnsi="Arial" w:cs="Arial"/>
          <w:sz w:val="20"/>
          <w:szCs w:val="20"/>
        </w:rPr>
        <w:t>§</w:t>
      </w:r>
      <w:r w:rsidR="00E426D0">
        <w:rPr>
          <w:rFonts w:ascii="Arial" w:hAnsi="Arial" w:cs="Arial"/>
          <w:sz w:val="20"/>
          <w:szCs w:val="20"/>
        </w:rPr>
        <w:t>partij X</w:t>
      </w:r>
      <w:r w:rsidR="00B00BE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2447D8ED"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0E1974">
        <w:rPr>
          <w:rFonts w:ascii="Arial" w:hAnsi="Arial" w:cs="Arial"/>
          <w:sz w:val="20"/>
          <w:szCs w:val="20"/>
        </w:rPr>
        <w:t>§</w:t>
      </w:r>
      <w:r w:rsidR="00363336">
        <w:rPr>
          <w:rFonts w:ascii="Arial" w:hAnsi="Arial" w:cs="Arial"/>
          <w:sz w:val="20"/>
          <w:szCs w:val="20"/>
        </w:rPr>
        <w:t>Vervreemder</w:t>
      </w:r>
      <w:r w:rsidR="00363336" w:rsidRPr="000E1974">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363336" w:rsidDel="00363336">
        <w:rPr>
          <w:rFonts w:ascii="Arial" w:hAnsi="Arial" w:cs="Arial"/>
          <w:color w:val="339966"/>
          <w:sz w:val="20"/>
          <w:szCs w:val="20"/>
        </w:rPr>
        <w:t xml:space="preserve"> </w:t>
      </w:r>
      <w:r w:rsidR="00C41130">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5D3FAD">
        <w:rPr>
          <w:rFonts w:ascii="Arial" w:hAnsi="Arial" w:cs="Arial"/>
          <w:sz w:val="20"/>
          <w:szCs w:val="20"/>
        </w:rPr>
        <w:t>§</w:t>
      </w:r>
      <w:r w:rsidR="00363336">
        <w:rPr>
          <w:rFonts w:ascii="Arial" w:hAnsi="Arial" w:cs="Arial"/>
          <w:sz w:val="20"/>
          <w:szCs w:val="20"/>
        </w:rPr>
        <w:t>Partij X</w:t>
      </w:r>
      <w:r w:rsidR="00363336" w:rsidRPr="005D3FAD">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527FF3" w:rsidRPr="005D3FAD">
        <w:rPr>
          <w:rFonts w:ascii="Arial" w:hAnsi="Arial" w:cs="Arial"/>
          <w:sz w:val="20"/>
          <w:szCs w:val="20"/>
        </w:rPr>
        <w:t>§</w:t>
      </w:r>
      <w:r w:rsidR="00527FF3">
        <w:rPr>
          <w:rFonts w:ascii="Arial" w:hAnsi="Arial" w:cs="Arial"/>
          <w:sz w:val="20"/>
          <w:szCs w:val="20"/>
        </w:rPr>
        <w:t>partij X</w:t>
      </w:r>
      <w:r w:rsidR="00527FF3" w:rsidRPr="005D3FAD">
        <w:rPr>
          <w:rFonts w:ascii="Arial" w:hAnsi="Arial" w:cs="Arial"/>
          <w:sz w:val="20"/>
          <w:szCs w:val="20"/>
        </w:rPr>
        <w:t>§</w:t>
      </w:r>
      <w:r w:rsidR="00527FF3"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r w:rsidR="0017269B">
        <w:rPr>
          <w:rFonts w:ascii="Arial" w:hAnsi="Arial" w:cs="Arial"/>
          <w:color w:val="339966"/>
          <w:sz w:val="20"/>
          <w:szCs w:val="20"/>
        </w:rPr>
        <w:t xml:space="preserve">meeverkochte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19D82F7C"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B34B60" w:rsidRPr="005D3FAD">
        <w:rPr>
          <w:rFonts w:ascii="Arial" w:hAnsi="Arial" w:cs="Arial"/>
          <w:sz w:val="20"/>
          <w:szCs w:val="20"/>
        </w:rPr>
        <w:t>§</w:t>
      </w:r>
      <w:r w:rsidR="00B34B60">
        <w:rPr>
          <w:rFonts w:ascii="Arial" w:hAnsi="Arial" w:cs="Arial"/>
          <w:sz w:val="20"/>
          <w:szCs w:val="20"/>
        </w:rPr>
        <w:t>verkrijger</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2AB9DD60" w:rsidR="00584193" w:rsidRPr="001F4B9F" w:rsidRDefault="00E8355F" w:rsidP="001F4B9F">
      <w:r w:rsidRPr="00584193">
        <w:rPr>
          <w:rFonts w:ascii="Arial" w:hAnsi="Arial" w:cs="Arial"/>
          <w:sz w:val="20"/>
          <w:szCs w:val="20"/>
        </w:rPr>
        <w:lastRenderedPageBreak/>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B45F4A" w:rsidRPr="005D3FAD">
        <w:rPr>
          <w:rFonts w:ascii="Arial" w:hAnsi="Arial" w:cs="Arial"/>
          <w:sz w:val="20"/>
          <w:szCs w:val="20"/>
        </w:rPr>
        <w:t>§</w:t>
      </w:r>
      <w:r w:rsidR="00B45F4A">
        <w:rPr>
          <w:rFonts w:ascii="Arial" w:hAnsi="Arial" w:cs="Arial"/>
          <w:sz w:val="20"/>
          <w:szCs w:val="20"/>
        </w:rPr>
        <w:t xml:space="preserve">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34B60" w:rsidRPr="00584193">
        <w:rPr>
          <w:rFonts w:ascii="Arial" w:hAnsi="Arial" w:cs="Arial"/>
          <w:color w:val="339A66"/>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w:t>
      </w:r>
      <w:r w:rsidR="00B34B60" w:rsidRPr="005D3FAD">
        <w:rPr>
          <w:rFonts w:ascii="Arial" w:hAnsi="Arial" w:cs="Arial"/>
          <w:sz w:val="20"/>
          <w:szCs w:val="20"/>
        </w:rPr>
        <w:t>§</w:t>
      </w:r>
      <w:r w:rsidR="00B45F4A">
        <w:rPr>
          <w:rFonts w:ascii="Arial" w:hAnsi="Arial" w:cs="Arial"/>
          <w:sz w:val="20"/>
          <w:szCs w:val="20"/>
        </w:rPr>
        <w:t>V</w:t>
      </w:r>
      <w:r w:rsidR="00B34B60">
        <w:rPr>
          <w:rFonts w:ascii="Arial" w:hAnsi="Arial" w:cs="Arial"/>
          <w:sz w:val="20"/>
          <w:szCs w:val="20"/>
        </w:rPr>
        <w:t>erkrijger</w:t>
      </w:r>
      <w:r w:rsidR="00B34B60" w:rsidRPr="005D3FAD">
        <w:rPr>
          <w:rFonts w:ascii="Arial" w:hAnsi="Arial" w:cs="Arial"/>
          <w:sz w:val="20"/>
          <w:szCs w:val="20"/>
        </w:rPr>
        <w:t>§</w:t>
      </w:r>
      <w:r w:rsidR="00B34B60" w:rsidRPr="00584193">
        <w:rPr>
          <w:rFonts w:ascii="Arial" w:hAnsi="Arial" w:cs="Arial"/>
          <w:color w:val="339A66"/>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B45F4A"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45F4A">
        <w:rPr>
          <w:rFonts w:ascii="Arial" w:hAnsi="Arial" w:cs="Arial"/>
          <w:sz w:val="20"/>
          <w:szCs w:val="20"/>
        </w:rPr>
        <w:t>Partij X</w:t>
      </w:r>
      <w:r w:rsidR="00B45F4A" w:rsidRPr="005D3FAD">
        <w:rPr>
          <w:rFonts w:ascii="Arial" w:hAnsi="Arial" w:cs="Arial"/>
          <w:sz w:val="20"/>
          <w:szCs w:val="20"/>
        </w:rPr>
        <w:t>§</w:t>
      </w:r>
      <w:r w:rsidR="001F4B9F">
        <w:rPr>
          <w:rFonts w:ascii="Arial" w:hAnsi="Arial" w:cs="Arial"/>
          <w:color w:val="339966"/>
          <w:sz w:val="20"/>
          <w:szCs w:val="20"/>
        </w:rPr>
        <w:t xml:space="preserve"> en </w:t>
      </w:r>
      <w:r w:rsidR="00B45F4A" w:rsidRPr="005D3FAD">
        <w:rPr>
          <w:rFonts w:ascii="Arial" w:hAnsi="Arial" w:cs="Arial"/>
          <w:sz w:val="20"/>
          <w:szCs w:val="20"/>
        </w:rPr>
        <w:t>§</w:t>
      </w:r>
      <w:r w:rsidR="00B45F4A">
        <w:rPr>
          <w:rFonts w:ascii="Arial" w:hAnsi="Arial" w:cs="Arial"/>
          <w:sz w:val="20"/>
          <w:szCs w:val="20"/>
        </w:rPr>
        <w:t>verkrijger</w:t>
      </w:r>
      <w:r w:rsidR="00B45F4A" w:rsidRPr="005D3FAD">
        <w:rPr>
          <w:rFonts w:ascii="Arial" w:hAnsi="Arial" w:cs="Arial"/>
          <w:sz w:val="20"/>
          <w:szCs w:val="20"/>
        </w:rPr>
        <w:t>§</w:t>
      </w:r>
      <w:r w:rsidR="00B45F4A"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r w:rsidR="0017269B">
        <w:rPr>
          <w:rFonts w:ascii="Arial" w:hAnsi="Arial" w:cs="Arial"/>
          <w:color w:val="339966"/>
          <w:sz w:val="20"/>
          <w:szCs w:val="20"/>
        </w:rPr>
        <w:t xml:space="preserve">meeverkochte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2734C1FD" w:rsidR="00584193"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2E02D8A9" w14:textId="520C4C68" w:rsidR="004470FF" w:rsidRDefault="004470FF" w:rsidP="00584193">
      <w:pPr>
        <w:autoSpaceDE w:val="0"/>
        <w:autoSpaceDN w:val="0"/>
        <w:adjustRightInd w:val="0"/>
        <w:rPr>
          <w:rFonts w:ascii="Arial" w:hAnsi="Arial" w:cs="Arial"/>
          <w:sz w:val="20"/>
          <w:szCs w:val="20"/>
          <w:u w:val="single"/>
        </w:rPr>
      </w:pPr>
    </w:p>
    <w:p w14:paraId="3CDC052D" w14:textId="77777777" w:rsidR="004470FF" w:rsidRPr="008869BF" w:rsidRDefault="004470FF" w:rsidP="00584193">
      <w:pPr>
        <w:autoSpaceDE w:val="0"/>
        <w:autoSpaceDN w:val="0"/>
        <w:adjustRightInd w:val="0"/>
        <w:rPr>
          <w:rFonts w:ascii="Arial" w:hAnsi="Arial" w:cs="Arial"/>
          <w:sz w:val="20"/>
          <w:szCs w:val="20"/>
          <w:u w:val="single"/>
        </w:rPr>
      </w:pP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0AD08A0F"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0E1974">
        <w:rPr>
          <w:rFonts w:ascii="Arial" w:hAnsi="Arial" w:cs="Arial"/>
          <w:sz w:val="20"/>
          <w:szCs w:val="20"/>
        </w:rPr>
        <w:t>§</w:t>
      </w:r>
      <w:r w:rsidR="0003776E">
        <w:rPr>
          <w:rFonts w:ascii="Arial" w:hAnsi="Arial" w:cs="Arial"/>
          <w:sz w:val="20"/>
          <w:szCs w:val="20"/>
        </w:rPr>
        <w:t>vervreemder</w:t>
      </w:r>
      <w:r w:rsidR="0003776E" w:rsidRPr="000E1974">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0DA57E54"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 xml:space="preserve">en </w:t>
      </w:r>
      <w:r w:rsidR="0003776E" w:rsidRPr="005D3FAD">
        <w:rPr>
          <w:rFonts w:ascii="Arial" w:hAnsi="Arial" w:cs="Arial"/>
          <w:sz w:val="20"/>
          <w:szCs w:val="20"/>
        </w:rPr>
        <w:t>§</w:t>
      </w:r>
      <w:r w:rsidR="0003776E">
        <w:rPr>
          <w:rFonts w:ascii="Arial" w:hAnsi="Arial" w:cs="Arial"/>
          <w:sz w:val="20"/>
          <w:szCs w:val="20"/>
        </w:rPr>
        <w:t>verkrijger</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1506DAC0"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0E1974">
        <w:rPr>
          <w:rFonts w:ascii="Arial" w:hAnsi="Arial" w:cs="Arial"/>
          <w:sz w:val="20"/>
          <w:szCs w:val="20"/>
        </w:rPr>
        <w:t>§</w:t>
      </w:r>
      <w:r w:rsidR="00DF3A50">
        <w:rPr>
          <w:rFonts w:ascii="Arial" w:hAnsi="Arial" w:cs="Arial"/>
          <w:sz w:val="20"/>
          <w:szCs w:val="20"/>
        </w:rPr>
        <w:t>vervreemder</w:t>
      </w:r>
      <w:r w:rsidR="00DF3A50" w:rsidRPr="000E1974">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17DEBAEA"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 xml:space="preserve">en </w:t>
      </w:r>
      <w:r w:rsidR="00A828C5" w:rsidRPr="005D3FAD">
        <w:rPr>
          <w:rFonts w:ascii="Arial" w:hAnsi="Arial" w:cs="Arial"/>
          <w:sz w:val="20"/>
          <w:szCs w:val="20"/>
        </w:rPr>
        <w:t>§</w:t>
      </w:r>
      <w:r w:rsidR="00A828C5">
        <w:rPr>
          <w:rFonts w:ascii="Arial" w:hAnsi="Arial" w:cs="Arial"/>
          <w:sz w:val="20"/>
          <w:szCs w:val="20"/>
        </w:rPr>
        <w:t>verkrijger</w:t>
      </w:r>
      <w:r w:rsidR="00A828C5"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0EC95898"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A828C5" w:rsidRPr="000E1974">
        <w:rPr>
          <w:rFonts w:ascii="Arial" w:hAnsi="Arial" w:cs="Arial"/>
          <w:sz w:val="20"/>
          <w:szCs w:val="20"/>
        </w:rPr>
        <w:t>§</w:t>
      </w:r>
      <w:r w:rsidR="00A828C5">
        <w:rPr>
          <w:rFonts w:ascii="Arial" w:hAnsi="Arial" w:cs="Arial"/>
          <w:sz w:val="20"/>
          <w:szCs w:val="20"/>
        </w:rPr>
        <w:t>vervreemder</w:t>
      </w:r>
      <w:r w:rsidR="00A828C5" w:rsidRPr="000E1974">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A828C5" w:rsidRPr="005D3FAD">
        <w:rPr>
          <w:rFonts w:ascii="Arial" w:hAnsi="Arial" w:cs="Arial"/>
          <w:sz w:val="20"/>
          <w:szCs w:val="20"/>
        </w:rPr>
        <w:t>§</w:t>
      </w:r>
      <w:r w:rsidR="00A828C5">
        <w:rPr>
          <w:rFonts w:ascii="Arial" w:hAnsi="Arial" w:cs="Arial"/>
          <w:sz w:val="20"/>
          <w:szCs w:val="20"/>
        </w:rPr>
        <w:t>partij X</w:t>
      </w:r>
      <w:r w:rsidR="00A828C5" w:rsidRPr="005D3FAD">
        <w:rPr>
          <w:rFonts w:ascii="Arial" w:hAnsi="Arial" w:cs="Arial"/>
          <w:sz w:val="20"/>
          <w:szCs w:val="20"/>
        </w:rPr>
        <w:t>§</w:t>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34246E8D"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2D626A" w:rsidRPr="005D3FAD">
        <w:rPr>
          <w:rFonts w:ascii="Arial" w:hAnsi="Arial" w:cs="Arial"/>
          <w:sz w:val="20"/>
          <w:szCs w:val="20"/>
        </w:rPr>
        <w:t>§</w:t>
      </w:r>
      <w:r w:rsidR="002D626A">
        <w:rPr>
          <w:rFonts w:ascii="Arial" w:hAnsi="Arial" w:cs="Arial"/>
          <w:sz w:val="20"/>
          <w:szCs w:val="20"/>
        </w:rPr>
        <w:t>partij X</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 xml:space="preserve">en </w:t>
      </w:r>
      <w:r w:rsidR="002D626A" w:rsidRPr="005D3FAD">
        <w:rPr>
          <w:rFonts w:ascii="Arial" w:hAnsi="Arial" w:cs="Arial"/>
          <w:sz w:val="20"/>
          <w:szCs w:val="20"/>
        </w:rPr>
        <w:t>§</w:t>
      </w:r>
      <w:r w:rsidR="002D626A">
        <w:rPr>
          <w:rFonts w:ascii="Arial" w:hAnsi="Arial" w:cs="Arial"/>
          <w:sz w:val="20"/>
          <w:szCs w:val="20"/>
        </w:rPr>
        <w:t>verkrijger</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552E73AD" w:rsidR="00243BA8" w:rsidRDefault="00243BA8" w:rsidP="00243BA8">
      <w:pPr>
        <w:autoSpaceDE w:val="0"/>
        <w:autoSpaceDN w:val="0"/>
        <w:adjustRightInd w:val="0"/>
        <w:rPr>
          <w:rFonts w:ascii="Arial" w:hAnsi="Arial" w:cs="Arial"/>
          <w:bCs/>
          <w:sz w:val="20"/>
          <w:szCs w:val="20"/>
        </w:rPr>
      </w:pPr>
      <w:r w:rsidRPr="00F90719">
        <w:rPr>
          <w:rFonts w:ascii="Arial" w:hAnsi="Arial" w:cs="Arial"/>
          <w:b/>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72189ACC" w14:textId="77777777" w:rsidR="00683D92" w:rsidRPr="00584193" w:rsidRDefault="00683D92" w:rsidP="00243BA8">
      <w:pPr>
        <w:autoSpaceDE w:val="0"/>
        <w:autoSpaceDN w:val="0"/>
        <w:adjustRightInd w:val="0"/>
        <w:rPr>
          <w:rFonts w:ascii="Arial" w:hAnsi="Arial" w:cs="Arial"/>
          <w:bCs/>
          <w:color w:val="FF0000"/>
          <w:sz w:val="20"/>
          <w:szCs w:val="20"/>
          <w:u w:val="single"/>
        </w:rPr>
      </w:pPr>
    </w:p>
    <w:p w14:paraId="4469EDD7" w14:textId="1A76B2AD" w:rsidR="00243BA8" w:rsidRPr="00584193" w:rsidRDefault="00683D92" w:rsidP="00243BA8">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F90719" w:rsidRDefault="00243BA8" w:rsidP="00243BA8">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F90719">
        <w:rPr>
          <w:rFonts w:ascii="Arial" w:hAnsi="Arial" w:cs="Arial"/>
          <w:b/>
          <w:bCs/>
          <w:sz w:val="20"/>
          <w:szCs w:val="20"/>
          <w:u w:val="single"/>
        </w:rPr>
        <w:t>Variant 2:</w:t>
      </w:r>
      <w:r w:rsidRPr="00210164">
        <w:rPr>
          <w:rFonts w:ascii="Arial" w:hAnsi="Arial" w:cs="Arial"/>
          <w:sz w:val="20"/>
          <w:szCs w:val="20"/>
          <w:u w:val="single"/>
        </w:rPr>
        <w:t xml:space="preserve">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615F94">
        <w:rPr>
          <w:rFonts w:ascii="Arial" w:hAnsi="Arial" w:cs="Arial"/>
          <w:color w:val="800080"/>
          <w:sz w:val="20"/>
          <w:szCs w:val="20"/>
          <w:rPrChange w:id="16" w:author="Groote Haar, Linda" w:date="2024-12-10T09:35:00Z" w16du:dateUtc="2024-12-10T08:35:00Z">
            <w:rPr>
              <w:rFonts w:ascii="Arial" w:hAnsi="Arial" w:cs="Arial"/>
              <w:color w:val="339966"/>
              <w:sz w:val="20"/>
              <w:szCs w:val="20"/>
            </w:rPr>
          </w:rPrChange>
        </w:rPr>
        <w:lastRenderedPageBreak/>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56B16463" w:rsidR="00210164" w:rsidRPr="00210164" w:rsidRDefault="00210164" w:rsidP="0078494A">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w:t>
      </w:r>
      <w:r w:rsidRPr="000A44B2">
        <w:rPr>
          <w:rFonts w:ascii="Arial" w:hAnsi="Arial" w:cs="Arial"/>
          <w:color w:val="800080"/>
          <w:sz w:val="20"/>
          <w:szCs w:val="20"/>
          <w:rPrChange w:id="17" w:author="Groote Haar, Linda" w:date="2024-12-10T09:36:00Z" w16du:dateUtc="2024-12-10T08:36:00Z">
            <w:rPr>
              <w:rFonts w:ascii="Arial" w:hAnsi="Arial" w:cs="Arial"/>
              <w:color w:val="00FFFF"/>
              <w:sz w:val="20"/>
              <w:szCs w:val="20"/>
            </w:rPr>
          </w:rPrChange>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6E651AD8" w:rsidR="00210164" w:rsidRDefault="00210164" w:rsidP="00210164">
      <w:pPr>
        <w:tabs>
          <w:tab w:val="num" w:pos="720"/>
        </w:tabs>
        <w:ind w:left="720" w:hanging="360"/>
        <w:rPr>
          <w:rFonts w:ascii="Arial" w:hAnsi="Arial" w:cs="Arial"/>
          <w:color w:val="339966"/>
          <w:sz w:val="20"/>
          <w:szCs w:val="20"/>
        </w:rPr>
      </w:pPr>
      <w:r w:rsidRPr="00B546CC">
        <w:rPr>
          <w:rFonts w:ascii="Arial" w:hAnsi="Arial" w:cs="Arial"/>
          <w:color w:val="800080"/>
          <w:sz w:val="20"/>
          <w:szCs w:val="20"/>
        </w:rPr>
        <w:t>- </w:t>
      </w:r>
      <w:r w:rsidRPr="00210164">
        <w:rPr>
          <w:rFonts w:ascii="Arial" w:hAnsi="Arial" w:cs="Arial"/>
          <w:color w:val="008000"/>
          <w:sz w:val="20"/>
          <w:szCs w:val="20"/>
        </w:rPr>
        <w:t>    </w:t>
      </w:r>
      <w:r w:rsidRPr="000A44B2">
        <w:rPr>
          <w:rFonts w:ascii="Arial" w:hAnsi="Arial" w:cs="Arial"/>
          <w:color w:val="800080"/>
          <w:sz w:val="20"/>
          <w:szCs w:val="20"/>
          <w:rPrChange w:id="18" w:author="Groote Haar, Linda" w:date="2024-12-10T09:36:00Z" w16du:dateUtc="2024-12-10T08:36:00Z">
            <w:rPr>
              <w:rFonts w:ascii="Arial" w:hAnsi="Arial" w:cs="Arial"/>
              <w:color w:val="00FFFF"/>
              <w:sz w:val="20"/>
              <w:szCs w:val="20"/>
            </w:rPr>
          </w:rPrChange>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080DF2E5" w14:textId="77777777" w:rsidR="00091687" w:rsidRPr="00210164" w:rsidRDefault="00091687" w:rsidP="00210164">
      <w:pPr>
        <w:tabs>
          <w:tab w:val="num" w:pos="720"/>
        </w:tabs>
        <w:ind w:left="720" w:hanging="360"/>
        <w:rPr>
          <w:rFonts w:ascii="Arial" w:hAnsi="Arial" w:cs="Arial"/>
          <w:color w:val="008080"/>
          <w:sz w:val="20"/>
          <w:szCs w:val="20"/>
        </w:rPr>
      </w:pPr>
    </w:p>
    <w:p w14:paraId="7466C464" w14:textId="01742E0D" w:rsidR="00210164" w:rsidRPr="00F90719" w:rsidRDefault="00210164" w:rsidP="00210164">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2</w:t>
      </w:r>
    </w:p>
    <w:p w14:paraId="6117627E" w14:textId="77777777" w:rsidR="00091687" w:rsidRPr="00210164" w:rsidRDefault="00091687" w:rsidP="00210164">
      <w:pPr>
        <w:tabs>
          <w:tab w:val="left" w:pos="-1440"/>
          <w:tab w:val="left" w:pos="-720"/>
          <w:tab w:val="left" w:pos="425"/>
        </w:tabs>
        <w:suppressAutoHyphens/>
        <w:rPr>
          <w:rFonts w:ascii="Arial" w:hAnsi="Arial" w:cs="Arial"/>
          <w:sz w:val="20"/>
          <w:szCs w:val="20"/>
          <w:u w:val="single"/>
        </w:rPr>
      </w:pP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3B695061" w:rsidR="004C7197" w:rsidRDefault="004C7197" w:rsidP="004C7197">
      <w:pPr>
        <w:rPr>
          <w:rFonts w:ascii="Arial" w:hAnsi="Arial" w:cs="Arial"/>
          <w:sz w:val="20"/>
          <w:szCs w:val="20"/>
        </w:rPr>
      </w:pPr>
      <w:r w:rsidRPr="00F90719">
        <w:rPr>
          <w:rFonts w:ascii="Arial" w:hAnsi="Arial" w:cs="Arial"/>
          <w:b/>
          <w:bCs/>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523D6657" w14:textId="77777777" w:rsidR="00D33CB0" w:rsidRPr="00584193" w:rsidRDefault="00D33CB0" w:rsidP="004C7197">
      <w:pPr>
        <w:rPr>
          <w:rFonts w:ascii="Arial" w:hAnsi="Arial" w:cs="Arial"/>
          <w:sz w:val="20"/>
          <w:szCs w:val="20"/>
        </w:rPr>
      </w:pPr>
    </w:p>
    <w:p w14:paraId="67ACB00E" w14:textId="0483D647" w:rsidR="004C7197" w:rsidRDefault="00D33CB0" w:rsidP="004C7197">
      <w:pPr>
        <w:rPr>
          <w:rFonts w:ascii="Arial" w:hAnsi="Arial" w:cs="Arial"/>
          <w:color w:val="339966"/>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4BAE81EC" w14:textId="77777777" w:rsidR="00091687" w:rsidRPr="00584193" w:rsidRDefault="00091687" w:rsidP="004C7197">
      <w:pPr>
        <w:rPr>
          <w:rFonts w:ascii="Arial" w:hAnsi="Arial" w:cs="Arial"/>
          <w:color w:val="008080"/>
          <w:sz w:val="20"/>
          <w:szCs w:val="20"/>
        </w:rPr>
      </w:pPr>
    </w:p>
    <w:p w14:paraId="66EAF1C2" w14:textId="77777777" w:rsidR="004C7197" w:rsidRPr="00F90719" w:rsidRDefault="004C7197" w:rsidP="004C7197">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6ABF83B8" w:rsidR="00780CDC" w:rsidRDefault="00710725" w:rsidP="00780CDC">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sidR="00780CDC">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 xml:space="preserve">§Partij X§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v</w:t>
      </w:r>
      <w:r>
        <w:rPr>
          <w:rFonts w:ascii="Arial" w:hAnsi="Arial" w:cs="Arial"/>
          <w:sz w:val="20"/>
          <w:szCs w:val="20"/>
        </w:rPr>
        <w:t>erkrijger</w:t>
      </w:r>
      <w:r w:rsidRPr="00F90719">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p</w:t>
      </w:r>
      <w:r w:rsidRPr="00F90719">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 xml:space="preserve">ten behoeve 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 </w:t>
      </w:r>
      <w:r w:rsidR="00780CDC" w:rsidRPr="00584193">
        <w:rPr>
          <w:rFonts w:ascii="Arial" w:hAnsi="Arial" w:cs="Arial"/>
          <w:color w:val="800080"/>
          <w:sz w:val="20"/>
          <w:szCs w:val="20"/>
        </w:rPr>
        <w:t>en ten laste van</w:t>
      </w:r>
      <w:r w:rsidR="00780CDC" w:rsidRPr="00584193">
        <w:rPr>
          <w:rFonts w:ascii="Arial" w:hAnsi="Arial" w:cs="Arial"/>
          <w:sz w:val="20"/>
          <w:szCs w:val="20"/>
        </w:rPr>
        <w:t xml:space="preserve">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800080"/>
          <w:sz w:val="20"/>
          <w:szCs w:val="20"/>
        </w:rPr>
        <w:t>de navolgende</w:t>
      </w:r>
      <w:r w:rsidR="00780CDC" w:rsidRPr="00584193">
        <w:rPr>
          <w:rFonts w:ascii="Arial" w:hAnsi="Arial" w:cs="Arial"/>
          <w:color w:val="FF0000"/>
          <w:sz w:val="20"/>
          <w:szCs w:val="20"/>
        </w:rPr>
        <w:t xml:space="preserve"> </w:t>
      </w:r>
      <w:r w:rsidR="00780CDC"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00780CDC" w:rsidRPr="00584193">
        <w:rPr>
          <w:rFonts w:ascii="Arial" w:hAnsi="Arial" w:cs="Arial"/>
          <w:sz w:val="20"/>
          <w:szCs w:val="20"/>
        </w:rPr>
        <w:t>volgt citaat van nieuw te vestigen erfdienstbaarheden</w:t>
      </w:r>
      <w:r w:rsidR="00780CDC"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25C55336" w:rsidR="00524F4A" w:rsidRDefault="00085393" w:rsidP="00524F4A">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 xml:space="preserve">§Partij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verkrijger</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p</w:t>
      </w:r>
      <w:r w:rsidRPr="000E1974">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over en weer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ten behoeve</w:t>
      </w:r>
      <w:r w:rsidR="00780CDC">
        <w:rPr>
          <w:rFonts w:ascii="Arial" w:hAnsi="Arial" w:cs="Arial"/>
          <w:color w:val="800080"/>
          <w:sz w:val="20"/>
          <w:szCs w:val="20"/>
        </w:rPr>
        <w:t xml:space="preserve"> en ten laste </w:t>
      </w:r>
      <w:r w:rsidR="00780CDC" w:rsidRPr="00584193">
        <w:rPr>
          <w:rFonts w:ascii="Arial" w:hAnsi="Arial" w:cs="Arial"/>
          <w:color w:val="800080"/>
          <w:sz w:val="20"/>
          <w:szCs w:val="20"/>
        </w:rPr>
        <w:t xml:space="preserve">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w:t>
      </w:r>
      <w:r w:rsidR="00780CDC" w:rsidRPr="00584193">
        <w:rPr>
          <w:rFonts w:ascii="Arial" w:hAnsi="Arial" w:cs="Arial"/>
          <w:color w:val="800080"/>
          <w:sz w:val="20"/>
          <w:szCs w:val="20"/>
        </w:rPr>
        <w:lastRenderedPageBreak/>
        <w:t xml:space="preserve">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19" w:name="bmVersie"/>
            <w:bookmarkEnd w:id="19"/>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20" w:name="bmDatum"/>
            <w:bookmarkEnd w:id="20"/>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Mandeligheid</w:t>
            </w:r>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mandeligheid,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14:paraId="6F75AEED" w14:textId="77777777" w:rsidTr="007E13E1">
        <w:tc>
          <w:tcPr>
            <w:tcW w:w="779" w:type="dxa"/>
          </w:tcPr>
          <w:p w14:paraId="2C2A7C6F" w14:textId="1E15F53E" w:rsidR="00780CDC" w:rsidRDefault="009A3DA2"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5</w:t>
            </w:r>
            <w:r>
              <w:rPr>
                <w:rStyle w:val="Versie"/>
                <w:kern w:val="28"/>
                <w:sz w:val="16"/>
                <w:szCs w:val="16"/>
                <w:lang w:val="en-US" w:eastAsia="en-US"/>
              </w:rPr>
              <w:t>.0</w:t>
            </w:r>
          </w:p>
        </w:tc>
        <w:tc>
          <w:tcPr>
            <w:tcW w:w="1991" w:type="dxa"/>
          </w:tcPr>
          <w:p w14:paraId="74F4689E" w14:textId="4B6E0EF5" w:rsidR="00780CDC" w:rsidRDefault="009A3DA2"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w:t>
            </w:r>
            <w:r>
              <w:rPr>
                <w:rStyle w:val="Datumopmaakprofiel"/>
                <w:kern w:val="28"/>
                <w:sz w:val="16"/>
                <w:szCs w:val="16"/>
                <w:lang w:val="en-US" w:eastAsia="en-US"/>
              </w:rPr>
              <w:t xml:space="preserve">0 </w:t>
            </w:r>
            <w:proofErr w:type="spellStart"/>
            <w:r>
              <w:rPr>
                <w:rStyle w:val="Datumopmaakprofiel"/>
                <w:kern w:val="28"/>
                <w:sz w:val="16"/>
                <w:szCs w:val="16"/>
                <w:lang w:val="en-US" w:eastAsia="en-US"/>
              </w:rPr>
              <w:t>novemnber</w:t>
            </w:r>
            <w:proofErr w:type="spellEnd"/>
            <w:r>
              <w:rPr>
                <w:rStyle w:val="Datumopmaakprofiel"/>
                <w:kern w:val="28"/>
                <w:sz w:val="16"/>
                <w:szCs w:val="16"/>
                <w:lang w:val="en-US" w:eastAsia="en-US"/>
              </w:rPr>
              <w:t xml:space="preserve"> 2021</w:t>
            </w:r>
          </w:p>
        </w:tc>
        <w:tc>
          <w:tcPr>
            <w:tcW w:w="1695" w:type="dxa"/>
          </w:tcPr>
          <w:p w14:paraId="5F5E5B60" w14:textId="4C04D025" w:rsidR="00780CDC" w:rsidRDefault="009A3DA2" w:rsidP="00674351">
            <w:pPr>
              <w:snapToGrid w:val="0"/>
              <w:spacing w:line="280" w:lineRule="atLeast"/>
              <w:rPr>
                <w:rFonts w:ascii="Arial" w:hAnsi="Arial" w:cs="Arial"/>
                <w:kern w:val="28"/>
                <w:sz w:val="16"/>
                <w:szCs w:val="16"/>
                <w:lang w:val="en-US" w:eastAsia="en-US"/>
              </w:rPr>
            </w:pPr>
            <w:bookmarkStart w:id="21" w:name="_Hlk93405864"/>
            <w:r w:rsidRPr="009A3DA2">
              <w:rPr>
                <w:rFonts w:ascii="Arial" w:hAnsi="Arial" w:cs="Arial"/>
                <w:kern w:val="28"/>
                <w:sz w:val="16"/>
                <w:szCs w:val="16"/>
                <w:lang w:val="en-US" w:eastAsia="en-US"/>
              </w:rPr>
              <w:t>BOI/BSU2/Team2/AA</w:t>
            </w:r>
            <w:bookmarkEnd w:id="21"/>
          </w:p>
        </w:tc>
        <w:tc>
          <w:tcPr>
            <w:tcW w:w="4394" w:type="dxa"/>
          </w:tcPr>
          <w:p w14:paraId="5415BDF4" w14:textId="6FB1F906" w:rsidR="009A3DA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AA-5111: akte geschikt gemaakt voor Nieuwbouw.</w:t>
            </w:r>
          </w:p>
          <w:p w14:paraId="41E453F5" w14:textId="5D1CF8F0" w:rsidR="00780CDC" w:rsidRPr="0049716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Partijnamen en benaming koop</w:t>
            </w:r>
            <w:r w:rsidR="00F25EEE">
              <w:rPr>
                <w:rFonts w:ascii="Arial" w:hAnsi="Arial"/>
                <w:kern w:val="28"/>
                <w:sz w:val="16"/>
                <w:szCs w:val="16"/>
                <w:lang w:eastAsia="en-US"/>
              </w:rPr>
              <w:t>o</w:t>
            </w:r>
            <w:r>
              <w:rPr>
                <w:rFonts w:ascii="Arial" w:hAnsi="Arial"/>
                <w:kern w:val="28"/>
                <w:sz w:val="16"/>
                <w:szCs w:val="16"/>
                <w:lang w:eastAsia="en-US"/>
              </w:rPr>
              <w:t>vereenko</w:t>
            </w:r>
            <w:r w:rsidR="00F25EEE">
              <w:rPr>
                <w:rFonts w:ascii="Arial" w:hAnsi="Arial"/>
                <w:kern w:val="28"/>
                <w:sz w:val="16"/>
                <w:szCs w:val="16"/>
                <w:lang w:eastAsia="en-US"/>
              </w:rPr>
              <w:t>m</w:t>
            </w:r>
            <w:r>
              <w:rPr>
                <w:rFonts w:ascii="Arial" w:hAnsi="Arial"/>
                <w:kern w:val="28"/>
                <w:sz w:val="16"/>
                <w:szCs w:val="16"/>
                <w:lang w:eastAsia="en-US"/>
              </w:rPr>
              <w:t>st zijn vrije veld geworden.</w:t>
            </w:r>
          </w:p>
        </w:tc>
      </w:tr>
      <w:tr w:rsidR="00C3602B" w:rsidRPr="00584193" w14:paraId="50BE2B84" w14:textId="77777777" w:rsidTr="007E13E1">
        <w:tc>
          <w:tcPr>
            <w:tcW w:w="779" w:type="dxa"/>
          </w:tcPr>
          <w:p w14:paraId="24ECA938" w14:textId="31A73F42" w:rsidR="00C3602B" w:rsidRDefault="00C3602B"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6</w:t>
            </w:r>
            <w:r>
              <w:rPr>
                <w:rStyle w:val="Versie"/>
                <w:kern w:val="28"/>
                <w:sz w:val="16"/>
                <w:szCs w:val="16"/>
                <w:lang w:val="en-US" w:eastAsia="en-US"/>
              </w:rPr>
              <w:t>.0</w:t>
            </w:r>
          </w:p>
        </w:tc>
        <w:tc>
          <w:tcPr>
            <w:tcW w:w="1991" w:type="dxa"/>
          </w:tcPr>
          <w:p w14:paraId="262482AA" w14:textId="72D44898" w:rsidR="00C3602B" w:rsidRDefault="00C3602B"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w:t>
            </w:r>
            <w:r>
              <w:rPr>
                <w:rStyle w:val="Datumopmaakprofiel"/>
                <w:kern w:val="28"/>
                <w:sz w:val="16"/>
                <w:szCs w:val="16"/>
                <w:lang w:val="en-US" w:eastAsia="en-US"/>
              </w:rPr>
              <w:t xml:space="preserve">2 </w:t>
            </w:r>
            <w:proofErr w:type="spellStart"/>
            <w:r>
              <w:rPr>
                <w:rStyle w:val="Datumopmaakprofiel"/>
                <w:kern w:val="28"/>
                <w:sz w:val="16"/>
                <w:szCs w:val="16"/>
                <w:lang w:val="en-US" w:eastAsia="en-US"/>
              </w:rPr>
              <w:t>oktober</w:t>
            </w:r>
            <w:proofErr w:type="spellEnd"/>
            <w:r>
              <w:rPr>
                <w:rStyle w:val="Datumopmaakprofiel"/>
                <w:kern w:val="28"/>
                <w:sz w:val="16"/>
                <w:szCs w:val="16"/>
                <w:lang w:val="en-US" w:eastAsia="en-US"/>
              </w:rPr>
              <w:t xml:space="preserve"> 2023</w:t>
            </w:r>
          </w:p>
        </w:tc>
        <w:tc>
          <w:tcPr>
            <w:tcW w:w="1695" w:type="dxa"/>
          </w:tcPr>
          <w:p w14:paraId="61B58BDF" w14:textId="409F3B20" w:rsidR="00C3602B" w:rsidRPr="009A3DA2" w:rsidRDefault="00C3602B"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ODR/DPI</w:t>
            </w:r>
          </w:p>
        </w:tc>
        <w:tc>
          <w:tcPr>
            <w:tcW w:w="4394" w:type="dxa"/>
          </w:tcPr>
          <w:p w14:paraId="0CC3DB3B" w14:textId="5E764E77" w:rsidR="00C3602B" w:rsidRDefault="00C3602B"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Wijziging tekst per 1-1-2024 ten aanzien van de wijziging van WVG naar Omgevingswet</w:t>
            </w:r>
          </w:p>
        </w:tc>
      </w:tr>
      <w:tr w:rsidR="00EE025C" w:rsidRPr="00584193" w14:paraId="6BC53C78" w14:textId="77777777" w:rsidTr="007E13E1">
        <w:trPr>
          <w:ins w:id="22" w:author="Groote Haar, Linda" w:date="2024-12-05T11:15:00Z"/>
        </w:trPr>
        <w:tc>
          <w:tcPr>
            <w:tcW w:w="779" w:type="dxa"/>
          </w:tcPr>
          <w:p w14:paraId="30281EF3" w14:textId="3C8066C2" w:rsidR="00EE025C" w:rsidRDefault="00EE025C" w:rsidP="000A4BD6">
            <w:pPr>
              <w:pStyle w:val="Koptekst"/>
              <w:tabs>
                <w:tab w:val="left" w:pos="708"/>
              </w:tabs>
              <w:spacing w:line="280" w:lineRule="exact"/>
              <w:rPr>
                <w:ins w:id="23" w:author="Groote Haar, Linda" w:date="2024-12-05T11:15:00Z" w16du:dateUtc="2024-12-05T10:15:00Z"/>
                <w:rStyle w:val="Versie"/>
                <w:rFonts w:ascii="Arial" w:hAnsi="Arial" w:cs="Arial"/>
                <w:kern w:val="28"/>
                <w:sz w:val="16"/>
                <w:szCs w:val="16"/>
                <w:lang w:val="en-US" w:eastAsia="en-US"/>
              </w:rPr>
            </w:pPr>
            <w:ins w:id="24" w:author="Groote Haar, Linda" w:date="2024-12-05T11:15:00Z" w16du:dateUtc="2024-12-05T10:15:00Z">
              <w:r>
                <w:rPr>
                  <w:rStyle w:val="Versie"/>
                  <w:rFonts w:ascii="Arial" w:hAnsi="Arial" w:cs="Arial"/>
                  <w:kern w:val="28"/>
                  <w:sz w:val="16"/>
                  <w:szCs w:val="16"/>
                  <w:lang w:val="en-US" w:eastAsia="en-US"/>
                </w:rPr>
                <w:t>7.0</w:t>
              </w:r>
            </w:ins>
          </w:p>
        </w:tc>
        <w:tc>
          <w:tcPr>
            <w:tcW w:w="1991" w:type="dxa"/>
          </w:tcPr>
          <w:p w14:paraId="0E380BEC" w14:textId="227F61E8" w:rsidR="00EE025C" w:rsidRDefault="00863F9E" w:rsidP="00E07EA7">
            <w:pPr>
              <w:snapToGrid w:val="0"/>
              <w:spacing w:line="280" w:lineRule="atLeast"/>
              <w:rPr>
                <w:ins w:id="25" w:author="Groote Haar, Linda" w:date="2024-12-05T11:15:00Z" w16du:dateUtc="2024-12-05T10:15:00Z"/>
                <w:rStyle w:val="Datumopmaakprofiel"/>
                <w:rFonts w:ascii="Arial" w:hAnsi="Arial" w:cs="Arial"/>
                <w:kern w:val="28"/>
                <w:sz w:val="16"/>
                <w:szCs w:val="16"/>
                <w:lang w:val="en-US" w:eastAsia="en-US"/>
              </w:rPr>
            </w:pPr>
            <w:ins w:id="26" w:author="Groote Haar, Linda" w:date="2024-12-11T08:56:00Z" w16du:dateUtc="2024-12-11T07:56:00Z">
              <w:r>
                <w:rPr>
                  <w:rStyle w:val="Datumopmaakprofiel"/>
                  <w:rFonts w:ascii="Arial" w:hAnsi="Arial" w:cs="Arial"/>
                  <w:kern w:val="28"/>
                  <w:sz w:val="16"/>
                  <w:szCs w:val="16"/>
                  <w:lang w:val="en-US" w:eastAsia="en-US"/>
                </w:rPr>
                <w:t>11</w:t>
              </w:r>
            </w:ins>
            <w:ins w:id="27" w:author="Groote Haar, Linda" w:date="2024-12-05T11:15:00Z" w16du:dateUtc="2024-12-05T10:15:00Z">
              <w:r w:rsidR="00EE025C">
                <w:rPr>
                  <w:rStyle w:val="Datumopmaakprofiel"/>
                  <w:rFonts w:ascii="Arial" w:hAnsi="Arial" w:cs="Arial"/>
                  <w:kern w:val="28"/>
                  <w:sz w:val="16"/>
                  <w:szCs w:val="16"/>
                  <w:lang w:val="en-US" w:eastAsia="en-US"/>
                </w:rPr>
                <w:t xml:space="preserve"> </w:t>
              </w:r>
              <w:proofErr w:type="spellStart"/>
              <w:r w:rsidR="00EE025C">
                <w:rPr>
                  <w:rStyle w:val="Datumopmaakprofiel"/>
                  <w:rFonts w:ascii="Arial" w:hAnsi="Arial" w:cs="Arial"/>
                  <w:kern w:val="28"/>
                  <w:sz w:val="16"/>
                  <w:szCs w:val="16"/>
                  <w:lang w:val="en-US" w:eastAsia="en-US"/>
                </w:rPr>
                <w:t>december</w:t>
              </w:r>
              <w:proofErr w:type="spellEnd"/>
              <w:r w:rsidR="00EE025C">
                <w:rPr>
                  <w:rStyle w:val="Datumopmaakprofiel"/>
                  <w:rFonts w:ascii="Arial" w:hAnsi="Arial" w:cs="Arial"/>
                  <w:kern w:val="28"/>
                  <w:sz w:val="16"/>
                  <w:szCs w:val="16"/>
                  <w:lang w:val="en-US" w:eastAsia="en-US"/>
                </w:rPr>
                <w:t xml:space="preserve"> 2024</w:t>
              </w:r>
            </w:ins>
          </w:p>
        </w:tc>
        <w:tc>
          <w:tcPr>
            <w:tcW w:w="1695" w:type="dxa"/>
          </w:tcPr>
          <w:p w14:paraId="172E26B1" w14:textId="183D0047" w:rsidR="00EE025C" w:rsidRDefault="00EE025C" w:rsidP="00674351">
            <w:pPr>
              <w:snapToGrid w:val="0"/>
              <w:spacing w:line="280" w:lineRule="atLeast"/>
              <w:rPr>
                <w:ins w:id="28" w:author="Groote Haar, Linda" w:date="2024-12-05T11:15:00Z" w16du:dateUtc="2024-12-05T10:15:00Z"/>
                <w:rFonts w:ascii="Arial" w:hAnsi="Arial" w:cs="Arial"/>
                <w:kern w:val="28"/>
                <w:sz w:val="16"/>
                <w:szCs w:val="16"/>
                <w:lang w:val="en-US" w:eastAsia="en-US"/>
              </w:rPr>
            </w:pPr>
            <w:ins w:id="29" w:author="Groote Haar, Linda" w:date="2024-12-05T11:15:00Z" w16du:dateUtc="2024-12-05T10:15:00Z">
              <w:r>
                <w:rPr>
                  <w:rFonts w:ascii="Arial" w:hAnsi="Arial" w:cs="Arial"/>
                  <w:kern w:val="28"/>
                  <w:sz w:val="16"/>
                  <w:szCs w:val="16"/>
                  <w:lang w:val="en-US" w:eastAsia="en-US"/>
                </w:rPr>
                <w:t>ODR/DPI</w:t>
              </w:r>
            </w:ins>
          </w:p>
        </w:tc>
        <w:tc>
          <w:tcPr>
            <w:tcW w:w="4394" w:type="dxa"/>
          </w:tcPr>
          <w:p w14:paraId="608F127D" w14:textId="5005DA9E" w:rsidR="00EE025C" w:rsidRDefault="00EE025C" w:rsidP="00B54AE9">
            <w:pPr>
              <w:snapToGrid w:val="0"/>
              <w:spacing w:line="280" w:lineRule="atLeast"/>
              <w:rPr>
                <w:ins w:id="30" w:author="Groote Haar, Linda" w:date="2024-12-05T11:15:00Z" w16du:dateUtc="2024-12-05T10:15:00Z"/>
                <w:rFonts w:ascii="Arial" w:hAnsi="Arial"/>
                <w:kern w:val="28"/>
                <w:sz w:val="16"/>
                <w:szCs w:val="16"/>
                <w:lang w:eastAsia="en-US"/>
              </w:rPr>
            </w:pPr>
            <w:ins w:id="31" w:author="Groote Haar, Linda" w:date="2024-12-05T11:15:00Z" w16du:dateUtc="2024-12-05T10:15:00Z">
              <w:r>
                <w:rPr>
                  <w:rFonts w:ascii="Arial" w:hAnsi="Arial"/>
                  <w:kern w:val="28"/>
                  <w:sz w:val="16"/>
                  <w:szCs w:val="16"/>
                  <w:lang w:eastAsia="en-US"/>
                </w:rPr>
                <w:t>Genderneutraal</w:t>
              </w:r>
              <w:r w:rsidR="00927C45">
                <w:rPr>
                  <w:rFonts w:ascii="Arial" w:hAnsi="Arial"/>
                  <w:kern w:val="28"/>
                  <w:sz w:val="16"/>
                  <w:szCs w:val="16"/>
                  <w:lang w:eastAsia="en-US"/>
                </w:rPr>
                <w:t xml:space="preserve"> maken akte van levering</w:t>
              </w:r>
            </w:ins>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10"/>
      <w:headerReference w:type="default" r:id="rId11"/>
      <w:footerReference w:type="even" r:id="rId12"/>
      <w:footerReference w:type="default" r:id="rId13"/>
      <w:headerReference w:type="first" r:id="rId14"/>
      <w:footerReference w:type="first" r:id="rId15"/>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CD6AA" w14:textId="77777777" w:rsidR="00073608" w:rsidRDefault="00073608">
      <w:r>
        <w:separator/>
      </w:r>
    </w:p>
  </w:endnote>
  <w:endnote w:type="continuationSeparator" w:id="0">
    <w:p w14:paraId="705D75F8" w14:textId="77777777" w:rsidR="00073608" w:rsidRDefault="0007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92EBA" w14:textId="77777777" w:rsidR="00073608" w:rsidRDefault="00073608">
      <w:r>
        <w:separator/>
      </w:r>
    </w:p>
  </w:footnote>
  <w:footnote w:type="continuationSeparator" w:id="0">
    <w:p w14:paraId="5312C5CD" w14:textId="77777777" w:rsidR="00073608" w:rsidRDefault="00073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523BC"/>
    <w:multiLevelType w:val="hybridMultilevel"/>
    <w:tmpl w:val="9C84051E"/>
    <w:lvl w:ilvl="0" w:tplc="B512E610">
      <w:start w:val="1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10"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1"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5"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486238229">
    <w:abstractNumId w:val="10"/>
  </w:num>
  <w:num w:numId="2" w16cid:durableId="726338685">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2681536">
    <w:abstractNumId w:val="1"/>
  </w:num>
  <w:num w:numId="4" w16cid:durableId="1575898486">
    <w:abstractNumId w:val="14"/>
  </w:num>
  <w:num w:numId="5" w16cid:durableId="604460328">
    <w:abstractNumId w:val="15"/>
  </w:num>
  <w:num w:numId="6" w16cid:durableId="269632175">
    <w:abstractNumId w:val="17"/>
  </w:num>
  <w:num w:numId="7" w16cid:durableId="2136096302">
    <w:abstractNumId w:val="19"/>
  </w:num>
  <w:num w:numId="8" w16cid:durableId="167908914">
    <w:abstractNumId w:val="9"/>
  </w:num>
  <w:num w:numId="9" w16cid:durableId="1629437765">
    <w:abstractNumId w:val="16"/>
  </w:num>
  <w:num w:numId="10" w16cid:durableId="16104256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2313675">
    <w:abstractNumId w:val="12"/>
  </w:num>
  <w:num w:numId="12" w16cid:durableId="973415429">
    <w:abstractNumId w:val="4"/>
  </w:num>
  <w:num w:numId="13" w16cid:durableId="1924533696">
    <w:abstractNumId w:val="6"/>
  </w:num>
  <w:num w:numId="14" w16cid:durableId="987130509">
    <w:abstractNumId w:val="2"/>
  </w:num>
  <w:num w:numId="15" w16cid:durableId="1234773121">
    <w:abstractNumId w:val="13"/>
  </w:num>
  <w:num w:numId="16" w16cid:durableId="1050422116">
    <w:abstractNumId w:val="0"/>
  </w:num>
  <w:num w:numId="17" w16cid:durableId="310526655">
    <w:abstractNumId w:val="8"/>
  </w:num>
  <w:num w:numId="18" w16cid:durableId="1306620022">
    <w:abstractNumId w:val="11"/>
  </w:num>
  <w:num w:numId="19" w16cid:durableId="2128305928">
    <w:abstractNumId w:val="3"/>
  </w:num>
  <w:num w:numId="20" w16cid:durableId="1729377569">
    <w:abstractNumId w:val="18"/>
  </w:num>
  <w:num w:numId="21" w16cid:durableId="7603071">
    <w:abstractNumId w:val="7"/>
  </w:num>
  <w:num w:numId="22" w16cid:durableId="14777248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3776E"/>
    <w:rsid w:val="00042BC0"/>
    <w:rsid w:val="00044345"/>
    <w:rsid w:val="0004600F"/>
    <w:rsid w:val="00051604"/>
    <w:rsid w:val="000646BE"/>
    <w:rsid w:val="000649E4"/>
    <w:rsid w:val="00073608"/>
    <w:rsid w:val="0008126F"/>
    <w:rsid w:val="00085393"/>
    <w:rsid w:val="00091687"/>
    <w:rsid w:val="000A0A60"/>
    <w:rsid w:val="000A0B33"/>
    <w:rsid w:val="000A2C54"/>
    <w:rsid w:val="000A44B2"/>
    <w:rsid w:val="000A4BD6"/>
    <w:rsid w:val="000B506B"/>
    <w:rsid w:val="000C009A"/>
    <w:rsid w:val="000C1535"/>
    <w:rsid w:val="000C4558"/>
    <w:rsid w:val="000C56B0"/>
    <w:rsid w:val="000C6079"/>
    <w:rsid w:val="000C7698"/>
    <w:rsid w:val="000D279B"/>
    <w:rsid w:val="000D3601"/>
    <w:rsid w:val="000D3A70"/>
    <w:rsid w:val="000D54B1"/>
    <w:rsid w:val="000D59E3"/>
    <w:rsid w:val="000E16C4"/>
    <w:rsid w:val="000E2923"/>
    <w:rsid w:val="000E597F"/>
    <w:rsid w:val="000E6432"/>
    <w:rsid w:val="000E6E5D"/>
    <w:rsid w:val="000F18CC"/>
    <w:rsid w:val="000F348D"/>
    <w:rsid w:val="000F5CC2"/>
    <w:rsid w:val="000F60A2"/>
    <w:rsid w:val="000F736C"/>
    <w:rsid w:val="00100C66"/>
    <w:rsid w:val="00105867"/>
    <w:rsid w:val="00106FA2"/>
    <w:rsid w:val="00107454"/>
    <w:rsid w:val="001123A4"/>
    <w:rsid w:val="0011632D"/>
    <w:rsid w:val="00126E24"/>
    <w:rsid w:val="00140246"/>
    <w:rsid w:val="00141C9E"/>
    <w:rsid w:val="0014466B"/>
    <w:rsid w:val="00145E26"/>
    <w:rsid w:val="00151D26"/>
    <w:rsid w:val="001531B8"/>
    <w:rsid w:val="0015526C"/>
    <w:rsid w:val="001567B7"/>
    <w:rsid w:val="00156AEE"/>
    <w:rsid w:val="0016570F"/>
    <w:rsid w:val="00166755"/>
    <w:rsid w:val="0017269B"/>
    <w:rsid w:val="001752CF"/>
    <w:rsid w:val="00175E90"/>
    <w:rsid w:val="00180291"/>
    <w:rsid w:val="0018483D"/>
    <w:rsid w:val="001858E2"/>
    <w:rsid w:val="00190213"/>
    <w:rsid w:val="00190510"/>
    <w:rsid w:val="00195281"/>
    <w:rsid w:val="00196839"/>
    <w:rsid w:val="001A016B"/>
    <w:rsid w:val="001A6EFC"/>
    <w:rsid w:val="001B0207"/>
    <w:rsid w:val="001B10E7"/>
    <w:rsid w:val="001B1293"/>
    <w:rsid w:val="001B2E21"/>
    <w:rsid w:val="001B3B12"/>
    <w:rsid w:val="001B70B3"/>
    <w:rsid w:val="001D32BA"/>
    <w:rsid w:val="001E01AA"/>
    <w:rsid w:val="001E23E4"/>
    <w:rsid w:val="001E52AF"/>
    <w:rsid w:val="001E5D06"/>
    <w:rsid w:val="001E72CF"/>
    <w:rsid w:val="001F4B9F"/>
    <w:rsid w:val="001F52BB"/>
    <w:rsid w:val="00200445"/>
    <w:rsid w:val="00203E4A"/>
    <w:rsid w:val="00210164"/>
    <w:rsid w:val="00210871"/>
    <w:rsid w:val="00210AD7"/>
    <w:rsid w:val="002132CB"/>
    <w:rsid w:val="00214193"/>
    <w:rsid w:val="002174B8"/>
    <w:rsid w:val="002201CE"/>
    <w:rsid w:val="0022074A"/>
    <w:rsid w:val="00226E6D"/>
    <w:rsid w:val="0022719C"/>
    <w:rsid w:val="00230413"/>
    <w:rsid w:val="00231607"/>
    <w:rsid w:val="00232209"/>
    <w:rsid w:val="00233E7D"/>
    <w:rsid w:val="00234723"/>
    <w:rsid w:val="002379A9"/>
    <w:rsid w:val="00237C0E"/>
    <w:rsid w:val="00243BA8"/>
    <w:rsid w:val="00245131"/>
    <w:rsid w:val="0024720D"/>
    <w:rsid w:val="00252344"/>
    <w:rsid w:val="002538E9"/>
    <w:rsid w:val="00261F61"/>
    <w:rsid w:val="00267149"/>
    <w:rsid w:val="00277A98"/>
    <w:rsid w:val="0028278A"/>
    <w:rsid w:val="00291795"/>
    <w:rsid w:val="002935A9"/>
    <w:rsid w:val="00295C59"/>
    <w:rsid w:val="002A40BC"/>
    <w:rsid w:val="002A67E6"/>
    <w:rsid w:val="002A7438"/>
    <w:rsid w:val="002C31F7"/>
    <w:rsid w:val="002C4007"/>
    <w:rsid w:val="002C47BC"/>
    <w:rsid w:val="002C50D0"/>
    <w:rsid w:val="002C6C2C"/>
    <w:rsid w:val="002C7C8F"/>
    <w:rsid w:val="002D098F"/>
    <w:rsid w:val="002D17E9"/>
    <w:rsid w:val="002D28CF"/>
    <w:rsid w:val="002D496E"/>
    <w:rsid w:val="002D626A"/>
    <w:rsid w:val="002E3219"/>
    <w:rsid w:val="002F11AC"/>
    <w:rsid w:val="002F4709"/>
    <w:rsid w:val="00300977"/>
    <w:rsid w:val="003059B5"/>
    <w:rsid w:val="00305FDE"/>
    <w:rsid w:val="0030612C"/>
    <w:rsid w:val="00307CAB"/>
    <w:rsid w:val="00311A19"/>
    <w:rsid w:val="00322164"/>
    <w:rsid w:val="003226A0"/>
    <w:rsid w:val="00322E41"/>
    <w:rsid w:val="003241C0"/>
    <w:rsid w:val="0033386C"/>
    <w:rsid w:val="003359FC"/>
    <w:rsid w:val="0033659F"/>
    <w:rsid w:val="00341CEE"/>
    <w:rsid w:val="003504D3"/>
    <w:rsid w:val="00352835"/>
    <w:rsid w:val="00352ADB"/>
    <w:rsid w:val="00353215"/>
    <w:rsid w:val="003563A4"/>
    <w:rsid w:val="003578A2"/>
    <w:rsid w:val="00360A40"/>
    <w:rsid w:val="00362913"/>
    <w:rsid w:val="00363336"/>
    <w:rsid w:val="00364280"/>
    <w:rsid w:val="0037106D"/>
    <w:rsid w:val="00371FEB"/>
    <w:rsid w:val="003736E2"/>
    <w:rsid w:val="00383633"/>
    <w:rsid w:val="00383D2C"/>
    <w:rsid w:val="00384464"/>
    <w:rsid w:val="003844C9"/>
    <w:rsid w:val="00390529"/>
    <w:rsid w:val="003935F9"/>
    <w:rsid w:val="003941FA"/>
    <w:rsid w:val="003952E0"/>
    <w:rsid w:val="00396701"/>
    <w:rsid w:val="0039713D"/>
    <w:rsid w:val="003A5044"/>
    <w:rsid w:val="003A5A56"/>
    <w:rsid w:val="003B3324"/>
    <w:rsid w:val="003B377A"/>
    <w:rsid w:val="003C2BC6"/>
    <w:rsid w:val="003C581E"/>
    <w:rsid w:val="003D1CFE"/>
    <w:rsid w:val="003D2820"/>
    <w:rsid w:val="003D398B"/>
    <w:rsid w:val="003D4D5F"/>
    <w:rsid w:val="003D7737"/>
    <w:rsid w:val="003E0148"/>
    <w:rsid w:val="003E261F"/>
    <w:rsid w:val="003E49A3"/>
    <w:rsid w:val="003F00B0"/>
    <w:rsid w:val="003F3D95"/>
    <w:rsid w:val="0040258E"/>
    <w:rsid w:val="00406ED7"/>
    <w:rsid w:val="00411AA6"/>
    <w:rsid w:val="00412EF6"/>
    <w:rsid w:val="00416660"/>
    <w:rsid w:val="00416912"/>
    <w:rsid w:val="00416EE2"/>
    <w:rsid w:val="0041779B"/>
    <w:rsid w:val="004244A9"/>
    <w:rsid w:val="004247E8"/>
    <w:rsid w:val="00433536"/>
    <w:rsid w:val="00434843"/>
    <w:rsid w:val="00441F6A"/>
    <w:rsid w:val="004470FF"/>
    <w:rsid w:val="00447B50"/>
    <w:rsid w:val="0045085E"/>
    <w:rsid w:val="004535C7"/>
    <w:rsid w:val="0045624E"/>
    <w:rsid w:val="00464F59"/>
    <w:rsid w:val="004719B7"/>
    <w:rsid w:val="004725F8"/>
    <w:rsid w:val="00475E44"/>
    <w:rsid w:val="00481E99"/>
    <w:rsid w:val="0048384E"/>
    <w:rsid w:val="0048708B"/>
    <w:rsid w:val="004901C8"/>
    <w:rsid w:val="00491417"/>
    <w:rsid w:val="00494272"/>
    <w:rsid w:val="00497162"/>
    <w:rsid w:val="004A0179"/>
    <w:rsid w:val="004A1E3B"/>
    <w:rsid w:val="004A30CF"/>
    <w:rsid w:val="004B6AE6"/>
    <w:rsid w:val="004C7197"/>
    <w:rsid w:val="004D124A"/>
    <w:rsid w:val="004D158C"/>
    <w:rsid w:val="004D25EF"/>
    <w:rsid w:val="004E3051"/>
    <w:rsid w:val="004E3A2B"/>
    <w:rsid w:val="004E5181"/>
    <w:rsid w:val="004E611F"/>
    <w:rsid w:val="004E6C84"/>
    <w:rsid w:val="004E79D8"/>
    <w:rsid w:val="004F26A5"/>
    <w:rsid w:val="004F5B5B"/>
    <w:rsid w:val="00503747"/>
    <w:rsid w:val="0050701A"/>
    <w:rsid w:val="005078FF"/>
    <w:rsid w:val="00520CD2"/>
    <w:rsid w:val="005211B5"/>
    <w:rsid w:val="00524F4A"/>
    <w:rsid w:val="005252F4"/>
    <w:rsid w:val="00527A57"/>
    <w:rsid w:val="00527FA8"/>
    <w:rsid w:val="00527FF3"/>
    <w:rsid w:val="00531643"/>
    <w:rsid w:val="00535BF8"/>
    <w:rsid w:val="00537BAB"/>
    <w:rsid w:val="00543D30"/>
    <w:rsid w:val="005445B3"/>
    <w:rsid w:val="0054620A"/>
    <w:rsid w:val="005473D7"/>
    <w:rsid w:val="00551890"/>
    <w:rsid w:val="0056023C"/>
    <w:rsid w:val="0057286C"/>
    <w:rsid w:val="00584193"/>
    <w:rsid w:val="00587B14"/>
    <w:rsid w:val="00590738"/>
    <w:rsid w:val="00591013"/>
    <w:rsid w:val="005A3826"/>
    <w:rsid w:val="005A57C1"/>
    <w:rsid w:val="005A63C4"/>
    <w:rsid w:val="005B2946"/>
    <w:rsid w:val="005B5C9F"/>
    <w:rsid w:val="005B69EB"/>
    <w:rsid w:val="005C2C85"/>
    <w:rsid w:val="005C5912"/>
    <w:rsid w:val="005C7E6F"/>
    <w:rsid w:val="005D0966"/>
    <w:rsid w:val="005D3FAD"/>
    <w:rsid w:val="005D59CC"/>
    <w:rsid w:val="005E5FB4"/>
    <w:rsid w:val="005F145D"/>
    <w:rsid w:val="005F176D"/>
    <w:rsid w:val="005F4660"/>
    <w:rsid w:val="00605BA5"/>
    <w:rsid w:val="00611FA7"/>
    <w:rsid w:val="00615F94"/>
    <w:rsid w:val="00616C8A"/>
    <w:rsid w:val="00617E55"/>
    <w:rsid w:val="00621397"/>
    <w:rsid w:val="00621F60"/>
    <w:rsid w:val="006367F7"/>
    <w:rsid w:val="00637D94"/>
    <w:rsid w:val="0065101A"/>
    <w:rsid w:val="006642AA"/>
    <w:rsid w:val="00664CA1"/>
    <w:rsid w:val="00667B1E"/>
    <w:rsid w:val="00673AF2"/>
    <w:rsid w:val="00674351"/>
    <w:rsid w:val="0067598B"/>
    <w:rsid w:val="00680191"/>
    <w:rsid w:val="00683D92"/>
    <w:rsid w:val="006853F9"/>
    <w:rsid w:val="00686967"/>
    <w:rsid w:val="00686C33"/>
    <w:rsid w:val="006875E9"/>
    <w:rsid w:val="00692261"/>
    <w:rsid w:val="00693C1A"/>
    <w:rsid w:val="006972C8"/>
    <w:rsid w:val="006A18D9"/>
    <w:rsid w:val="006A1DAE"/>
    <w:rsid w:val="006A2226"/>
    <w:rsid w:val="006A3A55"/>
    <w:rsid w:val="006A4822"/>
    <w:rsid w:val="006B5E5E"/>
    <w:rsid w:val="006B632C"/>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0725"/>
    <w:rsid w:val="00715442"/>
    <w:rsid w:val="00720E32"/>
    <w:rsid w:val="00721CA1"/>
    <w:rsid w:val="007235B6"/>
    <w:rsid w:val="00723D96"/>
    <w:rsid w:val="00727292"/>
    <w:rsid w:val="00731083"/>
    <w:rsid w:val="00732E3B"/>
    <w:rsid w:val="007365EF"/>
    <w:rsid w:val="00737444"/>
    <w:rsid w:val="00740EB5"/>
    <w:rsid w:val="00743BDB"/>
    <w:rsid w:val="00743D84"/>
    <w:rsid w:val="00744CFB"/>
    <w:rsid w:val="007465E6"/>
    <w:rsid w:val="00747760"/>
    <w:rsid w:val="00750BA4"/>
    <w:rsid w:val="00751693"/>
    <w:rsid w:val="007555D7"/>
    <w:rsid w:val="00756684"/>
    <w:rsid w:val="00757B04"/>
    <w:rsid w:val="00760735"/>
    <w:rsid w:val="00762C44"/>
    <w:rsid w:val="00765824"/>
    <w:rsid w:val="00770D8B"/>
    <w:rsid w:val="0077496B"/>
    <w:rsid w:val="007765E6"/>
    <w:rsid w:val="00780CDC"/>
    <w:rsid w:val="00783F50"/>
    <w:rsid w:val="0078494A"/>
    <w:rsid w:val="0078528E"/>
    <w:rsid w:val="00787D85"/>
    <w:rsid w:val="00792E44"/>
    <w:rsid w:val="0079608E"/>
    <w:rsid w:val="007A2AE0"/>
    <w:rsid w:val="007A48CB"/>
    <w:rsid w:val="007A6077"/>
    <w:rsid w:val="007B7678"/>
    <w:rsid w:val="007C3C21"/>
    <w:rsid w:val="007D6EF0"/>
    <w:rsid w:val="007E13E1"/>
    <w:rsid w:val="007E24BC"/>
    <w:rsid w:val="007E2ED5"/>
    <w:rsid w:val="007F323D"/>
    <w:rsid w:val="007F55C0"/>
    <w:rsid w:val="00801442"/>
    <w:rsid w:val="00805589"/>
    <w:rsid w:val="00807F85"/>
    <w:rsid w:val="008107D9"/>
    <w:rsid w:val="00810C04"/>
    <w:rsid w:val="008118C8"/>
    <w:rsid w:val="00814E53"/>
    <w:rsid w:val="00817578"/>
    <w:rsid w:val="008275EF"/>
    <w:rsid w:val="00831296"/>
    <w:rsid w:val="00835CBC"/>
    <w:rsid w:val="00840A31"/>
    <w:rsid w:val="0085685D"/>
    <w:rsid w:val="008627EE"/>
    <w:rsid w:val="00863F9E"/>
    <w:rsid w:val="008656A4"/>
    <w:rsid w:val="0088221B"/>
    <w:rsid w:val="00885125"/>
    <w:rsid w:val="008869BF"/>
    <w:rsid w:val="00890397"/>
    <w:rsid w:val="008942BC"/>
    <w:rsid w:val="00895DE7"/>
    <w:rsid w:val="008A0BB2"/>
    <w:rsid w:val="008A2261"/>
    <w:rsid w:val="008A27B7"/>
    <w:rsid w:val="008A4C70"/>
    <w:rsid w:val="008C0056"/>
    <w:rsid w:val="008C1109"/>
    <w:rsid w:val="008D2D5E"/>
    <w:rsid w:val="008D68B6"/>
    <w:rsid w:val="009020C0"/>
    <w:rsid w:val="00902981"/>
    <w:rsid w:val="009053C7"/>
    <w:rsid w:val="00910921"/>
    <w:rsid w:val="009167B4"/>
    <w:rsid w:val="009200B5"/>
    <w:rsid w:val="00921C7E"/>
    <w:rsid w:val="00922B18"/>
    <w:rsid w:val="00924E1D"/>
    <w:rsid w:val="0092515B"/>
    <w:rsid w:val="00927C45"/>
    <w:rsid w:val="00932182"/>
    <w:rsid w:val="009364D6"/>
    <w:rsid w:val="009365C7"/>
    <w:rsid w:val="009433D0"/>
    <w:rsid w:val="009447AD"/>
    <w:rsid w:val="00944930"/>
    <w:rsid w:val="009458B8"/>
    <w:rsid w:val="00953491"/>
    <w:rsid w:val="00954EF5"/>
    <w:rsid w:val="009570C1"/>
    <w:rsid w:val="00957ED4"/>
    <w:rsid w:val="00961650"/>
    <w:rsid w:val="00963C27"/>
    <w:rsid w:val="00964160"/>
    <w:rsid w:val="0096505C"/>
    <w:rsid w:val="00965068"/>
    <w:rsid w:val="00976FF7"/>
    <w:rsid w:val="00990C3E"/>
    <w:rsid w:val="009955D6"/>
    <w:rsid w:val="00995867"/>
    <w:rsid w:val="00995F4C"/>
    <w:rsid w:val="009A3DA2"/>
    <w:rsid w:val="009B3ABA"/>
    <w:rsid w:val="009C094E"/>
    <w:rsid w:val="009C1915"/>
    <w:rsid w:val="009C434C"/>
    <w:rsid w:val="009C4EE5"/>
    <w:rsid w:val="009C6CD2"/>
    <w:rsid w:val="009D5780"/>
    <w:rsid w:val="009D6817"/>
    <w:rsid w:val="009D69CF"/>
    <w:rsid w:val="009F04D0"/>
    <w:rsid w:val="009F3336"/>
    <w:rsid w:val="009F35D2"/>
    <w:rsid w:val="009F4775"/>
    <w:rsid w:val="009F5D71"/>
    <w:rsid w:val="00A012B4"/>
    <w:rsid w:val="00A0156A"/>
    <w:rsid w:val="00A07975"/>
    <w:rsid w:val="00A10EE3"/>
    <w:rsid w:val="00A1202F"/>
    <w:rsid w:val="00A13CAD"/>
    <w:rsid w:val="00A14E86"/>
    <w:rsid w:val="00A16196"/>
    <w:rsid w:val="00A2123A"/>
    <w:rsid w:val="00A21D03"/>
    <w:rsid w:val="00A22737"/>
    <w:rsid w:val="00A26D0B"/>
    <w:rsid w:val="00A32525"/>
    <w:rsid w:val="00A326BC"/>
    <w:rsid w:val="00A33854"/>
    <w:rsid w:val="00A376A4"/>
    <w:rsid w:val="00A40E55"/>
    <w:rsid w:val="00A4132C"/>
    <w:rsid w:val="00A41847"/>
    <w:rsid w:val="00A46D67"/>
    <w:rsid w:val="00A50AC7"/>
    <w:rsid w:val="00A51B43"/>
    <w:rsid w:val="00A527FC"/>
    <w:rsid w:val="00A52D47"/>
    <w:rsid w:val="00A6006E"/>
    <w:rsid w:val="00A64CCF"/>
    <w:rsid w:val="00A66A28"/>
    <w:rsid w:val="00A7490A"/>
    <w:rsid w:val="00A74F0A"/>
    <w:rsid w:val="00A75368"/>
    <w:rsid w:val="00A828C5"/>
    <w:rsid w:val="00A83212"/>
    <w:rsid w:val="00A86DB1"/>
    <w:rsid w:val="00A8704F"/>
    <w:rsid w:val="00AA3228"/>
    <w:rsid w:val="00AA38FC"/>
    <w:rsid w:val="00AA3E81"/>
    <w:rsid w:val="00AA4A05"/>
    <w:rsid w:val="00AB0151"/>
    <w:rsid w:val="00AB0FE0"/>
    <w:rsid w:val="00AB140F"/>
    <w:rsid w:val="00AB59AA"/>
    <w:rsid w:val="00AC2C0E"/>
    <w:rsid w:val="00AC3537"/>
    <w:rsid w:val="00AD2A04"/>
    <w:rsid w:val="00AD3455"/>
    <w:rsid w:val="00AD49EB"/>
    <w:rsid w:val="00AE1FD4"/>
    <w:rsid w:val="00AE377F"/>
    <w:rsid w:val="00AE3927"/>
    <w:rsid w:val="00AE5B01"/>
    <w:rsid w:val="00AF04DC"/>
    <w:rsid w:val="00AF4347"/>
    <w:rsid w:val="00B00BE0"/>
    <w:rsid w:val="00B058F0"/>
    <w:rsid w:val="00B07466"/>
    <w:rsid w:val="00B13047"/>
    <w:rsid w:val="00B15360"/>
    <w:rsid w:val="00B15DBC"/>
    <w:rsid w:val="00B2029B"/>
    <w:rsid w:val="00B21733"/>
    <w:rsid w:val="00B2176B"/>
    <w:rsid w:val="00B22EF8"/>
    <w:rsid w:val="00B32C37"/>
    <w:rsid w:val="00B34B60"/>
    <w:rsid w:val="00B3686B"/>
    <w:rsid w:val="00B368C6"/>
    <w:rsid w:val="00B43B7C"/>
    <w:rsid w:val="00B443DE"/>
    <w:rsid w:val="00B45F4A"/>
    <w:rsid w:val="00B546CC"/>
    <w:rsid w:val="00B54AE9"/>
    <w:rsid w:val="00B60453"/>
    <w:rsid w:val="00B61F0F"/>
    <w:rsid w:val="00B625F7"/>
    <w:rsid w:val="00B7045C"/>
    <w:rsid w:val="00B75754"/>
    <w:rsid w:val="00B80B2D"/>
    <w:rsid w:val="00B80E60"/>
    <w:rsid w:val="00B8525F"/>
    <w:rsid w:val="00B879D5"/>
    <w:rsid w:val="00B905D4"/>
    <w:rsid w:val="00B93CE3"/>
    <w:rsid w:val="00B963C8"/>
    <w:rsid w:val="00BA4756"/>
    <w:rsid w:val="00BA4B34"/>
    <w:rsid w:val="00BB31BE"/>
    <w:rsid w:val="00BB3279"/>
    <w:rsid w:val="00BB4F0B"/>
    <w:rsid w:val="00BB6CA7"/>
    <w:rsid w:val="00BC1791"/>
    <w:rsid w:val="00BC7C1B"/>
    <w:rsid w:val="00BD1CC0"/>
    <w:rsid w:val="00BE3BB7"/>
    <w:rsid w:val="00BE67B9"/>
    <w:rsid w:val="00BE72D2"/>
    <w:rsid w:val="00BF0A68"/>
    <w:rsid w:val="00BF1B31"/>
    <w:rsid w:val="00BF588E"/>
    <w:rsid w:val="00BF7EA3"/>
    <w:rsid w:val="00C013AC"/>
    <w:rsid w:val="00C02D66"/>
    <w:rsid w:val="00C053CB"/>
    <w:rsid w:val="00C12F16"/>
    <w:rsid w:val="00C1543A"/>
    <w:rsid w:val="00C17BB4"/>
    <w:rsid w:val="00C21284"/>
    <w:rsid w:val="00C23FAD"/>
    <w:rsid w:val="00C325DF"/>
    <w:rsid w:val="00C3602B"/>
    <w:rsid w:val="00C41130"/>
    <w:rsid w:val="00C42CA6"/>
    <w:rsid w:val="00C548A9"/>
    <w:rsid w:val="00C57C42"/>
    <w:rsid w:val="00C62B9A"/>
    <w:rsid w:val="00C75B5E"/>
    <w:rsid w:val="00C809D1"/>
    <w:rsid w:val="00CA07D4"/>
    <w:rsid w:val="00CB0355"/>
    <w:rsid w:val="00CB3920"/>
    <w:rsid w:val="00CC00F4"/>
    <w:rsid w:val="00CC0DEA"/>
    <w:rsid w:val="00CD07FF"/>
    <w:rsid w:val="00CD089C"/>
    <w:rsid w:val="00CD303F"/>
    <w:rsid w:val="00CD39E2"/>
    <w:rsid w:val="00CE0208"/>
    <w:rsid w:val="00CE3DFC"/>
    <w:rsid w:val="00CE557B"/>
    <w:rsid w:val="00CE5AF7"/>
    <w:rsid w:val="00D017D6"/>
    <w:rsid w:val="00D01A2E"/>
    <w:rsid w:val="00D0691D"/>
    <w:rsid w:val="00D14398"/>
    <w:rsid w:val="00D225AF"/>
    <w:rsid w:val="00D2483E"/>
    <w:rsid w:val="00D27147"/>
    <w:rsid w:val="00D31A43"/>
    <w:rsid w:val="00D33CB0"/>
    <w:rsid w:val="00D342CA"/>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94708"/>
    <w:rsid w:val="00DA01F9"/>
    <w:rsid w:val="00DA0A44"/>
    <w:rsid w:val="00DA7AC3"/>
    <w:rsid w:val="00DB6016"/>
    <w:rsid w:val="00DC756C"/>
    <w:rsid w:val="00DD2767"/>
    <w:rsid w:val="00DD5B39"/>
    <w:rsid w:val="00DD5FE9"/>
    <w:rsid w:val="00DD6E2D"/>
    <w:rsid w:val="00DE79FD"/>
    <w:rsid w:val="00DF3A50"/>
    <w:rsid w:val="00DF617A"/>
    <w:rsid w:val="00E00236"/>
    <w:rsid w:val="00E0463B"/>
    <w:rsid w:val="00E05141"/>
    <w:rsid w:val="00E07EA7"/>
    <w:rsid w:val="00E10337"/>
    <w:rsid w:val="00E109C8"/>
    <w:rsid w:val="00E10C85"/>
    <w:rsid w:val="00E11529"/>
    <w:rsid w:val="00E1185F"/>
    <w:rsid w:val="00E12188"/>
    <w:rsid w:val="00E1540A"/>
    <w:rsid w:val="00E15965"/>
    <w:rsid w:val="00E20C2B"/>
    <w:rsid w:val="00E240D9"/>
    <w:rsid w:val="00E24AD6"/>
    <w:rsid w:val="00E426D0"/>
    <w:rsid w:val="00E44785"/>
    <w:rsid w:val="00E517C0"/>
    <w:rsid w:val="00E540A6"/>
    <w:rsid w:val="00E6072D"/>
    <w:rsid w:val="00E6155B"/>
    <w:rsid w:val="00E621CD"/>
    <w:rsid w:val="00E65944"/>
    <w:rsid w:val="00E704EA"/>
    <w:rsid w:val="00E70A4A"/>
    <w:rsid w:val="00E749F5"/>
    <w:rsid w:val="00E8355F"/>
    <w:rsid w:val="00E83D94"/>
    <w:rsid w:val="00E966BF"/>
    <w:rsid w:val="00EA0411"/>
    <w:rsid w:val="00EA127D"/>
    <w:rsid w:val="00EA496D"/>
    <w:rsid w:val="00EA570E"/>
    <w:rsid w:val="00EA5EA7"/>
    <w:rsid w:val="00EA6B36"/>
    <w:rsid w:val="00EA7A00"/>
    <w:rsid w:val="00EB5D23"/>
    <w:rsid w:val="00EC0DA0"/>
    <w:rsid w:val="00EC0DF2"/>
    <w:rsid w:val="00EC1F8E"/>
    <w:rsid w:val="00EC207D"/>
    <w:rsid w:val="00ED1BCE"/>
    <w:rsid w:val="00ED2274"/>
    <w:rsid w:val="00ED5BD1"/>
    <w:rsid w:val="00EE025C"/>
    <w:rsid w:val="00EE43F6"/>
    <w:rsid w:val="00EE4DAC"/>
    <w:rsid w:val="00EE5816"/>
    <w:rsid w:val="00EE5F88"/>
    <w:rsid w:val="00EF58BD"/>
    <w:rsid w:val="00EF5948"/>
    <w:rsid w:val="00EF6A1C"/>
    <w:rsid w:val="00EF73DA"/>
    <w:rsid w:val="00F018C2"/>
    <w:rsid w:val="00F20037"/>
    <w:rsid w:val="00F20B60"/>
    <w:rsid w:val="00F2127C"/>
    <w:rsid w:val="00F22C29"/>
    <w:rsid w:val="00F22DC8"/>
    <w:rsid w:val="00F23126"/>
    <w:rsid w:val="00F236A1"/>
    <w:rsid w:val="00F2405F"/>
    <w:rsid w:val="00F25EEE"/>
    <w:rsid w:val="00F26F37"/>
    <w:rsid w:val="00F3640F"/>
    <w:rsid w:val="00F36491"/>
    <w:rsid w:val="00F36E6D"/>
    <w:rsid w:val="00F37F53"/>
    <w:rsid w:val="00F4172D"/>
    <w:rsid w:val="00F43597"/>
    <w:rsid w:val="00F44E03"/>
    <w:rsid w:val="00F50565"/>
    <w:rsid w:val="00F5504B"/>
    <w:rsid w:val="00F57B1F"/>
    <w:rsid w:val="00F6685D"/>
    <w:rsid w:val="00F70B83"/>
    <w:rsid w:val="00F70C02"/>
    <w:rsid w:val="00F71491"/>
    <w:rsid w:val="00F76D6D"/>
    <w:rsid w:val="00F76F25"/>
    <w:rsid w:val="00F77C4D"/>
    <w:rsid w:val="00F819D5"/>
    <w:rsid w:val="00F824A9"/>
    <w:rsid w:val="00F87933"/>
    <w:rsid w:val="00F90719"/>
    <w:rsid w:val="00F94E9F"/>
    <w:rsid w:val="00FA5DC0"/>
    <w:rsid w:val="00FB6CBE"/>
    <w:rsid w:val="00FB75D0"/>
    <w:rsid w:val="00FC22A0"/>
    <w:rsid w:val="00FC3BCA"/>
    <w:rsid w:val="00FC56F2"/>
    <w:rsid w:val="00FC597D"/>
    <w:rsid w:val="00FC621C"/>
    <w:rsid w:val="00FC7FDF"/>
    <w:rsid w:val="00FD27BA"/>
    <w:rsid w:val="00FD388E"/>
    <w:rsid w:val="00FD5D40"/>
    <w:rsid w:val="00FD675B"/>
    <w:rsid w:val="00FE0F90"/>
    <w:rsid w:val="00FE7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 w:type="paragraph" w:styleId="Revisie">
    <w:name w:val="Revision"/>
    <w:hidden/>
    <w:uiPriority w:val="99"/>
    <w:semiHidden/>
    <w:rsid w:val="006B5E5E"/>
    <w:rPr>
      <w:sz w:val="24"/>
      <w:szCs w:val="24"/>
    </w:rPr>
  </w:style>
  <w:style w:type="paragraph" w:styleId="Lijstalinea">
    <w:name w:val="List Paragraph"/>
    <w:basedOn w:val="Standaard"/>
    <w:uiPriority w:val="34"/>
    <w:qFormat/>
    <w:rsid w:val="00B2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1" ma:contentTypeDescription="Een nieuw document maken." ma:contentTypeScope="" ma:versionID="980675ca76ec5212ad7516c8a829c89d">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def7e4cf6c88fcca46b67c12c1a7157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404573-3DDF-4272-8C07-FA39D6BBA929}">
  <ds:schemaRefs>
    <ds:schemaRef ds:uri="http://schemas.microsoft.com/sharepoint/v3/contenttype/forms"/>
  </ds:schemaRefs>
</ds:datastoreItem>
</file>

<file path=customXml/itemProps2.xml><?xml version="1.0" encoding="utf-8"?>
<ds:datastoreItem xmlns:ds="http://schemas.openxmlformats.org/officeDocument/2006/customXml" ds:itemID="{4E42FF57-472E-4E2E-B414-E10390B27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C10AE-83B2-4F19-947E-F0E8CD337B10}">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5994</Words>
  <Characters>32973</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Groot, Karina de</cp:lastModifiedBy>
  <cp:revision>9</cp:revision>
  <cp:lastPrinted>2011-02-01T07:02:00Z</cp:lastPrinted>
  <dcterms:created xsi:type="dcterms:W3CDTF">2024-12-11T08:44:00Z</dcterms:created>
  <dcterms:modified xsi:type="dcterms:W3CDTF">2024-12-11T14:15:00Z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0x010100C3721B4ED37D594995FEC4B09AA09F5C</vt:lpwstr>
  </property>
  <property fmtid="{D5CDD505-2E9C-101B-9397-08002B2CF9AE}" pid="4" name="MediaServiceImageTags">
    <vt:lpwstr/>
  </property>
</Properties>
</file>