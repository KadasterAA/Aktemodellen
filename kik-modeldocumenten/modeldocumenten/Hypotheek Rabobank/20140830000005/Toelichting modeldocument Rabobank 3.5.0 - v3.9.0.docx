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372F5A">
        <w:tblPrEx>
          <w:tblCellMar>
            <w:top w:w="0" w:type="dxa"/>
            <w:bottom w:w="0" w:type="dxa"/>
          </w:tblCellMar>
        </w:tblPrEx>
        <w:trPr>
          <w:gridAfter w:val="1"/>
          <w:wAfter w:w="3686" w:type="dxa"/>
        </w:trPr>
        <w:tc>
          <w:tcPr>
            <w:tcW w:w="5173" w:type="dxa"/>
          </w:tcPr>
          <w:p w:rsidR="003228A3" w:rsidRDefault="00790D52">
            <w:r>
              <w:rPr>
                <w:noProof/>
                <w:snapToGrid/>
                <w:lang w:eastAsia="nl-NL"/>
              </w:rPr>
              <w:drawing>
                <wp:anchor distT="0" distB="0" distL="114300" distR="114300" simplePos="0" relativeHeight="251657728" behindDoc="1" locked="0" layoutInCell="1" allowOverlap="1" wp14:anchorId="40047158" wp14:editId="057D1F34">
                  <wp:simplePos x="0" y="0"/>
                  <wp:positionH relativeFrom="column">
                    <wp:posOffset>2138045</wp:posOffset>
                  </wp:positionH>
                  <wp:positionV relativeFrom="paragraph">
                    <wp:posOffset>-5819140</wp:posOffset>
                  </wp:positionV>
                  <wp:extent cx="1333500" cy="1114425"/>
                  <wp:effectExtent l="0" t="0" r="0" b="9525"/>
                  <wp:wrapNone/>
                  <wp:docPr id="28" name="Afbeelding 2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daster beeldmerk wimpel RGB 2kle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Tr="00372F5A">
        <w:tblPrEx>
          <w:tblCellMar>
            <w:top w:w="0" w:type="dxa"/>
            <w:bottom w:w="0" w:type="dxa"/>
          </w:tblCellMar>
        </w:tblPrEx>
        <w:trPr>
          <w:gridAfter w:val="1"/>
          <w:wAfter w:w="3686" w:type="dxa"/>
        </w:trPr>
        <w:tc>
          <w:tcPr>
            <w:tcW w:w="5173" w:type="dxa"/>
          </w:tcPr>
          <w:p w:rsidR="003228A3" w:rsidRDefault="003228A3"/>
        </w:tc>
      </w:tr>
      <w:tr w:rsidR="003228A3" w:rsidRPr="00343045" w:rsidTr="00372F5A">
        <w:tblPrEx>
          <w:tblCellMar>
            <w:top w:w="0" w:type="dxa"/>
            <w:bottom w:w="0" w:type="dxa"/>
          </w:tblCellMar>
        </w:tblPrEx>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rsidTr="00372F5A">
        <w:tblPrEx>
          <w:tblCellMar>
            <w:top w:w="0" w:type="dxa"/>
            <w:bottom w:w="0" w:type="dxa"/>
          </w:tblCellMar>
        </w:tblPrEx>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372F5A">
        <w:tblPrEx>
          <w:tblCellMar>
            <w:top w:w="0" w:type="dxa"/>
            <w:bottom w:w="0" w:type="dxa"/>
          </w:tblCellMar>
        </w:tblPrEx>
        <w:trPr>
          <w:gridAfter w:val="1"/>
          <w:wAfter w:w="3686" w:type="dxa"/>
        </w:trPr>
        <w:tc>
          <w:tcPr>
            <w:tcW w:w="5173" w:type="dxa"/>
          </w:tcPr>
          <w:p w:rsidR="003228A3" w:rsidRPr="00343045" w:rsidRDefault="003228A3">
            <w:pPr>
              <w:spacing w:before="90"/>
              <w:rPr>
                <w:sz w:val="14"/>
              </w:rPr>
            </w:pPr>
          </w:p>
        </w:tc>
      </w:tr>
      <w:tr w:rsidR="003228A3" w:rsidRPr="00343045" w:rsidTr="00372F5A">
        <w:tblPrEx>
          <w:tblCellMar>
            <w:top w:w="0" w:type="dxa"/>
            <w:bottom w:w="0" w:type="dxa"/>
          </w:tblCellMar>
        </w:tblPrEx>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372F5A">
        <w:tblPrEx>
          <w:tblCellMar>
            <w:top w:w="0" w:type="dxa"/>
            <w:bottom w:w="0" w:type="dxa"/>
          </w:tblCellMar>
        </w:tblPrEx>
        <w:trPr>
          <w:gridAfter w:val="1"/>
          <w:wAfter w:w="3686" w:type="dxa"/>
          <w:trHeight w:val="135"/>
        </w:trPr>
        <w:tc>
          <w:tcPr>
            <w:tcW w:w="5173" w:type="dxa"/>
          </w:tcPr>
          <w:p w:rsidR="003228A3" w:rsidRPr="00CD36CC" w:rsidRDefault="00127EE4">
            <w:pPr>
              <w:spacing w:before="90"/>
              <w:rPr>
                <w:szCs w:val="18"/>
              </w:rPr>
            </w:pPr>
            <w:r w:rsidRPr="00CD36CC">
              <w:rPr>
                <w:szCs w:val="18"/>
              </w:rPr>
              <w:t>20140830000005</w:t>
            </w:r>
          </w:p>
        </w:tc>
      </w:tr>
      <w:tr w:rsidR="003228A3" w:rsidRPr="00343045" w:rsidTr="00372F5A">
        <w:tblPrEx>
          <w:tblCellMar>
            <w:top w:w="0" w:type="dxa"/>
            <w:bottom w:w="0" w:type="dxa"/>
          </w:tblCellMar>
        </w:tblPrEx>
        <w:trPr>
          <w:gridAfter w:val="1"/>
          <w:wAfter w:w="3686" w:type="dxa"/>
          <w:trHeight w:val="181"/>
        </w:trPr>
        <w:tc>
          <w:tcPr>
            <w:tcW w:w="5173" w:type="dxa"/>
          </w:tcPr>
          <w:p w:rsidR="003228A3" w:rsidRPr="00343045" w:rsidRDefault="003228A3"/>
        </w:tc>
      </w:tr>
      <w:tr w:rsidR="003228A3" w:rsidRPr="00343045" w:rsidTr="00372F5A">
        <w:tblPrEx>
          <w:tblCellMar>
            <w:top w:w="0" w:type="dxa"/>
            <w:bottom w:w="0" w:type="dxa"/>
          </w:tblCellMar>
        </w:tblPrEx>
        <w:trPr>
          <w:gridAfter w:val="1"/>
          <w:wAfter w:w="3686" w:type="dxa"/>
        </w:trPr>
        <w:tc>
          <w:tcPr>
            <w:tcW w:w="5173" w:type="dxa"/>
          </w:tcPr>
          <w:p w:rsidR="003228A3" w:rsidRPr="00343045" w:rsidRDefault="008D0862" w:rsidP="00127EE4">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Pr>
                <w:lang w:val="nl-NL"/>
              </w:rPr>
              <w:t>Rabobank</w:t>
            </w:r>
          </w:p>
        </w:tc>
      </w:tr>
      <w:tr w:rsidR="003228A3" w:rsidRPr="00343045" w:rsidTr="00372F5A">
        <w:tblPrEx>
          <w:tblCellMar>
            <w:top w:w="0" w:type="dxa"/>
            <w:bottom w:w="0" w:type="dxa"/>
          </w:tblCellMar>
        </w:tblPrEx>
        <w:trPr>
          <w:gridAfter w:val="1"/>
          <w:wAfter w:w="3686" w:type="dxa"/>
          <w:trHeight w:val="268"/>
        </w:trPr>
        <w:tc>
          <w:tcPr>
            <w:tcW w:w="5173" w:type="dxa"/>
          </w:tcPr>
          <w:p w:rsidR="003228A3" w:rsidRPr="00343045" w:rsidRDefault="003228A3"/>
        </w:tc>
      </w:tr>
      <w:tr w:rsidR="003228A3" w:rsidRPr="00343045" w:rsidTr="00372F5A">
        <w:tblPrEx>
          <w:tblCellMar>
            <w:top w:w="0" w:type="dxa"/>
            <w:bottom w:w="0" w:type="dxa"/>
          </w:tblCellMar>
        </w:tblPrEx>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372F5A">
        <w:tblPrEx>
          <w:tblCellMar>
            <w:top w:w="0" w:type="dxa"/>
            <w:bottom w:w="0" w:type="dxa"/>
          </w:tblCellMar>
        </w:tblPrEx>
        <w:trPr>
          <w:gridAfter w:val="1"/>
          <w:wAfter w:w="3686" w:type="dxa"/>
          <w:cantSplit/>
          <w:trHeight w:hRule="exact" w:val="804"/>
        </w:trPr>
        <w:tc>
          <w:tcPr>
            <w:tcW w:w="5173" w:type="dxa"/>
            <w:vAlign w:val="bottom"/>
          </w:tcPr>
          <w:p w:rsidR="003228A3" w:rsidRPr="00343045" w:rsidRDefault="003228A3"/>
        </w:tc>
      </w:tr>
      <w:tr w:rsidR="003228A3" w:rsidRPr="00343045" w:rsidTr="00372F5A">
        <w:tblPrEx>
          <w:tblCellMar>
            <w:top w:w="0" w:type="dxa"/>
            <w:bottom w:w="0" w:type="dxa"/>
          </w:tblCellMar>
        </w:tblPrEx>
        <w:trPr>
          <w:gridAfter w:val="1"/>
          <w:wAfter w:w="3686" w:type="dxa"/>
          <w:cantSplit/>
        </w:trPr>
        <w:tc>
          <w:tcPr>
            <w:tcW w:w="5173" w:type="dxa"/>
            <w:vAlign w:val="bottom"/>
          </w:tcPr>
          <w:p w:rsidR="003228A3" w:rsidRPr="00343045" w:rsidRDefault="003864BB">
            <w:pPr>
              <w:pStyle w:val="tussenkopje"/>
              <w:rPr>
                <w:lang w:val="nl-NL"/>
              </w:rPr>
            </w:pPr>
            <w:r>
              <w:rPr>
                <w:lang w:val="nl-NL"/>
              </w:rPr>
              <w:t>Versie</w:t>
            </w:r>
          </w:p>
        </w:tc>
      </w:tr>
      <w:bookmarkStart w:id="5" w:name="bmAuteurs"/>
      <w:bookmarkEnd w:id="5"/>
      <w:tr w:rsidR="003228A3" w:rsidRPr="00343045" w:rsidTr="00372F5A">
        <w:tblPrEx>
          <w:tblCellMar>
            <w:top w:w="0" w:type="dxa"/>
            <w:bottom w:w="0" w:type="dxa"/>
          </w:tblCellMar>
        </w:tblPrEx>
        <w:trPr>
          <w:gridAfter w:val="1"/>
          <w:wAfter w:w="3686" w:type="dxa"/>
          <w:cantSplit/>
        </w:trPr>
        <w:tc>
          <w:tcPr>
            <w:tcW w:w="5173" w:type="dxa"/>
            <w:vAlign w:val="bottom"/>
          </w:tcPr>
          <w:p w:rsidR="003228A3" w:rsidRDefault="003864BB">
            <w:r>
              <w:fldChar w:fldCharType="begin"/>
            </w:r>
            <w:r>
              <w:instrText xml:space="preserve"> REF Versie \h </w:instrText>
            </w:r>
            <w:r>
              <w:fldChar w:fldCharType="separate"/>
            </w:r>
            <w:r w:rsidR="00B64008">
              <w:rPr>
                <w:noProof/>
              </w:rPr>
              <w:t>3.9.0</w:t>
            </w:r>
            <w:r>
              <w:fldChar w:fldCharType="end"/>
            </w:r>
          </w:p>
          <w:p w:rsidR="002A010E" w:rsidRPr="00343045" w:rsidRDefault="002A010E" w:rsidP="008D0862"/>
        </w:tc>
      </w:tr>
      <w:tr w:rsidR="003228A3" w:rsidRPr="00343045" w:rsidTr="00372F5A">
        <w:tblPrEx>
          <w:tblCellMar>
            <w:top w:w="0" w:type="dxa"/>
            <w:bottom w:w="0" w:type="dxa"/>
          </w:tblCellMar>
        </w:tblPrEx>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tbl>
      <w:tblPr>
        <w:tblW w:w="5173" w:type="dxa"/>
        <w:tblCellMar>
          <w:left w:w="0" w:type="dxa"/>
          <w:right w:w="70" w:type="dxa"/>
        </w:tblCellMar>
        <w:tblLook w:val="0000" w:firstRow="0" w:lastRow="0" w:firstColumn="0" w:lastColumn="0" w:noHBand="0" w:noVBand="0"/>
      </w:tblPr>
      <w:tblGrid>
        <w:gridCol w:w="5173"/>
      </w:tblGrid>
      <w:tr w:rsidR="003228A3" w:rsidRPr="00343045" w:rsidTr="00372F5A">
        <w:tblPrEx>
          <w:tblCellMar>
            <w:top w:w="0" w:type="dxa"/>
            <w:bottom w:w="0" w:type="dxa"/>
          </w:tblCellMar>
        </w:tblPrEx>
        <w:trPr>
          <w:trHeight w:hRule="exact" w:val="332"/>
        </w:trPr>
        <w:tc>
          <w:tcPr>
            <w:tcW w:w="5173" w:type="dxa"/>
            <w:vAlign w:val="bottom"/>
          </w:tcPr>
          <w:p w:rsidR="003228A3" w:rsidRPr="00343045" w:rsidRDefault="003228A3" w:rsidP="00AF77C2">
            <w:pPr>
              <w:pStyle w:val="kopje"/>
              <w:pageBreakBefore/>
              <w:rPr>
                <w:b w:val="0"/>
                <w:bCs/>
              </w:rPr>
            </w:pPr>
            <w:r w:rsidRPr="00343045">
              <w:lastRenderedPageBreak/>
              <w:t>Versiehistorie</w:t>
            </w:r>
          </w:p>
        </w:tc>
      </w:tr>
    </w:tbl>
    <w:p w:rsidR="003228A3" w:rsidRPr="00343045" w:rsidRDefault="003228A3">
      <w:pPr>
        <w:spacing w:line="14" w:lineRule="exact"/>
      </w:pPr>
    </w:p>
    <w:tbl>
      <w:tblPr>
        <w:tblW w:w="9001" w:type="dxa"/>
        <w:tblCellMar>
          <w:left w:w="0" w:type="dxa"/>
          <w:right w:w="70" w:type="dxa"/>
        </w:tblCellMar>
        <w:tblLook w:val="0000" w:firstRow="0" w:lastRow="0" w:firstColumn="0" w:lastColumn="0" w:noHBand="0" w:noVBand="0"/>
      </w:tblPr>
      <w:tblGrid>
        <w:gridCol w:w="537"/>
        <w:gridCol w:w="1376"/>
        <w:gridCol w:w="1985"/>
        <w:gridCol w:w="5103"/>
      </w:tblGrid>
      <w:tr w:rsidR="00C346B8" w:rsidRPr="00343045" w:rsidTr="00372F5A">
        <w:tblPrEx>
          <w:tblCellMar>
            <w:top w:w="0" w:type="dxa"/>
            <w:bottom w:w="0" w:type="dxa"/>
          </w:tblCellMar>
        </w:tblPrEx>
        <w:trPr>
          <w:trHeight w:hRule="exact" w:val="281"/>
          <w:tblHeader/>
        </w:trPr>
        <w:tc>
          <w:tcPr>
            <w:tcW w:w="537" w:type="dxa"/>
            <w:vAlign w:val="bottom"/>
          </w:tcPr>
          <w:p w:rsidR="003228A3" w:rsidRPr="00343045" w:rsidRDefault="003228A3">
            <w:pPr>
              <w:pStyle w:val="tussenkopje"/>
              <w:spacing w:before="0"/>
              <w:rPr>
                <w:lang w:val="nl-NL"/>
              </w:rPr>
            </w:pPr>
            <w:r w:rsidRPr="00343045">
              <w:rPr>
                <w:lang w:val="nl-NL"/>
              </w:rPr>
              <w:t>Versie</w:t>
            </w:r>
          </w:p>
        </w:tc>
        <w:tc>
          <w:tcPr>
            <w:tcW w:w="1376"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5103" w:type="dxa"/>
            <w:vAlign w:val="bottom"/>
          </w:tcPr>
          <w:p w:rsidR="003228A3" w:rsidRPr="00343045" w:rsidRDefault="003228A3">
            <w:pPr>
              <w:pStyle w:val="tussenkopje"/>
              <w:spacing w:before="0"/>
              <w:rPr>
                <w:lang w:val="nl-NL"/>
              </w:rPr>
            </w:pPr>
            <w:r w:rsidRPr="00343045">
              <w:rPr>
                <w:lang w:val="nl-NL"/>
              </w:rPr>
              <w:t>Opmerking</w:t>
            </w:r>
          </w:p>
        </w:tc>
      </w:tr>
      <w:tr w:rsidR="00AF77C2" w:rsidRPr="004C7E40" w:rsidTr="00372F5A">
        <w:tblPrEx>
          <w:tblCellMar>
            <w:top w:w="0" w:type="dxa"/>
            <w:bottom w:w="0" w:type="dxa"/>
          </w:tblCellMar>
        </w:tblPrEx>
        <w:tc>
          <w:tcPr>
            <w:tcW w:w="537" w:type="dxa"/>
          </w:tcPr>
          <w:p w:rsidR="00AF77C2" w:rsidRPr="004C7E40" w:rsidRDefault="00AF77C2" w:rsidP="00470FC9">
            <w:pPr>
              <w:pStyle w:val="Kop1Char"/>
              <w:rPr>
                <w:rStyle w:val="Versie0"/>
                <w:bCs/>
                <w:sz w:val="16"/>
                <w:szCs w:val="16"/>
              </w:rPr>
            </w:pPr>
            <w:bookmarkStart w:id="6" w:name="bmVersie"/>
            <w:bookmarkEnd w:id="6"/>
            <w:r w:rsidRPr="004C7E40">
              <w:rPr>
                <w:rStyle w:val="Versie0"/>
                <w:bCs/>
                <w:sz w:val="16"/>
                <w:szCs w:val="16"/>
              </w:rPr>
              <w:t>3.0</w:t>
            </w:r>
          </w:p>
        </w:tc>
        <w:tc>
          <w:tcPr>
            <w:tcW w:w="1376" w:type="dxa"/>
          </w:tcPr>
          <w:p w:rsidR="00AF77C2" w:rsidRPr="004C7E40" w:rsidRDefault="00AF77C2">
            <w:pPr>
              <w:rPr>
                <w:rStyle w:val="Datumopmaakprofiel"/>
                <w:sz w:val="16"/>
                <w:szCs w:val="16"/>
              </w:rPr>
            </w:pPr>
            <w:r w:rsidRPr="004C7E40">
              <w:rPr>
                <w:rStyle w:val="Datumopmaakprofiel"/>
                <w:sz w:val="16"/>
                <w:szCs w:val="16"/>
              </w:rPr>
              <w:t>22-02-2012</w:t>
            </w:r>
          </w:p>
        </w:tc>
        <w:tc>
          <w:tcPr>
            <w:tcW w:w="1985" w:type="dxa"/>
          </w:tcPr>
          <w:p w:rsidR="00AF77C2" w:rsidRPr="004C7E40" w:rsidRDefault="00AF77C2" w:rsidP="00136E60">
            <w:pPr>
              <w:rPr>
                <w:sz w:val="16"/>
                <w:szCs w:val="16"/>
              </w:rPr>
            </w:pPr>
            <w:r w:rsidRPr="004C7E40">
              <w:rPr>
                <w:sz w:val="16"/>
                <w:szCs w:val="16"/>
              </w:rPr>
              <w:t>Kadaster ICT/AA/IE</w:t>
            </w:r>
          </w:p>
        </w:tc>
        <w:tc>
          <w:tcPr>
            <w:tcW w:w="5103" w:type="dxa"/>
          </w:tcPr>
          <w:p w:rsidR="00AF77C2" w:rsidRPr="004C7E40" w:rsidRDefault="00AF77C2" w:rsidP="00371DED">
            <w:pPr>
              <w:snapToGrid w:val="0"/>
              <w:rPr>
                <w:sz w:val="16"/>
                <w:szCs w:val="16"/>
              </w:rPr>
            </w:pPr>
            <w:r w:rsidRPr="004C7E40">
              <w:rPr>
                <w:sz w:val="16"/>
                <w:szCs w:val="16"/>
              </w:rPr>
              <w:t>Modeldocument v2.7: CH-42607 Nieuwe versies tekstblokken Partij (niet) natuurlijk persoon, geen wijziging in toelichting.</w:t>
            </w:r>
          </w:p>
        </w:tc>
      </w:tr>
      <w:tr w:rsidR="0014394B" w:rsidRPr="004C7E40" w:rsidTr="00372F5A">
        <w:tblPrEx>
          <w:tblCellMar>
            <w:top w:w="0" w:type="dxa"/>
            <w:bottom w:w="0" w:type="dxa"/>
          </w:tblCellMar>
        </w:tblPrEx>
        <w:tc>
          <w:tcPr>
            <w:tcW w:w="537" w:type="dxa"/>
          </w:tcPr>
          <w:p w:rsidR="0014394B" w:rsidRPr="004C7E40" w:rsidRDefault="0014394B" w:rsidP="00470FC9">
            <w:pPr>
              <w:pStyle w:val="Kop1Char"/>
              <w:rPr>
                <w:rStyle w:val="Versie0"/>
                <w:bCs/>
                <w:sz w:val="16"/>
                <w:szCs w:val="16"/>
              </w:rPr>
            </w:pPr>
            <w:r w:rsidRPr="004C7E40">
              <w:rPr>
                <w:rStyle w:val="Versie0"/>
                <w:bCs/>
                <w:sz w:val="16"/>
                <w:szCs w:val="16"/>
              </w:rPr>
              <w:t>3.1</w:t>
            </w:r>
          </w:p>
        </w:tc>
        <w:tc>
          <w:tcPr>
            <w:tcW w:w="1376" w:type="dxa"/>
          </w:tcPr>
          <w:p w:rsidR="0014394B" w:rsidRPr="004C7E40" w:rsidRDefault="0014394B">
            <w:pPr>
              <w:rPr>
                <w:rStyle w:val="Datumopmaakprofiel"/>
                <w:sz w:val="16"/>
                <w:szCs w:val="16"/>
              </w:rPr>
            </w:pPr>
            <w:r w:rsidRPr="004C7E40">
              <w:rPr>
                <w:rStyle w:val="Datumopmaakprofiel"/>
                <w:sz w:val="16"/>
                <w:szCs w:val="16"/>
              </w:rPr>
              <w:t>28-03-2012</w:t>
            </w:r>
          </w:p>
        </w:tc>
        <w:tc>
          <w:tcPr>
            <w:tcW w:w="1985" w:type="dxa"/>
          </w:tcPr>
          <w:p w:rsidR="0014394B" w:rsidRPr="004C7E40" w:rsidRDefault="0014394B" w:rsidP="00136E60">
            <w:pPr>
              <w:rPr>
                <w:sz w:val="16"/>
                <w:szCs w:val="16"/>
              </w:rPr>
            </w:pPr>
            <w:r w:rsidRPr="004C7E40">
              <w:rPr>
                <w:sz w:val="16"/>
                <w:szCs w:val="16"/>
              </w:rPr>
              <w:t>Kadaster ICT/AA/IE</w:t>
            </w:r>
          </w:p>
        </w:tc>
        <w:tc>
          <w:tcPr>
            <w:tcW w:w="5103" w:type="dxa"/>
          </w:tcPr>
          <w:p w:rsidR="0014394B" w:rsidRPr="004C7E40" w:rsidRDefault="0014394B" w:rsidP="00371DED">
            <w:pPr>
              <w:snapToGrid w:val="0"/>
              <w:rPr>
                <w:sz w:val="16"/>
                <w:szCs w:val="16"/>
              </w:rPr>
            </w:pPr>
            <w:r w:rsidRPr="004C7E40">
              <w:rPr>
                <w:sz w:val="16"/>
                <w:szCs w:val="16"/>
              </w:rPr>
              <w:t>CH-41687 nieuw modeldocument v2.8</w:t>
            </w:r>
          </w:p>
        </w:tc>
      </w:tr>
      <w:tr w:rsidR="007F6639" w:rsidRPr="004C7E40" w:rsidTr="00372F5A">
        <w:tblPrEx>
          <w:tblCellMar>
            <w:top w:w="0" w:type="dxa"/>
            <w:bottom w:w="0" w:type="dxa"/>
          </w:tblCellMar>
        </w:tblPrEx>
        <w:tc>
          <w:tcPr>
            <w:tcW w:w="537" w:type="dxa"/>
          </w:tcPr>
          <w:p w:rsidR="007F6639" w:rsidRPr="004C7E40" w:rsidRDefault="007F6639" w:rsidP="00470FC9">
            <w:pPr>
              <w:pStyle w:val="Kop1Char"/>
              <w:rPr>
                <w:rStyle w:val="Versie0"/>
                <w:bCs/>
                <w:sz w:val="16"/>
                <w:szCs w:val="16"/>
              </w:rPr>
            </w:pPr>
            <w:r w:rsidRPr="004C7E40">
              <w:rPr>
                <w:rStyle w:val="Versie0"/>
                <w:bCs/>
                <w:sz w:val="16"/>
                <w:szCs w:val="16"/>
              </w:rPr>
              <w:t>3.2</w:t>
            </w:r>
          </w:p>
        </w:tc>
        <w:tc>
          <w:tcPr>
            <w:tcW w:w="1376" w:type="dxa"/>
          </w:tcPr>
          <w:p w:rsidR="007F6639" w:rsidRPr="004C7E40" w:rsidRDefault="001330AB">
            <w:pPr>
              <w:rPr>
                <w:rStyle w:val="Datumopmaakprofiel"/>
                <w:sz w:val="16"/>
                <w:szCs w:val="16"/>
              </w:rPr>
            </w:pPr>
            <w:r w:rsidRPr="004C7E40">
              <w:rPr>
                <w:rStyle w:val="Datumopmaakprofiel"/>
                <w:sz w:val="16"/>
                <w:szCs w:val="16"/>
              </w:rPr>
              <w:t>0</w:t>
            </w:r>
            <w:r w:rsidR="007F6639" w:rsidRPr="004C7E40">
              <w:rPr>
                <w:rStyle w:val="Datumopmaakprofiel"/>
                <w:sz w:val="16"/>
                <w:szCs w:val="16"/>
              </w:rPr>
              <w:t>6-</w:t>
            </w:r>
            <w:r w:rsidRPr="004C7E40">
              <w:rPr>
                <w:rStyle w:val="Datumopmaakprofiel"/>
                <w:sz w:val="16"/>
                <w:szCs w:val="16"/>
              </w:rPr>
              <w:t>0</w:t>
            </w:r>
            <w:r w:rsidR="007F6639" w:rsidRPr="004C7E40">
              <w:rPr>
                <w:rStyle w:val="Datumopmaakprofiel"/>
                <w:sz w:val="16"/>
                <w:szCs w:val="16"/>
              </w:rPr>
              <w:t>4-2012</w:t>
            </w:r>
          </w:p>
        </w:tc>
        <w:tc>
          <w:tcPr>
            <w:tcW w:w="1985" w:type="dxa"/>
          </w:tcPr>
          <w:p w:rsidR="007F6639" w:rsidRPr="004C7E40" w:rsidRDefault="007F6639" w:rsidP="00136E60">
            <w:pPr>
              <w:rPr>
                <w:sz w:val="16"/>
                <w:szCs w:val="16"/>
              </w:rPr>
            </w:pPr>
            <w:r w:rsidRPr="004C7E40">
              <w:rPr>
                <w:sz w:val="16"/>
                <w:szCs w:val="16"/>
              </w:rPr>
              <w:t>Kadaster ICT/AA/IE</w:t>
            </w:r>
          </w:p>
        </w:tc>
        <w:tc>
          <w:tcPr>
            <w:tcW w:w="5103" w:type="dxa"/>
          </w:tcPr>
          <w:p w:rsidR="007F6639" w:rsidRPr="004C7E40" w:rsidRDefault="007F6639" w:rsidP="00371DED">
            <w:pPr>
              <w:snapToGrid w:val="0"/>
              <w:rPr>
                <w:sz w:val="16"/>
                <w:szCs w:val="16"/>
              </w:rPr>
            </w:pPr>
            <w:r w:rsidRPr="004C7E40">
              <w:rPr>
                <w:sz w:val="16"/>
                <w:szCs w:val="16"/>
              </w:rPr>
              <w:t>Modeldocument v2.9 + CH-43722</w:t>
            </w:r>
          </w:p>
        </w:tc>
      </w:tr>
      <w:tr w:rsidR="001330AB" w:rsidRPr="004C7E40" w:rsidTr="00372F5A">
        <w:tblPrEx>
          <w:tblCellMar>
            <w:top w:w="0" w:type="dxa"/>
            <w:bottom w:w="0" w:type="dxa"/>
          </w:tblCellMar>
        </w:tblPrEx>
        <w:tc>
          <w:tcPr>
            <w:tcW w:w="537" w:type="dxa"/>
          </w:tcPr>
          <w:p w:rsidR="001330AB" w:rsidRPr="004C7E40" w:rsidRDefault="001330AB" w:rsidP="00470FC9">
            <w:pPr>
              <w:pStyle w:val="Kop1Char"/>
              <w:rPr>
                <w:rStyle w:val="Versie0"/>
                <w:bCs/>
                <w:sz w:val="16"/>
                <w:szCs w:val="16"/>
              </w:rPr>
            </w:pPr>
            <w:r w:rsidRPr="004C7E40">
              <w:rPr>
                <w:rStyle w:val="Versie0"/>
                <w:bCs/>
                <w:sz w:val="16"/>
                <w:szCs w:val="16"/>
              </w:rPr>
              <w:t>3.3</w:t>
            </w:r>
          </w:p>
        </w:tc>
        <w:tc>
          <w:tcPr>
            <w:tcW w:w="1376" w:type="dxa"/>
          </w:tcPr>
          <w:p w:rsidR="001330AB" w:rsidRPr="004C7E40" w:rsidRDefault="007A4EDA">
            <w:pPr>
              <w:rPr>
                <w:rStyle w:val="Datumopmaakprofiel"/>
                <w:sz w:val="16"/>
                <w:szCs w:val="16"/>
              </w:rPr>
            </w:pPr>
            <w:r w:rsidRPr="004C7E40">
              <w:rPr>
                <w:rStyle w:val="Datumopmaakprofiel"/>
                <w:sz w:val="16"/>
                <w:szCs w:val="16"/>
              </w:rPr>
              <w:t>03</w:t>
            </w:r>
            <w:r w:rsidR="001330AB" w:rsidRPr="004C7E40">
              <w:rPr>
                <w:rStyle w:val="Datumopmaakprofiel"/>
                <w:sz w:val="16"/>
                <w:szCs w:val="16"/>
              </w:rPr>
              <w:t>-0</w:t>
            </w:r>
            <w:r w:rsidRPr="004C7E40">
              <w:rPr>
                <w:rStyle w:val="Datumopmaakprofiel"/>
                <w:sz w:val="16"/>
                <w:szCs w:val="16"/>
              </w:rPr>
              <w:t>7</w:t>
            </w:r>
            <w:r w:rsidR="001330AB" w:rsidRPr="004C7E40">
              <w:rPr>
                <w:rStyle w:val="Datumopmaakprofiel"/>
                <w:sz w:val="16"/>
                <w:szCs w:val="16"/>
              </w:rPr>
              <w:t>-2013</w:t>
            </w:r>
          </w:p>
        </w:tc>
        <w:tc>
          <w:tcPr>
            <w:tcW w:w="1985" w:type="dxa"/>
          </w:tcPr>
          <w:p w:rsidR="001330AB" w:rsidRPr="004C7E40" w:rsidRDefault="001330AB" w:rsidP="00136E60">
            <w:pPr>
              <w:rPr>
                <w:sz w:val="16"/>
                <w:szCs w:val="16"/>
                <w:lang w:val="en-GB"/>
              </w:rPr>
            </w:pPr>
            <w:r w:rsidRPr="004C7E40">
              <w:rPr>
                <w:sz w:val="16"/>
                <w:szCs w:val="16"/>
                <w:lang w:val="en-US"/>
              </w:rPr>
              <w:t>Kadaster IT/RZ/AA/IE</w:t>
            </w:r>
          </w:p>
        </w:tc>
        <w:tc>
          <w:tcPr>
            <w:tcW w:w="5103" w:type="dxa"/>
          </w:tcPr>
          <w:p w:rsidR="001330AB" w:rsidRPr="004C7E40" w:rsidRDefault="001330AB" w:rsidP="00371DED">
            <w:pPr>
              <w:snapToGrid w:val="0"/>
              <w:rPr>
                <w:sz w:val="16"/>
                <w:szCs w:val="16"/>
              </w:rPr>
            </w:pPr>
            <w:r w:rsidRPr="004C7E40">
              <w:rPr>
                <w:sz w:val="16"/>
                <w:szCs w:val="16"/>
              </w:rPr>
              <w:t xml:space="preserve">RFC-49884/50035 </w:t>
            </w:r>
            <w:proofErr w:type="spellStart"/>
            <w:r w:rsidRPr="004C7E40">
              <w:rPr>
                <w:sz w:val="16"/>
                <w:szCs w:val="16"/>
              </w:rPr>
              <w:t>Modeldoc</w:t>
            </w:r>
            <w:proofErr w:type="spellEnd"/>
            <w:r w:rsidRPr="004C7E40">
              <w:rPr>
                <w:sz w:val="16"/>
                <w:szCs w:val="16"/>
              </w:rPr>
              <w:t xml:space="preserve"> v</w:t>
            </w:r>
            <w:r w:rsidR="005F40ED" w:rsidRPr="004C7E40">
              <w:rPr>
                <w:sz w:val="16"/>
                <w:szCs w:val="16"/>
              </w:rPr>
              <w:t>3</w:t>
            </w:r>
            <w:r w:rsidRPr="004C7E40">
              <w:rPr>
                <w:sz w:val="16"/>
                <w:szCs w:val="16"/>
              </w:rPr>
              <w:t>.</w:t>
            </w:r>
            <w:r w:rsidR="005F40ED" w:rsidRPr="004C7E40">
              <w:rPr>
                <w:sz w:val="16"/>
                <w:szCs w:val="16"/>
              </w:rPr>
              <w:t>0</w:t>
            </w:r>
            <w:r w:rsidRPr="004C7E40">
              <w:rPr>
                <w:sz w:val="16"/>
                <w:szCs w:val="16"/>
              </w:rPr>
              <w:t xml:space="preserve">, ";" na </w:t>
            </w:r>
            <w:proofErr w:type="spellStart"/>
            <w:r w:rsidRPr="004C7E40">
              <w:rPr>
                <w:sz w:val="16"/>
                <w:szCs w:val="16"/>
              </w:rPr>
              <w:t>overbrhypotheek</w:t>
            </w:r>
            <w:proofErr w:type="spellEnd"/>
            <w:r w:rsidRPr="004C7E40">
              <w:rPr>
                <w:sz w:val="16"/>
                <w:szCs w:val="16"/>
              </w:rPr>
              <w:t xml:space="preserve"> vervangen door "."</w:t>
            </w:r>
            <w:r w:rsidR="005F40ED" w:rsidRPr="004C7E40">
              <w:rPr>
                <w:sz w:val="16"/>
                <w:szCs w:val="16"/>
              </w:rPr>
              <w:t>, tekst m.b.t. rangwisseling aangepast.</w:t>
            </w:r>
          </w:p>
        </w:tc>
      </w:tr>
      <w:tr w:rsidR="0018591F" w:rsidRPr="004C7E40" w:rsidTr="00372F5A">
        <w:tblPrEx>
          <w:tblCellMar>
            <w:top w:w="0" w:type="dxa"/>
            <w:bottom w:w="0" w:type="dxa"/>
          </w:tblCellMar>
        </w:tblPrEx>
        <w:tc>
          <w:tcPr>
            <w:tcW w:w="537" w:type="dxa"/>
          </w:tcPr>
          <w:p w:rsidR="0018591F" w:rsidRPr="004C7E40" w:rsidRDefault="0018591F" w:rsidP="00470FC9">
            <w:pPr>
              <w:pStyle w:val="Kop1Char"/>
              <w:rPr>
                <w:rStyle w:val="Versie0"/>
                <w:bCs/>
                <w:sz w:val="16"/>
                <w:szCs w:val="16"/>
              </w:rPr>
            </w:pPr>
            <w:r w:rsidRPr="004C7E40">
              <w:rPr>
                <w:rStyle w:val="Versie0"/>
                <w:bCs/>
                <w:sz w:val="16"/>
                <w:szCs w:val="16"/>
              </w:rPr>
              <w:t>3.4</w:t>
            </w:r>
          </w:p>
        </w:tc>
        <w:tc>
          <w:tcPr>
            <w:tcW w:w="1376" w:type="dxa"/>
          </w:tcPr>
          <w:p w:rsidR="0018591F" w:rsidRPr="004C7E40" w:rsidRDefault="0018591F">
            <w:pPr>
              <w:rPr>
                <w:rStyle w:val="Datumopmaakprofiel"/>
                <w:sz w:val="16"/>
                <w:szCs w:val="16"/>
              </w:rPr>
            </w:pPr>
            <w:r w:rsidRPr="004C7E40">
              <w:rPr>
                <w:rStyle w:val="Datumopmaakprofiel"/>
                <w:sz w:val="16"/>
                <w:szCs w:val="16"/>
              </w:rPr>
              <w:t>07-08-2013</w:t>
            </w:r>
          </w:p>
        </w:tc>
        <w:tc>
          <w:tcPr>
            <w:tcW w:w="1985" w:type="dxa"/>
          </w:tcPr>
          <w:p w:rsidR="0018591F" w:rsidRPr="004C7E40" w:rsidRDefault="0018591F" w:rsidP="00136E60">
            <w:pPr>
              <w:rPr>
                <w:sz w:val="16"/>
                <w:szCs w:val="16"/>
                <w:lang w:val="en-US"/>
              </w:rPr>
            </w:pPr>
            <w:r w:rsidRPr="004C7E40">
              <w:rPr>
                <w:sz w:val="16"/>
                <w:szCs w:val="16"/>
                <w:lang w:val="en-US"/>
              </w:rPr>
              <w:t>Kadaster IT/RZ/AA/IE</w:t>
            </w:r>
          </w:p>
        </w:tc>
        <w:tc>
          <w:tcPr>
            <w:tcW w:w="5103" w:type="dxa"/>
          </w:tcPr>
          <w:p w:rsidR="0018591F" w:rsidRPr="004C7E40" w:rsidRDefault="0018591F" w:rsidP="00371DED">
            <w:pPr>
              <w:snapToGrid w:val="0"/>
              <w:rPr>
                <w:sz w:val="16"/>
                <w:szCs w:val="16"/>
              </w:rPr>
            </w:pPr>
            <w:r w:rsidRPr="004C7E40">
              <w:rPr>
                <w:sz w:val="16"/>
                <w:szCs w:val="16"/>
              </w:rPr>
              <w:t>RFC-</w:t>
            </w:r>
            <w:r w:rsidR="00BC3560" w:rsidRPr="004C7E40">
              <w:rPr>
                <w:sz w:val="16"/>
                <w:szCs w:val="16"/>
              </w:rPr>
              <w:t>49884/</w:t>
            </w:r>
            <w:r w:rsidRPr="004C7E40">
              <w:rPr>
                <w:sz w:val="16"/>
                <w:szCs w:val="16"/>
              </w:rPr>
              <w:t>50035</w:t>
            </w:r>
            <w:r w:rsidR="005F7764" w:rsidRPr="004C7E40">
              <w:rPr>
                <w:sz w:val="16"/>
                <w:szCs w:val="16"/>
              </w:rPr>
              <w:t xml:space="preserve"> </w:t>
            </w:r>
            <w:proofErr w:type="spellStart"/>
            <w:r w:rsidR="005F7764" w:rsidRPr="004C7E40">
              <w:rPr>
                <w:sz w:val="16"/>
                <w:szCs w:val="16"/>
              </w:rPr>
              <w:t>Modeldoc</w:t>
            </w:r>
            <w:proofErr w:type="spellEnd"/>
            <w:r w:rsidR="005F7764" w:rsidRPr="004C7E40">
              <w:rPr>
                <w:sz w:val="16"/>
                <w:szCs w:val="16"/>
              </w:rPr>
              <w:t xml:space="preserve"> v3.0</w:t>
            </w:r>
            <w:r w:rsidRPr="004C7E40">
              <w:rPr>
                <w:sz w:val="16"/>
                <w:szCs w:val="16"/>
              </w:rPr>
              <w:t xml:space="preserve">: Toelichting nummering partijen en personen (§ </w:t>
            </w:r>
            <w:r w:rsidRPr="004C7E40">
              <w:rPr>
                <w:sz w:val="16"/>
                <w:szCs w:val="16"/>
              </w:rPr>
              <w:fldChar w:fldCharType="begin"/>
            </w:r>
            <w:r w:rsidRPr="004C7E40">
              <w:rPr>
                <w:sz w:val="16"/>
                <w:szCs w:val="16"/>
              </w:rPr>
              <w:instrText xml:space="preserve"> REF _Ref363650409 \r \h </w:instrText>
            </w:r>
            <w:r w:rsidRPr="004C7E40">
              <w:rPr>
                <w:sz w:val="16"/>
                <w:szCs w:val="16"/>
              </w:rPr>
            </w:r>
            <w:r w:rsidR="004C7E40">
              <w:rPr>
                <w:sz w:val="16"/>
                <w:szCs w:val="16"/>
              </w:rPr>
              <w:instrText xml:space="preserve"> \* MERGEFORMAT </w:instrText>
            </w:r>
            <w:r w:rsidRPr="004C7E40">
              <w:rPr>
                <w:sz w:val="16"/>
                <w:szCs w:val="16"/>
              </w:rPr>
              <w:fldChar w:fldCharType="separate"/>
            </w:r>
            <w:r w:rsidR="00B64008">
              <w:rPr>
                <w:sz w:val="16"/>
                <w:szCs w:val="16"/>
              </w:rPr>
              <w:t>2.4</w:t>
            </w:r>
            <w:r w:rsidRPr="004C7E40">
              <w:rPr>
                <w:sz w:val="16"/>
                <w:szCs w:val="16"/>
              </w:rPr>
              <w:fldChar w:fldCharType="end"/>
            </w:r>
            <w:r w:rsidRPr="004C7E40">
              <w:rPr>
                <w:sz w:val="16"/>
                <w:szCs w:val="16"/>
              </w:rPr>
              <w:t>) aangepast.</w:t>
            </w:r>
          </w:p>
        </w:tc>
      </w:tr>
      <w:tr w:rsidR="00BC3560" w:rsidRPr="004C7E40" w:rsidTr="00372F5A">
        <w:tblPrEx>
          <w:tblCellMar>
            <w:top w:w="0" w:type="dxa"/>
            <w:bottom w:w="0" w:type="dxa"/>
          </w:tblCellMar>
        </w:tblPrEx>
        <w:tc>
          <w:tcPr>
            <w:tcW w:w="537" w:type="dxa"/>
          </w:tcPr>
          <w:p w:rsidR="00BC3560" w:rsidRPr="004C7E40" w:rsidRDefault="00BC3560" w:rsidP="00470FC9">
            <w:pPr>
              <w:pStyle w:val="Kop1Char"/>
              <w:rPr>
                <w:rStyle w:val="Versie0"/>
                <w:bCs/>
                <w:sz w:val="16"/>
                <w:szCs w:val="16"/>
              </w:rPr>
            </w:pPr>
            <w:r w:rsidRPr="004C7E40">
              <w:rPr>
                <w:rStyle w:val="Versie0"/>
                <w:bCs/>
                <w:sz w:val="16"/>
                <w:szCs w:val="16"/>
              </w:rPr>
              <w:t>3.5</w:t>
            </w:r>
          </w:p>
        </w:tc>
        <w:tc>
          <w:tcPr>
            <w:tcW w:w="1376" w:type="dxa"/>
          </w:tcPr>
          <w:p w:rsidR="00BC3560" w:rsidRPr="004C7E40" w:rsidRDefault="005F7764">
            <w:pPr>
              <w:rPr>
                <w:rStyle w:val="Datumopmaakprofiel"/>
                <w:sz w:val="16"/>
                <w:szCs w:val="16"/>
              </w:rPr>
            </w:pPr>
            <w:r w:rsidRPr="004C7E40">
              <w:rPr>
                <w:rStyle w:val="Datumopmaakprofiel"/>
                <w:sz w:val="16"/>
                <w:szCs w:val="16"/>
              </w:rPr>
              <w:t>08</w:t>
            </w:r>
            <w:r w:rsidR="00BC3560" w:rsidRPr="004C7E40">
              <w:rPr>
                <w:rStyle w:val="Datumopmaakprofiel"/>
                <w:sz w:val="16"/>
                <w:szCs w:val="16"/>
              </w:rPr>
              <w:t>-1</w:t>
            </w:r>
            <w:r w:rsidRPr="004C7E40">
              <w:rPr>
                <w:rStyle w:val="Datumopmaakprofiel"/>
                <w:sz w:val="16"/>
                <w:szCs w:val="16"/>
              </w:rPr>
              <w:t>1</w:t>
            </w:r>
            <w:r w:rsidR="00BC3560" w:rsidRPr="004C7E40">
              <w:rPr>
                <w:rStyle w:val="Datumopmaakprofiel"/>
                <w:sz w:val="16"/>
                <w:szCs w:val="16"/>
              </w:rPr>
              <w:t>-2013</w:t>
            </w:r>
          </w:p>
        </w:tc>
        <w:tc>
          <w:tcPr>
            <w:tcW w:w="1985" w:type="dxa"/>
          </w:tcPr>
          <w:p w:rsidR="00BC3560" w:rsidRPr="004C7E40" w:rsidRDefault="00BC3560" w:rsidP="00136E60">
            <w:pPr>
              <w:rPr>
                <w:sz w:val="16"/>
                <w:szCs w:val="16"/>
                <w:lang w:val="en-US"/>
              </w:rPr>
            </w:pPr>
            <w:r w:rsidRPr="004C7E40">
              <w:rPr>
                <w:sz w:val="16"/>
                <w:szCs w:val="16"/>
                <w:lang w:val="en-US"/>
              </w:rPr>
              <w:t>Kadaster IT/RZ/AA/IE</w:t>
            </w:r>
          </w:p>
        </w:tc>
        <w:tc>
          <w:tcPr>
            <w:tcW w:w="5103" w:type="dxa"/>
          </w:tcPr>
          <w:p w:rsidR="00BD4FE5" w:rsidRDefault="00BC3560" w:rsidP="00371DED">
            <w:pPr>
              <w:snapToGrid w:val="0"/>
              <w:rPr>
                <w:sz w:val="16"/>
                <w:szCs w:val="16"/>
              </w:rPr>
            </w:pPr>
            <w:r w:rsidRPr="004C7E40">
              <w:rPr>
                <w:sz w:val="16"/>
                <w:szCs w:val="16"/>
              </w:rPr>
              <w:t>RFC-49884/50035</w:t>
            </w:r>
            <w:r w:rsidR="005F7764" w:rsidRPr="004C7E40">
              <w:rPr>
                <w:sz w:val="16"/>
                <w:szCs w:val="16"/>
              </w:rPr>
              <w:t xml:space="preserve"> </w:t>
            </w:r>
            <w:proofErr w:type="spellStart"/>
            <w:r w:rsidR="005F7764" w:rsidRPr="004C7E40">
              <w:rPr>
                <w:sz w:val="16"/>
                <w:szCs w:val="16"/>
              </w:rPr>
              <w:t>Modeldoc</w:t>
            </w:r>
            <w:proofErr w:type="spellEnd"/>
            <w:r w:rsidR="005F7764" w:rsidRPr="004C7E40">
              <w:rPr>
                <w:sz w:val="16"/>
                <w:szCs w:val="16"/>
              </w:rPr>
              <w:t xml:space="preserve"> v3.1</w:t>
            </w:r>
            <w:r w:rsidRPr="004C7E40">
              <w:rPr>
                <w:sz w:val="16"/>
                <w:szCs w:val="16"/>
              </w:rPr>
              <w:t xml:space="preserve">: </w:t>
            </w:r>
          </w:p>
          <w:p w:rsidR="00BC3560" w:rsidRPr="004C7E40" w:rsidRDefault="00BD4FE5" w:rsidP="00371DED">
            <w:pPr>
              <w:snapToGrid w:val="0"/>
              <w:rPr>
                <w:sz w:val="16"/>
                <w:szCs w:val="16"/>
              </w:rPr>
            </w:pPr>
            <w:r>
              <w:rPr>
                <w:sz w:val="16"/>
                <w:szCs w:val="16"/>
              </w:rPr>
              <w:t xml:space="preserve">- </w:t>
            </w:r>
            <w:proofErr w:type="spellStart"/>
            <w:r w:rsidR="00BC3560" w:rsidRPr="004C7E40">
              <w:rPr>
                <w:sz w:val="16"/>
                <w:szCs w:val="16"/>
              </w:rPr>
              <w:t>indPartij</w:t>
            </w:r>
            <w:proofErr w:type="spellEnd"/>
            <w:r w:rsidR="00BC3560" w:rsidRPr="004C7E40">
              <w:rPr>
                <w:sz w:val="16"/>
                <w:szCs w:val="16"/>
              </w:rPr>
              <w:t xml:space="preserve"> </w:t>
            </w:r>
            <w:r>
              <w:rPr>
                <w:sz w:val="16"/>
                <w:szCs w:val="16"/>
              </w:rPr>
              <w:t>vervangen door</w:t>
            </w:r>
            <w:r w:rsidR="00BC3560" w:rsidRPr="004C7E40">
              <w:rPr>
                <w:sz w:val="16"/>
                <w:szCs w:val="16"/>
              </w:rPr>
              <w:t xml:space="preserve"> </w:t>
            </w:r>
            <w:proofErr w:type="spellStart"/>
            <w:r w:rsidR="00BC3560" w:rsidRPr="004C7E40">
              <w:rPr>
                <w:sz w:val="16"/>
                <w:szCs w:val="16"/>
              </w:rPr>
              <w:t>indGerechtigde</w:t>
            </w:r>
            <w:proofErr w:type="spellEnd"/>
            <w:r w:rsidR="00BC3560" w:rsidRPr="004C7E40">
              <w:rPr>
                <w:sz w:val="16"/>
                <w:szCs w:val="16"/>
              </w:rPr>
              <w:t xml:space="preserve">, </w:t>
            </w:r>
            <w:r w:rsidR="002B199C" w:rsidRPr="004C7E40">
              <w:rPr>
                <w:sz w:val="16"/>
                <w:szCs w:val="16"/>
              </w:rPr>
              <w:t>par. 2.5</w:t>
            </w:r>
            <w:r w:rsidR="00BC3560" w:rsidRPr="004C7E40">
              <w:rPr>
                <w:sz w:val="16"/>
                <w:szCs w:val="16"/>
              </w:rPr>
              <w:t>.</w:t>
            </w:r>
          </w:p>
        </w:tc>
      </w:tr>
      <w:tr w:rsidR="004C7E40" w:rsidRPr="004C7E40" w:rsidTr="00372F5A">
        <w:tblPrEx>
          <w:tblCellMar>
            <w:top w:w="0" w:type="dxa"/>
            <w:bottom w:w="0" w:type="dxa"/>
          </w:tblCellMar>
        </w:tblPrEx>
        <w:tc>
          <w:tcPr>
            <w:tcW w:w="537" w:type="dxa"/>
          </w:tcPr>
          <w:p w:rsidR="004C7E40" w:rsidRPr="004C7E40" w:rsidRDefault="004C7E40" w:rsidP="00470FC9">
            <w:pPr>
              <w:pStyle w:val="Kop1Char"/>
              <w:rPr>
                <w:rStyle w:val="Versie0"/>
                <w:bCs/>
                <w:sz w:val="16"/>
                <w:szCs w:val="16"/>
              </w:rPr>
            </w:pPr>
            <w:r w:rsidRPr="004C7E40">
              <w:rPr>
                <w:rStyle w:val="Versie0"/>
                <w:bCs/>
                <w:sz w:val="16"/>
                <w:szCs w:val="16"/>
              </w:rPr>
              <w:t>3.6</w:t>
            </w:r>
          </w:p>
        </w:tc>
        <w:tc>
          <w:tcPr>
            <w:tcW w:w="1376" w:type="dxa"/>
          </w:tcPr>
          <w:p w:rsidR="004C7E40" w:rsidRPr="004C7E40" w:rsidRDefault="00BA288F">
            <w:pPr>
              <w:rPr>
                <w:rStyle w:val="Datumopmaakprofiel"/>
                <w:sz w:val="16"/>
                <w:szCs w:val="16"/>
              </w:rPr>
            </w:pPr>
            <w:r>
              <w:rPr>
                <w:rStyle w:val="Datumopmaakprofiel"/>
                <w:sz w:val="16"/>
                <w:szCs w:val="16"/>
              </w:rPr>
              <w:t>1</w:t>
            </w:r>
            <w:r w:rsidR="00BD4FE5">
              <w:rPr>
                <w:rStyle w:val="Datumopmaakprofiel"/>
                <w:sz w:val="16"/>
                <w:szCs w:val="16"/>
              </w:rPr>
              <w:t>7 april</w:t>
            </w:r>
            <w:r w:rsidR="004C7E40" w:rsidRPr="004C7E40">
              <w:rPr>
                <w:rStyle w:val="Datumopmaakprofiel"/>
                <w:sz w:val="16"/>
                <w:szCs w:val="16"/>
              </w:rPr>
              <w:t xml:space="preserve"> 2014</w:t>
            </w:r>
          </w:p>
        </w:tc>
        <w:tc>
          <w:tcPr>
            <w:tcW w:w="1985" w:type="dxa"/>
          </w:tcPr>
          <w:p w:rsidR="004C7E40" w:rsidRPr="004C7E40" w:rsidRDefault="004C7E40" w:rsidP="00136E60">
            <w:pPr>
              <w:rPr>
                <w:sz w:val="16"/>
                <w:szCs w:val="16"/>
                <w:lang w:val="en-US"/>
              </w:rPr>
            </w:pPr>
            <w:r w:rsidRPr="004C7E40">
              <w:rPr>
                <w:sz w:val="16"/>
                <w:szCs w:val="16"/>
                <w:lang w:val="en-US"/>
              </w:rPr>
              <w:t>Kadaster IT/RZ/AA/IE</w:t>
            </w:r>
          </w:p>
        </w:tc>
        <w:tc>
          <w:tcPr>
            <w:tcW w:w="5103" w:type="dxa"/>
          </w:tcPr>
          <w:p w:rsidR="00BA288F" w:rsidRDefault="00BA288F" w:rsidP="00BA288F">
            <w:pPr>
              <w:rPr>
                <w:sz w:val="16"/>
                <w:szCs w:val="16"/>
              </w:rPr>
            </w:pPr>
            <w:r w:rsidRPr="00362DEE">
              <w:rPr>
                <w:sz w:val="16"/>
                <w:szCs w:val="16"/>
              </w:rPr>
              <w:t>RFC-55274</w:t>
            </w:r>
            <w:r w:rsidR="00BD4FE5">
              <w:rPr>
                <w:sz w:val="16"/>
                <w:szCs w:val="16"/>
              </w:rPr>
              <w:t xml:space="preserve"> </w:t>
            </w:r>
            <w:proofErr w:type="spellStart"/>
            <w:r w:rsidR="00BD4FE5">
              <w:rPr>
                <w:sz w:val="16"/>
                <w:szCs w:val="16"/>
              </w:rPr>
              <w:t>Modeldoc</w:t>
            </w:r>
            <w:proofErr w:type="spellEnd"/>
            <w:r w:rsidR="00BD4FE5">
              <w:rPr>
                <w:sz w:val="16"/>
                <w:szCs w:val="16"/>
              </w:rPr>
              <w:t xml:space="preserve"> v3.</w:t>
            </w:r>
            <w:r w:rsidR="0077476A">
              <w:rPr>
                <w:sz w:val="16"/>
                <w:szCs w:val="16"/>
              </w:rPr>
              <w:t>2, definitief</w:t>
            </w:r>
            <w:r>
              <w:rPr>
                <w:sz w:val="16"/>
                <w:szCs w:val="16"/>
              </w:rPr>
              <w:t>:</w:t>
            </w:r>
            <w:r w:rsidRPr="00362DEE">
              <w:rPr>
                <w:sz w:val="16"/>
                <w:szCs w:val="16"/>
              </w:rPr>
              <w:t xml:space="preserve"> </w:t>
            </w:r>
          </w:p>
          <w:p w:rsidR="00BA288F" w:rsidRDefault="00BA288F" w:rsidP="00BA288F">
            <w:pPr>
              <w:rPr>
                <w:sz w:val="16"/>
                <w:szCs w:val="16"/>
              </w:rPr>
            </w:pPr>
            <w:r>
              <w:rPr>
                <w:sz w:val="16"/>
                <w:szCs w:val="16"/>
              </w:rPr>
              <w:t xml:space="preserve">- </w:t>
            </w:r>
            <w:r w:rsidRPr="00362DEE">
              <w:rPr>
                <w:sz w:val="16"/>
                <w:szCs w:val="16"/>
              </w:rPr>
              <w:t>par.</w:t>
            </w:r>
            <w:r w:rsidR="00B64008">
              <w:rPr>
                <w:sz w:val="16"/>
                <w:szCs w:val="16"/>
              </w:rPr>
              <w:t xml:space="preserve"> 2.4</w:t>
            </w:r>
            <w:r>
              <w:rPr>
                <w:sz w:val="16"/>
                <w:szCs w:val="16"/>
              </w:rPr>
              <w:t xml:space="preserve"> toelichting nummering verwijderd,</w:t>
            </w:r>
          </w:p>
          <w:p w:rsidR="00BA288F" w:rsidRDefault="00BA288F" w:rsidP="00BA288F">
            <w:pPr>
              <w:rPr>
                <w:sz w:val="16"/>
                <w:szCs w:val="16"/>
              </w:rPr>
            </w:pPr>
            <w:r>
              <w:rPr>
                <w:sz w:val="16"/>
                <w:szCs w:val="16"/>
              </w:rPr>
              <w:t>- par.</w:t>
            </w:r>
            <w:r w:rsidR="00B64008">
              <w:rPr>
                <w:sz w:val="16"/>
                <w:szCs w:val="16"/>
              </w:rPr>
              <w:t xml:space="preserve"> 2.5</w:t>
            </w:r>
            <w:r>
              <w:rPr>
                <w:sz w:val="16"/>
                <w:szCs w:val="16"/>
              </w:rPr>
              <w:t xml:space="preserve"> </w:t>
            </w:r>
            <w:proofErr w:type="spellStart"/>
            <w:r>
              <w:rPr>
                <w:sz w:val="16"/>
                <w:szCs w:val="16"/>
              </w:rPr>
              <w:t>mapping</w:t>
            </w:r>
            <w:proofErr w:type="spellEnd"/>
            <w:r>
              <w:rPr>
                <w:sz w:val="16"/>
                <w:szCs w:val="16"/>
              </w:rPr>
              <w:t xml:space="preserve"> partijnamen aangepast was niet correct,</w:t>
            </w:r>
          </w:p>
          <w:p w:rsidR="004C7E40" w:rsidRPr="004C7E40" w:rsidRDefault="00BA288F" w:rsidP="00BA288F">
            <w:pPr>
              <w:snapToGrid w:val="0"/>
              <w:rPr>
                <w:sz w:val="16"/>
                <w:szCs w:val="16"/>
              </w:rPr>
            </w:pPr>
            <w:r>
              <w:rPr>
                <w:sz w:val="16"/>
                <w:szCs w:val="16"/>
              </w:rPr>
              <w:t xml:space="preserve">- par </w:t>
            </w:r>
            <w:r w:rsidR="00BF6B1A">
              <w:rPr>
                <w:sz w:val="16"/>
                <w:szCs w:val="16"/>
              </w:rPr>
              <w:fldChar w:fldCharType="begin"/>
            </w:r>
            <w:r w:rsidR="00BF6B1A">
              <w:rPr>
                <w:sz w:val="16"/>
                <w:szCs w:val="16"/>
              </w:rPr>
              <w:instrText xml:space="preserve"> REF _Ref381460513 \r \h </w:instrText>
            </w:r>
            <w:r w:rsidR="00FC197C" w:rsidRPr="00BF6B1A">
              <w:rPr>
                <w:sz w:val="16"/>
                <w:szCs w:val="16"/>
              </w:rPr>
            </w:r>
            <w:r w:rsidR="00BF6B1A">
              <w:rPr>
                <w:sz w:val="16"/>
                <w:szCs w:val="16"/>
              </w:rPr>
              <w:fldChar w:fldCharType="separate"/>
            </w:r>
            <w:r w:rsidR="00B64008">
              <w:rPr>
                <w:sz w:val="16"/>
                <w:szCs w:val="16"/>
              </w:rPr>
              <w:t>2.12</w:t>
            </w:r>
            <w:r w:rsidR="00BF6B1A">
              <w:rPr>
                <w:sz w:val="16"/>
                <w:szCs w:val="16"/>
              </w:rPr>
              <w:fldChar w:fldCharType="end"/>
            </w:r>
            <w:r>
              <w:rPr>
                <w:sz w:val="16"/>
                <w:szCs w:val="16"/>
              </w:rPr>
              <w:t xml:space="preserve"> </w:t>
            </w:r>
            <w:proofErr w:type="spellStart"/>
            <w:r>
              <w:rPr>
                <w:sz w:val="16"/>
                <w:szCs w:val="16"/>
              </w:rPr>
              <w:t>mapping</w:t>
            </w:r>
            <w:proofErr w:type="spellEnd"/>
            <w:r>
              <w:rPr>
                <w:sz w:val="16"/>
                <w:szCs w:val="16"/>
              </w:rPr>
              <w:t xml:space="preserve"> overbruggingshypotheek </w:t>
            </w:r>
            <w:proofErr w:type="spellStart"/>
            <w:r>
              <w:rPr>
                <w:sz w:val="16"/>
                <w:szCs w:val="16"/>
              </w:rPr>
              <w:t>tbv</w:t>
            </w:r>
            <w:proofErr w:type="spellEnd"/>
            <w:r>
              <w:rPr>
                <w:sz w:val="16"/>
                <w:szCs w:val="16"/>
              </w:rPr>
              <w:t xml:space="preserve"> vervreemder verwijderd, is gebruikerskeuze.</w:t>
            </w:r>
          </w:p>
        </w:tc>
      </w:tr>
      <w:tr w:rsidR="00AB35DD" w:rsidRPr="004C7E40" w:rsidTr="00372F5A">
        <w:tblPrEx>
          <w:tblCellMar>
            <w:top w:w="0" w:type="dxa"/>
            <w:bottom w:w="0" w:type="dxa"/>
          </w:tblCellMar>
        </w:tblPrEx>
        <w:tc>
          <w:tcPr>
            <w:tcW w:w="537" w:type="dxa"/>
          </w:tcPr>
          <w:p w:rsidR="00AB35DD" w:rsidRPr="004C7E40" w:rsidRDefault="00AB35DD" w:rsidP="00470FC9">
            <w:pPr>
              <w:pStyle w:val="Kop1Char"/>
              <w:rPr>
                <w:rStyle w:val="Versie0"/>
                <w:bCs/>
                <w:sz w:val="16"/>
                <w:szCs w:val="16"/>
              </w:rPr>
            </w:pPr>
            <w:r>
              <w:rPr>
                <w:rStyle w:val="Versie0"/>
                <w:bCs/>
                <w:sz w:val="16"/>
                <w:szCs w:val="16"/>
              </w:rPr>
              <w:t>3.7</w:t>
            </w:r>
          </w:p>
        </w:tc>
        <w:tc>
          <w:tcPr>
            <w:tcW w:w="1376" w:type="dxa"/>
          </w:tcPr>
          <w:p w:rsidR="00AB35DD" w:rsidRDefault="00AB35DD">
            <w:pPr>
              <w:rPr>
                <w:rStyle w:val="Datumopmaakprofiel"/>
                <w:sz w:val="16"/>
                <w:szCs w:val="16"/>
              </w:rPr>
            </w:pPr>
            <w:r>
              <w:rPr>
                <w:rStyle w:val="Datumopmaakprofiel"/>
                <w:sz w:val="16"/>
                <w:szCs w:val="16"/>
              </w:rPr>
              <w:t>6 augustus 2014</w:t>
            </w:r>
          </w:p>
        </w:tc>
        <w:tc>
          <w:tcPr>
            <w:tcW w:w="1985" w:type="dxa"/>
          </w:tcPr>
          <w:p w:rsidR="00AB35DD" w:rsidRPr="004C7E40" w:rsidRDefault="00AB35DD" w:rsidP="00127EE4">
            <w:pPr>
              <w:rPr>
                <w:sz w:val="16"/>
                <w:szCs w:val="16"/>
                <w:lang w:val="en-US"/>
              </w:rPr>
            </w:pPr>
            <w:proofErr w:type="spellStart"/>
            <w:r>
              <w:rPr>
                <w:sz w:val="16"/>
                <w:szCs w:val="16"/>
                <w:lang w:val="en-US"/>
              </w:rPr>
              <w:t>Kadaster</w:t>
            </w:r>
            <w:proofErr w:type="spellEnd"/>
            <w:r w:rsidR="00127EE4">
              <w:rPr>
                <w:sz w:val="16"/>
                <w:szCs w:val="16"/>
                <w:lang w:val="en-US"/>
              </w:rPr>
              <w:t xml:space="preserve"> </w:t>
            </w:r>
            <w:r>
              <w:rPr>
                <w:sz w:val="16"/>
                <w:szCs w:val="16"/>
                <w:lang w:val="en-US"/>
              </w:rPr>
              <w:t>IT/KIW/AV/AA</w:t>
            </w:r>
          </w:p>
        </w:tc>
        <w:tc>
          <w:tcPr>
            <w:tcW w:w="5103" w:type="dxa"/>
          </w:tcPr>
          <w:p w:rsidR="00AB35DD" w:rsidRDefault="00AB35DD" w:rsidP="00AB35DD">
            <w:pPr>
              <w:rPr>
                <w:sz w:val="16"/>
                <w:szCs w:val="16"/>
              </w:rPr>
            </w:pPr>
            <w:r>
              <w:rPr>
                <w:sz w:val="16"/>
                <w:szCs w:val="16"/>
              </w:rPr>
              <w:t>RFC-60841 modeldocument v3.3, definitief:</w:t>
            </w:r>
          </w:p>
          <w:p w:rsidR="00AB35DD" w:rsidRPr="00362DEE" w:rsidRDefault="00AB35DD" w:rsidP="00AB35DD">
            <w:pPr>
              <w:rPr>
                <w:sz w:val="16"/>
                <w:szCs w:val="16"/>
              </w:rPr>
            </w:pPr>
            <w:r>
              <w:rPr>
                <w:sz w:val="16"/>
                <w:szCs w:val="16"/>
              </w:rPr>
              <w:t>-gew</w:t>
            </w:r>
            <w:bookmarkStart w:id="7" w:name="_GoBack"/>
            <w:bookmarkEnd w:id="7"/>
            <w:r>
              <w:rPr>
                <w:sz w:val="16"/>
                <w:szCs w:val="16"/>
              </w:rPr>
              <w:t>ijzigde tekstblokken.</w:t>
            </w:r>
          </w:p>
        </w:tc>
      </w:tr>
      <w:tr w:rsidR="00127EE4" w:rsidRPr="00270F1B" w:rsidTr="00372F5A">
        <w:tblPrEx>
          <w:tblCellMar>
            <w:top w:w="0" w:type="dxa"/>
            <w:bottom w:w="0" w:type="dxa"/>
          </w:tblCellMar>
        </w:tblPrEx>
        <w:tc>
          <w:tcPr>
            <w:tcW w:w="537" w:type="dxa"/>
          </w:tcPr>
          <w:p w:rsidR="00127EE4" w:rsidRDefault="00127EE4" w:rsidP="00470FC9">
            <w:pPr>
              <w:pStyle w:val="Kop1Char"/>
              <w:rPr>
                <w:rStyle w:val="Versie0"/>
                <w:bCs/>
                <w:sz w:val="16"/>
                <w:szCs w:val="16"/>
              </w:rPr>
            </w:pPr>
            <w:r>
              <w:rPr>
                <w:rStyle w:val="Versie0"/>
                <w:bCs/>
                <w:sz w:val="16"/>
                <w:szCs w:val="16"/>
              </w:rPr>
              <w:t>3.8.0</w:t>
            </w:r>
          </w:p>
        </w:tc>
        <w:tc>
          <w:tcPr>
            <w:tcW w:w="1376" w:type="dxa"/>
          </w:tcPr>
          <w:p w:rsidR="00127EE4" w:rsidRDefault="00127EE4">
            <w:pPr>
              <w:rPr>
                <w:rStyle w:val="Datumopmaakprofiel"/>
                <w:sz w:val="16"/>
                <w:szCs w:val="16"/>
              </w:rPr>
            </w:pPr>
            <w:r>
              <w:rPr>
                <w:rStyle w:val="Datumopmaakprofiel"/>
                <w:sz w:val="16"/>
                <w:szCs w:val="16"/>
              </w:rPr>
              <w:t>7 januari 2016</w:t>
            </w:r>
          </w:p>
        </w:tc>
        <w:tc>
          <w:tcPr>
            <w:tcW w:w="1985" w:type="dxa"/>
          </w:tcPr>
          <w:p w:rsidR="00127EE4" w:rsidRDefault="00127EE4" w:rsidP="00127EE4">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103" w:type="dxa"/>
          </w:tcPr>
          <w:p w:rsidR="00270F1B" w:rsidRDefault="00270F1B" w:rsidP="00270F1B">
            <w:pPr>
              <w:rPr>
                <w:sz w:val="16"/>
                <w:szCs w:val="16"/>
              </w:rPr>
            </w:pPr>
            <w:r w:rsidRPr="00F47BB2">
              <w:rPr>
                <w:sz w:val="16"/>
                <w:szCs w:val="16"/>
              </w:rPr>
              <w:t xml:space="preserve">AA-2397 </w:t>
            </w:r>
            <w:r>
              <w:rPr>
                <w:sz w:val="16"/>
                <w:szCs w:val="16"/>
              </w:rPr>
              <w:t xml:space="preserve">Modeldocument v3.4.0, definitief: </w:t>
            </w:r>
          </w:p>
          <w:p w:rsidR="00127EE4" w:rsidRPr="00270F1B" w:rsidRDefault="00270F1B" w:rsidP="00270F1B">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3056B6" w:rsidRPr="00270F1B" w:rsidTr="00372F5A">
        <w:tblPrEx>
          <w:tblCellMar>
            <w:top w:w="0" w:type="dxa"/>
            <w:bottom w:w="0" w:type="dxa"/>
          </w:tblCellMar>
        </w:tblPrEx>
        <w:tc>
          <w:tcPr>
            <w:tcW w:w="537" w:type="dxa"/>
          </w:tcPr>
          <w:p w:rsidR="003056B6" w:rsidRDefault="003056B6" w:rsidP="00470FC9">
            <w:pPr>
              <w:pStyle w:val="Kop1Char"/>
              <w:rPr>
                <w:rStyle w:val="Versie0"/>
                <w:bCs/>
                <w:sz w:val="16"/>
                <w:szCs w:val="16"/>
              </w:rPr>
            </w:pPr>
            <w:r>
              <w:rPr>
                <w:rStyle w:val="Versie0"/>
                <w:bCs/>
                <w:sz w:val="16"/>
                <w:szCs w:val="16"/>
              </w:rPr>
              <w:t>3.9.0</w:t>
            </w:r>
          </w:p>
        </w:tc>
        <w:tc>
          <w:tcPr>
            <w:tcW w:w="1376" w:type="dxa"/>
          </w:tcPr>
          <w:p w:rsidR="003056B6" w:rsidRDefault="003056B6">
            <w:pPr>
              <w:rPr>
                <w:rStyle w:val="Datumopmaakprofiel"/>
                <w:sz w:val="16"/>
                <w:szCs w:val="16"/>
              </w:rPr>
            </w:pPr>
            <w:r>
              <w:rPr>
                <w:rStyle w:val="Datumopmaakprofiel"/>
                <w:sz w:val="16"/>
                <w:szCs w:val="16"/>
              </w:rPr>
              <w:t>3 maart 2016</w:t>
            </w:r>
          </w:p>
        </w:tc>
        <w:tc>
          <w:tcPr>
            <w:tcW w:w="1985" w:type="dxa"/>
          </w:tcPr>
          <w:p w:rsidR="003056B6" w:rsidRDefault="003056B6" w:rsidP="00127EE4">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103" w:type="dxa"/>
          </w:tcPr>
          <w:p w:rsidR="003056B6" w:rsidRPr="00F47BB2" w:rsidRDefault="003056B6" w:rsidP="00270F1B">
            <w:pPr>
              <w:rPr>
                <w:sz w:val="16"/>
                <w:szCs w:val="16"/>
              </w:rPr>
            </w:pPr>
            <w:r>
              <w:rPr>
                <w:sz w:val="16"/>
                <w:szCs w:val="16"/>
              </w:rPr>
              <w:t>AA-2413 Modeldocument v3.5.0: Geen inhoudelijke wijzigingen.</w:t>
            </w:r>
          </w:p>
        </w:tc>
      </w:tr>
    </w:tbl>
    <w:p w:rsidR="00010AA1" w:rsidRPr="00270F1B" w:rsidRDefault="00010AA1"/>
    <w:p w:rsidR="003228A3" w:rsidRPr="00270F1B" w:rsidRDefault="003228A3">
      <w:pPr>
        <w:sectPr w:rsidR="003228A3" w:rsidRPr="00270F1B">
          <w:headerReference w:type="default" r:id="rId9"/>
          <w:footerReference w:type="default" r:id="rId10"/>
          <w:pgSz w:w="11906" w:h="16838" w:code="9"/>
          <w:pgMar w:top="2977" w:right="1304" w:bottom="1304" w:left="1814" w:header="567" w:footer="431" w:gutter="0"/>
          <w:pgNumType w:start="3"/>
          <w:cols w:space="708"/>
          <w:formProt w:val="0"/>
        </w:sectPr>
      </w:pPr>
    </w:p>
    <w:p w:rsidR="003228A3" w:rsidRPr="00270F1B"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8" w:name="bmInhoudsopgave"/>
    <w:bookmarkEnd w:id="8"/>
    <w:p w:rsidR="00BD4FE5" w:rsidRDefault="004A1631">
      <w:pPr>
        <w:pStyle w:val="Inhopg1"/>
        <w:rPr>
          <w:rFonts w:ascii="Times New Roman" w:hAnsi="Times New Roman"/>
          <w:b w:val="0"/>
          <w:bCs w:val="0"/>
          <w:snapToGrid/>
          <w:kern w:val="0"/>
          <w:sz w:val="24"/>
          <w:szCs w:val="24"/>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385498006" w:history="1">
        <w:r w:rsidR="00BD4FE5" w:rsidRPr="001D0BF8">
          <w:rPr>
            <w:rStyle w:val="Hyperlink"/>
          </w:rPr>
          <w:t>1</w:t>
        </w:r>
        <w:r w:rsidR="00BD4FE5">
          <w:rPr>
            <w:rFonts w:ascii="Times New Roman" w:hAnsi="Times New Roman"/>
            <w:b w:val="0"/>
            <w:bCs w:val="0"/>
            <w:snapToGrid/>
            <w:kern w:val="0"/>
            <w:sz w:val="24"/>
            <w:szCs w:val="24"/>
            <w:lang w:eastAsia="nl-NL"/>
          </w:rPr>
          <w:tab/>
        </w:r>
        <w:r w:rsidR="00BD4FE5" w:rsidRPr="001D0BF8">
          <w:rPr>
            <w:rStyle w:val="Hyperlink"/>
          </w:rPr>
          <w:t>Inleiding</w:t>
        </w:r>
        <w:r w:rsidR="00BD4FE5">
          <w:rPr>
            <w:webHidden/>
          </w:rPr>
          <w:tab/>
        </w:r>
        <w:r w:rsidR="00BD4FE5">
          <w:rPr>
            <w:webHidden/>
          </w:rPr>
          <w:fldChar w:fldCharType="begin"/>
        </w:r>
        <w:r w:rsidR="00BD4FE5">
          <w:rPr>
            <w:webHidden/>
          </w:rPr>
          <w:instrText xml:space="preserve"> PAGEREF _Toc385498006 \h </w:instrText>
        </w:r>
        <w:r w:rsidR="00BD4FE5">
          <w:rPr>
            <w:webHidden/>
          </w:rPr>
          <w:fldChar w:fldCharType="separate"/>
        </w:r>
        <w:r w:rsidR="00B64008">
          <w:rPr>
            <w:webHidden/>
          </w:rPr>
          <w:t>7</w:t>
        </w:r>
        <w:r w:rsidR="00BD4FE5">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07" w:history="1">
        <w:r w:rsidRPr="001D0BF8">
          <w:rPr>
            <w:rStyle w:val="Hyperlink"/>
          </w:rPr>
          <w:t>1.1</w:t>
        </w:r>
        <w:r>
          <w:rPr>
            <w:rFonts w:ascii="Times New Roman" w:hAnsi="Times New Roman"/>
            <w:snapToGrid/>
            <w:kern w:val="0"/>
            <w:sz w:val="24"/>
            <w:szCs w:val="24"/>
            <w:lang w:eastAsia="nl-NL"/>
          </w:rPr>
          <w:tab/>
        </w:r>
        <w:r w:rsidRPr="001D0BF8">
          <w:rPr>
            <w:rStyle w:val="Hyperlink"/>
          </w:rPr>
          <w:t>Doel</w:t>
        </w:r>
        <w:r>
          <w:rPr>
            <w:webHidden/>
          </w:rPr>
          <w:tab/>
        </w:r>
        <w:r>
          <w:rPr>
            <w:webHidden/>
          </w:rPr>
          <w:fldChar w:fldCharType="begin"/>
        </w:r>
        <w:r>
          <w:rPr>
            <w:webHidden/>
          </w:rPr>
          <w:instrText xml:space="preserve"> PAGEREF _Toc385498007 \h </w:instrText>
        </w:r>
        <w:r>
          <w:rPr>
            <w:webHidden/>
          </w:rPr>
          <w:fldChar w:fldCharType="separate"/>
        </w:r>
        <w:r w:rsidR="00B64008">
          <w:rPr>
            <w:webHidden/>
          </w:rPr>
          <w:t>7</w:t>
        </w:r>
        <w:r>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08" w:history="1">
        <w:r w:rsidRPr="001D0BF8">
          <w:rPr>
            <w:rStyle w:val="Hyperlink"/>
          </w:rPr>
          <w:t>1.2</w:t>
        </w:r>
        <w:r>
          <w:rPr>
            <w:rFonts w:ascii="Times New Roman" w:hAnsi="Times New Roman"/>
            <w:snapToGrid/>
            <w:kern w:val="0"/>
            <w:sz w:val="24"/>
            <w:szCs w:val="24"/>
            <w:lang w:eastAsia="nl-NL"/>
          </w:rPr>
          <w:tab/>
        </w:r>
        <w:r w:rsidRPr="001D0BF8">
          <w:rPr>
            <w:rStyle w:val="Hyperlink"/>
          </w:rPr>
          <w:t>Algemeen</w:t>
        </w:r>
        <w:r>
          <w:rPr>
            <w:webHidden/>
          </w:rPr>
          <w:tab/>
        </w:r>
        <w:r>
          <w:rPr>
            <w:webHidden/>
          </w:rPr>
          <w:fldChar w:fldCharType="begin"/>
        </w:r>
        <w:r>
          <w:rPr>
            <w:webHidden/>
          </w:rPr>
          <w:instrText xml:space="preserve"> PAGEREF _Toc385498008 \h </w:instrText>
        </w:r>
        <w:r>
          <w:rPr>
            <w:webHidden/>
          </w:rPr>
          <w:fldChar w:fldCharType="separate"/>
        </w:r>
        <w:r w:rsidR="00B64008">
          <w:rPr>
            <w:webHidden/>
          </w:rPr>
          <w:t>7</w:t>
        </w:r>
        <w:r>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09" w:history="1">
        <w:r w:rsidRPr="001D0BF8">
          <w:rPr>
            <w:rStyle w:val="Hyperlink"/>
          </w:rPr>
          <w:t>1.3</w:t>
        </w:r>
        <w:r>
          <w:rPr>
            <w:rFonts w:ascii="Times New Roman" w:hAnsi="Times New Roman"/>
            <w:snapToGrid/>
            <w:kern w:val="0"/>
            <w:sz w:val="24"/>
            <w:szCs w:val="24"/>
            <w:lang w:eastAsia="nl-NL"/>
          </w:rPr>
          <w:tab/>
        </w:r>
        <w:r w:rsidRPr="001D0BF8">
          <w:rPr>
            <w:rStyle w:val="Hyperlink"/>
          </w:rPr>
          <w:t>Referenties</w:t>
        </w:r>
        <w:r>
          <w:rPr>
            <w:webHidden/>
          </w:rPr>
          <w:tab/>
        </w:r>
        <w:r>
          <w:rPr>
            <w:webHidden/>
          </w:rPr>
          <w:fldChar w:fldCharType="begin"/>
        </w:r>
        <w:r>
          <w:rPr>
            <w:webHidden/>
          </w:rPr>
          <w:instrText xml:space="preserve"> PAGEREF _Toc385498009 \h </w:instrText>
        </w:r>
        <w:r>
          <w:rPr>
            <w:webHidden/>
          </w:rPr>
          <w:fldChar w:fldCharType="separate"/>
        </w:r>
        <w:r w:rsidR="00B64008">
          <w:rPr>
            <w:webHidden/>
          </w:rPr>
          <w:t>8</w:t>
        </w:r>
        <w:r>
          <w:rPr>
            <w:webHidden/>
          </w:rPr>
          <w:fldChar w:fldCharType="end"/>
        </w:r>
      </w:hyperlink>
    </w:p>
    <w:p w:rsidR="00BD4FE5" w:rsidRDefault="00BD4FE5">
      <w:pPr>
        <w:pStyle w:val="Inhopg1"/>
        <w:rPr>
          <w:rFonts w:ascii="Times New Roman" w:hAnsi="Times New Roman"/>
          <w:b w:val="0"/>
          <w:bCs w:val="0"/>
          <w:snapToGrid/>
          <w:kern w:val="0"/>
          <w:sz w:val="24"/>
          <w:szCs w:val="24"/>
          <w:lang w:eastAsia="nl-NL"/>
        </w:rPr>
      </w:pPr>
      <w:hyperlink w:anchor="_Toc385498010" w:history="1">
        <w:r w:rsidRPr="001D0BF8">
          <w:rPr>
            <w:rStyle w:val="Hyperlink"/>
          </w:rPr>
          <w:t>2</w:t>
        </w:r>
        <w:r>
          <w:rPr>
            <w:rFonts w:ascii="Times New Roman" w:hAnsi="Times New Roman"/>
            <w:b w:val="0"/>
            <w:bCs w:val="0"/>
            <w:snapToGrid/>
            <w:kern w:val="0"/>
            <w:sz w:val="24"/>
            <w:szCs w:val="24"/>
            <w:lang w:eastAsia="nl-NL"/>
          </w:rPr>
          <w:tab/>
        </w:r>
        <w:r w:rsidRPr="001D0BF8">
          <w:rPr>
            <w:rStyle w:val="Hyperlink"/>
          </w:rPr>
          <w:t>Hypotheekakte Rabobank</w:t>
        </w:r>
        <w:r>
          <w:rPr>
            <w:webHidden/>
          </w:rPr>
          <w:tab/>
        </w:r>
        <w:r>
          <w:rPr>
            <w:webHidden/>
          </w:rPr>
          <w:fldChar w:fldCharType="begin"/>
        </w:r>
        <w:r>
          <w:rPr>
            <w:webHidden/>
          </w:rPr>
          <w:instrText xml:space="preserve"> PAGEREF _Toc385498010 \h </w:instrText>
        </w:r>
        <w:r>
          <w:rPr>
            <w:webHidden/>
          </w:rPr>
          <w:fldChar w:fldCharType="separate"/>
        </w:r>
        <w:r w:rsidR="00B64008">
          <w:rPr>
            <w:webHidden/>
          </w:rPr>
          <w:t>9</w:t>
        </w:r>
        <w:r>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11" w:history="1">
        <w:r w:rsidRPr="001D0BF8">
          <w:rPr>
            <w:rStyle w:val="Hyperlink"/>
          </w:rPr>
          <w:t>2.1</w:t>
        </w:r>
        <w:r>
          <w:rPr>
            <w:rFonts w:ascii="Times New Roman" w:hAnsi="Times New Roman"/>
            <w:snapToGrid/>
            <w:kern w:val="0"/>
            <w:sz w:val="24"/>
            <w:szCs w:val="24"/>
            <w:lang w:eastAsia="nl-NL"/>
          </w:rPr>
          <w:tab/>
        </w:r>
        <w:r w:rsidRPr="001D0BF8">
          <w:rPr>
            <w:rStyle w:val="Hyperlink"/>
          </w:rPr>
          <w:t>Equivalentieverklaring</w:t>
        </w:r>
        <w:r>
          <w:rPr>
            <w:webHidden/>
          </w:rPr>
          <w:tab/>
        </w:r>
        <w:r>
          <w:rPr>
            <w:webHidden/>
          </w:rPr>
          <w:fldChar w:fldCharType="begin"/>
        </w:r>
        <w:r>
          <w:rPr>
            <w:webHidden/>
          </w:rPr>
          <w:instrText xml:space="preserve"> PAGEREF _Toc385498011 \h </w:instrText>
        </w:r>
        <w:r>
          <w:rPr>
            <w:webHidden/>
          </w:rPr>
          <w:fldChar w:fldCharType="separate"/>
        </w:r>
        <w:r w:rsidR="00B64008">
          <w:rPr>
            <w:webHidden/>
          </w:rPr>
          <w:t>10</w:t>
        </w:r>
        <w:r>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12" w:history="1">
        <w:r w:rsidRPr="001D0BF8">
          <w:rPr>
            <w:rStyle w:val="Hyperlink"/>
          </w:rPr>
          <w:t>2.2</w:t>
        </w:r>
        <w:r>
          <w:rPr>
            <w:rFonts w:ascii="Times New Roman" w:hAnsi="Times New Roman"/>
            <w:snapToGrid/>
            <w:kern w:val="0"/>
            <w:sz w:val="24"/>
            <w:szCs w:val="24"/>
            <w:lang w:eastAsia="nl-NL"/>
          </w:rPr>
          <w:tab/>
        </w:r>
        <w:r w:rsidRPr="001D0BF8">
          <w:rPr>
            <w:rStyle w:val="Hyperlink"/>
          </w:rPr>
          <w:t>Titel</w:t>
        </w:r>
        <w:r>
          <w:rPr>
            <w:webHidden/>
          </w:rPr>
          <w:tab/>
        </w:r>
        <w:r>
          <w:rPr>
            <w:webHidden/>
          </w:rPr>
          <w:fldChar w:fldCharType="begin"/>
        </w:r>
        <w:r>
          <w:rPr>
            <w:webHidden/>
          </w:rPr>
          <w:instrText xml:space="preserve"> PAGEREF _Toc385498012 \h </w:instrText>
        </w:r>
        <w:r>
          <w:rPr>
            <w:webHidden/>
          </w:rPr>
          <w:fldChar w:fldCharType="separate"/>
        </w:r>
        <w:r w:rsidR="00B64008">
          <w:rPr>
            <w:webHidden/>
          </w:rPr>
          <w:t>10</w:t>
        </w:r>
        <w:r>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13" w:history="1">
        <w:r w:rsidRPr="001D0BF8">
          <w:rPr>
            <w:rStyle w:val="Hyperlink"/>
          </w:rPr>
          <w:t>2.3</w:t>
        </w:r>
        <w:r>
          <w:rPr>
            <w:rFonts w:ascii="Times New Roman" w:hAnsi="Times New Roman"/>
            <w:snapToGrid/>
            <w:kern w:val="0"/>
            <w:sz w:val="24"/>
            <w:szCs w:val="24"/>
            <w:lang w:eastAsia="nl-NL"/>
          </w:rPr>
          <w:tab/>
        </w:r>
        <w:r w:rsidRPr="001D0BF8">
          <w:rPr>
            <w:rStyle w:val="Hyperlink"/>
          </w:rPr>
          <w:t>Aanhef</w:t>
        </w:r>
        <w:r>
          <w:rPr>
            <w:webHidden/>
          </w:rPr>
          <w:tab/>
        </w:r>
        <w:r>
          <w:rPr>
            <w:webHidden/>
          </w:rPr>
          <w:fldChar w:fldCharType="begin"/>
        </w:r>
        <w:r>
          <w:rPr>
            <w:webHidden/>
          </w:rPr>
          <w:instrText xml:space="preserve"> PAGEREF _Toc385498013 \h </w:instrText>
        </w:r>
        <w:r>
          <w:rPr>
            <w:webHidden/>
          </w:rPr>
          <w:fldChar w:fldCharType="separate"/>
        </w:r>
        <w:r w:rsidR="00B64008">
          <w:rPr>
            <w:webHidden/>
          </w:rPr>
          <w:t>10</w:t>
        </w:r>
        <w:r>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14" w:history="1">
        <w:r w:rsidRPr="001D0BF8">
          <w:rPr>
            <w:rStyle w:val="Hyperlink"/>
          </w:rPr>
          <w:t>2.4</w:t>
        </w:r>
        <w:r>
          <w:rPr>
            <w:rFonts w:ascii="Times New Roman" w:hAnsi="Times New Roman"/>
            <w:snapToGrid/>
            <w:kern w:val="0"/>
            <w:sz w:val="24"/>
            <w:szCs w:val="24"/>
            <w:lang w:eastAsia="nl-NL"/>
          </w:rPr>
          <w:tab/>
        </w:r>
        <w:r w:rsidRPr="001D0BF8">
          <w:rPr>
            <w:rStyle w:val="Hyperlink"/>
          </w:rPr>
          <w:t>Hypotheekgever</w:t>
        </w:r>
        <w:r>
          <w:rPr>
            <w:webHidden/>
          </w:rPr>
          <w:tab/>
        </w:r>
        <w:r>
          <w:rPr>
            <w:webHidden/>
          </w:rPr>
          <w:fldChar w:fldCharType="begin"/>
        </w:r>
        <w:r>
          <w:rPr>
            <w:webHidden/>
          </w:rPr>
          <w:instrText xml:space="preserve"> PAGEREF _Toc385498014 \h </w:instrText>
        </w:r>
        <w:r>
          <w:rPr>
            <w:webHidden/>
          </w:rPr>
          <w:fldChar w:fldCharType="separate"/>
        </w:r>
        <w:r w:rsidR="00B64008">
          <w:rPr>
            <w:webHidden/>
          </w:rPr>
          <w:t>11</w:t>
        </w:r>
        <w:r>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15" w:history="1">
        <w:r w:rsidRPr="001D0BF8">
          <w:rPr>
            <w:rStyle w:val="Hyperlink"/>
          </w:rPr>
          <w:t>2.5</w:t>
        </w:r>
        <w:r>
          <w:rPr>
            <w:rFonts w:ascii="Times New Roman" w:hAnsi="Times New Roman"/>
            <w:snapToGrid/>
            <w:kern w:val="0"/>
            <w:sz w:val="24"/>
            <w:szCs w:val="24"/>
            <w:lang w:eastAsia="nl-NL"/>
          </w:rPr>
          <w:tab/>
        </w:r>
        <w:r w:rsidRPr="001D0BF8">
          <w:rPr>
            <w:rStyle w:val="Hyperlink"/>
          </w:rPr>
          <w:t>Bank</w:t>
        </w:r>
        <w:r>
          <w:rPr>
            <w:webHidden/>
          </w:rPr>
          <w:tab/>
        </w:r>
        <w:r>
          <w:rPr>
            <w:webHidden/>
          </w:rPr>
          <w:fldChar w:fldCharType="begin"/>
        </w:r>
        <w:r>
          <w:rPr>
            <w:webHidden/>
          </w:rPr>
          <w:instrText xml:space="preserve"> PAGEREF _Toc385498015 \h </w:instrText>
        </w:r>
        <w:r>
          <w:rPr>
            <w:webHidden/>
          </w:rPr>
          <w:fldChar w:fldCharType="separate"/>
        </w:r>
        <w:r w:rsidR="00B64008">
          <w:rPr>
            <w:webHidden/>
          </w:rPr>
          <w:t>12</w:t>
        </w:r>
        <w:r>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16" w:history="1">
        <w:r w:rsidRPr="001D0BF8">
          <w:rPr>
            <w:rStyle w:val="Hyperlink"/>
          </w:rPr>
          <w:t>2.6</w:t>
        </w:r>
        <w:r>
          <w:rPr>
            <w:rFonts w:ascii="Times New Roman" w:hAnsi="Times New Roman"/>
            <w:snapToGrid/>
            <w:kern w:val="0"/>
            <w:sz w:val="24"/>
            <w:szCs w:val="24"/>
            <w:lang w:eastAsia="nl-NL"/>
          </w:rPr>
          <w:tab/>
        </w:r>
        <w:r w:rsidRPr="001D0BF8">
          <w:rPr>
            <w:rStyle w:val="Hyperlink"/>
          </w:rPr>
          <w:t>Overeenkomst hypotheek- en pandrechten</w:t>
        </w:r>
        <w:r>
          <w:rPr>
            <w:webHidden/>
          </w:rPr>
          <w:tab/>
        </w:r>
        <w:r>
          <w:rPr>
            <w:webHidden/>
          </w:rPr>
          <w:fldChar w:fldCharType="begin"/>
        </w:r>
        <w:r>
          <w:rPr>
            <w:webHidden/>
          </w:rPr>
          <w:instrText xml:space="preserve"> PAGEREF _Toc385498016 \h </w:instrText>
        </w:r>
        <w:r>
          <w:rPr>
            <w:webHidden/>
          </w:rPr>
          <w:fldChar w:fldCharType="separate"/>
        </w:r>
        <w:r w:rsidR="00B64008">
          <w:rPr>
            <w:webHidden/>
          </w:rPr>
          <w:t>14</w:t>
        </w:r>
        <w:r>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17" w:history="1">
        <w:r w:rsidRPr="001D0BF8">
          <w:rPr>
            <w:rStyle w:val="Hyperlink"/>
          </w:rPr>
          <w:t>2.7</w:t>
        </w:r>
        <w:r>
          <w:rPr>
            <w:rFonts w:ascii="Times New Roman" w:hAnsi="Times New Roman"/>
            <w:snapToGrid/>
            <w:kern w:val="0"/>
            <w:sz w:val="24"/>
            <w:szCs w:val="24"/>
            <w:lang w:eastAsia="nl-NL"/>
          </w:rPr>
          <w:tab/>
        </w:r>
        <w:r w:rsidRPr="001D0BF8">
          <w:rPr>
            <w:rStyle w:val="Hyperlink"/>
          </w:rPr>
          <w:t>Hypotheekverlening</w:t>
        </w:r>
        <w:r>
          <w:rPr>
            <w:webHidden/>
          </w:rPr>
          <w:tab/>
        </w:r>
        <w:r>
          <w:rPr>
            <w:webHidden/>
          </w:rPr>
          <w:fldChar w:fldCharType="begin"/>
        </w:r>
        <w:r>
          <w:rPr>
            <w:webHidden/>
          </w:rPr>
          <w:instrText xml:space="preserve"> PAGEREF _Toc385498017 \h </w:instrText>
        </w:r>
        <w:r>
          <w:rPr>
            <w:webHidden/>
          </w:rPr>
          <w:fldChar w:fldCharType="separate"/>
        </w:r>
        <w:r w:rsidR="00B64008">
          <w:rPr>
            <w:webHidden/>
          </w:rPr>
          <w:t>14</w:t>
        </w:r>
        <w:r>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18" w:history="1">
        <w:r w:rsidRPr="001D0BF8">
          <w:rPr>
            <w:rStyle w:val="Hyperlink"/>
          </w:rPr>
          <w:t>2.8</w:t>
        </w:r>
        <w:r>
          <w:rPr>
            <w:rFonts w:ascii="Times New Roman" w:hAnsi="Times New Roman"/>
            <w:snapToGrid/>
            <w:kern w:val="0"/>
            <w:sz w:val="24"/>
            <w:szCs w:val="24"/>
            <w:lang w:eastAsia="nl-NL"/>
          </w:rPr>
          <w:tab/>
        </w:r>
        <w:r w:rsidRPr="001D0BF8">
          <w:rPr>
            <w:rStyle w:val="Hyperlink"/>
          </w:rPr>
          <w:t>Keuzeblok soort hypotheek</w:t>
        </w:r>
        <w:r>
          <w:rPr>
            <w:webHidden/>
          </w:rPr>
          <w:tab/>
        </w:r>
        <w:r>
          <w:rPr>
            <w:webHidden/>
          </w:rPr>
          <w:fldChar w:fldCharType="begin"/>
        </w:r>
        <w:r>
          <w:rPr>
            <w:webHidden/>
          </w:rPr>
          <w:instrText xml:space="preserve"> PAGEREF _Toc385498018 \h </w:instrText>
        </w:r>
        <w:r>
          <w:rPr>
            <w:webHidden/>
          </w:rPr>
          <w:fldChar w:fldCharType="separate"/>
        </w:r>
        <w:r w:rsidR="00B64008">
          <w:rPr>
            <w:webHidden/>
          </w:rPr>
          <w:t>15</w:t>
        </w:r>
        <w:r>
          <w:rPr>
            <w:webHidden/>
          </w:rPr>
          <w:fldChar w:fldCharType="end"/>
        </w:r>
      </w:hyperlink>
    </w:p>
    <w:p w:rsidR="00BD4FE5" w:rsidRDefault="00BD4FE5">
      <w:pPr>
        <w:pStyle w:val="Inhopg3"/>
        <w:rPr>
          <w:rFonts w:ascii="Times New Roman" w:hAnsi="Times New Roman"/>
          <w:snapToGrid/>
          <w:kern w:val="0"/>
          <w:sz w:val="24"/>
          <w:szCs w:val="24"/>
          <w:lang w:eastAsia="nl-NL"/>
        </w:rPr>
      </w:pPr>
      <w:hyperlink w:anchor="_Toc385498019" w:history="1">
        <w:r w:rsidRPr="001D0BF8">
          <w:rPr>
            <w:rStyle w:val="Hyperlink"/>
          </w:rPr>
          <w:t>2.8.1</w:t>
        </w:r>
        <w:r>
          <w:rPr>
            <w:rFonts w:ascii="Times New Roman" w:hAnsi="Times New Roman"/>
            <w:snapToGrid/>
            <w:kern w:val="0"/>
            <w:sz w:val="24"/>
            <w:szCs w:val="24"/>
            <w:lang w:eastAsia="nl-NL"/>
          </w:rPr>
          <w:tab/>
        </w:r>
        <w:r w:rsidRPr="001D0BF8">
          <w:rPr>
            <w:rStyle w:val="Hyperlink"/>
          </w:rPr>
          <w:t>Bankhypotheek</w:t>
        </w:r>
        <w:r>
          <w:rPr>
            <w:webHidden/>
          </w:rPr>
          <w:tab/>
        </w:r>
        <w:r>
          <w:rPr>
            <w:webHidden/>
          </w:rPr>
          <w:fldChar w:fldCharType="begin"/>
        </w:r>
        <w:r>
          <w:rPr>
            <w:webHidden/>
          </w:rPr>
          <w:instrText xml:space="preserve"> PAGEREF _Toc385498019 \h </w:instrText>
        </w:r>
        <w:r>
          <w:rPr>
            <w:webHidden/>
          </w:rPr>
          <w:fldChar w:fldCharType="separate"/>
        </w:r>
        <w:r w:rsidR="00B64008">
          <w:rPr>
            <w:webHidden/>
          </w:rPr>
          <w:t>15</w:t>
        </w:r>
        <w:r>
          <w:rPr>
            <w:webHidden/>
          </w:rPr>
          <w:fldChar w:fldCharType="end"/>
        </w:r>
      </w:hyperlink>
    </w:p>
    <w:p w:rsidR="00BD4FE5" w:rsidRDefault="00BD4FE5">
      <w:pPr>
        <w:pStyle w:val="Inhopg3"/>
        <w:rPr>
          <w:rFonts w:ascii="Times New Roman" w:hAnsi="Times New Roman"/>
          <w:snapToGrid/>
          <w:kern w:val="0"/>
          <w:sz w:val="24"/>
          <w:szCs w:val="24"/>
          <w:lang w:eastAsia="nl-NL"/>
        </w:rPr>
      </w:pPr>
      <w:hyperlink w:anchor="_Toc385498020" w:history="1">
        <w:r w:rsidRPr="001D0BF8">
          <w:rPr>
            <w:rStyle w:val="Hyperlink"/>
          </w:rPr>
          <w:t>2.8.2</w:t>
        </w:r>
        <w:r>
          <w:rPr>
            <w:rFonts w:ascii="Times New Roman" w:hAnsi="Times New Roman"/>
            <w:snapToGrid/>
            <w:kern w:val="0"/>
            <w:sz w:val="24"/>
            <w:szCs w:val="24"/>
            <w:lang w:eastAsia="nl-NL"/>
          </w:rPr>
          <w:tab/>
        </w:r>
        <w:r w:rsidRPr="001D0BF8">
          <w:rPr>
            <w:rStyle w:val="Hyperlink"/>
          </w:rPr>
          <w:t>Vaste hypotheek, niet zijnde teboekgesteld schip</w:t>
        </w:r>
        <w:r>
          <w:rPr>
            <w:webHidden/>
          </w:rPr>
          <w:tab/>
        </w:r>
        <w:r>
          <w:rPr>
            <w:webHidden/>
          </w:rPr>
          <w:fldChar w:fldCharType="begin"/>
        </w:r>
        <w:r>
          <w:rPr>
            <w:webHidden/>
          </w:rPr>
          <w:instrText xml:space="preserve"> PAGEREF _Toc385498020 \h </w:instrText>
        </w:r>
        <w:r>
          <w:rPr>
            <w:webHidden/>
          </w:rPr>
          <w:fldChar w:fldCharType="separate"/>
        </w:r>
        <w:r w:rsidR="00B64008">
          <w:rPr>
            <w:webHidden/>
          </w:rPr>
          <w:t>16</w:t>
        </w:r>
        <w:r>
          <w:rPr>
            <w:webHidden/>
          </w:rPr>
          <w:fldChar w:fldCharType="end"/>
        </w:r>
      </w:hyperlink>
    </w:p>
    <w:p w:rsidR="00BD4FE5" w:rsidRDefault="00BD4FE5">
      <w:pPr>
        <w:pStyle w:val="Inhopg3"/>
        <w:rPr>
          <w:rFonts w:ascii="Times New Roman" w:hAnsi="Times New Roman"/>
          <w:snapToGrid/>
          <w:kern w:val="0"/>
          <w:sz w:val="24"/>
          <w:szCs w:val="24"/>
          <w:lang w:eastAsia="nl-NL"/>
        </w:rPr>
      </w:pPr>
      <w:hyperlink w:anchor="_Toc385498021" w:history="1">
        <w:r w:rsidRPr="001D0BF8">
          <w:rPr>
            <w:rStyle w:val="Hyperlink"/>
          </w:rPr>
          <w:t>2.8.3</w:t>
        </w:r>
        <w:r>
          <w:rPr>
            <w:rFonts w:ascii="Times New Roman" w:hAnsi="Times New Roman"/>
            <w:snapToGrid/>
            <w:kern w:val="0"/>
            <w:sz w:val="24"/>
            <w:szCs w:val="24"/>
            <w:lang w:eastAsia="nl-NL"/>
          </w:rPr>
          <w:tab/>
        </w:r>
        <w:r w:rsidRPr="001D0BF8">
          <w:rPr>
            <w:rStyle w:val="Hyperlink"/>
          </w:rPr>
          <w:t>Vaste hypotheek teboekgesteld binnenschip</w:t>
        </w:r>
        <w:r>
          <w:rPr>
            <w:webHidden/>
          </w:rPr>
          <w:tab/>
        </w:r>
        <w:r>
          <w:rPr>
            <w:webHidden/>
          </w:rPr>
          <w:fldChar w:fldCharType="begin"/>
        </w:r>
        <w:r>
          <w:rPr>
            <w:webHidden/>
          </w:rPr>
          <w:instrText xml:space="preserve"> PAGEREF _Toc385498021 \h </w:instrText>
        </w:r>
        <w:r>
          <w:rPr>
            <w:webHidden/>
          </w:rPr>
          <w:fldChar w:fldCharType="separate"/>
        </w:r>
        <w:r w:rsidR="00B64008">
          <w:rPr>
            <w:webHidden/>
          </w:rPr>
          <w:t>20</w:t>
        </w:r>
        <w:r>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22" w:history="1">
        <w:r w:rsidRPr="001D0BF8">
          <w:rPr>
            <w:rStyle w:val="Hyperlink"/>
          </w:rPr>
          <w:t>2.9</w:t>
        </w:r>
        <w:r>
          <w:rPr>
            <w:rFonts w:ascii="Times New Roman" w:hAnsi="Times New Roman"/>
            <w:snapToGrid/>
            <w:kern w:val="0"/>
            <w:sz w:val="24"/>
            <w:szCs w:val="24"/>
            <w:lang w:eastAsia="nl-NL"/>
          </w:rPr>
          <w:tab/>
        </w:r>
        <w:r w:rsidRPr="001D0BF8">
          <w:rPr>
            <w:rStyle w:val="Hyperlink"/>
          </w:rPr>
          <w:t>Hypotheekbedrag</w:t>
        </w:r>
        <w:r>
          <w:rPr>
            <w:webHidden/>
          </w:rPr>
          <w:tab/>
        </w:r>
        <w:r>
          <w:rPr>
            <w:webHidden/>
          </w:rPr>
          <w:fldChar w:fldCharType="begin"/>
        </w:r>
        <w:r>
          <w:rPr>
            <w:webHidden/>
          </w:rPr>
          <w:instrText xml:space="preserve"> PAGEREF _Toc385498022 \h </w:instrText>
        </w:r>
        <w:r>
          <w:rPr>
            <w:webHidden/>
          </w:rPr>
          <w:fldChar w:fldCharType="separate"/>
        </w:r>
        <w:r w:rsidR="00B64008">
          <w:rPr>
            <w:webHidden/>
          </w:rPr>
          <w:t>23</w:t>
        </w:r>
        <w:r>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23" w:history="1">
        <w:r w:rsidRPr="001D0BF8">
          <w:rPr>
            <w:rStyle w:val="Hyperlink"/>
          </w:rPr>
          <w:t>2.10</w:t>
        </w:r>
        <w:r>
          <w:rPr>
            <w:rFonts w:ascii="Times New Roman" w:hAnsi="Times New Roman"/>
            <w:snapToGrid/>
            <w:kern w:val="0"/>
            <w:sz w:val="24"/>
            <w:szCs w:val="24"/>
            <w:lang w:eastAsia="nl-NL"/>
          </w:rPr>
          <w:tab/>
        </w:r>
        <w:r w:rsidRPr="001D0BF8">
          <w:rPr>
            <w:rStyle w:val="Hyperlink"/>
          </w:rPr>
          <w:t>Keuzeblok aanvullende kosten</w:t>
        </w:r>
        <w:r>
          <w:rPr>
            <w:webHidden/>
          </w:rPr>
          <w:tab/>
        </w:r>
        <w:r>
          <w:rPr>
            <w:webHidden/>
          </w:rPr>
          <w:fldChar w:fldCharType="begin"/>
        </w:r>
        <w:r>
          <w:rPr>
            <w:webHidden/>
          </w:rPr>
          <w:instrText xml:space="preserve"> PAGEREF _Toc385498023 \h </w:instrText>
        </w:r>
        <w:r>
          <w:rPr>
            <w:webHidden/>
          </w:rPr>
          <w:fldChar w:fldCharType="separate"/>
        </w:r>
        <w:r w:rsidR="00B64008">
          <w:rPr>
            <w:webHidden/>
          </w:rPr>
          <w:t>24</w:t>
        </w:r>
        <w:r>
          <w:rPr>
            <w:webHidden/>
          </w:rPr>
          <w:fldChar w:fldCharType="end"/>
        </w:r>
      </w:hyperlink>
    </w:p>
    <w:p w:rsidR="00BD4FE5" w:rsidRDefault="00BD4FE5">
      <w:pPr>
        <w:pStyle w:val="Inhopg3"/>
        <w:rPr>
          <w:rFonts w:ascii="Times New Roman" w:hAnsi="Times New Roman"/>
          <w:snapToGrid/>
          <w:kern w:val="0"/>
          <w:sz w:val="24"/>
          <w:szCs w:val="24"/>
          <w:lang w:eastAsia="nl-NL"/>
        </w:rPr>
      </w:pPr>
      <w:hyperlink w:anchor="_Toc385498024" w:history="1">
        <w:r w:rsidRPr="001D0BF8">
          <w:rPr>
            <w:rStyle w:val="Hyperlink"/>
            <w:rFonts w:cs="Arial"/>
          </w:rPr>
          <w:t>2.10.1</w:t>
        </w:r>
        <w:r>
          <w:rPr>
            <w:rFonts w:ascii="Times New Roman" w:hAnsi="Times New Roman"/>
            <w:snapToGrid/>
            <w:kern w:val="0"/>
            <w:sz w:val="24"/>
            <w:szCs w:val="24"/>
            <w:lang w:eastAsia="nl-NL"/>
          </w:rPr>
          <w:tab/>
        </w:r>
        <w:r w:rsidRPr="001D0BF8">
          <w:rPr>
            <w:rStyle w:val="Hyperlink"/>
            <w:rFonts w:cs="Arial"/>
          </w:rPr>
          <w:t>Registergoed, niet zijnde schip</w:t>
        </w:r>
        <w:r>
          <w:rPr>
            <w:webHidden/>
          </w:rPr>
          <w:tab/>
        </w:r>
        <w:r>
          <w:rPr>
            <w:webHidden/>
          </w:rPr>
          <w:fldChar w:fldCharType="begin"/>
        </w:r>
        <w:r>
          <w:rPr>
            <w:webHidden/>
          </w:rPr>
          <w:instrText xml:space="preserve"> PAGEREF _Toc385498024 \h </w:instrText>
        </w:r>
        <w:r>
          <w:rPr>
            <w:webHidden/>
          </w:rPr>
          <w:fldChar w:fldCharType="separate"/>
        </w:r>
        <w:r w:rsidR="00B64008">
          <w:rPr>
            <w:webHidden/>
          </w:rPr>
          <w:t>25</w:t>
        </w:r>
        <w:r>
          <w:rPr>
            <w:webHidden/>
          </w:rPr>
          <w:fldChar w:fldCharType="end"/>
        </w:r>
      </w:hyperlink>
    </w:p>
    <w:p w:rsidR="00BD4FE5" w:rsidRDefault="00BD4FE5">
      <w:pPr>
        <w:pStyle w:val="Inhopg3"/>
        <w:rPr>
          <w:rFonts w:ascii="Times New Roman" w:hAnsi="Times New Roman"/>
          <w:snapToGrid/>
          <w:kern w:val="0"/>
          <w:sz w:val="24"/>
          <w:szCs w:val="24"/>
          <w:lang w:eastAsia="nl-NL"/>
        </w:rPr>
      </w:pPr>
      <w:hyperlink w:anchor="_Toc385498025" w:history="1">
        <w:r w:rsidRPr="001D0BF8">
          <w:rPr>
            <w:rStyle w:val="Hyperlink"/>
          </w:rPr>
          <w:t>2.10.2</w:t>
        </w:r>
        <w:r>
          <w:rPr>
            <w:rFonts w:ascii="Times New Roman" w:hAnsi="Times New Roman"/>
            <w:snapToGrid/>
            <w:kern w:val="0"/>
            <w:sz w:val="24"/>
            <w:szCs w:val="24"/>
            <w:lang w:eastAsia="nl-NL"/>
          </w:rPr>
          <w:tab/>
        </w:r>
        <w:r w:rsidRPr="001D0BF8">
          <w:rPr>
            <w:rStyle w:val="Hyperlink"/>
          </w:rPr>
          <w:t>Hypotheek (mede) op een schip</w:t>
        </w:r>
        <w:r>
          <w:rPr>
            <w:webHidden/>
          </w:rPr>
          <w:tab/>
        </w:r>
        <w:r>
          <w:rPr>
            <w:webHidden/>
          </w:rPr>
          <w:fldChar w:fldCharType="begin"/>
        </w:r>
        <w:r>
          <w:rPr>
            <w:webHidden/>
          </w:rPr>
          <w:instrText xml:space="preserve"> PAGEREF _Toc385498025 \h </w:instrText>
        </w:r>
        <w:r>
          <w:rPr>
            <w:webHidden/>
          </w:rPr>
          <w:fldChar w:fldCharType="separate"/>
        </w:r>
        <w:r w:rsidR="00B64008">
          <w:rPr>
            <w:webHidden/>
          </w:rPr>
          <w:t>25</w:t>
        </w:r>
        <w:r>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26" w:history="1">
        <w:r w:rsidRPr="001D0BF8">
          <w:rPr>
            <w:rStyle w:val="Hyperlink"/>
          </w:rPr>
          <w:t>2.11</w:t>
        </w:r>
        <w:r>
          <w:rPr>
            <w:rFonts w:ascii="Times New Roman" w:hAnsi="Times New Roman"/>
            <w:snapToGrid/>
            <w:kern w:val="0"/>
            <w:sz w:val="24"/>
            <w:szCs w:val="24"/>
            <w:lang w:eastAsia="nl-NL"/>
          </w:rPr>
          <w:tab/>
        </w:r>
        <w:r w:rsidRPr="001D0BF8">
          <w:rPr>
            <w:rStyle w:val="Hyperlink"/>
          </w:rPr>
          <w:t>Onderpand</w:t>
        </w:r>
        <w:r>
          <w:rPr>
            <w:webHidden/>
          </w:rPr>
          <w:tab/>
        </w:r>
        <w:r>
          <w:rPr>
            <w:webHidden/>
          </w:rPr>
          <w:fldChar w:fldCharType="begin"/>
        </w:r>
        <w:r>
          <w:rPr>
            <w:webHidden/>
          </w:rPr>
          <w:instrText xml:space="preserve"> PAGEREF _Toc385498026 \h </w:instrText>
        </w:r>
        <w:r>
          <w:rPr>
            <w:webHidden/>
          </w:rPr>
          <w:fldChar w:fldCharType="separate"/>
        </w:r>
        <w:r w:rsidR="00B64008">
          <w:rPr>
            <w:webHidden/>
          </w:rPr>
          <w:t>26</w:t>
        </w:r>
        <w:r>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27" w:history="1">
        <w:r w:rsidRPr="001D0BF8">
          <w:rPr>
            <w:rStyle w:val="Hyperlink"/>
          </w:rPr>
          <w:t>2.12</w:t>
        </w:r>
        <w:r>
          <w:rPr>
            <w:rFonts w:ascii="Times New Roman" w:hAnsi="Times New Roman"/>
            <w:snapToGrid/>
            <w:kern w:val="0"/>
            <w:sz w:val="24"/>
            <w:szCs w:val="24"/>
            <w:lang w:eastAsia="nl-NL"/>
          </w:rPr>
          <w:tab/>
        </w:r>
        <w:r w:rsidRPr="001D0BF8">
          <w:rPr>
            <w:rStyle w:val="Hyperlink"/>
          </w:rPr>
          <w:t>Overbruggingshypotheek</w:t>
        </w:r>
        <w:r>
          <w:rPr>
            <w:webHidden/>
          </w:rPr>
          <w:tab/>
        </w:r>
        <w:r>
          <w:rPr>
            <w:webHidden/>
          </w:rPr>
          <w:fldChar w:fldCharType="begin"/>
        </w:r>
        <w:r>
          <w:rPr>
            <w:webHidden/>
          </w:rPr>
          <w:instrText xml:space="preserve"> PAGEREF _Toc385498027 \h </w:instrText>
        </w:r>
        <w:r>
          <w:rPr>
            <w:webHidden/>
          </w:rPr>
          <w:fldChar w:fldCharType="separate"/>
        </w:r>
        <w:r w:rsidR="00B64008">
          <w:rPr>
            <w:webHidden/>
          </w:rPr>
          <w:t>27</w:t>
        </w:r>
        <w:r>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28" w:history="1">
        <w:r w:rsidRPr="001D0BF8">
          <w:rPr>
            <w:rStyle w:val="Hyperlink"/>
          </w:rPr>
          <w:t>2.13</w:t>
        </w:r>
        <w:r>
          <w:rPr>
            <w:rFonts w:ascii="Times New Roman" w:hAnsi="Times New Roman"/>
            <w:snapToGrid/>
            <w:kern w:val="0"/>
            <w:sz w:val="24"/>
            <w:szCs w:val="24"/>
            <w:lang w:eastAsia="nl-NL"/>
          </w:rPr>
          <w:tab/>
        </w:r>
        <w:r w:rsidRPr="001D0BF8">
          <w:rPr>
            <w:rStyle w:val="Hyperlink"/>
          </w:rPr>
          <w:t>Afsluiting</w:t>
        </w:r>
        <w:r>
          <w:rPr>
            <w:webHidden/>
          </w:rPr>
          <w:tab/>
        </w:r>
        <w:r>
          <w:rPr>
            <w:webHidden/>
          </w:rPr>
          <w:fldChar w:fldCharType="begin"/>
        </w:r>
        <w:r>
          <w:rPr>
            <w:webHidden/>
          </w:rPr>
          <w:instrText xml:space="preserve"> PAGEREF _Toc385498028 \h </w:instrText>
        </w:r>
        <w:r>
          <w:rPr>
            <w:webHidden/>
          </w:rPr>
          <w:fldChar w:fldCharType="separate"/>
        </w:r>
        <w:r w:rsidR="00B64008">
          <w:rPr>
            <w:webHidden/>
          </w:rPr>
          <w:t>28</w:t>
        </w:r>
        <w:r>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29" w:history="1">
        <w:r w:rsidRPr="001D0BF8">
          <w:rPr>
            <w:rStyle w:val="Hyperlink"/>
            <w:lang w:val="en-US"/>
          </w:rPr>
          <w:t>2.14</w:t>
        </w:r>
        <w:r>
          <w:rPr>
            <w:rFonts w:ascii="Times New Roman" w:hAnsi="Times New Roman"/>
            <w:snapToGrid/>
            <w:kern w:val="0"/>
            <w:sz w:val="24"/>
            <w:szCs w:val="24"/>
            <w:lang w:eastAsia="nl-NL"/>
          </w:rPr>
          <w:tab/>
        </w:r>
        <w:r w:rsidRPr="001D0BF8">
          <w:rPr>
            <w:rStyle w:val="Hyperlink"/>
            <w:lang w:val="en-US"/>
          </w:rPr>
          <w:t>Vrije gedeelte</w:t>
        </w:r>
        <w:r>
          <w:rPr>
            <w:webHidden/>
          </w:rPr>
          <w:tab/>
        </w:r>
        <w:r>
          <w:rPr>
            <w:webHidden/>
          </w:rPr>
          <w:fldChar w:fldCharType="begin"/>
        </w:r>
        <w:r>
          <w:rPr>
            <w:webHidden/>
          </w:rPr>
          <w:instrText xml:space="preserve"> PAGEREF _Toc385498029 \h </w:instrText>
        </w:r>
        <w:r>
          <w:rPr>
            <w:webHidden/>
          </w:rPr>
          <w:fldChar w:fldCharType="separate"/>
        </w:r>
        <w:r w:rsidR="00B64008">
          <w:rPr>
            <w:webHidden/>
          </w:rPr>
          <w:t>29</w:t>
        </w:r>
        <w:r>
          <w:rPr>
            <w:webHidden/>
          </w:rPr>
          <w:fldChar w:fldCharType="end"/>
        </w:r>
      </w:hyperlink>
    </w:p>
    <w:p w:rsidR="00BD4FE5" w:rsidRDefault="00BD4FE5">
      <w:pPr>
        <w:pStyle w:val="Inhopg2"/>
        <w:rPr>
          <w:rFonts w:ascii="Times New Roman" w:hAnsi="Times New Roman"/>
          <w:snapToGrid/>
          <w:kern w:val="0"/>
          <w:sz w:val="24"/>
          <w:szCs w:val="24"/>
          <w:lang w:eastAsia="nl-NL"/>
        </w:rPr>
      </w:pPr>
      <w:hyperlink w:anchor="_Toc385498030" w:history="1">
        <w:r w:rsidRPr="001D0BF8">
          <w:rPr>
            <w:rStyle w:val="Hyperlink"/>
          </w:rPr>
          <w:t>2.15</w:t>
        </w:r>
        <w:r>
          <w:rPr>
            <w:rFonts w:ascii="Times New Roman" w:hAnsi="Times New Roman"/>
            <w:snapToGrid/>
            <w:kern w:val="0"/>
            <w:sz w:val="24"/>
            <w:szCs w:val="24"/>
            <w:lang w:eastAsia="nl-NL"/>
          </w:rPr>
          <w:tab/>
        </w:r>
        <w:r w:rsidRPr="001D0BF8">
          <w:rPr>
            <w:rStyle w:val="Hyperlink"/>
          </w:rPr>
          <w:t>Rangwisseling</w:t>
        </w:r>
        <w:r>
          <w:rPr>
            <w:webHidden/>
          </w:rPr>
          <w:tab/>
        </w:r>
        <w:r>
          <w:rPr>
            <w:webHidden/>
          </w:rPr>
          <w:fldChar w:fldCharType="begin"/>
        </w:r>
        <w:r>
          <w:rPr>
            <w:webHidden/>
          </w:rPr>
          <w:instrText xml:space="preserve"> PAGEREF _Toc385498030 \h </w:instrText>
        </w:r>
        <w:r>
          <w:rPr>
            <w:webHidden/>
          </w:rPr>
          <w:fldChar w:fldCharType="separate"/>
        </w:r>
        <w:r w:rsidR="00B64008">
          <w:rPr>
            <w:webHidden/>
          </w:rPr>
          <w:t>29</w:t>
        </w:r>
        <w:r>
          <w:rPr>
            <w:webHidden/>
          </w:rPr>
          <w:fldChar w:fldCharType="end"/>
        </w:r>
      </w:hyperlink>
    </w:p>
    <w:p w:rsidR="003228A3" w:rsidRPr="00343045" w:rsidRDefault="004A1631">
      <w:r w:rsidRPr="00343045">
        <w:fldChar w:fldCharType="end"/>
      </w:r>
    </w:p>
    <w:p w:rsidR="003228A3" w:rsidRPr="00343045" w:rsidRDefault="003228A3"/>
    <w:p w:rsidR="003228A3" w:rsidRPr="00343045" w:rsidRDefault="003228A3">
      <w:pPr>
        <w:sectPr w:rsidR="003228A3" w:rsidRPr="00343045">
          <w:headerReference w:type="first" r:id="rId11"/>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179181706"/>
      <w:bookmarkStart w:id="13" w:name="_Toc385498006"/>
      <w:bookmarkEnd w:id="9"/>
      <w:bookmarkEnd w:id="10"/>
      <w:bookmarkEnd w:id="11"/>
      <w:r w:rsidRPr="00343045">
        <w:rPr>
          <w:lang w:val="nl-NL"/>
        </w:rPr>
        <w:lastRenderedPageBreak/>
        <w:t>Inleiding</w:t>
      </w:r>
      <w:bookmarkEnd w:id="13"/>
    </w:p>
    <w:p w:rsidR="00987D5A" w:rsidRPr="00343045" w:rsidRDefault="00987D5A" w:rsidP="00987D5A">
      <w:pPr>
        <w:pStyle w:val="Kop2"/>
        <w:numPr>
          <w:ilvl w:val="1"/>
          <w:numId w:val="1"/>
        </w:numPr>
      </w:pPr>
      <w:bookmarkStart w:id="14" w:name="_Toc196114936"/>
      <w:bookmarkStart w:id="15" w:name="_Toc385498007"/>
      <w:r w:rsidRPr="00343045">
        <w:t>Doel</w:t>
      </w:r>
      <w:bookmarkEnd w:id="14"/>
      <w:bookmarkEnd w:id="15"/>
    </w:p>
    <w:p w:rsidR="00F86040" w:rsidRDefault="00F86040" w:rsidP="00987D5A"/>
    <w:p w:rsidR="008D0862" w:rsidRDefault="008D0862" w:rsidP="008D0862">
      <w:r w:rsidRPr="00343045">
        <w:t>I</w:t>
      </w:r>
      <w:r>
        <w:t>n dit document wordt beschreven</w:t>
      </w:r>
      <w:r w:rsidRPr="00343045">
        <w:t xml:space="preserve"> hoe het modeldocument voor </w:t>
      </w:r>
      <w:r>
        <w:t>hypothe</w:t>
      </w:r>
      <w:r w:rsidR="00C723C4">
        <w:t>e</w:t>
      </w:r>
      <w:r>
        <w:t>k</w:t>
      </w:r>
      <w:r w:rsidR="00C723C4">
        <w:t xml:space="preserve">akten van de </w:t>
      </w:r>
      <w:r w:rsidR="003313DD">
        <w:t>Rabobank</w:t>
      </w:r>
      <w:r w:rsidRPr="00343045">
        <w:t xml:space="preserve">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6" w:name="_Toc196114937"/>
      <w:bookmarkStart w:id="17" w:name="_Toc212447230"/>
      <w:bookmarkStart w:id="18" w:name="_Toc385498008"/>
      <w:r w:rsidRPr="00343045">
        <w:t>Algemeen</w:t>
      </w:r>
      <w:bookmarkEnd w:id="17"/>
      <w:bookmarkEnd w:id="18"/>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6"/>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790D52" w:rsidRPr="00482EB5">
        <w:rPr>
          <w:noProof/>
          <w:lang w:eastAsia="nl-NL"/>
        </w:rPr>
        <w:drawing>
          <wp:inline distT="0" distB="0" distL="0" distR="0" wp14:anchorId="2C22C663" wp14:editId="4D219C28">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385498009"/>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5416"/>
        <w:gridCol w:w="837"/>
        <w:gridCol w:w="1468"/>
        <w:tblGridChange w:id="24">
          <w:tblGrid>
            <w:gridCol w:w="1057"/>
            <w:gridCol w:w="5416"/>
            <w:gridCol w:w="837"/>
            <w:gridCol w:w="1468"/>
          </w:tblGrid>
        </w:tblGridChange>
      </w:tblGrid>
      <w:tr w:rsidR="00EA3A91" w:rsidRPr="00EA3A91" w:rsidTr="00EA3A91">
        <w:tc>
          <w:tcPr>
            <w:tcW w:w="1057" w:type="dxa"/>
            <w:shd w:val="clear" w:color="auto" w:fill="CCCCCC"/>
          </w:tcPr>
          <w:p w:rsidR="003743B2" w:rsidRPr="00EA3A91" w:rsidRDefault="001330AB" w:rsidP="00BF18B4">
            <w:pPr>
              <w:rPr>
                <w:b/>
                <w:lang w:val="nl"/>
              </w:rPr>
            </w:pPr>
            <w:r w:rsidRPr="00EA3A91">
              <w:rPr>
                <w:b/>
                <w:lang w:val="nl"/>
              </w:rPr>
              <w:t>Afkorting</w:t>
            </w:r>
          </w:p>
        </w:tc>
        <w:tc>
          <w:tcPr>
            <w:tcW w:w="5596" w:type="dxa"/>
            <w:shd w:val="clear" w:color="auto" w:fill="CCCCCC"/>
          </w:tcPr>
          <w:p w:rsidR="003743B2" w:rsidRPr="00EA3A91" w:rsidRDefault="003743B2" w:rsidP="00BF18B4">
            <w:pPr>
              <w:rPr>
                <w:b/>
                <w:lang w:val="nl"/>
              </w:rPr>
            </w:pPr>
            <w:r w:rsidRPr="00EA3A91">
              <w:rPr>
                <w:b/>
                <w:lang w:val="nl"/>
              </w:rPr>
              <w:t>Documentnaam</w:t>
            </w:r>
          </w:p>
        </w:tc>
        <w:tc>
          <w:tcPr>
            <w:tcW w:w="842" w:type="dxa"/>
            <w:shd w:val="clear" w:color="auto" w:fill="CCCCCC"/>
          </w:tcPr>
          <w:p w:rsidR="003743B2" w:rsidRPr="00EA3A91" w:rsidRDefault="003743B2" w:rsidP="00BF18B4">
            <w:pPr>
              <w:rPr>
                <w:b/>
                <w:lang w:val="nl"/>
              </w:rPr>
            </w:pPr>
            <w:r w:rsidRPr="00EA3A91">
              <w:rPr>
                <w:b/>
                <w:lang w:val="nl"/>
              </w:rPr>
              <w:t>Versie</w:t>
            </w:r>
          </w:p>
        </w:tc>
        <w:tc>
          <w:tcPr>
            <w:tcW w:w="1509" w:type="dxa"/>
            <w:shd w:val="clear" w:color="auto" w:fill="CCCCCC"/>
          </w:tcPr>
          <w:p w:rsidR="003743B2" w:rsidRPr="00EA3A91" w:rsidRDefault="003743B2" w:rsidP="00BF18B4">
            <w:pPr>
              <w:rPr>
                <w:b/>
                <w:lang w:val="nl"/>
              </w:rPr>
            </w:pPr>
            <w:r w:rsidRPr="00EA3A91">
              <w:rPr>
                <w:b/>
                <w:lang w:val="nl"/>
              </w:rPr>
              <w:t>Datum</w:t>
            </w:r>
          </w:p>
        </w:tc>
      </w:tr>
      <w:tr w:rsidR="00EA3A91" w:rsidRPr="00EA3A91" w:rsidTr="00EA3A91">
        <w:tc>
          <w:tcPr>
            <w:tcW w:w="1057" w:type="dxa"/>
            <w:shd w:val="clear" w:color="auto" w:fill="auto"/>
          </w:tcPr>
          <w:p w:rsidR="003743B2" w:rsidRPr="00EA3A91" w:rsidRDefault="001330AB" w:rsidP="00BF18B4">
            <w:pPr>
              <w:rPr>
                <w:lang w:val="nl"/>
              </w:rPr>
            </w:pPr>
            <w:bookmarkStart w:id="25" w:name="refModeldoc"/>
            <w:r>
              <w:t>[M</w:t>
            </w:r>
            <w:r w:rsidR="005F40ED">
              <w:t>RAB</w:t>
            </w:r>
            <w:r>
              <w:t>]</w:t>
            </w:r>
            <w:bookmarkEnd w:id="25"/>
          </w:p>
        </w:tc>
        <w:tc>
          <w:tcPr>
            <w:tcW w:w="5596" w:type="dxa"/>
            <w:shd w:val="clear" w:color="auto" w:fill="auto"/>
          </w:tcPr>
          <w:p w:rsidR="003743B2" w:rsidRPr="00EA3A91" w:rsidRDefault="003743B2" w:rsidP="00BF18B4">
            <w:pPr>
              <w:rPr>
                <w:lang w:val="nl"/>
              </w:rPr>
            </w:pPr>
            <w:r w:rsidRPr="00CC0276">
              <w:t>Modeldocument Rabobank</w:t>
            </w:r>
          </w:p>
        </w:tc>
        <w:tc>
          <w:tcPr>
            <w:tcW w:w="842" w:type="dxa"/>
            <w:shd w:val="clear" w:color="auto" w:fill="auto"/>
          </w:tcPr>
          <w:p w:rsidR="003743B2" w:rsidRPr="00EA3A91" w:rsidRDefault="001330AB" w:rsidP="00E863D9">
            <w:pPr>
              <w:rPr>
                <w:lang w:val="nl"/>
              </w:rPr>
            </w:pPr>
            <w:r w:rsidRPr="00EA3A91">
              <w:rPr>
                <w:lang w:val="nl"/>
              </w:rPr>
              <w:t>3</w:t>
            </w:r>
            <w:r w:rsidR="003743B2" w:rsidRPr="00EA3A91">
              <w:rPr>
                <w:lang w:val="nl"/>
              </w:rPr>
              <w:t>.</w:t>
            </w:r>
            <w:r w:rsidR="00E863D9">
              <w:rPr>
                <w:lang w:val="nl"/>
              </w:rPr>
              <w:t>5</w:t>
            </w:r>
            <w:r w:rsidR="00270F1B" w:rsidRPr="00EA3A91">
              <w:rPr>
                <w:lang w:val="nl"/>
              </w:rPr>
              <w:t>.0</w:t>
            </w:r>
          </w:p>
        </w:tc>
        <w:tc>
          <w:tcPr>
            <w:tcW w:w="1509" w:type="dxa"/>
            <w:shd w:val="clear" w:color="auto" w:fill="auto"/>
          </w:tcPr>
          <w:p w:rsidR="003743B2" w:rsidRPr="00EA3A91" w:rsidRDefault="00BD4FE5" w:rsidP="00E863D9">
            <w:pPr>
              <w:rPr>
                <w:lang w:val="nl"/>
              </w:rPr>
            </w:pPr>
            <w:r w:rsidRPr="00EA3A91">
              <w:rPr>
                <w:rFonts w:cs="Arial"/>
                <w:color w:val="000000"/>
                <w:szCs w:val="18"/>
              </w:rPr>
              <w:t>0</w:t>
            </w:r>
            <w:r w:rsidR="00E863D9">
              <w:rPr>
                <w:rFonts w:cs="Arial"/>
                <w:color w:val="000000"/>
                <w:szCs w:val="18"/>
              </w:rPr>
              <w:t>8</w:t>
            </w:r>
            <w:r w:rsidR="00073639" w:rsidRPr="00EA3A91">
              <w:rPr>
                <w:rFonts w:cs="Arial"/>
                <w:color w:val="000000"/>
                <w:szCs w:val="18"/>
              </w:rPr>
              <w:t>-</w:t>
            </w:r>
            <w:r w:rsidR="00AB35DD" w:rsidRPr="00EA3A91">
              <w:rPr>
                <w:rFonts w:cs="Arial"/>
                <w:color w:val="000000"/>
                <w:szCs w:val="18"/>
              </w:rPr>
              <w:t>0</w:t>
            </w:r>
            <w:r w:rsidR="00E863D9">
              <w:rPr>
                <w:rFonts w:cs="Arial"/>
                <w:color w:val="000000"/>
                <w:szCs w:val="18"/>
              </w:rPr>
              <w:t>3</w:t>
            </w:r>
            <w:r w:rsidR="00073639" w:rsidRPr="00EA3A91">
              <w:rPr>
                <w:rFonts w:cs="Arial"/>
                <w:color w:val="000000"/>
                <w:szCs w:val="18"/>
              </w:rPr>
              <w:t>-</w:t>
            </w:r>
            <w:r w:rsidR="003743B2" w:rsidRPr="00EA3A91">
              <w:rPr>
                <w:rFonts w:cs="Arial"/>
                <w:color w:val="000000"/>
                <w:szCs w:val="18"/>
              </w:rPr>
              <w:t>201</w:t>
            </w:r>
            <w:r w:rsidR="00270F1B" w:rsidRPr="00EA3A91">
              <w:rPr>
                <w:rFonts w:cs="Arial"/>
                <w:color w:val="000000"/>
                <w:szCs w:val="18"/>
              </w:rPr>
              <w:t>6</w:t>
            </w:r>
          </w:p>
        </w:tc>
      </w:tr>
      <w:tr w:rsidR="00EA3A91" w:rsidRPr="00EA3A91" w:rsidTr="00EA3A91">
        <w:tc>
          <w:tcPr>
            <w:tcW w:w="1057" w:type="dxa"/>
            <w:shd w:val="clear" w:color="auto" w:fill="auto"/>
          </w:tcPr>
          <w:p w:rsidR="003743B2" w:rsidRPr="00EA3A91" w:rsidRDefault="001330AB" w:rsidP="00BF18B4">
            <w:pPr>
              <w:rPr>
                <w:lang w:val="nl"/>
              </w:rPr>
            </w:pPr>
            <w:r w:rsidRPr="00EA3A91">
              <w:rPr>
                <w:lang w:val="en-GB"/>
              </w:rPr>
              <w:t>[DST]</w:t>
            </w:r>
          </w:p>
        </w:tc>
        <w:tc>
          <w:tcPr>
            <w:tcW w:w="5596" w:type="dxa"/>
            <w:shd w:val="clear" w:color="auto" w:fill="auto"/>
          </w:tcPr>
          <w:p w:rsidR="003743B2" w:rsidRPr="00EA3A91" w:rsidRDefault="003743B2" w:rsidP="00BF18B4">
            <w:pPr>
              <w:rPr>
                <w:lang w:val="nl"/>
              </w:rPr>
            </w:pPr>
            <w:r w:rsidRPr="00134AAB">
              <w:t xml:space="preserve">Documentatie standaard tekstblokken: namen van de documenten en de versies daarvan zijn in </w:t>
            </w:r>
            <w:r>
              <w:t xml:space="preserve">het modeldocument </w:t>
            </w:r>
            <w:r w:rsidRPr="00134AAB">
              <w:t>opgenomen</w:t>
            </w:r>
          </w:p>
        </w:tc>
        <w:tc>
          <w:tcPr>
            <w:tcW w:w="842" w:type="dxa"/>
            <w:shd w:val="clear" w:color="auto" w:fill="auto"/>
          </w:tcPr>
          <w:p w:rsidR="003743B2" w:rsidRPr="00EA3A91" w:rsidRDefault="003743B2" w:rsidP="00BF18B4">
            <w:pPr>
              <w:rPr>
                <w:lang w:val="nl"/>
              </w:rPr>
            </w:pPr>
            <w:r>
              <w:t>div.</w:t>
            </w:r>
          </w:p>
        </w:tc>
        <w:tc>
          <w:tcPr>
            <w:tcW w:w="1509" w:type="dxa"/>
            <w:shd w:val="clear" w:color="auto" w:fill="auto"/>
          </w:tcPr>
          <w:p w:rsidR="003743B2" w:rsidRPr="00EA3A91" w:rsidRDefault="003743B2" w:rsidP="00BF18B4">
            <w:pPr>
              <w:rPr>
                <w:lang w:val="nl"/>
              </w:rPr>
            </w:pPr>
            <w:r>
              <w:t>div.</w:t>
            </w:r>
          </w:p>
        </w:tc>
      </w:tr>
      <w:tr w:rsidR="00EA3A91" w:rsidRPr="00EA3A91" w:rsidTr="00EA3A91">
        <w:tc>
          <w:tcPr>
            <w:tcW w:w="1057" w:type="dxa"/>
            <w:shd w:val="clear" w:color="auto" w:fill="auto"/>
          </w:tcPr>
          <w:p w:rsidR="003743B2" w:rsidRPr="00EA3A91" w:rsidRDefault="001330AB" w:rsidP="00BF18B4">
            <w:pPr>
              <w:rPr>
                <w:lang w:val="nl"/>
              </w:rPr>
            </w:pPr>
            <w:bookmarkStart w:id="26" w:name="AlgemeneAfsprakenDocument"/>
            <w:r>
              <w:t>[TAA]</w:t>
            </w:r>
            <w:bookmarkEnd w:id="26"/>
          </w:p>
        </w:tc>
        <w:tc>
          <w:tcPr>
            <w:tcW w:w="5596" w:type="dxa"/>
            <w:shd w:val="clear" w:color="auto" w:fill="auto"/>
          </w:tcPr>
          <w:p w:rsidR="003743B2" w:rsidRPr="00EA3A91" w:rsidRDefault="003743B2" w:rsidP="00BF18B4">
            <w:pPr>
              <w:rPr>
                <w:lang w:val="nl"/>
              </w:rPr>
            </w:pPr>
            <w:r w:rsidRPr="00F04F48">
              <w:t>Tekstblok - Algemene afspraken modeldocumenten en tekstblokken</w:t>
            </w:r>
          </w:p>
        </w:tc>
        <w:tc>
          <w:tcPr>
            <w:tcW w:w="842" w:type="dxa"/>
            <w:shd w:val="clear" w:color="auto" w:fill="auto"/>
          </w:tcPr>
          <w:p w:rsidR="003743B2" w:rsidRPr="00EA3A91" w:rsidRDefault="003743B2" w:rsidP="00BF18B4">
            <w:pPr>
              <w:rPr>
                <w:lang w:val="nl"/>
              </w:rPr>
            </w:pPr>
            <w:r>
              <w:t>2.</w:t>
            </w:r>
            <w:r w:rsidR="001330AB">
              <w:t>5</w:t>
            </w:r>
          </w:p>
        </w:tc>
        <w:tc>
          <w:tcPr>
            <w:tcW w:w="1509" w:type="dxa"/>
            <w:shd w:val="clear" w:color="auto" w:fill="auto"/>
          </w:tcPr>
          <w:p w:rsidR="003743B2" w:rsidRPr="00EA3A91" w:rsidRDefault="005F40ED" w:rsidP="00BF18B4">
            <w:pPr>
              <w:rPr>
                <w:lang w:val="nl"/>
              </w:rPr>
            </w:pPr>
            <w:r>
              <w:t>1</w:t>
            </w:r>
            <w:r w:rsidR="007A4EDA">
              <w:t>2</w:t>
            </w:r>
            <w:r w:rsidR="003743B2">
              <w:t>-0</w:t>
            </w:r>
            <w:r w:rsidR="007A4EDA">
              <w:t>6</w:t>
            </w:r>
            <w:r w:rsidR="003743B2">
              <w:t>-201</w:t>
            </w:r>
            <w:r w:rsidR="001330AB">
              <w:t>3</w:t>
            </w:r>
          </w:p>
        </w:tc>
      </w:tr>
      <w:tr w:rsidR="00EA3A91" w:rsidRPr="00EA3A91" w:rsidTr="00EA3A91">
        <w:tc>
          <w:tcPr>
            <w:tcW w:w="1057" w:type="dxa"/>
            <w:shd w:val="clear" w:color="auto" w:fill="auto"/>
          </w:tcPr>
          <w:p w:rsidR="004C7E40" w:rsidRDefault="004C7E40" w:rsidP="004C7E40">
            <w:bookmarkStart w:id="27" w:name="TC"/>
            <w:r>
              <w:t>[TC]</w:t>
            </w:r>
            <w:bookmarkEnd w:id="27"/>
          </w:p>
        </w:tc>
        <w:tc>
          <w:tcPr>
            <w:tcW w:w="5596" w:type="dxa"/>
            <w:shd w:val="clear" w:color="auto" w:fill="auto"/>
          </w:tcPr>
          <w:p w:rsidR="004C7E40" w:rsidRDefault="004C7E40" w:rsidP="004C7E40">
            <w:r w:rsidRPr="00362DEE">
              <w:t xml:space="preserve">Toelichting - Comparitie nummering en </w:t>
            </w:r>
            <w:proofErr w:type="spellStart"/>
            <w:r w:rsidRPr="00362DEE">
              <w:t>layout</w:t>
            </w:r>
            <w:proofErr w:type="spellEnd"/>
          </w:p>
        </w:tc>
        <w:tc>
          <w:tcPr>
            <w:tcW w:w="842" w:type="dxa"/>
            <w:shd w:val="clear" w:color="auto" w:fill="auto"/>
          </w:tcPr>
          <w:p w:rsidR="004C7E40" w:rsidRDefault="00BD4FE5" w:rsidP="004C7E40">
            <w:r>
              <w:t>1.1</w:t>
            </w:r>
            <w:r w:rsidR="00AB35DD">
              <w:t>.2</w:t>
            </w:r>
          </w:p>
        </w:tc>
        <w:tc>
          <w:tcPr>
            <w:tcW w:w="1509" w:type="dxa"/>
            <w:shd w:val="clear" w:color="auto" w:fill="auto"/>
          </w:tcPr>
          <w:p w:rsidR="004C7E40" w:rsidRDefault="00AB35DD" w:rsidP="004C7E40">
            <w:r>
              <w:t>13</w:t>
            </w:r>
            <w:r w:rsidR="00BA288F">
              <w:t>-0</w:t>
            </w:r>
            <w:r>
              <w:t>6</w:t>
            </w:r>
            <w:r w:rsidR="004C7E40">
              <w:t>-2014</w:t>
            </w:r>
          </w:p>
        </w:tc>
      </w:tr>
      <w:tr w:rsidR="00EA3A91" w:rsidRPr="00EA3A91" w:rsidTr="00EA3A91">
        <w:tc>
          <w:tcPr>
            <w:tcW w:w="1057" w:type="dxa"/>
            <w:shd w:val="clear" w:color="auto" w:fill="auto"/>
          </w:tcPr>
          <w:p w:rsidR="003743B2" w:rsidRDefault="001330AB" w:rsidP="00BF18B4">
            <w:bookmarkStart w:id="28" w:name="refXSD"/>
            <w:r w:rsidRPr="002C0F97">
              <w:t>[</w:t>
            </w:r>
            <w:r>
              <w:t>XSD</w:t>
            </w:r>
            <w:r w:rsidRPr="002C0F97">
              <w:t>SA]</w:t>
            </w:r>
            <w:bookmarkEnd w:id="28"/>
          </w:p>
        </w:tc>
        <w:tc>
          <w:tcPr>
            <w:tcW w:w="5596" w:type="dxa"/>
            <w:shd w:val="clear" w:color="auto" w:fill="auto"/>
          </w:tcPr>
          <w:p w:rsidR="003743B2" w:rsidRPr="00F04F48" w:rsidRDefault="003743B2" w:rsidP="00BF18B4">
            <w:r>
              <w:t>Generieke XSD “</w:t>
            </w:r>
            <w:proofErr w:type="spellStart"/>
            <w:r w:rsidRPr="00887623">
              <w:t>StukAlgemeen</w:t>
            </w:r>
            <w:proofErr w:type="spellEnd"/>
          </w:p>
        </w:tc>
        <w:tc>
          <w:tcPr>
            <w:tcW w:w="842" w:type="dxa"/>
            <w:shd w:val="clear" w:color="auto" w:fill="auto"/>
          </w:tcPr>
          <w:p w:rsidR="003743B2" w:rsidRPr="00F04F48" w:rsidRDefault="00E863D9" w:rsidP="00BF18B4">
            <w:r>
              <w:t>6.1.0</w:t>
            </w:r>
          </w:p>
        </w:tc>
        <w:tc>
          <w:tcPr>
            <w:tcW w:w="1509" w:type="dxa"/>
            <w:shd w:val="clear" w:color="auto" w:fill="auto"/>
          </w:tcPr>
          <w:p w:rsidR="003743B2" w:rsidRPr="00EA3A91" w:rsidRDefault="00E863D9" w:rsidP="00E863D9">
            <w:pPr>
              <w:rPr>
                <w:lang w:val="nl"/>
              </w:rPr>
            </w:pPr>
            <w:r>
              <w:t>16</w:t>
            </w:r>
            <w:r w:rsidR="00D47F4B">
              <w:t>-</w:t>
            </w:r>
            <w:r w:rsidR="004B58A5">
              <w:t>0</w:t>
            </w:r>
            <w:r>
              <w:t>3</w:t>
            </w:r>
            <w:r w:rsidR="00D47F4B">
              <w:t>-201</w:t>
            </w:r>
            <w:r>
              <w:t>6</w:t>
            </w:r>
          </w:p>
        </w:tc>
      </w:tr>
      <w:tr w:rsidR="00EA3A91" w:rsidRPr="00EA3A91" w:rsidTr="00EA3A91">
        <w:tc>
          <w:tcPr>
            <w:tcW w:w="1057" w:type="dxa"/>
            <w:shd w:val="clear" w:color="auto" w:fill="auto"/>
          </w:tcPr>
          <w:p w:rsidR="003743B2" w:rsidRDefault="003743B2" w:rsidP="00BF18B4">
            <w:r>
              <w:t>[</w:t>
            </w:r>
            <w:r w:rsidR="001330AB">
              <w:t>XSDRAB</w:t>
            </w:r>
            <w:r>
              <w:t>]</w:t>
            </w:r>
          </w:p>
        </w:tc>
        <w:tc>
          <w:tcPr>
            <w:tcW w:w="5596" w:type="dxa"/>
            <w:shd w:val="clear" w:color="auto" w:fill="auto"/>
          </w:tcPr>
          <w:p w:rsidR="003743B2" w:rsidRDefault="003743B2" w:rsidP="00BF18B4">
            <w:r>
              <w:t>Specifieke XSD Rabobank “</w:t>
            </w:r>
            <w:proofErr w:type="spellStart"/>
            <w:r w:rsidRPr="00887623">
              <w:t>Rabo</w:t>
            </w:r>
            <w:r>
              <w:t>bank</w:t>
            </w:r>
            <w:r w:rsidRPr="00887623">
              <w:t>Hypotheek</w:t>
            </w:r>
            <w:r>
              <w:t>Akte</w:t>
            </w:r>
            <w:proofErr w:type="spellEnd"/>
            <w:r>
              <w:t>”</w:t>
            </w:r>
          </w:p>
        </w:tc>
        <w:tc>
          <w:tcPr>
            <w:tcW w:w="842" w:type="dxa"/>
            <w:shd w:val="clear" w:color="auto" w:fill="auto"/>
          </w:tcPr>
          <w:p w:rsidR="003743B2" w:rsidRPr="00887623" w:rsidRDefault="003743B2" w:rsidP="00BF18B4">
            <w:r>
              <w:t>1.1</w:t>
            </w:r>
          </w:p>
        </w:tc>
        <w:tc>
          <w:tcPr>
            <w:tcW w:w="1509" w:type="dxa"/>
            <w:shd w:val="clear" w:color="auto" w:fill="auto"/>
          </w:tcPr>
          <w:p w:rsidR="003743B2" w:rsidRPr="00EA3A91" w:rsidRDefault="003743B2" w:rsidP="00BF18B4">
            <w:pPr>
              <w:rPr>
                <w:lang w:val="nl"/>
              </w:rPr>
            </w:pPr>
            <w:r>
              <w:t>16-07-2010</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rsidR="008D0862" w:rsidRDefault="008D0862" w:rsidP="008D0862">
      <w:pPr>
        <w:pStyle w:val="Kop1"/>
        <w:numPr>
          <w:ilvl w:val="0"/>
          <w:numId w:val="1"/>
        </w:numPr>
        <w:rPr>
          <w:lang w:val="nl-NL"/>
        </w:rPr>
      </w:pPr>
      <w:bookmarkStart w:id="31" w:name="_Toc385498010"/>
      <w:bookmarkEnd w:id="12"/>
      <w:r>
        <w:rPr>
          <w:lang w:val="nl-NL"/>
        </w:rPr>
        <w:lastRenderedPageBreak/>
        <w:t>Hypotheekakte Rabobank</w:t>
      </w:r>
      <w:bookmarkEnd w:id="31"/>
    </w:p>
    <w:p w:rsidR="005F40ED" w:rsidRDefault="008D0862" w:rsidP="005F40ED">
      <w:r>
        <w:t>In dit hoofdstuk is de structuur van de hypotheekakte van de Rabobank in detail beschreven.</w:t>
      </w:r>
      <w:r w:rsidR="005F40ED" w:rsidRPr="005F40ED">
        <w:t xml:space="preserve"> </w:t>
      </w:r>
      <w:r w:rsidR="005F40ED">
        <w:t xml:space="preserve">In deze toelichting zijn alle teksten en variabele gegevens uit het modeldocument opgenomen, met daarbij een korte omschrijving en de mapping naar de gegevensstructuur van het essentialiabestand (zie </w:t>
      </w:r>
      <w:r w:rsidR="005F40ED">
        <w:fldChar w:fldCharType="begin"/>
      </w:r>
      <w:r w:rsidR="005F40ED">
        <w:instrText xml:space="preserve"> REF refXSD \h </w:instrText>
      </w:r>
      <w:r w:rsidR="005F40ED">
        <w:instrText xml:space="preserve"> \* MERGEFORMAT </w:instrText>
      </w:r>
      <w:r w:rsidR="005F40ED">
        <w:fldChar w:fldCharType="separate"/>
      </w:r>
      <w:ins w:id="32" w:author="Laan, Jan-Bart" w:date="2016-09-30T13:37:00Z">
        <w:r w:rsidR="00B64008" w:rsidRPr="002C0F97">
          <w:t>[</w:t>
        </w:r>
        <w:r w:rsidR="00B64008">
          <w:t>XSD</w:t>
        </w:r>
        <w:r w:rsidR="00B64008" w:rsidRPr="002C0F97">
          <w:t>SA]</w:t>
        </w:r>
      </w:ins>
      <w:del w:id="33" w:author="Laan, Jan-Bart" w:date="2016-09-30T13:37:00Z">
        <w:r w:rsidR="00B64008" w:rsidRPr="002C0F97" w:rsidDel="00B64008">
          <w:delText>[</w:delText>
        </w:r>
        <w:r w:rsidR="00B64008" w:rsidDel="00B64008">
          <w:delText>XSD</w:delText>
        </w:r>
        <w:r w:rsidR="00B64008" w:rsidRPr="002C0F97" w:rsidDel="00B64008">
          <w:delText>SA]</w:delText>
        </w:r>
      </w:del>
      <w:r w:rsidR="005F40ED">
        <w:fldChar w:fldCharType="end"/>
      </w:r>
      <w:r w:rsidR="005F40ED">
        <w:t>). De gegevensstructuur is opgenomen in een schema (XSD).</w:t>
      </w:r>
    </w:p>
    <w:p w:rsidR="005F40ED" w:rsidRDefault="005F40ED" w:rsidP="005F40ED"/>
    <w:p w:rsidR="005F40ED" w:rsidRDefault="005F40ED" w:rsidP="005F40ED">
      <w:r>
        <w:t xml:space="preserve">De mapping naar de XSD heeft de volgende syntax: eerst wordt het basispad genoemd en daarna de achtereenvolgende elementen die corresponderen met de variabelen in het modeldocument. </w:t>
      </w:r>
    </w:p>
    <w:p w:rsidR="005F40ED" w:rsidRDefault="005F40ED" w:rsidP="005F40ED"/>
    <w:p w:rsidR="005F40ED" w:rsidRDefault="005F40ED" w:rsidP="005F40ED">
      <w:r>
        <w:t xml:space="preserve">In deze toelichting wordt verwezen naar tekstblokken, die zijn beschreven in aparte toelichtingsdocumenten. De versies van de tekstblokken zijn opgenomen in het modeldocument, zie </w:t>
      </w:r>
      <w:r>
        <w:fldChar w:fldCharType="begin"/>
      </w:r>
      <w:r>
        <w:instrText xml:space="preserve"> REF refModeldoc \h </w:instrText>
      </w:r>
      <w:r>
        <w:instrText xml:space="preserve"> \* MERGEFORMAT </w:instrText>
      </w:r>
      <w:r>
        <w:fldChar w:fldCharType="separate"/>
      </w:r>
      <w:r w:rsidR="00B64008">
        <w:t>[MRAB]</w:t>
      </w:r>
      <w:r>
        <w:fldChar w:fldCharType="end"/>
      </w:r>
      <w:r>
        <w:t>.</w:t>
      </w:r>
    </w:p>
    <w:p w:rsidR="005F40ED" w:rsidRDefault="005F40ED" w:rsidP="005F40ED"/>
    <w:p w:rsidR="00AA1E30" w:rsidRDefault="00AA1E30" w:rsidP="00AA1E30"/>
    <w:p w:rsidR="005606FC" w:rsidRDefault="005606FC" w:rsidP="00AA1E30"/>
    <w:p w:rsidR="008D0862" w:rsidRPr="00343045" w:rsidRDefault="00741213" w:rsidP="001330AB">
      <w:pPr>
        <w:pStyle w:val="Kop2"/>
        <w:pageBreakBefore/>
      </w:pPr>
      <w:bookmarkStart w:id="34" w:name="_Toc246925271"/>
      <w:bookmarkStart w:id="35" w:name="_Toc385498011"/>
      <w:r>
        <w:lastRenderedPageBreak/>
        <w:t>Equivalentiev</w:t>
      </w:r>
      <w:r w:rsidR="008D0862">
        <w:t>erklaring</w:t>
      </w:r>
      <w:bookmarkEnd w:id="34"/>
      <w:bookmarkEnd w:id="35"/>
    </w:p>
    <w:p w:rsidR="008D0862" w:rsidRDefault="008D0862" w:rsidP="008D0862"/>
    <w:p w:rsidR="005217FC" w:rsidRPr="00C70CBC" w:rsidRDefault="005217FC" w:rsidP="005217FC">
      <w:pPr>
        <w:rPr>
          <w:lang w:val="nl"/>
        </w:rPr>
      </w:pPr>
      <w:r>
        <w:rPr>
          <w:lang w:val="nl"/>
        </w:rPr>
        <w:t>De akte moet ook zonder equivalentieverklaring samengesteld en afgedrukt kunnen worden t.b.v. het passeren, maar de tekst is toch in rood vermeld omdat dat het formaat is zoals die 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EA3A91">
        <w:tc>
          <w:tcPr>
            <w:tcW w:w="2394" w:type="pct"/>
            <w:shd w:val="clear" w:color="auto" w:fill="auto"/>
          </w:tcPr>
          <w:p w:rsidR="008D0862" w:rsidRPr="00EA3A91" w:rsidRDefault="008D0862" w:rsidP="00A7152A">
            <w:pPr>
              <w:rPr>
                <w:color w:val="FF0000"/>
              </w:rPr>
            </w:pPr>
            <w:r w:rsidRPr="00EA3A91">
              <w:rPr>
                <w:rFonts w:cs="Arial"/>
                <w:bCs/>
                <w:color w:val="FF0000"/>
                <w:highlight w:val="yellow"/>
                <w:lang w:val="en-US"/>
              </w:rPr>
              <w:t xml:space="preserve">TEKSTBLOK </w:t>
            </w:r>
            <w:r w:rsidR="00741213" w:rsidRPr="00EA3A91">
              <w:rPr>
                <w:rFonts w:cs="Arial"/>
                <w:bCs/>
                <w:color w:val="FF0000"/>
                <w:highlight w:val="yellow"/>
                <w:lang w:val="en-US"/>
              </w:rPr>
              <w:t>EQUIVALENTIE</w:t>
            </w:r>
            <w:r w:rsidR="00A06A27" w:rsidRPr="00EA3A91">
              <w:rPr>
                <w:rFonts w:cs="Arial"/>
                <w:bCs/>
                <w:color w:val="FF0000"/>
                <w:highlight w:val="yellow"/>
                <w:lang w:val="en-US"/>
              </w:rPr>
              <w:t>VERKLARING</w:t>
            </w:r>
            <w:r w:rsidR="000E2D2E" w:rsidRPr="00EA3A91">
              <w:rPr>
                <w:rFonts w:cs="Arial"/>
                <w:bCs/>
                <w:color w:val="FF0000"/>
                <w:lang w:val="en-US"/>
              </w:rPr>
              <w:t>.</w:t>
            </w:r>
          </w:p>
        </w:tc>
        <w:tc>
          <w:tcPr>
            <w:tcW w:w="2606" w:type="pct"/>
            <w:shd w:val="clear" w:color="auto" w:fill="auto"/>
          </w:tcPr>
          <w:p w:rsidR="005217FC" w:rsidRPr="00EA3A91" w:rsidRDefault="005217FC" w:rsidP="005217FC">
            <w:pPr>
              <w:rPr>
                <w:szCs w:val="18"/>
              </w:rPr>
            </w:pPr>
            <w:r w:rsidRPr="00EA3A91">
              <w:rPr>
                <w:szCs w:val="18"/>
              </w:rPr>
              <w:t>Gegevens van de notaris in de rol van verklaarder.</w:t>
            </w:r>
          </w:p>
          <w:p w:rsidR="008D0862" w:rsidRPr="003146A3" w:rsidRDefault="005217FC" w:rsidP="005217FC">
            <w:r>
              <w:t>Deze passage alleen afdrukken bij het afschrift</w:t>
            </w:r>
            <w:r w:rsidR="006835AE">
              <w:t>.</w:t>
            </w:r>
          </w:p>
        </w:tc>
      </w:tr>
    </w:tbl>
    <w:p w:rsidR="00226EAE" w:rsidRDefault="00226EAE" w:rsidP="00642D29">
      <w:pPr>
        <w:pStyle w:val="Kop2"/>
      </w:pPr>
      <w:bookmarkStart w:id="36" w:name="_Toc385498012"/>
      <w:r>
        <w:t>Titel</w:t>
      </w:r>
      <w:bookmarkEnd w:id="36"/>
    </w:p>
    <w:p w:rsidR="00226EAE" w:rsidRDefault="00226EAE" w:rsidP="00226EAE">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226EAE" w:rsidRPr="00EA3A91" w:rsidTr="00EA3A91">
        <w:tc>
          <w:tcPr>
            <w:tcW w:w="6771" w:type="dxa"/>
            <w:shd w:val="clear" w:color="auto" w:fill="auto"/>
          </w:tcPr>
          <w:p w:rsidR="00226EAE" w:rsidRPr="00EA3A91" w:rsidRDefault="00226EAE" w:rsidP="00226EAE">
            <w:pPr>
              <w:rPr>
                <w:b/>
              </w:rPr>
            </w:pPr>
            <w:r w:rsidRPr="00EA3A91">
              <w:rPr>
                <w:b/>
              </w:rPr>
              <w:t>Modeldocument tekst</w:t>
            </w:r>
          </w:p>
        </w:tc>
        <w:tc>
          <w:tcPr>
            <w:tcW w:w="7371" w:type="dxa"/>
            <w:shd w:val="clear" w:color="auto" w:fill="auto"/>
          </w:tcPr>
          <w:p w:rsidR="00226EAE" w:rsidRPr="00EA3A91" w:rsidRDefault="00226EAE" w:rsidP="00226EAE">
            <w:pPr>
              <w:rPr>
                <w:b/>
              </w:rPr>
            </w:pPr>
            <w:r w:rsidRPr="00EA3A91">
              <w:rPr>
                <w:b/>
              </w:rPr>
              <w:t>Toelichting</w:t>
            </w:r>
          </w:p>
        </w:tc>
      </w:tr>
    </w:tbl>
    <w:p w:rsidR="00EA3A91" w:rsidRPr="00EA3A91" w:rsidRDefault="00EA3A91" w:rsidP="00EA3A91">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26EAE" w:rsidRPr="002E729C" w:rsidTr="00EA3A91">
        <w:tc>
          <w:tcPr>
            <w:tcW w:w="2394" w:type="pct"/>
            <w:shd w:val="clear" w:color="auto" w:fill="auto"/>
          </w:tcPr>
          <w:p w:rsidR="00226EAE" w:rsidRPr="00EA3A91" w:rsidRDefault="00226EAE" w:rsidP="00EA3A91">
            <w:pPr>
              <w:tabs>
                <w:tab w:val="left" w:pos="-1440"/>
                <w:tab w:val="left" w:pos="-720"/>
              </w:tabs>
              <w:suppressAutoHyphens/>
              <w:rPr>
                <w:rFonts w:ascii="Times New Roman" w:hAnsi="Times New Roman"/>
                <w:color w:val="800080"/>
                <w:highlight w:val="yellow"/>
              </w:rPr>
            </w:pPr>
            <w:r w:rsidRPr="00EA3A91">
              <w:rPr>
                <w:color w:val="800080"/>
                <w:highlight w:val="yellow"/>
              </w:rPr>
              <w:t>TEKSTBLOK TITEL HYPOTHEEKAKTEN</w:t>
            </w:r>
          </w:p>
        </w:tc>
        <w:tc>
          <w:tcPr>
            <w:tcW w:w="2606" w:type="pct"/>
            <w:shd w:val="clear" w:color="auto" w:fill="auto"/>
          </w:tcPr>
          <w:p w:rsidR="00226EAE" w:rsidRPr="00EA3A91" w:rsidRDefault="00226EAE" w:rsidP="00226EAE">
            <w:pPr>
              <w:rPr>
                <w:szCs w:val="18"/>
              </w:rPr>
            </w:pPr>
            <w:r w:rsidRPr="00EA3A91">
              <w:rPr>
                <w:szCs w:val="18"/>
              </w:rPr>
              <w:t>Titelvelden. Opmaak conform het tekstblok.</w:t>
            </w:r>
          </w:p>
        </w:tc>
      </w:tr>
    </w:tbl>
    <w:p w:rsidR="00226EAE" w:rsidRPr="00226EAE" w:rsidRDefault="00226EAE" w:rsidP="00226EAE"/>
    <w:p w:rsidR="005606FC" w:rsidRPr="00343045" w:rsidRDefault="005606FC" w:rsidP="005F40ED">
      <w:pPr>
        <w:pStyle w:val="Kop2"/>
      </w:pPr>
      <w:bookmarkStart w:id="37" w:name="_Toc385498013"/>
      <w:r>
        <w:t>Aanhef</w:t>
      </w:r>
      <w:bookmarkEnd w:id="37"/>
    </w:p>
    <w:p w:rsidR="004250DC" w:rsidRPr="00981826" w:rsidRDefault="004250DC" w:rsidP="00981826">
      <w:bookmarkStart w:id="38" w:name="_Toc245786300"/>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EA3A91">
        <w:tc>
          <w:tcPr>
            <w:tcW w:w="2394" w:type="pct"/>
            <w:shd w:val="clear" w:color="auto" w:fill="auto"/>
          </w:tcPr>
          <w:p w:rsidR="0021646D" w:rsidRPr="00EA3A91" w:rsidRDefault="00AD091E" w:rsidP="00EA3A91">
            <w:pPr>
              <w:tabs>
                <w:tab w:val="left" w:pos="-1440"/>
                <w:tab w:val="left" w:pos="-720"/>
              </w:tabs>
              <w:suppressAutoHyphens/>
              <w:rPr>
                <w:rFonts w:ascii="Times New Roman" w:hAnsi="Times New Roman"/>
                <w:color w:val="FF0000"/>
                <w:highlight w:val="yellow"/>
              </w:rPr>
            </w:pPr>
            <w:r w:rsidRPr="00EA3A91">
              <w:rPr>
                <w:color w:val="FF0000"/>
                <w:highlight w:val="yellow"/>
              </w:rPr>
              <w:t>TEKSTBLOK AANHEF</w:t>
            </w:r>
            <w:r w:rsidR="000E2D2E" w:rsidRPr="00EA3A91">
              <w:rPr>
                <w:rFonts w:ascii="Times New Roman" w:hAnsi="Times New Roman"/>
                <w:color w:val="FF0000"/>
              </w:rPr>
              <w:t>:</w:t>
            </w:r>
          </w:p>
        </w:tc>
        <w:tc>
          <w:tcPr>
            <w:tcW w:w="2606" w:type="pct"/>
            <w:shd w:val="clear" w:color="auto" w:fill="auto"/>
          </w:tcPr>
          <w:p w:rsidR="002B627D" w:rsidRPr="00EA3A91" w:rsidRDefault="0021646D" w:rsidP="002E729C">
            <w:pPr>
              <w:rPr>
                <w:szCs w:val="18"/>
              </w:rPr>
            </w:pPr>
            <w:r w:rsidRPr="00EA3A91">
              <w:rPr>
                <w:szCs w:val="18"/>
              </w:rPr>
              <w:t xml:space="preserve">Details </w:t>
            </w:r>
            <w:r w:rsidR="002E729C" w:rsidRPr="00EA3A91">
              <w:rPr>
                <w:szCs w:val="18"/>
              </w:rPr>
              <w:t xml:space="preserve">van de notaris in de rol van </w:t>
            </w:r>
            <w:r w:rsidR="00A06A27" w:rsidRPr="00EA3A91">
              <w:rPr>
                <w:szCs w:val="18"/>
              </w:rPr>
              <w:t>ondertekenaar.</w:t>
            </w:r>
          </w:p>
        </w:tc>
      </w:tr>
    </w:tbl>
    <w:p w:rsidR="00A9324F" w:rsidRPr="002E729C" w:rsidRDefault="00A9324F" w:rsidP="002E729C">
      <w:pPr>
        <w:tabs>
          <w:tab w:val="left" w:pos="6771"/>
        </w:tabs>
        <w:rPr>
          <w:szCs w:val="18"/>
        </w:rPr>
      </w:pPr>
    </w:p>
    <w:p w:rsidR="00114244" w:rsidRDefault="00123774" w:rsidP="005F40ED">
      <w:pPr>
        <w:pStyle w:val="Kop2"/>
        <w:pageBreakBefore/>
        <w:spacing w:before="0"/>
      </w:pPr>
      <w:bookmarkStart w:id="39" w:name="_Ref182807022"/>
      <w:bookmarkStart w:id="40" w:name="_Ref363650409"/>
      <w:bookmarkStart w:id="41" w:name="_Toc385498014"/>
      <w:r>
        <w:lastRenderedPageBreak/>
        <w:t>Hypotheekgever</w:t>
      </w:r>
      <w:bookmarkEnd w:id="40"/>
      <w:bookmarkEnd w:id="41"/>
    </w:p>
    <w:p w:rsidR="00BC3560" w:rsidRDefault="00BC3560" w:rsidP="0018591F">
      <w:pPr>
        <w:rPr>
          <w:rFonts w:cs="Arial"/>
          <w:sz w:val="20"/>
          <w:u w:val="single"/>
        </w:rPr>
      </w:pPr>
    </w:p>
    <w:p w:rsidR="004C7E40" w:rsidRPr="00232007" w:rsidRDefault="004C7E40" w:rsidP="004C7E40">
      <w:pPr>
        <w:rPr>
          <w:lang w:val="nl"/>
        </w:rPr>
      </w:pPr>
      <w:r w:rsidRPr="004C7E40">
        <w:rPr>
          <w:lang w:val="nl"/>
        </w:rPr>
        <w:t xml:space="preserve"> </w:t>
      </w: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B64008">
        <w:t>[TC]</w:t>
      </w:r>
      <w:r>
        <w:fldChar w:fldCharType="end"/>
      </w:r>
      <w:r>
        <w:t>.</w:t>
      </w:r>
    </w:p>
    <w:p w:rsidR="00810374" w:rsidRDefault="0018591F" w:rsidP="004C7E40">
      <w:pPr>
        <w:rPr>
          <w:rFonts w:cs="Arial"/>
          <w:snapToGrid/>
          <w:szCs w:val="18"/>
        </w:rPr>
      </w:pPr>
      <w:r>
        <w:rPr>
          <w:rFonts w:cs="Arial"/>
          <w:sz w:val="20"/>
        </w:rPr>
        <w:t xml:space="preserve"> </w:t>
      </w:r>
      <w:r w:rsidRPr="00B10333" w:rsidDel="0018591F">
        <w:rPr>
          <w:u w:val="single"/>
          <w:lang w:val="nl"/>
        </w:rPr>
        <w:t xml:space="preserve"> </w:t>
      </w:r>
      <w:bookmarkEnd w:id="3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E92DB7" w:rsidP="00351269">
            <w:pPr>
              <w:rPr>
                <w:rFonts w:cs="Arial"/>
                <w:bCs/>
                <w:color w:val="FF0000"/>
                <w:lang w:val="en-US"/>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000E2D2E" w:rsidRPr="00EA3A91">
              <w:rPr>
                <w:rFonts w:cs="Arial"/>
                <w:bCs/>
                <w:color w:val="FF0000"/>
                <w:lang w:val="en-US"/>
              </w:rPr>
              <w:t>1.</w:t>
            </w:r>
          </w:p>
        </w:tc>
        <w:tc>
          <w:tcPr>
            <w:tcW w:w="2606" w:type="pct"/>
            <w:shd w:val="clear" w:color="auto" w:fill="auto"/>
          </w:tcPr>
          <w:p w:rsidR="000E2D2E" w:rsidRPr="00EA3A91" w:rsidRDefault="000E2D2E" w:rsidP="008F0DBB">
            <w:pPr>
              <w:rPr>
                <w:snapToGrid/>
                <w:kern w:val="0"/>
                <w:lang w:eastAsia="nl-NL"/>
              </w:rPr>
            </w:pPr>
          </w:p>
        </w:tc>
      </w:tr>
      <w:tr w:rsidR="00F04E20" w:rsidRPr="00123774" w:rsidTr="00EA3A91">
        <w:trPr>
          <w:trHeight w:val="125"/>
        </w:trPr>
        <w:tc>
          <w:tcPr>
            <w:tcW w:w="2394" w:type="pct"/>
            <w:shd w:val="clear" w:color="auto" w:fill="auto"/>
          </w:tcPr>
          <w:p w:rsidR="00F04E20" w:rsidRPr="00EA3A91" w:rsidRDefault="00E92DB7" w:rsidP="00351269">
            <w:pPr>
              <w:rPr>
                <w:color w:val="FF0000"/>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F04E20" w:rsidRPr="00EA3A91">
              <w:rPr>
                <w:rFonts w:cs="Arial"/>
                <w:bCs/>
                <w:color w:val="800080"/>
                <w:highlight w:val="yellow"/>
                <w:lang w:val="en-US"/>
              </w:rPr>
              <w:t>TEKSTBLOK GEVOLMACHTIGDE</w:t>
            </w:r>
            <w:r w:rsidR="000E2D2E" w:rsidRPr="00EA3A91">
              <w:rPr>
                <w:rFonts w:cs="Arial"/>
                <w:bCs/>
                <w:color w:val="800080"/>
                <w:lang w:val="en-US"/>
              </w:rPr>
              <w:t>:</w:t>
            </w:r>
          </w:p>
        </w:tc>
        <w:tc>
          <w:tcPr>
            <w:tcW w:w="2606" w:type="pct"/>
            <w:shd w:val="clear" w:color="auto" w:fill="auto"/>
          </w:tcPr>
          <w:p w:rsidR="002B627D" w:rsidRPr="00EA3A91" w:rsidRDefault="00123774" w:rsidP="008F0DBB">
            <w:pPr>
              <w:rPr>
                <w:snapToGrid/>
                <w:kern w:val="0"/>
                <w:lang w:eastAsia="nl-NL"/>
              </w:rPr>
            </w:pPr>
            <w:r w:rsidRPr="00EA3A91">
              <w:rPr>
                <w:snapToGrid/>
                <w:kern w:val="0"/>
                <w:lang w:eastAsia="nl-NL"/>
              </w:rPr>
              <w:t xml:space="preserve">Dit tekstblok is </w:t>
            </w:r>
            <w:r w:rsidR="009843B9" w:rsidRPr="00EA3A91">
              <w:rPr>
                <w:snapToGrid/>
                <w:kern w:val="0"/>
                <w:lang w:eastAsia="nl-NL"/>
              </w:rPr>
              <w:t>optioneel</w:t>
            </w:r>
            <w:r w:rsidRPr="00EA3A91">
              <w:rPr>
                <w:snapToGrid/>
                <w:kern w:val="0"/>
                <w:lang w:eastAsia="nl-NL"/>
              </w:rPr>
              <w:t xml:space="preserve"> en wordt alleen weergegeven wanneer een gevolmachtigde optreedt </w:t>
            </w:r>
            <w:r w:rsidR="009843B9" w:rsidRPr="00EA3A91">
              <w:rPr>
                <w:snapToGrid/>
                <w:kern w:val="0"/>
                <w:lang w:eastAsia="nl-NL"/>
              </w:rPr>
              <w:t>voor de genoemde partij</w:t>
            </w:r>
            <w:r w:rsidRPr="00EA3A91">
              <w:rPr>
                <w:snapToGrid/>
                <w:kern w:val="0"/>
                <w:lang w:eastAsia="nl-NL"/>
              </w:rPr>
              <w:t>.</w:t>
            </w:r>
            <w:r w:rsidRPr="00EA3A91">
              <w:rPr>
                <w:snapToGrid/>
                <w:kern w:val="0"/>
                <w:lang w:eastAsia="nl-NL"/>
              </w:rPr>
              <w:br/>
              <w:t>Er kan maximaal één gemachtigde vermeld worden</w:t>
            </w:r>
            <w:r w:rsidR="009843B9" w:rsidRPr="00EA3A91">
              <w:rPr>
                <w:snapToGrid/>
                <w:kern w:val="0"/>
                <w:lang w:eastAsia="nl-NL"/>
              </w:rPr>
              <w:t>, die optreedt voor de genoemde partij</w:t>
            </w:r>
            <w:r w:rsidRPr="00EA3A91">
              <w:rPr>
                <w:snapToGrid/>
                <w:kern w:val="0"/>
                <w:lang w:eastAsia="nl-NL"/>
              </w:rPr>
              <w:t>.</w:t>
            </w:r>
          </w:p>
          <w:p w:rsidR="00B82B46" w:rsidRPr="00EA3A91" w:rsidRDefault="00B82B46" w:rsidP="008F0DBB">
            <w:pPr>
              <w:rPr>
                <w:snapToGrid/>
                <w:kern w:val="0"/>
                <w:lang w:eastAsia="nl-NL"/>
              </w:rPr>
            </w:pPr>
          </w:p>
          <w:p w:rsidR="00B82B46" w:rsidRPr="00EA3A91" w:rsidRDefault="00B82B46" w:rsidP="008F0DBB">
            <w:pPr>
              <w:rPr>
                <w:snapToGrid/>
                <w:kern w:val="0"/>
                <w:u w:val="single"/>
                <w:lang w:eastAsia="nl-NL"/>
              </w:rPr>
            </w:pPr>
            <w:r w:rsidRPr="00EA3A91">
              <w:rPr>
                <w:snapToGrid/>
                <w:kern w:val="0"/>
                <w:u w:val="single"/>
                <w:lang w:eastAsia="nl-NL"/>
              </w:rPr>
              <w:t>Mapping:</w:t>
            </w:r>
          </w:p>
          <w:p w:rsidR="00B82B46" w:rsidRPr="00EA3A91" w:rsidRDefault="00B82B46"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lang w:eastAsia="nl-NL"/>
              </w:rPr>
              <w:t>//</w:t>
            </w:r>
            <w:proofErr w:type="spellStart"/>
            <w:r w:rsidRPr="00EA3A91">
              <w:rPr>
                <w:snapToGrid/>
                <w:kern w:val="0"/>
                <w:sz w:val="16"/>
                <w:szCs w:val="16"/>
                <w:lang w:eastAsia="nl-NL"/>
              </w:rPr>
              <w:t>IMKAD_AangebodenStuk</w:t>
            </w:r>
            <w:proofErr w:type="spellEnd"/>
            <w:r w:rsidRPr="00EA3A91">
              <w:rPr>
                <w:snapToGrid/>
                <w:kern w:val="0"/>
                <w:sz w:val="16"/>
                <w:szCs w:val="16"/>
                <w:lang w:eastAsia="nl-NL"/>
              </w:rPr>
              <w:t>/</w:t>
            </w:r>
            <w:r w:rsidRPr="00EA3A91">
              <w:rPr>
                <w:rFonts w:cs="Arial"/>
                <w:snapToGrid/>
                <w:kern w:val="0"/>
                <w:sz w:val="16"/>
                <w:szCs w:val="16"/>
                <w:lang w:eastAsia="nl-NL"/>
              </w:rPr>
              <w:t>Partij</w:t>
            </w:r>
            <w:r w:rsidRPr="00EA3A91">
              <w:rPr>
                <w:snapToGrid/>
                <w:kern w:val="0"/>
                <w:sz w:val="16"/>
                <w:szCs w:val="16"/>
                <w:lang w:eastAsia="nl-NL"/>
              </w:rPr>
              <w:t>/Gevolmachtigde</w:t>
            </w:r>
            <w:r w:rsidR="00B75A63" w:rsidRPr="00EA3A91">
              <w:rPr>
                <w:snapToGrid/>
                <w:kern w:val="0"/>
                <w:sz w:val="16"/>
                <w:szCs w:val="16"/>
                <w:lang w:eastAsia="nl-NL"/>
              </w:rPr>
              <w:t>, waarbij ./</w:t>
            </w:r>
            <w:proofErr w:type="spellStart"/>
            <w:r w:rsidR="00B75A63" w:rsidRPr="00EA3A91">
              <w:rPr>
                <w:snapToGrid/>
                <w:kern w:val="0"/>
                <w:sz w:val="16"/>
                <w:szCs w:val="16"/>
                <w:lang w:eastAsia="nl-NL"/>
              </w:rPr>
              <w:t>aanduiding</w:t>
            </w:r>
            <w:r w:rsidR="00F1218E" w:rsidRPr="00EA3A91">
              <w:rPr>
                <w:snapToGrid/>
                <w:kern w:val="0"/>
                <w:sz w:val="16"/>
                <w:szCs w:val="16"/>
                <w:lang w:eastAsia="nl-NL"/>
              </w:rPr>
              <w:t>P</w:t>
            </w:r>
            <w:r w:rsidR="00B75A63" w:rsidRPr="00EA3A91">
              <w:rPr>
                <w:snapToGrid/>
                <w:kern w:val="0"/>
                <w:sz w:val="16"/>
                <w:szCs w:val="16"/>
                <w:lang w:eastAsia="nl-NL"/>
              </w:rPr>
              <w:t>artij</w:t>
            </w:r>
            <w:proofErr w:type="spellEnd"/>
            <w:r w:rsidR="00C8193F" w:rsidRPr="00EA3A91">
              <w:rPr>
                <w:snapToGrid/>
                <w:kern w:val="0"/>
                <w:sz w:val="16"/>
                <w:szCs w:val="16"/>
                <w:lang w:eastAsia="nl-NL"/>
              </w:rPr>
              <w:t xml:space="preserve"> één van de waarden uit tekstblok ‘Partijnamen in hypotheekakten’ heeft.</w:t>
            </w:r>
          </w:p>
        </w:tc>
      </w:tr>
      <w:tr w:rsidR="00D224AB" w:rsidRPr="00123774" w:rsidTr="00EA3A91">
        <w:trPr>
          <w:trHeight w:val="125"/>
        </w:trPr>
        <w:tc>
          <w:tcPr>
            <w:tcW w:w="2394" w:type="pct"/>
            <w:shd w:val="clear" w:color="auto" w:fill="auto"/>
          </w:tcPr>
          <w:p w:rsidR="00D224AB" w:rsidRPr="00EA3A91" w:rsidRDefault="00E92DB7" w:rsidP="00EA3A91">
            <w:pPr>
              <w:ind w:firstLine="300"/>
              <w:rPr>
                <w:rFonts w:ascii="Times New Roman" w:hAnsi="Times New Roman"/>
                <w:color w:val="339966"/>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proofErr w:type="spellStart"/>
            <w:r w:rsidR="00D224AB" w:rsidRPr="00EA3A91">
              <w:rPr>
                <w:color w:val="800080"/>
              </w:rPr>
              <w:t>a</w:t>
            </w:r>
            <w:r w:rsidR="007A0772" w:rsidRPr="00EA3A91">
              <w:rPr>
                <w:color w:val="800080"/>
              </w:rPr>
              <w:t>.</w:t>
            </w:r>
            <w:r w:rsidR="00D224AB" w:rsidRPr="00EA3A91">
              <w:rPr>
                <w:rFonts w:ascii="Times New Roman" w:hAnsi="Times New Roman"/>
              </w:rPr>
              <w:fldChar w:fldCharType="begin"/>
            </w:r>
            <w:r w:rsidR="00D224AB" w:rsidRPr="00EA3A91">
              <w:rPr>
                <w:rFonts w:ascii="Times New Roman" w:hAnsi="Times New Roman"/>
              </w:rPr>
              <w:instrText xml:space="preserve">MacroButton Nomacro </w:instrText>
            </w:r>
            <w:r w:rsidR="00D224AB" w:rsidRPr="00EA3A91">
              <w:rPr>
                <w:rFonts w:ascii="Symbol" w:hAnsi="Symbol"/>
                <w:effect w:val="none"/>
              </w:rPr>
              <w:instrText>§</w:instrText>
            </w:r>
            <w:r w:rsidR="00D224AB" w:rsidRPr="00EA3A91">
              <w:rPr>
                <w:rFonts w:ascii="Times New Roman" w:hAnsi="Times New Roman"/>
              </w:rPr>
              <w:fldChar w:fldCharType="end"/>
            </w:r>
            <w:r w:rsidR="00D224AB" w:rsidRPr="00EA3A91">
              <w:rPr>
                <w:color w:val="339966"/>
                <w:highlight w:val="yellow"/>
              </w:rPr>
              <w:t>TEKSTBLOK</w:t>
            </w:r>
            <w:proofErr w:type="spellEnd"/>
            <w:r w:rsidR="00D224AB" w:rsidRPr="00EA3A91">
              <w:rPr>
                <w:color w:val="339966"/>
                <w:highlight w:val="yellow"/>
              </w:rPr>
              <w:t xml:space="preserve"> PARTIJ NATUURLIJK</w:t>
            </w:r>
            <w:r w:rsidR="00C64197" w:rsidRPr="00EA3A91">
              <w:rPr>
                <w:color w:val="339966"/>
                <w:highlight w:val="yellow"/>
              </w:rPr>
              <w:t xml:space="preserve"> PERSOON</w:t>
            </w:r>
            <w:r w:rsidR="005969C8" w:rsidRPr="00EA3A91">
              <w:rPr>
                <w:color w:val="339966"/>
                <w:highlight w:val="yellow"/>
              </w:rPr>
              <w:t xml:space="preserve"> </w:t>
            </w:r>
            <w:r w:rsidR="00A50006" w:rsidRPr="00EA3A91">
              <w:rPr>
                <w:color w:val="339966"/>
                <w:highlight w:val="yellow"/>
              </w:rPr>
              <w:t>/</w:t>
            </w:r>
            <w:r w:rsidR="005969C8" w:rsidRPr="00EA3A91">
              <w:rPr>
                <w:color w:val="339966"/>
                <w:highlight w:val="yellow"/>
              </w:rPr>
              <w:t xml:space="preserve"> </w:t>
            </w:r>
            <w:r w:rsidR="00A50006" w:rsidRPr="00EA3A91">
              <w:rPr>
                <w:color w:val="339966"/>
                <w:highlight w:val="yellow"/>
              </w:rPr>
              <w:t xml:space="preserve">TEKSTBLOK </w:t>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430AF7" w:rsidRPr="00EA3A91">
              <w:rPr>
                <w:color w:val="339966"/>
                <w:highlight w:val="yellow"/>
              </w:rPr>
              <w:t xml:space="preserve">PARTIJ </w:t>
            </w:r>
            <w:r w:rsidR="00D224AB" w:rsidRPr="00EA3A91">
              <w:rPr>
                <w:color w:val="339966"/>
                <w:highlight w:val="yellow"/>
              </w:rPr>
              <w:t>NIET NATUURLIJK</w:t>
            </w:r>
            <w:r w:rsidR="00430AF7" w:rsidRPr="00EA3A91">
              <w:rPr>
                <w:color w:val="339966"/>
                <w:highlight w:val="yellow"/>
              </w:rPr>
              <w:t xml:space="preserve"> </w:t>
            </w:r>
            <w:r w:rsidR="00D224AB" w:rsidRPr="00EA3A91">
              <w:rPr>
                <w:color w:val="339966"/>
                <w:highlight w:val="yellow"/>
              </w:rPr>
              <w:t>PERSOON</w:t>
            </w:r>
            <w:r w:rsidR="000E2D2E" w:rsidRPr="00EA3A91">
              <w:rPr>
                <w:rFonts w:ascii="Times New Roman" w:hAnsi="Times New Roman"/>
                <w:color w:val="FF0000"/>
              </w:rPr>
              <w:t>;</w:t>
            </w:r>
          </w:p>
          <w:p w:rsidR="00D224AB" w:rsidRPr="00EA3A91" w:rsidRDefault="00D224AB" w:rsidP="00351269">
            <w:pPr>
              <w:rPr>
                <w:rFonts w:cs="Arial"/>
                <w:bCs/>
                <w:color w:val="800080"/>
              </w:rPr>
            </w:pPr>
          </w:p>
        </w:tc>
        <w:tc>
          <w:tcPr>
            <w:tcW w:w="2606" w:type="pct"/>
            <w:shd w:val="clear" w:color="auto" w:fill="auto"/>
          </w:tcPr>
          <w:p w:rsidR="002B627D" w:rsidRDefault="00D224AB" w:rsidP="004B294C">
            <w:r w:rsidRPr="00EA3A91">
              <w:rPr>
                <w:snapToGrid/>
                <w:kern w:val="0"/>
                <w:lang w:eastAsia="nl-NL"/>
              </w:rPr>
              <w:t>Verplichte</w:t>
            </w:r>
            <w:r w:rsidRPr="00EA3A91">
              <w:rPr>
                <w:rFonts w:cs="Arial"/>
                <w:snapToGrid/>
                <w:kern w:val="0"/>
                <w:szCs w:val="18"/>
                <w:lang w:eastAsia="nl-NL"/>
              </w:rPr>
              <w:t xml:space="preserve"> keuze </w:t>
            </w:r>
            <w:r w:rsidR="00B06926" w:rsidRPr="00EA3A91">
              <w:rPr>
                <w:rFonts w:cs="Arial"/>
                <w:snapToGrid/>
                <w:kern w:val="0"/>
                <w:szCs w:val="18"/>
                <w:lang w:eastAsia="nl-NL"/>
              </w:rPr>
              <w:t>uit</w:t>
            </w:r>
            <w:r w:rsidR="00395998" w:rsidRPr="00EA3A91">
              <w:rPr>
                <w:rFonts w:cs="Arial"/>
                <w:snapToGrid/>
                <w:kern w:val="0"/>
                <w:szCs w:val="18"/>
                <w:lang w:eastAsia="nl-NL"/>
              </w:rPr>
              <w:t xml:space="preserve"> </w:t>
            </w:r>
            <w:r w:rsidR="001E7703" w:rsidRPr="00EA3A91">
              <w:rPr>
                <w:rFonts w:cs="Arial"/>
                <w:snapToGrid/>
                <w:kern w:val="0"/>
                <w:szCs w:val="18"/>
                <w:lang w:eastAsia="nl-NL"/>
              </w:rPr>
              <w:t>2</w:t>
            </w:r>
            <w:r w:rsidRPr="00EA3A91">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rsidR="009843B9" w:rsidRDefault="00B06926" w:rsidP="00B06926">
            <w:r>
              <w:t xml:space="preserve">Er moet minimaal één tekstblok ingevuld worden. </w:t>
            </w:r>
          </w:p>
          <w:p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rsidR="005C6D02" w:rsidRDefault="005C6D02" w:rsidP="00B06926"/>
          <w:p w:rsidR="005C6D02" w:rsidRPr="00EA3A91" w:rsidRDefault="005C6D02" w:rsidP="005C6D02">
            <w:pPr>
              <w:rPr>
                <w:szCs w:val="18"/>
                <w:u w:val="single"/>
              </w:rPr>
            </w:pPr>
            <w:r w:rsidRPr="00EA3A91">
              <w:rPr>
                <w:szCs w:val="18"/>
                <w:u w:val="single"/>
              </w:rPr>
              <w:t>Mapping</w:t>
            </w:r>
            <w:r w:rsidR="00451113" w:rsidRPr="00EA3A91">
              <w:rPr>
                <w:szCs w:val="18"/>
                <w:u w:val="single"/>
              </w:rPr>
              <w:t xml:space="preserve"> partij</w:t>
            </w:r>
            <w:r w:rsidR="00DB7594" w:rsidRPr="00EA3A91">
              <w:rPr>
                <w:szCs w:val="18"/>
                <w:u w:val="single"/>
              </w:rPr>
              <w:t xml:space="preserve"> en persoon</w:t>
            </w:r>
            <w:r w:rsidRPr="00EA3A91">
              <w:rPr>
                <w:szCs w:val="18"/>
                <w:u w:val="single"/>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IMKAD_AangebodenStuk</w:t>
            </w:r>
            <w:proofErr w:type="spellEnd"/>
            <w:r w:rsidRPr="00EA3A91">
              <w:rPr>
                <w:rFonts w:cs="Arial"/>
                <w:snapToGrid/>
                <w:kern w:val="0"/>
                <w:sz w:val="16"/>
                <w:szCs w:val="16"/>
                <w:lang w:eastAsia="nl-NL"/>
              </w:rPr>
              <w:t>/Partij</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r>
            <w:proofErr w:type="spellStart"/>
            <w:r w:rsidRPr="00EA3A91">
              <w:rPr>
                <w:rFonts w:cs="Arial"/>
                <w:snapToGrid/>
                <w:kern w:val="0"/>
                <w:sz w:val="16"/>
                <w:szCs w:val="16"/>
                <w:lang w:eastAsia="nl-NL"/>
              </w:rPr>
              <w:t>attribute</w:t>
            </w:r>
            <w:proofErr w:type="spellEnd"/>
            <w:r w:rsidRPr="00EA3A91">
              <w:rPr>
                <w:rFonts w:cs="Arial"/>
                <w:snapToGrid/>
                <w:kern w:val="0"/>
                <w:sz w:val="16"/>
                <w:szCs w:val="16"/>
                <w:lang w:eastAsia="nl-NL"/>
              </w:rPr>
              <w:t xml:space="preserve">: </w:t>
            </w:r>
            <w:proofErr w:type="spellStart"/>
            <w:r w:rsidR="00EF4155" w:rsidRPr="00EA3A91">
              <w:rPr>
                <w:rFonts w:cs="Arial"/>
                <w:snapToGrid/>
                <w:kern w:val="0"/>
                <w:sz w:val="16"/>
                <w:szCs w:val="16"/>
                <w:lang w:eastAsia="nl-NL"/>
              </w:rPr>
              <w:t>i</w:t>
            </w:r>
            <w:r w:rsidRPr="00EA3A91">
              <w:rPr>
                <w:rFonts w:cs="Arial"/>
                <w:snapToGrid/>
                <w:kern w:val="0"/>
                <w:sz w:val="16"/>
                <w:szCs w:val="16"/>
                <w:lang w:eastAsia="nl-NL"/>
              </w:rPr>
              <w:t>d</w:t>
            </w:r>
            <w:proofErr w:type="spellEnd"/>
            <w:r w:rsidRPr="00EA3A91">
              <w:rPr>
                <w:rFonts w:cs="Arial"/>
                <w:snapToGrid/>
                <w:kern w:val="0"/>
                <w:sz w:val="16"/>
                <w:szCs w:val="16"/>
                <w:lang w:eastAsia="nl-NL"/>
              </w:rPr>
              <w:t xml:space="preserve"> = ‘</w:t>
            </w:r>
            <w:r w:rsidR="00EF4155" w:rsidRPr="00EA3A91">
              <w:rPr>
                <w:rFonts w:cs="Arial"/>
                <w:snapToGrid/>
                <w:kern w:val="0"/>
                <w:sz w:val="16"/>
                <w:szCs w:val="16"/>
                <w:lang w:eastAsia="nl-NL"/>
              </w:rPr>
              <w:t>unieke identificatie van de partij</w:t>
            </w:r>
            <w:r w:rsidRPr="00EA3A91">
              <w:rPr>
                <w:rFonts w:cs="Arial"/>
                <w:snapToGrid/>
                <w:kern w:val="0"/>
                <w:sz w:val="16"/>
                <w:szCs w:val="16"/>
                <w:lang w:eastAsia="nl-NL"/>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highlight w:val="white"/>
                <w:lang w:eastAsia="nl-NL"/>
              </w:rPr>
              <w:tab/>
              <w:t>./</w:t>
            </w:r>
            <w:proofErr w:type="spellStart"/>
            <w:r w:rsidRPr="00EA3A91">
              <w:rPr>
                <w:rFonts w:cs="Arial"/>
                <w:snapToGrid/>
                <w:kern w:val="0"/>
                <w:sz w:val="16"/>
                <w:szCs w:val="16"/>
                <w:lang w:eastAsia="nl-NL"/>
              </w:rPr>
              <w:t>aanduidingPartij</w:t>
            </w:r>
            <w:proofErr w:type="spellEnd"/>
            <w:r w:rsidRPr="00EA3A91">
              <w:rPr>
                <w:snapToGrid/>
                <w:kern w:val="0"/>
                <w:sz w:val="16"/>
                <w:szCs w:val="16"/>
                <w:lang w:eastAsia="nl-NL"/>
              </w:rPr>
              <w:t>(</w:t>
            </w:r>
            <w:r w:rsidR="00C8193F" w:rsidRPr="00EA3A91">
              <w:rPr>
                <w:snapToGrid/>
                <w:kern w:val="0"/>
                <w:sz w:val="16"/>
                <w:szCs w:val="16"/>
                <w:lang w:eastAsia="nl-NL"/>
              </w:rPr>
              <w:t>één van de waarden uit tekstblok ‘Partijnamen in hypotheekakten’</w:t>
            </w:r>
            <w:r w:rsidRPr="00EA3A91">
              <w:rPr>
                <w:snapToGrid/>
                <w:kern w:val="0"/>
                <w:sz w:val="16"/>
                <w:szCs w:val="16"/>
                <w:lang w:eastAsia="nl-NL"/>
              </w:rPr>
              <w:t>)</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IMKAD_AangebodenStuk</w:t>
            </w:r>
            <w:proofErr w:type="spellEnd"/>
            <w:r w:rsidRPr="00EA3A91">
              <w:rPr>
                <w:rFonts w:cs="Arial"/>
                <w:snapToGrid/>
                <w:kern w:val="0"/>
                <w:sz w:val="16"/>
                <w:szCs w:val="16"/>
                <w:lang w:eastAsia="nl-NL"/>
              </w:rPr>
              <w:t>/Partij/IMKAD_Persoon</w:t>
            </w:r>
          </w:p>
          <w:p w:rsidR="005C6D02" w:rsidRPr="00EA3A91" w:rsidRDefault="005C6D02" w:rsidP="00EA3A91">
            <w:pPr>
              <w:autoSpaceDE w:val="0"/>
              <w:autoSpaceDN w:val="0"/>
              <w:adjustRightInd w:val="0"/>
              <w:spacing w:line="240" w:lineRule="auto"/>
              <w:rPr>
                <w:sz w:val="16"/>
                <w:szCs w:val="16"/>
                <w:lang w:val="nl"/>
              </w:rPr>
            </w:pPr>
            <w:r w:rsidRPr="00EA3A91">
              <w:rPr>
                <w:sz w:val="16"/>
                <w:szCs w:val="16"/>
                <w:lang w:val="nl"/>
              </w:rPr>
              <w:t xml:space="preserve">De overige mapping is </w:t>
            </w:r>
            <w:r w:rsidRPr="00EA3A91">
              <w:rPr>
                <w:rFonts w:cs="Arial"/>
                <w:snapToGrid/>
                <w:kern w:val="0"/>
                <w:sz w:val="16"/>
                <w:szCs w:val="16"/>
                <w:lang w:eastAsia="nl-NL"/>
              </w:rPr>
              <w:t>opgenomen</w:t>
            </w:r>
            <w:r w:rsidRPr="00EA3A91">
              <w:rPr>
                <w:sz w:val="16"/>
                <w:szCs w:val="16"/>
                <w:lang w:val="nl"/>
              </w:rPr>
              <w:t xml:space="preserve"> in de genoemde tekstblokken.</w:t>
            </w:r>
          </w:p>
          <w:p w:rsidR="00F04F48" w:rsidRPr="00F04F48" w:rsidRDefault="00F04F48" w:rsidP="00EA3A91">
            <w:pPr>
              <w:autoSpaceDE w:val="0"/>
              <w:autoSpaceDN w:val="0"/>
              <w:adjustRightInd w:val="0"/>
              <w:spacing w:line="240" w:lineRule="auto"/>
            </w:pPr>
          </w:p>
          <w:p w:rsidR="0052049A" w:rsidRPr="00EA3A91" w:rsidRDefault="0052049A" w:rsidP="0052049A">
            <w:pPr>
              <w:rPr>
                <w:u w:val="single"/>
              </w:rPr>
            </w:pPr>
            <w:r w:rsidRPr="00EA3A91">
              <w:rPr>
                <w:u w:val="single"/>
              </w:rPr>
              <w:t>Mapping</w:t>
            </w:r>
            <w:r w:rsidR="00451113" w:rsidRPr="00EA3A91">
              <w:rPr>
                <w:u w:val="single"/>
              </w:rPr>
              <w:t xml:space="preserve"> stukdeel</w:t>
            </w:r>
            <w:r w:rsidRPr="00EA3A91">
              <w:rPr>
                <w:u w:val="single"/>
              </w:rPr>
              <w:t>:</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w:t>
            </w:r>
            <w:r w:rsidRPr="00EA3A91">
              <w:rPr>
                <w:rFonts w:cs="Arial"/>
                <w:snapToGrid/>
                <w:kern w:val="0"/>
                <w:sz w:val="16"/>
                <w:szCs w:val="16"/>
                <w:lang w:eastAsia="nl-NL"/>
              </w:rPr>
              <w:t>hypotheekgever</w:t>
            </w:r>
            <w:r w:rsidRPr="00EA3A91">
              <w:rPr>
                <w:rFonts w:cs="Arial"/>
                <w:sz w:val="16"/>
                <w:szCs w:val="16"/>
              </w:rPr>
              <w:t xml:space="preserve">-partij wordt tevens vastgelegd als vervreemder bij het </w:t>
            </w:r>
            <w:proofErr w:type="spellStart"/>
            <w:r w:rsidRPr="00EA3A91">
              <w:rPr>
                <w:rFonts w:cs="Arial"/>
                <w:sz w:val="16"/>
                <w:szCs w:val="16"/>
              </w:rPr>
              <w:t>StukdeelHypotheek</w:t>
            </w:r>
            <w:proofErr w:type="spellEnd"/>
            <w:r w:rsidRPr="00EA3A91">
              <w:rPr>
                <w:rFonts w:cs="Arial"/>
                <w:sz w:val="16"/>
                <w:szCs w:val="16"/>
              </w:rPr>
              <w:t>:</w:t>
            </w:r>
          </w:p>
          <w:p w:rsidR="009843B9" w:rsidRPr="00EA3A91" w:rsidRDefault="008802D1" w:rsidP="00EA3A91">
            <w:pPr>
              <w:autoSpaceDE w:val="0"/>
              <w:autoSpaceDN w:val="0"/>
              <w:adjustRightInd w:val="0"/>
              <w:spacing w:line="240" w:lineRule="auto"/>
              <w:rPr>
                <w:lang w:val="nl"/>
              </w:rPr>
            </w:pPr>
            <w:r w:rsidRPr="00EA3A91">
              <w:rPr>
                <w:rFonts w:cs="Arial"/>
                <w:sz w:val="16"/>
                <w:szCs w:val="16"/>
              </w:rPr>
              <w:t>//</w:t>
            </w:r>
            <w:proofErr w:type="spellStart"/>
            <w:r w:rsidRPr="00EA3A91">
              <w:rPr>
                <w:rFonts w:cs="Arial"/>
                <w:sz w:val="16"/>
                <w:szCs w:val="16"/>
              </w:rPr>
              <w:t>IMKAD_</w:t>
            </w:r>
            <w:r w:rsidRPr="00EA3A91">
              <w:rPr>
                <w:rFonts w:cs="Arial"/>
                <w:snapToGrid/>
                <w:kern w:val="0"/>
                <w:sz w:val="16"/>
                <w:szCs w:val="16"/>
                <w:lang w:eastAsia="nl-NL"/>
              </w:rPr>
              <w:t>AangebodenStuk</w:t>
            </w:r>
            <w:proofErr w:type="spellEnd"/>
            <w:r w:rsidRPr="00EA3A91">
              <w:rPr>
                <w:rFonts w:cs="Arial"/>
                <w:sz w:val="16"/>
                <w:szCs w:val="16"/>
              </w:rPr>
              <w:t>/</w:t>
            </w:r>
            <w:proofErr w:type="spellStart"/>
            <w:r w:rsidRPr="00EA3A91">
              <w:rPr>
                <w:rFonts w:cs="Arial"/>
                <w:sz w:val="16"/>
                <w:szCs w:val="16"/>
              </w:rPr>
              <w:t>StukdeelHypotheek</w:t>
            </w:r>
            <w:proofErr w:type="spellEnd"/>
            <w:r w:rsidR="00A7755D" w:rsidRPr="00EA3A91">
              <w:rPr>
                <w:rFonts w:cs="Arial"/>
                <w:sz w:val="16"/>
                <w:szCs w:val="16"/>
              </w:rPr>
              <w:t xml:space="preserve"> [</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rFonts w:cs="Arial"/>
                <w:sz w:val="16"/>
                <w:szCs w:val="16"/>
              </w:rPr>
              <w:t>/</w:t>
            </w:r>
            <w:proofErr w:type="spellStart"/>
            <w:r w:rsidRPr="00EA3A91">
              <w:rPr>
                <w:rFonts w:cs="Arial"/>
                <w:sz w:val="16"/>
                <w:szCs w:val="16"/>
              </w:rPr>
              <w:t>vervreemderRechtRef</w:t>
            </w:r>
            <w:proofErr w:type="spellEnd"/>
            <w:r w:rsidRPr="00EA3A91">
              <w:rPr>
                <w:rFonts w:cs="Arial"/>
                <w:sz w:val="16"/>
                <w:szCs w:val="16"/>
              </w:rPr>
              <w:t xml:space="preserve"> </w:t>
            </w:r>
            <w:proofErr w:type="spellStart"/>
            <w:r w:rsidRPr="00EA3A91">
              <w:rPr>
                <w:rFonts w:cs="Arial"/>
                <w:sz w:val="16"/>
                <w:szCs w:val="16"/>
              </w:rPr>
              <w:t>xlink:href</w:t>
            </w:r>
            <w:proofErr w:type="spellEnd"/>
            <w:r w:rsidRPr="00EA3A91">
              <w:rPr>
                <w:rFonts w:cs="Arial"/>
                <w:sz w:val="16"/>
                <w:szCs w:val="16"/>
              </w:rPr>
              <w:t>="#</w:t>
            </w:r>
            <w:proofErr w:type="spellStart"/>
            <w:r w:rsidRPr="00EA3A91">
              <w:rPr>
                <w:rFonts w:cs="Arial"/>
                <w:sz w:val="16"/>
                <w:szCs w:val="16"/>
              </w:rPr>
              <w:t>id</w:t>
            </w:r>
            <w:proofErr w:type="spellEnd"/>
            <w:r w:rsidRPr="00EA3A91">
              <w:rPr>
                <w:rFonts w:cs="Arial"/>
                <w:sz w:val="16"/>
                <w:szCs w:val="16"/>
              </w:rPr>
              <w:t xml:space="preserve"> hypotheekgever-partij"</w:t>
            </w:r>
          </w:p>
        </w:tc>
      </w:tr>
      <w:tr w:rsidR="00D224AB" w:rsidRPr="00123774" w:rsidTr="00EA3A91">
        <w:trPr>
          <w:trHeight w:val="125"/>
        </w:trPr>
        <w:tc>
          <w:tcPr>
            <w:tcW w:w="2394" w:type="pct"/>
            <w:shd w:val="clear" w:color="auto" w:fill="auto"/>
          </w:tcPr>
          <w:p w:rsidR="00D224AB" w:rsidRPr="00EA3A91" w:rsidRDefault="00DA2FF3" w:rsidP="00EA3A91">
            <w:pPr>
              <w:ind w:firstLine="300"/>
              <w:rPr>
                <w:rFonts w:cs="Arial"/>
                <w:color w:val="800080"/>
              </w:rPr>
            </w:pPr>
            <w:r w:rsidRPr="00EA3A91">
              <w:rPr>
                <w:rFonts w:cs="Arial"/>
                <w:color w:val="FF0000"/>
                <w:sz w:val="20"/>
                <w:highlight w:val="yellow"/>
              </w:rPr>
              <w:lastRenderedPageBreak/>
              <w:t>TEKSTBLOK PARTIJNAMEN IN HYPOTHEEKAKTEN</w:t>
            </w:r>
            <w:r w:rsidRPr="00EA3A91">
              <w:rPr>
                <w:rFonts w:cs="Arial"/>
                <w:color w:val="FF0000"/>
                <w:sz w:val="20"/>
              </w:rPr>
              <w:t>;</w:t>
            </w:r>
          </w:p>
        </w:tc>
        <w:tc>
          <w:tcPr>
            <w:tcW w:w="2606" w:type="pct"/>
            <w:shd w:val="clear" w:color="auto" w:fill="auto"/>
          </w:tcPr>
          <w:p w:rsidR="00DA2FF3" w:rsidRPr="00EA3A91" w:rsidRDefault="00DA2FF3" w:rsidP="00DA2FF3">
            <w:pPr>
              <w:rPr>
                <w:szCs w:val="18"/>
              </w:rPr>
            </w:pPr>
            <w:r w:rsidRPr="00EA3A91">
              <w:rPr>
                <w:szCs w:val="18"/>
              </w:rPr>
              <w:t>Verplicht tekstblok over de partijaanduiding van de hypotheekgever.</w:t>
            </w:r>
          </w:p>
          <w:p w:rsidR="00DA2FF3" w:rsidRPr="00EA3A91" w:rsidRDefault="00DA2FF3" w:rsidP="00DA2FF3">
            <w:pPr>
              <w:rPr>
                <w:szCs w:val="18"/>
              </w:rPr>
            </w:pPr>
          </w:p>
          <w:p w:rsidR="00DA2FF3" w:rsidRPr="00EA3A91" w:rsidRDefault="00DA2FF3" w:rsidP="00DA2FF3">
            <w:pPr>
              <w:rPr>
                <w:snapToGrid/>
                <w:kern w:val="0"/>
                <w:u w:val="single"/>
                <w:lang w:eastAsia="nl-NL"/>
              </w:rPr>
            </w:pPr>
            <w:r w:rsidRPr="00EA3A91">
              <w:rPr>
                <w:snapToGrid/>
                <w:kern w:val="0"/>
                <w:u w:val="single"/>
                <w:lang w:eastAsia="nl-NL"/>
              </w:rPr>
              <w:t>Mapping:</w:t>
            </w:r>
          </w:p>
          <w:p w:rsidR="00552382" w:rsidRPr="00EA3A91" w:rsidRDefault="00552382" w:rsidP="00EA3A91">
            <w:pPr>
              <w:autoSpaceDE w:val="0"/>
              <w:autoSpaceDN w:val="0"/>
              <w:adjustRightInd w:val="0"/>
              <w:spacing w:line="240" w:lineRule="auto"/>
              <w:rPr>
                <w:snapToGrid/>
                <w:kern w:val="0"/>
                <w:sz w:val="16"/>
                <w:szCs w:val="16"/>
                <w:highlight w:val="white"/>
                <w:lang w:eastAsia="nl-NL"/>
              </w:rPr>
            </w:pPr>
            <w:r w:rsidRPr="00EA3A91">
              <w:rPr>
                <w:rFonts w:cs="Arial"/>
                <w:snapToGrid/>
                <w:kern w:val="0"/>
                <w:sz w:val="16"/>
                <w:szCs w:val="16"/>
                <w:lang w:eastAsia="nl-NL"/>
              </w:rPr>
              <w:t>//IMKAD_AangebodenStuk/StukdeelHypotheek/vervreemderRechtRef/Partij</w:t>
            </w:r>
            <w:r w:rsidRPr="00EA3A91">
              <w:rPr>
                <w:snapToGrid/>
                <w:kern w:val="0"/>
                <w:sz w:val="16"/>
                <w:szCs w:val="16"/>
                <w:highlight w:val="white"/>
                <w:lang w:eastAsia="nl-NL"/>
              </w:rPr>
              <w:t>/</w:t>
            </w:r>
          </w:p>
          <w:p w:rsidR="004B294C" w:rsidRPr="00EA3A91" w:rsidRDefault="00552382" w:rsidP="00EA3A91">
            <w:pPr>
              <w:autoSpaceDE w:val="0"/>
              <w:autoSpaceDN w:val="0"/>
              <w:adjustRightInd w:val="0"/>
              <w:spacing w:line="240" w:lineRule="auto"/>
              <w:rPr>
                <w:sz w:val="16"/>
                <w:szCs w:val="16"/>
              </w:rPr>
            </w:pPr>
            <w:r w:rsidRPr="00EA3A91">
              <w:rPr>
                <w:sz w:val="16"/>
                <w:szCs w:val="16"/>
                <w:lang w:val="nl"/>
              </w:rPr>
              <w:t>-d</w:t>
            </w:r>
            <w:r w:rsidR="00DA2FF3" w:rsidRPr="00EA3A91">
              <w:rPr>
                <w:sz w:val="16"/>
                <w:szCs w:val="16"/>
                <w:lang w:val="nl"/>
              </w:rPr>
              <w:t xml:space="preserve">e overige </w:t>
            </w:r>
            <w:r w:rsidR="00DA2FF3" w:rsidRPr="00EA3A91">
              <w:rPr>
                <w:snapToGrid/>
                <w:kern w:val="0"/>
                <w:sz w:val="16"/>
                <w:szCs w:val="16"/>
                <w:lang w:eastAsia="nl-NL"/>
              </w:rPr>
              <w:t>mapping</w:t>
            </w:r>
            <w:r w:rsidR="00DA2FF3" w:rsidRPr="00EA3A91">
              <w:rPr>
                <w:sz w:val="16"/>
                <w:szCs w:val="16"/>
                <w:lang w:val="nl"/>
              </w:rPr>
              <w:t xml:space="preserve"> is opgenomen in het genoemde tekstblok.</w:t>
            </w:r>
          </w:p>
        </w:tc>
      </w:tr>
    </w:tbl>
    <w:p w:rsidR="00B56E10" w:rsidRPr="00123774" w:rsidRDefault="00B56E10" w:rsidP="004250DC"/>
    <w:p w:rsidR="00715320" w:rsidRDefault="00C65477" w:rsidP="00715320">
      <w:pPr>
        <w:pStyle w:val="Kop2"/>
      </w:pPr>
      <w:bookmarkStart w:id="42" w:name="_Toc385498015"/>
      <w:r>
        <w:t>B</w:t>
      </w:r>
      <w:r w:rsidR="00715320">
        <w:t>ank</w:t>
      </w:r>
      <w:bookmarkEnd w:id="42"/>
    </w:p>
    <w:p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E92DB7" w:rsidP="000E2D2E">
            <w:pPr>
              <w:rPr>
                <w:rFonts w:cs="Arial"/>
                <w:bCs/>
                <w:color w:val="FF0000"/>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0E2D2E" w:rsidRPr="00EA3A91">
              <w:rPr>
                <w:rFonts w:cs="Arial"/>
                <w:bCs/>
                <w:color w:val="FF0000"/>
              </w:rPr>
              <w:t>2.</w:t>
            </w:r>
          </w:p>
        </w:tc>
        <w:tc>
          <w:tcPr>
            <w:tcW w:w="2606" w:type="pct"/>
            <w:shd w:val="clear" w:color="auto" w:fill="auto"/>
          </w:tcPr>
          <w:p w:rsidR="000E2D2E" w:rsidRPr="00EA3A91" w:rsidRDefault="000E2D2E" w:rsidP="000E2D2E">
            <w:pPr>
              <w:rPr>
                <w:snapToGrid/>
                <w:kern w:val="0"/>
                <w:lang w:eastAsia="nl-NL"/>
              </w:rPr>
            </w:pPr>
          </w:p>
        </w:tc>
      </w:tr>
      <w:tr w:rsidR="00715320" w:rsidRPr="00123774" w:rsidTr="00EA3A91">
        <w:trPr>
          <w:trHeight w:val="125"/>
        </w:trPr>
        <w:tc>
          <w:tcPr>
            <w:tcW w:w="2394" w:type="pct"/>
            <w:shd w:val="clear" w:color="auto" w:fill="auto"/>
          </w:tcPr>
          <w:p w:rsidR="00715320" w:rsidRPr="00EA3A91" w:rsidRDefault="00E92DB7" w:rsidP="001754C0">
            <w:pPr>
              <w:rPr>
                <w:color w:val="FF0000"/>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715320" w:rsidRPr="00EA3A91">
              <w:rPr>
                <w:rFonts w:cs="Arial"/>
                <w:bCs/>
                <w:color w:val="FF0000"/>
                <w:highlight w:val="yellow"/>
              </w:rPr>
              <w:t>TEKSTBLOK GEVOLMACHTIGDE</w:t>
            </w:r>
            <w:r w:rsidR="000E2D2E" w:rsidRPr="00EA3A91">
              <w:rPr>
                <w:rFonts w:cs="Arial"/>
                <w:bCs/>
                <w:color w:val="FF0000"/>
              </w:rPr>
              <w:t>:</w:t>
            </w:r>
          </w:p>
        </w:tc>
        <w:tc>
          <w:tcPr>
            <w:tcW w:w="2606" w:type="pct"/>
            <w:shd w:val="clear" w:color="auto" w:fill="auto"/>
          </w:tcPr>
          <w:p w:rsidR="00715320" w:rsidRPr="00EA3A91" w:rsidRDefault="008F0DBB" w:rsidP="008F0DBB">
            <w:pPr>
              <w:rPr>
                <w:snapToGrid/>
                <w:kern w:val="0"/>
                <w:lang w:eastAsia="nl-NL"/>
              </w:rPr>
            </w:pPr>
            <w:r w:rsidRPr="00EA3A91">
              <w:rPr>
                <w:snapToGrid/>
                <w:kern w:val="0"/>
                <w:lang w:eastAsia="nl-NL"/>
              </w:rPr>
              <w:t xml:space="preserve">Dit tekstblok </w:t>
            </w:r>
            <w:r w:rsidR="00F6213C" w:rsidRPr="00EA3A91">
              <w:rPr>
                <w:snapToGrid/>
                <w:kern w:val="0"/>
                <w:lang w:eastAsia="nl-NL"/>
              </w:rPr>
              <w:t xml:space="preserve">is </w:t>
            </w:r>
            <w:r w:rsidR="002B627D" w:rsidRPr="00EA3A91">
              <w:rPr>
                <w:snapToGrid/>
                <w:kern w:val="0"/>
                <w:lang w:eastAsia="nl-NL"/>
              </w:rPr>
              <w:t>verplicht omdat er altijd</w:t>
            </w:r>
            <w:r w:rsidRPr="00EA3A91">
              <w:rPr>
                <w:snapToGrid/>
                <w:kern w:val="0"/>
                <w:lang w:eastAsia="nl-NL"/>
              </w:rPr>
              <w:t xml:space="preserve"> een gevolmachtigde optreedt in naam van de </w:t>
            </w:r>
            <w:r w:rsidR="002B627D" w:rsidRPr="00EA3A91">
              <w:rPr>
                <w:snapToGrid/>
                <w:kern w:val="0"/>
                <w:lang w:eastAsia="nl-NL"/>
              </w:rPr>
              <w:t>bank</w:t>
            </w:r>
            <w:r w:rsidRPr="00EA3A91">
              <w:rPr>
                <w:snapToGrid/>
                <w:kern w:val="0"/>
                <w:lang w:eastAsia="nl-NL"/>
              </w:rPr>
              <w:t>.</w:t>
            </w:r>
            <w:r w:rsidRPr="00EA3A91">
              <w:rPr>
                <w:snapToGrid/>
                <w:kern w:val="0"/>
                <w:lang w:eastAsia="nl-NL"/>
              </w:rPr>
              <w:br/>
              <w:t>Er kan maximaal één gemachtigde vermeld worden.</w:t>
            </w:r>
          </w:p>
          <w:p w:rsidR="00B82B46" w:rsidRPr="00EA3A91" w:rsidRDefault="00B82B46" w:rsidP="008F0DBB">
            <w:pPr>
              <w:rPr>
                <w:snapToGrid/>
                <w:kern w:val="0"/>
                <w:lang w:eastAsia="nl-NL"/>
              </w:rPr>
            </w:pPr>
          </w:p>
          <w:p w:rsidR="00B75A63" w:rsidRPr="00EA3A91" w:rsidRDefault="00B75A63" w:rsidP="00B75A63">
            <w:pPr>
              <w:rPr>
                <w:snapToGrid/>
                <w:kern w:val="0"/>
                <w:u w:val="single"/>
                <w:lang w:eastAsia="nl-NL"/>
              </w:rPr>
            </w:pPr>
            <w:r w:rsidRPr="00EA3A91">
              <w:rPr>
                <w:snapToGrid/>
                <w:kern w:val="0"/>
                <w:u w:val="single"/>
                <w:lang w:eastAsia="nl-NL"/>
              </w:rPr>
              <w:t>Mapping:</w:t>
            </w:r>
          </w:p>
          <w:p w:rsidR="00B82B46" w:rsidRPr="00EA3A91" w:rsidRDefault="00B75A63" w:rsidP="00EA3A91">
            <w:pPr>
              <w:autoSpaceDE w:val="0"/>
              <w:autoSpaceDN w:val="0"/>
              <w:adjustRightInd w:val="0"/>
              <w:spacing w:line="240" w:lineRule="auto"/>
              <w:rPr>
                <w:rFonts w:cs="Arial"/>
                <w:kern w:val="0"/>
                <w:szCs w:val="18"/>
              </w:rPr>
            </w:pPr>
            <w:r w:rsidRPr="00EA3A91">
              <w:rPr>
                <w:snapToGrid/>
                <w:kern w:val="0"/>
                <w:lang w:eastAsia="nl-NL"/>
              </w:rPr>
              <w:t>//</w:t>
            </w:r>
            <w:proofErr w:type="spellStart"/>
            <w:r w:rsidRPr="00EA3A91">
              <w:rPr>
                <w:snapToGrid/>
                <w:kern w:val="0"/>
                <w:lang w:eastAsia="nl-NL"/>
              </w:rPr>
              <w:t>IMKAD_</w:t>
            </w:r>
            <w:r w:rsidRPr="00EA3A91">
              <w:rPr>
                <w:snapToGrid/>
                <w:kern w:val="0"/>
                <w:sz w:val="16"/>
                <w:szCs w:val="16"/>
                <w:lang w:eastAsia="nl-NL"/>
              </w:rPr>
              <w:t>AangebodenStuk</w:t>
            </w:r>
            <w:proofErr w:type="spellEnd"/>
            <w:r w:rsidRPr="00EA3A91">
              <w:rPr>
                <w:snapToGrid/>
                <w:kern w:val="0"/>
                <w:lang w:eastAsia="nl-NL"/>
              </w:rPr>
              <w:t>/Partij/Gevolmachtigde, waarbij ./</w:t>
            </w:r>
            <w:proofErr w:type="spellStart"/>
            <w:r w:rsidRPr="00EA3A91">
              <w:rPr>
                <w:snapToGrid/>
                <w:kern w:val="0"/>
                <w:lang w:eastAsia="nl-NL"/>
              </w:rPr>
              <w:t>aanduiding</w:t>
            </w:r>
            <w:r w:rsidR="00F1218E" w:rsidRPr="00EA3A91">
              <w:rPr>
                <w:snapToGrid/>
                <w:kern w:val="0"/>
                <w:lang w:eastAsia="nl-NL"/>
              </w:rPr>
              <w:t>P</w:t>
            </w:r>
            <w:r w:rsidRPr="00EA3A91">
              <w:rPr>
                <w:snapToGrid/>
                <w:kern w:val="0"/>
                <w:lang w:eastAsia="nl-NL"/>
              </w:rPr>
              <w:t>artij</w:t>
            </w:r>
            <w:proofErr w:type="spellEnd"/>
            <w:r w:rsidRPr="00EA3A91">
              <w:rPr>
                <w:snapToGrid/>
                <w:kern w:val="0"/>
                <w:lang w:eastAsia="nl-NL"/>
              </w:rPr>
              <w:t>(‘de bank’)</w:t>
            </w:r>
          </w:p>
        </w:tc>
      </w:tr>
      <w:tr w:rsidR="00741213" w:rsidRPr="00123774" w:rsidTr="00EA3A91">
        <w:trPr>
          <w:trHeight w:val="125"/>
        </w:trPr>
        <w:tc>
          <w:tcPr>
            <w:tcW w:w="2394" w:type="pct"/>
            <w:shd w:val="clear" w:color="auto" w:fill="auto"/>
          </w:tcPr>
          <w:p w:rsidR="00741213" w:rsidRPr="00EA3A91" w:rsidRDefault="00E92DB7" w:rsidP="00EA3A91">
            <w:pPr>
              <w:ind w:firstLine="300"/>
              <w:rPr>
                <w:rFonts w:ascii="Times New Roman" w:hAnsi="Times New Roman"/>
                <w:color w:val="339966"/>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00741213" w:rsidRPr="00EA3A91">
              <w:rPr>
                <w:color w:val="800080"/>
              </w:rPr>
              <w:t>a</w:t>
            </w:r>
            <w:r w:rsidR="00CE45CE" w:rsidRPr="00EA3A91">
              <w:rPr>
                <w:color w:val="800080"/>
              </w:rPr>
              <w:t>.</w:t>
            </w:r>
            <w:r w:rsidR="00741213" w:rsidRPr="00EA3A91">
              <w:rPr>
                <w:rFonts w:ascii="Times New Roman" w:hAnsi="Times New Roman"/>
                <w:color w:val="800080"/>
              </w:rPr>
              <w:t xml:space="preserve"> </w:t>
            </w:r>
            <w:r w:rsidR="00741213" w:rsidRPr="00EA3A91">
              <w:rPr>
                <w:rFonts w:ascii="Times New Roman" w:hAnsi="Times New Roman"/>
              </w:rPr>
              <w:fldChar w:fldCharType="begin"/>
            </w:r>
            <w:r w:rsidR="00741213" w:rsidRPr="00EA3A91">
              <w:rPr>
                <w:rFonts w:ascii="Times New Roman" w:hAnsi="Times New Roman"/>
              </w:rPr>
              <w:instrText xml:space="preserve">MacroButton Nomacro </w:instrText>
            </w:r>
            <w:r w:rsidR="00741213" w:rsidRPr="00EA3A91">
              <w:rPr>
                <w:rFonts w:ascii="Symbol" w:hAnsi="Symbol"/>
                <w:effect w:val="none"/>
              </w:rPr>
              <w:instrText>§</w:instrText>
            </w:r>
            <w:r w:rsidR="00741213" w:rsidRPr="00EA3A91">
              <w:rPr>
                <w:rFonts w:ascii="Times New Roman" w:hAnsi="Times New Roman"/>
              </w:rPr>
              <w:fldChar w:fldCharType="end"/>
            </w:r>
            <w:r w:rsidR="00741213" w:rsidRPr="00EA3A91">
              <w:rPr>
                <w:color w:val="339966"/>
                <w:highlight w:val="yellow"/>
              </w:rPr>
              <w:t>TEKSTBLOK PARTIJ NATUURLIJK</w:t>
            </w:r>
            <w:r w:rsidR="00C64197" w:rsidRPr="00EA3A91">
              <w:rPr>
                <w:color w:val="339966"/>
                <w:highlight w:val="yellow"/>
              </w:rPr>
              <w:t xml:space="preserve"> PERSOON</w:t>
            </w:r>
            <w:r w:rsidR="005969C8" w:rsidRPr="00EA3A91">
              <w:rPr>
                <w:color w:val="339966"/>
                <w:highlight w:val="yellow"/>
              </w:rPr>
              <w:t xml:space="preserve"> </w:t>
            </w:r>
            <w:r w:rsidR="00C64197" w:rsidRPr="00EA3A91">
              <w:rPr>
                <w:color w:val="339966"/>
                <w:highlight w:val="yellow"/>
              </w:rPr>
              <w:t>/</w:t>
            </w:r>
            <w:r w:rsidR="005969C8" w:rsidRPr="00EA3A91">
              <w:rPr>
                <w:color w:val="339966"/>
                <w:highlight w:val="yellow"/>
              </w:rPr>
              <w:t xml:space="preserve"> </w:t>
            </w:r>
            <w:r w:rsidR="00430AF7" w:rsidRPr="00EA3A91">
              <w:rPr>
                <w:color w:val="339966"/>
                <w:highlight w:val="yellow"/>
              </w:rPr>
              <w:t>TEKSTBLOK PARTIJ</w:t>
            </w:r>
            <w:r w:rsidR="00A6747B" w:rsidRPr="00EA3A91">
              <w:rPr>
                <w:color w:val="339966"/>
                <w:highlight w:val="yellow"/>
              </w:rPr>
              <w:tab/>
            </w:r>
            <w:r w:rsidR="00A6747B" w:rsidRPr="00EA3A91">
              <w:rPr>
                <w:color w:val="339966"/>
                <w:highlight w:val="yellow"/>
              </w:rPr>
              <w:tab/>
            </w:r>
            <w:r w:rsidR="00A6747B" w:rsidRPr="00EA3A91">
              <w:rPr>
                <w:color w:val="339966"/>
                <w:highlight w:val="yellow"/>
              </w:rPr>
              <w:tab/>
            </w:r>
            <w:r w:rsidR="00430AF7" w:rsidRPr="00EA3A91">
              <w:rPr>
                <w:color w:val="339966"/>
                <w:highlight w:val="yellow"/>
              </w:rPr>
              <w:t xml:space="preserve"> </w:t>
            </w:r>
            <w:r w:rsidR="00741213" w:rsidRPr="00EA3A91">
              <w:rPr>
                <w:color w:val="339966"/>
                <w:highlight w:val="yellow"/>
              </w:rPr>
              <w:t>NIET NATUURLIJK PERSOON</w:t>
            </w:r>
            <w:r w:rsidR="000E2D2E" w:rsidRPr="00EA3A91">
              <w:rPr>
                <w:rFonts w:ascii="Times New Roman" w:hAnsi="Times New Roman"/>
                <w:color w:val="FF0000"/>
              </w:rPr>
              <w:t>;</w:t>
            </w:r>
          </w:p>
          <w:p w:rsidR="00741213" w:rsidRPr="00EA3A91" w:rsidRDefault="00741213" w:rsidP="00AF1485">
            <w:pPr>
              <w:rPr>
                <w:rFonts w:cs="Arial"/>
                <w:bCs/>
                <w:color w:val="800080"/>
              </w:rPr>
            </w:pPr>
          </w:p>
        </w:tc>
        <w:tc>
          <w:tcPr>
            <w:tcW w:w="2606" w:type="pct"/>
            <w:shd w:val="clear" w:color="auto" w:fill="auto"/>
          </w:tcPr>
          <w:p w:rsidR="00C64197" w:rsidRPr="00F1218E" w:rsidRDefault="00741213" w:rsidP="00F1218E">
            <w:r w:rsidRPr="00F1218E">
              <w:t xml:space="preserve">Verplichte keuze </w:t>
            </w:r>
            <w:r w:rsidR="00C64197" w:rsidRPr="00F1218E">
              <w:t>uit</w:t>
            </w:r>
            <w:r w:rsidR="00395998" w:rsidRPr="00F1218E">
              <w:t xml:space="preserve"> </w:t>
            </w:r>
            <w:r w:rsidR="00A6747B" w:rsidRPr="00F1218E">
              <w:t>2</w:t>
            </w:r>
            <w:r w:rsidRPr="00F1218E">
              <w:t xml:space="preserve"> tekstblokken</w:t>
            </w:r>
            <w:r w:rsidR="00C64197" w:rsidRPr="00F1218E">
              <w:t xml:space="preserve"> met de gegevens van de </w:t>
            </w:r>
            <w:proofErr w:type="spellStart"/>
            <w:r w:rsidR="00C64197" w:rsidRPr="00F1218E">
              <w:t>perso</w:t>
            </w:r>
            <w:proofErr w:type="spellEnd"/>
            <w:r w:rsidR="00C64197" w:rsidRPr="00F1218E">
              <w:t>(o)n(en), die tot de partij behoren.</w:t>
            </w:r>
          </w:p>
          <w:p w:rsidR="00C64197" w:rsidRDefault="00C64197" w:rsidP="00C64197">
            <w:r>
              <w:t xml:space="preserve">Er moet minimaal één tekstblok ingevuld worden. Er mogen meerdere dezelfde of verschillende tekstblokken na elkaar vermeld worden. Alle combinaties zijn toegestaan. In dat geval begint elk tekstblok op een nieuwe regel voorafgegaan door een letter (zie </w:t>
            </w:r>
            <w:r w:rsidR="00A808B0">
              <w:t>‘Nummering partij’</w:t>
            </w:r>
            <w:r>
              <w:t>).</w:t>
            </w:r>
          </w:p>
          <w:p w:rsidR="005608A8" w:rsidRPr="00EA3A91" w:rsidRDefault="005608A8" w:rsidP="00AF1485">
            <w:pPr>
              <w:rPr>
                <w:rFonts w:cs="Arial"/>
                <w:snapToGrid/>
                <w:kern w:val="0"/>
                <w:szCs w:val="18"/>
                <w:lang w:eastAsia="nl-NL"/>
              </w:rPr>
            </w:pPr>
          </w:p>
          <w:p w:rsidR="00E91932" w:rsidRPr="00EA3A91" w:rsidRDefault="00E91932" w:rsidP="00AF1485">
            <w:pPr>
              <w:rPr>
                <w:rFonts w:cs="Arial"/>
                <w:snapToGrid/>
                <w:kern w:val="0"/>
                <w:szCs w:val="18"/>
                <w:lang w:eastAsia="nl-NL"/>
              </w:rPr>
            </w:pPr>
            <w:r w:rsidRPr="00EA3A91">
              <w:rPr>
                <w:rFonts w:cs="Arial"/>
                <w:snapToGrid/>
                <w:kern w:val="0"/>
                <w:szCs w:val="18"/>
                <w:lang w:eastAsia="nl-NL"/>
              </w:rPr>
              <w:lastRenderedPageBreak/>
              <w:t>Bij een Rabobank hypotheekakte wordt het tekstblok ‘PARTIJ NIET NATUURLIJK PERSOON’ over het algemeen tweemaal opgenomen. Eenmaal voor het hoofdkantoor en eenmaal voor de lokale vestiging.</w:t>
            </w:r>
          </w:p>
          <w:p w:rsidR="00E91932" w:rsidRPr="00EA3A91" w:rsidRDefault="00E91932" w:rsidP="00AF1485">
            <w:pPr>
              <w:rPr>
                <w:rFonts w:cs="Arial"/>
                <w:snapToGrid/>
                <w:kern w:val="0"/>
                <w:szCs w:val="18"/>
                <w:lang w:eastAsia="nl-NL"/>
              </w:rPr>
            </w:pPr>
          </w:p>
          <w:p w:rsidR="005608A8" w:rsidRPr="00EA3A91" w:rsidRDefault="005608A8" w:rsidP="005608A8">
            <w:pPr>
              <w:rPr>
                <w:szCs w:val="18"/>
                <w:u w:val="single"/>
              </w:rPr>
            </w:pPr>
            <w:r w:rsidRPr="00EA3A91">
              <w:rPr>
                <w:szCs w:val="18"/>
                <w:u w:val="single"/>
              </w:rPr>
              <w:t>Mapping partij</w:t>
            </w:r>
            <w:r w:rsidR="00DB7594" w:rsidRPr="00EA3A91">
              <w:rPr>
                <w:szCs w:val="18"/>
                <w:u w:val="single"/>
              </w:rPr>
              <w:t xml:space="preserve"> en persoon</w:t>
            </w:r>
            <w:r w:rsidRPr="00EA3A91">
              <w:rPr>
                <w:szCs w:val="18"/>
                <w:u w:val="single"/>
              </w:rPr>
              <w:t>:</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w:t>
            </w:r>
            <w:r w:rsidRPr="00EA3A91">
              <w:rPr>
                <w:snapToGrid/>
                <w:kern w:val="0"/>
                <w:sz w:val="16"/>
                <w:szCs w:val="16"/>
                <w:lang w:eastAsia="nl-NL"/>
              </w:rPr>
              <w:t>AangebodenStuk</w:t>
            </w:r>
            <w:proofErr w:type="spellEnd"/>
            <w:r w:rsidRPr="00EA3A91">
              <w:rPr>
                <w:rFonts w:cs="Arial"/>
                <w:snapToGrid/>
                <w:kern w:val="0"/>
                <w:sz w:val="16"/>
                <w:szCs w:val="16"/>
                <w:lang w:eastAsia="nl-NL"/>
              </w:rPr>
              <w:t>/Partij</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r>
            <w:proofErr w:type="spellStart"/>
            <w:r w:rsidRPr="00EA3A91">
              <w:rPr>
                <w:rFonts w:cs="Arial"/>
                <w:snapToGrid/>
                <w:kern w:val="0"/>
                <w:sz w:val="16"/>
                <w:szCs w:val="16"/>
                <w:lang w:eastAsia="nl-NL"/>
              </w:rPr>
              <w:t>attribute</w:t>
            </w:r>
            <w:proofErr w:type="spellEnd"/>
            <w:r w:rsidRPr="00EA3A91">
              <w:rPr>
                <w:rFonts w:cs="Arial"/>
                <w:snapToGrid/>
                <w:kern w:val="0"/>
                <w:sz w:val="16"/>
                <w:szCs w:val="16"/>
                <w:lang w:eastAsia="nl-NL"/>
              </w:rPr>
              <w:t xml:space="preserve">: </w:t>
            </w:r>
            <w:proofErr w:type="spellStart"/>
            <w:r w:rsidR="00EF4155" w:rsidRPr="00EA3A91">
              <w:rPr>
                <w:rFonts w:cs="Arial"/>
                <w:snapToGrid/>
                <w:kern w:val="0"/>
                <w:sz w:val="16"/>
                <w:szCs w:val="16"/>
                <w:lang w:eastAsia="nl-NL"/>
              </w:rPr>
              <w:t>i</w:t>
            </w:r>
            <w:r w:rsidRPr="00EA3A91">
              <w:rPr>
                <w:rFonts w:cs="Arial"/>
                <w:snapToGrid/>
                <w:kern w:val="0"/>
                <w:sz w:val="16"/>
                <w:szCs w:val="16"/>
                <w:lang w:eastAsia="nl-NL"/>
              </w:rPr>
              <w:t>d</w:t>
            </w:r>
            <w:proofErr w:type="spellEnd"/>
            <w:r w:rsidRPr="00EA3A91">
              <w:rPr>
                <w:rFonts w:cs="Arial"/>
                <w:snapToGrid/>
                <w:kern w:val="0"/>
                <w:sz w:val="16"/>
                <w:szCs w:val="16"/>
                <w:lang w:eastAsia="nl-NL"/>
              </w:rPr>
              <w:t xml:space="preserve"> = ‘</w:t>
            </w:r>
            <w:r w:rsidR="00EF4155" w:rsidRPr="00EA3A91">
              <w:rPr>
                <w:rFonts w:cs="Arial"/>
                <w:snapToGrid/>
                <w:kern w:val="0"/>
                <w:sz w:val="16"/>
                <w:szCs w:val="16"/>
                <w:lang w:eastAsia="nl-NL"/>
              </w:rPr>
              <w:t xml:space="preserve">unieke </w:t>
            </w:r>
            <w:r w:rsidR="00EF4155" w:rsidRPr="00EA3A91">
              <w:rPr>
                <w:snapToGrid/>
                <w:kern w:val="0"/>
                <w:sz w:val="16"/>
                <w:szCs w:val="16"/>
                <w:lang w:eastAsia="nl-NL"/>
              </w:rPr>
              <w:t>identificatie</w:t>
            </w:r>
            <w:r w:rsidR="00EF4155" w:rsidRPr="00EA3A91">
              <w:rPr>
                <w:rFonts w:cs="Arial"/>
                <w:snapToGrid/>
                <w:kern w:val="0"/>
                <w:sz w:val="16"/>
                <w:szCs w:val="16"/>
                <w:lang w:eastAsia="nl-NL"/>
              </w:rPr>
              <w:t xml:space="preserve"> van de partij</w:t>
            </w:r>
            <w:r w:rsidRPr="00EA3A91">
              <w:rPr>
                <w:rFonts w:cs="Arial"/>
                <w:snapToGrid/>
                <w:kern w:val="0"/>
                <w:sz w:val="16"/>
                <w:szCs w:val="16"/>
                <w:lang w:eastAsia="nl-NL"/>
              </w:rPr>
              <w:t>’</w:t>
            </w:r>
          </w:p>
          <w:p w:rsidR="005608A8" w:rsidRPr="00EA3A91" w:rsidRDefault="005608A8" w:rsidP="00EA3A91">
            <w:pPr>
              <w:autoSpaceDE w:val="0"/>
              <w:autoSpaceDN w:val="0"/>
              <w:adjustRightInd w:val="0"/>
              <w:spacing w:line="240" w:lineRule="auto"/>
              <w:rPr>
                <w:rFonts w:cs="Arial"/>
                <w:snapToGrid/>
                <w:color w:val="0000FF"/>
                <w:kern w:val="0"/>
                <w:sz w:val="16"/>
                <w:szCs w:val="16"/>
                <w:lang w:eastAsia="nl-NL"/>
              </w:rPr>
            </w:pPr>
            <w:r w:rsidRPr="00EA3A91">
              <w:rPr>
                <w:snapToGrid/>
                <w:kern w:val="0"/>
                <w:sz w:val="16"/>
                <w:szCs w:val="16"/>
                <w:highlight w:val="white"/>
                <w:lang w:eastAsia="nl-NL"/>
              </w:rPr>
              <w:tab/>
              <w:t>./</w:t>
            </w:r>
            <w:proofErr w:type="spellStart"/>
            <w:r w:rsidRPr="00EA3A91">
              <w:rPr>
                <w:snapToGrid/>
                <w:kern w:val="0"/>
                <w:sz w:val="16"/>
                <w:szCs w:val="16"/>
                <w:highlight w:val="white"/>
                <w:lang w:eastAsia="nl-NL"/>
              </w:rPr>
              <w:t>aanduidingPartij</w:t>
            </w:r>
            <w:proofErr w:type="spellEnd"/>
            <w:r w:rsidRPr="00EA3A91">
              <w:rPr>
                <w:snapToGrid/>
                <w:kern w:val="0"/>
                <w:sz w:val="16"/>
                <w:szCs w:val="16"/>
                <w:lang w:eastAsia="nl-NL"/>
              </w:rPr>
              <w:t>(‘de bank’)</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w:t>
            </w:r>
            <w:r w:rsidRPr="00EA3A91">
              <w:rPr>
                <w:snapToGrid/>
                <w:kern w:val="0"/>
                <w:sz w:val="16"/>
                <w:szCs w:val="16"/>
                <w:lang w:eastAsia="nl-NL"/>
              </w:rPr>
              <w:t>AangebodenStuk</w:t>
            </w:r>
            <w:proofErr w:type="spellEnd"/>
            <w:r w:rsidRPr="00EA3A91">
              <w:rPr>
                <w:rFonts w:cs="Arial"/>
                <w:snapToGrid/>
                <w:kern w:val="0"/>
                <w:sz w:val="16"/>
                <w:szCs w:val="16"/>
                <w:lang w:eastAsia="nl-NL"/>
              </w:rPr>
              <w:t>/Partij/IMKAD_Persoon</w:t>
            </w:r>
          </w:p>
          <w:p w:rsidR="005608A8" w:rsidRPr="00EA3A91" w:rsidRDefault="005608A8" w:rsidP="00EA3A91">
            <w:pPr>
              <w:autoSpaceDE w:val="0"/>
              <w:autoSpaceDN w:val="0"/>
              <w:adjustRightInd w:val="0"/>
              <w:spacing w:line="240" w:lineRule="auto"/>
              <w:rPr>
                <w:sz w:val="16"/>
                <w:szCs w:val="16"/>
                <w:lang w:val="nl"/>
              </w:rPr>
            </w:pPr>
            <w:r w:rsidRPr="00EA3A91">
              <w:rPr>
                <w:sz w:val="16"/>
                <w:szCs w:val="16"/>
                <w:lang w:val="nl"/>
              </w:rPr>
              <w:t>De overige mapping is opgenomen in de genoemde tekstblokken.</w:t>
            </w:r>
          </w:p>
          <w:p w:rsidR="005608A8" w:rsidRPr="00F04F48" w:rsidRDefault="005608A8" w:rsidP="00EA3A91">
            <w:pPr>
              <w:autoSpaceDE w:val="0"/>
              <w:autoSpaceDN w:val="0"/>
              <w:adjustRightInd w:val="0"/>
              <w:spacing w:line="240" w:lineRule="auto"/>
              <w:ind w:left="459"/>
            </w:pPr>
            <w:r>
              <w:tab/>
            </w:r>
            <w:r>
              <w:tab/>
            </w:r>
          </w:p>
          <w:p w:rsidR="005608A8" w:rsidRPr="00EA3A91" w:rsidRDefault="005608A8" w:rsidP="005608A8">
            <w:pPr>
              <w:rPr>
                <w:u w:val="single"/>
              </w:rPr>
            </w:pPr>
            <w:r w:rsidRPr="00EA3A91">
              <w:rPr>
                <w:u w:val="single"/>
              </w:rPr>
              <w:t>Mapping stukdeel:</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bank-partij wordt tevens vastgelegd als verkrijger bij het </w:t>
            </w:r>
            <w:proofErr w:type="spellStart"/>
            <w:r w:rsidRPr="00EA3A91">
              <w:rPr>
                <w:rFonts w:cs="Arial"/>
                <w:sz w:val="16"/>
                <w:szCs w:val="16"/>
              </w:rPr>
              <w:t>StukdeelHypotheek</w:t>
            </w:r>
            <w:proofErr w:type="spellEnd"/>
            <w:r w:rsidRPr="00EA3A91">
              <w:rPr>
                <w:rFonts w:cs="Arial"/>
                <w:sz w:val="16"/>
                <w:szCs w:val="16"/>
              </w:rPr>
              <w:t>:</w:t>
            </w:r>
          </w:p>
          <w:p w:rsidR="0052049A" w:rsidRPr="00EA3A91" w:rsidRDefault="005608A8" w:rsidP="00EA3A91">
            <w:pPr>
              <w:autoSpaceDE w:val="0"/>
              <w:autoSpaceDN w:val="0"/>
              <w:adjustRightInd w:val="0"/>
              <w:spacing w:line="240" w:lineRule="auto"/>
              <w:rPr>
                <w:lang w:val="nl"/>
              </w:rPr>
            </w:pPr>
            <w:r w:rsidRPr="00EA3A91">
              <w:rPr>
                <w:rFonts w:cs="Arial"/>
                <w:sz w:val="16"/>
                <w:szCs w:val="16"/>
              </w:rPr>
              <w:t>//</w:t>
            </w:r>
            <w:proofErr w:type="spellStart"/>
            <w:r w:rsidRPr="00EA3A91">
              <w:rPr>
                <w:rFonts w:cs="Arial"/>
                <w:sz w:val="16"/>
                <w:szCs w:val="16"/>
              </w:rPr>
              <w:t>IMKAD_AangebodenStuk</w:t>
            </w:r>
            <w:proofErr w:type="spellEnd"/>
            <w:r w:rsidRPr="00EA3A91">
              <w:rPr>
                <w:rFonts w:cs="Arial"/>
                <w:sz w:val="16"/>
                <w:szCs w:val="16"/>
              </w:rPr>
              <w:t>/</w:t>
            </w:r>
            <w:proofErr w:type="spellStart"/>
            <w:r w:rsidRPr="00EA3A91">
              <w:rPr>
                <w:rFonts w:cs="Arial"/>
                <w:sz w:val="16"/>
                <w:szCs w:val="16"/>
              </w:rPr>
              <w:t>StukdeelHypotheek</w:t>
            </w:r>
            <w:proofErr w:type="spellEnd"/>
            <w:r w:rsidR="00A7755D" w:rsidRPr="00EA3A91">
              <w:rPr>
                <w:rFonts w:cs="Arial"/>
                <w:sz w:val="16"/>
                <w:szCs w:val="16"/>
              </w:rPr>
              <w:t xml:space="preserve"> [</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rFonts w:cs="Arial"/>
                <w:sz w:val="16"/>
                <w:szCs w:val="16"/>
              </w:rPr>
              <w:t>/</w:t>
            </w:r>
            <w:proofErr w:type="spellStart"/>
            <w:r w:rsidRPr="00EA3A91">
              <w:rPr>
                <w:rFonts w:cs="Arial"/>
                <w:sz w:val="16"/>
                <w:szCs w:val="16"/>
              </w:rPr>
              <w:t>verkrijgerRechtRef</w:t>
            </w:r>
            <w:proofErr w:type="spellEnd"/>
            <w:r w:rsidRPr="00EA3A91">
              <w:rPr>
                <w:rFonts w:cs="Arial"/>
                <w:sz w:val="16"/>
                <w:szCs w:val="16"/>
              </w:rPr>
              <w:t xml:space="preserve"> </w:t>
            </w:r>
            <w:proofErr w:type="spellStart"/>
            <w:r w:rsidRPr="00EA3A91">
              <w:rPr>
                <w:rFonts w:cs="Arial"/>
                <w:snapToGrid/>
                <w:kern w:val="0"/>
                <w:sz w:val="16"/>
                <w:szCs w:val="16"/>
                <w:lang w:eastAsia="nl-NL"/>
              </w:rPr>
              <w:t>xlink:href</w:t>
            </w:r>
            <w:proofErr w:type="spellEnd"/>
            <w:r w:rsidRPr="00EA3A91">
              <w:rPr>
                <w:rFonts w:cs="Arial"/>
                <w:snapToGrid/>
                <w:kern w:val="0"/>
                <w:sz w:val="16"/>
                <w:szCs w:val="16"/>
                <w:lang w:eastAsia="nl-NL"/>
              </w:rPr>
              <w:t>="#</w:t>
            </w:r>
            <w:proofErr w:type="spellStart"/>
            <w:r w:rsidR="00EF4155" w:rsidRPr="00EA3A91">
              <w:rPr>
                <w:rFonts w:cs="Arial"/>
                <w:snapToGrid/>
                <w:kern w:val="0"/>
                <w:sz w:val="16"/>
                <w:szCs w:val="16"/>
                <w:lang w:eastAsia="nl-NL"/>
              </w:rPr>
              <w:t>id</w:t>
            </w:r>
            <w:proofErr w:type="spellEnd"/>
            <w:r w:rsidR="00EF4155" w:rsidRPr="00EA3A91">
              <w:rPr>
                <w:rFonts w:cs="Arial"/>
                <w:snapToGrid/>
                <w:kern w:val="0"/>
                <w:sz w:val="16"/>
                <w:szCs w:val="16"/>
                <w:lang w:eastAsia="nl-NL"/>
              </w:rPr>
              <w:t xml:space="preserve"> van de </w:t>
            </w:r>
            <w:r w:rsidR="008802D1" w:rsidRPr="00EA3A91">
              <w:rPr>
                <w:rFonts w:cs="Arial"/>
                <w:snapToGrid/>
                <w:kern w:val="0"/>
                <w:sz w:val="16"/>
                <w:szCs w:val="16"/>
                <w:lang w:eastAsia="nl-NL"/>
              </w:rPr>
              <w:t>bank-</w:t>
            </w:r>
            <w:r w:rsidR="00EF4155" w:rsidRPr="00EA3A91">
              <w:rPr>
                <w:rFonts w:cs="Arial"/>
                <w:snapToGrid/>
                <w:kern w:val="0"/>
                <w:sz w:val="16"/>
                <w:szCs w:val="16"/>
                <w:lang w:eastAsia="nl-NL"/>
              </w:rPr>
              <w:t>partij</w:t>
            </w:r>
            <w:r w:rsidRPr="00EA3A91">
              <w:rPr>
                <w:rFonts w:cs="Arial"/>
                <w:snapToGrid/>
                <w:kern w:val="0"/>
                <w:sz w:val="16"/>
                <w:szCs w:val="16"/>
                <w:lang w:eastAsia="nl-NL"/>
              </w:rPr>
              <w:t>"</w:t>
            </w:r>
          </w:p>
        </w:tc>
      </w:tr>
      <w:tr w:rsidR="00715320" w:rsidRPr="00123774" w:rsidTr="00EA3A91">
        <w:trPr>
          <w:trHeight w:val="125"/>
        </w:trPr>
        <w:tc>
          <w:tcPr>
            <w:tcW w:w="2394" w:type="pct"/>
            <w:shd w:val="clear" w:color="auto" w:fill="auto"/>
          </w:tcPr>
          <w:p w:rsidR="00715320" w:rsidRPr="00EA3A91" w:rsidRDefault="00715320" w:rsidP="00EA3A91">
            <w:pPr>
              <w:ind w:firstLine="300"/>
              <w:rPr>
                <w:rFonts w:cs="Arial"/>
                <w:color w:val="800080"/>
              </w:rPr>
            </w:pPr>
            <w:r w:rsidRPr="00EA3A91">
              <w:rPr>
                <w:rFonts w:cs="Arial"/>
                <w:color w:val="FF0000"/>
              </w:rPr>
              <w:lastRenderedPageBreak/>
              <w:t xml:space="preserve">hierna </w:t>
            </w:r>
            <w:r w:rsidRPr="00EA3A91">
              <w:rPr>
                <w:rFonts w:cs="Arial"/>
                <w:color w:val="800080"/>
              </w:rPr>
              <w:t>zowel tezamen als ieder afzonderlijk</w:t>
            </w:r>
            <w:r w:rsidRPr="00EA3A91">
              <w:rPr>
                <w:rFonts w:cs="Arial"/>
                <w:color w:val="FF0000"/>
              </w:rPr>
              <w:t xml:space="preserve">  te noemen: </w:t>
            </w:r>
            <w:r w:rsidR="004457A2" w:rsidRPr="00EA3A91">
              <w:rPr>
                <w:rFonts w:cs="Arial"/>
                <w:color w:val="FF0000"/>
              </w:rPr>
              <w:t>‘</w:t>
            </w:r>
            <w:r w:rsidR="009B15D1" w:rsidRPr="00EA3A91">
              <w:rPr>
                <w:rFonts w:cs="Arial"/>
                <w:color w:val="FF0000"/>
                <w:u w:val="single"/>
              </w:rPr>
              <w:t>de bank</w:t>
            </w:r>
            <w:r w:rsidR="004457A2" w:rsidRPr="00EA3A91">
              <w:rPr>
                <w:rFonts w:cs="Arial"/>
                <w:color w:val="FF0000"/>
              </w:rPr>
              <w:t>’</w:t>
            </w:r>
            <w:r w:rsidR="009B15D1" w:rsidRPr="00EA3A91">
              <w:rPr>
                <w:rFonts w:cs="Arial"/>
                <w:color w:val="FF0000"/>
              </w:rPr>
              <w:t>.</w:t>
            </w:r>
          </w:p>
        </w:tc>
        <w:tc>
          <w:tcPr>
            <w:tcW w:w="2606" w:type="pct"/>
            <w:shd w:val="clear" w:color="auto" w:fill="auto"/>
          </w:tcPr>
          <w:p w:rsidR="00715320" w:rsidRPr="008D79D2" w:rsidRDefault="0052049A" w:rsidP="008D79D2">
            <w:r w:rsidRPr="008D79D2">
              <w:t>Vaste tekst, waarbij de paarse tekst weggelaten wordt als er maar één persoon behoort tot de partij</w:t>
            </w:r>
            <w:r w:rsidR="005D7EC4" w:rsidRPr="008D79D2">
              <w:t xml:space="preserve"> (</w:t>
            </w:r>
            <w:r w:rsidR="00BC3560">
              <w:t xml:space="preserve">aantal </w:t>
            </w:r>
            <w:r w:rsidR="005D7EC4" w:rsidRPr="008D79D2">
              <w:t>person</w:t>
            </w:r>
            <w:r w:rsidR="00BC3560">
              <w:t>en</w:t>
            </w:r>
            <w:r w:rsidR="005D7EC4" w:rsidRPr="008D79D2">
              <w:t xml:space="preserve"> met </w:t>
            </w:r>
            <w:proofErr w:type="spellStart"/>
            <w:r w:rsidR="005D7EC4" w:rsidRPr="008D79D2">
              <w:t>tia_Ind</w:t>
            </w:r>
            <w:r w:rsidR="00BC3560">
              <w:t>Gerechtigde</w:t>
            </w:r>
            <w:proofErr w:type="spellEnd"/>
            <w:r w:rsidR="005D7EC4" w:rsidRPr="008D79D2">
              <w:t xml:space="preserve"> = </w:t>
            </w:r>
            <w:proofErr w:type="spellStart"/>
            <w:r w:rsidR="005D7EC4" w:rsidRPr="008D79D2">
              <w:t>true</w:t>
            </w:r>
            <w:proofErr w:type="spellEnd"/>
            <w:r w:rsidR="005D7EC4" w:rsidRPr="008D79D2">
              <w:t>)</w:t>
            </w:r>
            <w:r w:rsidRPr="008D79D2">
              <w:t xml:space="preserve">. </w:t>
            </w:r>
          </w:p>
        </w:tc>
      </w:tr>
      <w:tr w:rsidR="009B15D1" w:rsidRPr="00123774" w:rsidTr="00EA3A91">
        <w:trPr>
          <w:trHeight w:val="125"/>
        </w:trPr>
        <w:tc>
          <w:tcPr>
            <w:tcW w:w="2394" w:type="pct"/>
            <w:shd w:val="clear" w:color="auto" w:fill="auto"/>
          </w:tcPr>
          <w:p w:rsidR="009B15D1" w:rsidRPr="00EA3A91" w:rsidRDefault="002E0D2E" w:rsidP="00EA3A91">
            <w:pPr>
              <w:tabs>
                <w:tab w:val="left" w:pos="-1440"/>
                <w:tab w:val="left" w:pos="-720"/>
              </w:tabs>
              <w:suppressAutoHyphens/>
              <w:ind w:right="96"/>
              <w:rPr>
                <w:color w:val="FF0000"/>
                <w:szCs w:val="18"/>
              </w:rPr>
            </w:pPr>
            <w:r w:rsidRPr="00EA3A91">
              <w:rPr>
                <w:color w:val="FF0000"/>
                <w:szCs w:val="18"/>
              </w:rPr>
              <w:t>Van het bestaan van de volmacht</w:t>
            </w:r>
            <w:r w:rsidR="004B58A5" w:rsidRPr="00EA3A91">
              <w:rPr>
                <w:color w:val="800080"/>
                <w:szCs w:val="18"/>
              </w:rPr>
              <w:t>en</w:t>
            </w:r>
            <w:r w:rsidRPr="00EA3A91">
              <w:rPr>
                <w:color w:val="FF0000"/>
                <w:szCs w:val="18"/>
              </w:rPr>
              <w:t xml:space="preserve"> aan de comparant</w:t>
            </w:r>
            <w:r w:rsidR="004B58A5" w:rsidRPr="00EA3A91">
              <w:rPr>
                <w:color w:val="800080"/>
                <w:szCs w:val="18"/>
              </w:rPr>
              <w:t>e</w:t>
            </w:r>
            <w:r w:rsidRPr="00EA3A91">
              <w:rPr>
                <w:color w:val="FF0000"/>
                <w:szCs w:val="18"/>
              </w:rPr>
              <w:t xml:space="preserve"> onder 2. genoemd is mij, notaris, genoegzaam gebleken.</w:t>
            </w:r>
            <w:r w:rsidRPr="00EA3A91">
              <w:rPr>
                <w:rFonts w:cs="Arial"/>
                <w:color w:val="FF0000"/>
                <w:szCs w:val="18"/>
              </w:rPr>
              <w:t xml:space="preserve"> </w:t>
            </w:r>
          </w:p>
        </w:tc>
        <w:tc>
          <w:tcPr>
            <w:tcW w:w="2606" w:type="pct"/>
            <w:shd w:val="clear" w:color="auto" w:fill="auto"/>
          </w:tcPr>
          <w:p w:rsidR="004B58A5" w:rsidRPr="004D42E8" w:rsidRDefault="004B58A5" w:rsidP="004B58A5">
            <w:r w:rsidRPr="004D42E8">
              <w:t>Vaste tekst met de volgende keuzes:</w:t>
            </w:r>
          </w:p>
          <w:p w:rsidR="004B58A5" w:rsidRPr="004D42E8" w:rsidRDefault="004B58A5" w:rsidP="00EA3A91">
            <w:pPr>
              <w:numPr>
                <w:ilvl w:val="0"/>
                <w:numId w:val="33"/>
              </w:numPr>
            </w:pPr>
            <w:r w:rsidRPr="004D42E8">
              <w:t>‘</w:t>
            </w:r>
            <w:r w:rsidRPr="00EA3A91">
              <w:rPr>
                <w:color w:val="800080"/>
              </w:rPr>
              <w:t>en</w:t>
            </w:r>
            <w:r w:rsidRPr="004D42E8">
              <w:t xml:space="preserve">’ achter </w:t>
            </w:r>
            <w:r w:rsidRPr="00EA3A91">
              <w:rPr>
                <w:color w:val="FF0000"/>
              </w:rPr>
              <w:t>volmacht</w:t>
            </w:r>
            <w:r w:rsidRPr="004D42E8">
              <w:t xml:space="preserve"> is een gebruikerskeuze</w:t>
            </w:r>
            <w:r w:rsidR="008D79D2">
              <w:t>,</w:t>
            </w:r>
          </w:p>
          <w:p w:rsidR="004B58A5" w:rsidRPr="004D42E8" w:rsidRDefault="004B58A5" w:rsidP="00EA3A91">
            <w:pPr>
              <w:numPr>
                <w:ilvl w:val="0"/>
                <w:numId w:val="33"/>
              </w:numPr>
            </w:pPr>
            <w:r w:rsidRPr="004D42E8">
              <w:t>‘</w:t>
            </w:r>
            <w:r w:rsidRPr="00EA3A91">
              <w:rPr>
                <w:color w:val="800080"/>
              </w:rPr>
              <w:t>e</w:t>
            </w:r>
            <w:r w:rsidRPr="004D42E8">
              <w:t xml:space="preserve">’ achter </w:t>
            </w:r>
            <w:r w:rsidRPr="00EA3A91">
              <w:rPr>
                <w:color w:val="FF0000"/>
              </w:rPr>
              <w:t>comparant</w:t>
            </w:r>
            <w:r w:rsidRPr="004D42E8">
              <w:t xml:space="preserve"> wordt automatisch vermeld als</w:t>
            </w:r>
            <w:r>
              <w:t xml:space="preserve"> het geslacht van de gevolmachtigde van de bank-partij </w:t>
            </w:r>
            <w:r w:rsidRPr="004D42E8">
              <w:t>vrouwelijk is</w:t>
            </w:r>
            <w:r>
              <w:t>.</w:t>
            </w:r>
          </w:p>
          <w:p w:rsidR="004B58A5" w:rsidRPr="00EA3A91" w:rsidRDefault="004B58A5" w:rsidP="00EA3A91">
            <w:pPr>
              <w:keepNext/>
              <w:rPr>
                <w:szCs w:val="18"/>
                <w:u w:val="single"/>
              </w:rPr>
            </w:pPr>
            <w:r w:rsidRPr="00EA3A91">
              <w:rPr>
                <w:szCs w:val="18"/>
                <w:u w:val="single"/>
              </w:rPr>
              <w:t>Mapping:</w:t>
            </w:r>
          </w:p>
          <w:p w:rsidR="004B58A5" w:rsidRPr="00EA3A91" w:rsidRDefault="004B58A5" w:rsidP="00EA3A91">
            <w:pPr>
              <w:keepNext/>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
          <w:p w:rsidR="004B58A5" w:rsidRPr="00EA3A91" w:rsidRDefault="00A7755D" w:rsidP="00EA3A91">
            <w:pPr>
              <w:keepNext/>
              <w:spacing w:line="240" w:lineRule="auto"/>
              <w:rPr>
                <w:sz w:val="16"/>
                <w:szCs w:val="16"/>
              </w:rPr>
            </w:pPr>
            <w:r w:rsidRPr="00EA3A91">
              <w:rPr>
                <w:sz w:val="16"/>
                <w:szCs w:val="16"/>
              </w:rPr>
              <w:t>./</w:t>
            </w:r>
            <w:proofErr w:type="spellStart"/>
            <w:r w:rsidRPr="00EA3A91">
              <w:rPr>
                <w:sz w:val="16"/>
                <w:szCs w:val="16"/>
              </w:rPr>
              <w:t>t</w:t>
            </w:r>
            <w:r w:rsidR="00D169EB" w:rsidRPr="00EA3A91">
              <w:rPr>
                <w:sz w:val="16"/>
                <w:szCs w:val="16"/>
              </w:rPr>
              <w:t>ia_T</w:t>
            </w:r>
            <w:r w:rsidRPr="00EA3A91">
              <w:rPr>
                <w:sz w:val="16"/>
                <w:szCs w:val="16"/>
              </w:rPr>
              <w:t>ekst</w:t>
            </w:r>
            <w:r w:rsidR="00D169EB" w:rsidRPr="00EA3A91">
              <w:rPr>
                <w:sz w:val="16"/>
                <w:szCs w:val="16"/>
              </w:rPr>
              <w:t>K</w:t>
            </w:r>
            <w:r w:rsidR="004B58A5" w:rsidRPr="00EA3A91">
              <w:rPr>
                <w:sz w:val="16"/>
                <w:szCs w:val="16"/>
              </w:rPr>
              <w:t>euze</w:t>
            </w:r>
            <w:proofErr w:type="spellEnd"/>
            <w:r w:rsidR="004B58A5" w:rsidRPr="00EA3A91">
              <w:rPr>
                <w:sz w:val="16"/>
                <w:szCs w:val="16"/>
              </w:rPr>
              <w:t>/</w:t>
            </w:r>
          </w:p>
          <w:p w:rsidR="004B58A5" w:rsidRPr="00EA3A91" w:rsidRDefault="004B58A5" w:rsidP="00EA3A91">
            <w:pPr>
              <w:keepNext/>
              <w:spacing w:line="240" w:lineRule="auto"/>
              <w:ind w:left="227"/>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k_MeervoudVolmachten</w:t>
            </w:r>
            <w:proofErr w:type="spellEnd"/>
            <w:r w:rsidRPr="00EA3A91">
              <w:rPr>
                <w:sz w:val="16"/>
                <w:szCs w:val="16"/>
              </w:rPr>
              <w:t>’)</w:t>
            </w:r>
          </w:p>
          <w:p w:rsidR="009B15D1" w:rsidRPr="00EA3A91" w:rsidRDefault="004B58A5" w:rsidP="00EA3A91">
            <w:pPr>
              <w:autoSpaceDE w:val="0"/>
              <w:autoSpaceDN w:val="0"/>
              <w:adjustRightInd w:val="0"/>
              <w:spacing w:line="240" w:lineRule="auto"/>
              <w:ind w:left="227"/>
              <w:rPr>
                <w:rFonts w:ascii="Times New Roman" w:hAnsi="Times New Roman"/>
                <w:snapToGrid/>
                <w:kern w:val="0"/>
                <w:sz w:val="24"/>
                <w:szCs w:val="24"/>
                <w:lang w:eastAsia="nl-NL"/>
              </w:rPr>
            </w:pPr>
            <w:r w:rsidRPr="00EA3A91">
              <w:rPr>
                <w:sz w:val="16"/>
                <w:szCs w:val="16"/>
              </w:rPr>
              <w:t>./tekst (‘en’)</w:t>
            </w:r>
          </w:p>
        </w:tc>
      </w:tr>
    </w:tbl>
    <w:p w:rsidR="00715320" w:rsidRPr="00123774" w:rsidRDefault="00715320" w:rsidP="00715320"/>
    <w:p w:rsidR="00301055" w:rsidRPr="00794F7E" w:rsidRDefault="00301055" w:rsidP="00301055"/>
    <w:p w:rsidR="00A03E3E" w:rsidRPr="00343045" w:rsidRDefault="00D75B53" w:rsidP="00A6747B">
      <w:pPr>
        <w:pStyle w:val="Kop2"/>
        <w:pageBreakBefore/>
      </w:pPr>
      <w:bookmarkStart w:id="43" w:name="_Toc385498016"/>
      <w:r>
        <w:lastRenderedPageBreak/>
        <w:t>Overeenkomst hypotheek- en pandrechten</w:t>
      </w:r>
      <w:bookmarkEnd w:id="43"/>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24B54" w:rsidRPr="00343045" w:rsidTr="00EA3A91">
        <w:tc>
          <w:tcPr>
            <w:tcW w:w="6771" w:type="dxa"/>
            <w:shd w:val="clear" w:color="auto" w:fill="auto"/>
          </w:tcPr>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Overeenkomst tot het vestigen van hypotheek- en pandrechten</w:t>
            </w:r>
          </w:p>
          <w:p w:rsidR="00E24B54" w:rsidRPr="00EA3A91" w:rsidRDefault="00D75B53" w:rsidP="00D75B53">
            <w:pPr>
              <w:rPr>
                <w:color w:val="800080"/>
              </w:rPr>
            </w:pPr>
            <w:r w:rsidRPr="00EA3A91">
              <w:rPr>
                <w:color w:val="FF0000"/>
                <w:sz w:val="20"/>
              </w:rPr>
              <w:t>De hypotheekgever en de bank verklaarden te zijn overeengekomen dat door de hypotheekgever ten behoeve van de bank het recht van hypotheek en pandrechten worden gevestigd op de in deze akte en de hierna vermelde Algemene voorwaarden voor hypotheken van de Rabobank 2009 omschreven goederen, tot zekerheid als in deze akte omschreven.</w:t>
            </w:r>
          </w:p>
        </w:tc>
        <w:tc>
          <w:tcPr>
            <w:tcW w:w="7371" w:type="dxa"/>
            <w:shd w:val="clear" w:color="auto" w:fill="auto"/>
          </w:tcPr>
          <w:p w:rsidR="00D93191" w:rsidRPr="00943EC1" w:rsidRDefault="00D75B53" w:rsidP="001567E6">
            <w:r>
              <w:t xml:space="preserve">Deze tekst wordt altijd </w:t>
            </w:r>
            <w:r w:rsidR="0052049A">
              <w:t>vermeld</w:t>
            </w:r>
            <w:r>
              <w:t>.</w:t>
            </w:r>
          </w:p>
        </w:tc>
      </w:tr>
    </w:tbl>
    <w:p w:rsidR="00FD42C6" w:rsidRPr="00343045" w:rsidRDefault="00FD42C6" w:rsidP="00FD42C6"/>
    <w:p w:rsidR="00D75B53" w:rsidRPr="00343045" w:rsidRDefault="00D75B53" w:rsidP="00D75B53">
      <w:pPr>
        <w:pStyle w:val="Kop2"/>
      </w:pPr>
      <w:bookmarkStart w:id="44" w:name="_Toc385498017"/>
      <w:r>
        <w:t>Hypotheekverlening</w:t>
      </w:r>
      <w:bookmarkEnd w:id="44"/>
    </w:p>
    <w:p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rsidTr="00EA3A91">
        <w:tc>
          <w:tcPr>
            <w:tcW w:w="6771" w:type="dxa"/>
            <w:shd w:val="clear" w:color="auto" w:fill="auto"/>
          </w:tcPr>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rsidRPr="00EA3A91">
              <w:rPr>
                <w:color w:val="FF0000"/>
                <w:sz w:val="20"/>
                <w:u w:val="single"/>
              </w:rPr>
              <w:t>Hypotheekverlening</w:t>
            </w:r>
          </w:p>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 xml:space="preserve">Ter uitvoering van voormelde overeenkomst verklaarde de hypotheekgever aan de bank hypotheek te verlenen tot het hierna te noemen bedrag op het hierna te noemen onderpand, tot zekerheid voor de betaling van al hetgeen de bank blijkens haar administratie van de hierna te noemen debiteur, </w:t>
            </w:r>
            <w:r w:rsidRPr="00EA3A91">
              <w:rPr>
                <w:color w:val="800080"/>
                <w:sz w:val="20"/>
              </w:rPr>
              <w:t>zowel van hen samen als van ieder van hen afzonderlijk,</w:t>
            </w:r>
            <w:r w:rsidRPr="00EA3A91">
              <w:rPr>
                <w:sz w:val="20"/>
              </w:rPr>
              <w:t xml:space="preserve"> </w:t>
            </w:r>
            <w:r w:rsidRPr="00EA3A91">
              <w:rPr>
                <w:color w:val="FF0000"/>
                <w:sz w:val="20"/>
              </w:rPr>
              <w:t>te vorderen heeft of mocht hebben uit hoofde van:</w:t>
            </w:r>
          </w:p>
          <w:p w:rsidR="00D75B53" w:rsidRPr="00EA3A91" w:rsidRDefault="00D75B53" w:rsidP="00A7152A">
            <w:pPr>
              <w:rPr>
                <w:color w:val="800080"/>
              </w:rPr>
            </w:pPr>
          </w:p>
        </w:tc>
        <w:tc>
          <w:tcPr>
            <w:tcW w:w="7371" w:type="dxa"/>
            <w:shd w:val="clear" w:color="auto" w:fill="auto"/>
          </w:tcPr>
          <w:p w:rsidR="00D75B53" w:rsidRDefault="00500158" w:rsidP="00D75B53">
            <w:r>
              <w:t>De tekst “</w:t>
            </w:r>
            <w:r w:rsidRPr="00EA3A91">
              <w:rPr>
                <w:color w:val="800080"/>
                <w:sz w:val="20"/>
              </w:rPr>
              <w:t>zowel van hen samen als van ieder van hen afzonderlijk,</w:t>
            </w:r>
            <w:r w:rsidRPr="00EA3A91">
              <w:rPr>
                <w:sz w:val="20"/>
              </w:rPr>
              <w:t>”</w:t>
            </w:r>
            <w:r w:rsidRPr="00EA3A91">
              <w:rPr>
                <w:color w:val="800080"/>
                <w:sz w:val="20"/>
              </w:rPr>
              <w:t xml:space="preserve"> </w:t>
            </w:r>
            <w:r w:rsidRPr="00EA3A91">
              <w:rPr>
                <w:sz w:val="20"/>
              </w:rPr>
              <w:t xml:space="preserve">is optioneel. Voor deze </w:t>
            </w:r>
            <w:r w:rsidR="00DA7367" w:rsidRPr="00EA3A91">
              <w:rPr>
                <w:sz w:val="20"/>
              </w:rPr>
              <w:t>keuze</w:t>
            </w:r>
            <w:r w:rsidRPr="00EA3A91">
              <w:rPr>
                <w:sz w:val="20"/>
              </w:rPr>
              <w:t xml:space="preserve">tekst moet worden aangegeven of deze al dan niet </w:t>
            </w:r>
            <w:r w:rsidR="00DA7367" w:rsidRPr="00EA3A91">
              <w:rPr>
                <w:sz w:val="20"/>
              </w:rPr>
              <w:t>moet worden</w:t>
            </w:r>
            <w:r w:rsidRPr="00EA3A91">
              <w:rPr>
                <w:sz w:val="20"/>
              </w:rPr>
              <w:t xml:space="preserve"> opgenomen in de tekst</w:t>
            </w:r>
            <w:r w:rsidR="00DA7367" w:rsidRPr="00EA3A91">
              <w:rPr>
                <w:sz w:val="20"/>
              </w:rPr>
              <w:t>.</w:t>
            </w:r>
            <w:r w:rsidDel="00500158">
              <w:t xml:space="preserve"> </w:t>
            </w:r>
          </w:p>
          <w:p w:rsidR="00C663A8" w:rsidRDefault="00C663A8" w:rsidP="00D75B53"/>
          <w:p w:rsidR="00C663A8" w:rsidRPr="00EA3A91" w:rsidRDefault="00C663A8" w:rsidP="00EA3A91">
            <w:pPr>
              <w:spacing w:before="72" w:line="240" w:lineRule="auto"/>
              <w:rPr>
                <w:sz w:val="16"/>
                <w:szCs w:val="16"/>
              </w:rPr>
            </w:pPr>
            <w:r w:rsidRPr="00EA3A91">
              <w:rPr>
                <w:u w:val="single"/>
              </w:rPr>
              <w:t>Mapping:</w:t>
            </w:r>
            <w:r w:rsidRPr="00EA3A91">
              <w:rPr>
                <w:sz w:val="16"/>
                <w:szCs w:val="16"/>
              </w:rPr>
              <w:t xml:space="preserve"> </w:t>
            </w:r>
          </w:p>
          <w:p w:rsidR="00C663A8" w:rsidRPr="00EA3A91" w:rsidRDefault="00C663A8" w:rsidP="00EA3A91">
            <w:pPr>
              <w:keepNext/>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StukdeelHypotheek</w:t>
            </w:r>
            <w:proofErr w:type="spellEnd"/>
            <w:r w:rsidR="00A7755D" w:rsidRPr="00EA3A91">
              <w:rPr>
                <w:sz w:val="16"/>
                <w:szCs w:val="16"/>
              </w:rPr>
              <w:t xml:space="preserve"> </w:t>
            </w:r>
            <w:r w:rsidR="00A7755D" w:rsidRPr="00EA3A91">
              <w:rPr>
                <w:rFonts w:cs="Arial"/>
                <w:sz w:val="16"/>
                <w:szCs w:val="16"/>
              </w:rPr>
              <w:t>[</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sz w:val="16"/>
                <w:szCs w:val="16"/>
              </w:rPr>
              <w:t>/</w:t>
            </w:r>
            <w:r w:rsidR="00C346B8" w:rsidRPr="00EA3A91">
              <w:rPr>
                <w:sz w:val="16"/>
                <w:szCs w:val="16"/>
              </w:rPr>
              <w:t>t</w:t>
            </w:r>
            <w:r w:rsidRPr="00EA3A91">
              <w:rPr>
                <w:sz w:val="16"/>
                <w:szCs w:val="16"/>
              </w:rPr>
              <w:t>ekst</w:t>
            </w:r>
            <w:r w:rsidR="00C346B8" w:rsidRPr="00EA3A91">
              <w:rPr>
                <w:sz w:val="16"/>
                <w:szCs w:val="16"/>
              </w:rPr>
              <w:t>k</w:t>
            </w:r>
            <w:r w:rsidRPr="00EA3A91">
              <w:rPr>
                <w:sz w:val="16"/>
                <w:szCs w:val="16"/>
              </w:rPr>
              <w:t>euze/</w:t>
            </w:r>
          </w:p>
          <w:p w:rsidR="00C663A8" w:rsidRPr="00EA3A91" w:rsidRDefault="00C663A8" w:rsidP="00EA3A91">
            <w:pPr>
              <w:keepNext/>
              <w:spacing w:line="240" w:lineRule="auto"/>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k_RABO_IederAfzonderlijk</w:t>
            </w:r>
            <w:proofErr w:type="spellEnd"/>
            <w:r w:rsidRPr="00EA3A91">
              <w:rPr>
                <w:sz w:val="16"/>
                <w:szCs w:val="16"/>
              </w:rPr>
              <w:t>')</w:t>
            </w:r>
          </w:p>
          <w:p w:rsidR="00D75B53" w:rsidRPr="00943EC1" w:rsidRDefault="00C663A8" w:rsidP="00EA3A91">
            <w:pPr>
              <w:keepNext/>
              <w:spacing w:line="240" w:lineRule="auto"/>
            </w:pPr>
            <w:r w:rsidRPr="00EA3A91">
              <w:rPr>
                <w:sz w:val="16"/>
                <w:szCs w:val="16"/>
              </w:rPr>
              <w:t xml:space="preserve">./tekst = </w:t>
            </w:r>
            <w:r w:rsidR="00500158" w:rsidRPr="00EA3A91">
              <w:rPr>
                <w:sz w:val="16"/>
                <w:szCs w:val="16"/>
              </w:rPr>
              <w:t>(‘</w:t>
            </w:r>
            <w:proofErr w:type="spellStart"/>
            <w:r w:rsidR="00500158" w:rsidRPr="00EA3A91">
              <w:rPr>
                <w:sz w:val="16"/>
                <w:szCs w:val="16"/>
              </w:rPr>
              <w:t>true</w:t>
            </w:r>
            <w:proofErr w:type="spellEnd"/>
            <w:r w:rsidR="00500158" w:rsidRPr="00EA3A91">
              <w:rPr>
                <w:sz w:val="16"/>
                <w:szCs w:val="16"/>
              </w:rPr>
              <w:t>’ = tekst wordt wel getoond; ‘</w:t>
            </w:r>
            <w:proofErr w:type="spellStart"/>
            <w:r w:rsidR="00500158" w:rsidRPr="00EA3A91">
              <w:rPr>
                <w:sz w:val="16"/>
                <w:szCs w:val="16"/>
              </w:rPr>
              <w:t>false</w:t>
            </w:r>
            <w:proofErr w:type="spellEnd"/>
            <w:r w:rsidR="00500158" w:rsidRPr="00EA3A91">
              <w:rPr>
                <w:sz w:val="16"/>
                <w:szCs w:val="16"/>
              </w:rPr>
              <w:t>’ = tekst wordt niet getoond)</w:t>
            </w:r>
          </w:p>
        </w:tc>
      </w:tr>
    </w:tbl>
    <w:p w:rsidR="007E7B46" w:rsidRPr="003056B6" w:rsidRDefault="007E7B46" w:rsidP="00372F5A"/>
    <w:p w:rsidR="007E7B46" w:rsidRDefault="007E7B46" w:rsidP="007E7B46">
      <w:pPr>
        <w:pStyle w:val="Kop2"/>
      </w:pPr>
      <w:r>
        <w:br w:type="page"/>
      </w:r>
      <w:bookmarkStart w:id="45" w:name="_Toc385498018"/>
      <w:r w:rsidR="00117B86">
        <w:lastRenderedPageBreak/>
        <w:t>Keuzeblok s</w:t>
      </w:r>
      <w:r>
        <w:t>oort hypotheek</w:t>
      </w:r>
      <w:bookmarkEnd w:id="45"/>
    </w:p>
    <w:p w:rsidR="007E7B46" w:rsidRPr="003F29FF" w:rsidRDefault="007E7B46" w:rsidP="007E7B46"/>
    <w:p w:rsidR="007E7B46" w:rsidRDefault="007E7B46" w:rsidP="007E7B46">
      <w:r>
        <w:t>Voor</w:t>
      </w:r>
      <w:r w:rsidRPr="003F29FF">
        <w:t xml:space="preserve"> de akte</w:t>
      </w:r>
      <w:r>
        <w:t xml:space="preserve"> moet een keuze gemaakt worden voor de soort hypotheek. De volgende soorten worden onderkend:</w:t>
      </w:r>
    </w:p>
    <w:p w:rsidR="007E7B46" w:rsidRDefault="000A01CD" w:rsidP="007E7B46">
      <w:pPr>
        <w:pStyle w:val="streepje"/>
      </w:pPr>
      <w:r>
        <w:t>B</w:t>
      </w:r>
      <w:r w:rsidR="007E7B46">
        <w:t>ankhypotheek</w:t>
      </w:r>
      <w:r>
        <w:t>,</w:t>
      </w:r>
    </w:p>
    <w:p w:rsidR="007E7B46" w:rsidRDefault="007E7B46" w:rsidP="007E7B46">
      <w:pPr>
        <w:pStyle w:val="streepje"/>
      </w:pPr>
      <w:r>
        <w:t>vaste hypotheek, niet zijnde teboekgesteld schip</w:t>
      </w:r>
      <w:r w:rsidR="000A01CD">
        <w:t>,</w:t>
      </w:r>
    </w:p>
    <w:p w:rsidR="007E7B46" w:rsidRDefault="007E7B46" w:rsidP="007E7B46">
      <w:pPr>
        <w:pStyle w:val="streepje"/>
      </w:pPr>
      <w:r>
        <w:t>vaste hypotheek teboekgesteld schip</w:t>
      </w:r>
      <w:r w:rsidR="000A01CD">
        <w:t>.</w:t>
      </w:r>
    </w:p>
    <w:p w:rsidR="007E7B46" w:rsidRDefault="007E7B46" w:rsidP="007E7B46">
      <w:pPr>
        <w:pStyle w:val="streepje"/>
        <w:numPr>
          <w:ilvl w:val="0"/>
          <w:numId w:val="0"/>
        </w:numPr>
      </w:pPr>
      <w:r>
        <w:t>Er moet altijd precies één soort gekozen worden.</w:t>
      </w:r>
    </w:p>
    <w:p w:rsidR="007E7B46" w:rsidRDefault="007E7B46" w:rsidP="007E7B46">
      <w:pPr>
        <w:pStyle w:val="streepje"/>
        <w:numPr>
          <w:ilvl w:val="0"/>
          <w:numId w:val="0"/>
        </w:numPr>
      </w:pPr>
    </w:p>
    <w:p w:rsidR="007E7B46" w:rsidRPr="00FF5909" w:rsidRDefault="007E7B46" w:rsidP="007E7B46">
      <w:pPr>
        <w:spacing w:line="240" w:lineRule="auto"/>
        <w:rPr>
          <w:szCs w:val="18"/>
          <w:highlight w:val="yellow"/>
        </w:rPr>
      </w:pPr>
      <w:r>
        <w:t xml:space="preserve">Met betrekking tot de mapping geldt dat de gegevens die in deze tekstblokken gebruikt worden, </w:t>
      </w:r>
      <w:r w:rsidR="00590FA3">
        <w:t>geen</w:t>
      </w:r>
      <w:r>
        <w:t xml:space="preserve"> deel uitmaken van de generieke XSD. De XML </w:t>
      </w:r>
      <w:r w:rsidRPr="00FF5909">
        <w:rPr>
          <w:szCs w:val="18"/>
        </w:rPr>
        <w:t xml:space="preserve">voor deze tekstblokken worden opgesteld op basis van een aparte </w:t>
      </w:r>
      <w:proofErr w:type="spellStart"/>
      <w:r w:rsidRPr="00FF5909">
        <w:rPr>
          <w:szCs w:val="18"/>
        </w:rPr>
        <w:t>R</w:t>
      </w:r>
      <w:r>
        <w:rPr>
          <w:szCs w:val="18"/>
        </w:rPr>
        <w:t>abobankHypotheekAkte</w:t>
      </w:r>
      <w:proofErr w:type="spellEnd"/>
      <w:r w:rsidRPr="00FF5909">
        <w:rPr>
          <w:szCs w:val="18"/>
        </w:rPr>
        <w:t>-XSD waarna de samengestelde XML als blok opgenomen wordt in het element //</w:t>
      </w:r>
      <w:proofErr w:type="spellStart"/>
      <w:r>
        <w:rPr>
          <w:szCs w:val="18"/>
        </w:rPr>
        <w:t>Bericht_TIA_Stuk</w:t>
      </w:r>
      <w:proofErr w:type="spellEnd"/>
      <w:r w:rsidRPr="00FF5909">
        <w:rPr>
          <w:szCs w:val="18"/>
        </w:rPr>
        <w:t>/</w:t>
      </w:r>
      <w:proofErr w:type="spellStart"/>
      <w:r w:rsidRPr="00FF5909">
        <w:rPr>
          <w:szCs w:val="18"/>
        </w:rPr>
        <w:t>partnerSpecifiek</w:t>
      </w:r>
      <w:proofErr w:type="spellEnd"/>
      <w:r w:rsidRPr="00FF5909">
        <w:rPr>
          <w:szCs w:val="18"/>
        </w:rPr>
        <w:t xml:space="preserve"> van de generieke XSD. </w:t>
      </w:r>
    </w:p>
    <w:p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rsidTr="00EA3A91">
        <w:tc>
          <w:tcPr>
            <w:tcW w:w="6771" w:type="dxa"/>
            <w:shd w:val="clear" w:color="auto" w:fill="auto"/>
          </w:tcPr>
          <w:p w:rsidR="00CE45CE" w:rsidRPr="00EA3A91" w:rsidRDefault="00CE45C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A3A91">
              <w:rPr>
                <w:rFonts w:cs="Arial"/>
                <w:color w:val="FFFFFF"/>
                <w:sz w:val="20"/>
                <w:highlight w:val="darkYellow"/>
              </w:rPr>
              <w:t>KEUZEBLOK SOORT HYPOTHEEK</w:t>
            </w:r>
            <w:r w:rsidRPr="00EA3A91">
              <w:rPr>
                <w:rFonts w:cs="Arial"/>
                <w:color w:val="FF0000"/>
                <w:sz w:val="20"/>
              </w:rPr>
              <w:t>.</w:t>
            </w:r>
          </w:p>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rsidR="00D94093" w:rsidRPr="00EA3A91" w:rsidRDefault="00D94093" w:rsidP="00A7152A">
            <w:pPr>
              <w:rPr>
                <w:szCs w:val="18"/>
              </w:rPr>
            </w:pPr>
            <w:r w:rsidRPr="00EA3A91">
              <w:rPr>
                <w:szCs w:val="18"/>
              </w:rPr>
              <w:t>Verplicht keuzeblok. Er moet gekozen worden uit één van de volgende keuzeblokken:</w:t>
            </w:r>
          </w:p>
          <w:p w:rsidR="00075CF1" w:rsidRPr="00EA3A91" w:rsidRDefault="002B6BB8" w:rsidP="00EA3A91">
            <w:pPr>
              <w:numPr>
                <w:ilvl w:val="0"/>
                <w:numId w:val="30"/>
              </w:numPr>
              <w:rPr>
                <w:szCs w:val="18"/>
              </w:rPr>
            </w:pPr>
            <w:r w:rsidRPr="00EA3A91">
              <w:rPr>
                <w:szCs w:val="18"/>
              </w:rPr>
              <w:t>B</w:t>
            </w:r>
            <w:r w:rsidR="00D94093" w:rsidRPr="00EA3A91">
              <w:rPr>
                <w:szCs w:val="18"/>
              </w:rPr>
              <w:t>ankhypotheek</w:t>
            </w:r>
            <w:r w:rsidR="00075CF1" w:rsidRPr="00EA3A91">
              <w:rPr>
                <w:szCs w:val="18"/>
              </w:rPr>
              <w:t xml:space="preserve"> (</w:t>
            </w:r>
            <w:r w:rsidR="006C3613" w:rsidRPr="00EA3A91">
              <w:rPr>
                <w:szCs w:val="18"/>
              </w:rPr>
              <w:t>in</w:t>
            </w:r>
            <w:r w:rsidR="00075CF1" w:rsidRPr="00EA3A91">
              <w:rPr>
                <w:szCs w:val="18"/>
              </w:rPr>
              <w:t xml:space="preserve"> //</w:t>
            </w:r>
            <w:proofErr w:type="spellStart"/>
            <w:r w:rsidR="007F3A76" w:rsidRPr="00EA3A91">
              <w:rPr>
                <w:szCs w:val="18"/>
              </w:rPr>
              <w:t>Bericht_TIA_Stuk</w:t>
            </w:r>
            <w:proofErr w:type="spellEnd"/>
            <w:r w:rsidR="00075CF1" w:rsidRPr="00EA3A91">
              <w:rPr>
                <w:szCs w:val="18"/>
              </w:rPr>
              <w:t>/</w:t>
            </w:r>
            <w:proofErr w:type="spellStart"/>
            <w:r w:rsidR="00075CF1" w:rsidRPr="00EA3A91">
              <w:rPr>
                <w:szCs w:val="18"/>
              </w:rPr>
              <w:t>partnerSpecifiek</w:t>
            </w:r>
            <w:proofErr w:type="spellEnd"/>
            <w:r w:rsidRPr="00EA3A91">
              <w:rPr>
                <w:szCs w:val="18"/>
              </w:rPr>
              <w:t xml:space="preserve"> </w:t>
            </w:r>
            <w:r w:rsidR="00075CF1" w:rsidRPr="00EA3A91">
              <w:rPr>
                <w:szCs w:val="18"/>
              </w:rPr>
              <w:t>./</w:t>
            </w:r>
            <w:proofErr w:type="spellStart"/>
            <w:r w:rsidR="00075CF1" w:rsidRPr="00EA3A91">
              <w:rPr>
                <w:szCs w:val="18"/>
              </w:rPr>
              <w:t>bankHypotheek</w:t>
            </w:r>
            <w:proofErr w:type="spellEnd"/>
            <w:r w:rsidRPr="00EA3A91">
              <w:rPr>
                <w:szCs w:val="18"/>
              </w:rPr>
              <w:t xml:space="preserve"> zijn gegevens vastgelegd)</w:t>
            </w:r>
          </w:p>
          <w:p w:rsidR="002B6BB8"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niet zijnde </w:t>
            </w:r>
            <w:proofErr w:type="spellStart"/>
            <w:r w:rsidR="00D94093" w:rsidRPr="00EA3A91">
              <w:rPr>
                <w:szCs w:val="18"/>
              </w:rPr>
              <w:t>teboekgesteld</w:t>
            </w:r>
            <w:proofErr w:type="spellEnd"/>
            <w:r w:rsidR="00D94093" w:rsidRPr="00EA3A91">
              <w:rPr>
                <w:szCs w:val="18"/>
              </w:rPr>
              <w:t xml:space="preserve"> schip</w:t>
            </w:r>
            <w:r w:rsidRPr="00EA3A91">
              <w:rPr>
                <w:szCs w:val="18"/>
              </w:rPr>
              <w:t xml:space="preserve"> (</w:t>
            </w:r>
            <w:r w:rsidR="006C3613" w:rsidRPr="00EA3A91">
              <w:rPr>
                <w:szCs w:val="18"/>
              </w:rPr>
              <w:t xml:space="preserve">in </w:t>
            </w:r>
            <w:r w:rsidRPr="00EA3A91">
              <w:rPr>
                <w:szCs w:val="18"/>
              </w:rPr>
              <w:t>//</w:t>
            </w:r>
            <w:proofErr w:type="spellStart"/>
            <w:r w:rsidR="00BA7E48" w:rsidRPr="00EA3A91">
              <w:rPr>
                <w:szCs w:val="18"/>
              </w:rPr>
              <w:t>Bericht_TIA_Stuk</w:t>
            </w:r>
            <w:proofErr w:type="spellEnd"/>
            <w:r w:rsidRPr="00EA3A91">
              <w:rPr>
                <w:szCs w:val="18"/>
              </w:rPr>
              <w:t>/</w:t>
            </w:r>
            <w:proofErr w:type="spellStart"/>
            <w:r w:rsidRPr="00EA3A91">
              <w:rPr>
                <w:szCs w:val="18"/>
              </w:rPr>
              <w:t>partnerSpecifiek</w:t>
            </w:r>
            <w:proofErr w:type="spellEnd"/>
            <w:r w:rsidR="00134AAB" w:rsidRPr="00EA3A91">
              <w:rPr>
                <w:szCs w:val="18"/>
              </w:rPr>
              <w:br/>
            </w:r>
            <w:r w:rsidRPr="00EA3A91">
              <w:rPr>
                <w:szCs w:val="18"/>
              </w:rPr>
              <w:t>./</w:t>
            </w:r>
            <w:proofErr w:type="spellStart"/>
            <w:r w:rsidRPr="00EA3A91">
              <w:rPr>
                <w:szCs w:val="18"/>
              </w:rPr>
              <w:t>vasteHypotheek</w:t>
            </w:r>
            <w:r w:rsidR="006C3613" w:rsidRPr="00EA3A91">
              <w:rPr>
                <w:szCs w:val="18"/>
              </w:rPr>
              <w:t>GeenSchip</w:t>
            </w:r>
            <w:proofErr w:type="spellEnd"/>
            <w:r w:rsidR="006C3613" w:rsidRPr="00EA3A91">
              <w:rPr>
                <w:szCs w:val="18"/>
              </w:rPr>
              <w:t xml:space="preserve"> zijn gegevens vastgelegd</w:t>
            </w:r>
            <w:r w:rsidRPr="00EA3A91">
              <w:rPr>
                <w:szCs w:val="18"/>
              </w:rPr>
              <w:t>)</w:t>
            </w:r>
          </w:p>
          <w:p w:rsidR="00075CF1"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w:t>
            </w:r>
            <w:proofErr w:type="spellStart"/>
            <w:r w:rsidR="00D94093" w:rsidRPr="00EA3A91">
              <w:rPr>
                <w:szCs w:val="18"/>
              </w:rPr>
              <w:t>teboekgesteld</w:t>
            </w:r>
            <w:proofErr w:type="spellEnd"/>
            <w:r w:rsidR="00D94093" w:rsidRPr="00EA3A91">
              <w:rPr>
                <w:szCs w:val="18"/>
              </w:rPr>
              <w:t xml:space="preserve"> binnenschip</w:t>
            </w:r>
            <w:r w:rsidRPr="00EA3A91">
              <w:rPr>
                <w:szCs w:val="18"/>
              </w:rPr>
              <w:t xml:space="preserve"> (</w:t>
            </w:r>
            <w:r w:rsidR="006C3613" w:rsidRPr="00EA3A91">
              <w:rPr>
                <w:szCs w:val="18"/>
              </w:rPr>
              <w:t xml:space="preserve">in </w:t>
            </w:r>
            <w:r w:rsidRPr="00EA3A91">
              <w:rPr>
                <w:szCs w:val="18"/>
              </w:rPr>
              <w:t>//</w:t>
            </w:r>
            <w:proofErr w:type="spellStart"/>
            <w:r w:rsidR="00BA7E48" w:rsidRPr="00EA3A91">
              <w:rPr>
                <w:szCs w:val="18"/>
              </w:rPr>
              <w:t>Bericht_TIA_Stuk</w:t>
            </w:r>
            <w:proofErr w:type="spellEnd"/>
            <w:r w:rsidRPr="00EA3A91">
              <w:rPr>
                <w:szCs w:val="18"/>
              </w:rPr>
              <w:t>/</w:t>
            </w:r>
            <w:proofErr w:type="spellStart"/>
            <w:r w:rsidRPr="00EA3A91">
              <w:rPr>
                <w:szCs w:val="18"/>
              </w:rPr>
              <w:t>partnerSpecifiek</w:t>
            </w:r>
            <w:proofErr w:type="spellEnd"/>
            <w:r w:rsidR="00134AAB" w:rsidRPr="00EA3A91">
              <w:rPr>
                <w:szCs w:val="18"/>
              </w:rPr>
              <w:br/>
            </w:r>
            <w:r w:rsidRPr="00EA3A91">
              <w:rPr>
                <w:szCs w:val="18"/>
              </w:rPr>
              <w:t>./</w:t>
            </w:r>
            <w:proofErr w:type="spellStart"/>
            <w:r w:rsidRPr="00EA3A91">
              <w:rPr>
                <w:szCs w:val="18"/>
              </w:rPr>
              <w:t>vasteHypotheek</w:t>
            </w:r>
            <w:r w:rsidR="006C3613" w:rsidRPr="00EA3A91">
              <w:rPr>
                <w:szCs w:val="18"/>
              </w:rPr>
              <w:t>Schip</w:t>
            </w:r>
            <w:proofErr w:type="spellEnd"/>
            <w:r w:rsidR="006C3613" w:rsidRPr="00EA3A91">
              <w:rPr>
                <w:szCs w:val="18"/>
              </w:rPr>
              <w:t xml:space="preserve"> zijn gegevens vastgelegd</w:t>
            </w:r>
            <w:r w:rsidRPr="00EA3A91">
              <w:rPr>
                <w:szCs w:val="18"/>
              </w:rPr>
              <w:t>)</w:t>
            </w:r>
          </w:p>
        </w:tc>
      </w:tr>
    </w:tbl>
    <w:p w:rsidR="00594EE3" w:rsidRPr="00343045" w:rsidRDefault="005B27C3" w:rsidP="005B27C3">
      <w:pPr>
        <w:pStyle w:val="Kop3"/>
      </w:pPr>
      <w:bookmarkStart w:id="46" w:name="_Toc385498019"/>
      <w:r>
        <w:t>Bankhypotheek</w:t>
      </w:r>
      <w:bookmarkEnd w:id="46"/>
    </w:p>
    <w:p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94EE3" w:rsidRPr="00343045" w:rsidTr="00EA3A91">
        <w:tc>
          <w:tcPr>
            <w:tcW w:w="6771" w:type="dxa"/>
            <w:shd w:val="clear" w:color="auto" w:fill="auto"/>
          </w:tcPr>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verstrekte en/of te verstrekken geldleningen;</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verleende en/of te verlenen kredieten;</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door de debiteur ten behoeve van de bank gestelde en/of te stellen borgtochten en/of contragaranties;</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lastRenderedPageBreak/>
              <w:t>door de bank afgegeven en/of af te geven borgtochten en/of (bank)garanties;</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huidige en/of toekomstige parallelle schulden jegens de bank als zekerhedenagent;</w:t>
            </w:r>
            <w:r w:rsidRPr="00EA3A91" w:rsidDel="0010242C">
              <w:rPr>
                <w:rFonts w:cs="Arial"/>
                <w:color w:val="339966"/>
                <w:sz w:val="20"/>
              </w:rPr>
              <w:t xml:space="preserve"> </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huidige en/of toekomstige regresvorderingen;</w:t>
            </w:r>
          </w:p>
          <w:p w:rsidR="00AD091E" w:rsidRPr="00EA3A91" w:rsidRDefault="00AD091E" w:rsidP="00EA3A91">
            <w:pPr>
              <w:widowControl w:val="0"/>
              <w:numPr>
                <w:ilvl w:val="0"/>
                <w:numId w:val="11"/>
              </w:numPr>
              <w:spacing w:line="240" w:lineRule="auto"/>
              <w:rPr>
                <w:rFonts w:cs="Arial"/>
                <w:snapToGrid/>
                <w:color w:val="339966"/>
                <w:spacing w:val="5"/>
                <w:sz w:val="20"/>
              </w:rPr>
            </w:pPr>
            <w:r w:rsidRPr="00EA3A91">
              <w:rPr>
                <w:rFonts w:cs="Arial"/>
                <w:color w:val="339966"/>
                <w:sz w:val="20"/>
              </w:rPr>
              <w:t>huidige en/of toekomstige vorderingen krachtens subrogatie;</w:t>
            </w:r>
          </w:p>
          <w:p w:rsidR="00AD091E" w:rsidRPr="00EA3A91" w:rsidRDefault="00AD091E" w:rsidP="00EA3A91">
            <w:pPr>
              <w:widowControl w:val="0"/>
              <w:numPr>
                <w:ilvl w:val="0"/>
                <w:numId w:val="11"/>
              </w:numPr>
              <w:spacing w:line="240" w:lineRule="auto"/>
              <w:rPr>
                <w:rFonts w:cs="Arial"/>
                <w:snapToGrid/>
                <w:color w:val="339966"/>
                <w:spacing w:val="5"/>
                <w:sz w:val="20"/>
              </w:rPr>
            </w:pPr>
            <w:r w:rsidRPr="00EA3A91">
              <w:rPr>
                <w:rFonts w:cs="Arial"/>
                <w:snapToGrid/>
                <w:color w:val="339966"/>
                <w:spacing w:val="5"/>
                <w:sz w:val="20"/>
              </w:rPr>
              <w:t>huidige en/of toekomstige financiële instrumenten, waaronder mede begrepen derivatencontracten;</w:t>
            </w:r>
          </w:p>
          <w:p w:rsidR="00594EE3" w:rsidRPr="00EA3A91" w:rsidRDefault="00AD091E" w:rsidP="00EA3A91">
            <w:pPr>
              <w:widowControl w:val="0"/>
              <w:numPr>
                <w:ilvl w:val="0"/>
                <w:numId w:val="11"/>
              </w:numPr>
              <w:spacing w:line="240" w:lineRule="auto"/>
              <w:rPr>
                <w:rFonts w:cs="Arial"/>
                <w:snapToGrid/>
                <w:color w:val="339966"/>
                <w:spacing w:val="5"/>
                <w:sz w:val="20"/>
              </w:rPr>
            </w:pPr>
            <w:r w:rsidRPr="00EA3A91">
              <w:rPr>
                <w:rFonts w:cs="Arial"/>
                <w:color w:val="339966"/>
                <w:sz w:val="20"/>
              </w:rPr>
              <w:t>uit welken anderen hoofde dan ook.</w:t>
            </w:r>
          </w:p>
        </w:tc>
        <w:tc>
          <w:tcPr>
            <w:tcW w:w="7371" w:type="dxa"/>
            <w:shd w:val="clear" w:color="auto" w:fill="auto"/>
          </w:tcPr>
          <w:p w:rsidR="00594EE3" w:rsidRDefault="005B27C3" w:rsidP="00A7152A">
            <w:r>
              <w:lastRenderedPageBreak/>
              <w:t>Verplichte keuzetekst.</w:t>
            </w:r>
          </w:p>
          <w:p w:rsidR="005B27C3" w:rsidRDefault="005B27C3" w:rsidP="00A7152A">
            <w:r>
              <w:t>Één of meer van deze keuzemogelijkheden moet worden opgenomen.</w:t>
            </w:r>
          </w:p>
          <w:p w:rsidR="002B6BB8" w:rsidRDefault="002B6BB8" w:rsidP="00A7152A">
            <w:r>
              <w:t>De teksten zijn zonder leesteken aan het einde van regel opg</w:t>
            </w:r>
            <w:r w:rsidR="00686F66">
              <w:t>e</w:t>
            </w:r>
            <w:r>
              <w:t>nomen in de XML.</w:t>
            </w:r>
          </w:p>
          <w:p w:rsidR="002B6BB8" w:rsidRDefault="002B6BB8" w:rsidP="00A7152A">
            <w:r>
              <w:lastRenderedPageBreak/>
              <w:t xml:space="preserve">Aan de laatste regel wordt een “.” </w:t>
            </w:r>
            <w:r w:rsidR="00686F66">
              <w:t>t</w:t>
            </w:r>
            <w:r>
              <w:t>oegevoegd; aan de voorgaande regels wordt een “;” toegevoegd.</w:t>
            </w:r>
          </w:p>
          <w:p w:rsidR="0098160A" w:rsidRDefault="0098160A" w:rsidP="00A7152A"/>
          <w:p w:rsidR="0098160A" w:rsidRPr="00EA3A91" w:rsidRDefault="0098160A" w:rsidP="00EA3A91">
            <w:pPr>
              <w:pStyle w:val="streepje"/>
              <w:numPr>
                <w:ilvl w:val="0"/>
                <w:numId w:val="0"/>
              </w:numPr>
              <w:rPr>
                <w:u w:val="single"/>
                <w:lang w:val="nl-NL"/>
              </w:rPr>
            </w:pPr>
            <w:r w:rsidRPr="00EA3A91">
              <w:rPr>
                <w:u w:val="single"/>
              </w:rPr>
              <w:t>Mapping</w:t>
            </w:r>
            <w:r w:rsidRPr="00FF5909">
              <w:t>:</w:t>
            </w:r>
          </w:p>
          <w:p w:rsidR="0098160A" w:rsidRPr="00EA3A91" w:rsidRDefault="0098160A" w:rsidP="00EA3A91">
            <w:pPr>
              <w:spacing w:line="240" w:lineRule="auto"/>
              <w:rPr>
                <w:sz w:val="16"/>
                <w:szCs w:val="16"/>
              </w:rPr>
            </w:pPr>
            <w:r w:rsidRPr="00EA3A91">
              <w:rPr>
                <w:sz w:val="16"/>
                <w:szCs w:val="16"/>
              </w:rPr>
              <w:t>//</w:t>
            </w:r>
            <w:proofErr w:type="spellStart"/>
            <w:r w:rsidR="00BA7E48" w:rsidRPr="00EA3A91">
              <w:rPr>
                <w:sz w:val="16"/>
                <w:szCs w:val="16"/>
              </w:rPr>
              <w:t>Bericht_TIA_Stuk</w:t>
            </w:r>
            <w:proofErr w:type="spellEnd"/>
            <w:r w:rsidRPr="00EA3A91">
              <w:rPr>
                <w:sz w:val="16"/>
                <w:szCs w:val="16"/>
              </w:rPr>
              <w:t>/</w:t>
            </w:r>
            <w:proofErr w:type="spellStart"/>
            <w:r w:rsidRPr="00EA3A91">
              <w:rPr>
                <w:sz w:val="16"/>
                <w:szCs w:val="16"/>
              </w:rPr>
              <w:t>partnerSpecifiek</w:t>
            </w:r>
            <w:proofErr w:type="spellEnd"/>
          </w:p>
          <w:p w:rsidR="0098160A" w:rsidRPr="00EA3A91" w:rsidRDefault="0098160A" w:rsidP="00EA3A91">
            <w:pPr>
              <w:spacing w:line="240" w:lineRule="auto"/>
              <w:rPr>
                <w:sz w:val="16"/>
                <w:szCs w:val="16"/>
              </w:rPr>
            </w:pPr>
            <w:r w:rsidRPr="00EA3A91">
              <w:rPr>
                <w:sz w:val="16"/>
                <w:szCs w:val="16"/>
              </w:rPr>
              <w:t>./</w:t>
            </w:r>
            <w:proofErr w:type="spellStart"/>
            <w:r w:rsidRPr="00EA3A91">
              <w:rPr>
                <w:sz w:val="16"/>
                <w:szCs w:val="16"/>
              </w:rPr>
              <w:t>bankHypothee</w:t>
            </w:r>
            <w:r w:rsidR="00860282" w:rsidRPr="00EA3A91">
              <w:rPr>
                <w:sz w:val="16"/>
                <w:szCs w:val="16"/>
              </w:rPr>
              <w:t>k</w:t>
            </w:r>
            <w:proofErr w:type="spellEnd"/>
            <w:r w:rsidR="00BA7E48" w:rsidRPr="00EA3A91">
              <w:rPr>
                <w:sz w:val="16"/>
                <w:szCs w:val="16"/>
              </w:rPr>
              <w:t>/omschrijving</w:t>
            </w:r>
          </w:p>
          <w:p w:rsidR="0098160A" w:rsidRDefault="0098160A" w:rsidP="00A7152A"/>
          <w:p w:rsidR="005D66F2" w:rsidRPr="00D75B53" w:rsidRDefault="005D66F2" w:rsidP="00A7152A"/>
          <w:p w:rsidR="00594EE3" w:rsidRPr="00943EC1" w:rsidRDefault="00594EE3" w:rsidP="00A7152A"/>
        </w:tc>
      </w:tr>
      <w:tr w:rsidR="00594EE3" w:rsidRPr="00343045" w:rsidTr="00EA3A91">
        <w:tc>
          <w:tcPr>
            <w:tcW w:w="6771" w:type="dxa"/>
            <w:shd w:val="clear" w:color="auto" w:fill="auto"/>
          </w:tcPr>
          <w:p w:rsidR="00594EE3" w:rsidRPr="00EA3A91" w:rsidRDefault="003146A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A3A91">
              <w:rPr>
                <w:rFonts w:cs="Arial"/>
                <w:color w:val="FF0000"/>
                <w:sz w:val="20"/>
              </w:rPr>
              <w:lastRenderedPageBreak/>
              <w:t>De bank is bevoegd -en de hypotheekgever stemt er bij voorbaat mee in- om borgtochten, garanties en vergelijkbare (persoonlijke) zekerheden af te geven aan andere rechtspersonen die op het moment van afgifte tot de Rabobank Groep behoren tot zekerheid voor (toekomstige) vorderingen van een dergelijke rechtspersoon op de debiteur uit welken hoofde dan ook</w:t>
            </w:r>
          </w:p>
        </w:tc>
        <w:tc>
          <w:tcPr>
            <w:tcW w:w="7371" w:type="dxa"/>
            <w:shd w:val="clear" w:color="auto" w:fill="auto"/>
          </w:tcPr>
          <w:p w:rsidR="00594EE3" w:rsidRPr="00EA3A91" w:rsidRDefault="0052049A" w:rsidP="00A7152A">
            <w:pPr>
              <w:rPr>
                <w:szCs w:val="18"/>
              </w:rPr>
            </w:pPr>
            <w:r>
              <w:t>Deze tekst wordt altijd vermeld</w:t>
            </w:r>
            <w:r w:rsidR="005B27C3">
              <w:t>.</w:t>
            </w:r>
          </w:p>
        </w:tc>
      </w:tr>
    </w:tbl>
    <w:p w:rsidR="00594EE3" w:rsidRDefault="00594EE3" w:rsidP="00594EE3">
      <w:pPr>
        <w:pStyle w:val="streepje"/>
        <w:numPr>
          <w:ilvl w:val="0"/>
          <w:numId w:val="0"/>
        </w:numPr>
      </w:pPr>
    </w:p>
    <w:p w:rsidR="005B27C3" w:rsidRDefault="005B27C3" w:rsidP="005B27C3">
      <w:pPr>
        <w:pStyle w:val="Kop3"/>
      </w:pPr>
      <w:bookmarkStart w:id="47" w:name="_Toc385498020"/>
      <w:r>
        <w:t>Vaste hypotheek, niet zijnde teboekgesteld schip</w:t>
      </w:r>
      <w:bookmarkEnd w:id="47"/>
    </w:p>
    <w:p w:rsidR="00021522" w:rsidRDefault="00021522" w:rsidP="00021522">
      <w:pPr>
        <w:rPr>
          <w:lang w:val="nl"/>
        </w:rPr>
      </w:pPr>
    </w:p>
    <w:p w:rsidR="00021522" w:rsidRPr="00021522" w:rsidRDefault="00021522" w:rsidP="00021522">
      <w:pPr>
        <w:spacing w:line="240" w:lineRule="auto"/>
        <w:rPr>
          <w:szCs w:val="18"/>
          <w:lang w:val="nl"/>
        </w:rPr>
      </w:pPr>
      <w:r w:rsidRPr="00021522">
        <w:rPr>
          <w:szCs w:val="18"/>
          <w:lang w:val="nl"/>
        </w:rPr>
        <w:t>Voor de mapping moet uitgegaan worden van het pad in de specifieke R</w:t>
      </w:r>
      <w:r w:rsidR="00BA7E48">
        <w:rPr>
          <w:szCs w:val="18"/>
          <w:lang w:val="nl"/>
        </w:rPr>
        <w:t>abobankHypotheekAkte</w:t>
      </w:r>
      <w:r w:rsidRPr="00021522">
        <w:rPr>
          <w:szCs w:val="18"/>
          <w:lang w:val="nl"/>
        </w:rPr>
        <w:t xml:space="preserve">-XSD (vastgelegd in </w:t>
      </w:r>
      <w:r w:rsidRPr="00021522">
        <w:rPr>
          <w:szCs w:val="18"/>
        </w:rPr>
        <w:t>//</w:t>
      </w:r>
      <w:proofErr w:type="spellStart"/>
      <w:r w:rsidR="00BA7E48">
        <w:rPr>
          <w:szCs w:val="18"/>
        </w:rPr>
        <w:t>Bericht_TIA_Stuk</w:t>
      </w:r>
      <w:proofErr w:type="spellEnd"/>
      <w:r w:rsidRPr="00021522">
        <w:rPr>
          <w:szCs w:val="18"/>
        </w:rPr>
        <w:t>/</w:t>
      </w:r>
      <w:proofErr w:type="spellStart"/>
      <w:r w:rsidRPr="00021522">
        <w:rPr>
          <w:szCs w:val="18"/>
        </w:rPr>
        <w:t>partnerSpecifiek</w:t>
      </w:r>
      <w:proofErr w:type="spellEnd"/>
      <w:r w:rsidRPr="00021522">
        <w:rPr>
          <w:szCs w:val="18"/>
        </w:rPr>
        <w:t>)</w:t>
      </w:r>
      <w:r w:rsidRPr="00021522">
        <w:rPr>
          <w:szCs w:val="18"/>
          <w:lang w:val="nl"/>
        </w:rPr>
        <w:t>:</w:t>
      </w:r>
    </w:p>
    <w:p w:rsidR="00021522" w:rsidRPr="00021522" w:rsidRDefault="00021522" w:rsidP="00021522">
      <w:pPr>
        <w:spacing w:line="240" w:lineRule="auto"/>
        <w:rPr>
          <w:szCs w:val="18"/>
          <w:lang w:val="nl"/>
        </w:rPr>
      </w:pPr>
      <w:r w:rsidRPr="00021522">
        <w:rPr>
          <w:szCs w:val="18"/>
          <w:lang w:val="nl"/>
        </w:rPr>
        <w:t xml:space="preserve"> </w:t>
      </w:r>
      <w:r w:rsidRPr="00021522">
        <w:rPr>
          <w:szCs w:val="18"/>
        </w:rPr>
        <w:t>./</w:t>
      </w:r>
      <w:proofErr w:type="spellStart"/>
      <w:r w:rsidRPr="00021522">
        <w:rPr>
          <w:szCs w:val="18"/>
        </w:rPr>
        <w:t>vasteHypotheekGeenSchip</w:t>
      </w:r>
      <w:proofErr w:type="spellEnd"/>
      <w:r w:rsidRPr="00021522">
        <w:rPr>
          <w:szCs w:val="18"/>
        </w:rPr>
        <w:t xml:space="preserve"> </w:t>
      </w:r>
    </w:p>
    <w:p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B27C3" w:rsidRPr="00343045" w:rsidTr="00EA3A91">
        <w:tc>
          <w:tcPr>
            <w:tcW w:w="6771" w:type="dxa"/>
            <w:shd w:val="clear" w:color="auto" w:fill="auto"/>
          </w:tcPr>
          <w:p w:rsidR="00AD091E" w:rsidRPr="00EA3A91" w:rsidRDefault="00AD091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EA3A91">
              <w:rPr>
                <w:color w:val="339966"/>
                <w:sz w:val="20"/>
              </w:rPr>
              <w:t>de</w:t>
            </w:r>
            <w:r w:rsidRPr="00EA3A91">
              <w:rPr>
                <w:color w:val="800080"/>
                <w:sz w:val="20"/>
              </w:rPr>
              <w:t xml:space="preserve"> </w:t>
            </w:r>
            <w:r w:rsidRPr="00EA3A91">
              <w:rPr>
                <w:color w:val="339966"/>
                <w:sz w:val="20"/>
              </w:rPr>
              <w:t>blijkens onderhandse akte(n)</w:t>
            </w:r>
            <w:r w:rsidRPr="00EA3A91">
              <w:rPr>
                <w:color w:val="FF0000"/>
                <w:sz w:val="20"/>
              </w:rPr>
              <w:t xml:space="preserve"> </w:t>
            </w:r>
            <w:r w:rsidRPr="00EA3A91">
              <w:rPr>
                <w:color w:val="800080"/>
                <w:sz w:val="20"/>
              </w:rPr>
              <w:t>respectievelijk</w:t>
            </w:r>
            <w:r w:rsidRPr="00EA3A91">
              <w:rPr>
                <w:color w:val="339966"/>
                <w:sz w:val="20"/>
              </w:rPr>
              <w:t xml:space="preserve"> gedateerd:</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CE45CE">
              <w:t>datum</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800080"/>
              </w:rPr>
              <w:t>en</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800080"/>
                <w:sz w:val="20"/>
              </w:rPr>
              <w:t xml:space="preserve"> </w:t>
            </w:r>
            <w:r w:rsidR="00A808B0" w:rsidRPr="00EA3A91">
              <w:rPr>
                <w:color w:val="339966"/>
                <w:sz w:val="20"/>
              </w:rPr>
              <w:t xml:space="preserve"> /</w:t>
            </w:r>
          </w:p>
          <w:p w:rsidR="00966198" w:rsidRPr="00EA3A91" w:rsidRDefault="00966198"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p>
          <w:p w:rsidR="00AD091E" w:rsidRPr="00EA3A91" w:rsidRDefault="00AD091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r w:rsidRPr="00EA3A91">
              <w:rPr>
                <w:color w:val="00FFFF"/>
                <w:sz w:val="20"/>
              </w:rPr>
              <w:t>het/de</w:t>
            </w:r>
            <w:r w:rsidRPr="00EA3A91">
              <w:rPr>
                <w:color w:val="FF0000"/>
                <w:sz w:val="20"/>
              </w:rPr>
              <w:t xml:space="preserve"> </w:t>
            </w:r>
            <w:r w:rsidRPr="00EA3A91">
              <w:rPr>
                <w:color w:val="339966"/>
                <w:sz w:val="20"/>
              </w:rPr>
              <w:t>financieringsvoorstel</w:t>
            </w:r>
            <w:r w:rsidRPr="00EA3A91">
              <w:rPr>
                <w:color w:val="800080"/>
                <w:sz w:val="20"/>
              </w:rPr>
              <w:t>len respectievelijk</w:t>
            </w:r>
            <w:r w:rsidRPr="00EA3A91">
              <w:rPr>
                <w:color w:val="FF0000"/>
                <w:sz w:val="20"/>
              </w:rPr>
              <w:t xml:space="preserve"> </w:t>
            </w:r>
            <w:r w:rsidRPr="00EA3A91">
              <w:rPr>
                <w:color w:val="339966"/>
                <w:sz w:val="20"/>
              </w:rPr>
              <w:t>gedateerd</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CE45CE">
              <w:t>datum</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800080"/>
              </w:rPr>
              <w:t>en</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en</w:t>
            </w:r>
            <w:r w:rsidRPr="00EA3A91">
              <w:rPr>
                <w:color w:val="800080"/>
                <w:sz w:val="20"/>
              </w:rPr>
              <w:t xml:space="preserve"> respectievelijk </w:t>
            </w:r>
            <w:r w:rsidRPr="00EA3A91">
              <w:rPr>
                <w:color w:val="339966"/>
                <w:sz w:val="20"/>
              </w:rPr>
              <w:t>geaccepteerd 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CE45CE">
              <w:t>datum</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800080"/>
              </w:rPr>
              <w:t>en</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p>
          <w:p w:rsidR="005B27C3" w:rsidRPr="00EA3A91" w:rsidRDefault="005B27C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7016EF" w:rsidRPr="00EA3A91" w:rsidRDefault="007016EF" w:rsidP="00504B56">
            <w:pPr>
              <w:rPr>
                <w:szCs w:val="18"/>
              </w:rPr>
            </w:pPr>
            <w:r w:rsidRPr="00EA3A91">
              <w:rPr>
                <w:szCs w:val="18"/>
              </w:rPr>
              <w:lastRenderedPageBreak/>
              <w:t>Verplichte keuzetekst  waar</w:t>
            </w:r>
            <w:r w:rsidR="002F552A" w:rsidRPr="00EA3A91">
              <w:rPr>
                <w:szCs w:val="18"/>
              </w:rPr>
              <w:t>bij van de 2 mogelijkheden</w:t>
            </w:r>
            <w:r w:rsidRPr="00EA3A91">
              <w:rPr>
                <w:szCs w:val="18"/>
              </w:rPr>
              <w:t xml:space="preserve"> er één moet worden gekozen.</w:t>
            </w:r>
          </w:p>
          <w:p w:rsidR="00134AAB" w:rsidRPr="00EA3A91" w:rsidRDefault="00134AAB" w:rsidP="00EA3A91">
            <w:pPr>
              <w:spacing w:line="240" w:lineRule="auto"/>
              <w:rPr>
                <w:szCs w:val="18"/>
              </w:rPr>
            </w:pPr>
            <w:r w:rsidRPr="00EA3A91">
              <w:rPr>
                <w:szCs w:val="18"/>
              </w:rPr>
              <w:t xml:space="preserve">ALS </w:t>
            </w:r>
            <w:r w:rsidR="00860282" w:rsidRPr="00EA3A91">
              <w:rPr>
                <w:szCs w:val="18"/>
              </w:rPr>
              <w:tab/>
              <w:t>./</w:t>
            </w:r>
            <w:proofErr w:type="spellStart"/>
            <w:r w:rsidR="00860282" w:rsidRPr="00EA3A91">
              <w:rPr>
                <w:szCs w:val="18"/>
              </w:rPr>
              <w:t>vasteHypotheek</w:t>
            </w:r>
            <w:proofErr w:type="spellEnd"/>
            <w:r w:rsidR="00860282" w:rsidRPr="00EA3A91">
              <w:rPr>
                <w:szCs w:val="18"/>
              </w:rPr>
              <w:t>/</w:t>
            </w:r>
            <w:proofErr w:type="spellStart"/>
            <w:r w:rsidR="00C346B8" w:rsidRPr="00EA3A91">
              <w:rPr>
                <w:szCs w:val="18"/>
              </w:rPr>
              <w:t>O</w:t>
            </w:r>
            <w:r w:rsidR="00860282" w:rsidRPr="00EA3A91">
              <w:rPr>
                <w:szCs w:val="18"/>
              </w:rPr>
              <w:t>nderhandseAkte</w:t>
            </w:r>
            <w:proofErr w:type="spellEnd"/>
            <w:r w:rsidR="006B24BB" w:rsidRPr="00EA3A91">
              <w:rPr>
                <w:szCs w:val="18"/>
              </w:rPr>
              <w:t xml:space="preserve">/datum </w:t>
            </w:r>
            <w:r w:rsidRPr="00EA3A91">
              <w:rPr>
                <w:szCs w:val="18"/>
              </w:rPr>
              <w:t>is ingevuld</w:t>
            </w:r>
          </w:p>
          <w:p w:rsidR="00134AAB" w:rsidRPr="00EA3A91" w:rsidRDefault="00134AAB" w:rsidP="00EA3A91">
            <w:pPr>
              <w:spacing w:line="240" w:lineRule="auto"/>
              <w:rPr>
                <w:color w:val="339966"/>
                <w:szCs w:val="18"/>
              </w:rPr>
            </w:pPr>
            <w:r w:rsidRPr="00EA3A91">
              <w:rPr>
                <w:szCs w:val="18"/>
              </w:rPr>
              <w:tab/>
              <w:t xml:space="preserve">DAN </w:t>
            </w:r>
            <w:r w:rsidRPr="00EA3A91">
              <w:rPr>
                <w:color w:val="339966"/>
                <w:szCs w:val="18"/>
              </w:rPr>
              <w:t xml:space="preserve"> </w:t>
            </w:r>
            <w:r w:rsidR="00860282" w:rsidRPr="00EA3A91">
              <w:rPr>
                <w:szCs w:val="18"/>
              </w:rPr>
              <w:t>“</w:t>
            </w:r>
            <w:r w:rsidR="00860282" w:rsidRPr="00EA3A91">
              <w:rPr>
                <w:color w:val="339966"/>
                <w:szCs w:val="18"/>
              </w:rPr>
              <w:t>de</w:t>
            </w:r>
            <w:r w:rsidR="00860282" w:rsidRPr="00EA3A91">
              <w:rPr>
                <w:color w:val="800080"/>
                <w:szCs w:val="18"/>
              </w:rPr>
              <w:t xml:space="preserve"> </w:t>
            </w:r>
            <w:r w:rsidR="00860282" w:rsidRPr="00EA3A91">
              <w:rPr>
                <w:color w:val="339966"/>
                <w:szCs w:val="18"/>
              </w:rPr>
              <w:t xml:space="preserve">blijkens onderhandse akte(n)……” </w:t>
            </w:r>
          </w:p>
          <w:p w:rsidR="00134AAB" w:rsidRPr="00EA3A91" w:rsidRDefault="00134AAB" w:rsidP="00EA3A91">
            <w:pPr>
              <w:spacing w:line="240" w:lineRule="auto"/>
              <w:rPr>
                <w:color w:val="339966"/>
                <w:szCs w:val="18"/>
              </w:rPr>
            </w:pPr>
            <w:r w:rsidRPr="00EA3A91">
              <w:rPr>
                <w:color w:val="339966"/>
                <w:szCs w:val="18"/>
              </w:rPr>
              <w:tab/>
              <w:t xml:space="preserve">ANDERS </w:t>
            </w:r>
            <w:r w:rsidR="00860282" w:rsidRPr="00EA3A91">
              <w:rPr>
                <w:color w:val="339966"/>
                <w:szCs w:val="18"/>
              </w:rPr>
              <w:t>“</w:t>
            </w:r>
            <w:r w:rsidR="00860282" w:rsidRPr="00EA3A91">
              <w:rPr>
                <w:color w:val="00FFFF"/>
                <w:szCs w:val="18"/>
              </w:rPr>
              <w:t>het/de</w:t>
            </w:r>
            <w:r w:rsidR="00860282" w:rsidRPr="00EA3A91">
              <w:rPr>
                <w:color w:val="FF0000"/>
                <w:szCs w:val="18"/>
              </w:rPr>
              <w:t xml:space="preserve"> </w:t>
            </w:r>
            <w:r w:rsidR="00860282" w:rsidRPr="00EA3A91">
              <w:rPr>
                <w:color w:val="339966"/>
                <w:szCs w:val="18"/>
              </w:rPr>
              <w:t>financieringsvoorstel</w:t>
            </w:r>
            <w:r w:rsidR="00860282" w:rsidRPr="00EA3A91">
              <w:rPr>
                <w:color w:val="800080"/>
                <w:szCs w:val="18"/>
              </w:rPr>
              <w:t>len…..”</w:t>
            </w:r>
          </w:p>
          <w:p w:rsidR="00134AAB" w:rsidRPr="00EA3A91" w:rsidRDefault="00134AAB" w:rsidP="00EA3A91">
            <w:pPr>
              <w:spacing w:line="240" w:lineRule="auto"/>
              <w:rPr>
                <w:color w:val="339966"/>
                <w:szCs w:val="18"/>
              </w:rPr>
            </w:pPr>
            <w:r w:rsidRPr="00EA3A91">
              <w:rPr>
                <w:color w:val="339966"/>
                <w:szCs w:val="18"/>
              </w:rPr>
              <w:t>Er wordt dus altijd één keuzetekst getoond, ook wanneer er geen gegevens voor de vaste hypotheek zijn ingevuld.</w:t>
            </w:r>
          </w:p>
          <w:p w:rsidR="00134AAB" w:rsidRDefault="00134AAB" w:rsidP="00EA3A91">
            <w:pPr>
              <w:spacing w:line="240" w:lineRule="auto"/>
            </w:pPr>
          </w:p>
          <w:p w:rsidR="007016EF" w:rsidRDefault="007016EF" w:rsidP="00504B56">
            <w:r>
              <w:lastRenderedPageBreak/>
              <w:t>De</w:t>
            </w:r>
            <w:r w:rsidR="00E01BE8">
              <w:t xml:space="preserve"> optionele</w:t>
            </w:r>
            <w:r>
              <w:t xml:space="preserve"> keuze '</w:t>
            </w:r>
            <w:r w:rsidR="00E01BE8">
              <w:t>respectievelijk</w:t>
            </w:r>
            <w:r>
              <w:t xml:space="preserve">' is afhankelijk van </w:t>
            </w:r>
            <w:r w:rsidR="00504B56">
              <w:t xml:space="preserve">het </w:t>
            </w:r>
            <w:r>
              <w:t xml:space="preserve">aantal datums </w:t>
            </w:r>
            <w:r w:rsidR="00E01BE8">
              <w:t>dat volgt</w:t>
            </w:r>
            <w:r>
              <w:t>.</w:t>
            </w:r>
            <w:r w:rsidR="00E01BE8">
              <w:t xml:space="preserve"> </w:t>
            </w:r>
            <w:r>
              <w:t xml:space="preserve">Als er 1 datum </w:t>
            </w:r>
            <w:r w:rsidR="00E01BE8">
              <w:t>volgt</w:t>
            </w:r>
            <w:r>
              <w:t xml:space="preserve">, dan </w:t>
            </w:r>
            <w:r w:rsidR="00E01BE8">
              <w:t>wordt de tekst niet getoond, anders wel.</w:t>
            </w:r>
          </w:p>
          <w:p w:rsidR="00E01BE8" w:rsidRPr="00EA3A91" w:rsidRDefault="00E01BE8" w:rsidP="00504B56">
            <w:pPr>
              <w:rPr>
                <w:lang w:val="nl"/>
              </w:rPr>
            </w:pPr>
          </w:p>
          <w:p w:rsidR="00EB7E83" w:rsidRPr="00EA3A91" w:rsidRDefault="00EB7E83" w:rsidP="00504B56">
            <w:pPr>
              <w:rPr>
                <w:lang w:val="nl"/>
              </w:rPr>
            </w:pPr>
            <w:r w:rsidRPr="00EA3A91">
              <w:rPr>
                <w:sz w:val="20"/>
              </w:rPr>
              <w:t xml:space="preserve">De verplichte keuzetekst “het/de financieringsvoorstellen” </w:t>
            </w:r>
            <w:r>
              <w:t xml:space="preserve">is afhankelijk van </w:t>
            </w:r>
            <w:r w:rsidR="00504B56">
              <w:t xml:space="preserve">het </w:t>
            </w:r>
            <w:r>
              <w:t xml:space="preserve">aantal datums “gedateerd” dat volgt. Als er 1 datum volgt, dan wordt de tekst </w:t>
            </w:r>
            <w:r w:rsidRPr="00EA3A91">
              <w:rPr>
                <w:sz w:val="20"/>
              </w:rPr>
              <w:t>“het financieringsvoorstel”</w:t>
            </w:r>
            <w:r>
              <w:t xml:space="preserve"> getoond, anders wordt de tekst </w:t>
            </w:r>
            <w:r w:rsidRPr="00EA3A91">
              <w:rPr>
                <w:sz w:val="20"/>
              </w:rPr>
              <w:t>“de financieringsvoorstellen” getoond.</w:t>
            </w:r>
          </w:p>
          <w:p w:rsidR="00E01BE8" w:rsidRPr="00EA3A91" w:rsidRDefault="00E01BE8" w:rsidP="00504B56">
            <w:pPr>
              <w:rPr>
                <w:lang w:val="nl"/>
              </w:rPr>
            </w:pPr>
          </w:p>
          <w:p w:rsidR="00E01BE8" w:rsidRPr="00EA3A91" w:rsidRDefault="00E01BE8" w:rsidP="00504B56">
            <w:pPr>
              <w:rPr>
                <w:lang w:val="nl"/>
              </w:rPr>
            </w:pPr>
            <w:r w:rsidRPr="00EA3A91">
              <w:rPr>
                <w:lang w:val="nl"/>
              </w:rPr>
              <w:t>Indien er 2 datums zijn, worden deze gescheiden door ‘en’</w:t>
            </w:r>
          </w:p>
          <w:p w:rsidR="00E01BE8" w:rsidRPr="00EA3A91" w:rsidRDefault="003D1F7E" w:rsidP="00504B56">
            <w:pPr>
              <w:rPr>
                <w:lang w:val="nl"/>
              </w:rPr>
            </w:pPr>
            <w:r w:rsidRPr="00EA3A91">
              <w:rPr>
                <w:rFonts w:cs="Arial"/>
              </w:rPr>
              <w:tab/>
            </w:r>
            <w:r w:rsidRPr="00EA3A91">
              <w:rPr>
                <w:rFonts w:cs="Arial"/>
              </w:rPr>
              <w:tab/>
            </w:r>
            <w:r w:rsidR="00E01BE8" w:rsidRPr="00EA3A91">
              <w:rPr>
                <w:rFonts w:cs="Arial"/>
              </w:rPr>
              <w:t>datum en datum</w:t>
            </w:r>
          </w:p>
          <w:p w:rsidR="00E01BE8" w:rsidRPr="00EA3A91" w:rsidRDefault="00E01BE8" w:rsidP="00504B56">
            <w:pPr>
              <w:rPr>
                <w:lang w:val="nl"/>
              </w:rPr>
            </w:pPr>
            <w:r w:rsidRPr="00EA3A91">
              <w:rPr>
                <w:lang w:val="nl"/>
              </w:rPr>
              <w:t>Indien er meer dan 2 datums zijn, worden deze gescheiden door komma’s behalve voor de laatste</w:t>
            </w:r>
            <w:r w:rsidR="00504B56" w:rsidRPr="00EA3A91">
              <w:rPr>
                <w:lang w:val="nl"/>
              </w:rPr>
              <w:t>,</w:t>
            </w:r>
            <w:r w:rsidRPr="00EA3A91">
              <w:rPr>
                <w:lang w:val="nl"/>
              </w:rPr>
              <w:t xml:space="preserve"> waar ‘en’ als scheidingsteken wordt gebruikt: </w:t>
            </w:r>
          </w:p>
          <w:p w:rsidR="007016EF" w:rsidRPr="00EA3A91" w:rsidRDefault="003D1F7E" w:rsidP="00504B56">
            <w:pPr>
              <w:rPr>
                <w:rFonts w:cs="Arial"/>
              </w:rPr>
            </w:pPr>
            <w:r w:rsidRPr="00EA3A91">
              <w:rPr>
                <w:rFonts w:cs="Arial"/>
              </w:rPr>
              <w:tab/>
            </w:r>
            <w:r w:rsidRPr="00EA3A91">
              <w:rPr>
                <w:rFonts w:cs="Arial"/>
              </w:rPr>
              <w:tab/>
            </w:r>
            <w:r w:rsidR="00E01BE8" w:rsidRPr="00EA3A91">
              <w:rPr>
                <w:rFonts w:cs="Arial"/>
              </w:rPr>
              <w:t>datum, datum, datum en datum</w:t>
            </w:r>
          </w:p>
          <w:p w:rsidR="0098160A" w:rsidRPr="00EA3A91" w:rsidRDefault="0098160A" w:rsidP="00504B56">
            <w:pPr>
              <w:rPr>
                <w:rFonts w:cs="Arial"/>
              </w:rPr>
            </w:pPr>
          </w:p>
          <w:p w:rsidR="0098160A" w:rsidRDefault="0098160A" w:rsidP="00EA3A91">
            <w:pPr>
              <w:pStyle w:val="streepje"/>
              <w:numPr>
                <w:ilvl w:val="0"/>
                <w:numId w:val="0"/>
              </w:numPr>
            </w:pPr>
            <w:r w:rsidRPr="00EA3A91">
              <w:rPr>
                <w:u w:val="single"/>
              </w:rPr>
              <w:t>Mapping</w:t>
            </w:r>
            <w:r w:rsidRPr="00AF16BF">
              <w:t>:</w:t>
            </w:r>
          </w:p>
          <w:p w:rsidR="0098160A" w:rsidRPr="00EA3A91" w:rsidRDefault="0098160A" w:rsidP="00EA3A91">
            <w:pPr>
              <w:spacing w:line="240" w:lineRule="auto"/>
              <w:rPr>
                <w:sz w:val="16"/>
                <w:szCs w:val="16"/>
              </w:rPr>
            </w:pPr>
            <w:r w:rsidRPr="00EA3A91">
              <w:rPr>
                <w:sz w:val="16"/>
                <w:szCs w:val="16"/>
              </w:rPr>
              <w:t>./</w:t>
            </w:r>
            <w:proofErr w:type="spellStart"/>
            <w:r w:rsidRPr="00EA3A91">
              <w:rPr>
                <w:sz w:val="16"/>
                <w:szCs w:val="16"/>
              </w:rPr>
              <w:t>vasteHypotheek</w:t>
            </w:r>
            <w:proofErr w:type="spellEnd"/>
            <w:r w:rsidRPr="00EA3A91">
              <w:rPr>
                <w:sz w:val="16"/>
                <w:szCs w:val="16"/>
              </w:rPr>
              <w:t>/</w:t>
            </w:r>
            <w:proofErr w:type="spellStart"/>
            <w:r w:rsidR="00C346B8" w:rsidRPr="00EA3A91">
              <w:rPr>
                <w:sz w:val="16"/>
                <w:szCs w:val="16"/>
              </w:rPr>
              <w:t>O</w:t>
            </w:r>
            <w:r w:rsidRPr="00EA3A91">
              <w:rPr>
                <w:sz w:val="16"/>
                <w:szCs w:val="16"/>
              </w:rPr>
              <w:t>nderhandseAkte</w:t>
            </w:r>
            <w:proofErr w:type="spellEnd"/>
            <w:r w:rsidR="00BA7E48" w:rsidRPr="00EA3A91">
              <w:rPr>
                <w:sz w:val="16"/>
                <w:szCs w:val="16"/>
              </w:rPr>
              <w:t>/</w:t>
            </w:r>
            <w:r w:rsidR="00C626FA" w:rsidRPr="00EA3A91">
              <w:rPr>
                <w:sz w:val="16"/>
                <w:szCs w:val="16"/>
              </w:rPr>
              <w:t>datum</w:t>
            </w:r>
          </w:p>
          <w:p w:rsidR="0098160A" w:rsidRDefault="0098160A" w:rsidP="00504B56">
            <w:r>
              <w:t>of</w:t>
            </w:r>
          </w:p>
          <w:p w:rsidR="0098160A" w:rsidRPr="00EA3A91" w:rsidRDefault="0098160A" w:rsidP="00EA3A91">
            <w:pPr>
              <w:spacing w:line="240" w:lineRule="auto"/>
              <w:rPr>
                <w:sz w:val="16"/>
                <w:szCs w:val="16"/>
              </w:rPr>
            </w:pPr>
            <w:r w:rsidRPr="00EA3A91">
              <w:rPr>
                <w:sz w:val="16"/>
                <w:szCs w:val="16"/>
              </w:rPr>
              <w:t>./</w:t>
            </w:r>
            <w:proofErr w:type="spellStart"/>
            <w:r w:rsidRPr="00EA3A91">
              <w:rPr>
                <w:sz w:val="16"/>
                <w:szCs w:val="16"/>
              </w:rPr>
              <w:t>vasteHypotheek</w:t>
            </w:r>
            <w:proofErr w:type="spellEnd"/>
            <w:r w:rsidRPr="00EA3A91">
              <w:rPr>
                <w:sz w:val="16"/>
                <w:szCs w:val="16"/>
              </w:rPr>
              <w:t>/</w:t>
            </w:r>
            <w:r w:rsidR="00C346B8" w:rsidRPr="00EA3A91">
              <w:rPr>
                <w:sz w:val="16"/>
                <w:szCs w:val="16"/>
              </w:rPr>
              <w:t>F</w:t>
            </w:r>
            <w:r w:rsidRPr="00EA3A91">
              <w:rPr>
                <w:sz w:val="16"/>
                <w:szCs w:val="16"/>
              </w:rPr>
              <w:t>inancieringsvoorstel</w:t>
            </w:r>
            <w:r w:rsidR="00C626FA" w:rsidRPr="00EA3A91">
              <w:rPr>
                <w:sz w:val="16"/>
                <w:szCs w:val="16"/>
              </w:rPr>
              <w:t>/datum</w:t>
            </w:r>
          </w:p>
          <w:p w:rsidR="005B27C3" w:rsidRPr="00943EC1" w:rsidRDefault="0098160A" w:rsidP="00EA3A91">
            <w:pPr>
              <w:spacing w:line="240" w:lineRule="auto"/>
            </w:pPr>
            <w:r w:rsidRPr="00EA3A91">
              <w:rPr>
                <w:sz w:val="16"/>
                <w:szCs w:val="16"/>
              </w:rPr>
              <w:t>./</w:t>
            </w:r>
            <w:proofErr w:type="spellStart"/>
            <w:r w:rsidRPr="00EA3A91">
              <w:rPr>
                <w:sz w:val="16"/>
                <w:szCs w:val="16"/>
              </w:rPr>
              <w:t>vasteHypotheek</w:t>
            </w:r>
            <w:proofErr w:type="spellEnd"/>
            <w:r w:rsidRPr="00EA3A91">
              <w:rPr>
                <w:sz w:val="16"/>
                <w:szCs w:val="16"/>
              </w:rPr>
              <w:t>/</w:t>
            </w:r>
            <w:proofErr w:type="spellStart"/>
            <w:r w:rsidR="00C346B8" w:rsidRPr="00EA3A91">
              <w:rPr>
                <w:sz w:val="16"/>
                <w:szCs w:val="16"/>
              </w:rPr>
              <w:t>F</w:t>
            </w:r>
            <w:r w:rsidRPr="00EA3A91">
              <w:rPr>
                <w:sz w:val="16"/>
                <w:szCs w:val="16"/>
              </w:rPr>
              <w:t>inancieringsvoorstel</w:t>
            </w:r>
            <w:r w:rsidR="00C626FA" w:rsidRPr="00EA3A91">
              <w:rPr>
                <w:sz w:val="16"/>
                <w:szCs w:val="16"/>
              </w:rPr>
              <w:t>Acceptatie</w:t>
            </w:r>
            <w:proofErr w:type="spellEnd"/>
            <w:r w:rsidR="00C626FA" w:rsidRPr="00EA3A91">
              <w:rPr>
                <w:sz w:val="16"/>
                <w:szCs w:val="16"/>
              </w:rPr>
              <w:t>/datum</w:t>
            </w:r>
          </w:p>
        </w:tc>
      </w:tr>
      <w:tr w:rsidR="00AD2810" w:rsidRPr="00343045" w:rsidTr="00EA3A91">
        <w:tc>
          <w:tcPr>
            <w:tcW w:w="6771" w:type="dxa"/>
            <w:shd w:val="clear" w:color="auto" w:fill="auto"/>
          </w:tcPr>
          <w:p w:rsidR="002C023F" w:rsidRPr="00EA3A91" w:rsidRDefault="002C023F" w:rsidP="00EA3A91">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 w:val="20"/>
              </w:rPr>
            </w:pPr>
            <w:r w:rsidRPr="00EA3A91">
              <w:rPr>
                <w:color w:val="339966"/>
                <w:sz w:val="20"/>
              </w:rPr>
              <w:lastRenderedPageBreak/>
              <w:t>1)</w:t>
            </w:r>
            <w:r w:rsidRPr="00EA3A91">
              <w:rPr>
                <w:color w:val="800080"/>
                <w:sz w:val="20"/>
              </w:rPr>
              <w:tab/>
            </w:r>
            <w:r w:rsidRPr="00EA3A91">
              <w:rPr>
                <w:color w:val="00FFFF"/>
                <w:sz w:val="20"/>
              </w:rPr>
              <w:t>verstrekte/te verstrekken</w:t>
            </w:r>
            <w:r w:rsidRPr="00EA3A91">
              <w:rPr>
                <w:color w:val="800080"/>
                <w:sz w:val="20"/>
              </w:rPr>
              <w:t xml:space="preserve"> </w:t>
            </w:r>
            <w:r w:rsidRPr="00EA3A91">
              <w:rPr>
                <w:color w:val="339966"/>
                <w:sz w:val="20"/>
              </w:rPr>
              <w:t>geldlening</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color w:val="339966"/>
                <w:sz w:val="20"/>
              </w:rPr>
              <w:t>groot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B0093">
              <w:t>bedrag of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430AF7" w:rsidRPr="00EA3A91">
              <w:rPr>
                <w:rFonts w:ascii="Times New Roman" w:hAnsi="Times New Roman"/>
                <w:color w:val="339966"/>
              </w:rPr>
              <w:t>;</w:t>
            </w:r>
          </w:p>
          <w:p w:rsidR="002C023F" w:rsidRPr="00EA3A91" w:rsidRDefault="002C023F"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 w:val="20"/>
              </w:rPr>
            </w:pPr>
            <w:r w:rsidRPr="00EA3A91">
              <w:rPr>
                <w:color w:val="339966"/>
                <w:sz w:val="20"/>
              </w:rPr>
              <w:t>2)</w:t>
            </w:r>
            <w:r w:rsidRPr="00EA3A91">
              <w:rPr>
                <w:color w:val="800080"/>
                <w:sz w:val="20"/>
              </w:rPr>
              <w:tab/>
            </w:r>
            <w:r w:rsidRPr="00EA3A91">
              <w:rPr>
                <w:color w:val="00FFFF"/>
                <w:sz w:val="20"/>
              </w:rPr>
              <w:t>verleend</w:t>
            </w:r>
            <w:r w:rsidRPr="00EA3A91">
              <w:rPr>
                <w:color w:val="800080"/>
                <w:sz w:val="20"/>
              </w:rPr>
              <w:t>e</w:t>
            </w:r>
            <w:r w:rsidRPr="00EA3A91">
              <w:rPr>
                <w:color w:val="00FFFF"/>
                <w:sz w:val="20"/>
              </w:rPr>
              <w:t>/te verlenen</w:t>
            </w:r>
            <w:r w:rsidRPr="00EA3A91">
              <w:rPr>
                <w:color w:val="800080"/>
                <w:sz w:val="20"/>
              </w:rPr>
              <w:t xml:space="preserve"> </w:t>
            </w:r>
            <w:r w:rsidRPr="00EA3A91">
              <w:rPr>
                <w:color w:val="339966"/>
                <w:sz w:val="20"/>
              </w:rPr>
              <w:t>krediet</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color w:val="339966"/>
                <w:sz w:val="20"/>
              </w:rPr>
              <w:t>groot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B0093">
              <w:t>bedrag of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430AF7" w:rsidRPr="00EA3A91">
              <w:rPr>
                <w:rFonts w:ascii="Times New Roman" w:hAnsi="Times New Roman"/>
                <w:color w:val="339966"/>
              </w:rPr>
              <w:t>;</w:t>
            </w:r>
          </w:p>
          <w:p w:rsidR="002C023F" w:rsidRPr="00EA3A91" w:rsidRDefault="002C023F"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i/>
                <w:color w:val="800080"/>
                <w:sz w:val="20"/>
              </w:rPr>
            </w:pPr>
            <w:r w:rsidRPr="00EA3A91">
              <w:rPr>
                <w:color w:val="339966"/>
                <w:sz w:val="20"/>
              </w:rPr>
              <w:t>3)</w:t>
            </w:r>
            <w:r w:rsidRPr="00EA3A91">
              <w:rPr>
                <w:color w:val="800080"/>
                <w:sz w:val="20"/>
              </w:rPr>
              <w:tab/>
            </w:r>
            <w:r w:rsidRPr="00EA3A91">
              <w:rPr>
                <w:color w:val="00FFFF"/>
                <w:sz w:val="20"/>
              </w:rPr>
              <w:t>gestelde/te stellen</w:t>
            </w:r>
            <w:r w:rsidRPr="00EA3A91">
              <w:rPr>
                <w:color w:val="800080"/>
                <w:sz w:val="20"/>
              </w:rPr>
              <w:t xml:space="preserve"> </w:t>
            </w:r>
            <w:r w:rsidRPr="00EA3A91">
              <w:rPr>
                <w:color w:val="339966"/>
                <w:sz w:val="20"/>
              </w:rPr>
              <w:t>borgtocht</w:t>
            </w:r>
            <w:r w:rsidRPr="00EA3A91">
              <w:rPr>
                <w:color w:val="800080"/>
                <w:sz w:val="20"/>
              </w:rPr>
              <w:t xml:space="preserve">en </w:t>
            </w:r>
            <w:r w:rsidRPr="00EA3A91">
              <w:rPr>
                <w:color w:val="339966"/>
                <w:sz w:val="20"/>
              </w:rPr>
              <w:t>voor</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EB0093" w:rsidRPr="00EA3A91">
              <w:rPr>
                <w:rFonts w:ascii="Times New Roman" w:hAnsi="Times New Roman"/>
                <w:color w:val="339966"/>
                <w:highlight w:val="yellow"/>
              </w:rPr>
              <w:t xml:space="preserve"> </w:t>
            </w:r>
            <w:r w:rsidR="00EB0093" w:rsidRPr="00EA3A91">
              <w:rPr>
                <w:color w:val="339966"/>
                <w:highlight w:val="yellow"/>
              </w:rPr>
              <w:t>TEKSTBLOK NATUURLIJK PERSOON</w:t>
            </w:r>
            <w:r w:rsidR="00EB0093" w:rsidRPr="00EA3A91">
              <w:rPr>
                <w:rFonts w:ascii="Times New Roman" w:hAnsi="Times New Roman"/>
                <w:color w:val="339966"/>
                <w:highlight w:val="yellow"/>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A808B0" w:rsidRPr="00EA3A91">
              <w:rPr>
                <w:rFonts w:ascii="Times New Roman" w:hAnsi="Times New Roman"/>
                <w:color w:val="008000"/>
              </w:rPr>
              <w:t xml:space="preserve"> </w:t>
            </w:r>
            <w:r w:rsidR="00A808B0" w:rsidRPr="00EA3A91">
              <w:rPr>
                <w:rFonts w:cs="Arial"/>
                <w:color w:val="008000"/>
                <w:sz w:val="20"/>
              </w:rPr>
              <w:t>wonende te</w:t>
            </w:r>
            <w:r w:rsidR="00A808B0" w:rsidRPr="00EA3A91">
              <w:rPr>
                <w:rFonts w:cs="Arial"/>
                <w:sz w:val="20"/>
              </w:rPr>
              <w:t xml:space="preserve"> </w:t>
            </w:r>
            <w:r w:rsidR="00A808B0" w:rsidRPr="00EA3A91">
              <w:rPr>
                <w:rFonts w:cs="Arial"/>
                <w:color w:val="008000"/>
                <w:szCs w:val="18"/>
                <w:highlight w:val="yellow"/>
              </w:rPr>
              <w:t>TEKSTBLOK WOONADRES</w:t>
            </w:r>
            <w:r w:rsidR="00430AF7" w:rsidRPr="00EA3A91">
              <w:rPr>
                <w:rFonts w:cs="Arial"/>
                <w:color w:val="008000"/>
                <w:szCs w:val="18"/>
              </w:rPr>
              <w:t>.</w:t>
            </w:r>
          </w:p>
          <w:p w:rsidR="00AD2810" w:rsidRPr="00EA3A91" w:rsidRDefault="00AD2810"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339966"/>
                <w:sz w:val="20"/>
              </w:rPr>
            </w:pPr>
          </w:p>
        </w:tc>
        <w:tc>
          <w:tcPr>
            <w:tcW w:w="7371" w:type="dxa"/>
            <w:shd w:val="clear" w:color="auto" w:fill="auto"/>
          </w:tcPr>
          <w:p w:rsidR="003B3F21" w:rsidRDefault="002F552A" w:rsidP="002F552A">
            <w:r>
              <w:t>Verplichte keuzetekst</w:t>
            </w:r>
            <w:r w:rsidR="00FF5909">
              <w:t>en</w:t>
            </w:r>
            <w:r>
              <w:t xml:space="preserve"> waarbij van de 3 mogelijkheden er minimaal één moet worden gekozen. Meerdere keuzes in verschillende combinaties zijn mogelijk</w:t>
            </w:r>
            <w:r w:rsidR="00967C22">
              <w:t>.</w:t>
            </w:r>
            <w:r w:rsidR="00A808B0">
              <w:t xml:space="preserve"> </w:t>
            </w:r>
            <w:r w:rsidR="001469A9">
              <w:t>De nummering is niet gerelateerd aan de teksten, dus oplopend nummeren vanaf 1.</w:t>
            </w:r>
          </w:p>
          <w:p w:rsidR="00430AF7" w:rsidRDefault="00430AF7" w:rsidP="002F552A"/>
          <w:p w:rsidR="00430AF7" w:rsidRDefault="00430AF7" w:rsidP="002F552A">
            <w:r>
              <w:t xml:space="preserve">De laatst gekozen keuzetekst </w:t>
            </w:r>
            <w:r w:rsidR="00A13BD9">
              <w:t>wordt</w:t>
            </w:r>
            <w:r>
              <w:t xml:space="preserve"> afgesloten met een ‘.’, </w:t>
            </w:r>
            <w:r w:rsidR="00A13BD9">
              <w:t xml:space="preserve">de eventuele andere(n) </w:t>
            </w:r>
            <w:r>
              <w:t>met een ‘;’.</w:t>
            </w:r>
          </w:p>
          <w:p w:rsidR="00430AF7" w:rsidRDefault="00430AF7" w:rsidP="002F552A"/>
          <w:p w:rsidR="00021522" w:rsidRPr="00124E96" w:rsidRDefault="00FF5909" w:rsidP="00124E96">
            <w:r w:rsidRPr="00124E96">
              <w:t xml:space="preserve">De eerste keuzetekst wordt getoond wanneer er </w:t>
            </w:r>
            <w:r w:rsidR="00432C02" w:rsidRPr="00124E96">
              <w:t>gegeven</w:t>
            </w:r>
            <w:r w:rsidR="004E5144" w:rsidRPr="00124E96">
              <w:t>s</w:t>
            </w:r>
            <w:r w:rsidRPr="00124E96">
              <w:t xml:space="preserve"> </w:t>
            </w:r>
            <w:r w:rsidR="004E5144" w:rsidRPr="00124E96">
              <w:t>zijn</w:t>
            </w:r>
            <w:r w:rsidRPr="00124E96">
              <w:t xml:space="preserve"> ingevuld in </w:t>
            </w:r>
          </w:p>
          <w:p w:rsidR="00FF5909" w:rsidRPr="00124E96" w:rsidRDefault="00FF5909" w:rsidP="00124E96">
            <w:r w:rsidRPr="00124E96">
              <w:t>./</w:t>
            </w:r>
            <w:r w:rsidR="00021522" w:rsidRPr="00124E96">
              <w:t>g</w:t>
            </w:r>
            <w:r w:rsidRPr="00124E96">
              <w:t>eldlening</w:t>
            </w:r>
            <w:r w:rsidR="004E5144" w:rsidRPr="00124E96">
              <w:t>en</w:t>
            </w:r>
          </w:p>
          <w:p w:rsidR="00021522" w:rsidRPr="00124E96" w:rsidRDefault="00FF5909" w:rsidP="00124E96">
            <w:r w:rsidRPr="00124E96">
              <w:lastRenderedPageBreak/>
              <w:t xml:space="preserve">De tweede keuzetekst wordt getoond wanneer er </w:t>
            </w:r>
            <w:r w:rsidR="00432C02" w:rsidRPr="00124E96">
              <w:t>gegeven</w:t>
            </w:r>
            <w:r w:rsidR="004E5144" w:rsidRPr="00124E96">
              <w:t>s zijn</w:t>
            </w:r>
            <w:r w:rsidRPr="00124E96">
              <w:t xml:space="preserve"> ingevuld in</w:t>
            </w:r>
          </w:p>
          <w:p w:rsidR="00FF5909" w:rsidRPr="00124E96" w:rsidRDefault="00021522" w:rsidP="00124E96">
            <w:r w:rsidRPr="00124E96">
              <w:t>./k</w:t>
            </w:r>
            <w:r w:rsidR="00FF5909" w:rsidRPr="00124E96">
              <w:t>rediet</w:t>
            </w:r>
            <w:r w:rsidR="004E5144" w:rsidRPr="00124E96">
              <w:t>en</w:t>
            </w:r>
          </w:p>
          <w:p w:rsidR="00021522" w:rsidRPr="00124E96" w:rsidRDefault="00FF5909" w:rsidP="00124E96">
            <w:r w:rsidRPr="00124E96">
              <w:t xml:space="preserve">De derde keuzetekst wordt getoond wanneer er </w:t>
            </w:r>
            <w:r w:rsidR="00432C02" w:rsidRPr="00124E96">
              <w:t>gegeven</w:t>
            </w:r>
            <w:r w:rsidR="00737BA7">
              <w:t>s</w:t>
            </w:r>
            <w:r w:rsidRPr="00124E96">
              <w:t xml:space="preserve"> </w:t>
            </w:r>
            <w:r w:rsidR="004E5144" w:rsidRPr="00124E96">
              <w:t>zijn</w:t>
            </w:r>
            <w:r w:rsidRPr="00124E96">
              <w:t xml:space="preserve"> ingevuld in</w:t>
            </w:r>
            <w:r w:rsidR="00432C02" w:rsidRPr="00124E96">
              <w:t xml:space="preserve"> </w:t>
            </w:r>
          </w:p>
          <w:p w:rsidR="00432C02" w:rsidRPr="00124E96" w:rsidRDefault="00432C02" w:rsidP="00124E96">
            <w:r w:rsidRPr="00124E96">
              <w:t>./</w:t>
            </w:r>
            <w:r w:rsidR="00C626FA">
              <w:t>b</w:t>
            </w:r>
            <w:r w:rsidR="00C626FA" w:rsidRPr="00124E96">
              <w:t>orgtocht</w:t>
            </w:r>
            <w:r w:rsidR="00C626FA">
              <w:t>en</w:t>
            </w:r>
          </w:p>
          <w:p w:rsidR="004F6658" w:rsidRDefault="004F6658" w:rsidP="00EA3A91">
            <w:pPr>
              <w:spacing w:before="72"/>
            </w:pPr>
          </w:p>
          <w:p w:rsidR="00FF5909" w:rsidRDefault="0021478F" w:rsidP="00EA3A91">
            <w:pPr>
              <w:spacing w:before="72"/>
            </w:pPr>
            <w:r>
              <w:t>Bij 1</w:t>
            </w:r>
            <w:r w:rsidRPr="00EA3A91">
              <w:rPr>
                <w:vertAlign w:val="superscript"/>
              </w:rPr>
              <w:t>e</w:t>
            </w:r>
            <w:r>
              <w:t xml:space="preserve"> keuze verplichte keuzetekst “verstrekte/te verstrekken”.</w:t>
            </w:r>
          </w:p>
          <w:p w:rsidR="0021478F" w:rsidRPr="00EA3A91" w:rsidRDefault="0021478F" w:rsidP="00EA3A91">
            <w:pPr>
              <w:spacing w:before="72" w:line="240" w:lineRule="auto"/>
              <w:rPr>
                <w:sz w:val="16"/>
                <w:szCs w:val="16"/>
              </w:rPr>
            </w:pPr>
            <w:r w:rsidRPr="00EA3A91">
              <w:rPr>
                <w:u w:val="single"/>
              </w:rPr>
              <w:t>Mapping:</w:t>
            </w:r>
            <w:r w:rsidRPr="00EA3A91">
              <w:rPr>
                <w:sz w:val="16"/>
                <w:szCs w:val="16"/>
              </w:rPr>
              <w:t xml:space="preserve"> </w:t>
            </w:r>
          </w:p>
          <w:p w:rsidR="0021478F" w:rsidRPr="00EA3A91" w:rsidRDefault="0021478F" w:rsidP="00EA3A91">
            <w:pPr>
              <w:spacing w:before="72" w:line="240" w:lineRule="auto"/>
              <w:rPr>
                <w:sz w:val="16"/>
                <w:szCs w:val="16"/>
              </w:rPr>
            </w:pPr>
            <w:r w:rsidRPr="00EA3A91">
              <w:rPr>
                <w:sz w:val="16"/>
                <w:szCs w:val="16"/>
              </w:rPr>
              <w:t>//geldleningen/</w:t>
            </w:r>
            <w:proofErr w:type="spellStart"/>
            <w:r w:rsidRPr="00EA3A91">
              <w:rPr>
                <w:sz w:val="16"/>
                <w:szCs w:val="16"/>
              </w:rPr>
              <w:t>tia_TekstKeuze</w:t>
            </w:r>
            <w:proofErr w:type="spellEnd"/>
          </w:p>
          <w:p w:rsidR="0021478F" w:rsidRPr="00EA3A91" w:rsidRDefault="0021478F" w:rsidP="00EA3A91">
            <w:pPr>
              <w:spacing w:line="240" w:lineRule="auto"/>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k_hyp_Verstrekt</w:t>
            </w:r>
            <w:proofErr w:type="spellEnd"/>
            <w:r w:rsidRPr="00EA3A91">
              <w:rPr>
                <w:sz w:val="16"/>
                <w:szCs w:val="16"/>
              </w:rPr>
              <w:t>')</w:t>
            </w:r>
          </w:p>
          <w:p w:rsidR="0021478F" w:rsidRPr="00EA3A91" w:rsidRDefault="0021478F" w:rsidP="00EA3A91">
            <w:pPr>
              <w:spacing w:line="240" w:lineRule="auto"/>
              <w:rPr>
                <w:color w:val="800080"/>
                <w:sz w:val="16"/>
                <w:szCs w:val="16"/>
              </w:rPr>
            </w:pPr>
            <w:r w:rsidRPr="00EA3A91">
              <w:rPr>
                <w:sz w:val="16"/>
                <w:szCs w:val="16"/>
              </w:rPr>
              <w:t xml:space="preserve">./tekst = </w:t>
            </w:r>
            <w:r w:rsidRPr="00EA3A91">
              <w:rPr>
                <w:color w:val="800080"/>
                <w:sz w:val="16"/>
                <w:szCs w:val="16"/>
              </w:rPr>
              <w:t>”</w:t>
            </w:r>
            <w:r w:rsidRPr="00EA3A91">
              <w:rPr>
                <w:sz w:val="16"/>
                <w:szCs w:val="16"/>
              </w:rPr>
              <w:t>verstrekte” of “</w:t>
            </w:r>
            <w:r w:rsidRPr="00EA3A91">
              <w:rPr>
                <w:color w:val="00FFFF"/>
                <w:sz w:val="16"/>
                <w:szCs w:val="16"/>
              </w:rPr>
              <w:t>te verstrekken</w:t>
            </w:r>
            <w:r w:rsidRPr="00EA3A91">
              <w:rPr>
                <w:color w:val="800080"/>
                <w:sz w:val="16"/>
                <w:szCs w:val="16"/>
              </w:rPr>
              <w:t>”</w:t>
            </w:r>
          </w:p>
          <w:p w:rsidR="004F6658" w:rsidRDefault="004F6658" w:rsidP="00EA3A91">
            <w:pPr>
              <w:spacing w:before="72"/>
            </w:pPr>
            <w:r>
              <w:t>De tekst “geldleningen respectievelijk” is afhankelijk van het aantal bedragen dat volgt. Als er 1 bedrag volgt, dan wordt de tekst “geldlening” getoond, anders de tekst “geldleningen respectievelijk”.</w:t>
            </w:r>
          </w:p>
          <w:p w:rsidR="004F6658" w:rsidRDefault="004F6658" w:rsidP="00EA3A91">
            <w:pPr>
              <w:spacing w:before="72"/>
            </w:pPr>
          </w:p>
          <w:p w:rsidR="00967C22" w:rsidRDefault="00967C22" w:rsidP="00EA3A91">
            <w:pPr>
              <w:spacing w:before="72"/>
            </w:pPr>
            <w:r>
              <w:t>Bij 2</w:t>
            </w:r>
            <w:r w:rsidRPr="00EA3A91">
              <w:rPr>
                <w:vertAlign w:val="superscript"/>
              </w:rPr>
              <w:t>e</w:t>
            </w:r>
            <w:r>
              <w:t xml:space="preserve"> keuze verplichte keuzetekst “verleende/te verlenen”.</w:t>
            </w:r>
          </w:p>
          <w:p w:rsidR="0021478F" w:rsidRPr="00EA3A91" w:rsidRDefault="0021478F" w:rsidP="00EA3A91">
            <w:pPr>
              <w:spacing w:before="72" w:line="240" w:lineRule="auto"/>
              <w:rPr>
                <w:sz w:val="16"/>
                <w:szCs w:val="16"/>
              </w:rPr>
            </w:pPr>
            <w:r w:rsidRPr="00EA3A91">
              <w:rPr>
                <w:u w:val="single"/>
              </w:rPr>
              <w:t>Mapping:</w:t>
            </w:r>
            <w:r w:rsidRPr="00EA3A91">
              <w:rPr>
                <w:sz w:val="16"/>
                <w:szCs w:val="16"/>
              </w:rPr>
              <w:t xml:space="preserve"> </w:t>
            </w:r>
          </w:p>
          <w:p w:rsidR="0021478F" w:rsidRPr="00EA3A91" w:rsidRDefault="0021478F" w:rsidP="00EA3A91">
            <w:pPr>
              <w:spacing w:before="72" w:line="240" w:lineRule="auto"/>
              <w:rPr>
                <w:sz w:val="16"/>
                <w:szCs w:val="16"/>
              </w:rPr>
            </w:pPr>
            <w:r w:rsidRPr="00EA3A91">
              <w:rPr>
                <w:sz w:val="16"/>
                <w:szCs w:val="16"/>
              </w:rPr>
              <w:t>//kredieten/</w:t>
            </w:r>
            <w:proofErr w:type="spellStart"/>
            <w:r w:rsidRPr="00EA3A91">
              <w:rPr>
                <w:sz w:val="16"/>
                <w:szCs w:val="16"/>
              </w:rPr>
              <w:t>tia_TekstKeuze</w:t>
            </w:r>
            <w:proofErr w:type="spellEnd"/>
          </w:p>
          <w:p w:rsidR="0021478F" w:rsidRPr="00EA3A91" w:rsidRDefault="0021478F" w:rsidP="00EA3A91">
            <w:pPr>
              <w:spacing w:line="240" w:lineRule="auto"/>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k_hyp_Verleend</w:t>
            </w:r>
            <w:proofErr w:type="spellEnd"/>
            <w:r w:rsidRPr="00EA3A91">
              <w:rPr>
                <w:sz w:val="16"/>
                <w:szCs w:val="16"/>
              </w:rPr>
              <w:t>')</w:t>
            </w:r>
          </w:p>
          <w:p w:rsidR="0021478F" w:rsidRPr="00EA3A91" w:rsidRDefault="0021478F" w:rsidP="00EA3A91">
            <w:pPr>
              <w:spacing w:line="240" w:lineRule="auto"/>
              <w:rPr>
                <w:color w:val="800080"/>
                <w:sz w:val="16"/>
                <w:szCs w:val="16"/>
              </w:rPr>
            </w:pPr>
            <w:r w:rsidRPr="00EA3A91">
              <w:rPr>
                <w:sz w:val="16"/>
                <w:szCs w:val="16"/>
              </w:rPr>
              <w:t xml:space="preserve">./tekst = </w:t>
            </w:r>
            <w:r w:rsidRPr="00EA3A91">
              <w:rPr>
                <w:color w:val="800080"/>
                <w:sz w:val="16"/>
                <w:szCs w:val="16"/>
              </w:rPr>
              <w:t>”</w:t>
            </w:r>
            <w:r w:rsidRPr="00EA3A91">
              <w:rPr>
                <w:color w:val="00FFFF"/>
                <w:sz w:val="16"/>
                <w:szCs w:val="16"/>
              </w:rPr>
              <w:t>verleend</w:t>
            </w:r>
            <w:r w:rsidRPr="00EA3A91">
              <w:rPr>
                <w:color w:val="800080"/>
                <w:sz w:val="16"/>
                <w:szCs w:val="16"/>
              </w:rPr>
              <w:t>e</w:t>
            </w:r>
            <w:r w:rsidRPr="00EA3A91">
              <w:rPr>
                <w:sz w:val="16"/>
                <w:szCs w:val="16"/>
              </w:rPr>
              <w:t>” of “</w:t>
            </w:r>
            <w:r w:rsidRPr="00EA3A91">
              <w:rPr>
                <w:color w:val="00FFFF"/>
                <w:sz w:val="16"/>
                <w:szCs w:val="16"/>
              </w:rPr>
              <w:t>te verlenen</w:t>
            </w:r>
            <w:r w:rsidRPr="00EA3A91">
              <w:rPr>
                <w:color w:val="800080"/>
                <w:sz w:val="16"/>
                <w:szCs w:val="16"/>
              </w:rPr>
              <w:t>”</w:t>
            </w:r>
          </w:p>
          <w:p w:rsidR="004F6658" w:rsidRDefault="004F6658" w:rsidP="00EA3A91">
            <w:pPr>
              <w:spacing w:before="72"/>
            </w:pPr>
            <w:r>
              <w:t>De tekst “kredieten respectievelijk” is afhankelijk van het aantal bedragen dat volgt. Als er 1 bedrag volgt, dan wordt de tekst “krediet” getoond, anders de tekst “kredieten respectievelijk”.</w:t>
            </w:r>
          </w:p>
          <w:p w:rsidR="005D3AE6" w:rsidRDefault="005D3AE6" w:rsidP="00EA3A91">
            <w:pPr>
              <w:spacing w:before="72"/>
            </w:pPr>
            <w:r>
              <w:t>De tekst “</w:t>
            </w:r>
            <w:r w:rsidRPr="00EA3A91">
              <w:rPr>
                <w:color w:val="00FFFF"/>
              </w:rPr>
              <w:t>verleend</w:t>
            </w:r>
            <w:r w:rsidRPr="00EA3A91">
              <w:rPr>
                <w:color w:val="800080"/>
              </w:rPr>
              <w:t>e</w:t>
            </w:r>
            <w:r>
              <w:t>” is afhankelijk van het aantal bedragen dat volgt. Als er 1 bedrag volgt, dan wordt de tekst “verleend” getoond, anders de tekst “verleende”.</w:t>
            </w:r>
          </w:p>
          <w:p w:rsidR="00967C22" w:rsidRDefault="00967C22" w:rsidP="00EA3A91">
            <w:pPr>
              <w:spacing w:before="72"/>
            </w:pPr>
            <w:r>
              <w:t>Bij 3</w:t>
            </w:r>
            <w:r w:rsidRPr="00EA3A91">
              <w:rPr>
                <w:vertAlign w:val="superscript"/>
              </w:rPr>
              <w:t>e</w:t>
            </w:r>
            <w:r>
              <w:t xml:space="preserve"> keuze verplichte keuzetekst “gestelde/te stellen”.</w:t>
            </w:r>
          </w:p>
          <w:p w:rsidR="0021478F" w:rsidRPr="00EA3A91" w:rsidRDefault="0021478F" w:rsidP="00EA3A91">
            <w:pPr>
              <w:spacing w:before="72" w:line="240" w:lineRule="auto"/>
              <w:rPr>
                <w:sz w:val="16"/>
                <w:szCs w:val="16"/>
              </w:rPr>
            </w:pPr>
            <w:r w:rsidRPr="00EA3A91">
              <w:rPr>
                <w:u w:val="single"/>
              </w:rPr>
              <w:t>Mapping:</w:t>
            </w:r>
            <w:r w:rsidRPr="00EA3A91">
              <w:rPr>
                <w:sz w:val="16"/>
                <w:szCs w:val="16"/>
              </w:rPr>
              <w:t xml:space="preserve"> </w:t>
            </w:r>
          </w:p>
          <w:p w:rsidR="0021478F" w:rsidRPr="00EA3A91" w:rsidRDefault="0021478F" w:rsidP="00EA3A91">
            <w:pPr>
              <w:spacing w:before="72" w:line="240" w:lineRule="auto"/>
              <w:rPr>
                <w:sz w:val="16"/>
                <w:szCs w:val="16"/>
              </w:rPr>
            </w:pPr>
            <w:r w:rsidRPr="00EA3A91">
              <w:rPr>
                <w:sz w:val="16"/>
                <w:szCs w:val="16"/>
              </w:rPr>
              <w:lastRenderedPageBreak/>
              <w:t>//borgtochten/</w:t>
            </w:r>
            <w:proofErr w:type="spellStart"/>
            <w:r w:rsidRPr="00EA3A91">
              <w:rPr>
                <w:sz w:val="16"/>
                <w:szCs w:val="16"/>
              </w:rPr>
              <w:t>tia_TekstKeuze</w:t>
            </w:r>
            <w:proofErr w:type="spellEnd"/>
          </w:p>
          <w:p w:rsidR="0021478F" w:rsidRPr="00EA3A91" w:rsidRDefault="0021478F" w:rsidP="00EA3A91">
            <w:pPr>
              <w:spacing w:line="240" w:lineRule="auto"/>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k_hyp_Gesteld</w:t>
            </w:r>
            <w:proofErr w:type="spellEnd"/>
            <w:r w:rsidRPr="00EA3A91">
              <w:rPr>
                <w:sz w:val="16"/>
                <w:szCs w:val="16"/>
              </w:rPr>
              <w:t>')</w:t>
            </w:r>
          </w:p>
          <w:p w:rsidR="0021478F" w:rsidRDefault="0021478F" w:rsidP="00EA3A91">
            <w:pPr>
              <w:spacing w:line="240" w:lineRule="auto"/>
            </w:pPr>
            <w:r w:rsidRPr="00EA3A91">
              <w:rPr>
                <w:sz w:val="16"/>
                <w:szCs w:val="16"/>
              </w:rPr>
              <w:t xml:space="preserve">./tekst = </w:t>
            </w:r>
            <w:r w:rsidRPr="00EA3A91">
              <w:rPr>
                <w:color w:val="800080"/>
                <w:sz w:val="16"/>
                <w:szCs w:val="16"/>
              </w:rPr>
              <w:t>”</w:t>
            </w:r>
            <w:r w:rsidRPr="00EA3A91">
              <w:rPr>
                <w:sz w:val="16"/>
                <w:szCs w:val="16"/>
              </w:rPr>
              <w:t>gestelde” of “</w:t>
            </w:r>
            <w:r w:rsidRPr="00EA3A91">
              <w:rPr>
                <w:color w:val="00FFFF"/>
                <w:sz w:val="16"/>
                <w:szCs w:val="16"/>
              </w:rPr>
              <w:t>te stellen</w:t>
            </w:r>
            <w:r w:rsidRPr="00EA3A91">
              <w:rPr>
                <w:color w:val="800080"/>
                <w:sz w:val="16"/>
                <w:szCs w:val="16"/>
              </w:rPr>
              <w:t>”</w:t>
            </w:r>
          </w:p>
          <w:p w:rsidR="00504B56" w:rsidRDefault="00504B56" w:rsidP="00EA3A91">
            <w:pPr>
              <w:spacing w:before="72"/>
            </w:pPr>
            <w:r>
              <w:t>De tekst “borgtochten” is afhankelijk van het aantal personen dat volgt. Als er 1 persoon volgt, dan wordt de tekst “borgtocht” getoond, anders de tekst “borgtochten ”.</w:t>
            </w:r>
          </w:p>
          <w:p w:rsidR="00504B56" w:rsidRDefault="00504B56" w:rsidP="00EA3A91">
            <w:pPr>
              <w:spacing w:before="72"/>
            </w:pPr>
          </w:p>
          <w:p w:rsidR="00504B56" w:rsidRPr="00EA3A91" w:rsidRDefault="00504B56" w:rsidP="00504B56">
            <w:pPr>
              <w:rPr>
                <w:lang w:val="nl"/>
              </w:rPr>
            </w:pPr>
            <w:r w:rsidRPr="00EA3A91">
              <w:rPr>
                <w:lang w:val="nl"/>
              </w:rPr>
              <w:t xml:space="preserve">Indien er 2 bedragen respectievelijk </w:t>
            </w:r>
            <w:r w:rsidR="003D1F7E" w:rsidRPr="00EA3A91">
              <w:rPr>
                <w:lang w:val="nl"/>
              </w:rPr>
              <w:t xml:space="preserve">2 </w:t>
            </w:r>
            <w:r w:rsidRPr="00EA3A91">
              <w:rPr>
                <w:lang w:val="nl"/>
              </w:rPr>
              <w:t>personen</w:t>
            </w:r>
            <w:r w:rsidR="00F07617" w:rsidRPr="00EA3A91">
              <w:rPr>
                <w:lang w:val="nl"/>
              </w:rPr>
              <w:t xml:space="preserve"> met woonadres</w:t>
            </w:r>
            <w:r w:rsidRPr="00EA3A91">
              <w:rPr>
                <w:lang w:val="nl"/>
              </w:rPr>
              <w:t xml:space="preserve"> zijn, worden deze gescheiden door ‘en’</w:t>
            </w:r>
            <w:r w:rsidR="00124E96" w:rsidRPr="00EA3A91">
              <w:rPr>
                <w:lang w:val="nl"/>
              </w:rPr>
              <w:t>:</w:t>
            </w:r>
          </w:p>
          <w:p w:rsidR="00504B56" w:rsidRPr="00EA3A91" w:rsidRDefault="003D1F7E" w:rsidP="00504B56">
            <w:pPr>
              <w:rPr>
                <w:rFonts w:cs="Arial"/>
              </w:rPr>
            </w:pPr>
            <w:r w:rsidRPr="00EA3A91">
              <w:rPr>
                <w:rFonts w:cs="Arial"/>
              </w:rPr>
              <w:tab/>
            </w:r>
            <w:r w:rsidRPr="00EA3A91">
              <w:rPr>
                <w:rFonts w:cs="Arial"/>
              </w:rPr>
              <w:tab/>
            </w:r>
            <w:r w:rsidR="002654CD" w:rsidRPr="00EA3A91">
              <w:rPr>
                <w:rFonts w:cs="Arial"/>
              </w:rPr>
              <w:t xml:space="preserve">- </w:t>
            </w:r>
            <w:r w:rsidR="00504B56" w:rsidRPr="00EA3A91">
              <w:rPr>
                <w:rFonts w:cs="Arial"/>
              </w:rPr>
              <w:t>bedrag en bedrag</w:t>
            </w:r>
            <w:r w:rsidR="002654CD" w:rsidRPr="00EA3A91">
              <w:rPr>
                <w:rFonts w:cs="Arial"/>
              </w:rPr>
              <w:t>,</w:t>
            </w:r>
          </w:p>
          <w:p w:rsidR="002654CD" w:rsidRPr="00EA3A91" w:rsidRDefault="002654CD" w:rsidP="00504B56">
            <w:pPr>
              <w:rPr>
                <w:rFonts w:cs="Arial"/>
              </w:rPr>
            </w:pPr>
            <w:r w:rsidRPr="00EA3A91">
              <w:rPr>
                <w:rFonts w:cs="Arial"/>
              </w:rPr>
              <w:tab/>
            </w:r>
            <w:r w:rsidRPr="00EA3A91">
              <w:rPr>
                <w:rFonts w:cs="Arial"/>
              </w:rPr>
              <w:tab/>
              <w:t>- persoon wonende te adres en persoon wonende te adres.</w:t>
            </w:r>
          </w:p>
          <w:p w:rsidR="00504B56" w:rsidRPr="00EA3A91" w:rsidRDefault="00504B56" w:rsidP="00504B56">
            <w:pPr>
              <w:rPr>
                <w:lang w:val="nl"/>
              </w:rPr>
            </w:pPr>
            <w:r w:rsidRPr="00EA3A91">
              <w:rPr>
                <w:lang w:val="nl"/>
              </w:rPr>
              <w:t xml:space="preserve">Indien er meer dan 2 bedragen respectievelijk personen </w:t>
            </w:r>
            <w:r w:rsidR="00F07617" w:rsidRPr="00EA3A91">
              <w:rPr>
                <w:lang w:val="nl"/>
              </w:rPr>
              <w:t xml:space="preserve">met woonadres </w:t>
            </w:r>
            <w:r w:rsidRPr="00EA3A91">
              <w:rPr>
                <w:lang w:val="nl"/>
              </w:rPr>
              <w:t xml:space="preserve">zijn, worden deze gescheiden door komma’s behalve voor de laatste, waar ‘en’ als scheidingsteken wordt gebruikt: </w:t>
            </w:r>
          </w:p>
          <w:p w:rsidR="00504B56" w:rsidRPr="00EA3A91" w:rsidRDefault="002654CD" w:rsidP="002654CD">
            <w:pPr>
              <w:rPr>
                <w:rFonts w:cs="Arial"/>
              </w:rPr>
            </w:pPr>
            <w:r w:rsidRPr="00EA3A91">
              <w:rPr>
                <w:rFonts w:cs="Arial"/>
              </w:rPr>
              <w:tab/>
            </w:r>
            <w:r w:rsidRPr="00EA3A91">
              <w:rPr>
                <w:rFonts w:cs="Arial"/>
              </w:rPr>
              <w:tab/>
              <w:t xml:space="preserve">- </w:t>
            </w:r>
            <w:r w:rsidR="00504B56" w:rsidRPr="00EA3A91">
              <w:rPr>
                <w:rFonts w:cs="Arial"/>
              </w:rPr>
              <w:t>bedrag, bedrag en bedrag</w:t>
            </w:r>
            <w:r w:rsidRPr="00EA3A91">
              <w:rPr>
                <w:rFonts w:cs="Arial"/>
              </w:rPr>
              <w:t>,</w:t>
            </w:r>
          </w:p>
          <w:p w:rsidR="002654CD" w:rsidRPr="00EA3A91" w:rsidRDefault="002654CD" w:rsidP="002654CD">
            <w:pPr>
              <w:rPr>
                <w:rFonts w:cs="Arial"/>
              </w:rPr>
            </w:pPr>
            <w:r w:rsidRPr="00EA3A91">
              <w:rPr>
                <w:rFonts w:cs="Arial"/>
              </w:rPr>
              <w:tab/>
            </w:r>
            <w:r w:rsidRPr="00EA3A91">
              <w:rPr>
                <w:rFonts w:cs="Arial"/>
              </w:rPr>
              <w:tab/>
              <w:t xml:space="preserve">- persoon wonende te adres, persoon wonende te adres en persoon wonende te </w:t>
            </w:r>
            <w:r w:rsidRPr="00EA3A91">
              <w:rPr>
                <w:rFonts w:cs="Arial"/>
              </w:rPr>
              <w:tab/>
            </w:r>
            <w:r w:rsidRPr="00EA3A91">
              <w:rPr>
                <w:rFonts w:cs="Arial"/>
              </w:rPr>
              <w:tab/>
            </w:r>
            <w:r w:rsidRPr="00EA3A91">
              <w:rPr>
                <w:rFonts w:cs="Arial"/>
              </w:rPr>
              <w:tab/>
              <w:t>adres.</w:t>
            </w:r>
          </w:p>
          <w:p w:rsidR="00531FA6" w:rsidRPr="00EA3A91" w:rsidRDefault="00531FA6" w:rsidP="00EA3A91">
            <w:pPr>
              <w:pStyle w:val="streepje"/>
              <w:numPr>
                <w:ilvl w:val="0"/>
                <w:numId w:val="0"/>
              </w:numPr>
              <w:rPr>
                <w:u w:val="single"/>
              </w:rPr>
            </w:pPr>
          </w:p>
          <w:p w:rsidR="00531FA6" w:rsidRPr="00EA3A91" w:rsidRDefault="00531FA6" w:rsidP="00EA3A91">
            <w:pPr>
              <w:pStyle w:val="streepje"/>
              <w:numPr>
                <w:ilvl w:val="0"/>
                <w:numId w:val="0"/>
              </w:numPr>
              <w:rPr>
                <w:u w:val="single"/>
                <w:lang w:val="nl-NL"/>
              </w:rPr>
            </w:pPr>
            <w:r w:rsidRPr="00EA3A91">
              <w:rPr>
                <w:u w:val="single"/>
              </w:rPr>
              <w:t>Mapping</w:t>
            </w:r>
            <w:r w:rsidRPr="00AF16BF">
              <w:t>:</w:t>
            </w:r>
          </w:p>
          <w:p w:rsidR="00531FA6" w:rsidRPr="00EA3A91" w:rsidRDefault="00531FA6" w:rsidP="00EA3A91">
            <w:pPr>
              <w:spacing w:line="240" w:lineRule="auto"/>
              <w:rPr>
                <w:sz w:val="16"/>
                <w:szCs w:val="16"/>
              </w:rPr>
            </w:pPr>
            <w:r w:rsidRPr="00EA3A91">
              <w:rPr>
                <w:sz w:val="16"/>
                <w:szCs w:val="16"/>
              </w:rPr>
              <w:t>/geldleningen/bedrag</w:t>
            </w:r>
          </w:p>
          <w:p w:rsidR="00531FA6" w:rsidRPr="00EA3A91" w:rsidRDefault="00531FA6" w:rsidP="00EA3A91">
            <w:pPr>
              <w:spacing w:line="240" w:lineRule="auto"/>
              <w:rPr>
                <w:sz w:val="16"/>
                <w:szCs w:val="16"/>
              </w:rPr>
            </w:pPr>
            <w:r w:rsidRPr="00EA3A91">
              <w:rPr>
                <w:sz w:val="16"/>
                <w:szCs w:val="16"/>
              </w:rPr>
              <w:tab/>
              <w:t>./som</w:t>
            </w:r>
          </w:p>
          <w:p w:rsidR="00531FA6" w:rsidRPr="00EA3A91" w:rsidRDefault="00531FA6" w:rsidP="00EA3A91">
            <w:pPr>
              <w:spacing w:line="240" w:lineRule="auto"/>
              <w:rPr>
                <w:sz w:val="16"/>
                <w:szCs w:val="16"/>
              </w:rPr>
            </w:pPr>
            <w:r w:rsidRPr="00EA3A91">
              <w:rPr>
                <w:sz w:val="16"/>
                <w:szCs w:val="16"/>
              </w:rPr>
              <w:tab/>
              <w:t>./valuta</w:t>
            </w:r>
          </w:p>
          <w:p w:rsidR="00531FA6" w:rsidRPr="00EA3A91" w:rsidRDefault="00531FA6" w:rsidP="00EA3A91">
            <w:pPr>
              <w:spacing w:line="240" w:lineRule="auto"/>
              <w:rPr>
                <w:sz w:val="16"/>
                <w:szCs w:val="16"/>
              </w:rPr>
            </w:pPr>
            <w:r w:rsidRPr="00EA3A91">
              <w:rPr>
                <w:sz w:val="16"/>
                <w:szCs w:val="16"/>
              </w:rPr>
              <w:t>Respectievelijk</w:t>
            </w:r>
          </w:p>
          <w:p w:rsidR="00531FA6" w:rsidRPr="00EA3A91" w:rsidRDefault="00531FA6" w:rsidP="00EA3A91">
            <w:pPr>
              <w:spacing w:line="240" w:lineRule="auto"/>
              <w:rPr>
                <w:sz w:val="16"/>
                <w:szCs w:val="16"/>
              </w:rPr>
            </w:pPr>
            <w:r w:rsidRPr="00EA3A91">
              <w:rPr>
                <w:sz w:val="16"/>
                <w:szCs w:val="16"/>
              </w:rPr>
              <w:t>./kredieten/bedrag</w:t>
            </w:r>
          </w:p>
          <w:p w:rsidR="00531FA6" w:rsidRPr="00EA3A91" w:rsidRDefault="00531FA6" w:rsidP="00EA3A91">
            <w:pPr>
              <w:spacing w:line="240" w:lineRule="auto"/>
              <w:rPr>
                <w:sz w:val="16"/>
                <w:szCs w:val="16"/>
              </w:rPr>
            </w:pPr>
            <w:r w:rsidRPr="00EA3A91">
              <w:rPr>
                <w:sz w:val="16"/>
                <w:szCs w:val="16"/>
              </w:rPr>
              <w:tab/>
              <w:t>./som</w:t>
            </w:r>
          </w:p>
          <w:p w:rsidR="00CD732D" w:rsidRPr="00EA3A91" w:rsidRDefault="00531FA6" w:rsidP="00EA3A91">
            <w:pPr>
              <w:spacing w:line="240" w:lineRule="auto"/>
              <w:rPr>
                <w:sz w:val="16"/>
                <w:szCs w:val="16"/>
              </w:rPr>
            </w:pPr>
            <w:r w:rsidRPr="00EA3A91">
              <w:rPr>
                <w:sz w:val="16"/>
                <w:szCs w:val="16"/>
              </w:rPr>
              <w:tab/>
              <w:t>./valuta</w:t>
            </w:r>
          </w:p>
        </w:tc>
      </w:tr>
    </w:tbl>
    <w:p w:rsidR="009F183E" w:rsidRDefault="009F183E" w:rsidP="00145092"/>
    <w:p w:rsidR="004D6A6A" w:rsidRDefault="000A01CD" w:rsidP="00E9460F">
      <w:pPr>
        <w:pStyle w:val="Kop3"/>
      </w:pPr>
      <w:r>
        <w:br w:type="page"/>
      </w:r>
      <w:bookmarkStart w:id="48" w:name="_Toc385498021"/>
      <w:r w:rsidR="004D6A6A">
        <w:lastRenderedPageBreak/>
        <w:t xml:space="preserve">Vaste hypotheek teboekgesteld </w:t>
      </w:r>
      <w:r w:rsidR="007A0772">
        <w:t>binnen</w:t>
      </w:r>
      <w:r w:rsidR="004D6A6A">
        <w:t>schip</w:t>
      </w:r>
      <w:bookmarkEnd w:id="48"/>
    </w:p>
    <w:p w:rsidR="008D186D" w:rsidRDefault="008D186D" w:rsidP="008D186D">
      <w:pPr>
        <w:rPr>
          <w:lang w:val="nl"/>
        </w:rPr>
      </w:pPr>
    </w:p>
    <w:p w:rsidR="008D186D" w:rsidRPr="00021522" w:rsidRDefault="008D186D" w:rsidP="008D186D">
      <w:pPr>
        <w:spacing w:line="240" w:lineRule="auto"/>
        <w:rPr>
          <w:szCs w:val="18"/>
          <w:lang w:val="nl"/>
        </w:rPr>
      </w:pPr>
      <w:r w:rsidRPr="00021522">
        <w:rPr>
          <w:szCs w:val="18"/>
          <w:lang w:val="nl"/>
        </w:rPr>
        <w:t>Voor de mapping moet uitgegaan worden van het pad in de specifieke R</w:t>
      </w:r>
      <w:r w:rsidR="00386F1D">
        <w:rPr>
          <w:szCs w:val="18"/>
          <w:lang w:val="nl"/>
        </w:rPr>
        <w:t>abobankHypotheekAkte</w:t>
      </w:r>
      <w:r w:rsidRPr="00021522">
        <w:rPr>
          <w:szCs w:val="18"/>
          <w:lang w:val="nl"/>
        </w:rPr>
        <w:t xml:space="preserve">-XSD (vastgelegd in </w:t>
      </w:r>
      <w:r w:rsidRPr="00021522">
        <w:rPr>
          <w:szCs w:val="18"/>
        </w:rPr>
        <w:t>//</w:t>
      </w:r>
      <w:proofErr w:type="spellStart"/>
      <w:r w:rsidR="00386F1D">
        <w:rPr>
          <w:szCs w:val="18"/>
        </w:rPr>
        <w:t>Bericht_TIA_Stuk</w:t>
      </w:r>
      <w:proofErr w:type="spellEnd"/>
      <w:r w:rsidRPr="00021522">
        <w:rPr>
          <w:szCs w:val="18"/>
        </w:rPr>
        <w:t>/</w:t>
      </w:r>
      <w:proofErr w:type="spellStart"/>
      <w:r w:rsidRPr="00021522">
        <w:rPr>
          <w:szCs w:val="18"/>
        </w:rPr>
        <w:t>partnerSpecifiek</w:t>
      </w:r>
      <w:proofErr w:type="spellEnd"/>
      <w:r w:rsidRPr="00021522">
        <w:rPr>
          <w:szCs w:val="18"/>
        </w:rPr>
        <w:t>)</w:t>
      </w:r>
      <w:r w:rsidRPr="00021522">
        <w:rPr>
          <w:szCs w:val="18"/>
          <w:lang w:val="nl"/>
        </w:rPr>
        <w:t>:</w:t>
      </w:r>
    </w:p>
    <w:p w:rsidR="008D186D" w:rsidRPr="00021522" w:rsidRDefault="008D186D" w:rsidP="008D186D">
      <w:pPr>
        <w:spacing w:line="240" w:lineRule="auto"/>
        <w:rPr>
          <w:szCs w:val="18"/>
          <w:lang w:val="nl"/>
        </w:rPr>
      </w:pPr>
      <w:r w:rsidRPr="00021522">
        <w:rPr>
          <w:szCs w:val="18"/>
          <w:lang w:val="nl"/>
        </w:rPr>
        <w:t xml:space="preserve"> </w:t>
      </w:r>
      <w:r w:rsidRPr="00021522">
        <w:rPr>
          <w:szCs w:val="18"/>
        </w:rPr>
        <w:t>./</w:t>
      </w:r>
      <w:proofErr w:type="spellStart"/>
      <w:r w:rsidRPr="00021522">
        <w:rPr>
          <w:szCs w:val="18"/>
        </w:rPr>
        <w:t>vasteHypotheekSchip</w:t>
      </w:r>
      <w:proofErr w:type="spellEnd"/>
      <w:r w:rsidRPr="00021522">
        <w:rPr>
          <w:szCs w:val="18"/>
        </w:rPr>
        <w:t xml:space="preserve">/ </w:t>
      </w:r>
    </w:p>
    <w:p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D6A6A" w:rsidRPr="00343045" w:rsidTr="00EA3A91">
        <w:tc>
          <w:tcPr>
            <w:tcW w:w="6771" w:type="dxa"/>
            <w:shd w:val="clear" w:color="auto" w:fill="auto"/>
          </w:tcPr>
          <w:p w:rsidR="002C023F" w:rsidRPr="00EA3A91" w:rsidRDefault="002C023F"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EA3A91">
              <w:rPr>
                <w:color w:val="339966"/>
                <w:sz w:val="20"/>
              </w:rPr>
              <w:t>de</w:t>
            </w:r>
            <w:r w:rsidRPr="00EA3A91">
              <w:rPr>
                <w:color w:val="800080"/>
                <w:sz w:val="20"/>
              </w:rPr>
              <w:t xml:space="preserve"> </w:t>
            </w:r>
            <w:r w:rsidRPr="00EA3A91">
              <w:rPr>
                <w:color w:val="339966"/>
                <w:sz w:val="20"/>
              </w:rPr>
              <w:t>blijkens onderhandse akte(n)</w:t>
            </w:r>
            <w:r w:rsidRPr="00EA3A91">
              <w:rPr>
                <w:color w:val="FF0000"/>
                <w:sz w:val="20"/>
              </w:rPr>
              <w:t xml:space="preserve"> </w:t>
            </w:r>
            <w:r w:rsidRPr="00EA3A91">
              <w:rPr>
                <w:color w:val="800080"/>
                <w:sz w:val="20"/>
              </w:rPr>
              <w:t>respectievelijk</w:t>
            </w:r>
            <w:r w:rsidRPr="00EA3A91">
              <w:rPr>
                <w:color w:val="339966"/>
                <w:sz w:val="20"/>
              </w:rPr>
              <w:t xml:space="preserve"> gedateerd:</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D40164">
              <w:t>datum</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D40164">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800080"/>
              </w:rPr>
              <w:t>en</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D40164">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800080"/>
                <w:sz w:val="20"/>
              </w:rPr>
              <w:t xml:space="preserve"> </w:t>
            </w:r>
          </w:p>
          <w:p w:rsidR="00966198" w:rsidRPr="00EA3A91" w:rsidRDefault="00966198"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p>
          <w:p w:rsidR="002C023F" w:rsidRPr="00EA3A91" w:rsidRDefault="002C023F"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r w:rsidRPr="00EA3A91">
              <w:rPr>
                <w:color w:val="00FFFF"/>
                <w:sz w:val="20"/>
              </w:rPr>
              <w:t>het/de</w:t>
            </w:r>
            <w:r w:rsidRPr="00EA3A91">
              <w:rPr>
                <w:color w:val="FF0000"/>
                <w:sz w:val="20"/>
              </w:rPr>
              <w:t xml:space="preserve"> </w:t>
            </w:r>
            <w:r w:rsidRPr="00EA3A91">
              <w:rPr>
                <w:color w:val="339966"/>
                <w:sz w:val="20"/>
              </w:rPr>
              <w:t>financieringsvoorstel</w:t>
            </w:r>
            <w:r w:rsidRPr="00EA3A91">
              <w:rPr>
                <w:color w:val="800080"/>
                <w:sz w:val="20"/>
              </w:rPr>
              <w:t>len respectievelijk</w:t>
            </w:r>
            <w:r w:rsidRPr="00EA3A91">
              <w:rPr>
                <w:color w:val="FF0000"/>
                <w:sz w:val="20"/>
              </w:rPr>
              <w:t xml:space="preserve"> </w:t>
            </w:r>
            <w:r w:rsidRPr="00EA3A91">
              <w:rPr>
                <w:color w:val="339966"/>
                <w:sz w:val="20"/>
              </w:rPr>
              <w:t>gedateerd</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00D40164" w:rsidRPr="00EA3A91">
              <w:rPr>
                <w:color w:val="800080"/>
              </w:rPr>
              <w:t>en</w:t>
            </w:r>
            <w:r w:rsidR="00D40164"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en</w:t>
            </w:r>
            <w:r w:rsidRPr="00EA3A91">
              <w:rPr>
                <w:color w:val="800080"/>
                <w:sz w:val="20"/>
              </w:rPr>
              <w:t xml:space="preserve"> respectievelijk </w:t>
            </w:r>
            <w:r w:rsidRPr="00EA3A91">
              <w:rPr>
                <w:color w:val="339966"/>
                <w:sz w:val="20"/>
              </w:rPr>
              <w:t>geaccepteerd 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00D40164" w:rsidRPr="00EA3A91">
              <w:rPr>
                <w:color w:val="800080"/>
              </w:rPr>
              <w:t>en</w:t>
            </w:r>
            <w:r w:rsidR="00D40164"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p>
          <w:p w:rsidR="004D6A6A" w:rsidRPr="00EA3A91" w:rsidRDefault="004D6A6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p>
        </w:tc>
        <w:tc>
          <w:tcPr>
            <w:tcW w:w="7371" w:type="dxa"/>
            <w:shd w:val="clear" w:color="auto" w:fill="auto"/>
          </w:tcPr>
          <w:p w:rsidR="00021522" w:rsidRPr="00EA3A91" w:rsidRDefault="00E9460F" w:rsidP="00021522">
            <w:pPr>
              <w:rPr>
                <w:szCs w:val="18"/>
              </w:rPr>
            </w:pPr>
            <w:r>
              <w:t>Zie toelichting</w:t>
            </w:r>
            <w:r w:rsidR="003B3F21">
              <w:t xml:space="preserve"> met betrekking tot deze keuzetekst </w:t>
            </w:r>
            <w:r>
              <w:t xml:space="preserve">in de voorgaande paragraaf  “Vaste hypotheek, niet zijnde </w:t>
            </w:r>
            <w:proofErr w:type="spellStart"/>
            <w:r>
              <w:t>teboekgesteld</w:t>
            </w:r>
            <w:proofErr w:type="spellEnd"/>
            <w:r>
              <w:t xml:space="preserve"> schip”</w:t>
            </w:r>
            <w:r w:rsidR="00021522">
              <w:t xml:space="preserve"> waarbij voor </w:t>
            </w:r>
            <w:r w:rsidR="00021522" w:rsidRPr="00EA3A91">
              <w:rPr>
                <w:szCs w:val="18"/>
              </w:rPr>
              <w:t>./</w:t>
            </w:r>
            <w:proofErr w:type="spellStart"/>
            <w:r w:rsidR="00021522" w:rsidRPr="00EA3A91">
              <w:rPr>
                <w:szCs w:val="18"/>
              </w:rPr>
              <w:t>vasteHypotheekGeenSchip</w:t>
            </w:r>
            <w:proofErr w:type="spellEnd"/>
            <w:r w:rsidR="00021522" w:rsidRPr="00EA3A91">
              <w:rPr>
                <w:szCs w:val="18"/>
              </w:rPr>
              <w:t>/</w:t>
            </w:r>
            <w:r w:rsidR="00021522" w:rsidRPr="00EA3A91">
              <w:rPr>
                <w:szCs w:val="18"/>
              </w:rPr>
              <w:tab/>
            </w:r>
          </w:p>
          <w:p w:rsidR="00021522" w:rsidRPr="00EA3A91" w:rsidRDefault="00021522" w:rsidP="00EA3A91">
            <w:pPr>
              <w:spacing w:line="240" w:lineRule="auto"/>
              <w:rPr>
                <w:color w:val="339966"/>
                <w:szCs w:val="18"/>
              </w:rPr>
            </w:pPr>
            <w:r w:rsidRPr="00EA3A91">
              <w:rPr>
                <w:szCs w:val="18"/>
              </w:rPr>
              <w:t>dan ./</w:t>
            </w:r>
            <w:proofErr w:type="spellStart"/>
            <w:r w:rsidRPr="00EA3A91">
              <w:rPr>
                <w:szCs w:val="18"/>
              </w:rPr>
              <w:t>vasteHypotheekSchip</w:t>
            </w:r>
            <w:proofErr w:type="spellEnd"/>
            <w:r w:rsidRPr="00EA3A91">
              <w:rPr>
                <w:szCs w:val="18"/>
              </w:rPr>
              <w:t>/</w:t>
            </w:r>
            <w:r w:rsidRPr="00EA3A91">
              <w:rPr>
                <w:szCs w:val="18"/>
              </w:rPr>
              <w:tab/>
              <w:t>gelezen moet worden.</w:t>
            </w:r>
          </w:p>
          <w:p w:rsidR="00021522" w:rsidRDefault="00021522" w:rsidP="00E9460F"/>
          <w:p w:rsidR="004D6A6A" w:rsidRPr="00EA3A91" w:rsidRDefault="004D6A6A" w:rsidP="00A7152A">
            <w:pPr>
              <w:rPr>
                <w:lang w:val="nl"/>
              </w:rPr>
            </w:pPr>
          </w:p>
          <w:p w:rsidR="00B3612E" w:rsidRPr="00EA3A91" w:rsidRDefault="00B3612E" w:rsidP="00EA3A91">
            <w:pPr>
              <w:pStyle w:val="streepje"/>
              <w:numPr>
                <w:ilvl w:val="0"/>
                <w:numId w:val="0"/>
              </w:numPr>
              <w:rPr>
                <w:u w:val="single"/>
                <w:lang w:val="nl-NL"/>
              </w:rPr>
            </w:pPr>
            <w:r w:rsidRPr="00EA3A91">
              <w:rPr>
                <w:u w:val="single"/>
              </w:rPr>
              <w:t>Mapping</w:t>
            </w:r>
            <w:r w:rsidRPr="00AF16BF">
              <w:t>:</w:t>
            </w:r>
          </w:p>
          <w:p w:rsidR="00B3612E" w:rsidRPr="00B3612E" w:rsidRDefault="00B3612E" w:rsidP="00B3612E">
            <w:r w:rsidRPr="00EA3A91">
              <w:rPr>
                <w:sz w:val="16"/>
                <w:szCs w:val="16"/>
              </w:rPr>
              <w:t xml:space="preserve">Zie mapping in de voorgaande paragraaf  “Vaste hypotheek, niet zijnde </w:t>
            </w:r>
            <w:proofErr w:type="spellStart"/>
            <w:r w:rsidRPr="00EA3A91">
              <w:rPr>
                <w:sz w:val="16"/>
                <w:szCs w:val="16"/>
              </w:rPr>
              <w:t>teboekgesteld</w:t>
            </w:r>
            <w:proofErr w:type="spellEnd"/>
            <w:r w:rsidRPr="00EA3A91">
              <w:rPr>
                <w:sz w:val="16"/>
                <w:szCs w:val="16"/>
              </w:rPr>
              <w:t xml:space="preserve"> schip”.</w:t>
            </w:r>
          </w:p>
        </w:tc>
      </w:tr>
      <w:tr w:rsidR="004D6A6A" w:rsidRPr="00343045" w:rsidTr="00EA3A91">
        <w:tc>
          <w:tcPr>
            <w:tcW w:w="6771" w:type="dxa"/>
            <w:shd w:val="clear" w:color="auto" w:fill="auto"/>
          </w:tcPr>
          <w:p w:rsidR="002C023F" w:rsidRPr="00EA3A91" w:rsidRDefault="002C023F"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Times New Roman" w:hAnsi="Times New Roman"/>
              </w:rPr>
            </w:pPr>
            <w:r w:rsidRPr="00EA3A91">
              <w:rPr>
                <w:color w:val="339966"/>
                <w:sz w:val="20"/>
              </w:rPr>
              <w:t>1)</w:t>
            </w:r>
            <w:r w:rsidRPr="00EA3A91">
              <w:rPr>
                <w:color w:val="800080"/>
                <w:sz w:val="20"/>
              </w:rPr>
              <w:tab/>
            </w:r>
            <w:r w:rsidRPr="00EA3A91">
              <w:rPr>
                <w:color w:val="00FFFF"/>
                <w:sz w:val="20"/>
              </w:rPr>
              <w:t>verstrekte/te verstrekken</w:t>
            </w:r>
            <w:r w:rsidRPr="00EA3A91">
              <w:rPr>
                <w:color w:val="800080"/>
                <w:sz w:val="20"/>
              </w:rPr>
              <w:t xml:space="preserve"> </w:t>
            </w:r>
            <w:r w:rsidRPr="00EA3A91">
              <w:rPr>
                <w:color w:val="339966"/>
                <w:sz w:val="20"/>
              </w:rPr>
              <w:t>geldlening</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color w:val="339966"/>
                <w:sz w:val="20"/>
              </w:rPr>
              <w:t>groot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AB51F1">
              <w:t>bedrag of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339966"/>
                <w:sz w:val="20"/>
              </w:rPr>
              <w:t>. Behoudens wijziging</w:t>
            </w:r>
            <w:r w:rsidRPr="00EA3A91">
              <w:rPr>
                <w:color w:val="800080"/>
                <w:sz w:val="20"/>
              </w:rPr>
              <w:t xml:space="preserve"> </w:t>
            </w:r>
            <w:r w:rsidRPr="00EA3A91">
              <w:rPr>
                <w:color w:val="00FFFF"/>
                <w:sz w:val="20"/>
              </w:rPr>
              <w:t>bedraagt/bedragen</w:t>
            </w:r>
            <w:r w:rsidRPr="00EA3A91">
              <w:rPr>
                <w:color w:val="800080"/>
                <w:sz w:val="20"/>
              </w:rPr>
              <w:t xml:space="preserve"> </w:t>
            </w:r>
            <w:r w:rsidRPr="00EA3A91">
              <w:rPr>
                <w:color w:val="339966"/>
                <w:sz w:val="20"/>
              </w:rPr>
              <w:t>de bedongen rente</w:t>
            </w:r>
            <w:r w:rsidR="00970BF3" w:rsidRPr="00EA3A91">
              <w:rPr>
                <w:color w:val="800080"/>
                <w:sz w:val="20"/>
              </w:rPr>
              <w:t>n</w:t>
            </w:r>
            <w:r w:rsidRPr="00EA3A91">
              <w:rPr>
                <w:color w:val="800080"/>
                <w:sz w:val="20"/>
              </w:rPr>
              <w:t xml:space="preserve"> </w:t>
            </w:r>
            <w:r w:rsidRPr="00EA3A91">
              <w:rPr>
                <w:color w:val="339966"/>
                <w:sz w:val="20"/>
              </w:rPr>
              <w:t>voor deze geldlening</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AB51F1">
              <w:t>getal voluit in letters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procent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AB51F1">
              <w:t>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per jaar, vervallende</w:t>
            </w:r>
            <w:r w:rsidRPr="00EA3A91">
              <w:rPr>
                <w:color w:val="800080"/>
                <w:sz w:val="20"/>
              </w:rPr>
              <w:t xml:space="preserve"> </w:t>
            </w:r>
            <w:r w:rsidR="009278FE" w:rsidRPr="00EA3A91">
              <w:rPr>
                <w:color w:val="800080"/>
                <w:sz w:val="20"/>
              </w:rPr>
              <w:t>respectievelijk</w:t>
            </w:r>
            <w:r w:rsidRPr="00EA3A91">
              <w:rPr>
                <w:color w:val="800080"/>
                <w:sz w:val="20"/>
              </w:rPr>
              <w:t xml:space="preserve"> </w:t>
            </w:r>
            <w:r w:rsidRPr="00EA3A91">
              <w:rPr>
                <w:color w:val="339966"/>
                <w:sz w:val="20"/>
              </w:rPr>
              <w:t>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00AB51F1" w:rsidRPr="00EA3A91">
              <w:rPr>
                <w:color w:val="800080"/>
              </w:rPr>
              <w:t>en</w:t>
            </w:r>
            <w:r w:rsidR="00AB51F1"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color w:val="339966"/>
                <w:sz w:val="20"/>
              </w:rPr>
              <w:t>van elk jaar, voor het eerst 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00AB51F1" w:rsidRPr="00EA3A91">
              <w:rPr>
                <w:color w:val="800080"/>
              </w:rPr>
              <w:t>en</w:t>
            </w:r>
            <w:r w:rsidR="00AB51F1"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AB51F1" w:rsidRPr="00D40164">
              <w:t xml:space="preserve"> datum</w:t>
            </w:r>
            <w:r w:rsidR="00A13BD9" w:rsidRPr="00EA3A91">
              <w:rPr>
                <w:color w:val="339966"/>
              </w:rPr>
              <w:t>;</w:t>
            </w:r>
          </w:p>
          <w:p w:rsidR="002C023F" w:rsidRPr="00EA3A91" w:rsidRDefault="002C023F"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 w:val="20"/>
              </w:rPr>
            </w:pPr>
            <w:r w:rsidRPr="00EA3A91">
              <w:rPr>
                <w:color w:val="339966"/>
                <w:sz w:val="20"/>
              </w:rPr>
              <w:t>2)</w:t>
            </w:r>
            <w:r w:rsidRPr="00EA3A91">
              <w:rPr>
                <w:color w:val="800080"/>
                <w:sz w:val="20"/>
              </w:rPr>
              <w:tab/>
            </w:r>
            <w:r w:rsidRPr="00EA3A91">
              <w:rPr>
                <w:color w:val="00FFFF"/>
                <w:sz w:val="20"/>
              </w:rPr>
              <w:t>verleend</w:t>
            </w:r>
            <w:r w:rsidRPr="00EA3A91">
              <w:rPr>
                <w:color w:val="800080"/>
                <w:sz w:val="20"/>
              </w:rPr>
              <w:t>e</w:t>
            </w:r>
            <w:r w:rsidRPr="00EA3A91">
              <w:rPr>
                <w:color w:val="00FFFF"/>
                <w:sz w:val="20"/>
              </w:rPr>
              <w:t>/te verlenen</w:t>
            </w:r>
            <w:r w:rsidRPr="00EA3A91">
              <w:rPr>
                <w:color w:val="800080"/>
                <w:sz w:val="20"/>
              </w:rPr>
              <w:t xml:space="preserve"> </w:t>
            </w:r>
            <w:r w:rsidRPr="00EA3A91">
              <w:rPr>
                <w:color w:val="339966"/>
                <w:sz w:val="20"/>
              </w:rPr>
              <w:t>krediet</w:t>
            </w:r>
            <w:r w:rsidRPr="00EA3A91">
              <w:rPr>
                <w:color w:val="800080"/>
                <w:sz w:val="20"/>
              </w:rPr>
              <w:t xml:space="preserve">en respectievelijk </w:t>
            </w:r>
            <w:r w:rsidRPr="00EA3A91">
              <w:rPr>
                <w:color w:val="339966"/>
                <w:sz w:val="20"/>
              </w:rPr>
              <w:t>groot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AB51F1">
              <w:t>bedrag of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339966"/>
                <w:sz w:val="20"/>
              </w:rPr>
              <w:t>. Behoudens wijziging</w:t>
            </w:r>
            <w:r w:rsidRPr="00EA3A91">
              <w:rPr>
                <w:color w:val="800080"/>
                <w:sz w:val="20"/>
              </w:rPr>
              <w:t xml:space="preserve"> </w:t>
            </w:r>
            <w:r w:rsidRPr="00EA3A91">
              <w:rPr>
                <w:color w:val="00FFFF"/>
                <w:sz w:val="20"/>
              </w:rPr>
              <w:t>bedraagt/bedragen</w:t>
            </w:r>
            <w:r w:rsidRPr="00EA3A91">
              <w:rPr>
                <w:color w:val="800080"/>
                <w:sz w:val="20"/>
              </w:rPr>
              <w:t xml:space="preserve"> </w:t>
            </w:r>
            <w:r w:rsidRPr="00EA3A91">
              <w:rPr>
                <w:color w:val="339966"/>
                <w:sz w:val="20"/>
              </w:rPr>
              <w:t>de bedongen rente</w:t>
            </w:r>
            <w:r w:rsidR="00970BF3" w:rsidRPr="00EA3A91">
              <w:rPr>
                <w:color w:val="800080"/>
                <w:sz w:val="20"/>
              </w:rPr>
              <w:t>n</w:t>
            </w:r>
            <w:r w:rsidRPr="00EA3A91">
              <w:rPr>
                <w:color w:val="800080"/>
                <w:sz w:val="20"/>
              </w:rPr>
              <w:t xml:space="preserve"> </w:t>
            </w:r>
            <w:r w:rsidRPr="00EA3A91">
              <w:rPr>
                <w:color w:val="339966"/>
                <w:sz w:val="20"/>
              </w:rPr>
              <w:t xml:space="preserve">voor </w:t>
            </w:r>
            <w:r w:rsidRPr="00EA3A91">
              <w:rPr>
                <w:color w:val="00FFFF"/>
                <w:sz w:val="20"/>
              </w:rPr>
              <w:t>deze</w:t>
            </w:r>
            <w:r w:rsidR="008D79D2" w:rsidRPr="00EA3A91">
              <w:rPr>
                <w:color w:val="00FFFF"/>
                <w:sz w:val="20"/>
              </w:rPr>
              <w:t>/dit</w:t>
            </w:r>
            <w:r w:rsidRPr="00EA3A91">
              <w:rPr>
                <w:color w:val="339966"/>
                <w:sz w:val="20"/>
              </w:rPr>
              <w:t xml:space="preserve"> krediet</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AB51F1">
              <w:t>getal voluit in letters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procent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AB51F1">
              <w:t>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per jaar, vervallende</w:t>
            </w:r>
            <w:r w:rsidRPr="00EA3A91">
              <w:rPr>
                <w:color w:val="800080"/>
                <w:sz w:val="20"/>
              </w:rPr>
              <w:t xml:space="preserve"> respectievelijk </w:t>
            </w:r>
            <w:r w:rsidRPr="00EA3A91">
              <w:rPr>
                <w:color w:val="339966"/>
                <w:sz w:val="20"/>
              </w:rPr>
              <w:t>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00AB51F1" w:rsidRPr="00EA3A91">
              <w:rPr>
                <w:color w:val="800080"/>
              </w:rPr>
              <w:t>en</w:t>
            </w:r>
            <w:r w:rsidR="00AB51F1"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color w:val="339966"/>
                <w:sz w:val="20"/>
              </w:rPr>
              <w:t>van elk jaar, voor het eerst 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00AB51F1" w:rsidRPr="00EA3A91">
              <w:rPr>
                <w:color w:val="800080"/>
              </w:rPr>
              <w:t>en</w:t>
            </w:r>
            <w:r w:rsidR="00AB51F1"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AB51F1" w:rsidRPr="00D40164">
              <w:t xml:space="preserve"> datum</w:t>
            </w:r>
            <w:r w:rsidRPr="00EA3A91">
              <w:rPr>
                <w:color w:val="339966"/>
                <w:sz w:val="20"/>
              </w:rPr>
              <w:t>.</w:t>
            </w:r>
          </w:p>
          <w:p w:rsidR="004D6A6A" w:rsidRPr="00EA3A91" w:rsidRDefault="004D6A6A"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rPr>
            </w:pPr>
          </w:p>
        </w:tc>
        <w:tc>
          <w:tcPr>
            <w:tcW w:w="7371" w:type="dxa"/>
            <w:shd w:val="clear" w:color="auto" w:fill="auto"/>
          </w:tcPr>
          <w:p w:rsidR="00E9460F" w:rsidRDefault="00E9460F" w:rsidP="00E9460F">
            <w:r>
              <w:t xml:space="preserve">Zie toelichting </w:t>
            </w:r>
            <w:r w:rsidR="003B3F21">
              <w:t xml:space="preserve">met betrekking tot deze keuzetekst </w:t>
            </w:r>
            <w:r>
              <w:t xml:space="preserve">in de voorgaande paragraaf  “Vaste hypotheek, niet zijnde </w:t>
            </w:r>
            <w:proofErr w:type="spellStart"/>
            <w:r>
              <w:t>teboekgesteld</w:t>
            </w:r>
            <w:proofErr w:type="spellEnd"/>
            <w:r>
              <w:t xml:space="preserve"> schip”</w:t>
            </w:r>
            <w:r w:rsidR="001D0F74">
              <w:t>.</w:t>
            </w:r>
          </w:p>
          <w:p w:rsidR="0002427D" w:rsidRDefault="0002427D" w:rsidP="0002427D"/>
          <w:p w:rsidR="00A13BD9" w:rsidRDefault="00A13BD9" w:rsidP="00A13BD9">
            <w:r>
              <w:t>De laatst gekozen keuzetekst wordt afgesloten met een ‘.’, de eventuele andere met een ‘;’.</w:t>
            </w:r>
          </w:p>
          <w:p w:rsidR="00A13BD9" w:rsidRDefault="00A13BD9" w:rsidP="0002427D"/>
          <w:p w:rsidR="004D6A6A" w:rsidRPr="00EA3A91" w:rsidRDefault="001D0F74" w:rsidP="00A7152A">
            <w:pPr>
              <w:rPr>
                <w:szCs w:val="18"/>
              </w:rPr>
            </w:pPr>
            <w:r w:rsidRPr="00EA3A91">
              <w:rPr>
                <w:szCs w:val="18"/>
              </w:rPr>
              <w:t>Aanvullend:</w:t>
            </w:r>
          </w:p>
          <w:p w:rsidR="00970BF3" w:rsidRDefault="009278FE" w:rsidP="00EA3A91">
            <w:pPr>
              <w:spacing w:before="72"/>
            </w:pPr>
            <w:r>
              <w:t>De tekst “</w:t>
            </w:r>
            <w:r w:rsidRPr="00EA3A91">
              <w:rPr>
                <w:sz w:val="20"/>
              </w:rPr>
              <w:t>respectievelijk</w:t>
            </w:r>
            <w:r>
              <w:t>” bij ‘bedongen renten‘</w:t>
            </w:r>
            <w:r w:rsidR="00AF26BC">
              <w:t xml:space="preserve"> en ‘vervaldatum’</w:t>
            </w:r>
            <w:r>
              <w:t xml:space="preserve"> is afhankelijk van het aantal getallen </w:t>
            </w:r>
            <w:r w:rsidR="00AF26BC">
              <w:t xml:space="preserve">of datums </w:t>
            </w:r>
            <w:r>
              <w:t>dat volgt. Als er één getal</w:t>
            </w:r>
            <w:r w:rsidR="00AF26BC">
              <w:t xml:space="preserve"> of datum</w:t>
            </w:r>
            <w:r>
              <w:t xml:space="preserve"> volgt, dan wordt de tekst niet getoond, anders de tekst “respectievelijk”.</w:t>
            </w:r>
          </w:p>
          <w:p w:rsidR="009278FE" w:rsidRDefault="009278FE" w:rsidP="00EA3A91">
            <w:pPr>
              <w:spacing w:before="72"/>
            </w:pPr>
            <w:r>
              <w:t>De tekst “</w:t>
            </w:r>
            <w:r w:rsidRPr="00EA3A91">
              <w:rPr>
                <w:sz w:val="20"/>
              </w:rPr>
              <w:t>bedraagt/bedragen de bedongen rente(n)</w:t>
            </w:r>
            <w:r>
              <w:t>” is afhankelijk van het aantal renten dat volgt. Als er 1 rente volgt, dan wordt de tekst “</w:t>
            </w:r>
            <w:r w:rsidRPr="00EA3A91">
              <w:rPr>
                <w:sz w:val="20"/>
              </w:rPr>
              <w:t>bedraagt de bedongen rente</w:t>
            </w:r>
            <w:r>
              <w:t>” getoond, anders de tekst “</w:t>
            </w:r>
            <w:r w:rsidRPr="00EA3A91">
              <w:rPr>
                <w:sz w:val="20"/>
              </w:rPr>
              <w:t>bedragen de bedongen renten</w:t>
            </w:r>
            <w:r>
              <w:t>”.</w:t>
            </w:r>
          </w:p>
          <w:p w:rsidR="008D79D2" w:rsidRPr="00EA3A91" w:rsidRDefault="008D79D2" w:rsidP="00EA3A91">
            <w:pPr>
              <w:spacing w:before="72"/>
              <w:rPr>
                <w:szCs w:val="18"/>
              </w:rPr>
            </w:pPr>
            <w:r w:rsidRPr="00EA3A91">
              <w:rPr>
                <w:szCs w:val="18"/>
              </w:rPr>
              <w:lastRenderedPageBreak/>
              <w:t>De tekst “</w:t>
            </w:r>
            <w:r w:rsidRPr="00EA3A91">
              <w:rPr>
                <w:color w:val="33CCCC"/>
                <w:szCs w:val="18"/>
              </w:rPr>
              <w:t xml:space="preserve">deze/dit </w:t>
            </w:r>
            <w:r w:rsidRPr="00EA3A91">
              <w:rPr>
                <w:color w:val="339966"/>
                <w:szCs w:val="18"/>
              </w:rPr>
              <w:t>krediet</w:t>
            </w:r>
            <w:r w:rsidRPr="00EA3A91">
              <w:rPr>
                <w:color w:val="800080"/>
                <w:szCs w:val="18"/>
              </w:rPr>
              <w:t>en</w:t>
            </w:r>
            <w:r w:rsidRPr="00EA3A91">
              <w:rPr>
                <w:szCs w:val="18"/>
              </w:rPr>
              <w:t>” is afhankelijk van het aantal kredietbedragen dat eerder is vermeld. Als er 1 bedrag is vermeld, dan wordt de tekst “dit krediet” getoond, anders de tekst “deze kredieten”.</w:t>
            </w:r>
          </w:p>
          <w:p w:rsidR="00AF26BC" w:rsidRPr="00EA3A91" w:rsidRDefault="00AF26BC" w:rsidP="003D1F7E">
            <w:pPr>
              <w:rPr>
                <w:lang w:val="nl"/>
              </w:rPr>
            </w:pPr>
          </w:p>
          <w:p w:rsidR="00616CF2" w:rsidRPr="00EA3A91" w:rsidRDefault="00616CF2" w:rsidP="003D1F7E">
            <w:pPr>
              <w:rPr>
                <w:lang w:val="nl"/>
              </w:rPr>
            </w:pPr>
            <w:r w:rsidRPr="00EA3A91">
              <w:rPr>
                <w:lang w:val="nl"/>
              </w:rPr>
              <w:t>De bedragen, rentepercentages en datums zijn niet aan elkaar gerelateerd</w:t>
            </w:r>
            <w:r w:rsidR="00D94578" w:rsidRPr="00EA3A91">
              <w:rPr>
                <w:lang w:val="nl"/>
              </w:rPr>
              <w:t>, de juiste vulling is de verantwoordelijkheid van de bank/notaris.</w:t>
            </w:r>
            <w:r w:rsidRPr="00EA3A91">
              <w:rPr>
                <w:lang w:val="nl"/>
              </w:rPr>
              <w:t xml:space="preserve"> </w:t>
            </w:r>
          </w:p>
          <w:p w:rsidR="00266366" w:rsidRPr="00EA3A91" w:rsidRDefault="00266366" w:rsidP="003D1F7E">
            <w:pPr>
              <w:rPr>
                <w:lang w:val="nl"/>
              </w:rPr>
            </w:pPr>
          </w:p>
          <w:p w:rsidR="00266366" w:rsidRPr="00EA3A91" w:rsidRDefault="00266366" w:rsidP="00EA3A91">
            <w:pPr>
              <w:pStyle w:val="streepje"/>
              <w:numPr>
                <w:ilvl w:val="0"/>
                <w:numId w:val="0"/>
              </w:numPr>
              <w:rPr>
                <w:u w:val="single"/>
                <w:lang w:val="nl-NL"/>
              </w:rPr>
            </w:pPr>
            <w:r w:rsidRPr="00EA3A91">
              <w:rPr>
                <w:u w:val="single"/>
              </w:rPr>
              <w:t>Mapping</w:t>
            </w:r>
            <w:r w:rsidRPr="00AF16BF">
              <w:t>:</w:t>
            </w:r>
          </w:p>
          <w:p w:rsidR="00266366" w:rsidRPr="00EA3A91" w:rsidRDefault="00266366" w:rsidP="00EA3A91">
            <w:pPr>
              <w:spacing w:line="240" w:lineRule="auto"/>
              <w:rPr>
                <w:sz w:val="16"/>
                <w:szCs w:val="16"/>
              </w:rPr>
            </w:pPr>
            <w:r w:rsidRPr="00EA3A91">
              <w:rPr>
                <w:sz w:val="16"/>
                <w:szCs w:val="16"/>
              </w:rPr>
              <w:t>./</w:t>
            </w:r>
            <w:proofErr w:type="spellStart"/>
            <w:r w:rsidR="00B31F44" w:rsidRPr="00EA3A91">
              <w:rPr>
                <w:sz w:val="16"/>
                <w:szCs w:val="16"/>
              </w:rPr>
              <w:t>vast</w:t>
            </w:r>
            <w:r w:rsidR="00D90EB7" w:rsidRPr="00EA3A91">
              <w:rPr>
                <w:sz w:val="16"/>
                <w:szCs w:val="16"/>
              </w:rPr>
              <w:t>e</w:t>
            </w:r>
            <w:r w:rsidR="00B31F44" w:rsidRPr="00EA3A91">
              <w:rPr>
                <w:sz w:val="16"/>
                <w:szCs w:val="16"/>
              </w:rPr>
              <w:t>HypotheekSchip</w:t>
            </w:r>
            <w:proofErr w:type="spellEnd"/>
            <w:r w:rsidR="00B31F44" w:rsidRPr="00EA3A91">
              <w:rPr>
                <w:sz w:val="16"/>
                <w:szCs w:val="16"/>
              </w:rPr>
              <w:t>/</w:t>
            </w:r>
            <w:proofErr w:type="spellStart"/>
            <w:r w:rsidR="008D186D" w:rsidRPr="00EA3A91">
              <w:rPr>
                <w:sz w:val="16"/>
                <w:szCs w:val="16"/>
              </w:rPr>
              <w:t>g</w:t>
            </w:r>
            <w:r w:rsidRPr="00EA3A91">
              <w:rPr>
                <w:sz w:val="16"/>
                <w:szCs w:val="16"/>
              </w:rPr>
              <w:t>eldlening</w:t>
            </w:r>
            <w:r w:rsidR="008D186D" w:rsidRPr="00EA3A91">
              <w:rPr>
                <w:sz w:val="16"/>
                <w:szCs w:val="16"/>
              </w:rPr>
              <w:t>en</w:t>
            </w:r>
            <w:r w:rsidR="00B01BF3" w:rsidRPr="00EA3A91">
              <w:rPr>
                <w:sz w:val="16"/>
                <w:szCs w:val="16"/>
              </w:rPr>
              <w:t>InclRente</w:t>
            </w:r>
            <w:proofErr w:type="spellEnd"/>
            <w:r w:rsidR="00B31F44" w:rsidRPr="00EA3A91">
              <w:rPr>
                <w:sz w:val="16"/>
                <w:szCs w:val="16"/>
              </w:rPr>
              <w:t>/geldleningen</w:t>
            </w:r>
          </w:p>
          <w:p w:rsidR="00266366" w:rsidRPr="00EA3A91" w:rsidRDefault="00266366" w:rsidP="00EA3A91">
            <w:pPr>
              <w:spacing w:line="240" w:lineRule="auto"/>
              <w:rPr>
                <w:sz w:val="16"/>
                <w:szCs w:val="16"/>
              </w:rPr>
            </w:pPr>
            <w:r w:rsidRPr="00EA3A91">
              <w:rPr>
                <w:sz w:val="16"/>
                <w:szCs w:val="16"/>
              </w:rPr>
              <w:tab/>
              <w:t>./bedrag/som</w:t>
            </w:r>
          </w:p>
          <w:p w:rsidR="00266366" w:rsidRPr="00EA3A91" w:rsidRDefault="00266366" w:rsidP="00EA3A91">
            <w:pPr>
              <w:spacing w:line="240" w:lineRule="auto"/>
              <w:rPr>
                <w:sz w:val="16"/>
                <w:szCs w:val="16"/>
              </w:rPr>
            </w:pPr>
            <w:r w:rsidRPr="00EA3A91">
              <w:rPr>
                <w:sz w:val="16"/>
                <w:szCs w:val="16"/>
              </w:rPr>
              <w:tab/>
              <w:t>./bedrag/valuta</w:t>
            </w:r>
          </w:p>
          <w:p w:rsidR="00B31F44" w:rsidRPr="00EA3A91" w:rsidRDefault="00B31F44" w:rsidP="00EA3A91">
            <w:pPr>
              <w:spacing w:line="240" w:lineRule="auto"/>
              <w:rPr>
                <w:sz w:val="16"/>
                <w:szCs w:val="16"/>
              </w:rPr>
            </w:pPr>
            <w:r w:rsidRPr="00EA3A91">
              <w:rPr>
                <w:sz w:val="16"/>
                <w:szCs w:val="16"/>
              </w:rPr>
              <w:t>./</w:t>
            </w:r>
            <w:proofErr w:type="spellStart"/>
            <w:r w:rsidRPr="00EA3A91">
              <w:rPr>
                <w:sz w:val="16"/>
                <w:szCs w:val="16"/>
              </w:rPr>
              <w:t>vasteHypotheekSchip</w:t>
            </w:r>
            <w:proofErr w:type="spellEnd"/>
            <w:r w:rsidRPr="00EA3A91">
              <w:rPr>
                <w:sz w:val="16"/>
                <w:szCs w:val="16"/>
              </w:rPr>
              <w:t>/</w:t>
            </w:r>
            <w:proofErr w:type="spellStart"/>
            <w:r w:rsidRPr="00EA3A91">
              <w:rPr>
                <w:sz w:val="16"/>
                <w:szCs w:val="16"/>
              </w:rPr>
              <w:t>geldleningenInclRente</w:t>
            </w:r>
            <w:proofErr w:type="spellEnd"/>
            <w:r w:rsidRPr="00EA3A91">
              <w:rPr>
                <w:sz w:val="16"/>
                <w:szCs w:val="16"/>
              </w:rPr>
              <w:t>/rente</w:t>
            </w:r>
          </w:p>
          <w:p w:rsidR="00266366" w:rsidRPr="00EA3A91" w:rsidRDefault="00266366" w:rsidP="00EA3A91">
            <w:pPr>
              <w:spacing w:line="240" w:lineRule="auto"/>
              <w:rPr>
                <w:sz w:val="16"/>
                <w:szCs w:val="16"/>
              </w:rPr>
            </w:pPr>
            <w:r w:rsidRPr="00EA3A91">
              <w:rPr>
                <w:sz w:val="16"/>
                <w:szCs w:val="16"/>
              </w:rPr>
              <w:tab/>
              <w:t>./rente</w:t>
            </w:r>
            <w:r w:rsidR="00B31F44" w:rsidRPr="00EA3A91">
              <w:rPr>
                <w:sz w:val="16"/>
                <w:szCs w:val="16"/>
              </w:rPr>
              <w:t>percentage/percentage</w:t>
            </w:r>
          </w:p>
          <w:p w:rsidR="00266366" w:rsidRPr="00EA3A91" w:rsidRDefault="00266366" w:rsidP="00EA3A91">
            <w:pPr>
              <w:spacing w:line="240" w:lineRule="auto"/>
              <w:rPr>
                <w:sz w:val="16"/>
                <w:szCs w:val="16"/>
              </w:rPr>
            </w:pPr>
            <w:r w:rsidRPr="00EA3A91">
              <w:rPr>
                <w:sz w:val="16"/>
                <w:szCs w:val="16"/>
              </w:rPr>
              <w:tab/>
              <w:t>.</w:t>
            </w:r>
            <w:r w:rsidR="008D186D" w:rsidRPr="00EA3A91">
              <w:rPr>
                <w:sz w:val="16"/>
                <w:szCs w:val="16"/>
              </w:rPr>
              <w:t>/</w:t>
            </w:r>
            <w:r w:rsidRPr="00EA3A91">
              <w:rPr>
                <w:sz w:val="16"/>
                <w:szCs w:val="16"/>
              </w:rPr>
              <w:t>vervaldatum</w:t>
            </w:r>
            <w:r w:rsidR="00B31F44" w:rsidRPr="00EA3A91">
              <w:rPr>
                <w:sz w:val="16"/>
                <w:szCs w:val="16"/>
              </w:rPr>
              <w:t>/datum</w:t>
            </w:r>
          </w:p>
          <w:p w:rsidR="00266366" w:rsidRPr="00EA3A91" w:rsidRDefault="00266366" w:rsidP="00EA3A91">
            <w:pPr>
              <w:spacing w:line="240" w:lineRule="auto"/>
              <w:rPr>
                <w:sz w:val="16"/>
                <w:szCs w:val="16"/>
              </w:rPr>
            </w:pPr>
            <w:r w:rsidRPr="00EA3A91">
              <w:rPr>
                <w:sz w:val="16"/>
                <w:szCs w:val="16"/>
              </w:rPr>
              <w:tab/>
              <w:t>.</w:t>
            </w:r>
            <w:r w:rsidR="008D186D" w:rsidRPr="00EA3A91">
              <w:rPr>
                <w:sz w:val="16"/>
                <w:szCs w:val="16"/>
              </w:rPr>
              <w:t>/</w:t>
            </w:r>
            <w:proofErr w:type="spellStart"/>
            <w:r w:rsidRPr="00EA3A91">
              <w:rPr>
                <w:sz w:val="16"/>
                <w:szCs w:val="16"/>
              </w:rPr>
              <w:t>eersteVervaldatum</w:t>
            </w:r>
            <w:proofErr w:type="spellEnd"/>
            <w:r w:rsidR="00B31F44" w:rsidRPr="00EA3A91">
              <w:rPr>
                <w:sz w:val="16"/>
                <w:szCs w:val="16"/>
              </w:rPr>
              <w:t>/datum</w:t>
            </w:r>
          </w:p>
          <w:p w:rsidR="00266366" w:rsidRPr="00EA3A91" w:rsidRDefault="00266366" w:rsidP="00EA3A91">
            <w:pPr>
              <w:spacing w:line="240" w:lineRule="auto"/>
              <w:rPr>
                <w:sz w:val="16"/>
                <w:szCs w:val="16"/>
              </w:rPr>
            </w:pPr>
            <w:r w:rsidRPr="00EA3A91">
              <w:rPr>
                <w:sz w:val="16"/>
                <w:szCs w:val="16"/>
              </w:rPr>
              <w:t>Respectievelijk</w:t>
            </w:r>
          </w:p>
          <w:p w:rsidR="00266366" w:rsidRPr="00EA3A91" w:rsidRDefault="00266366" w:rsidP="00EA3A91">
            <w:pPr>
              <w:spacing w:line="240" w:lineRule="auto"/>
              <w:rPr>
                <w:sz w:val="16"/>
                <w:szCs w:val="16"/>
              </w:rPr>
            </w:pPr>
            <w:r w:rsidRPr="00EA3A91">
              <w:rPr>
                <w:sz w:val="16"/>
                <w:szCs w:val="16"/>
              </w:rPr>
              <w:t>./</w:t>
            </w:r>
            <w:proofErr w:type="spellStart"/>
            <w:r w:rsidRPr="00EA3A91">
              <w:rPr>
                <w:sz w:val="16"/>
                <w:szCs w:val="16"/>
              </w:rPr>
              <w:t>vasteHypotheek</w:t>
            </w:r>
            <w:r w:rsidR="00B31F44" w:rsidRPr="00EA3A91">
              <w:rPr>
                <w:sz w:val="16"/>
                <w:szCs w:val="16"/>
              </w:rPr>
              <w:t>Schip</w:t>
            </w:r>
            <w:proofErr w:type="spellEnd"/>
            <w:r w:rsidRPr="00EA3A91">
              <w:rPr>
                <w:sz w:val="16"/>
                <w:szCs w:val="16"/>
              </w:rPr>
              <w:t>/</w:t>
            </w:r>
            <w:proofErr w:type="spellStart"/>
            <w:r w:rsidR="00B31F44" w:rsidRPr="00EA3A91">
              <w:rPr>
                <w:sz w:val="16"/>
                <w:szCs w:val="16"/>
              </w:rPr>
              <w:t>k</w:t>
            </w:r>
            <w:r w:rsidRPr="00EA3A91">
              <w:rPr>
                <w:sz w:val="16"/>
                <w:szCs w:val="16"/>
              </w:rPr>
              <w:t>rediet</w:t>
            </w:r>
            <w:r w:rsidR="00B31F44" w:rsidRPr="00EA3A91">
              <w:rPr>
                <w:sz w:val="16"/>
                <w:szCs w:val="16"/>
              </w:rPr>
              <w:t>enInclRente</w:t>
            </w:r>
            <w:proofErr w:type="spellEnd"/>
            <w:r w:rsidR="00B31F44" w:rsidRPr="00EA3A91">
              <w:rPr>
                <w:sz w:val="16"/>
                <w:szCs w:val="16"/>
              </w:rPr>
              <w:t>/kredieten</w:t>
            </w:r>
          </w:p>
          <w:p w:rsidR="00266366" w:rsidRPr="00EA3A91" w:rsidRDefault="00266366" w:rsidP="00EA3A91">
            <w:pPr>
              <w:spacing w:line="240" w:lineRule="auto"/>
              <w:rPr>
                <w:sz w:val="16"/>
                <w:szCs w:val="16"/>
              </w:rPr>
            </w:pPr>
            <w:r w:rsidRPr="00EA3A91">
              <w:rPr>
                <w:sz w:val="16"/>
                <w:szCs w:val="16"/>
              </w:rPr>
              <w:tab/>
              <w:t>./bedrag/som</w:t>
            </w:r>
          </w:p>
          <w:p w:rsidR="00266366" w:rsidRPr="00EA3A91" w:rsidRDefault="00266366" w:rsidP="00EA3A91">
            <w:pPr>
              <w:spacing w:line="240" w:lineRule="auto"/>
              <w:rPr>
                <w:sz w:val="16"/>
                <w:szCs w:val="16"/>
              </w:rPr>
            </w:pPr>
            <w:r w:rsidRPr="00EA3A91">
              <w:rPr>
                <w:sz w:val="16"/>
                <w:szCs w:val="16"/>
              </w:rPr>
              <w:tab/>
              <w:t>./bedrag/valuta</w:t>
            </w:r>
          </w:p>
          <w:p w:rsidR="00B31F44" w:rsidRPr="00EA3A91" w:rsidRDefault="00B31F44" w:rsidP="00EA3A91">
            <w:pPr>
              <w:spacing w:line="240" w:lineRule="auto"/>
              <w:rPr>
                <w:sz w:val="16"/>
                <w:szCs w:val="16"/>
              </w:rPr>
            </w:pPr>
            <w:r w:rsidRPr="00EA3A91">
              <w:rPr>
                <w:sz w:val="16"/>
                <w:szCs w:val="16"/>
              </w:rPr>
              <w:t>./</w:t>
            </w:r>
            <w:proofErr w:type="spellStart"/>
            <w:r w:rsidRPr="00EA3A91">
              <w:rPr>
                <w:sz w:val="16"/>
                <w:szCs w:val="16"/>
              </w:rPr>
              <w:t>vasteHypotheekSchip</w:t>
            </w:r>
            <w:proofErr w:type="spellEnd"/>
            <w:r w:rsidRPr="00EA3A91">
              <w:rPr>
                <w:sz w:val="16"/>
                <w:szCs w:val="16"/>
              </w:rPr>
              <w:t>/</w:t>
            </w:r>
            <w:proofErr w:type="spellStart"/>
            <w:r w:rsidRPr="00EA3A91">
              <w:rPr>
                <w:sz w:val="16"/>
                <w:szCs w:val="16"/>
              </w:rPr>
              <w:t>kredietenInclRente</w:t>
            </w:r>
            <w:proofErr w:type="spellEnd"/>
            <w:r w:rsidRPr="00EA3A91">
              <w:rPr>
                <w:sz w:val="16"/>
                <w:szCs w:val="16"/>
              </w:rPr>
              <w:t>/rente</w:t>
            </w:r>
          </w:p>
          <w:p w:rsidR="00B31F44" w:rsidRPr="00EA3A91" w:rsidRDefault="00266366" w:rsidP="00EA3A91">
            <w:pPr>
              <w:spacing w:line="240" w:lineRule="auto"/>
              <w:rPr>
                <w:sz w:val="16"/>
                <w:szCs w:val="16"/>
              </w:rPr>
            </w:pPr>
            <w:r w:rsidRPr="00EA3A91">
              <w:rPr>
                <w:sz w:val="16"/>
                <w:szCs w:val="16"/>
              </w:rPr>
              <w:tab/>
            </w:r>
            <w:r w:rsidR="00B31F44" w:rsidRPr="00EA3A91">
              <w:rPr>
                <w:sz w:val="16"/>
                <w:szCs w:val="16"/>
              </w:rPr>
              <w:t>./rentepercentage/percentage</w:t>
            </w:r>
          </w:p>
          <w:p w:rsidR="00B31F44" w:rsidRPr="00EA3A91" w:rsidRDefault="00B31F44" w:rsidP="00EA3A91">
            <w:pPr>
              <w:spacing w:line="240" w:lineRule="auto"/>
              <w:rPr>
                <w:sz w:val="16"/>
                <w:szCs w:val="16"/>
              </w:rPr>
            </w:pPr>
            <w:r w:rsidRPr="00EA3A91">
              <w:rPr>
                <w:sz w:val="16"/>
                <w:szCs w:val="16"/>
              </w:rPr>
              <w:tab/>
              <w:t>./vervaldatum/datum</w:t>
            </w:r>
          </w:p>
          <w:p w:rsidR="003B3F21" w:rsidRPr="00EA3A91" w:rsidRDefault="00B31F44" w:rsidP="00EA3A91">
            <w:pPr>
              <w:spacing w:line="240" w:lineRule="auto"/>
              <w:rPr>
                <w:sz w:val="16"/>
                <w:szCs w:val="16"/>
              </w:rPr>
            </w:pPr>
            <w:r w:rsidRPr="00EA3A91">
              <w:rPr>
                <w:sz w:val="16"/>
                <w:szCs w:val="16"/>
              </w:rPr>
              <w:tab/>
              <w:t>./</w:t>
            </w:r>
            <w:proofErr w:type="spellStart"/>
            <w:r w:rsidRPr="00EA3A91">
              <w:rPr>
                <w:sz w:val="16"/>
                <w:szCs w:val="16"/>
              </w:rPr>
              <w:t>eersteVervaldatum</w:t>
            </w:r>
            <w:proofErr w:type="spellEnd"/>
            <w:r w:rsidRPr="00EA3A91">
              <w:rPr>
                <w:sz w:val="16"/>
                <w:szCs w:val="16"/>
              </w:rPr>
              <w:t>/datum</w:t>
            </w:r>
          </w:p>
          <w:p w:rsidR="00D90EB7" w:rsidRPr="00EA3A91" w:rsidRDefault="00D90EB7" w:rsidP="00EA3A91">
            <w:pPr>
              <w:spacing w:line="240" w:lineRule="auto"/>
              <w:rPr>
                <w:sz w:val="16"/>
                <w:szCs w:val="16"/>
              </w:rPr>
            </w:pPr>
          </w:p>
          <w:p w:rsidR="00D90EB7" w:rsidRPr="00EA3A91" w:rsidRDefault="00D90EB7" w:rsidP="00EA3A91">
            <w:pPr>
              <w:spacing w:line="240" w:lineRule="auto"/>
              <w:rPr>
                <w:sz w:val="16"/>
                <w:szCs w:val="16"/>
              </w:rPr>
            </w:pPr>
          </w:p>
        </w:tc>
      </w:tr>
      <w:tr w:rsidR="004D6A6A" w:rsidRPr="00343045" w:rsidTr="00EA3A91">
        <w:tc>
          <w:tcPr>
            <w:tcW w:w="6771" w:type="dxa"/>
            <w:shd w:val="clear" w:color="auto" w:fill="auto"/>
          </w:tcPr>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lastRenderedPageBreak/>
              <w:t>Opeisbaarheid</w:t>
            </w:r>
          </w:p>
          <w:p w:rsidR="004D6A6A"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De hypotheekgever en de bank verklaarden dat het door een debiteur aan de bank verschuldigde onmiddellijk opeisbaar is of met onmiddellijke ingang door de bank kan worden opgeëist als zich een opeisingsgrond en/of omstandigheid die tot opeisbaarheid leidt voordoet welke is opgenomen in de hierna genoemde, in de openbare registers ingeschreven, algemene voorwaarden.</w:t>
            </w:r>
          </w:p>
        </w:tc>
        <w:tc>
          <w:tcPr>
            <w:tcW w:w="7371" w:type="dxa"/>
            <w:shd w:val="clear" w:color="auto" w:fill="auto"/>
          </w:tcPr>
          <w:p w:rsidR="004D6A6A" w:rsidRDefault="0052049A" w:rsidP="00A7152A">
            <w:r>
              <w:t>Deze tekst wordt altijd vermeld</w:t>
            </w:r>
            <w:r w:rsidR="0002427D">
              <w:t>.</w:t>
            </w:r>
          </w:p>
        </w:tc>
      </w:tr>
      <w:tr w:rsidR="004D6A6A" w:rsidRPr="00343045" w:rsidTr="00EA3A91">
        <w:tc>
          <w:tcPr>
            <w:tcW w:w="6771" w:type="dxa"/>
            <w:shd w:val="clear" w:color="auto" w:fill="auto"/>
          </w:tcPr>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lastRenderedPageBreak/>
              <w:t>De Algemene Bankvoorwaarden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665404">
              <w:t>getal</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t xml:space="preserve">De Algemene voorwaarden voor hypotheken van de Rabobank 2009 welke zijn ingeschreven op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t>De Algemene voorwaarden voor particuliere geldleningen van de Rabobank 2008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t>De Algemene voorwaarden voor betaalrekeningen en betaaldiensten van de Rabobank 2009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t>De Algemene voorwaarden voor zakelijke geldleningen van de Rabobank 2008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339966"/>
                <w:sz w:val="20"/>
              </w:rPr>
              <w:t>De Algemene voorwaarden voor rekening-courant en krediet van de Rabobank 2009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339966"/>
                <w:sz w:val="20"/>
              </w:rPr>
              <w:t>.</w:t>
            </w:r>
          </w:p>
          <w:p w:rsidR="004D6A6A" w:rsidRPr="00EA3A91" w:rsidRDefault="004D6A6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p>
          <w:p w:rsidR="00D90EB7" w:rsidRPr="00EA3A91" w:rsidRDefault="00D90EB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p>
          <w:p w:rsidR="00D90EB7" w:rsidRPr="00EA3A91" w:rsidRDefault="00D90EB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p>
          <w:p w:rsidR="00D90EB7" w:rsidRPr="00EA3A91" w:rsidRDefault="00D90EB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p>
        </w:tc>
        <w:tc>
          <w:tcPr>
            <w:tcW w:w="7371" w:type="dxa"/>
            <w:shd w:val="clear" w:color="auto" w:fill="auto"/>
          </w:tcPr>
          <w:p w:rsidR="00966198" w:rsidRDefault="0002427D" w:rsidP="00966198">
            <w:r>
              <w:t xml:space="preserve">6 Keuzemogelijkheden. </w:t>
            </w:r>
            <w:r w:rsidR="00966198">
              <w:t xml:space="preserve"> </w:t>
            </w:r>
            <w:r>
              <w:t>Er dien</w:t>
            </w:r>
            <w:r w:rsidR="00966198">
              <w:t xml:space="preserve">t </w:t>
            </w:r>
            <w:r>
              <w:t xml:space="preserve"> minimaal </w:t>
            </w:r>
            <w:r w:rsidR="00002261">
              <w:t>é</w:t>
            </w:r>
            <w:r>
              <w:t>én</w:t>
            </w:r>
            <w:r w:rsidR="00002261">
              <w:t xml:space="preserve"> tekst gekozen te worden. Meerdere keuzes </w:t>
            </w:r>
            <w:r w:rsidR="00966198">
              <w:t>in verschillende combinaties zijn mogelijk.</w:t>
            </w:r>
          </w:p>
          <w:p w:rsidR="00966198" w:rsidRDefault="00966198" w:rsidP="0002427D"/>
          <w:p w:rsidR="00050715" w:rsidRDefault="00050715" w:rsidP="0002427D">
            <w:r>
              <w:t xml:space="preserve">Deel en nummer worden numeriek weergegeven in de akte, dit in tegenstelling tot de algemene beschrijving van ‘getal’ in </w:t>
            </w:r>
            <w:r>
              <w:fldChar w:fldCharType="begin"/>
            </w:r>
            <w:r>
              <w:instrText xml:space="preserve"> REF AlgemeneAfsprakenDocument \h </w:instrText>
            </w:r>
            <w:r>
              <w:fldChar w:fldCharType="separate"/>
            </w:r>
            <w:r w:rsidR="00B64008">
              <w:t>[TAA]</w:t>
            </w:r>
            <w:r>
              <w:fldChar w:fldCharType="end"/>
            </w:r>
            <w:r>
              <w:t>.</w:t>
            </w:r>
          </w:p>
          <w:p w:rsidR="00050715" w:rsidRPr="00EA23FB" w:rsidRDefault="00050715" w:rsidP="0002427D"/>
          <w:p w:rsidR="00266366" w:rsidRPr="00EA3A91" w:rsidRDefault="00266366" w:rsidP="00EA3A91">
            <w:pPr>
              <w:pStyle w:val="streepje"/>
              <w:numPr>
                <w:ilvl w:val="0"/>
                <w:numId w:val="0"/>
              </w:numPr>
              <w:rPr>
                <w:u w:val="single"/>
                <w:lang w:val="nl-NL"/>
              </w:rPr>
            </w:pPr>
            <w:r w:rsidRPr="00EA3A91">
              <w:rPr>
                <w:u w:val="single"/>
              </w:rPr>
              <w:t>Mapping</w:t>
            </w:r>
            <w:r w:rsidRPr="00AF16BF">
              <w:t>:</w:t>
            </w:r>
          </w:p>
          <w:p w:rsidR="00266366" w:rsidRPr="00EA3A91" w:rsidRDefault="00266366" w:rsidP="00EA3A91">
            <w:pPr>
              <w:spacing w:line="240" w:lineRule="auto"/>
              <w:rPr>
                <w:sz w:val="16"/>
                <w:szCs w:val="16"/>
              </w:rPr>
            </w:pPr>
            <w:r w:rsidRPr="00EA3A91">
              <w:rPr>
                <w:sz w:val="16"/>
                <w:szCs w:val="16"/>
              </w:rPr>
              <w:t>./</w:t>
            </w:r>
            <w:proofErr w:type="spellStart"/>
            <w:r w:rsidRPr="00EA3A91">
              <w:rPr>
                <w:sz w:val="16"/>
                <w:szCs w:val="16"/>
              </w:rPr>
              <w:t>algemeneVoorwaarden</w:t>
            </w:r>
            <w:proofErr w:type="spellEnd"/>
            <w:r w:rsidR="00614FA5" w:rsidRPr="00EA3A91">
              <w:rPr>
                <w:sz w:val="16"/>
                <w:szCs w:val="16"/>
              </w:rPr>
              <w:t>/</w:t>
            </w:r>
            <w:proofErr w:type="spellStart"/>
            <w:r w:rsidR="00614FA5" w:rsidRPr="00EA3A91">
              <w:rPr>
                <w:sz w:val="16"/>
                <w:szCs w:val="16"/>
              </w:rPr>
              <w:t>algemeneVoorwaardenBank</w:t>
            </w:r>
            <w:proofErr w:type="spellEnd"/>
          </w:p>
          <w:p w:rsidR="00266366" w:rsidRPr="00EA3A91" w:rsidRDefault="00266366" w:rsidP="00EA3A91">
            <w:pPr>
              <w:spacing w:line="240" w:lineRule="auto"/>
              <w:rPr>
                <w:sz w:val="16"/>
                <w:szCs w:val="16"/>
              </w:rPr>
            </w:pPr>
            <w:r w:rsidRPr="00EA3A91">
              <w:rPr>
                <w:sz w:val="16"/>
                <w:szCs w:val="16"/>
              </w:rPr>
              <w:tab/>
              <w:t>./</w:t>
            </w:r>
            <w:proofErr w:type="spellStart"/>
            <w:r w:rsidRPr="00EA3A91">
              <w:rPr>
                <w:sz w:val="16"/>
                <w:szCs w:val="16"/>
              </w:rPr>
              <w:t>soort</w:t>
            </w:r>
            <w:r w:rsidR="008D186D" w:rsidRPr="00EA3A91">
              <w:rPr>
                <w:sz w:val="16"/>
                <w:szCs w:val="16"/>
              </w:rPr>
              <w:t>Voorwaarden</w:t>
            </w:r>
            <w:proofErr w:type="spellEnd"/>
          </w:p>
          <w:p w:rsidR="00266366" w:rsidRPr="00EA3A91" w:rsidRDefault="00266366" w:rsidP="00EA3A91">
            <w:pPr>
              <w:spacing w:line="240" w:lineRule="auto"/>
              <w:rPr>
                <w:sz w:val="16"/>
                <w:szCs w:val="16"/>
              </w:rPr>
            </w:pPr>
            <w:r w:rsidRPr="00EA3A91">
              <w:rPr>
                <w:sz w:val="16"/>
                <w:szCs w:val="16"/>
              </w:rPr>
              <w:tab/>
              <w:t>./</w:t>
            </w:r>
            <w:proofErr w:type="spellStart"/>
            <w:r w:rsidRPr="00EA3A91">
              <w:rPr>
                <w:sz w:val="16"/>
                <w:szCs w:val="16"/>
              </w:rPr>
              <w:t>datumInschrijving</w:t>
            </w:r>
            <w:proofErr w:type="spellEnd"/>
          </w:p>
          <w:p w:rsidR="00266366" w:rsidRPr="00EA3A91" w:rsidRDefault="00266366" w:rsidP="00EA3A91">
            <w:pPr>
              <w:spacing w:line="240" w:lineRule="auto"/>
              <w:rPr>
                <w:sz w:val="16"/>
                <w:szCs w:val="16"/>
              </w:rPr>
            </w:pPr>
            <w:r w:rsidRPr="00EA3A91">
              <w:rPr>
                <w:sz w:val="16"/>
                <w:szCs w:val="16"/>
              </w:rPr>
              <w:tab/>
              <w:t>./deel</w:t>
            </w:r>
          </w:p>
          <w:p w:rsidR="00266366" w:rsidRPr="00EA3A91" w:rsidRDefault="00266366" w:rsidP="00EA3A91">
            <w:pPr>
              <w:spacing w:line="240" w:lineRule="auto"/>
              <w:rPr>
                <w:sz w:val="16"/>
                <w:szCs w:val="16"/>
              </w:rPr>
            </w:pPr>
            <w:r w:rsidRPr="00EA3A91">
              <w:rPr>
                <w:sz w:val="16"/>
                <w:szCs w:val="16"/>
              </w:rPr>
              <w:tab/>
              <w:t>./nummer</w:t>
            </w:r>
          </w:p>
          <w:p w:rsidR="00C92F87" w:rsidRPr="00EA3A91" w:rsidRDefault="00C92F87" w:rsidP="00EA3A91">
            <w:pPr>
              <w:spacing w:line="240" w:lineRule="auto"/>
              <w:rPr>
                <w:sz w:val="16"/>
                <w:szCs w:val="16"/>
              </w:rPr>
            </w:pPr>
          </w:p>
          <w:p w:rsidR="00C92F87" w:rsidRPr="00EA3A91" w:rsidRDefault="00C92F87" w:rsidP="00EA3A91">
            <w:pPr>
              <w:spacing w:line="240" w:lineRule="auto"/>
              <w:rPr>
                <w:sz w:val="16"/>
                <w:szCs w:val="16"/>
              </w:rPr>
            </w:pPr>
            <w:r w:rsidRPr="00EA3A91">
              <w:rPr>
                <w:sz w:val="16"/>
                <w:szCs w:val="16"/>
              </w:rPr>
              <w:t xml:space="preserve">ALS </w:t>
            </w:r>
            <w:proofErr w:type="spellStart"/>
            <w:r w:rsidRPr="00EA3A91">
              <w:rPr>
                <w:sz w:val="16"/>
                <w:szCs w:val="16"/>
              </w:rPr>
              <w:t>soort</w:t>
            </w:r>
            <w:r w:rsidR="008D186D" w:rsidRPr="00EA3A91">
              <w:rPr>
                <w:sz w:val="16"/>
                <w:szCs w:val="16"/>
              </w:rPr>
              <w:t>Voorwaarden</w:t>
            </w:r>
            <w:proofErr w:type="spellEnd"/>
          </w:p>
          <w:p w:rsidR="00C92F87" w:rsidRPr="00EA3A91" w:rsidRDefault="00C92F87" w:rsidP="00EA3A91">
            <w:pPr>
              <w:spacing w:line="240" w:lineRule="auto"/>
              <w:rPr>
                <w:color w:val="339966"/>
                <w:sz w:val="20"/>
              </w:rPr>
            </w:pPr>
            <w:r w:rsidRPr="00EA3A91">
              <w:rPr>
                <w:sz w:val="16"/>
                <w:szCs w:val="16"/>
              </w:rPr>
              <w:t xml:space="preserve">= </w:t>
            </w:r>
            <w:r w:rsidR="00D94578" w:rsidRPr="00EA3A91">
              <w:rPr>
                <w:sz w:val="16"/>
                <w:szCs w:val="16"/>
              </w:rPr>
              <w:t>‘</w:t>
            </w:r>
            <w:r w:rsidR="00860282" w:rsidRPr="00EA3A91">
              <w:rPr>
                <w:sz w:val="16"/>
                <w:szCs w:val="16"/>
              </w:rPr>
              <w:t>bank</w:t>
            </w:r>
            <w:r w:rsidR="00D94578" w:rsidRPr="00EA3A91">
              <w:rPr>
                <w:sz w:val="16"/>
                <w:szCs w:val="16"/>
              </w:rPr>
              <w:t>’</w:t>
            </w:r>
            <w:r w:rsidRPr="00EA3A91">
              <w:rPr>
                <w:sz w:val="16"/>
                <w:szCs w:val="16"/>
              </w:rPr>
              <w:t xml:space="preserve"> dan tekst “</w:t>
            </w:r>
            <w:r w:rsidRPr="00EA3A91">
              <w:rPr>
                <w:color w:val="339966"/>
                <w:sz w:val="20"/>
              </w:rPr>
              <w:t>De Algemene Bankvoorwaarden welke…………”</w:t>
            </w:r>
          </w:p>
          <w:p w:rsidR="00C92F87" w:rsidRPr="00EA3A91" w:rsidRDefault="00C92F87" w:rsidP="00EA3A91">
            <w:pPr>
              <w:spacing w:line="240" w:lineRule="auto"/>
              <w:rPr>
                <w:color w:val="339966"/>
                <w:sz w:val="20"/>
              </w:rPr>
            </w:pPr>
            <w:r w:rsidRPr="00EA3A91">
              <w:rPr>
                <w:sz w:val="16"/>
                <w:szCs w:val="16"/>
              </w:rPr>
              <w:t xml:space="preserve">= </w:t>
            </w:r>
            <w:r w:rsidR="00D94578" w:rsidRPr="00EA3A91">
              <w:rPr>
                <w:sz w:val="16"/>
                <w:szCs w:val="16"/>
              </w:rPr>
              <w:t>‘</w:t>
            </w:r>
            <w:r w:rsidR="00860282" w:rsidRPr="00EA3A91">
              <w:rPr>
                <w:sz w:val="16"/>
                <w:szCs w:val="16"/>
              </w:rPr>
              <w:t>hypotheken</w:t>
            </w:r>
            <w:r w:rsidR="00583EC9" w:rsidRPr="00EA3A91">
              <w:rPr>
                <w:sz w:val="16"/>
                <w:szCs w:val="16"/>
              </w:rPr>
              <w:t>’</w:t>
            </w:r>
            <w:r w:rsidRPr="00EA3A91">
              <w:rPr>
                <w:sz w:val="16"/>
                <w:szCs w:val="16"/>
              </w:rPr>
              <w:t xml:space="preserve"> dan tekst “</w:t>
            </w:r>
            <w:r w:rsidRPr="00EA3A91">
              <w:rPr>
                <w:color w:val="339966"/>
                <w:sz w:val="20"/>
              </w:rPr>
              <w:t>De Algemene voorwaarden voor hypotheken …………”</w:t>
            </w:r>
          </w:p>
          <w:p w:rsidR="00C92F87" w:rsidRPr="00EA3A91" w:rsidRDefault="00C92F87" w:rsidP="00EA3A91">
            <w:pPr>
              <w:spacing w:line="240" w:lineRule="auto"/>
              <w:rPr>
                <w:color w:val="339966"/>
                <w:sz w:val="20"/>
              </w:rPr>
            </w:pPr>
            <w:r w:rsidRPr="00EA3A91">
              <w:rPr>
                <w:sz w:val="16"/>
                <w:szCs w:val="16"/>
              </w:rPr>
              <w:t xml:space="preserve">= </w:t>
            </w:r>
            <w:r w:rsidR="00583EC9" w:rsidRPr="00EA3A91">
              <w:rPr>
                <w:sz w:val="16"/>
                <w:szCs w:val="16"/>
              </w:rPr>
              <w:t>‘</w:t>
            </w:r>
            <w:r w:rsidR="00860282" w:rsidRPr="00EA3A91">
              <w:rPr>
                <w:sz w:val="16"/>
                <w:szCs w:val="16"/>
              </w:rPr>
              <w:t>particuliere geldleningen</w:t>
            </w:r>
            <w:r w:rsidR="00583EC9" w:rsidRPr="00EA3A91">
              <w:rPr>
                <w:sz w:val="16"/>
                <w:szCs w:val="16"/>
              </w:rPr>
              <w:t>’ dan tekst</w:t>
            </w:r>
            <w:r w:rsidRPr="00EA3A91">
              <w:rPr>
                <w:sz w:val="16"/>
                <w:szCs w:val="16"/>
              </w:rPr>
              <w:t xml:space="preserve"> “</w:t>
            </w:r>
            <w:r w:rsidRPr="00EA3A91">
              <w:rPr>
                <w:color w:val="339966"/>
                <w:sz w:val="20"/>
              </w:rPr>
              <w:t>De Algemene voorwaarden voor particuliere geldleningen …………”</w:t>
            </w:r>
          </w:p>
          <w:p w:rsidR="00C92F87" w:rsidRPr="00EA3A91" w:rsidRDefault="00C92F87" w:rsidP="00EA3A91">
            <w:pPr>
              <w:spacing w:line="240" w:lineRule="auto"/>
              <w:rPr>
                <w:color w:val="339966"/>
                <w:sz w:val="20"/>
              </w:rPr>
            </w:pPr>
            <w:r w:rsidRPr="00EA3A91">
              <w:rPr>
                <w:sz w:val="16"/>
                <w:szCs w:val="16"/>
              </w:rPr>
              <w:t xml:space="preserve">= </w:t>
            </w:r>
            <w:r w:rsidR="00583EC9" w:rsidRPr="00EA3A91">
              <w:rPr>
                <w:sz w:val="16"/>
                <w:szCs w:val="16"/>
              </w:rPr>
              <w:t>‘</w:t>
            </w:r>
            <w:r w:rsidR="00860282" w:rsidRPr="00EA3A91">
              <w:rPr>
                <w:sz w:val="16"/>
                <w:szCs w:val="16"/>
              </w:rPr>
              <w:t>betaalrekeningen</w:t>
            </w:r>
            <w:r w:rsidR="00583EC9" w:rsidRPr="00EA3A91">
              <w:rPr>
                <w:sz w:val="16"/>
                <w:szCs w:val="16"/>
              </w:rPr>
              <w:t>’</w:t>
            </w:r>
            <w:r w:rsidR="00860282" w:rsidRPr="00EA3A91">
              <w:rPr>
                <w:sz w:val="16"/>
                <w:szCs w:val="16"/>
              </w:rPr>
              <w:t xml:space="preserve"> </w:t>
            </w:r>
            <w:r w:rsidRPr="00EA3A91">
              <w:rPr>
                <w:sz w:val="16"/>
                <w:szCs w:val="16"/>
              </w:rPr>
              <w:t>dan tekst “</w:t>
            </w:r>
            <w:r w:rsidRPr="00EA3A91">
              <w:rPr>
                <w:color w:val="339966"/>
                <w:sz w:val="20"/>
              </w:rPr>
              <w:t>De Algemene voorwaarden voor betaalrekeningen …………”</w:t>
            </w:r>
          </w:p>
          <w:p w:rsidR="00C92F87" w:rsidRPr="00EA3A91" w:rsidRDefault="00C92F87" w:rsidP="00EA3A91">
            <w:pPr>
              <w:spacing w:line="240" w:lineRule="auto"/>
              <w:rPr>
                <w:color w:val="339966"/>
                <w:sz w:val="20"/>
              </w:rPr>
            </w:pPr>
            <w:r w:rsidRPr="00EA3A91">
              <w:rPr>
                <w:sz w:val="16"/>
                <w:szCs w:val="16"/>
              </w:rPr>
              <w:t xml:space="preserve">= </w:t>
            </w:r>
            <w:r w:rsidR="00583EC9" w:rsidRPr="00EA3A91">
              <w:rPr>
                <w:sz w:val="16"/>
                <w:szCs w:val="16"/>
              </w:rPr>
              <w:t>‘</w:t>
            </w:r>
            <w:r w:rsidR="00860282" w:rsidRPr="00EA3A91">
              <w:rPr>
                <w:sz w:val="16"/>
                <w:szCs w:val="16"/>
              </w:rPr>
              <w:t>zakelijke geldleningen</w:t>
            </w:r>
            <w:r w:rsidR="00583EC9" w:rsidRPr="00EA3A91">
              <w:rPr>
                <w:sz w:val="16"/>
                <w:szCs w:val="16"/>
              </w:rPr>
              <w:t>’</w:t>
            </w:r>
            <w:r w:rsidRPr="00EA3A91">
              <w:rPr>
                <w:sz w:val="16"/>
                <w:szCs w:val="16"/>
              </w:rPr>
              <w:t xml:space="preserve"> dan tekst “</w:t>
            </w:r>
            <w:r w:rsidRPr="00EA3A91">
              <w:rPr>
                <w:color w:val="339966"/>
                <w:sz w:val="20"/>
              </w:rPr>
              <w:t>De Algemene voorwaarden voor zakelijke geldleningen …………”</w:t>
            </w:r>
          </w:p>
          <w:p w:rsidR="00C92F87" w:rsidRPr="00EA3A91" w:rsidRDefault="00C92F87" w:rsidP="00EA3A91">
            <w:pPr>
              <w:spacing w:line="240" w:lineRule="auto"/>
              <w:rPr>
                <w:color w:val="339966"/>
                <w:sz w:val="20"/>
              </w:rPr>
            </w:pPr>
            <w:r w:rsidRPr="00EA3A91">
              <w:rPr>
                <w:sz w:val="16"/>
                <w:szCs w:val="16"/>
              </w:rPr>
              <w:t xml:space="preserve">= </w:t>
            </w:r>
            <w:r w:rsidR="00583EC9" w:rsidRPr="00EA3A91">
              <w:rPr>
                <w:sz w:val="16"/>
                <w:szCs w:val="16"/>
              </w:rPr>
              <w:t>‘</w:t>
            </w:r>
            <w:r w:rsidR="00860282" w:rsidRPr="00EA3A91">
              <w:rPr>
                <w:sz w:val="16"/>
                <w:szCs w:val="16"/>
              </w:rPr>
              <w:t>rekening-courant</w:t>
            </w:r>
            <w:r w:rsidR="00583EC9" w:rsidRPr="00EA3A91">
              <w:rPr>
                <w:sz w:val="16"/>
                <w:szCs w:val="16"/>
              </w:rPr>
              <w:t>’</w:t>
            </w:r>
            <w:r w:rsidR="00860282" w:rsidRPr="00EA3A91">
              <w:rPr>
                <w:sz w:val="16"/>
                <w:szCs w:val="16"/>
              </w:rPr>
              <w:t xml:space="preserve"> </w:t>
            </w:r>
            <w:r w:rsidRPr="00EA3A91">
              <w:rPr>
                <w:sz w:val="16"/>
                <w:szCs w:val="16"/>
              </w:rPr>
              <w:t>dan tekst “</w:t>
            </w:r>
            <w:r w:rsidRPr="00EA3A91">
              <w:rPr>
                <w:color w:val="339966"/>
                <w:sz w:val="20"/>
              </w:rPr>
              <w:t>De Algemene voorwaarden voor rekening-courant …………”</w:t>
            </w:r>
          </w:p>
          <w:p w:rsidR="00C92F87" w:rsidRPr="00EA3A91" w:rsidRDefault="00C92F87" w:rsidP="00EA3A91">
            <w:pPr>
              <w:spacing w:line="240" w:lineRule="auto"/>
              <w:rPr>
                <w:sz w:val="16"/>
                <w:szCs w:val="16"/>
              </w:rPr>
            </w:pPr>
          </w:p>
          <w:p w:rsidR="004D6A6A" w:rsidRDefault="004D6A6A" w:rsidP="00A7152A"/>
        </w:tc>
      </w:tr>
      <w:tr w:rsidR="004D6A6A" w:rsidRPr="00343045" w:rsidTr="00EA3A91">
        <w:trPr>
          <w:trHeight w:val="65"/>
        </w:trPr>
        <w:tc>
          <w:tcPr>
            <w:tcW w:w="6771" w:type="dxa"/>
            <w:shd w:val="clear" w:color="auto" w:fill="auto"/>
          </w:tcPr>
          <w:p w:rsidR="0025138A" w:rsidRPr="00EA3A91" w:rsidRDefault="0025138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lastRenderedPageBreak/>
              <w:t xml:space="preserve"> De hypotheekgever en de bank verklaarden dat onverminderd het vorenstaande het door een debiteur aan de bank verschuldigde - tenzij schriftelijk anders is overeengekomen - altijd opeisbaar is: </w:t>
            </w:r>
          </w:p>
          <w:p w:rsidR="0025138A" w:rsidRPr="00EA3A91" w:rsidRDefault="0025138A" w:rsidP="00EA3A91">
            <w:pPr>
              <w:widowControl w:val="0"/>
              <w:numPr>
                <w:ilvl w:val="0"/>
                <w:numId w:val="12"/>
              </w:numPr>
              <w:spacing w:line="240" w:lineRule="auto"/>
              <w:rPr>
                <w:rFonts w:cs="Arial"/>
                <w:color w:val="FF0000"/>
                <w:sz w:val="20"/>
              </w:rPr>
            </w:pPr>
            <w:r w:rsidRPr="00EA3A91">
              <w:rPr>
                <w:rFonts w:cs="Arial"/>
                <w:color w:val="FF0000"/>
                <w:sz w:val="20"/>
              </w:rPr>
              <w:t>drie maanden na door de bank gedane opzegging van een vordering waarvoor deze hypotheek tot zekerheid strekt, of</w:t>
            </w:r>
          </w:p>
          <w:p w:rsidR="0025138A" w:rsidRPr="00EA3A91" w:rsidRDefault="0025138A" w:rsidP="00EA3A91">
            <w:pPr>
              <w:widowControl w:val="0"/>
              <w:numPr>
                <w:ilvl w:val="0"/>
                <w:numId w:val="12"/>
              </w:numPr>
              <w:spacing w:line="240" w:lineRule="auto"/>
              <w:rPr>
                <w:rFonts w:cs="Arial"/>
                <w:color w:val="FF0000"/>
                <w:sz w:val="20"/>
              </w:rPr>
            </w:pPr>
            <w:r w:rsidRPr="00EA3A91">
              <w:rPr>
                <w:rFonts w:cs="Arial"/>
                <w:color w:val="FF0000"/>
                <w:sz w:val="20"/>
              </w:rPr>
              <w:t>de bank de debiteur als borg heeft aangesproken, of</w:t>
            </w:r>
          </w:p>
          <w:p w:rsidR="0025138A" w:rsidRPr="00EA3A91" w:rsidRDefault="0025138A" w:rsidP="00EA3A91">
            <w:pPr>
              <w:widowControl w:val="0"/>
              <w:numPr>
                <w:ilvl w:val="0"/>
                <w:numId w:val="12"/>
              </w:numPr>
              <w:spacing w:line="240" w:lineRule="auto"/>
              <w:rPr>
                <w:rFonts w:cs="Arial"/>
                <w:color w:val="FF0000"/>
                <w:sz w:val="20"/>
              </w:rPr>
            </w:pPr>
            <w:r w:rsidRPr="00EA3A91">
              <w:rPr>
                <w:rFonts w:cs="Arial"/>
                <w:color w:val="FF0000"/>
                <w:sz w:val="20"/>
              </w:rPr>
              <w:t>wanneer een rechtspersoon of vennootschap in wiens geconsolideerde jaarrekening de financiële gegevens van een debiteur zijn geconsolideerd, de aansprakelijkheidstelling als bedoeld in artikel 2:403 Burgerlijk Wetboek intrekt</w:t>
            </w:r>
          </w:p>
          <w:p w:rsidR="004D6A6A" w:rsidRPr="00EA3A91" w:rsidRDefault="004D6A6A" w:rsidP="00EA3A91">
            <w:pPr>
              <w:pStyle w:val="streepje"/>
              <w:numPr>
                <w:ilvl w:val="0"/>
                <w:numId w:val="0"/>
              </w:numPr>
              <w:rPr>
                <w:color w:val="339966"/>
              </w:rPr>
            </w:pPr>
          </w:p>
        </w:tc>
        <w:tc>
          <w:tcPr>
            <w:tcW w:w="7371" w:type="dxa"/>
            <w:shd w:val="clear" w:color="auto" w:fill="auto"/>
          </w:tcPr>
          <w:p w:rsidR="004D6A6A" w:rsidRDefault="0052049A" w:rsidP="00A7152A">
            <w:r>
              <w:t>Deze tekst wordt altijd vermeld</w:t>
            </w:r>
            <w:r w:rsidR="0002427D">
              <w:t>.</w:t>
            </w:r>
          </w:p>
        </w:tc>
      </w:tr>
    </w:tbl>
    <w:p w:rsidR="004D6A6A" w:rsidRDefault="004D6A6A" w:rsidP="00145092"/>
    <w:p w:rsidR="0002427D" w:rsidRPr="00343045" w:rsidRDefault="0002427D" w:rsidP="0002427D">
      <w:pPr>
        <w:pStyle w:val="Kop2"/>
      </w:pPr>
      <w:bookmarkStart w:id="49" w:name="_Toc385498022"/>
      <w:r>
        <w:t>Hypotheekbedrag</w:t>
      </w:r>
      <w:bookmarkEnd w:id="49"/>
    </w:p>
    <w:p w:rsidR="0002427D" w:rsidRPr="00343045" w:rsidRDefault="0002427D" w:rsidP="0002427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2427D" w:rsidRPr="00343045" w:rsidTr="00EA3A91">
        <w:tc>
          <w:tcPr>
            <w:tcW w:w="6771" w:type="dxa"/>
            <w:shd w:val="clear" w:color="auto" w:fill="auto"/>
          </w:tcPr>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Hypotheekbedrag</w:t>
            </w:r>
          </w:p>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De hypotheekgever verklaarde dat het recht van hypotheek is verleend tot:</w:t>
            </w:r>
          </w:p>
          <w:p w:rsidR="0002427D" w:rsidRPr="00EA3A91" w:rsidRDefault="0002427D" w:rsidP="00EA3A91">
            <w:pPr>
              <w:numPr>
                <w:ilvl w:val="0"/>
                <w:numId w:val="14"/>
              </w:numPr>
              <w:tabs>
                <w:tab w:val="clear" w:pos="720"/>
                <w:tab w:val="num"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851" w:hanging="851"/>
              <w:rPr>
                <w:color w:val="FF0000"/>
                <w:sz w:val="20"/>
              </w:rPr>
            </w:pPr>
            <w:r w:rsidRPr="00EA3A91">
              <w:rPr>
                <w:color w:val="FF0000"/>
                <w:sz w:val="20"/>
              </w:rPr>
              <w:t xml:space="preserve">een bedrag van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000000"/>
                <w:sz w:val="20"/>
              </w:rPr>
              <w:t>hypotheekbedrag voluit in letters (hypotheekbedrag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FF0000"/>
                <w:sz w:val="20"/>
              </w:rPr>
              <w:t xml:space="preserve">  te vermeerderen met</w:t>
            </w:r>
          </w:p>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360"/>
              <w:rPr>
                <w:color w:val="FF0000"/>
                <w:sz w:val="20"/>
              </w:rPr>
            </w:pPr>
          </w:p>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rPr>
            </w:pPr>
          </w:p>
        </w:tc>
        <w:tc>
          <w:tcPr>
            <w:tcW w:w="7371" w:type="dxa"/>
            <w:shd w:val="clear" w:color="auto" w:fill="auto"/>
          </w:tcPr>
          <w:p w:rsidR="00002261" w:rsidRDefault="00002261" w:rsidP="00EA3A91">
            <w:pPr>
              <w:spacing w:before="72"/>
            </w:pPr>
            <w:r w:rsidRPr="00BF6B9A">
              <w:t>Het hypotheekbedrag moet ui</w:t>
            </w:r>
            <w:r>
              <w:t>t</w:t>
            </w:r>
            <w:r w:rsidRPr="00BF6B9A">
              <w:t>gesch</w:t>
            </w:r>
            <w:r>
              <w:t>reven worden, gevolgd door het b</w:t>
            </w:r>
            <w:r w:rsidRPr="00BF6B9A">
              <w:t>e</w:t>
            </w:r>
            <w:r>
              <w:t xml:space="preserve">drag in cijfers tussen haakjes. </w:t>
            </w:r>
          </w:p>
          <w:p w:rsidR="00002261" w:rsidRPr="00D75B53" w:rsidRDefault="00002261" w:rsidP="00002261">
            <w:r>
              <w:t>Dit bedrag wordt geregistreerd bij het Kadaster</w:t>
            </w:r>
            <w:r w:rsidR="003313DD">
              <w:t>.</w:t>
            </w:r>
          </w:p>
          <w:p w:rsidR="00002261" w:rsidRPr="00EA3A91" w:rsidRDefault="00002261" w:rsidP="00EA3A91">
            <w:pPr>
              <w:spacing w:before="72"/>
              <w:rPr>
                <w:u w:val="single"/>
              </w:rPr>
            </w:pPr>
            <w:r w:rsidRPr="00EA3A91">
              <w:rPr>
                <w:u w:val="single"/>
              </w:rPr>
              <w:t>Mapping:</w:t>
            </w:r>
          </w:p>
          <w:p w:rsidR="00002261" w:rsidRPr="00EA3A91" w:rsidRDefault="00002261" w:rsidP="00EA3A91">
            <w:pPr>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StukdeelHypotheek</w:t>
            </w:r>
            <w:proofErr w:type="spellEnd"/>
            <w:r w:rsidR="00A7755D" w:rsidRPr="00EA3A91">
              <w:rPr>
                <w:sz w:val="16"/>
                <w:szCs w:val="16"/>
              </w:rPr>
              <w:t xml:space="preserve"> </w:t>
            </w:r>
            <w:r w:rsidR="00A7755D" w:rsidRPr="00EA3A91">
              <w:rPr>
                <w:rFonts w:cs="Arial"/>
                <w:sz w:val="16"/>
                <w:szCs w:val="16"/>
              </w:rPr>
              <w:t>[</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sz w:val="16"/>
                <w:szCs w:val="16"/>
              </w:rPr>
              <w:t>/hoofdsom</w:t>
            </w:r>
          </w:p>
          <w:p w:rsidR="00002261" w:rsidRPr="00EA3A91" w:rsidRDefault="00AB2814" w:rsidP="00EA3A91">
            <w:pPr>
              <w:spacing w:line="240" w:lineRule="auto"/>
              <w:rPr>
                <w:sz w:val="16"/>
                <w:szCs w:val="16"/>
              </w:rPr>
            </w:pPr>
            <w:r w:rsidRPr="00EA3A91">
              <w:rPr>
                <w:sz w:val="16"/>
                <w:szCs w:val="16"/>
              </w:rPr>
              <w:tab/>
            </w:r>
            <w:r w:rsidR="00002261" w:rsidRPr="00EA3A91">
              <w:rPr>
                <w:sz w:val="16"/>
                <w:szCs w:val="16"/>
              </w:rPr>
              <w:t>./som</w:t>
            </w:r>
            <w:r w:rsidR="00002261" w:rsidRPr="00EA3A91" w:rsidDel="00C46A8C">
              <w:rPr>
                <w:sz w:val="16"/>
                <w:szCs w:val="16"/>
              </w:rPr>
              <w:t xml:space="preserve"> </w:t>
            </w:r>
          </w:p>
          <w:p w:rsidR="004A3412" w:rsidRPr="00EA3A91" w:rsidRDefault="00002261" w:rsidP="00EA3A91">
            <w:pPr>
              <w:spacing w:line="240" w:lineRule="auto"/>
              <w:rPr>
                <w:sz w:val="16"/>
                <w:szCs w:val="16"/>
              </w:rPr>
            </w:pPr>
            <w:r w:rsidRPr="00EA3A91">
              <w:rPr>
                <w:sz w:val="16"/>
                <w:szCs w:val="16"/>
              </w:rPr>
              <w:tab/>
              <w:t>./valuta</w:t>
            </w:r>
          </w:p>
          <w:p w:rsidR="0002427D" w:rsidRPr="00943EC1" w:rsidRDefault="0002427D" w:rsidP="00002261"/>
        </w:tc>
      </w:tr>
    </w:tbl>
    <w:p w:rsidR="0002427D" w:rsidRDefault="000A01CD" w:rsidP="0002427D">
      <w:pPr>
        <w:pStyle w:val="Kop2"/>
      </w:pPr>
      <w:bookmarkStart w:id="50" w:name="_Toc255394977"/>
      <w:bookmarkStart w:id="51" w:name="_Toc255395482"/>
      <w:bookmarkEnd w:id="50"/>
      <w:bookmarkEnd w:id="51"/>
      <w:r>
        <w:br w:type="page"/>
      </w:r>
      <w:bookmarkStart w:id="52" w:name="_Toc385498023"/>
      <w:r w:rsidR="000749AD">
        <w:lastRenderedPageBreak/>
        <w:t>Keuzeblok a</w:t>
      </w:r>
      <w:r w:rsidR="00CE066E">
        <w:t>anvullende kosten</w:t>
      </w:r>
      <w:bookmarkEnd w:id="52"/>
    </w:p>
    <w:p w:rsidR="0002427D" w:rsidRPr="003F29FF" w:rsidRDefault="0002427D" w:rsidP="0002427D"/>
    <w:p w:rsidR="00467C17" w:rsidRDefault="0002427D" w:rsidP="0002427D">
      <w:r>
        <w:t>Voor</w:t>
      </w:r>
      <w:r w:rsidRPr="003F29FF">
        <w:t xml:space="preserve"> de </w:t>
      </w:r>
      <w:r w:rsidR="00CE066E">
        <w:t>aanvullende kosten</w:t>
      </w:r>
      <w:r>
        <w:t xml:space="preserve"> moet </w:t>
      </w:r>
      <w:r w:rsidR="00467C17">
        <w:t>éé</w:t>
      </w:r>
      <w:r>
        <w:t xml:space="preserve">n </w:t>
      </w:r>
      <w:r w:rsidR="00E253ED">
        <w:t>soort kosten geko</w:t>
      </w:r>
      <w:r w:rsidR="00467C17">
        <w:t>zen worden. Dit is afhankelijk van het reg</w:t>
      </w:r>
      <w:r w:rsidR="00002261">
        <w:t>i</w:t>
      </w:r>
      <w:r w:rsidR="00467C17">
        <w:t>stergoed dat in de akte wordt vermeld:</w:t>
      </w:r>
    </w:p>
    <w:p w:rsidR="00467C17"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b/>
          <w:sz w:val="20"/>
        </w:rPr>
      </w:pPr>
      <w:r>
        <w:t xml:space="preserve">wanneer in de akte geen schip genoemd wordt </w:t>
      </w:r>
      <w:r w:rsidR="003313DD">
        <w:t>dan:</w:t>
      </w:r>
      <w:r>
        <w:t xml:space="preserve"> “</w:t>
      </w:r>
      <w:r w:rsidRPr="00467C17">
        <w:rPr>
          <w:rFonts w:cs="Arial"/>
          <w:sz w:val="20"/>
        </w:rPr>
        <w:t>Registergoed, niet zijnde schi</w:t>
      </w:r>
      <w:r>
        <w:rPr>
          <w:rFonts w:cs="Arial"/>
          <w:sz w:val="20"/>
        </w:rPr>
        <w:t>p”</w:t>
      </w:r>
    </w:p>
    <w:p w:rsidR="0002427D" w:rsidRPr="00E253ED"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sz w:val="20"/>
          <w:u w:val="single"/>
        </w:rPr>
      </w:pPr>
      <w:r>
        <w:t xml:space="preserve">wanneer in de akte een schip genoemd wordt </w:t>
      </w:r>
      <w:r w:rsidR="003313DD">
        <w:t>dan:</w:t>
      </w:r>
      <w:r>
        <w:t xml:space="preserve"> </w:t>
      </w:r>
      <w:r w:rsidRPr="00467C17">
        <w:t>“</w:t>
      </w:r>
      <w:r w:rsidRPr="00467C17">
        <w:rPr>
          <w:sz w:val="20"/>
        </w:rPr>
        <w:t>Hypotheek (mede) op een schip”</w:t>
      </w:r>
    </w:p>
    <w:p w:rsidR="008E785D" w:rsidRDefault="008E785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mapping geldt dat de gegevens die in deze tekstblokken gebruikt worden, geen deel uitmaken van de generieke XSD. De XML </w:t>
      </w:r>
      <w:r w:rsidRPr="00FF5909">
        <w:rPr>
          <w:szCs w:val="18"/>
        </w:rPr>
        <w:t xml:space="preserve">voor deze tekstblokken worden opgesteld op basis van een aparte </w:t>
      </w:r>
      <w:proofErr w:type="spellStart"/>
      <w:r w:rsidRPr="00FF5909">
        <w:rPr>
          <w:szCs w:val="18"/>
        </w:rPr>
        <w:t>R</w:t>
      </w:r>
      <w:r>
        <w:rPr>
          <w:szCs w:val="18"/>
        </w:rPr>
        <w:t>abobankHypotheekAkte</w:t>
      </w:r>
      <w:proofErr w:type="spellEnd"/>
      <w:r w:rsidRPr="00FF5909">
        <w:rPr>
          <w:szCs w:val="18"/>
        </w:rPr>
        <w:t>-XSD waarna de samengestelde XML als blok opgenomen wordt in het element //</w:t>
      </w:r>
      <w:proofErr w:type="spellStart"/>
      <w:r>
        <w:rPr>
          <w:szCs w:val="18"/>
        </w:rPr>
        <w:t>Bericht_TIA_Stuk</w:t>
      </w:r>
      <w:proofErr w:type="spellEnd"/>
      <w:r w:rsidRPr="00FF5909">
        <w:rPr>
          <w:szCs w:val="18"/>
        </w:rPr>
        <w:t>/</w:t>
      </w:r>
      <w:proofErr w:type="spellStart"/>
      <w:r w:rsidRPr="00FF5909">
        <w:rPr>
          <w:szCs w:val="18"/>
        </w:rPr>
        <w:t>partnerSpecifiek</w:t>
      </w:r>
      <w:proofErr w:type="spellEnd"/>
      <w:r w:rsidRPr="00FF5909">
        <w:rPr>
          <w:szCs w:val="18"/>
        </w:rPr>
        <w:t xml:space="preserve"> van de generieke XSD.</w:t>
      </w: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E253ED"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Pr>
          <w:sz w:val="20"/>
        </w:rPr>
        <w:t>De keuze wordt niet afgeleid, maar moet door de no</w:t>
      </w:r>
      <w:r w:rsidR="00002261">
        <w:rPr>
          <w:sz w:val="20"/>
        </w:rPr>
        <w:t>t</w:t>
      </w:r>
      <w:r>
        <w:rPr>
          <w:sz w:val="20"/>
        </w:rPr>
        <w:t xml:space="preserve">aris worden </w:t>
      </w:r>
      <w:r w:rsidR="003311E8">
        <w:rPr>
          <w:sz w:val="20"/>
        </w:rPr>
        <w:t>bepaald</w:t>
      </w:r>
      <w:r>
        <w:rPr>
          <w:sz w:val="20"/>
        </w:rPr>
        <w:t>.</w:t>
      </w:r>
    </w:p>
    <w:p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C6BC9" w:rsidRPr="00343045" w:rsidTr="00EA3A91">
        <w:tc>
          <w:tcPr>
            <w:tcW w:w="6771" w:type="dxa"/>
            <w:shd w:val="clear" w:color="auto" w:fill="auto"/>
          </w:tcPr>
          <w:p w:rsidR="00CC6BC9" w:rsidRPr="00EA3A91" w:rsidRDefault="00CC6BC9"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FFFF"/>
                <w:sz w:val="20"/>
              </w:rPr>
            </w:pPr>
            <w:r w:rsidRPr="00EA3A91">
              <w:rPr>
                <w:color w:val="FFFFFF"/>
                <w:sz w:val="20"/>
                <w:highlight w:val="darkYellow"/>
              </w:rPr>
              <w:t>KEUZEBLOK AANVULLENDE KOSTEN</w:t>
            </w:r>
          </w:p>
          <w:p w:rsidR="00CC6BC9" w:rsidRPr="00EA3A91" w:rsidRDefault="00CC6BC9" w:rsidP="00A50006">
            <w:pPr>
              <w:rPr>
                <w:color w:val="FF0000"/>
              </w:rPr>
            </w:pPr>
          </w:p>
        </w:tc>
        <w:tc>
          <w:tcPr>
            <w:tcW w:w="7371" w:type="dxa"/>
            <w:shd w:val="clear" w:color="auto" w:fill="auto"/>
          </w:tcPr>
          <w:p w:rsidR="00CC6BC9" w:rsidRPr="00EA3A91" w:rsidRDefault="00CC6BC9" w:rsidP="00CC6BC9">
            <w:pPr>
              <w:rPr>
                <w:szCs w:val="18"/>
              </w:rPr>
            </w:pPr>
            <w:r w:rsidRPr="00EA3A91">
              <w:rPr>
                <w:szCs w:val="18"/>
              </w:rPr>
              <w:t>Verplicht keuzeblok. Er moet gekozen worden uit één van de volgende keuzeblokken:</w:t>
            </w:r>
          </w:p>
          <w:p w:rsidR="00CC6BC9" w:rsidRPr="00EA3A91" w:rsidRDefault="000749AD" w:rsidP="00A50006">
            <w:pPr>
              <w:rPr>
                <w:szCs w:val="18"/>
              </w:rPr>
            </w:pPr>
            <w:r w:rsidRPr="00EA3A91">
              <w:rPr>
                <w:szCs w:val="18"/>
              </w:rPr>
              <w:t>- Registergoed, niet zijnde schip,</w:t>
            </w:r>
          </w:p>
          <w:p w:rsidR="000749AD" w:rsidRPr="00EA3A91" w:rsidRDefault="000749AD" w:rsidP="00A50006">
            <w:pPr>
              <w:rPr>
                <w:szCs w:val="18"/>
              </w:rPr>
            </w:pPr>
            <w:r w:rsidRPr="00EA3A91">
              <w:rPr>
                <w:szCs w:val="18"/>
              </w:rPr>
              <w:t>- Hypotheek (mede) op schip.</w:t>
            </w:r>
          </w:p>
          <w:p w:rsidR="000749AD" w:rsidRPr="00EA3A91" w:rsidRDefault="000749AD" w:rsidP="00A50006">
            <w:pPr>
              <w:rPr>
                <w:szCs w:val="18"/>
              </w:rPr>
            </w:pPr>
          </w:p>
          <w:p w:rsidR="000749AD" w:rsidRPr="00EA3A91" w:rsidRDefault="000749AD" w:rsidP="00A50006">
            <w:pPr>
              <w:rPr>
                <w:szCs w:val="18"/>
                <w:u w:val="single"/>
              </w:rPr>
            </w:pPr>
            <w:r w:rsidRPr="00EA3A91">
              <w:rPr>
                <w:szCs w:val="18"/>
                <w:u w:val="single"/>
              </w:rPr>
              <w:t>Mapping:</w:t>
            </w:r>
          </w:p>
          <w:p w:rsidR="008E785D" w:rsidRPr="00EA3A91" w:rsidRDefault="000749AD" w:rsidP="00EA3A91">
            <w:pPr>
              <w:spacing w:line="240" w:lineRule="auto"/>
              <w:rPr>
                <w:sz w:val="16"/>
                <w:szCs w:val="16"/>
              </w:rPr>
            </w:pPr>
            <w:r w:rsidRPr="00EA3A91">
              <w:rPr>
                <w:sz w:val="16"/>
                <w:szCs w:val="16"/>
              </w:rPr>
              <w:t>//</w:t>
            </w:r>
            <w:proofErr w:type="spellStart"/>
            <w:r w:rsidRPr="00EA3A91">
              <w:rPr>
                <w:sz w:val="16"/>
                <w:szCs w:val="16"/>
              </w:rPr>
              <w:t>AanvullendeKosten</w:t>
            </w:r>
            <w:proofErr w:type="spellEnd"/>
          </w:p>
          <w:p w:rsidR="000749AD" w:rsidRPr="00EA3A91" w:rsidRDefault="008E785D" w:rsidP="00EA3A91">
            <w:pPr>
              <w:spacing w:line="240" w:lineRule="auto"/>
              <w:rPr>
                <w:sz w:val="16"/>
                <w:szCs w:val="16"/>
              </w:rPr>
            </w:pPr>
            <w:r w:rsidRPr="00EA3A91">
              <w:rPr>
                <w:sz w:val="16"/>
                <w:szCs w:val="16"/>
              </w:rPr>
              <w:tab/>
              <w:t>.</w:t>
            </w:r>
            <w:r w:rsidR="000749AD" w:rsidRPr="00EA3A91">
              <w:rPr>
                <w:sz w:val="16"/>
                <w:szCs w:val="16"/>
              </w:rPr>
              <w:t>/</w:t>
            </w:r>
            <w:proofErr w:type="spellStart"/>
            <w:r w:rsidR="000749AD" w:rsidRPr="00EA3A91">
              <w:rPr>
                <w:sz w:val="16"/>
                <w:szCs w:val="16"/>
              </w:rPr>
              <w:t>registergoedGeenSchip</w:t>
            </w:r>
            <w:proofErr w:type="spellEnd"/>
            <w:r w:rsidR="000749AD" w:rsidRPr="00EA3A91">
              <w:rPr>
                <w:sz w:val="16"/>
                <w:szCs w:val="16"/>
              </w:rPr>
              <w:t xml:space="preserve"> of</w:t>
            </w:r>
          </w:p>
          <w:p w:rsidR="000749AD" w:rsidRPr="00EA3A91" w:rsidRDefault="008E785D" w:rsidP="00EA3A91">
            <w:pPr>
              <w:spacing w:line="240" w:lineRule="auto"/>
              <w:rPr>
                <w:szCs w:val="18"/>
              </w:rPr>
            </w:pPr>
            <w:r w:rsidRPr="00EA3A91">
              <w:rPr>
                <w:sz w:val="16"/>
                <w:szCs w:val="16"/>
              </w:rPr>
              <w:tab/>
              <w:t>.</w:t>
            </w:r>
            <w:r w:rsidR="000749AD" w:rsidRPr="00EA3A91">
              <w:rPr>
                <w:sz w:val="16"/>
                <w:szCs w:val="16"/>
              </w:rPr>
              <w:t>/</w:t>
            </w:r>
            <w:proofErr w:type="spellStart"/>
            <w:r w:rsidRPr="00EA3A91">
              <w:rPr>
                <w:sz w:val="16"/>
                <w:szCs w:val="16"/>
              </w:rPr>
              <w:t>hypotheek</w:t>
            </w:r>
            <w:r w:rsidR="000749AD" w:rsidRPr="00EA3A91">
              <w:rPr>
                <w:sz w:val="16"/>
                <w:szCs w:val="16"/>
              </w:rPr>
              <w:t>MedeOpSchip</w:t>
            </w:r>
            <w:proofErr w:type="spellEnd"/>
          </w:p>
        </w:tc>
      </w:tr>
    </w:tbl>
    <w:p w:rsidR="000749AD" w:rsidRDefault="000749AD"/>
    <w:p w:rsidR="000749AD" w:rsidRDefault="004C7E40" w:rsidP="000749AD">
      <w:pPr>
        <w:pStyle w:val="Kop3"/>
        <w:rPr>
          <w:rFonts w:cs="Arial"/>
          <w:sz w:val="20"/>
        </w:rPr>
      </w:pPr>
      <w:r>
        <w:rPr>
          <w:rFonts w:cs="Arial"/>
          <w:sz w:val="20"/>
        </w:rPr>
        <w:br w:type="page"/>
      </w:r>
      <w:bookmarkStart w:id="53" w:name="_Toc385498024"/>
      <w:r w:rsidR="000749AD" w:rsidRPr="00467C17">
        <w:rPr>
          <w:rFonts w:cs="Arial"/>
          <w:sz w:val="20"/>
        </w:rPr>
        <w:lastRenderedPageBreak/>
        <w:t>Registergoed, niet zijnde schi</w:t>
      </w:r>
      <w:r w:rsidR="000749AD">
        <w:rPr>
          <w:rFonts w:cs="Arial"/>
          <w:sz w:val="20"/>
        </w:rPr>
        <w:t>p</w:t>
      </w:r>
      <w:bookmarkEnd w:id="53"/>
    </w:p>
    <w:p w:rsidR="000749AD" w:rsidRDefault="000749A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2427D" w:rsidRPr="00343045" w:rsidTr="00EA3A91">
        <w:tc>
          <w:tcPr>
            <w:tcW w:w="6771" w:type="dxa"/>
            <w:shd w:val="clear" w:color="auto" w:fill="auto"/>
          </w:tcPr>
          <w:p w:rsidR="002616DF"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Times New Roman" w:hAnsi="Times New Roman"/>
              </w:rPr>
            </w:pPr>
            <w:r w:rsidRPr="00EA3A91">
              <w:rPr>
                <w:color w:val="FF0000"/>
                <w:sz w:val="20"/>
              </w:rPr>
              <w:t>b)</w:t>
            </w:r>
            <w:r w:rsidRPr="00EA3A91">
              <w:rPr>
                <w:color w:val="FF0000"/>
                <w:sz w:val="20"/>
              </w:rPr>
              <w:tab/>
              <w:t>renten, vergoedingen, boeten en kosten, welke samen worden begroot op vijfendertig procent (35 %) van het hiervoor onder a vermelde bedrag, derhalve tot een bedrag van</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i/>
                <w:sz w:val="20"/>
              </w:rPr>
              <w:t>bedrag voluit in letters en tussen haakjes in cijfers, gelijk aan 35 % van het hiervoor onder a vermelde bedrag</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p>
          <w:p w:rsidR="00D23C77"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EA3A91">
              <w:rPr>
                <w:color w:val="FF0000"/>
                <w:sz w:val="20"/>
              </w:rPr>
              <w:t>derhalve tot een totaalbedrag van</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i/>
                <w:sz w:val="20"/>
              </w:rPr>
              <w:t>totaalbedrag van de hiervoor vermelde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FF0000"/>
                <w:sz w:val="20"/>
              </w:rPr>
              <w:t>, op:</w:t>
            </w:r>
          </w:p>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cs="Arial"/>
                <w:snapToGrid/>
                <w:color w:val="339966"/>
                <w:spacing w:val="5"/>
                <w:sz w:val="20"/>
              </w:rPr>
            </w:pPr>
          </w:p>
        </w:tc>
        <w:tc>
          <w:tcPr>
            <w:tcW w:w="7371" w:type="dxa"/>
            <w:shd w:val="clear" w:color="auto" w:fill="auto"/>
          </w:tcPr>
          <w:p w:rsidR="00D23C77" w:rsidRPr="00EA3A91" w:rsidRDefault="00E253ED" w:rsidP="00407923">
            <w:pPr>
              <w:rPr>
                <w:sz w:val="20"/>
              </w:rPr>
            </w:pPr>
            <w:r w:rsidRPr="00E253ED">
              <w:t xml:space="preserve">Het bedrag </w:t>
            </w:r>
            <w:r w:rsidRPr="00EA3A91">
              <w:rPr>
                <w:sz w:val="20"/>
              </w:rPr>
              <w:t>renten, vergoedingen, boeten en kosten</w:t>
            </w:r>
            <w:r w:rsidR="008E785D" w:rsidRPr="00EA3A91">
              <w:rPr>
                <w:sz w:val="20"/>
              </w:rPr>
              <w:t xml:space="preserve"> en het totaal bedrag.</w:t>
            </w:r>
            <w:r w:rsidRPr="00EA3A91">
              <w:rPr>
                <w:sz w:val="20"/>
              </w:rPr>
              <w:t xml:space="preserve"> </w:t>
            </w:r>
          </w:p>
          <w:p w:rsidR="002222C7" w:rsidRPr="00EA3A91" w:rsidRDefault="002222C7" w:rsidP="00EA3A91">
            <w:pPr>
              <w:spacing w:before="72"/>
              <w:rPr>
                <w:u w:val="single"/>
              </w:rPr>
            </w:pPr>
            <w:r w:rsidRPr="00EA3A91">
              <w:rPr>
                <w:u w:val="single"/>
              </w:rPr>
              <w:t>Mapping:</w:t>
            </w:r>
          </w:p>
          <w:p w:rsidR="002222C7" w:rsidRPr="00EA3A91" w:rsidRDefault="002222C7" w:rsidP="00EA3A91">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rPr>
              <w:t>registergoedGeenSchip</w:t>
            </w:r>
            <w:proofErr w:type="spellEnd"/>
            <w:r w:rsidRPr="00EA3A91">
              <w:rPr>
                <w:sz w:val="16"/>
              </w:rPr>
              <w:t>/bedrag</w:t>
            </w:r>
          </w:p>
          <w:p w:rsidR="002222C7" w:rsidRPr="00EA3A91" w:rsidRDefault="002222C7" w:rsidP="00EA3A91">
            <w:pPr>
              <w:spacing w:line="240" w:lineRule="auto"/>
              <w:rPr>
                <w:sz w:val="16"/>
                <w:szCs w:val="16"/>
              </w:rPr>
            </w:pPr>
            <w:r w:rsidRPr="00EA3A91">
              <w:rPr>
                <w:sz w:val="16"/>
                <w:szCs w:val="16"/>
              </w:rPr>
              <w:tab/>
              <w:t>./som</w:t>
            </w:r>
          </w:p>
          <w:p w:rsidR="002222C7" w:rsidRPr="00EA3A91" w:rsidRDefault="002222C7" w:rsidP="00EA3A91">
            <w:pPr>
              <w:spacing w:line="240" w:lineRule="auto"/>
              <w:rPr>
                <w:sz w:val="16"/>
                <w:szCs w:val="16"/>
              </w:rPr>
            </w:pPr>
            <w:r w:rsidRPr="00EA3A91">
              <w:rPr>
                <w:sz w:val="16"/>
                <w:szCs w:val="16"/>
              </w:rPr>
              <w:tab/>
              <w:t>./valuta</w:t>
            </w:r>
          </w:p>
          <w:p w:rsidR="002222C7" w:rsidRPr="00EA3A91" w:rsidRDefault="002222C7" w:rsidP="00EA3A91">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rPr>
              <w:t>registergoedGeenSchip</w:t>
            </w:r>
            <w:proofErr w:type="spellEnd"/>
            <w:r w:rsidRPr="00EA3A91">
              <w:rPr>
                <w:sz w:val="16"/>
              </w:rPr>
              <w:t>/</w:t>
            </w:r>
            <w:proofErr w:type="spellStart"/>
            <w:r w:rsidRPr="00EA3A91">
              <w:rPr>
                <w:sz w:val="16"/>
              </w:rPr>
              <w:t>totaalBedrag</w:t>
            </w:r>
            <w:proofErr w:type="spellEnd"/>
          </w:p>
          <w:p w:rsidR="002222C7" w:rsidRPr="00EA3A91" w:rsidRDefault="002222C7" w:rsidP="00EA3A91">
            <w:pPr>
              <w:spacing w:line="240" w:lineRule="auto"/>
              <w:rPr>
                <w:sz w:val="16"/>
                <w:szCs w:val="16"/>
              </w:rPr>
            </w:pPr>
            <w:r w:rsidRPr="00EA3A91">
              <w:rPr>
                <w:sz w:val="16"/>
                <w:szCs w:val="16"/>
              </w:rPr>
              <w:tab/>
              <w:t>./bedrag/som</w:t>
            </w:r>
          </w:p>
          <w:p w:rsidR="002222C7" w:rsidRPr="00EA3A91" w:rsidRDefault="002222C7" w:rsidP="00EA3A91">
            <w:pPr>
              <w:spacing w:line="240" w:lineRule="auto"/>
              <w:rPr>
                <w:sz w:val="16"/>
                <w:szCs w:val="16"/>
              </w:rPr>
            </w:pPr>
            <w:r w:rsidRPr="00EA3A91">
              <w:rPr>
                <w:sz w:val="16"/>
                <w:szCs w:val="16"/>
              </w:rPr>
              <w:tab/>
              <w:t>./bedrag/valuta</w:t>
            </w:r>
          </w:p>
        </w:tc>
      </w:tr>
    </w:tbl>
    <w:p w:rsidR="00407923" w:rsidRPr="00336FD9" w:rsidRDefault="00336FD9" w:rsidP="00336FD9">
      <w:pPr>
        <w:pStyle w:val="Kop3"/>
        <w:rPr>
          <w:bCs w:val="0"/>
          <w:sz w:val="20"/>
        </w:rPr>
      </w:pPr>
      <w:bookmarkStart w:id="54" w:name="_Toc381016360"/>
      <w:bookmarkStart w:id="55" w:name="_Toc381460501"/>
      <w:bookmarkStart w:id="56" w:name="_Toc381016361"/>
      <w:bookmarkStart w:id="57" w:name="_Toc381460502"/>
      <w:bookmarkStart w:id="58" w:name="_Toc385498025"/>
      <w:bookmarkEnd w:id="54"/>
      <w:bookmarkEnd w:id="55"/>
      <w:bookmarkEnd w:id="56"/>
      <w:bookmarkEnd w:id="57"/>
      <w:r w:rsidRPr="00336FD9">
        <w:rPr>
          <w:bCs w:val="0"/>
          <w:sz w:val="20"/>
        </w:rPr>
        <w:t>Hypotheek (mede) op een schip</w:t>
      </w:r>
      <w:bookmarkEnd w:id="58"/>
    </w:p>
    <w:p w:rsidR="00336FD9" w:rsidRPr="00343045" w:rsidRDefault="00336FD9" w:rsidP="0040792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07923" w:rsidRPr="00343045" w:rsidTr="00EA3A91">
        <w:tc>
          <w:tcPr>
            <w:tcW w:w="6771" w:type="dxa"/>
            <w:shd w:val="clear" w:color="auto" w:fill="auto"/>
          </w:tcPr>
          <w:p w:rsidR="002616DF"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color w:val="FF0000"/>
                <w:sz w:val="20"/>
              </w:rPr>
            </w:pPr>
            <w:r w:rsidRPr="00EA3A91">
              <w:rPr>
                <w:color w:val="FF0000"/>
                <w:sz w:val="20"/>
              </w:rPr>
              <w:t>b)</w:t>
            </w:r>
            <w:r w:rsidRPr="00EA3A91">
              <w:rPr>
                <w:color w:val="FF0000"/>
                <w:sz w:val="20"/>
              </w:rPr>
              <w:tab/>
              <w:t xml:space="preserve">renten, vergoedingen, boeten en kosten, welke samen worden begroot op vijftig procent (50 %) van het hiervoor onder a vermelde bedrag, derhalve tot een bedrag van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i/>
                <w:sz w:val="20"/>
              </w:rPr>
              <w:t>bedrag voluit in letters en tussen haakjes in cijfers, gelijk aan 50 % van het hiervoor onder a vermelde bedrag</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FF0000"/>
                <w:sz w:val="20"/>
              </w:rPr>
              <w:t>met dien verstande dat het hypotheekrecht slechts mede tot zekerheid voor de rente strekt voor zover deze is vervallen gedurende de laatste drie jaren voorafgaand aan het begin van de uitwinning van het onderpand, alsmede voor de rente gedurende de loop van de uitwinning van het onderpand,</w:t>
            </w:r>
          </w:p>
          <w:p w:rsidR="00D23C77"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 xml:space="preserve">derhalve tot een totaalbedrag van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i/>
                <w:sz w:val="20"/>
              </w:rPr>
              <w:t>totaalbedrag van de hiervoor vermelde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effect w:val="none"/>
              </w:rPr>
              <w:instrText>§</w:instrText>
            </w:r>
            <w:r w:rsidRPr="00EA3A91">
              <w:rPr>
                <w:rFonts w:ascii="Times New Roman" w:hAnsi="Times New Roman"/>
              </w:rPr>
              <w:fldChar w:fldCharType="end"/>
            </w:r>
            <w:r w:rsidRPr="00EA3A91">
              <w:rPr>
                <w:color w:val="FF0000"/>
                <w:sz w:val="20"/>
              </w:rPr>
              <w:t>, op:</w:t>
            </w:r>
          </w:p>
          <w:p w:rsidR="00407923" w:rsidRPr="00EA3A91" w:rsidRDefault="0040792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D23C77" w:rsidRPr="00EA3A91" w:rsidRDefault="00D23C77" w:rsidP="00D23C77">
            <w:pPr>
              <w:rPr>
                <w:sz w:val="20"/>
              </w:rPr>
            </w:pPr>
            <w:r w:rsidRPr="00E253ED">
              <w:t xml:space="preserve">Het bedrag </w:t>
            </w:r>
            <w:r w:rsidRPr="00EA3A91">
              <w:rPr>
                <w:sz w:val="20"/>
              </w:rPr>
              <w:t xml:space="preserve">renten, vergoedingen, boeten en kosten </w:t>
            </w:r>
            <w:r w:rsidR="008E785D" w:rsidRPr="00EA3A91">
              <w:rPr>
                <w:sz w:val="20"/>
              </w:rPr>
              <w:t>en het totaal bedrag</w:t>
            </w:r>
            <w:r w:rsidRPr="00EA3A91">
              <w:rPr>
                <w:sz w:val="20"/>
              </w:rPr>
              <w:t>.</w:t>
            </w:r>
          </w:p>
          <w:p w:rsidR="00D23C77" w:rsidRPr="00EA3A91" w:rsidRDefault="00D23C77" w:rsidP="00D23C77">
            <w:pPr>
              <w:rPr>
                <w:sz w:val="20"/>
              </w:rPr>
            </w:pPr>
          </w:p>
          <w:p w:rsidR="002222C7" w:rsidRPr="00EA3A91" w:rsidRDefault="002222C7" w:rsidP="00EA3A91">
            <w:pPr>
              <w:spacing w:before="72"/>
              <w:rPr>
                <w:u w:val="single"/>
              </w:rPr>
            </w:pPr>
            <w:r w:rsidRPr="00EA3A91">
              <w:rPr>
                <w:u w:val="single"/>
              </w:rPr>
              <w:t>Mapping:</w:t>
            </w:r>
          </w:p>
          <w:p w:rsidR="002222C7" w:rsidRPr="00EA3A91" w:rsidRDefault="002222C7" w:rsidP="00EA3A91">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rPr>
              <w:t>hyptotheekMedeOpSchip</w:t>
            </w:r>
            <w:proofErr w:type="spellEnd"/>
            <w:r w:rsidRPr="00EA3A91">
              <w:rPr>
                <w:sz w:val="16"/>
              </w:rPr>
              <w:t>/bedrag</w:t>
            </w:r>
          </w:p>
          <w:p w:rsidR="002222C7" w:rsidRPr="00EA3A91" w:rsidRDefault="002222C7" w:rsidP="00EA3A91">
            <w:pPr>
              <w:spacing w:line="240" w:lineRule="auto"/>
              <w:rPr>
                <w:sz w:val="16"/>
                <w:szCs w:val="16"/>
              </w:rPr>
            </w:pPr>
            <w:r w:rsidRPr="00EA3A91">
              <w:rPr>
                <w:sz w:val="16"/>
                <w:szCs w:val="16"/>
              </w:rPr>
              <w:tab/>
              <w:t>./som</w:t>
            </w:r>
          </w:p>
          <w:p w:rsidR="002222C7" w:rsidRPr="00EA3A91" w:rsidRDefault="002222C7" w:rsidP="00EA3A91">
            <w:pPr>
              <w:spacing w:line="240" w:lineRule="auto"/>
              <w:rPr>
                <w:sz w:val="16"/>
                <w:szCs w:val="16"/>
              </w:rPr>
            </w:pPr>
            <w:r w:rsidRPr="00EA3A91">
              <w:rPr>
                <w:sz w:val="16"/>
                <w:szCs w:val="16"/>
              </w:rPr>
              <w:tab/>
              <w:t>./valuta</w:t>
            </w:r>
          </w:p>
          <w:p w:rsidR="002222C7" w:rsidRPr="00EA3A91" w:rsidRDefault="002222C7" w:rsidP="00EA3A91">
            <w:pPr>
              <w:spacing w:line="240" w:lineRule="auto"/>
              <w:rPr>
                <w:sz w:val="16"/>
                <w:szCs w:val="16"/>
              </w:rPr>
            </w:pPr>
            <w:r w:rsidRPr="00EA3A91">
              <w:rPr>
                <w:sz w:val="16"/>
                <w:szCs w:val="16"/>
              </w:rPr>
              <w:t>//</w:t>
            </w:r>
            <w:proofErr w:type="spellStart"/>
            <w:r w:rsidRPr="00EA3A91">
              <w:rPr>
                <w:sz w:val="16"/>
                <w:szCs w:val="16"/>
              </w:rPr>
              <w:t>AanvullendeKosten</w:t>
            </w:r>
            <w:proofErr w:type="spellEnd"/>
            <w:r w:rsidRPr="00EA3A91">
              <w:rPr>
                <w:sz w:val="16"/>
                <w:szCs w:val="16"/>
              </w:rPr>
              <w:t>/</w:t>
            </w:r>
            <w:proofErr w:type="spellStart"/>
            <w:r w:rsidRPr="00EA3A91">
              <w:rPr>
                <w:sz w:val="16"/>
                <w:szCs w:val="16"/>
              </w:rPr>
              <w:t>hypotheekMedeOpSchip</w:t>
            </w:r>
            <w:proofErr w:type="spellEnd"/>
            <w:r w:rsidRPr="00EA3A91">
              <w:rPr>
                <w:sz w:val="16"/>
                <w:szCs w:val="16"/>
              </w:rPr>
              <w:t>/</w:t>
            </w:r>
            <w:proofErr w:type="spellStart"/>
            <w:r w:rsidRPr="00EA3A91">
              <w:rPr>
                <w:sz w:val="16"/>
                <w:szCs w:val="16"/>
              </w:rPr>
              <w:t>totaalBedrag</w:t>
            </w:r>
            <w:proofErr w:type="spellEnd"/>
          </w:p>
          <w:p w:rsidR="002222C7" w:rsidRPr="00EA3A91" w:rsidRDefault="002222C7" w:rsidP="00EA3A91">
            <w:pPr>
              <w:spacing w:line="240" w:lineRule="auto"/>
              <w:rPr>
                <w:sz w:val="16"/>
                <w:szCs w:val="16"/>
              </w:rPr>
            </w:pPr>
            <w:r w:rsidRPr="00EA3A91">
              <w:rPr>
                <w:sz w:val="16"/>
                <w:szCs w:val="16"/>
              </w:rPr>
              <w:tab/>
              <w:t>./bedrag/som</w:t>
            </w:r>
          </w:p>
          <w:p w:rsidR="002222C7" w:rsidRPr="00943EC1" w:rsidRDefault="002222C7" w:rsidP="00EA3A91">
            <w:pPr>
              <w:spacing w:line="240" w:lineRule="auto"/>
            </w:pPr>
            <w:r w:rsidRPr="00EA3A91">
              <w:rPr>
                <w:sz w:val="16"/>
                <w:szCs w:val="16"/>
              </w:rPr>
              <w:tab/>
              <w:t>./bedrag/valuta</w:t>
            </w:r>
          </w:p>
        </w:tc>
      </w:tr>
    </w:tbl>
    <w:p w:rsidR="00407923" w:rsidRDefault="00407923" w:rsidP="00145092"/>
    <w:p w:rsidR="00C80891" w:rsidRDefault="00C80891" w:rsidP="00C80891">
      <w:pPr>
        <w:pStyle w:val="Kop2"/>
      </w:pPr>
      <w:bookmarkStart w:id="59" w:name="_Toc385498026"/>
      <w:r>
        <w:lastRenderedPageBreak/>
        <w:t>Onderpand</w:t>
      </w:r>
      <w:bookmarkEnd w:id="59"/>
    </w:p>
    <w:p w:rsidR="00C80891" w:rsidRPr="00343045"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Onderpand</w:t>
            </w:r>
          </w:p>
        </w:tc>
        <w:tc>
          <w:tcPr>
            <w:tcW w:w="7371" w:type="dxa"/>
            <w:shd w:val="clear" w:color="auto" w:fill="auto"/>
          </w:tcPr>
          <w:p w:rsidR="00C80891" w:rsidRPr="00943EC1" w:rsidRDefault="0000015B" w:rsidP="001754C0">
            <w:r>
              <w:t>Deze tekst wordt altijd vermeld.</w:t>
            </w:r>
          </w:p>
        </w:tc>
      </w:tr>
      <w:tr w:rsidR="00C80891" w:rsidRPr="00343045" w:rsidTr="00EA3A91">
        <w:tc>
          <w:tcPr>
            <w:tcW w:w="6771" w:type="dxa"/>
            <w:shd w:val="clear" w:color="auto" w:fill="auto"/>
          </w:tcPr>
          <w:p w:rsidR="00D23C77" w:rsidRPr="00EA3A91" w:rsidRDefault="00D23C77" w:rsidP="008E49AE">
            <w:pPr>
              <w:rPr>
                <w:color w:val="FF0000"/>
                <w:sz w:val="20"/>
              </w:rPr>
            </w:pPr>
            <w:r w:rsidRPr="00EA3A91">
              <w:rPr>
                <w:color w:val="FF0000"/>
                <w:highlight w:val="yellow"/>
              </w:rPr>
              <w:t>TEKSTBLOK RECHT</w:t>
            </w:r>
            <w:r w:rsidRPr="00EA3A91">
              <w:rPr>
                <w:color w:val="FF0000"/>
              </w:rPr>
              <w:t xml:space="preserve"> </w:t>
            </w:r>
            <w:r w:rsidRPr="00EA3A91">
              <w:rPr>
                <w:color w:val="FF0000"/>
                <w:highlight w:val="yellow"/>
              </w:rPr>
              <w:t>TEKSTBLOK REGISTERGOED: perceel/ appartementsrecht/ schip/netwerk</w:t>
            </w:r>
            <w:r w:rsidR="00C170F4" w:rsidRPr="00EA3A91">
              <w:rPr>
                <w:rFonts w:ascii="Times New Roman" w:hAnsi="Times New Roman"/>
                <w:color w:val="FF0000"/>
              </w:rPr>
              <w:t>;</w:t>
            </w:r>
          </w:p>
          <w:p w:rsidR="00C80891" w:rsidRPr="00EA3A91" w:rsidRDefault="00C80891"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p>
        </w:tc>
        <w:tc>
          <w:tcPr>
            <w:tcW w:w="7371" w:type="dxa"/>
            <w:shd w:val="clear" w:color="auto" w:fill="auto"/>
          </w:tcPr>
          <w:p w:rsidR="00002261" w:rsidRPr="00124E96" w:rsidRDefault="00C80891" w:rsidP="00124E96">
            <w:r>
              <w:t xml:space="preserve">Combinatie van </w:t>
            </w:r>
            <w:r w:rsidR="00002261">
              <w:t xml:space="preserve">één </w:t>
            </w:r>
            <w:r>
              <w:t xml:space="preserve">TEKSTBLOK RECHT </w:t>
            </w:r>
            <w:r w:rsidRPr="00124E96">
              <w:t xml:space="preserve">met </w:t>
            </w:r>
            <w:r w:rsidR="00002261" w:rsidRPr="00124E96">
              <w:t xml:space="preserve">één </w:t>
            </w:r>
            <w:r w:rsidRPr="00124E96">
              <w:t>TEKSTBLOK REGIS</w:t>
            </w:r>
            <w:r w:rsidR="006C772B" w:rsidRPr="00124E96">
              <w:t>T</w:t>
            </w:r>
            <w:r w:rsidRPr="00124E96">
              <w:t>ERGOED</w:t>
            </w:r>
            <w:r w:rsidR="00002261" w:rsidRPr="00124E96">
              <w:t xml:space="preserve"> </w:t>
            </w:r>
          </w:p>
          <w:p w:rsidR="00002261" w:rsidRDefault="00002261" w:rsidP="001754C0"/>
          <w:p w:rsidR="00C80891" w:rsidRDefault="00C80891" w:rsidP="001754C0">
            <w:r>
              <w:t>Van TEKSTBLOK REGIS</w:t>
            </w:r>
            <w:r w:rsidR="006C772B">
              <w:t>T</w:t>
            </w:r>
            <w:r>
              <w:t xml:space="preserve">ERGOED zijn alleen </w:t>
            </w:r>
            <w:r w:rsidR="006C772B">
              <w:t>de objecten perceel, appartementsrecht, netwerk en schip van toepassing.</w:t>
            </w:r>
          </w:p>
          <w:p w:rsidR="006C772B" w:rsidRPr="00EA3A91" w:rsidRDefault="006C772B" w:rsidP="001754C0">
            <w:pPr>
              <w:rPr>
                <w:lang w:val="nl"/>
              </w:rPr>
            </w:pPr>
            <w:r w:rsidRPr="00EA3A91">
              <w:rPr>
                <w:lang w:val="nl"/>
              </w:rPr>
              <w:t xml:space="preserve">Er </w:t>
            </w:r>
            <w:r w:rsidR="00002261" w:rsidRPr="00EA3A91">
              <w:rPr>
                <w:lang w:val="nl"/>
              </w:rPr>
              <w:t>moet</w:t>
            </w:r>
            <w:r w:rsidRPr="00EA3A91">
              <w:rPr>
                <w:lang w:val="nl"/>
              </w:rPr>
              <w:t xml:space="preserve"> minimaal </w:t>
            </w:r>
            <w:r w:rsidR="00D23C77" w:rsidRPr="00EA3A91">
              <w:rPr>
                <w:lang w:val="nl"/>
              </w:rPr>
              <w:t>één</w:t>
            </w:r>
            <w:r w:rsidRPr="00EA3A91">
              <w:rPr>
                <w:lang w:val="nl"/>
              </w:rPr>
              <w:t xml:space="preserve"> combinatie recht/</w:t>
            </w:r>
            <w:r w:rsidR="003313DD" w:rsidRPr="00EA3A91">
              <w:rPr>
                <w:lang w:val="nl"/>
              </w:rPr>
              <w:t>registergoed</w:t>
            </w:r>
            <w:r w:rsidR="00002261" w:rsidRPr="00EA3A91">
              <w:rPr>
                <w:lang w:val="nl"/>
              </w:rPr>
              <w:t xml:space="preserve"> zijn</w:t>
            </w:r>
            <w:r w:rsidRPr="00EA3A91">
              <w:rPr>
                <w:lang w:val="nl"/>
              </w:rPr>
              <w:t>, er kunnen er meerdere zijn.</w:t>
            </w:r>
          </w:p>
          <w:p w:rsidR="00077617" w:rsidRPr="00EA3A91" w:rsidRDefault="00077617" w:rsidP="001754C0">
            <w:pPr>
              <w:rPr>
                <w:lang w:val="nl"/>
              </w:rPr>
            </w:pPr>
          </w:p>
          <w:p w:rsidR="00077617" w:rsidRPr="00EA3A91" w:rsidRDefault="00077617" w:rsidP="001754C0">
            <w:pPr>
              <w:rPr>
                <w:u w:val="single"/>
                <w:lang w:val="nl"/>
              </w:rPr>
            </w:pPr>
            <w:r w:rsidRPr="00EA3A91">
              <w:rPr>
                <w:u w:val="single"/>
                <w:lang w:val="nl"/>
              </w:rPr>
              <w:t>Mapping:</w:t>
            </w:r>
          </w:p>
          <w:p w:rsidR="00077617" w:rsidRPr="00EA3A91" w:rsidRDefault="00DE7191" w:rsidP="00EA3A91">
            <w:pPr>
              <w:spacing w:line="240" w:lineRule="auto"/>
              <w:rPr>
                <w:sz w:val="16"/>
                <w:szCs w:val="16"/>
                <w:lang w:val="nl"/>
              </w:rPr>
            </w:pPr>
            <w:r w:rsidRPr="00EA3A91">
              <w:rPr>
                <w:sz w:val="16"/>
                <w:szCs w:val="16"/>
                <w:lang w:val="nl"/>
              </w:rPr>
              <w:t xml:space="preserve">Voor het </w:t>
            </w:r>
            <w:r w:rsidRPr="00EA3A91">
              <w:rPr>
                <w:sz w:val="16"/>
                <w:szCs w:val="16"/>
              </w:rPr>
              <w:t>registergoed</w:t>
            </w:r>
            <w:r w:rsidRPr="00EA3A91">
              <w:rPr>
                <w:sz w:val="16"/>
                <w:szCs w:val="16"/>
                <w:lang w:val="nl"/>
              </w:rPr>
              <w:t xml:space="preserve"> geldt t.a.v. de mapping het volgende pad:</w:t>
            </w:r>
          </w:p>
          <w:p w:rsidR="006C772B" w:rsidRPr="00943EC1" w:rsidRDefault="00077617" w:rsidP="00EA3A91">
            <w:pPr>
              <w:spacing w:line="240" w:lineRule="auto"/>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w:t>
            </w:r>
            <w:r w:rsidR="006C4A30" w:rsidRPr="00EA3A91">
              <w:rPr>
                <w:sz w:val="16"/>
                <w:szCs w:val="16"/>
              </w:rPr>
              <w:t>Hypotheek</w:t>
            </w:r>
            <w:proofErr w:type="spellEnd"/>
            <w:r w:rsidR="00A7755D" w:rsidRPr="00EA3A91">
              <w:rPr>
                <w:sz w:val="16"/>
                <w:szCs w:val="16"/>
              </w:rPr>
              <w:t xml:space="preserve"> </w:t>
            </w:r>
            <w:r w:rsidR="00A7755D" w:rsidRPr="00EA3A91">
              <w:rPr>
                <w:rFonts w:cs="Arial"/>
                <w:sz w:val="16"/>
                <w:szCs w:val="16"/>
              </w:rPr>
              <w:t>[</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sz w:val="16"/>
                <w:szCs w:val="16"/>
              </w:rPr>
              <w:t>/</w:t>
            </w:r>
            <w:proofErr w:type="spellStart"/>
            <w:r w:rsidRPr="00EA3A91">
              <w:rPr>
                <w:sz w:val="16"/>
                <w:szCs w:val="16"/>
              </w:rPr>
              <w:t>IMKAD_ZakelijkRecht</w:t>
            </w:r>
            <w:proofErr w:type="spellEnd"/>
            <w:r w:rsidRPr="00EA3A91">
              <w:rPr>
                <w:sz w:val="16"/>
                <w:szCs w:val="16"/>
              </w:rPr>
              <w:t>…</w:t>
            </w:r>
          </w:p>
        </w:tc>
      </w:tr>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rPr>
              <w:t xml:space="preserve">hierna </w:t>
            </w:r>
            <w:r w:rsidRPr="00EA3A91">
              <w:rPr>
                <w:color w:val="800080"/>
                <w:sz w:val="20"/>
              </w:rPr>
              <w:t>(zowel samen als ieder afzonderlijk)</w:t>
            </w:r>
            <w:r w:rsidRPr="00EA3A91">
              <w:rPr>
                <w:color w:val="FF0000"/>
                <w:sz w:val="20"/>
              </w:rPr>
              <w:t xml:space="preserve"> te noemen: ‘</w:t>
            </w:r>
            <w:r w:rsidRPr="00EA3A91">
              <w:rPr>
                <w:color w:val="FF0000"/>
                <w:sz w:val="20"/>
                <w:u w:val="single"/>
              </w:rPr>
              <w:t>het onderpand</w:t>
            </w:r>
            <w:r w:rsidRPr="00EA3A91">
              <w:rPr>
                <w:color w:val="FF0000"/>
                <w:sz w:val="20"/>
              </w:rPr>
              <w:t>’</w:t>
            </w:r>
            <w:r w:rsidR="00C170F4" w:rsidRPr="00EA3A91">
              <w:rPr>
                <w:color w:val="FF0000"/>
                <w:sz w:val="20"/>
              </w:rPr>
              <w:t>.</w:t>
            </w:r>
          </w:p>
        </w:tc>
        <w:tc>
          <w:tcPr>
            <w:tcW w:w="7371" w:type="dxa"/>
            <w:shd w:val="clear" w:color="auto" w:fill="auto"/>
          </w:tcPr>
          <w:p w:rsidR="00C80891" w:rsidRPr="00943EC1" w:rsidRDefault="0000015B" w:rsidP="006C772B">
            <w:r>
              <w:t xml:space="preserve">Deze tekst wordt altijd vermeld </w:t>
            </w:r>
            <w:r w:rsidR="00C170F4">
              <w:t xml:space="preserve">op een nieuwe regel </w:t>
            </w:r>
            <w:r>
              <w:t>waarbij de o</w:t>
            </w:r>
            <w:r w:rsidR="006C772B" w:rsidRPr="00EA3A91">
              <w:rPr>
                <w:rFonts w:cs="Arial"/>
                <w:snapToGrid/>
                <w:kern w:val="0"/>
                <w:szCs w:val="18"/>
                <w:lang w:eastAsia="nl-NL"/>
              </w:rPr>
              <w:t>ptionele tekst</w:t>
            </w:r>
            <w:r w:rsidR="006C772B" w:rsidRPr="00EA3A91">
              <w:rPr>
                <w:rFonts w:ascii="Times New Roman" w:hAnsi="Times New Roman"/>
                <w:snapToGrid/>
                <w:kern w:val="0"/>
                <w:sz w:val="24"/>
                <w:szCs w:val="24"/>
                <w:lang w:eastAsia="nl-NL"/>
              </w:rPr>
              <w:t xml:space="preserve"> “</w:t>
            </w:r>
            <w:r w:rsidR="004A3412" w:rsidRPr="00EA3A91">
              <w:rPr>
                <w:rFonts w:ascii="Times New Roman" w:hAnsi="Times New Roman"/>
                <w:snapToGrid/>
                <w:kern w:val="0"/>
                <w:sz w:val="24"/>
                <w:szCs w:val="24"/>
                <w:lang w:eastAsia="nl-NL"/>
              </w:rPr>
              <w:t>(</w:t>
            </w:r>
            <w:r w:rsidR="006C772B" w:rsidRPr="00EA3A91">
              <w:rPr>
                <w:rFonts w:cs="Arial"/>
                <w:color w:val="800080"/>
              </w:rPr>
              <w:t>zowel samen als ieder afzonderlijk</w:t>
            </w:r>
            <w:r w:rsidR="004A3412" w:rsidRPr="00EA3A91">
              <w:rPr>
                <w:rFonts w:cs="Arial"/>
                <w:color w:val="800080"/>
              </w:rPr>
              <w:t>)</w:t>
            </w:r>
            <w:r w:rsidR="006C772B" w:rsidRPr="00EA3A91">
              <w:rPr>
                <w:rFonts w:cs="Arial"/>
              </w:rPr>
              <w:t>“</w:t>
            </w:r>
            <w:r w:rsidRPr="00EA3A91">
              <w:rPr>
                <w:rFonts w:cs="Arial"/>
              </w:rPr>
              <w:t xml:space="preserve"> w</w:t>
            </w:r>
            <w:r w:rsidR="006C772B" w:rsidRPr="00EA3A91">
              <w:rPr>
                <w:rFonts w:cs="Arial"/>
                <w:snapToGrid/>
                <w:kern w:val="0"/>
                <w:szCs w:val="18"/>
                <w:lang w:eastAsia="nl-NL"/>
              </w:rPr>
              <w:t>ordt getoond wanneer er meer dan 1 recht vermeld wordt.</w:t>
            </w:r>
          </w:p>
        </w:tc>
      </w:tr>
    </w:tbl>
    <w:p w:rsidR="004C7E40" w:rsidRPr="003056B6" w:rsidRDefault="004C7E40" w:rsidP="00372F5A">
      <w:pPr>
        <w:rPr>
          <w:highlight w:val="lightGray"/>
        </w:rPr>
      </w:pPr>
    </w:p>
    <w:p w:rsidR="004C7E40" w:rsidRDefault="004C7E40" w:rsidP="004C7E40">
      <w:pPr>
        <w:pStyle w:val="Kop2"/>
      </w:pPr>
      <w:r>
        <w:rPr>
          <w:highlight w:val="lightGray"/>
        </w:rPr>
        <w:br w:type="page"/>
      </w:r>
      <w:bookmarkStart w:id="60" w:name="_Ref381460513"/>
      <w:bookmarkStart w:id="61" w:name="_Toc385498027"/>
      <w:r>
        <w:lastRenderedPageBreak/>
        <w:t>Overbruggingshypotheek</w:t>
      </w:r>
      <w:bookmarkEnd w:id="60"/>
      <w:bookmarkEnd w:id="61"/>
    </w:p>
    <w:p w:rsidR="004C7E40" w:rsidRDefault="004C7E4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D79D2" w:rsidRPr="00343045" w:rsidTr="00EA3A91">
        <w:tc>
          <w:tcPr>
            <w:tcW w:w="6771" w:type="dxa"/>
            <w:shd w:val="clear" w:color="auto" w:fill="auto"/>
          </w:tcPr>
          <w:p w:rsidR="008D79D2" w:rsidRPr="00EA3A91" w:rsidRDefault="008D79D2"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rPr>
            </w:pPr>
            <w:r w:rsidRPr="00EA3A91">
              <w:rPr>
                <w:rFonts w:cs="Arial"/>
                <w:color w:val="800080"/>
                <w:sz w:val="20"/>
                <w:highlight w:val="yellow"/>
              </w:rPr>
              <w:t>TEKSTBLOK OVERBRUGGINGSHYPOTHEEK</w:t>
            </w:r>
            <w:r w:rsidR="00AB60EC" w:rsidRPr="00EA3A91">
              <w:rPr>
                <w:rFonts w:cs="Arial"/>
                <w:color w:val="800080"/>
                <w:sz w:val="20"/>
              </w:rPr>
              <w:t>.</w:t>
            </w:r>
          </w:p>
        </w:tc>
        <w:tc>
          <w:tcPr>
            <w:tcW w:w="7371" w:type="dxa"/>
            <w:shd w:val="clear" w:color="auto" w:fill="auto"/>
          </w:tcPr>
          <w:p w:rsidR="008D79D2" w:rsidRDefault="008D79D2" w:rsidP="00EA3A91">
            <w:pPr>
              <w:spacing w:before="72"/>
            </w:pPr>
            <w:r>
              <w:t>Optioneel tekstblok. Dit wordt alleen vermeld indien een overbruggingshypotheek aanwezig is.</w:t>
            </w:r>
          </w:p>
          <w:p w:rsidR="008D79D2" w:rsidRPr="00EA3A91" w:rsidRDefault="008D79D2" w:rsidP="00952B80">
            <w:pPr>
              <w:rPr>
                <w:sz w:val="20"/>
                <w:u w:val="single"/>
                <w:lang w:val="nl"/>
              </w:rPr>
            </w:pPr>
          </w:p>
          <w:p w:rsidR="00A025C1" w:rsidRPr="00EA3A91" w:rsidRDefault="00A025C1" w:rsidP="00952B80">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A025C1" w:rsidRPr="00EA3A91" w:rsidRDefault="00A025C1" w:rsidP="00952B80">
            <w:pPr>
              <w:rPr>
                <w:sz w:val="20"/>
                <w:u w:val="single"/>
                <w:lang w:val="nl"/>
              </w:rPr>
            </w:pPr>
          </w:p>
          <w:p w:rsidR="008D79D2" w:rsidRPr="00EA3A91" w:rsidRDefault="008D79D2" w:rsidP="00952B80">
            <w:pPr>
              <w:rPr>
                <w:sz w:val="20"/>
                <w:u w:val="single"/>
                <w:lang w:val="nl"/>
              </w:rPr>
            </w:pPr>
            <w:r w:rsidRPr="00EA3A91">
              <w:rPr>
                <w:sz w:val="20"/>
                <w:u w:val="single"/>
                <w:lang w:val="nl"/>
              </w:rPr>
              <w:t>Mapping:</w:t>
            </w:r>
          </w:p>
          <w:p w:rsidR="008D79D2" w:rsidRPr="00EA3A91" w:rsidRDefault="008D79D2" w:rsidP="00EA3A91">
            <w:pPr>
              <w:spacing w:before="72"/>
              <w:rPr>
                <w:sz w:val="16"/>
                <w:szCs w:val="16"/>
              </w:rPr>
            </w:pPr>
            <w:r w:rsidRPr="00EA3A91">
              <w:rPr>
                <w:rFonts w:cs="Arial"/>
                <w:sz w:val="16"/>
                <w:szCs w:val="16"/>
              </w:rPr>
              <w:t>//</w:t>
            </w:r>
            <w:proofErr w:type="spellStart"/>
            <w:r w:rsidRPr="00EA3A91">
              <w:rPr>
                <w:rFonts w:cs="Arial"/>
                <w:sz w:val="16"/>
                <w:szCs w:val="16"/>
              </w:rPr>
              <w:t>IMKAD_AangebodenStuk</w:t>
            </w:r>
            <w:proofErr w:type="spellEnd"/>
            <w:r w:rsidRPr="00EA3A91">
              <w:rPr>
                <w:rFonts w:cs="Arial"/>
                <w:sz w:val="16"/>
                <w:szCs w:val="16"/>
              </w:rPr>
              <w:t>/</w:t>
            </w:r>
            <w:proofErr w:type="spellStart"/>
            <w:r w:rsidRPr="00EA3A91">
              <w:rPr>
                <w:rFonts w:cs="Arial"/>
                <w:sz w:val="16"/>
                <w:szCs w:val="16"/>
              </w:rPr>
              <w:t>StukdeelHypotheek</w:t>
            </w:r>
            <w:proofErr w:type="spellEnd"/>
            <w:r w:rsidRPr="00EA3A91">
              <w:rPr>
                <w:rFonts w:cs="Arial"/>
                <w:sz w:val="16"/>
                <w:szCs w:val="16"/>
              </w:rPr>
              <w:t xml:space="preserve"> [</w:t>
            </w:r>
            <w:proofErr w:type="spellStart"/>
            <w:r w:rsidRPr="00EA3A91">
              <w:rPr>
                <w:rFonts w:cs="Arial"/>
                <w:sz w:val="16"/>
                <w:szCs w:val="16"/>
              </w:rPr>
              <w:t>aanduidingHypotheek</w:t>
            </w:r>
            <w:proofErr w:type="spellEnd"/>
            <w:r w:rsidRPr="00EA3A91">
              <w:rPr>
                <w:rFonts w:cs="Arial"/>
                <w:sz w:val="16"/>
                <w:szCs w:val="16"/>
              </w:rPr>
              <w:t xml:space="preserve"> = ‘overbruggingshypotheek’]</w:t>
            </w:r>
          </w:p>
          <w:p w:rsidR="00A025C1" w:rsidRPr="00EA3A91" w:rsidRDefault="00A025C1" w:rsidP="00EA3A91">
            <w:pPr>
              <w:spacing w:line="240" w:lineRule="auto"/>
              <w:rPr>
                <w:sz w:val="16"/>
                <w:szCs w:val="16"/>
              </w:rPr>
            </w:pPr>
            <w:r w:rsidRPr="00EA3A91">
              <w:rPr>
                <w:sz w:val="16"/>
                <w:szCs w:val="16"/>
              </w:rPr>
              <w:tab/>
              <w:t>./tekstkeuze/</w:t>
            </w:r>
          </w:p>
          <w:p w:rsidR="00A025C1" w:rsidRPr="00EA3A91" w:rsidRDefault="00A025C1" w:rsidP="00EA3A91">
            <w:pPr>
              <w:spacing w:line="240" w:lineRule="auto"/>
              <w:rPr>
                <w:sz w:val="16"/>
                <w:szCs w:val="16"/>
              </w:rPr>
            </w:pPr>
            <w:r w:rsidRPr="00EA3A91">
              <w:rPr>
                <w:sz w:val="16"/>
                <w:szCs w:val="16"/>
              </w:rPr>
              <w:tab/>
            </w:r>
            <w:r w:rsidRPr="00EA3A91">
              <w:rPr>
                <w:sz w:val="16"/>
                <w:szCs w:val="16"/>
              </w:rPr>
              <w:tab/>
              <w:t>./</w:t>
            </w:r>
            <w:proofErr w:type="spellStart"/>
            <w:r w:rsidRPr="00EA3A91">
              <w:rPr>
                <w:sz w:val="16"/>
                <w:szCs w:val="16"/>
              </w:rPr>
              <w:t>tagNaam</w:t>
            </w:r>
            <w:proofErr w:type="spellEnd"/>
            <w:r w:rsidRPr="00EA3A91">
              <w:rPr>
                <w:sz w:val="16"/>
                <w:szCs w:val="16"/>
              </w:rPr>
              <w:t>(‘</w:t>
            </w:r>
            <w:proofErr w:type="spellStart"/>
            <w:r w:rsidRPr="00EA3A91">
              <w:rPr>
                <w:sz w:val="16"/>
                <w:szCs w:val="16"/>
              </w:rPr>
              <w:t>k_VerkrijgerOverbrugging</w:t>
            </w:r>
            <w:proofErr w:type="spellEnd"/>
            <w:r w:rsidRPr="00EA3A91">
              <w:rPr>
                <w:sz w:val="16"/>
                <w:szCs w:val="16"/>
              </w:rPr>
              <w:t>’)</w:t>
            </w:r>
          </w:p>
          <w:p w:rsidR="00A025C1" w:rsidRPr="00EA3A91" w:rsidRDefault="00A025C1" w:rsidP="00EA3A91">
            <w:pPr>
              <w:spacing w:line="240" w:lineRule="auto"/>
              <w:rPr>
                <w:u w:val="single"/>
              </w:rPr>
            </w:pPr>
            <w:r w:rsidRPr="00EA3A91">
              <w:rPr>
                <w:sz w:val="16"/>
                <w:szCs w:val="16"/>
              </w:rPr>
              <w:tab/>
            </w:r>
            <w:r w:rsidRPr="00EA3A91">
              <w:rPr>
                <w:sz w:val="16"/>
                <w:szCs w:val="16"/>
              </w:rPr>
              <w:tab/>
              <w:t>./tekst (‘de bank’)</w:t>
            </w:r>
          </w:p>
          <w:p w:rsidR="008D79D2" w:rsidRDefault="006405CB" w:rsidP="00EA3A91">
            <w:pPr>
              <w:spacing w:line="240" w:lineRule="auto"/>
            </w:pPr>
            <w:r w:rsidRPr="00EA3A91">
              <w:rPr>
                <w:sz w:val="16"/>
                <w:szCs w:val="16"/>
                <w:lang w:val="nl"/>
              </w:rPr>
              <w:t xml:space="preserve">-de overige </w:t>
            </w:r>
            <w:r w:rsidRPr="00EA3A91">
              <w:rPr>
                <w:snapToGrid/>
                <w:kern w:val="0"/>
                <w:sz w:val="16"/>
                <w:szCs w:val="16"/>
                <w:lang w:eastAsia="nl-NL"/>
              </w:rPr>
              <w:t>mapping</w:t>
            </w:r>
            <w:r w:rsidRPr="00EA3A91">
              <w:rPr>
                <w:sz w:val="16"/>
                <w:szCs w:val="16"/>
                <w:lang w:val="nl"/>
              </w:rPr>
              <w:t xml:space="preserve"> is opgenomen in het genoemde tekstblok.</w:t>
            </w:r>
          </w:p>
        </w:tc>
      </w:tr>
    </w:tbl>
    <w:p w:rsidR="00C80891" w:rsidRDefault="004C7E40" w:rsidP="00C80891">
      <w:pPr>
        <w:pStyle w:val="Kop2"/>
      </w:pPr>
      <w:bookmarkStart w:id="62" w:name="_Toc381016365"/>
      <w:bookmarkStart w:id="63" w:name="_Toc381460506"/>
      <w:bookmarkEnd w:id="62"/>
      <w:bookmarkEnd w:id="63"/>
      <w:r>
        <w:br w:type="page"/>
      </w:r>
      <w:bookmarkStart w:id="64" w:name="_Toc385498028"/>
      <w:r w:rsidR="00C80891">
        <w:lastRenderedPageBreak/>
        <w:t>Afsluiting</w:t>
      </w:r>
      <w:bookmarkEnd w:id="64"/>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D23C77"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rPr>
              <w:t>De bank verklaarde het vorenstaande aan te nemen.</w:t>
            </w:r>
            <w:r w:rsidR="00FF5B44" w:rsidRPr="00EA3A91">
              <w:rPr>
                <w:color w:val="FF0000"/>
                <w:sz w:val="20"/>
                <w:u w:val="single"/>
              </w:rPr>
              <w:br/>
            </w:r>
            <w:r w:rsidRPr="00EA3A91">
              <w:rPr>
                <w:color w:val="FF0000"/>
                <w:sz w:val="20"/>
                <w:u w:val="single"/>
              </w:rPr>
              <w:t>Opzegging</w:t>
            </w:r>
          </w:p>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De hypotheekgever en de bank verklaarden dat de bank door opzegging de aan haar verleende hypotheek- en pandrechten geheel of gedeeltelijk kan beëindigen.</w:t>
            </w:r>
          </w:p>
        </w:tc>
        <w:tc>
          <w:tcPr>
            <w:tcW w:w="7371" w:type="dxa"/>
            <w:shd w:val="clear" w:color="auto" w:fill="auto"/>
          </w:tcPr>
          <w:p w:rsidR="00C80891" w:rsidRPr="00943EC1" w:rsidRDefault="0000015B" w:rsidP="001754C0">
            <w:r>
              <w:t>Deze tekst wordt altijd vermeld.</w:t>
            </w:r>
          </w:p>
        </w:tc>
      </w:tr>
      <w:tr w:rsidR="00C80891" w:rsidRPr="00343045" w:rsidTr="00EA3A91">
        <w:tc>
          <w:tcPr>
            <w:tcW w:w="6771" w:type="dxa"/>
            <w:shd w:val="clear" w:color="auto" w:fill="auto"/>
          </w:tcPr>
          <w:p w:rsidR="00D23C77" w:rsidRPr="00EA3A91" w:rsidRDefault="00D23C77"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 w:val="20"/>
                <w:u w:val="single"/>
              </w:rPr>
            </w:pPr>
            <w:r w:rsidRPr="00EA3A91">
              <w:rPr>
                <w:color w:val="800080"/>
                <w:sz w:val="20"/>
                <w:u w:val="single"/>
              </w:rPr>
              <w:t>Woonplaatskeuze</w:t>
            </w:r>
          </w:p>
          <w:p w:rsidR="00D23C77" w:rsidRPr="00EA3A91" w:rsidRDefault="00D23C77"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EA3A91">
              <w:rPr>
                <w:color w:val="800080"/>
                <w:sz w:val="20"/>
              </w:rPr>
              <w:t>Voor de tenuitvoerlegging van deze akte verklaarden de hypotheekgever en de bank woonplaats te kiezen ten kantore van de bewaarder van deze akte.</w:t>
            </w:r>
          </w:p>
          <w:p w:rsidR="00C80891" w:rsidRPr="00EA3A91" w:rsidRDefault="00C80891"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p>
        </w:tc>
        <w:tc>
          <w:tcPr>
            <w:tcW w:w="7371" w:type="dxa"/>
            <w:shd w:val="clear" w:color="auto" w:fill="auto"/>
          </w:tcPr>
          <w:p w:rsidR="00E31BE8" w:rsidRPr="004E7A50" w:rsidRDefault="00E31BE8" w:rsidP="00EA3A9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6C772B" w:rsidRPr="0051376E" w:rsidRDefault="006C772B" w:rsidP="00EA3A91">
            <w:pPr>
              <w:keepNext/>
              <w:spacing w:before="72"/>
            </w:pPr>
            <w:r w:rsidRPr="0051376E">
              <w:t>De woonplaatskeuze heeft betrekking op alle comparanten, zowel de hypotheeknemer als de hypotheekgevers.</w:t>
            </w:r>
          </w:p>
          <w:p w:rsidR="001B48BB" w:rsidRPr="0051376E" w:rsidRDefault="001B48BB" w:rsidP="00EA3A91">
            <w:pPr>
              <w:keepNext/>
              <w:spacing w:before="72"/>
            </w:pPr>
          </w:p>
          <w:p w:rsidR="001B48BB" w:rsidRPr="00EA3A91" w:rsidRDefault="001B48BB" w:rsidP="00EA3A91">
            <w:pPr>
              <w:keepNext/>
              <w:rPr>
                <w:u w:val="single"/>
              </w:rPr>
            </w:pPr>
            <w:r w:rsidRPr="00EA3A91">
              <w:rPr>
                <w:u w:val="single"/>
              </w:rPr>
              <w:t>Mapping:</w:t>
            </w:r>
          </w:p>
          <w:p w:rsidR="001B48BB" w:rsidRPr="00EA3A91" w:rsidRDefault="001B48BB" w:rsidP="00EA3A91">
            <w:pPr>
              <w:keepNext/>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
          <w:p w:rsidR="001B48BB" w:rsidRPr="00EA3A91" w:rsidRDefault="001B48BB" w:rsidP="00EA3A91">
            <w:pPr>
              <w:keepNext/>
              <w:spacing w:line="240" w:lineRule="auto"/>
              <w:rPr>
                <w:sz w:val="16"/>
                <w:szCs w:val="16"/>
              </w:rPr>
            </w:pPr>
            <w:r w:rsidRPr="00EA3A91">
              <w:rPr>
                <w:sz w:val="16"/>
                <w:szCs w:val="16"/>
              </w:rPr>
              <w:t>./</w:t>
            </w:r>
            <w:proofErr w:type="spellStart"/>
            <w:r w:rsidRPr="00EA3A91">
              <w:rPr>
                <w:sz w:val="16"/>
                <w:szCs w:val="16"/>
              </w:rPr>
              <w:t>tia_TekstKeuze</w:t>
            </w:r>
            <w:proofErr w:type="spellEnd"/>
            <w:r w:rsidRPr="00EA3A91">
              <w:rPr>
                <w:sz w:val="16"/>
                <w:szCs w:val="16"/>
              </w:rPr>
              <w:t>/</w:t>
            </w:r>
          </w:p>
          <w:p w:rsidR="001B48BB" w:rsidRPr="00EA3A91" w:rsidRDefault="001B48BB" w:rsidP="00EA3A91">
            <w:pPr>
              <w:keepNext/>
              <w:spacing w:line="240" w:lineRule="auto"/>
              <w:ind w:left="227"/>
              <w:rPr>
                <w:sz w:val="16"/>
                <w:szCs w:val="16"/>
              </w:rPr>
            </w:pPr>
            <w:r w:rsidRPr="00EA3A91">
              <w:rPr>
                <w:sz w:val="16"/>
                <w:szCs w:val="16"/>
              </w:rPr>
              <w:t>./</w:t>
            </w:r>
            <w:proofErr w:type="spellStart"/>
            <w:r w:rsidRPr="00EA3A91">
              <w:rPr>
                <w:sz w:val="16"/>
                <w:szCs w:val="16"/>
              </w:rPr>
              <w:t>tagNaam</w:t>
            </w:r>
            <w:proofErr w:type="spellEnd"/>
            <w:r w:rsidRPr="00EA3A91">
              <w:rPr>
                <w:sz w:val="16"/>
                <w:szCs w:val="16"/>
              </w:rPr>
              <w:t>(‘k_Woonplaatskeuze’)</w:t>
            </w:r>
          </w:p>
          <w:p w:rsidR="001B48BB" w:rsidRPr="00EA3A91" w:rsidRDefault="001B48BB" w:rsidP="00EA3A91">
            <w:pPr>
              <w:keepNext/>
              <w:autoSpaceDE w:val="0"/>
              <w:autoSpaceDN w:val="0"/>
              <w:adjustRightInd w:val="0"/>
              <w:spacing w:line="240" w:lineRule="auto"/>
              <w:ind w:left="227"/>
              <w:rPr>
                <w:i/>
                <w:sz w:val="16"/>
                <w:szCs w:val="16"/>
              </w:rPr>
            </w:pPr>
            <w:r w:rsidRPr="00EA3A91">
              <w:rPr>
                <w:sz w:val="16"/>
                <w:szCs w:val="16"/>
              </w:rPr>
              <w:t>./tekst</w:t>
            </w:r>
            <w:r w:rsidRPr="00EA3A91">
              <w:rPr>
                <w:i/>
                <w:sz w:val="16"/>
                <w:szCs w:val="16"/>
              </w:rPr>
              <w:t>(met de gekozen tekst zonder de koptekst)</w:t>
            </w:r>
          </w:p>
          <w:p w:rsidR="00AB2814" w:rsidRPr="00EA3A91" w:rsidRDefault="00AB2814" w:rsidP="00EA3A91">
            <w:pPr>
              <w:keepNext/>
              <w:spacing w:line="240" w:lineRule="auto"/>
              <w:rPr>
                <w:i/>
                <w:sz w:val="16"/>
                <w:szCs w:val="16"/>
              </w:rPr>
            </w:pPr>
          </w:p>
          <w:p w:rsidR="00C80891" w:rsidRPr="00943EC1" w:rsidRDefault="001B48BB" w:rsidP="00EA3A91">
            <w:pPr>
              <w:keepNext/>
              <w:spacing w:line="240" w:lineRule="auto"/>
            </w:pPr>
            <w:r w:rsidRPr="00EA3A91">
              <w:rPr>
                <w:i/>
                <w:sz w:val="16"/>
                <w:szCs w:val="16"/>
              </w:rPr>
              <w:t>De koptekst ‘</w:t>
            </w:r>
            <w:r w:rsidRPr="00EA3A91">
              <w:rPr>
                <w:i/>
                <w:sz w:val="16"/>
                <w:szCs w:val="16"/>
                <w:u w:val="single"/>
              </w:rPr>
              <w:t>Woonplaatskeuze</w:t>
            </w:r>
            <w:r w:rsidR="00BA53C4" w:rsidRPr="00EA3A91">
              <w:rPr>
                <w:i/>
                <w:sz w:val="16"/>
                <w:szCs w:val="16"/>
                <w:u w:val="single"/>
              </w:rPr>
              <w:t xml:space="preserve"> </w:t>
            </w:r>
            <w:r w:rsidRPr="00EA3A91">
              <w:rPr>
                <w:i/>
                <w:sz w:val="16"/>
                <w:szCs w:val="16"/>
              </w:rPr>
              <w:t xml:space="preserve">’wordt niet in de keuzetekst opgenomen, maar dient getoond te worden als de ‘tekst’ bij de </w:t>
            </w:r>
            <w:r w:rsidRPr="00EA3A91">
              <w:rPr>
                <w:sz w:val="16"/>
                <w:szCs w:val="16"/>
              </w:rPr>
              <w:t>betreffende</w:t>
            </w:r>
            <w:r w:rsidRPr="00EA3A91">
              <w:rPr>
                <w:i/>
                <w:sz w:val="16"/>
                <w:szCs w:val="16"/>
              </w:rPr>
              <w:t xml:space="preserve"> </w:t>
            </w:r>
            <w:proofErr w:type="spellStart"/>
            <w:r w:rsidRPr="00EA3A91">
              <w:rPr>
                <w:i/>
                <w:sz w:val="16"/>
                <w:szCs w:val="16"/>
              </w:rPr>
              <w:t>tagnaam</w:t>
            </w:r>
            <w:proofErr w:type="spellEnd"/>
            <w:r w:rsidRPr="00EA3A91">
              <w:rPr>
                <w:i/>
                <w:sz w:val="16"/>
                <w:szCs w:val="16"/>
              </w:rPr>
              <w:t xml:space="preserve"> is ingevuld.</w:t>
            </w:r>
          </w:p>
        </w:tc>
      </w:tr>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EINDE KADASTERDEEL</w:t>
            </w:r>
          </w:p>
        </w:tc>
        <w:tc>
          <w:tcPr>
            <w:tcW w:w="7371" w:type="dxa"/>
            <w:shd w:val="clear" w:color="auto" w:fill="auto"/>
          </w:tcPr>
          <w:p w:rsidR="00C80891" w:rsidRPr="00943EC1" w:rsidRDefault="0000015B" w:rsidP="001754C0">
            <w:r>
              <w:t>Deze tekst wordt altijd vermeld.</w:t>
            </w:r>
          </w:p>
        </w:tc>
      </w:tr>
    </w:tbl>
    <w:p w:rsidR="00C80891" w:rsidRDefault="00C80891" w:rsidP="00145092"/>
    <w:p w:rsidR="0000015B" w:rsidRPr="00D6596D" w:rsidRDefault="004C7E40" w:rsidP="0000015B">
      <w:pPr>
        <w:pStyle w:val="Kop2"/>
        <w:numPr>
          <w:ilvl w:val="1"/>
          <w:numId w:val="1"/>
        </w:numPr>
        <w:rPr>
          <w:lang w:val="en-US"/>
        </w:rPr>
      </w:pPr>
      <w:bookmarkStart w:id="65" w:name="_Toc248216324"/>
      <w:r>
        <w:rPr>
          <w:lang w:val="en-US"/>
        </w:rPr>
        <w:br w:type="page"/>
      </w:r>
      <w:bookmarkStart w:id="66" w:name="_Toc385498029"/>
      <w:proofErr w:type="spellStart"/>
      <w:r w:rsidR="0000015B" w:rsidRPr="00D6596D">
        <w:rPr>
          <w:lang w:val="en-US"/>
        </w:rPr>
        <w:lastRenderedPageBreak/>
        <w:t>Vrije</w:t>
      </w:r>
      <w:proofErr w:type="spellEnd"/>
      <w:r w:rsidR="0000015B" w:rsidRPr="00D6596D">
        <w:rPr>
          <w:lang w:val="en-US"/>
        </w:rPr>
        <w:t xml:space="preserve"> </w:t>
      </w:r>
      <w:proofErr w:type="spellStart"/>
      <w:r w:rsidR="0000015B" w:rsidRPr="00D6596D">
        <w:rPr>
          <w:lang w:val="en-US"/>
        </w:rPr>
        <w:t>gedeelte</w:t>
      </w:r>
      <w:bookmarkEnd w:id="65"/>
      <w:bookmarkEnd w:id="66"/>
      <w:proofErr w:type="spellEnd"/>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EA3A91">
        <w:tc>
          <w:tcPr>
            <w:tcW w:w="6771" w:type="dxa"/>
            <w:shd w:val="clear" w:color="auto" w:fill="auto"/>
          </w:tcPr>
          <w:p w:rsidR="0000015B" w:rsidRPr="00EA3A91" w:rsidRDefault="0000015B" w:rsidP="00012F09">
            <w:pPr>
              <w:rPr>
                <w:rFonts w:cs="Arial"/>
                <w:color w:val="999999"/>
              </w:rPr>
            </w:pPr>
          </w:p>
        </w:tc>
        <w:tc>
          <w:tcPr>
            <w:tcW w:w="7371" w:type="dxa"/>
            <w:shd w:val="clear" w:color="auto" w:fill="auto"/>
          </w:tcPr>
          <w:p w:rsidR="0000015B" w:rsidRPr="00343045" w:rsidRDefault="0000015B" w:rsidP="00EA3A91">
            <w:pPr>
              <w:spacing w:before="72"/>
            </w:pPr>
            <w:r w:rsidRPr="00343045">
              <w:t>Dit is vrije tekst, die als geheel opgenomen kan worden in het es</w:t>
            </w:r>
            <w:r>
              <w:t xml:space="preserve">sentialiabestand. Het Kadaster </w:t>
            </w:r>
            <w:r w:rsidRPr="00343045">
              <w:t>doet hier niets mee.</w:t>
            </w:r>
          </w:p>
          <w:p w:rsidR="0000015B" w:rsidRDefault="0000015B" w:rsidP="00EA3A91">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EA3A91">
            <w:pPr>
              <w:spacing w:before="72"/>
            </w:pPr>
          </w:p>
          <w:p w:rsidR="00266366" w:rsidRPr="00EA3A91" w:rsidRDefault="00266366" w:rsidP="00EA3A91">
            <w:pPr>
              <w:spacing w:before="72"/>
              <w:rPr>
                <w:u w:val="single"/>
              </w:rPr>
            </w:pPr>
            <w:r w:rsidRPr="00EA3A91">
              <w:rPr>
                <w:u w:val="single"/>
              </w:rPr>
              <w:t>Mapping:</w:t>
            </w:r>
          </w:p>
          <w:p w:rsidR="00266366" w:rsidRPr="00A10B2A" w:rsidRDefault="00266366" w:rsidP="00EA3A91">
            <w:pPr>
              <w:keepNext/>
              <w:spacing w:line="240" w:lineRule="auto"/>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tia_TekstTweedeDeel</w:t>
            </w:r>
            <w:proofErr w:type="spellEnd"/>
          </w:p>
        </w:tc>
      </w:tr>
    </w:tbl>
    <w:p w:rsidR="0000015B" w:rsidRDefault="0000015B" w:rsidP="00145092"/>
    <w:p w:rsidR="005D66F2" w:rsidRDefault="005D66F2" w:rsidP="005D66F2">
      <w:pPr>
        <w:pStyle w:val="Kop2"/>
      </w:pPr>
      <w:bookmarkStart w:id="67" w:name="_Toc385498030"/>
      <w:r>
        <w:t>Rangwisseling</w:t>
      </w:r>
      <w:bookmarkEnd w:id="67"/>
    </w:p>
    <w:p w:rsidR="005D66F2" w:rsidRDefault="005D66F2" w:rsidP="005D66F2">
      <w:pPr>
        <w:rPr>
          <w:lang w:val="nl"/>
        </w:rPr>
      </w:pPr>
    </w:p>
    <w:p w:rsidR="00145092" w:rsidRDefault="005D66F2" w:rsidP="0099378C">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p w:rsidR="00E31BE8" w:rsidRPr="008E4889" w:rsidRDefault="00E31BE8" w:rsidP="00AB60EC"/>
    <w:sectPr w:rsidR="00E31BE8" w:rsidRPr="008E4889" w:rsidSect="000E2D2E">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0A6" w:rsidRDefault="00CF10A6">
      <w:r>
        <w:separator/>
      </w:r>
    </w:p>
  </w:endnote>
  <w:endnote w:type="continuationSeparator" w:id="0">
    <w:p w:rsidR="00CF10A6" w:rsidRDefault="00CF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1F" w:rsidRDefault="0018591F">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1F" w:rsidRDefault="0018591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0A6" w:rsidRDefault="00CF10A6">
      <w:r>
        <w:separator/>
      </w:r>
    </w:p>
  </w:footnote>
  <w:footnote w:type="continuationSeparator" w:id="0">
    <w:p w:rsidR="00CF10A6" w:rsidRDefault="00CF1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18591F">
      <w:tblPrEx>
        <w:tblCellMar>
          <w:top w:w="0" w:type="dxa"/>
          <w:bottom w:w="0" w:type="dxa"/>
        </w:tblCellMar>
      </w:tblPrEx>
      <w:tc>
        <w:tcPr>
          <w:tcW w:w="4181" w:type="dxa"/>
        </w:tcPr>
        <w:p w:rsidR="0018591F" w:rsidRDefault="0018591F">
          <w:pPr>
            <w:pStyle w:val="tussenkopje"/>
            <w:spacing w:before="0"/>
          </w:pPr>
          <w:r>
            <w:t>Datum</w:t>
          </w:r>
        </w:p>
      </w:tc>
    </w:tr>
    <w:tr w:rsidR="0018591F">
      <w:tblPrEx>
        <w:tblCellMar>
          <w:top w:w="0" w:type="dxa"/>
          <w:bottom w:w="0" w:type="dxa"/>
        </w:tblCellMar>
      </w:tblPrEx>
      <w:tc>
        <w:tcPr>
          <w:tcW w:w="4181" w:type="dxa"/>
        </w:tcPr>
        <w:p w:rsidR="0018591F" w:rsidRDefault="005F7764">
          <w:pPr>
            <w:spacing w:line="240" w:lineRule="atLeast"/>
          </w:pPr>
          <w:r>
            <w:fldChar w:fldCharType="begin"/>
          </w:r>
          <w:r>
            <w:instrText xml:space="preserve"> REF Datum \h </w:instrText>
          </w:r>
          <w:r>
            <w:fldChar w:fldCharType="separate"/>
          </w:r>
          <w:r w:rsidR="00B64008">
            <w:rPr>
              <w:noProof/>
            </w:rPr>
            <w:t>3 maart 2016</w:t>
          </w:r>
          <w:r>
            <w:fldChar w:fldCharType="end"/>
          </w:r>
        </w:p>
      </w:tc>
    </w:tr>
    <w:tr w:rsidR="0018591F">
      <w:tblPrEx>
        <w:tblCellMar>
          <w:top w:w="0" w:type="dxa"/>
          <w:bottom w:w="0" w:type="dxa"/>
        </w:tblCellMar>
      </w:tblPrEx>
      <w:tc>
        <w:tcPr>
          <w:tcW w:w="4181" w:type="dxa"/>
        </w:tcPr>
        <w:p w:rsidR="0018591F" w:rsidRDefault="0018591F">
          <w:pPr>
            <w:pStyle w:val="tussenkopje"/>
          </w:pPr>
          <w:r>
            <w:t>Titel</w:t>
          </w:r>
        </w:p>
      </w:tc>
    </w:tr>
    <w:tr w:rsidR="0018591F">
      <w:tblPrEx>
        <w:tblCellMar>
          <w:top w:w="0" w:type="dxa"/>
          <w:bottom w:w="0" w:type="dxa"/>
        </w:tblCellMar>
      </w:tblPrEx>
      <w:tc>
        <w:tcPr>
          <w:tcW w:w="4181" w:type="dxa"/>
        </w:tcPr>
        <w:p w:rsidR="0018591F" w:rsidRPr="0032630E" w:rsidRDefault="0018591F">
          <w:pPr>
            <w:spacing w:line="240" w:lineRule="atLeast"/>
          </w:pPr>
          <w:fldSimple w:instr=" STYLEREF Titel \* MERGEFORMAT ">
            <w:r w:rsidR="00B64008" w:rsidRPr="00B64008">
              <w:rPr>
                <w:bCs/>
                <w:noProof/>
                <w:lang w:val="en-US"/>
              </w:rPr>
              <w:t>Toelichting modeldocument Rabobank</w:t>
            </w:r>
          </w:fldSimple>
        </w:p>
      </w:tc>
    </w:tr>
    <w:tr w:rsidR="0018591F">
      <w:tblPrEx>
        <w:tblCellMar>
          <w:top w:w="0" w:type="dxa"/>
          <w:bottom w:w="0" w:type="dxa"/>
        </w:tblCellMar>
      </w:tblPrEx>
      <w:tc>
        <w:tcPr>
          <w:tcW w:w="4181" w:type="dxa"/>
        </w:tcPr>
        <w:p w:rsidR="0018591F" w:rsidRDefault="0018591F">
          <w:pPr>
            <w:pStyle w:val="tussenkopje"/>
          </w:pPr>
          <w:r>
            <w:t>Versie</w:t>
          </w:r>
        </w:p>
      </w:tc>
    </w:tr>
    <w:tr w:rsidR="0018591F">
      <w:tblPrEx>
        <w:tblCellMar>
          <w:top w:w="0" w:type="dxa"/>
          <w:bottom w:w="0" w:type="dxa"/>
        </w:tblCellMar>
      </w:tblPrEx>
      <w:tc>
        <w:tcPr>
          <w:tcW w:w="4181" w:type="dxa"/>
        </w:tcPr>
        <w:p w:rsidR="0018591F" w:rsidRDefault="005F7764">
          <w:pPr>
            <w:spacing w:line="240" w:lineRule="atLeast"/>
          </w:pPr>
          <w:r>
            <w:fldChar w:fldCharType="begin"/>
          </w:r>
          <w:r>
            <w:instrText xml:space="preserve"> REF Versie \h </w:instrText>
          </w:r>
          <w:r>
            <w:fldChar w:fldCharType="separate"/>
          </w:r>
          <w:r w:rsidR="00B64008">
            <w:rPr>
              <w:noProof/>
            </w:rPr>
            <w:t>3.9.0</w:t>
          </w:r>
          <w:r>
            <w:fldChar w:fldCharType="end"/>
          </w:r>
        </w:p>
      </w:tc>
    </w:tr>
    <w:tr w:rsidR="0018591F">
      <w:tblPrEx>
        <w:tblCellMar>
          <w:top w:w="0" w:type="dxa"/>
          <w:bottom w:w="0" w:type="dxa"/>
        </w:tblCellMar>
      </w:tblPrEx>
      <w:tc>
        <w:tcPr>
          <w:tcW w:w="4181" w:type="dxa"/>
        </w:tcPr>
        <w:p w:rsidR="0018591F" w:rsidRDefault="0018591F" w:rsidP="00E863D9">
          <w:pPr>
            <w:pStyle w:val="tussenkopje"/>
          </w:pPr>
          <w:r>
            <w:t>Blad</w:t>
          </w:r>
          <w:r w:rsidR="00E863D9">
            <w:tab/>
          </w:r>
        </w:p>
      </w:tc>
    </w:tr>
    <w:tr w:rsidR="0018591F">
      <w:tblPrEx>
        <w:tblCellMar>
          <w:top w:w="0" w:type="dxa"/>
          <w:bottom w:w="0" w:type="dxa"/>
        </w:tblCellMar>
      </w:tblPrEx>
      <w:tc>
        <w:tcPr>
          <w:tcW w:w="4181" w:type="dxa"/>
        </w:tcPr>
        <w:p w:rsidR="0018591F" w:rsidRDefault="0018591F">
          <w:pPr>
            <w:spacing w:line="240" w:lineRule="atLeast"/>
          </w:pPr>
          <w:r>
            <w:fldChar w:fldCharType="begin"/>
          </w:r>
          <w:r>
            <w:instrText xml:space="preserve"> PAGE  \* MERGEFORMAT </w:instrText>
          </w:r>
          <w:r>
            <w:fldChar w:fldCharType="separate"/>
          </w:r>
          <w:r w:rsidR="00B64008">
            <w:rPr>
              <w:noProof/>
            </w:rPr>
            <w:t>5</w:t>
          </w:r>
          <w:r>
            <w:fldChar w:fldCharType="end"/>
          </w:r>
          <w:r>
            <w:t xml:space="preserve"> van </w:t>
          </w:r>
          <w:r>
            <w:fldChar w:fldCharType="begin"/>
          </w:r>
          <w:r>
            <w:instrText xml:space="preserve"> </w:instrText>
          </w:r>
          <w:r>
            <w:rPr>
              <w:b/>
              <w:bCs/>
            </w:rPr>
            <w:instrText>=</w:instrText>
          </w:r>
          <w:r>
            <w:instrText xml:space="preserve"> 1+</w:instrText>
          </w:r>
          <w:fldSimple w:instr=" NUMPAGES ">
            <w:r w:rsidR="00B64008">
              <w:rPr>
                <w:noProof/>
              </w:rPr>
              <w:instrText>28</w:instrText>
            </w:r>
          </w:fldSimple>
          <w:r>
            <w:fldChar w:fldCharType="separate"/>
          </w:r>
          <w:r w:rsidR="00B64008">
            <w:rPr>
              <w:noProof/>
            </w:rPr>
            <w:t>29</w:t>
          </w:r>
          <w:r>
            <w:fldChar w:fldCharType="end"/>
          </w:r>
          <w:r>
            <w:t xml:space="preserve"> </w:t>
          </w:r>
        </w:p>
      </w:tc>
    </w:tr>
  </w:tbl>
  <w:p w:rsidR="0018591F" w:rsidRDefault="00790D52">
    <w:pPr>
      <w:pStyle w:val="Koptekst"/>
    </w:pPr>
    <w:r>
      <w:rPr>
        <w:noProof/>
        <w:snapToGrid/>
        <w:lang w:eastAsia="nl-NL"/>
      </w:rPr>
      <w:drawing>
        <wp:anchor distT="0" distB="0" distL="114300" distR="114300" simplePos="0" relativeHeight="251657728" behindDoc="1" locked="0" layoutInCell="1" allowOverlap="1" wp14:anchorId="226E6807" wp14:editId="0099A5EB">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1F" w:rsidRDefault="00790D52">
    <w:pPr>
      <w:pStyle w:val="Koptekst"/>
    </w:pPr>
    <w:r>
      <w:rPr>
        <w:noProof/>
        <w:snapToGrid/>
        <w:lang w:eastAsia="nl-NL"/>
      </w:rPr>
      <w:drawing>
        <wp:anchor distT="0" distB="0" distL="114300" distR="114300" simplePos="0" relativeHeight="251656704" behindDoc="0" locked="0" layoutInCell="1" allowOverlap="1" wp14:anchorId="217EE5E4" wp14:editId="1C46142E">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18591F">
      <w:tblPrEx>
        <w:tblCellMar>
          <w:top w:w="0" w:type="dxa"/>
          <w:bottom w:w="0" w:type="dxa"/>
        </w:tblCellMar>
      </w:tblPrEx>
      <w:tc>
        <w:tcPr>
          <w:tcW w:w="4181" w:type="dxa"/>
        </w:tcPr>
        <w:p w:rsidR="0018591F" w:rsidRDefault="0018591F">
          <w:pPr>
            <w:pStyle w:val="tussenkopje"/>
            <w:spacing w:before="0"/>
          </w:pPr>
          <w:r>
            <w:t>Datum</w:t>
          </w:r>
        </w:p>
      </w:tc>
    </w:tr>
    <w:bookmarkStart w:id="29" w:name="Datum"/>
    <w:tr w:rsidR="0018591F">
      <w:tblPrEx>
        <w:tblCellMar>
          <w:top w:w="0" w:type="dxa"/>
          <w:bottom w:w="0" w:type="dxa"/>
        </w:tblCellMar>
      </w:tblPrEx>
      <w:tc>
        <w:tcPr>
          <w:tcW w:w="4181" w:type="dxa"/>
        </w:tcPr>
        <w:p w:rsidR="0018591F" w:rsidRDefault="0018591F">
          <w:pPr>
            <w:spacing w:line="240" w:lineRule="atLeast"/>
          </w:pPr>
          <w:r>
            <w:fldChar w:fldCharType="begin"/>
          </w:r>
          <w:r>
            <w:instrText xml:space="preserve"> STYLEREF Datumopmaakprofiel\l  \* MERGEFORMAT </w:instrText>
          </w:r>
          <w:r w:rsidR="003056B6">
            <w:fldChar w:fldCharType="separate"/>
          </w:r>
          <w:r w:rsidR="00B64008">
            <w:rPr>
              <w:noProof/>
            </w:rPr>
            <w:t>3 maart 2016</w:t>
          </w:r>
          <w:r>
            <w:fldChar w:fldCharType="end"/>
          </w:r>
          <w:bookmarkEnd w:id="29"/>
        </w:p>
      </w:tc>
    </w:tr>
    <w:tr w:rsidR="0018591F">
      <w:tblPrEx>
        <w:tblCellMar>
          <w:top w:w="0" w:type="dxa"/>
          <w:bottom w:w="0" w:type="dxa"/>
        </w:tblCellMar>
      </w:tblPrEx>
      <w:tc>
        <w:tcPr>
          <w:tcW w:w="4181" w:type="dxa"/>
        </w:tcPr>
        <w:p w:rsidR="0018591F" w:rsidRDefault="0018591F">
          <w:pPr>
            <w:pStyle w:val="tussenkopje"/>
          </w:pPr>
          <w:r>
            <w:t>Titel</w:t>
          </w:r>
        </w:p>
      </w:tc>
    </w:tr>
    <w:tr w:rsidR="0018591F">
      <w:tblPrEx>
        <w:tblCellMar>
          <w:top w:w="0" w:type="dxa"/>
          <w:bottom w:w="0" w:type="dxa"/>
        </w:tblCellMar>
      </w:tblPrEx>
      <w:tc>
        <w:tcPr>
          <w:tcW w:w="4181" w:type="dxa"/>
        </w:tcPr>
        <w:p w:rsidR="0018591F" w:rsidRPr="0032630E" w:rsidRDefault="0018591F">
          <w:pPr>
            <w:spacing w:line="240" w:lineRule="atLeast"/>
          </w:pPr>
          <w:fldSimple w:instr=" STYLEREF Titel \* MERGEFORMAT ">
            <w:r w:rsidR="00B64008" w:rsidRPr="00B64008">
              <w:rPr>
                <w:bCs/>
                <w:noProof/>
                <w:lang w:val="en-US"/>
              </w:rPr>
              <w:t>Toelichting modeldocument Rabobank</w:t>
            </w:r>
          </w:fldSimple>
        </w:p>
      </w:tc>
    </w:tr>
    <w:tr w:rsidR="0018591F">
      <w:tblPrEx>
        <w:tblCellMar>
          <w:top w:w="0" w:type="dxa"/>
          <w:bottom w:w="0" w:type="dxa"/>
        </w:tblCellMar>
      </w:tblPrEx>
      <w:tc>
        <w:tcPr>
          <w:tcW w:w="4181" w:type="dxa"/>
        </w:tcPr>
        <w:p w:rsidR="0018591F" w:rsidRDefault="0018591F">
          <w:pPr>
            <w:pStyle w:val="tussenkopje"/>
          </w:pPr>
          <w:r>
            <w:t>Versie</w:t>
          </w:r>
        </w:p>
      </w:tc>
    </w:tr>
    <w:bookmarkStart w:id="30" w:name="Versie"/>
    <w:tr w:rsidR="0018591F">
      <w:tblPrEx>
        <w:tblCellMar>
          <w:top w:w="0" w:type="dxa"/>
          <w:bottom w:w="0" w:type="dxa"/>
        </w:tblCellMar>
      </w:tblPrEx>
      <w:tc>
        <w:tcPr>
          <w:tcW w:w="4181" w:type="dxa"/>
        </w:tcPr>
        <w:p w:rsidR="0018591F" w:rsidRDefault="0018591F">
          <w:pPr>
            <w:spacing w:line="240" w:lineRule="atLeast"/>
          </w:pPr>
          <w:r>
            <w:fldChar w:fldCharType="begin"/>
          </w:r>
          <w:r>
            <w:instrText xml:space="preserve"> STYLEREF Versie\l  \* MERGEFORMAT </w:instrText>
          </w:r>
          <w:r w:rsidR="003056B6">
            <w:fldChar w:fldCharType="separate"/>
          </w:r>
          <w:r w:rsidR="00B64008">
            <w:rPr>
              <w:noProof/>
            </w:rPr>
            <w:t>3.9.0</w:t>
          </w:r>
          <w:r>
            <w:fldChar w:fldCharType="end"/>
          </w:r>
          <w:bookmarkEnd w:id="30"/>
        </w:p>
      </w:tc>
    </w:tr>
    <w:tr w:rsidR="0018591F">
      <w:tblPrEx>
        <w:tblCellMar>
          <w:top w:w="0" w:type="dxa"/>
          <w:bottom w:w="0" w:type="dxa"/>
        </w:tblCellMar>
      </w:tblPrEx>
      <w:tc>
        <w:tcPr>
          <w:tcW w:w="4181" w:type="dxa"/>
        </w:tcPr>
        <w:p w:rsidR="0018591F" w:rsidRDefault="0018591F">
          <w:pPr>
            <w:pStyle w:val="tussenkopje"/>
          </w:pPr>
          <w:r>
            <w:t>Blad</w:t>
          </w:r>
        </w:p>
      </w:tc>
    </w:tr>
    <w:tr w:rsidR="0018591F">
      <w:tblPrEx>
        <w:tblCellMar>
          <w:top w:w="0" w:type="dxa"/>
          <w:bottom w:w="0" w:type="dxa"/>
        </w:tblCellMar>
      </w:tblPrEx>
      <w:tc>
        <w:tcPr>
          <w:tcW w:w="4181" w:type="dxa"/>
        </w:tcPr>
        <w:p w:rsidR="0018591F" w:rsidRDefault="0018591F">
          <w:pPr>
            <w:spacing w:line="240" w:lineRule="atLeast"/>
          </w:pPr>
          <w:r>
            <w:fldChar w:fldCharType="begin"/>
          </w:r>
          <w:r>
            <w:instrText xml:space="preserve"> PAGE  \* MERGEFORMAT </w:instrText>
          </w:r>
          <w:r>
            <w:fldChar w:fldCharType="separate"/>
          </w:r>
          <w:r w:rsidR="00B64008">
            <w:rPr>
              <w:noProof/>
            </w:rPr>
            <w:t>29</w:t>
          </w:r>
          <w:r>
            <w:fldChar w:fldCharType="end"/>
          </w:r>
          <w:r>
            <w:t xml:space="preserve"> van </w:t>
          </w:r>
          <w:r>
            <w:fldChar w:fldCharType="begin"/>
          </w:r>
          <w:r>
            <w:instrText xml:space="preserve"> </w:instrText>
          </w:r>
          <w:r>
            <w:rPr>
              <w:b/>
              <w:bCs/>
            </w:rPr>
            <w:instrText>=</w:instrText>
          </w:r>
          <w:r>
            <w:instrText xml:space="preserve"> 1+</w:instrText>
          </w:r>
          <w:fldSimple w:instr=" NUMPAGES ">
            <w:r w:rsidR="00B64008">
              <w:rPr>
                <w:noProof/>
              </w:rPr>
              <w:instrText>28</w:instrText>
            </w:r>
          </w:fldSimple>
          <w:r>
            <w:fldChar w:fldCharType="separate"/>
          </w:r>
          <w:r w:rsidR="00B64008">
            <w:rPr>
              <w:noProof/>
            </w:rPr>
            <w:t>29</w:t>
          </w:r>
          <w:r>
            <w:fldChar w:fldCharType="end"/>
          </w:r>
          <w:r>
            <w:t xml:space="preserve"> </w:t>
          </w:r>
        </w:p>
      </w:tc>
    </w:tr>
  </w:tbl>
  <w:p w:rsidR="0018591F" w:rsidRDefault="00790D52">
    <w:pPr>
      <w:pStyle w:val="Koptekst"/>
    </w:pPr>
    <w:r>
      <w:rPr>
        <w:noProof/>
        <w:snapToGrid/>
        <w:lang w:eastAsia="nl-NL"/>
      </w:rPr>
      <w:drawing>
        <wp:anchor distT="0" distB="0" distL="114300" distR="114300" simplePos="0" relativeHeight="251658752" behindDoc="1" locked="0" layoutInCell="1" allowOverlap="1" wp14:anchorId="09EFAFE5" wp14:editId="4B3BA827">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BCE3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68BD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FB4B2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AE2DD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18DD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54D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4217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2295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5631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043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DF0A98"/>
    <w:multiLevelType w:val="hybridMultilevel"/>
    <w:tmpl w:val="3908728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0E5D2F87"/>
    <w:multiLevelType w:val="hybridMultilevel"/>
    <w:tmpl w:val="1136C5A4"/>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115CDD"/>
    <w:multiLevelType w:val="hybridMultilevel"/>
    <w:tmpl w:val="F064D16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18DE1FBB"/>
    <w:multiLevelType w:val="hybridMultilevel"/>
    <w:tmpl w:val="171CF7E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204778B5"/>
    <w:multiLevelType w:val="hybridMultilevel"/>
    <w:tmpl w:val="C590B0F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00D1C9B"/>
    <w:multiLevelType w:val="hybridMultilevel"/>
    <w:tmpl w:val="359AD2F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2"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BA7E56"/>
    <w:multiLevelType w:val="hybridMultilevel"/>
    <w:tmpl w:val="2318AC94"/>
    <w:lvl w:ilvl="0" w:tplc="9FE0D446">
      <w:start w:val="13"/>
      <w:numFmt w:val="bullet"/>
      <w:lvlText w:val="-"/>
      <w:lvlJc w:val="left"/>
      <w:pPr>
        <w:tabs>
          <w:tab w:val="num" w:pos="360"/>
        </w:tabs>
        <w:ind w:left="360" w:hanging="360"/>
      </w:pPr>
      <w:rPr>
        <w:rFonts w:ascii="Arial" w:eastAsia="Times New Roman" w:hAnsi="Arial" w:cs="Aria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5" w15:restartNumberingAfterBreak="0">
    <w:nsid w:val="542432B9"/>
    <w:multiLevelType w:val="hybridMultilevel"/>
    <w:tmpl w:val="847C3322"/>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15:restartNumberingAfterBreak="0">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476BEC"/>
    <w:multiLevelType w:val="hybridMultilevel"/>
    <w:tmpl w:val="33FE0E32"/>
    <w:lvl w:ilvl="0" w:tplc="B804EDFA">
      <w:start w:val="1"/>
      <w:numFmt w:val="bullet"/>
      <w:lvlText w:val=""/>
      <w:lvlJc w:val="left"/>
      <w:pPr>
        <w:tabs>
          <w:tab w:val="num" w:pos="720"/>
        </w:tabs>
        <w:ind w:left="720" w:hanging="360"/>
      </w:pPr>
      <w:rPr>
        <w:rFonts w:ascii="Symbol" w:hAnsi="Symbol"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872977"/>
    <w:multiLevelType w:val="hybridMultilevel"/>
    <w:tmpl w:val="0E66C318"/>
    <w:lvl w:ilvl="0" w:tplc="0413000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740A8C"/>
    <w:multiLevelType w:val="hybridMultilevel"/>
    <w:tmpl w:val="B7F815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1"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2" w15:restartNumberingAfterBreak="0">
    <w:nsid w:val="6F08579B"/>
    <w:multiLevelType w:val="hybridMultilevel"/>
    <w:tmpl w:val="214CBBFC"/>
    <w:lvl w:ilvl="0" w:tplc="0413000F">
      <w:start w:val="1"/>
      <w:numFmt w:val="bullet"/>
      <w:lvlText w:val=""/>
      <w:lvlJc w:val="left"/>
      <w:pPr>
        <w:tabs>
          <w:tab w:val="num" w:pos="786"/>
        </w:tabs>
        <w:ind w:left="786" w:hanging="360"/>
      </w:pPr>
      <w:rPr>
        <w:rFonts w:ascii="Wingdings" w:hAnsi="Wingdings" w:hint="default"/>
        <w:color w:val="0000FF"/>
      </w:rPr>
    </w:lvl>
    <w:lvl w:ilvl="1" w:tplc="04130019" w:tentative="1">
      <w:start w:val="1"/>
      <w:numFmt w:val="bullet"/>
      <w:lvlText w:val="o"/>
      <w:lvlJc w:val="left"/>
      <w:pPr>
        <w:tabs>
          <w:tab w:val="num" w:pos="1866"/>
        </w:tabs>
        <w:ind w:left="1866" w:hanging="360"/>
      </w:pPr>
      <w:rPr>
        <w:rFonts w:ascii="Courier New" w:hAnsi="Courier New" w:cs="Courier New" w:hint="default"/>
      </w:rPr>
    </w:lvl>
    <w:lvl w:ilvl="2" w:tplc="0413001B" w:tentative="1">
      <w:start w:val="1"/>
      <w:numFmt w:val="bullet"/>
      <w:lvlText w:val=""/>
      <w:lvlJc w:val="left"/>
      <w:pPr>
        <w:tabs>
          <w:tab w:val="num" w:pos="2586"/>
        </w:tabs>
        <w:ind w:left="2586" w:hanging="360"/>
      </w:pPr>
      <w:rPr>
        <w:rFonts w:ascii="Wingdings" w:hAnsi="Wingdings" w:hint="default"/>
      </w:rPr>
    </w:lvl>
    <w:lvl w:ilvl="3" w:tplc="0413000F" w:tentative="1">
      <w:start w:val="1"/>
      <w:numFmt w:val="bullet"/>
      <w:lvlText w:val=""/>
      <w:lvlJc w:val="left"/>
      <w:pPr>
        <w:tabs>
          <w:tab w:val="num" w:pos="3306"/>
        </w:tabs>
        <w:ind w:left="3306" w:hanging="360"/>
      </w:pPr>
      <w:rPr>
        <w:rFonts w:ascii="Symbol" w:hAnsi="Symbol" w:hint="default"/>
      </w:rPr>
    </w:lvl>
    <w:lvl w:ilvl="4" w:tplc="04130019" w:tentative="1">
      <w:start w:val="1"/>
      <w:numFmt w:val="bullet"/>
      <w:lvlText w:val="o"/>
      <w:lvlJc w:val="left"/>
      <w:pPr>
        <w:tabs>
          <w:tab w:val="num" w:pos="4026"/>
        </w:tabs>
        <w:ind w:left="4026" w:hanging="360"/>
      </w:pPr>
      <w:rPr>
        <w:rFonts w:ascii="Courier New" w:hAnsi="Courier New" w:cs="Courier New" w:hint="default"/>
      </w:rPr>
    </w:lvl>
    <w:lvl w:ilvl="5" w:tplc="0413001B" w:tentative="1">
      <w:start w:val="1"/>
      <w:numFmt w:val="bullet"/>
      <w:lvlText w:val=""/>
      <w:lvlJc w:val="left"/>
      <w:pPr>
        <w:tabs>
          <w:tab w:val="num" w:pos="4746"/>
        </w:tabs>
        <w:ind w:left="4746" w:hanging="360"/>
      </w:pPr>
      <w:rPr>
        <w:rFonts w:ascii="Wingdings" w:hAnsi="Wingdings" w:hint="default"/>
      </w:rPr>
    </w:lvl>
    <w:lvl w:ilvl="6" w:tplc="0413000F" w:tentative="1">
      <w:start w:val="1"/>
      <w:numFmt w:val="bullet"/>
      <w:lvlText w:val=""/>
      <w:lvlJc w:val="left"/>
      <w:pPr>
        <w:tabs>
          <w:tab w:val="num" w:pos="5466"/>
        </w:tabs>
        <w:ind w:left="5466" w:hanging="360"/>
      </w:pPr>
      <w:rPr>
        <w:rFonts w:ascii="Symbol" w:hAnsi="Symbol" w:hint="default"/>
      </w:rPr>
    </w:lvl>
    <w:lvl w:ilvl="7" w:tplc="04130019" w:tentative="1">
      <w:start w:val="1"/>
      <w:numFmt w:val="bullet"/>
      <w:lvlText w:val="o"/>
      <w:lvlJc w:val="left"/>
      <w:pPr>
        <w:tabs>
          <w:tab w:val="num" w:pos="6186"/>
        </w:tabs>
        <w:ind w:left="6186" w:hanging="360"/>
      </w:pPr>
      <w:rPr>
        <w:rFonts w:ascii="Courier New" w:hAnsi="Courier New" w:cs="Courier New" w:hint="default"/>
      </w:rPr>
    </w:lvl>
    <w:lvl w:ilvl="8" w:tplc="0413001B" w:tentative="1">
      <w:start w:val="1"/>
      <w:numFmt w:val="bullet"/>
      <w:lvlText w:val=""/>
      <w:lvlJc w:val="left"/>
      <w:pPr>
        <w:tabs>
          <w:tab w:val="num" w:pos="6906"/>
        </w:tabs>
        <w:ind w:left="6906" w:hanging="360"/>
      </w:pPr>
      <w:rPr>
        <w:rFonts w:ascii="Wingdings" w:hAnsi="Wingdings" w:hint="default"/>
      </w:rPr>
    </w:lvl>
  </w:abstractNum>
  <w:abstractNum w:abstractNumId="33" w15:restartNumberingAfterBreak="0">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15:restartNumberingAfterBreak="0">
    <w:nsid w:val="798659DF"/>
    <w:multiLevelType w:val="hybridMultilevel"/>
    <w:tmpl w:val="F78A34EE"/>
    <w:lvl w:ilvl="0" w:tplc="ED08D4EA">
      <w:start w:val="1"/>
      <w:numFmt w:val="bullet"/>
      <w:lvlText w:val="-"/>
      <w:lvlJc w:val="left"/>
      <w:pPr>
        <w:tabs>
          <w:tab w:val="num" w:pos="-3"/>
        </w:tabs>
        <w:ind w:left="360" w:hanging="360"/>
      </w:pPr>
      <w:rPr>
        <w:rFonts w:ascii="Arial" w:eastAsia="Times New Roman" w:hAnsi="Arial" w:hint="default"/>
      </w:rPr>
    </w:lvl>
    <w:lvl w:ilvl="1" w:tplc="EA10098E"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A7D53A0"/>
    <w:multiLevelType w:val="hybridMultilevel"/>
    <w:tmpl w:val="5EB81FC0"/>
    <w:lvl w:ilvl="0" w:tplc="F7D0AD7C">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1"/>
  </w:num>
  <w:num w:numId="3">
    <w:abstractNumId w:val="30"/>
  </w:num>
  <w:num w:numId="4">
    <w:abstractNumId w:val="22"/>
  </w:num>
  <w:num w:numId="5">
    <w:abstractNumId w:val="23"/>
  </w:num>
  <w:num w:numId="6">
    <w:abstractNumId w:val="36"/>
  </w:num>
  <w:num w:numId="7">
    <w:abstractNumId w:val="10"/>
  </w:num>
  <w:num w:numId="8">
    <w:abstractNumId w:val="35"/>
  </w:num>
  <w:num w:numId="9">
    <w:abstractNumId w:val="11"/>
  </w:num>
  <w:num w:numId="10">
    <w:abstractNumId w:val="20"/>
  </w:num>
  <w:num w:numId="11">
    <w:abstractNumId w:val="34"/>
  </w:num>
  <w:num w:numId="12">
    <w:abstractNumId w:val="21"/>
  </w:num>
  <w:num w:numId="13">
    <w:abstractNumId w:val="17"/>
  </w:num>
  <w:num w:numId="14">
    <w:abstractNumId w:val="33"/>
  </w:num>
  <w:num w:numId="15">
    <w:abstractNumId w:val="1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8"/>
  </w:num>
  <w:num w:numId="27">
    <w:abstractNumId w:val="15"/>
  </w:num>
  <w:num w:numId="28">
    <w:abstractNumId w:val="32"/>
  </w:num>
  <w:num w:numId="29">
    <w:abstractNumId w:val="25"/>
  </w:num>
  <w:num w:numId="30">
    <w:abstractNumId w:val="13"/>
  </w:num>
  <w:num w:numId="31">
    <w:abstractNumId w:val="27"/>
  </w:num>
  <w:num w:numId="3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 w:numId="35">
    <w:abstractNumId w:val="26"/>
  </w:num>
  <w:num w:numId="36">
    <w:abstractNumId w:val="18"/>
  </w:num>
  <w:num w:numId="37">
    <w:abstractNumId w:val="29"/>
  </w:num>
  <w:num w:numId="38">
    <w:abstractNumId w:val="16"/>
  </w:num>
  <w:num w:numId="39">
    <w:abstractNumId w:val="19"/>
  </w:num>
  <w:num w:numId="40">
    <w:abstractNumId w:val="31"/>
  </w:num>
  <w:num w:numId="41">
    <w:abstractNumId w:val="31"/>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an, Jan-Bart">
    <w15:presenceInfo w15:providerId="None" w15:userId="Laan, Jan-B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7F0"/>
    <w:rsid w:val="00005407"/>
    <w:rsid w:val="00010AA1"/>
    <w:rsid w:val="00011618"/>
    <w:rsid w:val="00012F09"/>
    <w:rsid w:val="0001338A"/>
    <w:rsid w:val="00013A7C"/>
    <w:rsid w:val="0001524B"/>
    <w:rsid w:val="000168C1"/>
    <w:rsid w:val="00017916"/>
    <w:rsid w:val="00017959"/>
    <w:rsid w:val="00021522"/>
    <w:rsid w:val="000216FE"/>
    <w:rsid w:val="00021FB6"/>
    <w:rsid w:val="000221DD"/>
    <w:rsid w:val="0002427D"/>
    <w:rsid w:val="00025B0C"/>
    <w:rsid w:val="00026BBD"/>
    <w:rsid w:val="000274A9"/>
    <w:rsid w:val="000278CB"/>
    <w:rsid w:val="00030190"/>
    <w:rsid w:val="00030CF3"/>
    <w:rsid w:val="000327FE"/>
    <w:rsid w:val="000400E1"/>
    <w:rsid w:val="0004124D"/>
    <w:rsid w:val="00046567"/>
    <w:rsid w:val="00050715"/>
    <w:rsid w:val="00052234"/>
    <w:rsid w:val="00052254"/>
    <w:rsid w:val="000523FA"/>
    <w:rsid w:val="00052956"/>
    <w:rsid w:val="0005347B"/>
    <w:rsid w:val="00054004"/>
    <w:rsid w:val="000544E7"/>
    <w:rsid w:val="0005545E"/>
    <w:rsid w:val="00055918"/>
    <w:rsid w:val="00055A87"/>
    <w:rsid w:val="00055EF9"/>
    <w:rsid w:val="00056536"/>
    <w:rsid w:val="00056C53"/>
    <w:rsid w:val="00057378"/>
    <w:rsid w:val="000579C5"/>
    <w:rsid w:val="00060B61"/>
    <w:rsid w:val="00063A89"/>
    <w:rsid w:val="000657C0"/>
    <w:rsid w:val="000670F8"/>
    <w:rsid w:val="000677AC"/>
    <w:rsid w:val="00067BB3"/>
    <w:rsid w:val="00071954"/>
    <w:rsid w:val="00072278"/>
    <w:rsid w:val="00073639"/>
    <w:rsid w:val="0007386C"/>
    <w:rsid w:val="000749AD"/>
    <w:rsid w:val="00075CF1"/>
    <w:rsid w:val="00077617"/>
    <w:rsid w:val="00077A26"/>
    <w:rsid w:val="00083121"/>
    <w:rsid w:val="0008708F"/>
    <w:rsid w:val="00090725"/>
    <w:rsid w:val="00093CFA"/>
    <w:rsid w:val="000A01CD"/>
    <w:rsid w:val="000A0356"/>
    <w:rsid w:val="000A0E63"/>
    <w:rsid w:val="000A0EA1"/>
    <w:rsid w:val="000A70AC"/>
    <w:rsid w:val="000A77B3"/>
    <w:rsid w:val="000A787C"/>
    <w:rsid w:val="000B1694"/>
    <w:rsid w:val="000B530F"/>
    <w:rsid w:val="000B74F1"/>
    <w:rsid w:val="000C4C66"/>
    <w:rsid w:val="000D1FDF"/>
    <w:rsid w:val="000D1FE3"/>
    <w:rsid w:val="000D3BDA"/>
    <w:rsid w:val="000D3C60"/>
    <w:rsid w:val="000D5E8B"/>
    <w:rsid w:val="000D6CAC"/>
    <w:rsid w:val="000E079F"/>
    <w:rsid w:val="000E0CF2"/>
    <w:rsid w:val="000E0DE1"/>
    <w:rsid w:val="000E2D2E"/>
    <w:rsid w:val="000E4BB4"/>
    <w:rsid w:val="000F0D7F"/>
    <w:rsid w:val="000F0EA5"/>
    <w:rsid w:val="000F6194"/>
    <w:rsid w:val="000F702C"/>
    <w:rsid w:val="000F79A2"/>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27EE4"/>
    <w:rsid w:val="001330AB"/>
    <w:rsid w:val="00133C71"/>
    <w:rsid w:val="00134AAB"/>
    <w:rsid w:val="00135DA4"/>
    <w:rsid w:val="00136E60"/>
    <w:rsid w:val="00137BBF"/>
    <w:rsid w:val="00142B34"/>
    <w:rsid w:val="0014394B"/>
    <w:rsid w:val="00144B08"/>
    <w:rsid w:val="00145092"/>
    <w:rsid w:val="001461D9"/>
    <w:rsid w:val="0014622E"/>
    <w:rsid w:val="001469A9"/>
    <w:rsid w:val="001514FA"/>
    <w:rsid w:val="00152FAD"/>
    <w:rsid w:val="00154B89"/>
    <w:rsid w:val="0015507F"/>
    <w:rsid w:val="001567E6"/>
    <w:rsid w:val="00156B8A"/>
    <w:rsid w:val="00156B93"/>
    <w:rsid w:val="001638FF"/>
    <w:rsid w:val="00170D29"/>
    <w:rsid w:val="00171107"/>
    <w:rsid w:val="0017212E"/>
    <w:rsid w:val="00173E4A"/>
    <w:rsid w:val="001743D2"/>
    <w:rsid w:val="001754C0"/>
    <w:rsid w:val="00175FD3"/>
    <w:rsid w:val="00176FDA"/>
    <w:rsid w:val="0018011A"/>
    <w:rsid w:val="00182410"/>
    <w:rsid w:val="00183622"/>
    <w:rsid w:val="0018591F"/>
    <w:rsid w:val="00187530"/>
    <w:rsid w:val="001909FD"/>
    <w:rsid w:val="001948B9"/>
    <w:rsid w:val="001A0476"/>
    <w:rsid w:val="001A0CC3"/>
    <w:rsid w:val="001A2E0E"/>
    <w:rsid w:val="001A33F5"/>
    <w:rsid w:val="001A4C08"/>
    <w:rsid w:val="001A5981"/>
    <w:rsid w:val="001A72F0"/>
    <w:rsid w:val="001B35AA"/>
    <w:rsid w:val="001B439C"/>
    <w:rsid w:val="001B48BB"/>
    <w:rsid w:val="001B6420"/>
    <w:rsid w:val="001B7E02"/>
    <w:rsid w:val="001C2750"/>
    <w:rsid w:val="001C6F72"/>
    <w:rsid w:val="001C722D"/>
    <w:rsid w:val="001C72DF"/>
    <w:rsid w:val="001C77FB"/>
    <w:rsid w:val="001C7DCC"/>
    <w:rsid w:val="001D0A65"/>
    <w:rsid w:val="001D0F74"/>
    <w:rsid w:val="001D1884"/>
    <w:rsid w:val="001D2DD6"/>
    <w:rsid w:val="001D5ECE"/>
    <w:rsid w:val="001E7703"/>
    <w:rsid w:val="001F0E67"/>
    <w:rsid w:val="001F46A7"/>
    <w:rsid w:val="001F7092"/>
    <w:rsid w:val="001F79D4"/>
    <w:rsid w:val="001F7DAA"/>
    <w:rsid w:val="00203E69"/>
    <w:rsid w:val="0021075A"/>
    <w:rsid w:val="00210E51"/>
    <w:rsid w:val="0021170D"/>
    <w:rsid w:val="0021478F"/>
    <w:rsid w:val="0021646D"/>
    <w:rsid w:val="0021680B"/>
    <w:rsid w:val="002222C7"/>
    <w:rsid w:val="00222497"/>
    <w:rsid w:val="0022338C"/>
    <w:rsid w:val="00226576"/>
    <w:rsid w:val="00226EAE"/>
    <w:rsid w:val="00227854"/>
    <w:rsid w:val="00230AF8"/>
    <w:rsid w:val="00231954"/>
    <w:rsid w:val="002319CA"/>
    <w:rsid w:val="00232007"/>
    <w:rsid w:val="00232021"/>
    <w:rsid w:val="002323D1"/>
    <w:rsid w:val="00236AF8"/>
    <w:rsid w:val="00244A4B"/>
    <w:rsid w:val="00244CE3"/>
    <w:rsid w:val="0024626E"/>
    <w:rsid w:val="00246D91"/>
    <w:rsid w:val="00247519"/>
    <w:rsid w:val="00247E61"/>
    <w:rsid w:val="0025138A"/>
    <w:rsid w:val="00251994"/>
    <w:rsid w:val="002544F0"/>
    <w:rsid w:val="00254B68"/>
    <w:rsid w:val="00254C4D"/>
    <w:rsid w:val="00255DE0"/>
    <w:rsid w:val="002616DF"/>
    <w:rsid w:val="002623DE"/>
    <w:rsid w:val="00264552"/>
    <w:rsid w:val="0026511B"/>
    <w:rsid w:val="002654CD"/>
    <w:rsid w:val="0026576D"/>
    <w:rsid w:val="00266366"/>
    <w:rsid w:val="00270F1B"/>
    <w:rsid w:val="00273437"/>
    <w:rsid w:val="00273BA4"/>
    <w:rsid w:val="00276333"/>
    <w:rsid w:val="00280B9A"/>
    <w:rsid w:val="00283475"/>
    <w:rsid w:val="00284690"/>
    <w:rsid w:val="00285BAF"/>
    <w:rsid w:val="00294DC4"/>
    <w:rsid w:val="002A010E"/>
    <w:rsid w:val="002A4B2B"/>
    <w:rsid w:val="002A78C8"/>
    <w:rsid w:val="002A7BBF"/>
    <w:rsid w:val="002A7EF0"/>
    <w:rsid w:val="002B199C"/>
    <w:rsid w:val="002B2EFF"/>
    <w:rsid w:val="002B5054"/>
    <w:rsid w:val="002B627D"/>
    <w:rsid w:val="002B6BB8"/>
    <w:rsid w:val="002B7FF0"/>
    <w:rsid w:val="002C01BF"/>
    <w:rsid w:val="002C023F"/>
    <w:rsid w:val="002C0368"/>
    <w:rsid w:val="002C177B"/>
    <w:rsid w:val="002C53A4"/>
    <w:rsid w:val="002C68F9"/>
    <w:rsid w:val="002C7327"/>
    <w:rsid w:val="002D6F14"/>
    <w:rsid w:val="002E0C80"/>
    <w:rsid w:val="002E0D2E"/>
    <w:rsid w:val="002E5438"/>
    <w:rsid w:val="002E71D9"/>
    <w:rsid w:val="002E729C"/>
    <w:rsid w:val="002F3F0E"/>
    <w:rsid w:val="002F4536"/>
    <w:rsid w:val="002F552A"/>
    <w:rsid w:val="003008D7"/>
    <w:rsid w:val="00301055"/>
    <w:rsid w:val="003056B6"/>
    <w:rsid w:val="003067B8"/>
    <w:rsid w:val="003137E5"/>
    <w:rsid w:val="003146A3"/>
    <w:rsid w:val="00314C5B"/>
    <w:rsid w:val="00321695"/>
    <w:rsid w:val="003228A3"/>
    <w:rsid w:val="003232CB"/>
    <w:rsid w:val="0032463E"/>
    <w:rsid w:val="0032630E"/>
    <w:rsid w:val="003271EF"/>
    <w:rsid w:val="00327795"/>
    <w:rsid w:val="00327851"/>
    <w:rsid w:val="00330790"/>
    <w:rsid w:val="003311E8"/>
    <w:rsid w:val="003313DD"/>
    <w:rsid w:val="00333AE2"/>
    <w:rsid w:val="00334298"/>
    <w:rsid w:val="00336FD9"/>
    <w:rsid w:val="00337F83"/>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57ED"/>
    <w:rsid w:val="00367AE9"/>
    <w:rsid w:val="00367E8B"/>
    <w:rsid w:val="003704C1"/>
    <w:rsid w:val="00371DED"/>
    <w:rsid w:val="00372F5A"/>
    <w:rsid w:val="003743B2"/>
    <w:rsid w:val="00375206"/>
    <w:rsid w:val="00377B4A"/>
    <w:rsid w:val="00381059"/>
    <w:rsid w:val="00382478"/>
    <w:rsid w:val="003864BB"/>
    <w:rsid w:val="00386F1D"/>
    <w:rsid w:val="00395998"/>
    <w:rsid w:val="003A2043"/>
    <w:rsid w:val="003A4165"/>
    <w:rsid w:val="003A5ADD"/>
    <w:rsid w:val="003B0BED"/>
    <w:rsid w:val="003B149A"/>
    <w:rsid w:val="003B22EF"/>
    <w:rsid w:val="003B236B"/>
    <w:rsid w:val="003B3F21"/>
    <w:rsid w:val="003B4767"/>
    <w:rsid w:val="003B755A"/>
    <w:rsid w:val="003C0D49"/>
    <w:rsid w:val="003C335E"/>
    <w:rsid w:val="003C350C"/>
    <w:rsid w:val="003C40F8"/>
    <w:rsid w:val="003C71C6"/>
    <w:rsid w:val="003D1F7E"/>
    <w:rsid w:val="003D2811"/>
    <w:rsid w:val="003D3F1D"/>
    <w:rsid w:val="003D6744"/>
    <w:rsid w:val="003E0444"/>
    <w:rsid w:val="003E1B71"/>
    <w:rsid w:val="003E4811"/>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47E2"/>
    <w:rsid w:val="004250DC"/>
    <w:rsid w:val="00430AF7"/>
    <w:rsid w:val="00432145"/>
    <w:rsid w:val="00432C02"/>
    <w:rsid w:val="00433741"/>
    <w:rsid w:val="00433D41"/>
    <w:rsid w:val="00440164"/>
    <w:rsid w:val="00441820"/>
    <w:rsid w:val="00442132"/>
    <w:rsid w:val="00444458"/>
    <w:rsid w:val="004457A2"/>
    <w:rsid w:val="00445C14"/>
    <w:rsid w:val="00447EB0"/>
    <w:rsid w:val="00451113"/>
    <w:rsid w:val="00455CB3"/>
    <w:rsid w:val="00456E66"/>
    <w:rsid w:val="004573D2"/>
    <w:rsid w:val="00460231"/>
    <w:rsid w:val="00462F19"/>
    <w:rsid w:val="0046378E"/>
    <w:rsid w:val="00465153"/>
    <w:rsid w:val="00467C17"/>
    <w:rsid w:val="00470E00"/>
    <w:rsid w:val="00470FC9"/>
    <w:rsid w:val="00473278"/>
    <w:rsid w:val="00473655"/>
    <w:rsid w:val="00475FFA"/>
    <w:rsid w:val="00481DDE"/>
    <w:rsid w:val="00482E89"/>
    <w:rsid w:val="0048327F"/>
    <w:rsid w:val="0048391A"/>
    <w:rsid w:val="00484488"/>
    <w:rsid w:val="00484B7D"/>
    <w:rsid w:val="004868E4"/>
    <w:rsid w:val="00490150"/>
    <w:rsid w:val="0049193B"/>
    <w:rsid w:val="00493382"/>
    <w:rsid w:val="00494482"/>
    <w:rsid w:val="0049725F"/>
    <w:rsid w:val="004A1631"/>
    <w:rsid w:val="004A1A02"/>
    <w:rsid w:val="004A29E9"/>
    <w:rsid w:val="004A3412"/>
    <w:rsid w:val="004A72B5"/>
    <w:rsid w:val="004B1940"/>
    <w:rsid w:val="004B23A7"/>
    <w:rsid w:val="004B294C"/>
    <w:rsid w:val="004B4235"/>
    <w:rsid w:val="004B58A5"/>
    <w:rsid w:val="004B6BCA"/>
    <w:rsid w:val="004B6E45"/>
    <w:rsid w:val="004C0C11"/>
    <w:rsid w:val="004C431D"/>
    <w:rsid w:val="004C7E40"/>
    <w:rsid w:val="004D01ED"/>
    <w:rsid w:val="004D2C41"/>
    <w:rsid w:val="004D2C96"/>
    <w:rsid w:val="004D4029"/>
    <w:rsid w:val="004D4A64"/>
    <w:rsid w:val="004D6A6A"/>
    <w:rsid w:val="004D7113"/>
    <w:rsid w:val="004D7494"/>
    <w:rsid w:val="004D7774"/>
    <w:rsid w:val="004E48F7"/>
    <w:rsid w:val="004E5144"/>
    <w:rsid w:val="004E516B"/>
    <w:rsid w:val="004E5200"/>
    <w:rsid w:val="004E6389"/>
    <w:rsid w:val="004E6464"/>
    <w:rsid w:val="004E7352"/>
    <w:rsid w:val="004F163F"/>
    <w:rsid w:val="004F29C8"/>
    <w:rsid w:val="004F40D2"/>
    <w:rsid w:val="004F6006"/>
    <w:rsid w:val="004F6658"/>
    <w:rsid w:val="00500158"/>
    <w:rsid w:val="005024DA"/>
    <w:rsid w:val="005044B4"/>
    <w:rsid w:val="00504B56"/>
    <w:rsid w:val="00511282"/>
    <w:rsid w:val="00511FE3"/>
    <w:rsid w:val="0051376E"/>
    <w:rsid w:val="0051696E"/>
    <w:rsid w:val="005170F7"/>
    <w:rsid w:val="0052049A"/>
    <w:rsid w:val="00520E34"/>
    <w:rsid w:val="005217FC"/>
    <w:rsid w:val="00526035"/>
    <w:rsid w:val="00530050"/>
    <w:rsid w:val="00531A3F"/>
    <w:rsid w:val="00531FA6"/>
    <w:rsid w:val="0053442D"/>
    <w:rsid w:val="0053650E"/>
    <w:rsid w:val="00542330"/>
    <w:rsid w:val="005425E4"/>
    <w:rsid w:val="005429FD"/>
    <w:rsid w:val="0054368D"/>
    <w:rsid w:val="00543B8D"/>
    <w:rsid w:val="00552382"/>
    <w:rsid w:val="0055443F"/>
    <w:rsid w:val="00555525"/>
    <w:rsid w:val="005555A9"/>
    <w:rsid w:val="00557D72"/>
    <w:rsid w:val="00560389"/>
    <w:rsid w:val="005606FC"/>
    <w:rsid w:val="005608A8"/>
    <w:rsid w:val="00561641"/>
    <w:rsid w:val="005638C7"/>
    <w:rsid w:val="00563964"/>
    <w:rsid w:val="0056417F"/>
    <w:rsid w:val="00564CA5"/>
    <w:rsid w:val="00565CD0"/>
    <w:rsid w:val="00575DBE"/>
    <w:rsid w:val="00575E7C"/>
    <w:rsid w:val="00582CBF"/>
    <w:rsid w:val="00583EC9"/>
    <w:rsid w:val="0059099B"/>
    <w:rsid w:val="00590FA3"/>
    <w:rsid w:val="0059427B"/>
    <w:rsid w:val="005942AA"/>
    <w:rsid w:val="00594EE3"/>
    <w:rsid w:val="00594F7E"/>
    <w:rsid w:val="005969C8"/>
    <w:rsid w:val="00596AF6"/>
    <w:rsid w:val="00597241"/>
    <w:rsid w:val="005A27A3"/>
    <w:rsid w:val="005A3A06"/>
    <w:rsid w:val="005A3E17"/>
    <w:rsid w:val="005A56B6"/>
    <w:rsid w:val="005A6E00"/>
    <w:rsid w:val="005A7FE9"/>
    <w:rsid w:val="005B0440"/>
    <w:rsid w:val="005B1532"/>
    <w:rsid w:val="005B27C3"/>
    <w:rsid w:val="005B48B3"/>
    <w:rsid w:val="005C59D8"/>
    <w:rsid w:val="005C63A5"/>
    <w:rsid w:val="005C6D02"/>
    <w:rsid w:val="005D3AE6"/>
    <w:rsid w:val="005D5CAA"/>
    <w:rsid w:val="005D5EB8"/>
    <w:rsid w:val="005D66F2"/>
    <w:rsid w:val="005D6866"/>
    <w:rsid w:val="005D7EC4"/>
    <w:rsid w:val="005E12E7"/>
    <w:rsid w:val="005E60ED"/>
    <w:rsid w:val="005E62AD"/>
    <w:rsid w:val="005E7E8E"/>
    <w:rsid w:val="005F07D4"/>
    <w:rsid w:val="005F0AD1"/>
    <w:rsid w:val="005F3260"/>
    <w:rsid w:val="005F40ED"/>
    <w:rsid w:val="005F47C4"/>
    <w:rsid w:val="005F63FF"/>
    <w:rsid w:val="005F7764"/>
    <w:rsid w:val="00602DFD"/>
    <w:rsid w:val="006132C8"/>
    <w:rsid w:val="006149A9"/>
    <w:rsid w:val="00614FA5"/>
    <w:rsid w:val="00616CF2"/>
    <w:rsid w:val="006174A3"/>
    <w:rsid w:val="00623747"/>
    <w:rsid w:val="006241C2"/>
    <w:rsid w:val="00625687"/>
    <w:rsid w:val="0062641F"/>
    <w:rsid w:val="00626EA6"/>
    <w:rsid w:val="00627198"/>
    <w:rsid w:val="00630963"/>
    <w:rsid w:val="00635924"/>
    <w:rsid w:val="00636E87"/>
    <w:rsid w:val="006373AB"/>
    <w:rsid w:val="006405CB"/>
    <w:rsid w:val="00640670"/>
    <w:rsid w:val="00642D29"/>
    <w:rsid w:val="00643277"/>
    <w:rsid w:val="006434A2"/>
    <w:rsid w:val="00645042"/>
    <w:rsid w:val="00645F51"/>
    <w:rsid w:val="00654D50"/>
    <w:rsid w:val="00665404"/>
    <w:rsid w:val="006706C0"/>
    <w:rsid w:val="00672CA7"/>
    <w:rsid w:val="00674638"/>
    <w:rsid w:val="00680BA3"/>
    <w:rsid w:val="00680FDB"/>
    <w:rsid w:val="0068128C"/>
    <w:rsid w:val="00681649"/>
    <w:rsid w:val="006835AE"/>
    <w:rsid w:val="0068609A"/>
    <w:rsid w:val="00686B57"/>
    <w:rsid w:val="00686F66"/>
    <w:rsid w:val="006870A4"/>
    <w:rsid w:val="006905DE"/>
    <w:rsid w:val="0069213E"/>
    <w:rsid w:val="00692DC4"/>
    <w:rsid w:val="00692E0C"/>
    <w:rsid w:val="006935BD"/>
    <w:rsid w:val="006947F3"/>
    <w:rsid w:val="00696D9D"/>
    <w:rsid w:val="006A0719"/>
    <w:rsid w:val="006A2B59"/>
    <w:rsid w:val="006A5F93"/>
    <w:rsid w:val="006A6706"/>
    <w:rsid w:val="006A7006"/>
    <w:rsid w:val="006B0731"/>
    <w:rsid w:val="006B1B9A"/>
    <w:rsid w:val="006B24BB"/>
    <w:rsid w:val="006B2B18"/>
    <w:rsid w:val="006C1E89"/>
    <w:rsid w:val="006C34AB"/>
    <w:rsid w:val="006C3613"/>
    <w:rsid w:val="006C4A30"/>
    <w:rsid w:val="006C60D4"/>
    <w:rsid w:val="006C616D"/>
    <w:rsid w:val="006C772B"/>
    <w:rsid w:val="006D1058"/>
    <w:rsid w:val="006D11BD"/>
    <w:rsid w:val="006D663A"/>
    <w:rsid w:val="006D7E33"/>
    <w:rsid w:val="006E26A8"/>
    <w:rsid w:val="006E3C6D"/>
    <w:rsid w:val="006E78AB"/>
    <w:rsid w:val="006F1254"/>
    <w:rsid w:val="006F3164"/>
    <w:rsid w:val="006F41C7"/>
    <w:rsid w:val="006F4259"/>
    <w:rsid w:val="006F67B2"/>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2BB"/>
    <w:rsid w:val="007224C4"/>
    <w:rsid w:val="00723E21"/>
    <w:rsid w:val="00724CA2"/>
    <w:rsid w:val="00725F82"/>
    <w:rsid w:val="007260A0"/>
    <w:rsid w:val="0072655F"/>
    <w:rsid w:val="00726BDC"/>
    <w:rsid w:val="00726E71"/>
    <w:rsid w:val="007316B3"/>
    <w:rsid w:val="00732125"/>
    <w:rsid w:val="00732597"/>
    <w:rsid w:val="00734961"/>
    <w:rsid w:val="00735290"/>
    <w:rsid w:val="0073637B"/>
    <w:rsid w:val="00736ED2"/>
    <w:rsid w:val="00737BA7"/>
    <w:rsid w:val="00740D1F"/>
    <w:rsid w:val="00741213"/>
    <w:rsid w:val="007533B1"/>
    <w:rsid w:val="00754564"/>
    <w:rsid w:val="007554EB"/>
    <w:rsid w:val="00761024"/>
    <w:rsid w:val="0076352A"/>
    <w:rsid w:val="0076481B"/>
    <w:rsid w:val="00765439"/>
    <w:rsid w:val="0076689E"/>
    <w:rsid w:val="0076737C"/>
    <w:rsid w:val="00770911"/>
    <w:rsid w:val="00771385"/>
    <w:rsid w:val="007728AE"/>
    <w:rsid w:val="007744CB"/>
    <w:rsid w:val="0077476A"/>
    <w:rsid w:val="00776031"/>
    <w:rsid w:val="007765D4"/>
    <w:rsid w:val="00776604"/>
    <w:rsid w:val="00776818"/>
    <w:rsid w:val="00777D1F"/>
    <w:rsid w:val="00777D39"/>
    <w:rsid w:val="007823B9"/>
    <w:rsid w:val="007836F7"/>
    <w:rsid w:val="00785704"/>
    <w:rsid w:val="00787F3E"/>
    <w:rsid w:val="00790D52"/>
    <w:rsid w:val="0079196B"/>
    <w:rsid w:val="00794F7E"/>
    <w:rsid w:val="0079728D"/>
    <w:rsid w:val="007A0772"/>
    <w:rsid w:val="007A1DE6"/>
    <w:rsid w:val="007A3235"/>
    <w:rsid w:val="007A4533"/>
    <w:rsid w:val="007A4EDA"/>
    <w:rsid w:val="007A4EDD"/>
    <w:rsid w:val="007B15F8"/>
    <w:rsid w:val="007B3630"/>
    <w:rsid w:val="007B4DB6"/>
    <w:rsid w:val="007B7475"/>
    <w:rsid w:val="007B78E2"/>
    <w:rsid w:val="007C0B81"/>
    <w:rsid w:val="007C0E64"/>
    <w:rsid w:val="007C24B7"/>
    <w:rsid w:val="007D1472"/>
    <w:rsid w:val="007D1C8D"/>
    <w:rsid w:val="007D22F5"/>
    <w:rsid w:val="007D3375"/>
    <w:rsid w:val="007D5E19"/>
    <w:rsid w:val="007E1766"/>
    <w:rsid w:val="007E384F"/>
    <w:rsid w:val="007E3A85"/>
    <w:rsid w:val="007E4227"/>
    <w:rsid w:val="007E5B24"/>
    <w:rsid w:val="007E61AF"/>
    <w:rsid w:val="007E725F"/>
    <w:rsid w:val="007E7B46"/>
    <w:rsid w:val="007F0E2A"/>
    <w:rsid w:val="007F1398"/>
    <w:rsid w:val="007F1EA1"/>
    <w:rsid w:val="007F304E"/>
    <w:rsid w:val="007F3A76"/>
    <w:rsid w:val="007F6639"/>
    <w:rsid w:val="007F7C8E"/>
    <w:rsid w:val="0080057B"/>
    <w:rsid w:val="008012D9"/>
    <w:rsid w:val="00801612"/>
    <w:rsid w:val="008016B8"/>
    <w:rsid w:val="00801C66"/>
    <w:rsid w:val="00803FB4"/>
    <w:rsid w:val="00804E07"/>
    <w:rsid w:val="008051D8"/>
    <w:rsid w:val="00805603"/>
    <w:rsid w:val="008058D2"/>
    <w:rsid w:val="008060A8"/>
    <w:rsid w:val="00810374"/>
    <w:rsid w:val="00810BED"/>
    <w:rsid w:val="008124C2"/>
    <w:rsid w:val="00812C0D"/>
    <w:rsid w:val="00813806"/>
    <w:rsid w:val="00813D11"/>
    <w:rsid w:val="00813F05"/>
    <w:rsid w:val="008175CC"/>
    <w:rsid w:val="008215D2"/>
    <w:rsid w:val="00823515"/>
    <w:rsid w:val="0082410C"/>
    <w:rsid w:val="00827835"/>
    <w:rsid w:val="008315FB"/>
    <w:rsid w:val="00834366"/>
    <w:rsid w:val="00834A2B"/>
    <w:rsid w:val="00837F88"/>
    <w:rsid w:val="0084312D"/>
    <w:rsid w:val="008444C3"/>
    <w:rsid w:val="008525D3"/>
    <w:rsid w:val="0085637E"/>
    <w:rsid w:val="00857117"/>
    <w:rsid w:val="00860282"/>
    <w:rsid w:val="00860295"/>
    <w:rsid w:val="00862260"/>
    <w:rsid w:val="008669CB"/>
    <w:rsid w:val="008671BD"/>
    <w:rsid w:val="00870088"/>
    <w:rsid w:val="0087021F"/>
    <w:rsid w:val="00871317"/>
    <w:rsid w:val="00871454"/>
    <w:rsid w:val="00871E15"/>
    <w:rsid w:val="00877DBB"/>
    <w:rsid w:val="008802D1"/>
    <w:rsid w:val="00882D7A"/>
    <w:rsid w:val="0088569A"/>
    <w:rsid w:val="00887E2F"/>
    <w:rsid w:val="00890B4B"/>
    <w:rsid w:val="00891073"/>
    <w:rsid w:val="00891650"/>
    <w:rsid w:val="00892AA3"/>
    <w:rsid w:val="00893251"/>
    <w:rsid w:val="00894123"/>
    <w:rsid w:val="0089567D"/>
    <w:rsid w:val="0089595D"/>
    <w:rsid w:val="00896F5F"/>
    <w:rsid w:val="00897F39"/>
    <w:rsid w:val="008A1977"/>
    <w:rsid w:val="008A2FB0"/>
    <w:rsid w:val="008A36D0"/>
    <w:rsid w:val="008A4126"/>
    <w:rsid w:val="008A4390"/>
    <w:rsid w:val="008A441D"/>
    <w:rsid w:val="008A4CE1"/>
    <w:rsid w:val="008A5DB7"/>
    <w:rsid w:val="008A6166"/>
    <w:rsid w:val="008B1AC6"/>
    <w:rsid w:val="008B32CE"/>
    <w:rsid w:val="008B4CF2"/>
    <w:rsid w:val="008B50A0"/>
    <w:rsid w:val="008B571F"/>
    <w:rsid w:val="008C022A"/>
    <w:rsid w:val="008C1658"/>
    <w:rsid w:val="008C39DC"/>
    <w:rsid w:val="008C3AB2"/>
    <w:rsid w:val="008C6569"/>
    <w:rsid w:val="008C70F2"/>
    <w:rsid w:val="008C748D"/>
    <w:rsid w:val="008D0530"/>
    <w:rsid w:val="008D0862"/>
    <w:rsid w:val="008D186D"/>
    <w:rsid w:val="008D32BA"/>
    <w:rsid w:val="008D35B0"/>
    <w:rsid w:val="008D3FA0"/>
    <w:rsid w:val="008D55C9"/>
    <w:rsid w:val="008D590F"/>
    <w:rsid w:val="008D67DD"/>
    <w:rsid w:val="008D6F0F"/>
    <w:rsid w:val="008D7768"/>
    <w:rsid w:val="008D79D2"/>
    <w:rsid w:val="008E3710"/>
    <w:rsid w:val="008E4889"/>
    <w:rsid w:val="008E49AE"/>
    <w:rsid w:val="008E785D"/>
    <w:rsid w:val="008F0647"/>
    <w:rsid w:val="008F0950"/>
    <w:rsid w:val="008F0DBB"/>
    <w:rsid w:val="008F1FDF"/>
    <w:rsid w:val="008F5BF0"/>
    <w:rsid w:val="008F6453"/>
    <w:rsid w:val="00902EDD"/>
    <w:rsid w:val="00903477"/>
    <w:rsid w:val="00904BB1"/>
    <w:rsid w:val="00905F2E"/>
    <w:rsid w:val="00906CFB"/>
    <w:rsid w:val="00907AA1"/>
    <w:rsid w:val="009103E1"/>
    <w:rsid w:val="00912E18"/>
    <w:rsid w:val="009153C9"/>
    <w:rsid w:val="00924EA1"/>
    <w:rsid w:val="009267CE"/>
    <w:rsid w:val="009278FE"/>
    <w:rsid w:val="009316DE"/>
    <w:rsid w:val="00932622"/>
    <w:rsid w:val="00935028"/>
    <w:rsid w:val="00940930"/>
    <w:rsid w:val="00941010"/>
    <w:rsid w:val="00941407"/>
    <w:rsid w:val="009419D9"/>
    <w:rsid w:val="00943446"/>
    <w:rsid w:val="00943EC1"/>
    <w:rsid w:val="00945297"/>
    <w:rsid w:val="00945B46"/>
    <w:rsid w:val="009516CA"/>
    <w:rsid w:val="0095242D"/>
    <w:rsid w:val="00952B80"/>
    <w:rsid w:val="009546C6"/>
    <w:rsid w:val="00957634"/>
    <w:rsid w:val="00957AA9"/>
    <w:rsid w:val="00960C13"/>
    <w:rsid w:val="00963592"/>
    <w:rsid w:val="00963CAF"/>
    <w:rsid w:val="00966198"/>
    <w:rsid w:val="00967C22"/>
    <w:rsid w:val="00970BF3"/>
    <w:rsid w:val="00971E22"/>
    <w:rsid w:val="009725DF"/>
    <w:rsid w:val="00975FF6"/>
    <w:rsid w:val="0098160A"/>
    <w:rsid w:val="00981826"/>
    <w:rsid w:val="00981B09"/>
    <w:rsid w:val="00982252"/>
    <w:rsid w:val="0098430A"/>
    <w:rsid w:val="009843B9"/>
    <w:rsid w:val="00984700"/>
    <w:rsid w:val="0098493B"/>
    <w:rsid w:val="00984C51"/>
    <w:rsid w:val="00985AD4"/>
    <w:rsid w:val="00987520"/>
    <w:rsid w:val="0098771A"/>
    <w:rsid w:val="00987D5A"/>
    <w:rsid w:val="00987FE9"/>
    <w:rsid w:val="0099378C"/>
    <w:rsid w:val="00993DFE"/>
    <w:rsid w:val="0099488A"/>
    <w:rsid w:val="00995BCD"/>
    <w:rsid w:val="0099627E"/>
    <w:rsid w:val="0099720E"/>
    <w:rsid w:val="009A0155"/>
    <w:rsid w:val="009A13AD"/>
    <w:rsid w:val="009A53F9"/>
    <w:rsid w:val="009A7909"/>
    <w:rsid w:val="009B15D1"/>
    <w:rsid w:val="009B1DE1"/>
    <w:rsid w:val="009B6496"/>
    <w:rsid w:val="009B6D39"/>
    <w:rsid w:val="009C2330"/>
    <w:rsid w:val="009C35AA"/>
    <w:rsid w:val="009C3875"/>
    <w:rsid w:val="009C6511"/>
    <w:rsid w:val="009C6E48"/>
    <w:rsid w:val="009D0ED2"/>
    <w:rsid w:val="009D19DE"/>
    <w:rsid w:val="009E015D"/>
    <w:rsid w:val="009E18A9"/>
    <w:rsid w:val="009E1DC6"/>
    <w:rsid w:val="009E4CC3"/>
    <w:rsid w:val="009E7D32"/>
    <w:rsid w:val="009F0AF9"/>
    <w:rsid w:val="009F11B0"/>
    <w:rsid w:val="009F183E"/>
    <w:rsid w:val="009F1A2A"/>
    <w:rsid w:val="009F3487"/>
    <w:rsid w:val="009F656E"/>
    <w:rsid w:val="00A025C1"/>
    <w:rsid w:val="00A03E3E"/>
    <w:rsid w:val="00A0596D"/>
    <w:rsid w:val="00A06A27"/>
    <w:rsid w:val="00A06FC5"/>
    <w:rsid w:val="00A10DB5"/>
    <w:rsid w:val="00A10DDD"/>
    <w:rsid w:val="00A13BD9"/>
    <w:rsid w:val="00A14E63"/>
    <w:rsid w:val="00A15158"/>
    <w:rsid w:val="00A15E89"/>
    <w:rsid w:val="00A176EE"/>
    <w:rsid w:val="00A2016A"/>
    <w:rsid w:val="00A2420D"/>
    <w:rsid w:val="00A24232"/>
    <w:rsid w:val="00A24805"/>
    <w:rsid w:val="00A254B6"/>
    <w:rsid w:val="00A260D9"/>
    <w:rsid w:val="00A31CF6"/>
    <w:rsid w:val="00A425A7"/>
    <w:rsid w:val="00A455B9"/>
    <w:rsid w:val="00A50006"/>
    <w:rsid w:val="00A5100F"/>
    <w:rsid w:val="00A520FB"/>
    <w:rsid w:val="00A542F5"/>
    <w:rsid w:val="00A60133"/>
    <w:rsid w:val="00A60F54"/>
    <w:rsid w:val="00A65BE0"/>
    <w:rsid w:val="00A6747B"/>
    <w:rsid w:val="00A7152A"/>
    <w:rsid w:val="00A747B2"/>
    <w:rsid w:val="00A75BCD"/>
    <w:rsid w:val="00A77031"/>
    <w:rsid w:val="00A7755D"/>
    <w:rsid w:val="00A808B0"/>
    <w:rsid w:val="00A84C5E"/>
    <w:rsid w:val="00A90D72"/>
    <w:rsid w:val="00A9324F"/>
    <w:rsid w:val="00A94258"/>
    <w:rsid w:val="00A95868"/>
    <w:rsid w:val="00A96AA7"/>
    <w:rsid w:val="00AA0C8B"/>
    <w:rsid w:val="00AA1E30"/>
    <w:rsid w:val="00AA4F98"/>
    <w:rsid w:val="00AA6946"/>
    <w:rsid w:val="00AB05B9"/>
    <w:rsid w:val="00AB2814"/>
    <w:rsid w:val="00AB35DD"/>
    <w:rsid w:val="00AB3619"/>
    <w:rsid w:val="00AB4182"/>
    <w:rsid w:val="00AB4C6A"/>
    <w:rsid w:val="00AB51F1"/>
    <w:rsid w:val="00AB60EC"/>
    <w:rsid w:val="00AC15F5"/>
    <w:rsid w:val="00AC1C0D"/>
    <w:rsid w:val="00AC1CA7"/>
    <w:rsid w:val="00AC391E"/>
    <w:rsid w:val="00AC7455"/>
    <w:rsid w:val="00AC7EAD"/>
    <w:rsid w:val="00AD0366"/>
    <w:rsid w:val="00AD091E"/>
    <w:rsid w:val="00AD0C0B"/>
    <w:rsid w:val="00AD2810"/>
    <w:rsid w:val="00AD53AD"/>
    <w:rsid w:val="00AD706A"/>
    <w:rsid w:val="00AD78E4"/>
    <w:rsid w:val="00AE1F33"/>
    <w:rsid w:val="00AE7522"/>
    <w:rsid w:val="00AF1485"/>
    <w:rsid w:val="00AF26BC"/>
    <w:rsid w:val="00AF4AC3"/>
    <w:rsid w:val="00AF709B"/>
    <w:rsid w:val="00AF77C2"/>
    <w:rsid w:val="00B01BF3"/>
    <w:rsid w:val="00B036FC"/>
    <w:rsid w:val="00B03909"/>
    <w:rsid w:val="00B05909"/>
    <w:rsid w:val="00B06143"/>
    <w:rsid w:val="00B06521"/>
    <w:rsid w:val="00B06926"/>
    <w:rsid w:val="00B06C58"/>
    <w:rsid w:val="00B07718"/>
    <w:rsid w:val="00B10333"/>
    <w:rsid w:val="00B13F36"/>
    <w:rsid w:val="00B153EF"/>
    <w:rsid w:val="00B15C82"/>
    <w:rsid w:val="00B173C1"/>
    <w:rsid w:val="00B17C14"/>
    <w:rsid w:val="00B24E92"/>
    <w:rsid w:val="00B252B0"/>
    <w:rsid w:val="00B31F44"/>
    <w:rsid w:val="00B3612E"/>
    <w:rsid w:val="00B36240"/>
    <w:rsid w:val="00B377EF"/>
    <w:rsid w:val="00B37A61"/>
    <w:rsid w:val="00B45BF1"/>
    <w:rsid w:val="00B466C6"/>
    <w:rsid w:val="00B50010"/>
    <w:rsid w:val="00B56E10"/>
    <w:rsid w:val="00B57422"/>
    <w:rsid w:val="00B57AD5"/>
    <w:rsid w:val="00B60321"/>
    <w:rsid w:val="00B62020"/>
    <w:rsid w:val="00B64008"/>
    <w:rsid w:val="00B734DA"/>
    <w:rsid w:val="00B74916"/>
    <w:rsid w:val="00B755F1"/>
    <w:rsid w:val="00B75A63"/>
    <w:rsid w:val="00B76BFE"/>
    <w:rsid w:val="00B77C3A"/>
    <w:rsid w:val="00B80334"/>
    <w:rsid w:val="00B80742"/>
    <w:rsid w:val="00B82B46"/>
    <w:rsid w:val="00B83BBD"/>
    <w:rsid w:val="00B92D59"/>
    <w:rsid w:val="00B93B24"/>
    <w:rsid w:val="00B944B8"/>
    <w:rsid w:val="00B94F44"/>
    <w:rsid w:val="00B95E5B"/>
    <w:rsid w:val="00B973B7"/>
    <w:rsid w:val="00BA0BFF"/>
    <w:rsid w:val="00BA160C"/>
    <w:rsid w:val="00BA288F"/>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3560"/>
    <w:rsid w:val="00BC739A"/>
    <w:rsid w:val="00BC7AB3"/>
    <w:rsid w:val="00BD103F"/>
    <w:rsid w:val="00BD2EC4"/>
    <w:rsid w:val="00BD4FE5"/>
    <w:rsid w:val="00BE0AD2"/>
    <w:rsid w:val="00BE122F"/>
    <w:rsid w:val="00BE53D9"/>
    <w:rsid w:val="00BE726A"/>
    <w:rsid w:val="00BF029E"/>
    <w:rsid w:val="00BF1548"/>
    <w:rsid w:val="00BF18B4"/>
    <w:rsid w:val="00BF25DD"/>
    <w:rsid w:val="00BF6098"/>
    <w:rsid w:val="00BF6551"/>
    <w:rsid w:val="00BF6B1A"/>
    <w:rsid w:val="00C0203F"/>
    <w:rsid w:val="00C03C91"/>
    <w:rsid w:val="00C07528"/>
    <w:rsid w:val="00C07899"/>
    <w:rsid w:val="00C10BF2"/>
    <w:rsid w:val="00C1144F"/>
    <w:rsid w:val="00C13BE9"/>
    <w:rsid w:val="00C15569"/>
    <w:rsid w:val="00C170F4"/>
    <w:rsid w:val="00C22D47"/>
    <w:rsid w:val="00C2417A"/>
    <w:rsid w:val="00C26BE6"/>
    <w:rsid w:val="00C2731B"/>
    <w:rsid w:val="00C343A8"/>
    <w:rsid w:val="00C346B8"/>
    <w:rsid w:val="00C34D8A"/>
    <w:rsid w:val="00C4166F"/>
    <w:rsid w:val="00C417D7"/>
    <w:rsid w:val="00C418F7"/>
    <w:rsid w:val="00C423D6"/>
    <w:rsid w:val="00C43294"/>
    <w:rsid w:val="00C44E25"/>
    <w:rsid w:val="00C45D8C"/>
    <w:rsid w:val="00C474CB"/>
    <w:rsid w:val="00C50B45"/>
    <w:rsid w:val="00C50C08"/>
    <w:rsid w:val="00C52A00"/>
    <w:rsid w:val="00C53068"/>
    <w:rsid w:val="00C626FA"/>
    <w:rsid w:val="00C62C21"/>
    <w:rsid w:val="00C64197"/>
    <w:rsid w:val="00C64D37"/>
    <w:rsid w:val="00C65477"/>
    <w:rsid w:val="00C663A8"/>
    <w:rsid w:val="00C66ACB"/>
    <w:rsid w:val="00C70CBC"/>
    <w:rsid w:val="00C712FB"/>
    <w:rsid w:val="00C723C4"/>
    <w:rsid w:val="00C724AE"/>
    <w:rsid w:val="00C7291E"/>
    <w:rsid w:val="00C72AF1"/>
    <w:rsid w:val="00C72DC7"/>
    <w:rsid w:val="00C73176"/>
    <w:rsid w:val="00C764CA"/>
    <w:rsid w:val="00C80891"/>
    <w:rsid w:val="00C809A8"/>
    <w:rsid w:val="00C80E82"/>
    <w:rsid w:val="00C81878"/>
    <w:rsid w:val="00C8193F"/>
    <w:rsid w:val="00C81DE6"/>
    <w:rsid w:val="00C81EE3"/>
    <w:rsid w:val="00C871F6"/>
    <w:rsid w:val="00C91CF7"/>
    <w:rsid w:val="00C92F87"/>
    <w:rsid w:val="00C939BA"/>
    <w:rsid w:val="00C95ABD"/>
    <w:rsid w:val="00C97F6E"/>
    <w:rsid w:val="00CA2E64"/>
    <w:rsid w:val="00CA5EA5"/>
    <w:rsid w:val="00CB0856"/>
    <w:rsid w:val="00CB1DD5"/>
    <w:rsid w:val="00CB53A9"/>
    <w:rsid w:val="00CC0276"/>
    <w:rsid w:val="00CC0F8A"/>
    <w:rsid w:val="00CC109B"/>
    <w:rsid w:val="00CC2543"/>
    <w:rsid w:val="00CC44C5"/>
    <w:rsid w:val="00CC4BB7"/>
    <w:rsid w:val="00CC6BC9"/>
    <w:rsid w:val="00CD1549"/>
    <w:rsid w:val="00CD1A91"/>
    <w:rsid w:val="00CD36CC"/>
    <w:rsid w:val="00CD521B"/>
    <w:rsid w:val="00CD567B"/>
    <w:rsid w:val="00CD732D"/>
    <w:rsid w:val="00CE066E"/>
    <w:rsid w:val="00CE091C"/>
    <w:rsid w:val="00CE45CE"/>
    <w:rsid w:val="00CE4A43"/>
    <w:rsid w:val="00CE52B1"/>
    <w:rsid w:val="00CE7706"/>
    <w:rsid w:val="00CF10A6"/>
    <w:rsid w:val="00CF2030"/>
    <w:rsid w:val="00CF34AC"/>
    <w:rsid w:val="00CF3754"/>
    <w:rsid w:val="00CF40D5"/>
    <w:rsid w:val="00CF5E6E"/>
    <w:rsid w:val="00CF70CF"/>
    <w:rsid w:val="00CF7DBB"/>
    <w:rsid w:val="00CF7F30"/>
    <w:rsid w:val="00D00D96"/>
    <w:rsid w:val="00D02FC1"/>
    <w:rsid w:val="00D03245"/>
    <w:rsid w:val="00D049D4"/>
    <w:rsid w:val="00D05632"/>
    <w:rsid w:val="00D05E3F"/>
    <w:rsid w:val="00D106BC"/>
    <w:rsid w:val="00D121C2"/>
    <w:rsid w:val="00D13197"/>
    <w:rsid w:val="00D13680"/>
    <w:rsid w:val="00D169EB"/>
    <w:rsid w:val="00D17A67"/>
    <w:rsid w:val="00D204BE"/>
    <w:rsid w:val="00D224AB"/>
    <w:rsid w:val="00D23C77"/>
    <w:rsid w:val="00D2552B"/>
    <w:rsid w:val="00D26F24"/>
    <w:rsid w:val="00D27289"/>
    <w:rsid w:val="00D275C8"/>
    <w:rsid w:val="00D3236F"/>
    <w:rsid w:val="00D324EB"/>
    <w:rsid w:val="00D32AE2"/>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7F4B"/>
    <w:rsid w:val="00D53029"/>
    <w:rsid w:val="00D5570A"/>
    <w:rsid w:val="00D55752"/>
    <w:rsid w:val="00D55DDB"/>
    <w:rsid w:val="00D5660E"/>
    <w:rsid w:val="00D61C6F"/>
    <w:rsid w:val="00D67864"/>
    <w:rsid w:val="00D678E5"/>
    <w:rsid w:val="00D71087"/>
    <w:rsid w:val="00D71B56"/>
    <w:rsid w:val="00D75068"/>
    <w:rsid w:val="00D75B53"/>
    <w:rsid w:val="00D77047"/>
    <w:rsid w:val="00D77500"/>
    <w:rsid w:val="00D776D1"/>
    <w:rsid w:val="00D83CCC"/>
    <w:rsid w:val="00D841A8"/>
    <w:rsid w:val="00D8472C"/>
    <w:rsid w:val="00D84FD1"/>
    <w:rsid w:val="00D858B0"/>
    <w:rsid w:val="00D858F1"/>
    <w:rsid w:val="00D90EB7"/>
    <w:rsid w:val="00D912FD"/>
    <w:rsid w:val="00D93191"/>
    <w:rsid w:val="00D94093"/>
    <w:rsid w:val="00D94578"/>
    <w:rsid w:val="00D946B3"/>
    <w:rsid w:val="00DA2B05"/>
    <w:rsid w:val="00DA2FF3"/>
    <w:rsid w:val="00DA3542"/>
    <w:rsid w:val="00DA3B4A"/>
    <w:rsid w:val="00DA5F5F"/>
    <w:rsid w:val="00DA7367"/>
    <w:rsid w:val="00DB024B"/>
    <w:rsid w:val="00DB1969"/>
    <w:rsid w:val="00DB3AF1"/>
    <w:rsid w:val="00DB6076"/>
    <w:rsid w:val="00DB69EB"/>
    <w:rsid w:val="00DB7594"/>
    <w:rsid w:val="00DC2861"/>
    <w:rsid w:val="00DC5B07"/>
    <w:rsid w:val="00DC5E42"/>
    <w:rsid w:val="00DD104A"/>
    <w:rsid w:val="00DD1E5E"/>
    <w:rsid w:val="00DD3945"/>
    <w:rsid w:val="00DD3A48"/>
    <w:rsid w:val="00DD5789"/>
    <w:rsid w:val="00DD6C4D"/>
    <w:rsid w:val="00DD7E3A"/>
    <w:rsid w:val="00DE0CC7"/>
    <w:rsid w:val="00DE113A"/>
    <w:rsid w:val="00DE5238"/>
    <w:rsid w:val="00DE5429"/>
    <w:rsid w:val="00DE6F98"/>
    <w:rsid w:val="00DE7191"/>
    <w:rsid w:val="00DF04CE"/>
    <w:rsid w:val="00DF716E"/>
    <w:rsid w:val="00DF73F0"/>
    <w:rsid w:val="00E01BE8"/>
    <w:rsid w:val="00E01DA1"/>
    <w:rsid w:val="00E03058"/>
    <w:rsid w:val="00E035F9"/>
    <w:rsid w:val="00E04482"/>
    <w:rsid w:val="00E0465D"/>
    <w:rsid w:val="00E05B9C"/>
    <w:rsid w:val="00E1071B"/>
    <w:rsid w:val="00E1172D"/>
    <w:rsid w:val="00E1645D"/>
    <w:rsid w:val="00E17075"/>
    <w:rsid w:val="00E20E39"/>
    <w:rsid w:val="00E21ED4"/>
    <w:rsid w:val="00E23FD7"/>
    <w:rsid w:val="00E24B54"/>
    <w:rsid w:val="00E25068"/>
    <w:rsid w:val="00E253ED"/>
    <w:rsid w:val="00E266AB"/>
    <w:rsid w:val="00E30291"/>
    <w:rsid w:val="00E31BE8"/>
    <w:rsid w:val="00E335DA"/>
    <w:rsid w:val="00E337FF"/>
    <w:rsid w:val="00E4082E"/>
    <w:rsid w:val="00E41284"/>
    <w:rsid w:val="00E445ED"/>
    <w:rsid w:val="00E44FDF"/>
    <w:rsid w:val="00E45F7C"/>
    <w:rsid w:val="00E463AB"/>
    <w:rsid w:val="00E52E3F"/>
    <w:rsid w:val="00E54C73"/>
    <w:rsid w:val="00E550F3"/>
    <w:rsid w:val="00E562BC"/>
    <w:rsid w:val="00E5680E"/>
    <w:rsid w:val="00E61A1E"/>
    <w:rsid w:val="00E61D9B"/>
    <w:rsid w:val="00E622E6"/>
    <w:rsid w:val="00E7092E"/>
    <w:rsid w:val="00E72DE8"/>
    <w:rsid w:val="00E74084"/>
    <w:rsid w:val="00E77709"/>
    <w:rsid w:val="00E8274E"/>
    <w:rsid w:val="00E863D9"/>
    <w:rsid w:val="00E91926"/>
    <w:rsid w:val="00E91932"/>
    <w:rsid w:val="00E92D89"/>
    <w:rsid w:val="00E92DB7"/>
    <w:rsid w:val="00E9460F"/>
    <w:rsid w:val="00E9465E"/>
    <w:rsid w:val="00E94D30"/>
    <w:rsid w:val="00EA0C3C"/>
    <w:rsid w:val="00EA3A91"/>
    <w:rsid w:val="00EA4CEA"/>
    <w:rsid w:val="00EA6360"/>
    <w:rsid w:val="00EA6BA1"/>
    <w:rsid w:val="00EB0093"/>
    <w:rsid w:val="00EB0C23"/>
    <w:rsid w:val="00EB0F1D"/>
    <w:rsid w:val="00EB1C67"/>
    <w:rsid w:val="00EB5734"/>
    <w:rsid w:val="00EB5DA4"/>
    <w:rsid w:val="00EB6720"/>
    <w:rsid w:val="00EB7248"/>
    <w:rsid w:val="00EB7E83"/>
    <w:rsid w:val="00EC3AE9"/>
    <w:rsid w:val="00ED1632"/>
    <w:rsid w:val="00ED1833"/>
    <w:rsid w:val="00EE0A26"/>
    <w:rsid w:val="00EE11DA"/>
    <w:rsid w:val="00EE1956"/>
    <w:rsid w:val="00EE31E2"/>
    <w:rsid w:val="00EE3CF7"/>
    <w:rsid w:val="00EE5B68"/>
    <w:rsid w:val="00EE7F04"/>
    <w:rsid w:val="00EF395F"/>
    <w:rsid w:val="00EF4136"/>
    <w:rsid w:val="00EF4155"/>
    <w:rsid w:val="00EF68AD"/>
    <w:rsid w:val="00EF7EEF"/>
    <w:rsid w:val="00F0385E"/>
    <w:rsid w:val="00F04E05"/>
    <w:rsid w:val="00F04E20"/>
    <w:rsid w:val="00F04F48"/>
    <w:rsid w:val="00F065C8"/>
    <w:rsid w:val="00F07617"/>
    <w:rsid w:val="00F111CE"/>
    <w:rsid w:val="00F12057"/>
    <w:rsid w:val="00F1218E"/>
    <w:rsid w:val="00F13E75"/>
    <w:rsid w:val="00F169B1"/>
    <w:rsid w:val="00F20055"/>
    <w:rsid w:val="00F20AD1"/>
    <w:rsid w:val="00F20C45"/>
    <w:rsid w:val="00F2175A"/>
    <w:rsid w:val="00F22F9C"/>
    <w:rsid w:val="00F2384A"/>
    <w:rsid w:val="00F23ABD"/>
    <w:rsid w:val="00F26DD3"/>
    <w:rsid w:val="00F2766B"/>
    <w:rsid w:val="00F35A90"/>
    <w:rsid w:val="00F35ABB"/>
    <w:rsid w:val="00F36B99"/>
    <w:rsid w:val="00F37CAB"/>
    <w:rsid w:val="00F401D3"/>
    <w:rsid w:val="00F436F8"/>
    <w:rsid w:val="00F44907"/>
    <w:rsid w:val="00F452C6"/>
    <w:rsid w:val="00F50E83"/>
    <w:rsid w:val="00F53159"/>
    <w:rsid w:val="00F53B19"/>
    <w:rsid w:val="00F620A5"/>
    <w:rsid w:val="00F6213C"/>
    <w:rsid w:val="00F621E1"/>
    <w:rsid w:val="00F62DF7"/>
    <w:rsid w:val="00F638DE"/>
    <w:rsid w:val="00F63D38"/>
    <w:rsid w:val="00F65CE4"/>
    <w:rsid w:val="00F665CB"/>
    <w:rsid w:val="00F66AB7"/>
    <w:rsid w:val="00F66C83"/>
    <w:rsid w:val="00F67B67"/>
    <w:rsid w:val="00F70363"/>
    <w:rsid w:val="00F738E9"/>
    <w:rsid w:val="00F81DB3"/>
    <w:rsid w:val="00F82666"/>
    <w:rsid w:val="00F83654"/>
    <w:rsid w:val="00F83CC8"/>
    <w:rsid w:val="00F847F8"/>
    <w:rsid w:val="00F85806"/>
    <w:rsid w:val="00F86040"/>
    <w:rsid w:val="00F8685C"/>
    <w:rsid w:val="00F8703F"/>
    <w:rsid w:val="00F92038"/>
    <w:rsid w:val="00F948D6"/>
    <w:rsid w:val="00F95D3A"/>
    <w:rsid w:val="00FA106D"/>
    <w:rsid w:val="00FA1A99"/>
    <w:rsid w:val="00FA1F06"/>
    <w:rsid w:val="00FA2DAE"/>
    <w:rsid w:val="00FB2038"/>
    <w:rsid w:val="00FB2D4E"/>
    <w:rsid w:val="00FB3E20"/>
    <w:rsid w:val="00FB5E12"/>
    <w:rsid w:val="00FB6CC0"/>
    <w:rsid w:val="00FB7917"/>
    <w:rsid w:val="00FC0BF6"/>
    <w:rsid w:val="00FC197C"/>
    <w:rsid w:val="00FC3903"/>
    <w:rsid w:val="00FC7CCE"/>
    <w:rsid w:val="00FD1381"/>
    <w:rsid w:val="00FD17E7"/>
    <w:rsid w:val="00FD18B0"/>
    <w:rsid w:val="00FD3009"/>
    <w:rsid w:val="00FD42C6"/>
    <w:rsid w:val="00FD752F"/>
    <w:rsid w:val="00FD7D31"/>
    <w:rsid w:val="00FE0E86"/>
    <w:rsid w:val="00FE3041"/>
    <w:rsid w:val="00FE5B33"/>
    <w:rsid w:val="00FF3F50"/>
    <w:rsid w:val="00FF4AF4"/>
    <w:rsid w:val="00FF4E1B"/>
    <w:rsid w:val="00FF5909"/>
    <w:rsid w:val="00FF5A0D"/>
    <w:rsid w:val="00FF5B44"/>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D541BE8-9AD1-48B5-BD48-A83E963F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CF34A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50\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3</TotalTime>
  <Pages>28</Pages>
  <Words>4033</Words>
  <Characters>31079</Characters>
  <Application>Microsoft Office Word</Application>
  <DocSecurity>0</DocSecurity>
  <Lines>258</Lines>
  <Paragraphs>70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35042</CharactersWithSpaces>
  <SharedDoc>false</SharedDoc>
  <HLinks>
    <vt:vector size="150" baseType="variant">
      <vt:variant>
        <vt:i4>1048639</vt:i4>
      </vt:variant>
      <vt:variant>
        <vt:i4>161</vt:i4>
      </vt:variant>
      <vt:variant>
        <vt:i4>0</vt:i4>
      </vt:variant>
      <vt:variant>
        <vt:i4>5</vt:i4>
      </vt:variant>
      <vt:variant>
        <vt:lpwstr/>
      </vt:variant>
      <vt:variant>
        <vt:lpwstr>_Toc385498030</vt:lpwstr>
      </vt:variant>
      <vt:variant>
        <vt:i4>1114175</vt:i4>
      </vt:variant>
      <vt:variant>
        <vt:i4>155</vt:i4>
      </vt:variant>
      <vt:variant>
        <vt:i4>0</vt:i4>
      </vt:variant>
      <vt:variant>
        <vt:i4>5</vt:i4>
      </vt:variant>
      <vt:variant>
        <vt:lpwstr/>
      </vt:variant>
      <vt:variant>
        <vt:lpwstr>_Toc385498029</vt:lpwstr>
      </vt:variant>
      <vt:variant>
        <vt:i4>1114175</vt:i4>
      </vt:variant>
      <vt:variant>
        <vt:i4>149</vt:i4>
      </vt:variant>
      <vt:variant>
        <vt:i4>0</vt:i4>
      </vt:variant>
      <vt:variant>
        <vt:i4>5</vt:i4>
      </vt:variant>
      <vt:variant>
        <vt:lpwstr/>
      </vt:variant>
      <vt:variant>
        <vt:lpwstr>_Toc385498028</vt:lpwstr>
      </vt:variant>
      <vt:variant>
        <vt:i4>1114175</vt:i4>
      </vt:variant>
      <vt:variant>
        <vt:i4>143</vt:i4>
      </vt:variant>
      <vt:variant>
        <vt:i4>0</vt:i4>
      </vt:variant>
      <vt:variant>
        <vt:i4>5</vt:i4>
      </vt:variant>
      <vt:variant>
        <vt:lpwstr/>
      </vt:variant>
      <vt:variant>
        <vt:lpwstr>_Toc385498027</vt:lpwstr>
      </vt:variant>
      <vt:variant>
        <vt:i4>1114175</vt:i4>
      </vt:variant>
      <vt:variant>
        <vt:i4>137</vt:i4>
      </vt:variant>
      <vt:variant>
        <vt:i4>0</vt:i4>
      </vt:variant>
      <vt:variant>
        <vt:i4>5</vt:i4>
      </vt:variant>
      <vt:variant>
        <vt:lpwstr/>
      </vt:variant>
      <vt:variant>
        <vt:lpwstr>_Toc385498026</vt:lpwstr>
      </vt:variant>
      <vt:variant>
        <vt:i4>1114175</vt:i4>
      </vt:variant>
      <vt:variant>
        <vt:i4>131</vt:i4>
      </vt:variant>
      <vt:variant>
        <vt:i4>0</vt:i4>
      </vt:variant>
      <vt:variant>
        <vt:i4>5</vt:i4>
      </vt:variant>
      <vt:variant>
        <vt:lpwstr/>
      </vt:variant>
      <vt:variant>
        <vt:lpwstr>_Toc385498025</vt:lpwstr>
      </vt:variant>
      <vt:variant>
        <vt:i4>1114175</vt:i4>
      </vt:variant>
      <vt:variant>
        <vt:i4>125</vt:i4>
      </vt:variant>
      <vt:variant>
        <vt:i4>0</vt:i4>
      </vt:variant>
      <vt:variant>
        <vt:i4>5</vt:i4>
      </vt:variant>
      <vt:variant>
        <vt:lpwstr/>
      </vt:variant>
      <vt:variant>
        <vt:lpwstr>_Toc385498024</vt:lpwstr>
      </vt:variant>
      <vt:variant>
        <vt:i4>1114175</vt:i4>
      </vt:variant>
      <vt:variant>
        <vt:i4>119</vt:i4>
      </vt:variant>
      <vt:variant>
        <vt:i4>0</vt:i4>
      </vt:variant>
      <vt:variant>
        <vt:i4>5</vt:i4>
      </vt:variant>
      <vt:variant>
        <vt:lpwstr/>
      </vt:variant>
      <vt:variant>
        <vt:lpwstr>_Toc385498023</vt:lpwstr>
      </vt:variant>
      <vt:variant>
        <vt:i4>1114175</vt:i4>
      </vt:variant>
      <vt:variant>
        <vt:i4>113</vt:i4>
      </vt:variant>
      <vt:variant>
        <vt:i4>0</vt:i4>
      </vt:variant>
      <vt:variant>
        <vt:i4>5</vt:i4>
      </vt:variant>
      <vt:variant>
        <vt:lpwstr/>
      </vt:variant>
      <vt:variant>
        <vt:lpwstr>_Toc385498022</vt:lpwstr>
      </vt:variant>
      <vt:variant>
        <vt:i4>1114175</vt:i4>
      </vt:variant>
      <vt:variant>
        <vt:i4>107</vt:i4>
      </vt:variant>
      <vt:variant>
        <vt:i4>0</vt:i4>
      </vt:variant>
      <vt:variant>
        <vt:i4>5</vt:i4>
      </vt:variant>
      <vt:variant>
        <vt:lpwstr/>
      </vt:variant>
      <vt:variant>
        <vt:lpwstr>_Toc385498021</vt:lpwstr>
      </vt:variant>
      <vt:variant>
        <vt:i4>1114175</vt:i4>
      </vt:variant>
      <vt:variant>
        <vt:i4>101</vt:i4>
      </vt:variant>
      <vt:variant>
        <vt:i4>0</vt:i4>
      </vt:variant>
      <vt:variant>
        <vt:i4>5</vt:i4>
      </vt:variant>
      <vt:variant>
        <vt:lpwstr/>
      </vt:variant>
      <vt:variant>
        <vt:lpwstr>_Toc385498020</vt:lpwstr>
      </vt:variant>
      <vt:variant>
        <vt:i4>1179711</vt:i4>
      </vt:variant>
      <vt:variant>
        <vt:i4>95</vt:i4>
      </vt:variant>
      <vt:variant>
        <vt:i4>0</vt:i4>
      </vt:variant>
      <vt:variant>
        <vt:i4>5</vt:i4>
      </vt:variant>
      <vt:variant>
        <vt:lpwstr/>
      </vt:variant>
      <vt:variant>
        <vt:lpwstr>_Toc385498019</vt:lpwstr>
      </vt:variant>
      <vt:variant>
        <vt:i4>1179711</vt:i4>
      </vt:variant>
      <vt:variant>
        <vt:i4>89</vt:i4>
      </vt:variant>
      <vt:variant>
        <vt:i4>0</vt:i4>
      </vt:variant>
      <vt:variant>
        <vt:i4>5</vt:i4>
      </vt:variant>
      <vt:variant>
        <vt:lpwstr/>
      </vt:variant>
      <vt:variant>
        <vt:lpwstr>_Toc385498018</vt:lpwstr>
      </vt:variant>
      <vt:variant>
        <vt:i4>1179711</vt:i4>
      </vt:variant>
      <vt:variant>
        <vt:i4>83</vt:i4>
      </vt:variant>
      <vt:variant>
        <vt:i4>0</vt:i4>
      </vt:variant>
      <vt:variant>
        <vt:i4>5</vt:i4>
      </vt:variant>
      <vt:variant>
        <vt:lpwstr/>
      </vt:variant>
      <vt:variant>
        <vt:lpwstr>_Toc385498017</vt:lpwstr>
      </vt:variant>
      <vt:variant>
        <vt:i4>1179711</vt:i4>
      </vt:variant>
      <vt:variant>
        <vt:i4>77</vt:i4>
      </vt:variant>
      <vt:variant>
        <vt:i4>0</vt:i4>
      </vt:variant>
      <vt:variant>
        <vt:i4>5</vt:i4>
      </vt:variant>
      <vt:variant>
        <vt:lpwstr/>
      </vt:variant>
      <vt:variant>
        <vt:lpwstr>_Toc385498016</vt:lpwstr>
      </vt:variant>
      <vt:variant>
        <vt:i4>1179711</vt:i4>
      </vt:variant>
      <vt:variant>
        <vt:i4>71</vt:i4>
      </vt:variant>
      <vt:variant>
        <vt:i4>0</vt:i4>
      </vt:variant>
      <vt:variant>
        <vt:i4>5</vt:i4>
      </vt:variant>
      <vt:variant>
        <vt:lpwstr/>
      </vt:variant>
      <vt:variant>
        <vt:lpwstr>_Toc385498015</vt:lpwstr>
      </vt:variant>
      <vt:variant>
        <vt:i4>1179711</vt:i4>
      </vt:variant>
      <vt:variant>
        <vt:i4>65</vt:i4>
      </vt:variant>
      <vt:variant>
        <vt:i4>0</vt:i4>
      </vt:variant>
      <vt:variant>
        <vt:i4>5</vt:i4>
      </vt:variant>
      <vt:variant>
        <vt:lpwstr/>
      </vt:variant>
      <vt:variant>
        <vt:lpwstr>_Toc385498014</vt:lpwstr>
      </vt:variant>
      <vt:variant>
        <vt:i4>1179711</vt:i4>
      </vt:variant>
      <vt:variant>
        <vt:i4>59</vt:i4>
      </vt:variant>
      <vt:variant>
        <vt:i4>0</vt:i4>
      </vt:variant>
      <vt:variant>
        <vt:i4>5</vt:i4>
      </vt:variant>
      <vt:variant>
        <vt:lpwstr/>
      </vt:variant>
      <vt:variant>
        <vt:lpwstr>_Toc385498013</vt:lpwstr>
      </vt:variant>
      <vt:variant>
        <vt:i4>1179711</vt:i4>
      </vt:variant>
      <vt:variant>
        <vt:i4>53</vt:i4>
      </vt:variant>
      <vt:variant>
        <vt:i4>0</vt:i4>
      </vt:variant>
      <vt:variant>
        <vt:i4>5</vt:i4>
      </vt:variant>
      <vt:variant>
        <vt:lpwstr/>
      </vt:variant>
      <vt:variant>
        <vt:lpwstr>_Toc385498012</vt:lpwstr>
      </vt:variant>
      <vt:variant>
        <vt:i4>1179711</vt:i4>
      </vt:variant>
      <vt:variant>
        <vt:i4>47</vt:i4>
      </vt:variant>
      <vt:variant>
        <vt:i4>0</vt:i4>
      </vt:variant>
      <vt:variant>
        <vt:i4>5</vt:i4>
      </vt:variant>
      <vt:variant>
        <vt:lpwstr/>
      </vt:variant>
      <vt:variant>
        <vt:lpwstr>_Toc385498011</vt:lpwstr>
      </vt:variant>
      <vt:variant>
        <vt:i4>1179711</vt:i4>
      </vt:variant>
      <vt:variant>
        <vt:i4>41</vt:i4>
      </vt:variant>
      <vt:variant>
        <vt:i4>0</vt:i4>
      </vt:variant>
      <vt:variant>
        <vt:i4>5</vt:i4>
      </vt:variant>
      <vt:variant>
        <vt:lpwstr/>
      </vt:variant>
      <vt:variant>
        <vt:lpwstr>_Toc385498010</vt:lpwstr>
      </vt:variant>
      <vt:variant>
        <vt:i4>1245247</vt:i4>
      </vt:variant>
      <vt:variant>
        <vt:i4>35</vt:i4>
      </vt:variant>
      <vt:variant>
        <vt:i4>0</vt:i4>
      </vt:variant>
      <vt:variant>
        <vt:i4>5</vt:i4>
      </vt:variant>
      <vt:variant>
        <vt:lpwstr/>
      </vt:variant>
      <vt:variant>
        <vt:lpwstr>_Toc385498009</vt:lpwstr>
      </vt:variant>
      <vt:variant>
        <vt:i4>1245247</vt:i4>
      </vt:variant>
      <vt:variant>
        <vt:i4>29</vt:i4>
      </vt:variant>
      <vt:variant>
        <vt:i4>0</vt:i4>
      </vt:variant>
      <vt:variant>
        <vt:i4>5</vt:i4>
      </vt:variant>
      <vt:variant>
        <vt:lpwstr/>
      </vt:variant>
      <vt:variant>
        <vt:lpwstr>_Toc385498008</vt:lpwstr>
      </vt:variant>
      <vt:variant>
        <vt:i4>1245247</vt:i4>
      </vt:variant>
      <vt:variant>
        <vt:i4>23</vt:i4>
      </vt:variant>
      <vt:variant>
        <vt:i4>0</vt:i4>
      </vt:variant>
      <vt:variant>
        <vt:i4>5</vt:i4>
      </vt:variant>
      <vt:variant>
        <vt:lpwstr/>
      </vt:variant>
      <vt:variant>
        <vt:lpwstr>_Toc385498007</vt:lpwstr>
      </vt:variant>
      <vt:variant>
        <vt:i4>1245247</vt:i4>
      </vt:variant>
      <vt:variant>
        <vt:i4>17</vt:i4>
      </vt:variant>
      <vt:variant>
        <vt:i4>0</vt:i4>
      </vt:variant>
      <vt:variant>
        <vt:i4>5</vt:i4>
      </vt:variant>
      <vt:variant>
        <vt:lpwstr/>
      </vt:variant>
      <vt:variant>
        <vt:lpwstr>_Toc385498006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4</cp:revision>
  <cp:lastPrinted>2013-08-07T13:06:00Z</cp:lastPrinted>
  <dcterms:created xsi:type="dcterms:W3CDTF">2016-09-30T11:35:00Z</dcterms:created>
  <dcterms:modified xsi:type="dcterms:W3CDTF">2016-09-30T11:38:00Z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