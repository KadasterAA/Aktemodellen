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E1683" w14:textId="3D2302EE" w:rsidR="000D7B52" w:rsidRPr="000D7B52" w:rsidRDefault="003E6827" w:rsidP="0093352E">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Rabobank</w:t>
      </w:r>
      <w:r w:rsidR="000D7B52" w:rsidRPr="000D7B52">
        <w:rPr>
          <w:rFonts w:ascii="Arial" w:hAnsi="Arial" w:cs="Arial"/>
          <w:b/>
          <w:color w:val="000000"/>
          <w:szCs w:val="24"/>
        </w:rPr>
        <w:tab/>
      </w:r>
      <w:r w:rsidR="000D7B52" w:rsidRPr="000D7B52">
        <w:rPr>
          <w:rFonts w:ascii="Arial" w:hAnsi="Arial" w:cs="Arial"/>
          <w:color w:val="000000"/>
          <w:sz w:val="22"/>
          <w:szCs w:val="22"/>
        </w:rPr>
        <w:t>(model H1-20</w:t>
      </w:r>
      <w:r w:rsidR="00347B30">
        <w:rPr>
          <w:rFonts w:ascii="Arial" w:hAnsi="Arial" w:cs="Arial"/>
          <w:color w:val="000000"/>
          <w:sz w:val="22"/>
          <w:szCs w:val="22"/>
        </w:rPr>
        <w:t>18</w:t>
      </w:r>
      <w:r w:rsidR="000D7B52" w:rsidRPr="000D7B52">
        <w:rPr>
          <w:rFonts w:ascii="Arial" w:hAnsi="Arial" w:cs="Arial"/>
          <w:color w:val="000000"/>
          <w:sz w:val="22"/>
          <w:szCs w:val="22"/>
        </w:rPr>
        <w:t xml:space="preserve">, versie </w:t>
      </w:r>
      <w:r w:rsidR="00347B30">
        <w:rPr>
          <w:rFonts w:ascii="Arial" w:hAnsi="Arial" w:cs="Arial"/>
          <w:color w:val="000000"/>
          <w:sz w:val="22"/>
          <w:szCs w:val="22"/>
        </w:rPr>
        <w:t>29</w:t>
      </w:r>
      <w:r w:rsidR="00FD6C65">
        <w:rPr>
          <w:rFonts w:ascii="Arial" w:hAnsi="Arial" w:cs="Arial"/>
          <w:color w:val="000000"/>
          <w:sz w:val="22"/>
          <w:szCs w:val="22"/>
        </w:rPr>
        <w:t xml:space="preserve"> september</w:t>
      </w:r>
      <w:r w:rsidR="008803E3">
        <w:rPr>
          <w:rFonts w:ascii="Arial" w:hAnsi="Arial" w:cs="Arial"/>
          <w:color w:val="000000"/>
          <w:sz w:val="22"/>
          <w:szCs w:val="22"/>
        </w:rPr>
        <w:t xml:space="preserve"> 20</w:t>
      </w:r>
      <w:r w:rsidR="00347B30">
        <w:rPr>
          <w:rFonts w:ascii="Arial" w:hAnsi="Arial" w:cs="Arial"/>
          <w:color w:val="000000"/>
          <w:sz w:val="22"/>
          <w:szCs w:val="22"/>
        </w:rPr>
        <w:t>18</w:t>
      </w:r>
      <w:r w:rsidR="000D7B52" w:rsidRPr="000D7B52">
        <w:rPr>
          <w:rFonts w:ascii="Arial" w:hAnsi="Arial" w:cs="Arial"/>
          <w:color w:val="000000"/>
          <w:sz w:val="22"/>
          <w:szCs w:val="22"/>
        </w:rPr>
        <w:t>)</w:t>
      </w:r>
    </w:p>
    <w:p w14:paraId="2F32954E" w14:textId="77777777" w:rsidR="000D7B52" w:rsidRPr="000D7B52" w:rsidRDefault="000D7B52" w:rsidP="0093352E">
      <w:pPr>
        <w:ind w:right="96"/>
        <w:rPr>
          <w:rFonts w:ascii="Arial" w:hAnsi="Arial" w:cs="Arial"/>
          <w:color w:val="000000"/>
          <w:sz w:val="20"/>
        </w:rPr>
      </w:pPr>
    </w:p>
    <w:p w14:paraId="42969299" w14:textId="18361219" w:rsidR="000D7B52" w:rsidRPr="000D0BA0" w:rsidRDefault="003E6827" w:rsidP="0093352E">
      <w:pPr>
        <w:ind w:right="96"/>
        <w:rPr>
          <w:rFonts w:ascii="Arial" w:hAnsi="Arial" w:cs="Arial"/>
          <w:b/>
          <w:color w:val="000000"/>
          <w:sz w:val="20"/>
          <w:u w:val="single"/>
        </w:rPr>
      </w:pPr>
      <w:r w:rsidRPr="000D0BA0">
        <w:rPr>
          <w:rFonts w:ascii="Arial" w:hAnsi="Arial" w:cs="Arial"/>
          <w:b/>
          <w:color w:val="000000"/>
          <w:sz w:val="20"/>
          <w:u w:val="single"/>
        </w:rPr>
        <w:t xml:space="preserve">Versie </w:t>
      </w:r>
      <w:del w:id="0" w:author="Groote Haar, Linda" w:date="2025-01-21T13:35:00Z" w16du:dateUtc="2025-01-21T12:35:00Z">
        <w:r w:rsidR="00347B30" w:rsidDel="00347671">
          <w:rPr>
            <w:rFonts w:ascii="Arial" w:hAnsi="Arial" w:cs="Arial"/>
            <w:b/>
            <w:color w:val="000000"/>
            <w:sz w:val="20"/>
            <w:u w:val="single"/>
          </w:rPr>
          <w:delText>4</w:delText>
        </w:r>
        <w:r w:rsidR="00195259" w:rsidDel="00347671">
          <w:rPr>
            <w:rFonts w:ascii="Arial" w:hAnsi="Arial" w:cs="Arial"/>
            <w:b/>
            <w:color w:val="000000"/>
            <w:sz w:val="20"/>
            <w:u w:val="single"/>
          </w:rPr>
          <w:delText>.</w:delText>
        </w:r>
        <w:r w:rsidR="008B169D" w:rsidDel="00347671">
          <w:rPr>
            <w:rFonts w:ascii="Arial" w:hAnsi="Arial" w:cs="Arial"/>
            <w:b/>
            <w:color w:val="000000"/>
            <w:sz w:val="20"/>
            <w:u w:val="single"/>
          </w:rPr>
          <w:delText>2</w:delText>
        </w:r>
      </w:del>
      <w:ins w:id="1" w:author="Groote Haar, Linda" w:date="2025-01-21T13:35:00Z" w16du:dateUtc="2025-01-21T12:35:00Z">
        <w:r w:rsidR="00347671">
          <w:rPr>
            <w:rFonts w:ascii="Arial" w:hAnsi="Arial" w:cs="Arial"/>
            <w:b/>
            <w:color w:val="000000"/>
            <w:sz w:val="20"/>
            <w:u w:val="single"/>
          </w:rPr>
          <w:t>5.0</w:t>
        </w:r>
      </w:ins>
      <w:r w:rsidRPr="000D0BA0">
        <w:rPr>
          <w:rFonts w:ascii="Arial" w:hAnsi="Arial" w:cs="Arial"/>
          <w:b/>
          <w:color w:val="000000"/>
          <w:sz w:val="20"/>
          <w:u w:val="single"/>
        </w:rPr>
        <w:tab/>
      </w:r>
      <w:r w:rsidRPr="000D0BA0">
        <w:rPr>
          <w:rFonts w:ascii="Arial" w:hAnsi="Arial" w:cs="Arial"/>
          <w:b/>
          <w:color w:val="000000"/>
          <w:sz w:val="20"/>
          <w:u w:val="single"/>
        </w:rPr>
        <w:tab/>
        <w:t xml:space="preserve">d.d. </w:t>
      </w:r>
      <w:del w:id="2" w:author="Groote Haar, Linda" w:date="2025-01-21T13:36:00Z" w16du:dateUtc="2025-01-21T12:36:00Z">
        <w:r w:rsidR="00E44284" w:rsidDel="00347671">
          <w:rPr>
            <w:rFonts w:ascii="Arial" w:hAnsi="Arial" w:cs="Arial"/>
            <w:b/>
            <w:color w:val="000000"/>
            <w:sz w:val="20"/>
            <w:u w:val="single"/>
          </w:rPr>
          <w:delText>1</w:delText>
        </w:r>
        <w:r w:rsidR="006E0280" w:rsidDel="00347671">
          <w:rPr>
            <w:rFonts w:ascii="Arial" w:hAnsi="Arial" w:cs="Arial"/>
            <w:b/>
            <w:color w:val="000000"/>
            <w:sz w:val="20"/>
            <w:u w:val="single"/>
          </w:rPr>
          <w:delText>0-06</w:delText>
        </w:r>
        <w:r w:rsidR="009A6264" w:rsidDel="00347671">
          <w:rPr>
            <w:rFonts w:ascii="Arial" w:hAnsi="Arial" w:cs="Arial"/>
            <w:b/>
            <w:color w:val="000000"/>
            <w:sz w:val="20"/>
            <w:u w:val="single"/>
          </w:rPr>
          <w:delText>-201</w:delText>
        </w:r>
        <w:r w:rsidR="008B169D" w:rsidDel="00347671">
          <w:rPr>
            <w:rFonts w:ascii="Arial" w:hAnsi="Arial" w:cs="Arial"/>
            <w:b/>
            <w:color w:val="000000"/>
            <w:sz w:val="20"/>
            <w:u w:val="single"/>
          </w:rPr>
          <w:delText>9</w:delText>
        </w:r>
      </w:del>
      <w:ins w:id="3" w:author="Groote Haar, Linda" w:date="2025-01-21T13:36:00Z" w16du:dateUtc="2025-01-21T12:36:00Z">
        <w:r w:rsidR="00347671">
          <w:rPr>
            <w:rFonts w:ascii="Arial" w:hAnsi="Arial" w:cs="Arial"/>
            <w:b/>
            <w:color w:val="000000"/>
            <w:sz w:val="20"/>
            <w:u w:val="single"/>
          </w:rPr>
          <w:t>21-01-2025</w:t>
        </w:r>
      </w:ins>
      <w:r w:rsidR="009B7FD4" w:rsidRPr="000D0BA0">
        <w:rPr>
          <w:rFonts w:ascii="Arial" w:hAnsi="Arial" w:cs="Arial"/>
          <w:b/>
          <w:color w:val="000000"/>
          <w:sz w:val="20"/>
          <w:u w:val="single"/>
        </w:rPr>
        <w:t xml:space="preserve"> </w:t>
      </w:r>
    </w:p>
    <w:p w14:paraId="2582D971" w14:textId="77777777" w:rsidR="000D7B52" w:rsidRDefault="000D7B52" w:rsidP="0093352E">
      <w:pPr>
        <w:tabs>
          <w:tab w:val="left" w:pos="-1440"/>
          <w:tab w:val="left" w:pos="-720"/>
        </w:tabs>
        <w:suppressAutoHyphens/>
        <w:ind w:right="96"/>
        <w:rPr>
          <w:rFonts w:ascii="Arial" w:hAnsi="Arial" w:cs="Arial"/>
          <w:color w:val="000000"/>
          <w:sz w:val="20"/>
        </w:rPr>
      </w:pPr>
    </w:p>
    <w:p w14:paraId="27DC8012" w14:textId="77777777" w:rsidR="003E6827" w:rsidRDefault="003E6827" w:rsidP="0093352E">
      <w:pPr>
        <w:tabs>
          <w:tab w:val="left" w:pos="-1440"/>
          <w:tab w:val="left" w:pos="-720"/>
        </w:tabs>
        <w:suppressAutoHyphens/>
        <w:ind w:right="96"/>
        <w:rPr>
          <w:rFonts w:ascii="Arial" w:hAnsi="Arial" w:cs="Arial"/>
          <w:color w:val="000000"/>
          <w:sz w:val="20"/>
        </w:rPr>
      </w:pPr>
    </w:p>
    <w:p w14:paraId="5129F8F9" w14:textId="77777777" w:rsidR="003E6827" w:rsidRPr="002E7F50" w:rsidRDefault="00742A54" w:rsidP="0093352E">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52413868" w14:textId="77777777" w:rsidR="00742A54" w:rsidRPr="002E7F50" w:rsidRDefault="00742A54" w:rsidP="0093352E">
      <w:pPr>
        <w:tabs>
          <w:tab w:val="left" w:pos="-1440"/>
          <w:tab w:val="left" w:pos="-720"/>
        </w:tabs>
        <w:suppressAutoHyphens/>
        <w:rPr>
          <w:rFonts w:ascii="Arial" w:hAnsi="Arial" w:cs="Arial"/>
          <w:color w:val="800080"/>
          <w:sz w:val="20"/>
        </w:rPr>
      </w:pPr>
    </w:p>
    <w:p w14:paraId="2B1DC05B" w14:textId="77777777" w:rsidR="000D0BA0" w:rsidRPr="002E7F50" w:rsidRDefault="000D0BA0" w:rsidP="0093352E">
      <w:pPr>
        <w:tabs>
          <w:tab w:val="left" w:pos="-1440"/>
          <w:tab w:val="left" w:pos="-720"/>
        </w:tabs>
        <w:suppressAutoHyphens/>
        <w:rPr>
          <w:rFonts w:ascii="Arial" w:hAnsi="Arial" w:cs="Arial"/>
          <w:color w:val="800080"/>
          <w:sz w:val="20"/>
        </w:rPr>
      </w:pPr>
    </w:p>
    <w:p w14:paraId="2F691CFB" w14:textId="77777777" w:rsidR="00CB6295" w:rsidRPr="002E7F50" w:rsidRDefault="0010607B" w:rsidP="0093352E">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6E898C51" w14:textId="77777777" w:rsidR="003E6827" w:rsidRPr="002E7F50" w:rsidRDefault="003E6827" w:rsidP="0093352E">
      <w:pPr>
        <w:tabs>
          <w:tab w:val="left" w:pos="-1440"/>
          <w:tab w:val="left" w:pos="-720"/>
        </w:tabs>
        <w:suppressAutoHyphens/>
        <w:rPr>
          <w:rFonts w:ascii="Arial" w:hAnsi="Arial" w:cs="Arial"/>
          <w:color w:val="339966"/>
          <w:sz w:val="20"/>
        </w:rPr>
      </w:pPr>
    </w:p>
    <w:p w14:paraId="2DD8F60A" w14:textId="77777777" w:rsidR="00976E6E" w:rsidRPr="002E7F50" w:rsidRDefault="00A824F4" w:rsidP="0093352E">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7763A5C9" w14:textId="0467AB83" w:rsidR="003E6827" w:rsidRPr="002E7F50" w:rsidRDefault="003E6827" w:rsidP="00AC48CE">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sidR="00AC48CE">
        <w:rPr>
          <w:rFonts w:ascii="Arial" w:hAnsi="Arial" w:cs="Arial"/>
          <w:color w:val="800080"/>
          <w:sz w:val="20"/>
        </w:rPr>
        <w:tab/>
      </w:r>
      <w:r w:rsidRPr="002E7F50">
        <w:rPr>
          <w:rFonts w:ascii="Arial" w:hAnsi="Arial" w:cs="Arial"/>
          <w:bCs/>
          <w:color w:val="800080"/>
          <w:sz w:val="20"/>
          <w:highlight w:val="yellow"/>
        </w:rPr>
        <w:t>TEKSTBLOK GEVOLMACHTIGDE</w:t>
      </w:r>
      <w:r w:rsidR="009B7FD4" w:rsidRPr="002E7F50">
        <w:rPr>
          <w:rFonts w:ascii="Arial" w:hAnsi="Arial" w:cs="Arial"/>
          <w:bCs/>
          <w:color w:val="800080"/>
          <w:sz w:val="20"/>
        </w:rPr>
        <w:t>:</w:t>
      </w:r>
    </w:p>
    <w:p w14:paraId="7AABA483" w14:textId="3285FE8A" w:rsidR="00394137" w:rsidRDefault="003E6827" w:rsidP="00A145B5">
      <w:pPr>
        <w:tabs>
          <w:tab w:val="left" w:pos="567"/>
        </w:tabs>
        <w:ind w:left="567" w:hanging="425"/>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/T</w:t>
      </w:r>
      <w:r w:rsidR="006A55F9" w:rsidRPr="000646DA">
        <w:rPr>
          <w:rFonts w:ascii="Arial" w:hAnsi="Arial" w:cs="Arial"/>
          <w:color w:val="339966"/>
          <w:sz w:val="20"/>
          <w:highlight w:val="yellow"/>
        </w:rPr>
        <w:t>EK</w:t>
      </w:r>
      <w:r w:rsidR="006A55F9" w:rsidRPr="00654C6E">
        <w:rPr>
          <w:rFonts w:ascii="Arial" w:hAnsi="Arial" w:cs="Arial"/>
          <w:color w:val="339966"/>
          <w:sz w:val="20"/>
          <w:highlight w:val="yellow"/>
        </w:rPr>
        <w:t xml:space="preserve">STBLOK </w:t>
      </w:r>
      <w:r w:rsidR="00CC7AA2" w:rsidRPr="00654C6E">
        <w:rPr>
          <w:rFonts w:ascii="Arial" w:hAnsi="Arial" w:cs="Arial"/>
          <w:color w:val="339966"/>
          <w:sz w:val="20"/>
          <w:highlight w:val="yellow"/>
        </w:rPr>
        <w:t xml:space="preserve">PARTIJ </w:t>
      </w:r>
      <w:r w:rsidR="00A145B5">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009B7FD4" w:rsidRPr="002E7F50">
        <w:rPr>
          <w:rFonts w:ascii="Arial" w:hAnsi="Arial" w:cs="Arial"/>
          <w:color w:val="FF0000"/>
          <w:sz w:val="20"/>
        </w:rPr>
        <w:t>;</w:t>
      </w:r>
      <w:r w:rsidR="00394137">
        <w:rPr>
          <w:rFonts w:ascii="Arial" w:hAnsi="Arial" w:cs="Arial"/>
          <w:color w:val="FF0000"/>
          <w:sz w:val="20"/>
        </w:rPr>
        <w:t xml:space="preserve"> </w:t>
      </w:r>
    </w:p>
    <w:p w14:paraId="48F151D5" w14:textId="448AD983" w:rsidR="003E6827" w:rsidRPr="00394137" w:rsidRDefault="00394137" w:rsidP="00AC48CE">
      <w:pPr>
        <w:ind w:left="426" w:hanging="142"/>
        <w:rPr>
          <w:rFonts w:ascii="Arial" w:hAnsi="Arial"/>
          <w:color w:val="800080"/>
          <w:sz w:val="20"/>
        </w:rPr>
      </w:pPr>
      <w:r w:rsidRPr="00B71CE5">
        <w:rPr>
          <w:rFonts w:ascii="Arial" w:hAnsi="Arial"/>
          <w:color w:val="FF0000"/>
          <w:sz w:val="20"/>
        </w:rPr>
        <w:t xml:space="preserve">voor zover in deze akte niet anders genoemd, </w:t>
      </w:r>
      <w:r w:rsidR="0093352E">
        <w:rPr>
          <w:rFonts w:ascii="Arial" w:hAnsi="Arial" w:cs="Arial"/>
          <w:color w:val="FF0000"/>
          <w:sz w:val="20"/>
          <w:highlight w:val="yellow"/>
        </w:rPr>
        <w:t xml:space="preserve">TEKSTBLOK PARTIJNAMEN IN </w:t>
      </w:r>
      <w:r w:rsidR="00BF1BC6" w:rsidRPr="002E7F50">
        <w:rPr>
          <w:rFonts w:ascii="Arial" w:hAnsi="Arial" w:cs="Arial"/>
          <w:color w:val="FF0000"/>
          <w:sz w:val="20"/>
          <w:highlight w:val="yellow"/>
        </w:rPr>
        <w:t>HYPOTHEEKAKTEN</w:t>
      </w:r>
      <w:r w:rsidR="00A924B5" w:rsidRPr="002E7F50">
        <w:rPr>
          <w:rFonts w:ascii="Arial" w:hAnsi="Arial" w:cs="Arial"/>
          <w:color w:val="FF0000"/>
          <w:sz w:val="20"/>
        </w:rPr>
        <w:t>;</w:t>
      </w:r>
    </w:p>
    <w:p w14:paraId="0078708E" w14:textId="3EB838E9" w:rsidR="00AC48CE" w:rsidRDefault="003E6827" w:rsidP="00AC48CE">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sidR="00AC48CE">
        <w:rPr>
          <w:rFonts w:ascii="Arial" w:hAnsi="Arial" w:cs="Arial"/>
          <w:sz w:val="20"/>
        </w:rPr>
        <w:tab/>
      </w:r>
      <w:r w:rsidRPr="002E7F50">
        <w:rPr>
          <w:rFonts w:ascii="Arial" w:hAnsi="Arial" w:cs="Arial"/>
          <w:bCs/>
          <w:color w:val="FF0000"/>
          <w:sz w:val="20"/>
          <w:highlight w:val="yellow"/>
        </w:rPr>
        <w:t>TEKSTBLOK GEVOLMACHTIGDE</w:t>
      </w:r>
      <w:r w:rsidR="009B7FD4" w:rsidRPr="002E7F50">
        <w:rPr>
          <w:rFonts w:ascii="Arial" w:hAnsi="Arial" w:cs="Arial"/>
          <w:bCs/>
          <w:color w:val="FF0000"/>
          <w:sz w:val="20"/>
        </w:rPr>
        <w:t>:</w:t>
      </w:r>
      <w:r w:rsidRPr="002E7F50">
        <w:rPr>
          <w:rFonts w:ascii="Arial" w:hAnsi="Arial" w:cs="Arial"/>
          <w:sz w:val="20"/>
        </w:rPr>
        <w:tab/>
      </w:r>
    </w:p>
    <w:p w14:paraId="24698067" w14:textId="0E97A157" w:rsidR="00AC48CE" w:rsidRDefault="00E02B33" w:rsidP="00AC48CE">
      <w:pPr>
        <w:tabs>
          <w:tab w:val="left" w:pos="-1440"/>
          <w:tab w:val="left" w:pos="-720"/>
          <w:tab w:val="left" w:pos="284"/>
        </w:tabs>
        <w:suppressAutoHyphens/>
        <w:ind w:left="284"/>
        <w:rPr>
          <w:rFonts w:ascii="Arial" w:hAnsi="Arial" w:cs="Arial"/>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D60ADA">
        <w:rPr>
          <w:rFonts w:ascii="Arial" w:hAnsi="Arial" w:cs="Arial"/>
          <w:color w:val="800080"/>
          <w:sz w:val="20"/>
        </w:rPr>
        <w:t>correspondentieadres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0078714C"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700B81" w:rsidRPr="002E7F50">
        <w:rPr>
          <w:rFonts w:ascii="Arial" w:hAnsi="Arial" w:cs="Arial"/>
          <w:color w:val="FF0000"/>
          <w:sz w:val="20"/>
        </w:rPr>
        <w:t>;</w:t>
      </w:r>
      <w:r w:rsidR="003E6827" w:rsidRPr="002E7F50">
        <w:rPr>
          <w:rFonts w:ascii="Arial" w:hAnsi="Arial" w:cs="Arial"/>
          <w:color w:val="008000"/>
          <w:sz w:val="20"/>
        </w:rPr>
        <w:t xml:space="preserve"> </w:t>
      </w:r>
    </w:p>
    <w:p w14:paraId="54FA9E95" w14:textId="3FC36946" w:rsidR="003E6827" w:rsidRPr="00A05DF0" w:rsidRDefault="00BF1BC6" w:rsidP="00AC48CE">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sidR="008A1B99">
        <w:rPr>
          <w:rFonts w:ascii="Arial" w:hAnsi="Arial" w:cs="Arial"/>
          <w:color w:val="FF0000"/>
          <w:sz w:val="20"/>
        </w:rPr>
        <w:t xml:space="preserve"> </w:t>
      </w:r>
      <w:r w:rsidR="00A145B5">
        <w:rPr>
          <w:rFonts w:ascii="Arial" w:hAnsi="Arial" w:cs="Arial"/>
          <w:color w:val="FF0000"/>
          <w:sz w:val="20"/>
        </w:rPr>
        <w:t>‘</w:t>
      </w:r>
      <w:r w:rsidRPr="0024628A">
        <w:rPr>
          <w:rFonts w:ascii="Arial" w:hAnsi="Arial" w:cs="Arial"/>
          <w:color w:val="FF0000"/>
          <w:sz w:val="20"/>
          <w:u w:val="single"/>
        </w:rPr>
        <w:t>bank</w:t>
      </w:r>
      <w:r w:rsidR="00A145B5" w:rsidRPr="00A145B5">
        <w:rPr>
          <w:rFonts w:ascii="Arial" w:hAnsi="Arial" w:cs="Arial"/>
          <w:color w:val="FF0000"/>
          <w:sz w:val="20"/>
        </w:rPr>
        <w:t>’</w:t>
      </w:r>
      <w:r w:rsidRPr="00A05DF0">
        <w:rPr>
          <w:rFonts w:ascii="Arial" w:hAnsi="Arial" w:cs="Arial"/>
          <w:color w:val="FF0000"/>
          <w:sz w:val="20"/>
        </w:rPr>
        <w:t>.</w:t>
      </w:r>
      <w:r w:rsidR="002E7F50" w:rsidRPr="00A05DF0">
        <w:rPr>
          <w:rFonts w:ascii="Arial" w:hAnsi="Arial" w:cs="Arial"/>
          <w:color w:val="FF0000"/>
          <w:sz w:val="20"/>
        </w:rPr>
        <w:t xml:space="preserve"> </w:t>
      </w:r>
    </w:p>
    <w:p w14:paraId="2DA2AD4C" w14:textId="2098D94D" w:rsidR="00AA33D6" w:rsidRDefault="000D7B52" w:rsidP="0093352E">
      <w:pPr>
        <w:tabs>
          <w:tab w:val="left" w:pos="-1440"/>
          <w:tab w:val="left" w:pos="-720"/>
        </w:tabs>
        <w:suppressAutoHyphens/>
        <w:ind w:right="96"/>
        <w:rPr>
          <w:rFonts w:ascii="Arial" w:hAnsi="Arial" w:cs="Arial"/>
          <w:color w:val="FF0000"/>
          <w:sz w:val="20"/>
        </w:rPr>
      </w:pPr>
      <w:r w:rsidRPr="002E7F50">
        <w:rPr>
          <w:rFonts w:ascii="Arial" w:hAnsi="Arial" w:cs="Arial"/>
          <w:color w:val="FF0000"/>
          <w:sz w:val="20"/>
        </w:rPr>
        <w:t>Van het bestaan van de v</w:t>
      </w:r>
      <w:r w:rsidR="00C6060D" w:rsidRPr="002E7F50">
        <w:rPr>
          <w:rFonts w:ascii="Arial" w:hAnsi="Arial" w:cs="Arial"/>
          <w:color w:val="FF0000"/>
          <w:sz w:val="20"/>
        </w:rPr>
        <w:t>olmacht</w:t>
      </w:r>
      <w:r w:rsidR="00E66A22" w:rsidRPr="00E66A22">
        <w:rPr>
          <w:rFonts w:ascii="Arial" w:hAnsi="Arial" w:cs="Arial"/>
          <w:color w:val="800080"/>
          <w:sz w:val="20"/>
        </w:rPr>
        <w:t>en</w:t>
      </w:r>
      <w:r w:rsidR="00C6060D" w:rsidRPr="002E7F50">
        <w:rPr>
          <w:rFonts w:ascii="Arial" w:hAnsi="Arial" w:cs="Arial"/>
          <w:color w:val="FF0000"/>
          <w:sz w:val="20"/>
        </w:rPr>
        <w:t xml:space="preserve"> aan de </w:t>
      </w:r>
      <w:r w:rsidR="00C6060D" w:rsidRPr="000646DA">
        <w:rPr>
          <w:rFonts w:ascii="Arial" w:hAnsi="Arial" w:cs="Arial"/>
          <w:color w:val="339966"/>
          <w:sz w:val="20"/>
          <w:rPrChange w:id="4" w:author="Groote Haar, Linda" w:date="2025-01-14T14:00:00Z" w16du:dateUtc="2025-01-14T13:00:00Z">
            <w:rPr>
              <w:rFonts w:ascii="Arial" w:hAnsi="Arial" w:cs="Arial"/>
              <w:color w:val="FF0000"/>
              <w:sz w:val="20"/>
            </w:rPr>
          </w:rPrChange>
        </w:rPr>
        <w:t>comparant</w:t>
      </w:r>
      <w:ins w:id="5" w:author="Groote Haar, Linda" w:date="2025-01-14T14:00:00Z" w16du:dateUtc="2025-01-14T13:00:00Z">
        <w:r w:rsidR="000646DA">
          <w:rPr>
            <w:rFonts w:ascii="Arial" w:hAnsi="Arial" w:cs="Arial"/>
            <w:color w:val="339966"/>
            <w:sz w:val="20"/>
          </w:rPr>
          <w:t>/comparante/</w:t>
        </w:r>
      </w:ins>
      <w:del w:id="6" w:author="Groote Haar, Linda" w:date="2025-01-14T14:00:00Z" w16du:dateUtc="2025-01-14T13:00:00Z">
        <w:r w:rsidR="00E66A22" w:rsidRPr="000646DA" w:rsidDel="000646DA">
          <w:rPr>
            <w:rFonts w:ascii="Arial" w:hAnsi="Arial" w:cs="Arial"/>
            <w:color w:val="339966"/>
            <w:sz w:val="20"/>
            <w:rPrChange w:id="7" w:author="Groote Haar, Linda" w:date="2025-01-14T14:00:00Z" w16du:dateUtc="2025-01-14T13:00:00Z">
              <w:rPr>
                <w:rFonts w:ascii="Arial" w:hAnsi="Arial" w:cs="Arial"/>
                <w:color w:val="800080"/>
                <w:sz w:val="20"/>
              </w:rPr>
            </w:rPrChange>
          </w:rPr>
          <w:delText>e</w:delText>
        </w:r>
      </w:del>
      <w:ins w:id="8" w:author="Groote Haar, Linda" w:date="2025-01-14T14:00:00Z" w16du:dateUtc="2025-01-14T13:00:00Z">
        <w:r w:rsidR="000646DA">
          <w:rPr>
            <w:rFonts w:ascii="Arial" w:hAnsi="Arial" w:cs="Arial"/>
            <w:color w:val="339966"/>
            <w:sz w:val="20"/>
          </w:rPr>
          <w:t>persoon</w:t>
        </w:r>
      </w:ins>
      <w:r w:rsidR="00C6060D" w:rsidRPr="002E7F50">
        <w:rPr>
          <w:rFonts w:ascii="Arial" w:hAnsi="Arial" w:cs="Arial"/>
          <w:color w:val="FF0000"/>
          <w:sz w:val="20"/>
        </w:rPr>
        <w:t xml:space="preserve"> onder 2</w:t>
      </w:r>
      <w:r w:rsidRPr="002E7F50">
        <w:rPr>
          <w:rFonts w:ascii="Arial" w:hAnsi="Arial" w:cs="Arial"/>
          <w:color w:val="FF0000"/>
          <w:sz w:val="20"/>
        </w:rPr>
        <w:t xml:space="preserve">. genoemd is mij, notaris, genoegzaam gebleken. </w:t>
      </w:r>
    </w:p>
    <w:p w14:paraId="54DEF70D"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u w:val="single"/>
        </w:rPr>
      </w:pPr>
      <w:r w:rsidRPr="00B84537">
        <w:rPr>
          <w:rFonts w:ascii="Arial" w:hAnsi="Arial"/>
          <w:color w:val="FF0000"/>
          <w:sz w:val="20"/>
          <w:u w:val="single"/>
        </w:rPr>
        <w:t>Hypotheek- en pandrechten</w:t>
      </w:r>
    </w:p>
    <w:p w14:paraId="0B4D8DD0"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 xml:space="preserve">Hypotheek- en pandrechten zijn zekerheden voor de bank. In deze akte en de algemene voorwaarden die van toepassing zijn, staan regels waaraan de bank en de hypotheekgever zich moeten houden. </w:t>
      </w:r>
    </w:p>
    <w:p w14:paraId="39461318"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p w14:paraId="231D67FA"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Overeenkomst tot het vestigen van hypotheek- en pandrechten</w:t>
      </w:r>
    </w:p>
    <w:p w14:paraId="40EB81F1"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p w14:paraId="12A228C3"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Hypotheekverlening</w:t>
      </w:r>
    </w:p>
    <w:p w14:paraId="4B0EA592" w14:textId="6E5CAE57" w:rsidR="00BC0442"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00BC0442" w:rsidRPr="002E7F50">
        <w:rPr>
          <w:rFonts w:ascii="Arial" w:hAnsi="Arial" w:cs="Arial"/>
          <w:color w:val="FFFFFF"/>
          <w:sz w:val="20"/>
          <w:highlight w:val="darkYellow"/>
        </w:rPr>
        <w:t>KEUZEBLOK SOORT HYPOTHEEK</w:t>
      </w:r>
      <w:r w:rsidR="005E681A" w:rsidRPr="005E681A">
        <w:rPr>
          <w:rFonts w:ascii="Arial" w:hAnsi="Arial" w:cs="Arial"/>
          <w:color w:val="FF0000"/>
          <w:sz w:val="20"/>
        </w:rPr>
        <w:t>.</w:t>
      </w:r>
    </w:p>
    <w:p w14:paraId="745B4BDB" w14:textId="77777777" w:rsidR="004848BA" w:rsidRPr="004848BA" w:rsidRDefault="004848BA"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u w:val="single"/>
        </w:rPr>
      </w:pPr>
      <w:commentRangeStart w:id="9"/>
      <w:r w:rsidRPr="004848BA">
        <w:rPr>
          <w:rFonts w:ascii="Arial" w:hAnsi="Arial" w:cs="Arial"/>
          <w:color w:val="800080"/>
          <w:sz w:val="20"/>
          <w:u w:val="single"/>
        </w:rPr>
        <w:t>Opeisbaarheid</w:t>
      </w:r>
    </w:p>
    <w:p w14:paraId="6D79FF60" w14:textId="77777777" w:rsidR="004848BA" w:rsidRPr="004848BA" w:rsidRDefault="004848BA"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sidRPr="004848BA">
        <w:rPr>
          <w:rFonts w:ascii="Arial" w:hAnsi="Arial"/>
          <w:color w:val="800080"/>
          <w:sz w:val="20"/>
        </w:rPr>
        <w:t xml:space="preserve">In de algemene voorwaarden die hierna worden genoemd, staat wanneer schulden van de debiteur aan de bank meteen opeisbaar zijn en wanneer deze schulden meteen door de bank mogen worden opgeëist: </w:t>
      </w:r>
    </w:p>
    <w:p w14:paraId="7C46F896" w14:textId="77777777" w:rsidR="004848BA" w:rsidRPr="004848BA" w:rsidRDefault="004848BA" w:rsidP="009335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t xml:space="preserve">de Algemene Bankvoorwaarden, ingeschreven op </w:t>
      </w:r>
      <w:r w:rsidRPr="004848BA">
        <w:rPr>
          <w:rFonts w:ascii="Arial" w:hAnsi="Arial"/>
          <w:color w:val="800080"/>
          <w:sz w:val="20"/>
        </w:rPr>
        <w:t xml:space="preserve">vijftien juni tweeduizend achttien </w:t>
      </w:r>
      <w:r w:rsidRPr="004848BA">
        <w:rPr>
          <w:rFonts w:ascii="Arial" w:hAnsi="Arial" w:cs="Arial"/>
          <w:color w:val="800080"/>
          <w:sz w:val="20"/>
        </w:rPr>
        <w:t xml:space="preserve">ten kantore van de Dienst voor het Kadaster en de Openbare Registers in Register Hypotheken 3 </w:t>
      </w:r>
      <w:r w:rsidRPr="004848BA">
        <w:rPr>
          <w:rFonts w:ascii="Arial" w:hAnsi="Arial"/>
          <w:color w:val="800080"/>
          <w:sz w:val="20"/>
        </w:rPr>
        <w:t>deel</w:t>
      </w:r>
      <w:r w:rsidRPr="004848BA">
        <w:rPr>
          <w:rFonts w:ascii="Arial" w:hAnsi="Arial" w:cs="Arial"/>
          <w:color w:val="800080"/>
          <w:sz w:val="20"/>
        </w:rPr>
        <w:t xml:space="preserve"> 73854 </w:t>
      </w:r>
      <w:r w:rsidRPr="004848BA">
        <w:rPr>
          <w:rFonts w:ascii="Arial" w:hAnsi="Arial"/>
          <w:color w:val="800080"/>
          <w:sz w:val="20"/>
        </w:rPr>
        <w:t xml:space="preserve">nummer 119 en in Register </w:t>
      </w:r>
      <w:r w:rsidRPr="004848BA">
        <w:rPr>
          <w:rFonts w:ascii="Arial" w:hAnsi="Arial" w:cs="Arial"/>
          <w:color w:val="800080"/>
          <w:sz w:val="20"/>
        </w:rPr>
        <w:t xml:space="preserve">Schepen </w:t>
      </w:r>
      <w:r w:rsidRPr="004848BA">
        <w:rPr>
          <w:rFonts w:ascii="Arial" w:hAnsi="Arial"/>
          <w:color w:val="800080"/>
          <w:sz w:val="20"/>
        </w:rPr>
        <w:t>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70</w:t>
      </w:r>
    </w:p>
    <w:p w14:paraId="49BB964A" w14:textId="431094B0" w:rsidR="004848BA" w:rsidRPr="004848BA" w:rsidRDefault="004848BA" w:rsidP="0093352E">
      <w:pPr>
        <w:widowControl/>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Basisvoorwaarden voor particuliere leningen van de Rabobank</w:t>
      </w:r>
      <w:r w:rsidRPr="004848BA">
        <w:rPr>
          <w:rFonts w:ascii="Arial" w:hAnsi="Arial" w:cs="Arial"/>
          <w:color w:val="800080"/>
          <w:sz w:val="20"/>
        </w:rPr>
        <w:t> </w:t>
      </w:r>
      <w:r w:rsidRPr="004848BA">
        <w:rPr>
          <w:rFonts w:ascii="Arial" w:hAnsi="Arial"/>
          <w:color w:val="800080"/>
          <w:sz w:val="20"/>
        </w:rPr>
        <w:t>2018, ingeschreven op vijftien juni tweeduizend achttien ten kantore van de Dienst voor het Kadaster en de Openbare 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71</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Pr="004848BA">
        <w:rPr>
          <w:rFonts w:ascii="Arial" w:hAnsi="Arial" w:cs="Arial"/>
          <w:color w:val="800080"/>
          <w:sz w:val="20"/>
        </w:rPr>
        <w:t xml:space="preserve">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71</w:t>
      </w:r>
    </w:p>
    <w:p w14:paraId="3C818234" w14:textId="3AAABC8F" w:rsidR="004848BA" w:rsidRPr="004848BA" w:rsidRDefault="004848BA"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Plusvoorwaarden voor particuliere leningen van de Rabobank</w:t>
      </w:r>
      <w:r w:rsidRPr="004848BA">
        <w:rPr>
          <w:rFonts w:ascii="Arial" w:hAnsi="Arial" w:cs="Arial"/>
          <w:color w:val="800080"/>
          <w:sz w:val="20"/>
        </w:rPr>
        <w:t> </w:t>
      </w:r>
      <w:r w:rsidRPr="004848BA">
        <w:rPr>
          <w:rFonts w:ascii="Arial" w:hAnsi="Arial"/>
          <w:color w:val="800080"/>
          <w:sz w:val="20"/>
        </w:rPr>
        <w:t>2018, ingeschreven op vijftien juni tweeduizend achttien ten kantore van de Dienst voor het Kadaster en de Openbare Registers in Register Hypotheken 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72</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72</w:t>
      </w:r>
    </w:p>
    <w:p w14:paraId="4F6CDF41" w14:textId="2A2034EA" w:rsidR="004848BA" w:rsidRPr="004848BA" w:rsidRDefault="004848BA"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0093352E">
        <w:rPr>
          <w:rFonts w:ascii="Arial" w:hAnsi="Arial"/>
          <w:color w:val="800080"/>
          <w:sz w:val="20"/>
        </w:rPr>
        <w:t xml:space="preserve">de Voorwaarden voor betalen </w:t>
      </w:r>
      <w:r w:rsidRPr="004848BA">
        <w:rPr>
          <w:rFonts w:ascii="Arial" w:hAnsi="Arial"/>
          <w:color w:val="800080"/>
          <w:sz w:val="20"/>
        </w:rPr>
        <w:t>en online diensten van de Rabobank 2018, ingeschreven op vijftien juni tweeduizend achttien ten kantore van de Dienst voor het Kadaster en de Openbare 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74</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73</w:t>
      </w:r>
    </w:p>
    <w:p w14:paraId="1EBD9CB4" w14:textId="38BCE907" w:rsidR="004848BA" w:rsidRPr="004848BA" w:rsidRDefault="004848BA" w:rsidP="0093352E">
      <w:pPr>
        <w:widowControl/>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voorwaarden voor bedrijfsfinancieringen van de Rabobank</w:t>
      </w:r>
      <w:r w:rsidRPr="004848BA">
        <w:rPr>
          <w:rFonts w:ascii="Arial" w:hAnsi="Arial" w:cs="Arial"/>
          <w:color w:val="800080"/>
          <w:sz w:val="20"/>
        </w:rPr>
        <w:t> </w:t>
      </w:r>
      <w:r w:rsidRPr="004848BA">
        <w:rPr>
          <w:rFonts w:ascii="Arial" w:hAnsi="Arial"/>
          <w:color w:val="800080"/>
          <w:sz w:val="20"/>
        </w:rPr>
        <w:t xml:space="preserve">2018, ingeschreven op vijftien juni tweeduizend achttien ten kantore van de Dienst voor het Kadaster en de Openbare </w:t>
      </w:r>
      <w:r w:rsidRPr="004848BA">
        <w:rPr>
          <w:rFonts w:ascii="Arial" w:hAnsi="Arial"/>
          <w:color w:val="800080"/>
          <w:sz w:val="20"/>
        </w:rPr>
        <w:lastRenderedPageBreak/>
        <w:t>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79</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74</w:t>
      </w:r>
      <w:r w:rsidRPr="004848BA">
        <w:rPr>
          <w:rFonts w:ascii="Arial" w:hAnsi="Arial" w:cs="Arial"/>
          <w:color w:val="800080"/>
          <w:sz w:val="20"/>
        </w:rPr>
        <w:t>.</w:t>
      </w:r>
    </w:p>
    <w:p w14:paraId="6B3161EE" w14:textId="77777777" w:rsidR="004848BA" w:rsidRPr="004848BA" w:rsidRDefault="004848BA"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4848BA">
        <w:rPr>
          <w:rFonts w:ascii="Arial" w:hAnsi="Arial"/>
          <w:color w:val="800080"/>
          <w:sz w:val="20"/>
        </w:rPr>
        <w:t xml:space="preserve">De schulden van de debiteur aan de bank zijn in ieder geval opeisbaar: </w:t>
      </w:r>
    </w:p>
    <w:p w14:paraId="6086DEAC"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drie maanden nadat de bank een vordering heeft opgezegd waarvoor het hypotheekrecht als zekerheid geldt,</w:t>
      </w:r>
    </w:p>
    <w:p w14:paraId="31194606"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wanneer de bank de debiteur als borg heeft aangesproken, of</w:t>
      </w:r>
    </w:p>
    <w:p w14:paraId="31A03058"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 xml:space="preserve">wanneer een rechtspersoon voor een andere rechtspersoon een verklaring als bedoeld in artikel 403 Boek 2 van het Burgerlijk Wetboek heeft verstrekt en deze intrekt of deze wil </w:t>
      </w:r>
      <w:r w:rsidRPr="00D92F1D">
        <w:rPr>
          <w:rFonts w:ascii="Arial" w:hAnsi="Arial" w:cs="Arial"/>
          <w:color w:val="800080"/>
          <w:sz w:val="20"/>
        </w:rPr>
        <w:t>gaan</w:t>
      </w:r>
      <w:r w:rsidRPr="004848BA">
        <w:rPr>
          <w:rFonts w:ascii="Arial" w:hAnsi="Arial" w:cs="Arial"/>
          <w:color w:val="800080"/>
          <w:sz w:val="20"/>
        </w:rPr>
        <w:t xml:space="preserve"> intrekken.</w:t>
      </w:r>
    </w:p>
    <w:p w14:paraId="696B637A" w14:textId="77777777" w:rsidR="004848BA" w:rsidRPr="004848BA" w:rsidRDefault="004848BA" w:rsidP="0093352E">
      <w:pPr>
        <w:widowControl/>
        <w:rPr>
          <w:rFonts w:ascii="Arial" w:hAnsi="Arial" w:cs="Arial"/>
          <w:color w:val="800080"/>
          <w:sz w:val="20"/>
        </w:rPr>
      </w:pPr>
      <w:r w:rsidRPr="004848BA">
        <w:rPr>
          <w:rFonts w:ascii="Arial" w:hAnsi="Arial" w:cs="Arial"/>
          <w:color w:val="800080"/>
          <w:sz w:val="20"/>
        </w:rPr>
        <w:t>Dit geldt niet als hierover andere afspraken zijn gemaakt.</w:t>
      </w:r>
      <w:commentRangeEnd w:id="9"/>
      <w:r>
        <w:rPr>
          <w:rStyle w:val="Verwijzingopmerking"/>
        </w:rPr>
        <w:commentReference w:id="9"/>
      </w:r>
    </w:p>
    <w:p w14:paraId="0BF2C20F" w14:textId="77777777" w:rsidR="003E751B" w:rsidRPr="002E7F50" w:rsidRDefault="003E751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u w:val="single"/>
        </w:rPr>
        <w:t>Hypotheekbedrag</w:t>
      </w:r>
    </w:p>
    <w:p w14:paraId="33360D7C" w14:textId="788EC3AD" w:rsidR="006527B8" w:rsidRPr="00C25958" w:rsidRDefault="00A824F4"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FFFF"/>
          <w:sz w:val="20"/>
          <w:highlight w:val="darkYellow"/>
        </w:rPr>
        <w:t xml:space="preserve">KEUZEBLOK </w:t>
      </w:r>
      <w:r w:rsidR="00F0737C">
        <w:rPr>
          <w:rFonts w:ascii="Arial" w:hAnsi="Arial" w:cs="Arial"/>
          <w:color w:val="FFFFFF"/>
          <w:sz w:val="20"/>
          <w:highlight w:val="darkYellow"/>
        </w:rPr>
        <w:t>HYPOTHEEKBEDRAG</w:t>
      </w:r>
    </w:p>
    <w:p w14:paraId="3BB01681" w14:textId="77777777" w:rsidR="003E751B" w:rsidRPr="00C25958" w:rsidRDefault="003E751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C25958">
        <w:rPr>
          <w:rFonts w:ascii="Arial" w:hAnsi="Arial" w:cs="Arial"/>
          <w:color w:val="FF0000"/>
          <w:sz w:val="20"/>
          <w:u w:val="single"/>
        </w:rPr>
        <w:t>Onderpand</w:t>
      </w:r>
    </w:p>
    <w:p w14:paraId="6D5C1F23" w14:textId="77777777" w:rsidR="00D96657" w:rsidRPr="002E7F50" w:rsidRDefault="003E6827" w:rsidP="0093352E">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02237E79" w14:textId="13237979" w:rsidR="003E6827" w:rsidRPr="002E7F50" w:rsidRDefault="003E6827" w:rsidP="0093352E">
      <w:pPr>
        <w:widowControl/>
        <w:autoSpaceDE w:val="0"/>
        <w:autoSpaceDN w:val="0"/>
        <w:adjustRightInd w:val="0"/>
        <w:rPr>
          <w:rFonts w:ascii="Arial" w:hAnsi="Arial" w:cs="Arial"/>
          <w:color w:val="FF0000"/>
          <w:sz w:val="20"/>
        </w:rPr>
      </w:pPr>
      <w:r w:rsidRPr="002E7F50">
        <w:rPr>
          <w:rFonts w:ascii="Arial" w:hAnsi="Arial" w:cs="Arial"/>
          <w:color w:val="FF0000"/>
          <w:sz w:val="20"/>
        </w:rPr>
        <w:t xml:space="preserve">hierna </w:t>
      </w:r>
      <w:r w:rsidRPr="002E7F50">
        <w:rPr>
          <w:rFonts w:ascii="Arial" w:hAnsi="Arial" w:cs="Arial"/>
          <w:color w:val="800080"/>
          <w:sz w:val="20"/>
        </w:rPr>
        <w:t xml:space="preserve">(zowel samen als ieder </w:t>
      </w:r>
      <w:r w:rsidR="00F0737C">
        <w:rPr>
          <w:rFonts w:ascii="Arial" w:hAnsi="Arial" w:cs="Arial"/>
          <w:color w:val="800080"/>
          <w:sz w:val="20"/>
        </w:rPr>
        <w:t>apart</w:t>
      </w:r>
      <w:r w:rsidRPr="002E7F50">
        <w:rPr>
          <w:rFonts w:ascii="Arial" w:hAnsi="Arial" w:cs="Arial"/>
          <w:color w:val="800080"/>
          <w:sz w:val="20"/>
        </w:rPr>
        <w:t>)</w:t>
      </w:r>
      <w:r w:rsidRPr="002E7F50">
        <w:rPr>
          <w:rFonts w:ascii="Arial" w:hAnsi="Arial" w:cs="Arial"/>
          <w:color w:val="FF0000"/>
          <w:sz w:val="20"/>
        </w:rPr>
        <w:t xml:space="preserve"> te noemen: </w:t>
      </w:r>
      <w:r w:rsidRPr="00C25958">
        <w:rPr>
          <w:rFonts w:ascii="Arial" w:hAnsi="Arial" w:cs="Arial"/>
          <w:color w:val="FF0000"/>
          <w:sz w:val="20"/>
        </w:rPr>
        <w:t>onderpand</w:t>
      </w:r>
      <w:r w:rsidR="008A1B99">
        <w:rPr>
          <w:rFonts w:ascii="Arial" w:hAnsi="Arial" w:cs="Arial"/>
          <w:color w:val="FF0000"/>
          <w:sz w:val="20"/>
        </w:rPr>
        <w:t>.</w:t>
      </w:r>
    </w:p>
    <w:p w14:paraId="26B7AC12" w14:textId="77777777" w:rsidR="002E7F50" w:rsidRPr="002E7F50" w:rsidRDefault="002E7F50"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 xml:space="preserve">TEKSTBLOK </w:t>
      </w:r>
      <w:r w:rsidRPr="00D92F1D">
        <w:rPr>
          <w:rFonts w:ascii="Arial" w:hAnsi="Arial" w:cs="Arial"/>
          <w:color w:val="800080"/>
          <w:sz w:val="20"/>
          <w:highlight w:val="yellow"/>
        </w:rPr>
        <w:t>OVERBRUGGINGSHYPOTHEEK</w:t>
      </w:r>
      <w:r w:rsidR="00C64F6C" w:rsidRPr="00D92F1D">
        <w:rPr>
          <w:rFonts w:ascii="Arial" w:hAnsi="Arial" w:cs="Arial"/>
          <w:color w:val="800080"/>
          <w:sz w:val="20"/>
        </w:rPr>
        <w:t>.</w:t>
      </w:r>
    </w:p>
    <w:p w14:paraId="0D9F74C3"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Opzegging</w:t>
      </w:r>
    </w:p>
    <w:p w14:paraId="394F023B"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bank mag het hypotheekrecht en de pandrechten helemaal of voor een deel opzeggen. De hypotheekgever mag dit niet.</w:t>
      </w:r>
    </w:p>
    <w:p w14:paraId="27155D6A" w14:textId="77777777" w:rsidR="00F0737C" w:rsidRPr="00D60ADA"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800080"/>
          <w:sz w:val="20"/>
          <w:u w:val="single"/>
        </w:rPr>
      </w:pPr>
      <w:r w:rsidRPr="00D60ADA">
        <w:rPr>
          <w:rFonts w:ascii="Arial" w:hAnsi="Arial"/>
          <w:color w:val="800080"/>
          <w:sz w:val="20"/>
          <w:u w:val="single"/>
        </w:rPr>
        <w:t>Woonplaatskeuze</w:t>
      </w:r>
    </w:p>
    <w:p w14:paraId="79AD6606" w14:textId="77777777" w:rsidR="00F0737C" w:rsidRPr="00D60ADA"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D60ADA">
        <w:rPr>
          <w:rFonts w:ascii="Arial" w:hAnsi="Arial"/>
          <w:color w:val="800080"/>
          <w:sz w:val="20"/>
        </w:rPr>
        <w:t xml:space="preserve">Voor het uitvoeren van de rechten en verplichtingen uit deze akte kiezen de hypotheekgever en de bank woonplaats op het kantoor van de bewaarder van deze akte. </w:t>
      </w:r>
    </w:p>
    <w:p w14:paraId="75728594" w14:textId="77777777" w:rsidR="009D013C" w:rsidRPr="002E7F50" w:rsidRDefault="009D013C"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457B7D3F" w14:textId="77777777" w:rsidR="00BC0442" w:rsidRPr="002E7F50" w:rsidRDefault="00BC0442"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D80A4BE" w14:textId="77777777" w:rsidR="00E3522B" w:rsidRPr="002E7F50" w:rsidRDefault="00E3522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4F7C94F" w14:textId="77777777" w:rsidR="00957D77" w:rsidRDefault="00957D77" w:rsidP="0093352E">
      <w:pPr>
        <w:rPr>
          <w:rFonts w:ascii="Arial" w:hAnsi="Arial" w:cs="Arial"/>
          <w:b/>
          <w:i/>
          <w:color w:val="000000"/>
          <w:sz w:val="20"/>
        </w:rPr>
      </w:pPr>
    </w:p>
    <w:p w14:paraId="40F2BEAE" w14:textId="77777777" w:rsidR="00957D77" w:rsidRDefault="00957D77" w:rsidP="0093352E">
      <w:pPr>
        <w:rPr>
          <w:rFonts w:ascii="Arial" w:hAnsi="Arial" w:cs="Arial"/>
          <w:b/>
          <w:i/>
          <w:color w:val="000000"/>
          <w:sz w:val="20"/>
        </w:rPr>
      </w:pPr>
    </w:p>
    <w:p w14:paraId="3B89F107" w14:textId="77777777" w:rsidR="00957D77" w:rsidRDefault="00957D77" w:rsidP="0093352E">
      <w:pPr>
        <w:rPr>
          <w:rFonts w:ascii="Arial" w:hAnsi="Arial" w:cs="Arial"/>
          <w:b/>
          <w:i/>
          <w:color w:val="000000"/>
          <w:sz w:val="20"/>
        </w:rPr>
      </w:pPr>
    </w:p>
    <w:p w14:paraId="6BC675D8" w14:textId="77777777" w:rsidR="004848BA" w:rsidRDefault="004848BA" w:rsidP="0093352E">
      <w:pPr>
        <w:widowControl/>
        <w:rPr>
          <w:rFonts w:ascii="Arial" w:hAnsi="Arial" w:cs="Arial"/>
          <w:b/>
          <w:i/>
          <w:color w:val="000000"/>
          <w:sz w:val="20"/>
        </w:rPr>
      </w:pPr>
      <w:r>
        <w:rPr>
          <w:rFonts w:ascii="Arial" w:hAnsi="Arial" w:cs="Arial"/>
          <w:b/>
          <w:i/>
          <w:color w:val="000000"/>
          <w:sz w:val="20"/>
        </w:rPr>
        <w:br w:type="page"/>
      </w:r>
    </w:p>
    <w:p w14:paraId="635BF566" w14:textId="1709BDE3" w:rsidR="00957D77" w:rsidRDefault="00957D77" w:rsidP="0093352E">
      <w:pPr>
        <w:rPr>
          <w:rFonts w:ascii="Arial" w:hAnsi="Arial" w:cs="Arial"/>
          <w:b/>
          <w:i/>
          <w:color w:val="000000"/>
          <w:sz w:val="20"/>
        </w:rPr>
      </w:pPr>
      <w:r>
        <w:rPr>
          <w:rFonts w:ascii="Arial" w:hAnsi="Arial" w:cs="Arial"/>
          <w:b/>
          <w:i/>
          <w:color w:val="000000"/>
          <w:sz w:val="20"/>
        </w:rPr>
        <w:lastRenderedPageBreak/>
        <w:t>Voorbeeldcomparitie partij ‘bank’</w:t>
      </w:r>
    </w:p>
    <w:p w14:paraId="29E7405A" w14:textId="48AD765E" w:rsidR="00957D77" w:rsidRPr="005B295D" w:rsidRDefault="00624757" w:rsidP="0093352E">
      <w:pPr>
        <w:widowControl/>
        <w:tabs>
          <w:tab w:val="left" w:pos="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rPr>
      </w:pPr>
      <w:r>
        <w:rPr>
          <w:rFonts w:ascii="Arial" w:hAnsi="Arial"/>
          <w:sz w:val="20"/>
        </w:rPr>
        <w:t xml:space="preserve">de coöperatie: </w:t>
      </w:r>
      <w:r w:rsidR="00957D77" w:rsidRPr="005B295D">
        <w:rPr>
          <w:rFonts w:ascii="Arial" w:hAnsi="Arial"/>
          <w:sz w:val="20"/>
        </w:rPr>
        <w:t>Coöperatieve Rabobank</w:t>
      </w:r>
      <w:r w:rsidR="00957D77" w:rsidRPr="00662823">
        <w:rPr>
          <w:rFonts w:ascii="Arial" w:hAnsi="Arial" w:cs="Arial"/>
          <w:sz w:val="20"/>
        </w:rPr>
        <w:t> </w:t>
      </w:r>
      <w:r w:rsidR="00957D77" w:rsidRPr="005B295D">
        <w:rPr>
          <w:rFonts w:ascii="Arial" w:hAnsi="Arial"/>
          <w:sz w:val="20"/>
        </w:rPr>
        <w:t>U.A</w:t>
      </w:r>
      <w:r>
        <w:rPr>
          <w:rFonts w:ascii="Arial" w:hAnsi="Arial"/>
          <w:sz w:val="20"/>
        </w:rPr>
        <w:t>.</w:t>
      </w:r>
      <w:r w:rsidR="00957D77">
        <w:rPr>
          <w:rFonts w:ascii="Arial" w:hAnsi="Arial"/>
          <w:sz w:val="20"/>
        </w:rPr>
        <w:t xml:space="preserve">, </w:t>
      </w:r>
      <w:r w:rsidR="00957D77" w:rsidRPr="005B295D">
        <w:rPr>
          <w:rFonts w:ascii="Arial" w:hAnsi="Arial"/>
          <w:sz w:val="20"/>
        </w:rPr>
        <w:t>statutair gevestigd te</w:t>
      </w:r>
      <w:r w:rsidR="00957D77" w:rsidRPr="00662823">
        <w:rPr>
          <w:rFonts w:ascii="Arial" w:hAnsi="Arial" w:cs="Arial"/>
          <w:sz w:val="20"/>
        </w:rPr>
        <w:t> </w:t>
      </w:r>
      <w:r w:rsidR="00957D77" w:rsidRPr="005B295D">
        <w:rPr>
          <w:rFonts w:ascii="Arial" w:hAnsi="Arial"/>
          <w:sz w:val="20"/>
        </w:rPr>
        <w:t xml:space="preserve">Amsterdam, </w:t>
      </w:r>
      <w:r>
        <w:rPr>
          <w:rFonts w:ascii="Arial" w:hAnsi="Arial"/>
          <w:sz w:val="20"/>
        </w:rPr>
        <w:t>kantoorhoudende te</w:t>
      </w:r>
      <w:r w:rsidR="00957D77" w:rsidRPr="00662823">
        <w:rPr>
          <w:rFonts w:ascii="Arial" w:hAnsi="Arial" w:cs="Arial"/>
          <w:sz w:val="20"/>
        </w:rPr>
        <w:t> </w:t>
      </w:r>
      <w:r w:rsidRPr="005B295D">
        <w:rPr>
          <w:rFonts w:ascii="Arial" w:hAnsi="Arial"/>
          <w:sz w:val="20"/>
        </w:rPr>
        <w:t>3521</w:t>
      </w:r>
      <w:r w:rsidRPr="00662823">
        <w:rPr>
          <w:rFonts w:ascii="Arial" w:hAnsi="Arial" w:cs="Arial"/>
          <w:sz w:val="20"/>
        </w:rPr>
        <w:t> </w:t>
      </w:r>
      <w:r w:rsidRPr="005B295D">
        <w:rPr>
          <w:rFonts w:ascii="Arial" w:hAnsi="Arial"/>
          <w:sz w:val="20"/>
        </w:rPr>
        <w:t>CB</w:t>
      </w:r>
      <w:r w:rsidRPr="00662823">
        <w:rPr>
          <w:rFonts w:ascii="Arial" w:hAnsi="Arial" w:cs="Arial"/>
          <w:sz w:val="20"/>
        </w:rPr>
        <w:t> </w:t>
      </w:r>
      <w:r w:rsidRPr="005B295D">
        <w:rPr>
          <w:rFonts w:ascii="Arial" w:hAnsi="Arial"/>
          <w:sz w:val="20"/>
        </w:rPr>
        <w:t>Utrecht</w:t>
      </w:r>
      <w:r>
        <w:rPr>
          <w:rFonts w:ascii="Arial" w:hAnsi="Arial"/>
          <w:sz w:val="20"/>
        </w:rPr>
        <w:t xml:space="preserve">, </w:t>
      </w:r>
      <w:r w:rsidR="00957D77">
        <w:rPr>
          <w:rFonts w:ascii="Arial" w:hAnsi="Arial"/>
          <w:sz w:val="20"/>
        </w:rPr>
        <w:t>Croeselaan</w:t>
      </w:r>
      <w:r w:rsidR="00957D77" w:rsidRPr="00662823">
        <w:rPr>
          <w:rFonts w:ascii="Arial" w:hAnsi="Arial" w:cs="Arial"/>
          <w:sz w:val="20"/>
        </w:rPr>
        <w:t> </w:t>
      </w:r>
      <w:r w:rsidR="00957D77">
        <w:rPr>
          <w:rFonts w:ascii="Arial" w:hAnsi="Arial"/>
          <w:sz w:val="20"/>
        </w:rPr>
        <w:t>18,</w:t>
      </w:r>
      <w:r>
        <w:rPr>
          <w:rFonts w:ascii="Arial" w:hAnsi="Arial"/>
          <w:sz w:val="20"/>
        </w:rPr>
        <w:t xml:space="preserve"> </w:t>
      </w:r>
      <w:r w:rsidR="0078714C">
        <w:rPr>
          <w:rFonts w:ascii="Arial" w:hAnsi="Arial"/>
          <w:sz w:val="20"/>
        </w:rPr>
        <w:t xml:space="preserve">ingeschreven in het </w:t>
      </w:r>
      <w:r w:rsidR="00957D77" w:rsidRPr="005B295D">
        <w:rPr>
          <w:rFonts w:ascii="Arial" w:hAnsi="Arial"/>
          <w:sz w:val="20"/>
        </w:rPr>
        <w:t>handelsregister</w:t>
      </w:r>
      <w:r w:rsidR="0078714C">
        <w:rPr>
          <w:rFonts w:ascii="Arial" w:hAnsi="Arial"/>
          <w:sz w:val="20"/>
        </w:rPr>
        <w:t xml:space="preserve"> onder </w:t>
      </w:r>
      <w:r w:rsidR="00957D77" w:rsidRPr="005B295D">
        <w:rPr>
          <w:rFonts w:ascii="Arial" w:hAnsi="Arial"/>
          <w:sz w:val="20"/>
        </w:rPr>
        <w:t>nummer</w:t>
      </w:r>
      <w:r w:rsidR="00957D77">
        <w:rPr>
          <w:rFonts w:ascii="Arial" w:hAnsi="Arial"/>
          <w:sz w:val="20"/>
        </w:rPr>
        <w:t>:</w:t>
      </w:r>
      <w:r w:rsidR="00957D77" w:rsidRPr="00662823">
        <w:rPr>
          <w:rFonts w:ascii="Arial" w:hAnsi="Arial" w:cs="Arial"/>
          <w:sz w:val="20"/>
        </w:rPr>
        <w:t> </w:t>
      </w:r>
      <w:r w:rsidR="00957D77" w:rsidRPr="005B295D">
        <w:rPr>
          <w:rFonts w:ascii="Arial" w:hAnsi="Arial"/>
          <w:sz w:val="20"/>
        </w:rPr>
        <w:t>30046259</w:t>
      </w:r>
      <w:r w:rsidR="00957D77">
        <w:rPr>
          <w:rFonts w:ascii="Arial" w:hAnsi="Arial"/>
          <w:sz w:val="20"/>
        </w:rPr>
        <w:t xml:space="preserve"> (correspondentieadres:</w:t>
      </w:r>
      <w:r w:rsidR="00957D77" w:rsidRPr="00662823">
        <w:rPr>
          <w:rFonts w:ascii="Arial" w:hAnsi="Arial" w:cs="Arial"/>
          <w:sz w:val="20"/>
        </w:rPr>
        <w:t> </w:t>
      </w:r>
      <w:r w:rsidR="00957D77">
        <w:rPr>
          <w:rFonts w:ascii="Arial" w:hAnsi="Arial"/>
          <w:sz w:val="20"/>
        </w:rPr>
        <w:t>Postbus</w:t>
      </w:r>
      <w:r w:rsidR="00957D77" w:rsidRPr="00662823">
        <w:rPr>
          <w:rFonts w:ascii="Arial" w:hAnsi="Arial" w:cs="Arial"/>
          <w:sz w:val="20"/>
        </w:rPr>
        <w:t> </w:t>
      </w:r>
      <w:r w:rsidR="0078714C">
        <w:rPr>
          <w:rFonts w:ascii="Arial" w:hAnsi="Arial"/>
          <w:sz w:val="20"/>
        </w:rPr>
        <w:t>221,</w:t>
      </w:r>
      <w:r w:rsidR="00957D77">
        <w:rPr>
          <w:rFonts w:ascii="Arial" w:hAnsi="Arial"/>
          <w:sz w:val="20"/>
        </w:rPr>
        <w:t xml:space="preserve"> 5600</w:t>
      </w:r>
      <w:r w:rsidR="00957D77" w:rsidRPr="00662823">
        <w:rPr>
          <w:rFonts w:ascii="Arial" w:hAnsi="Arial" w:cs="Arial"/>
          <w:sz w:val="20"/>
        </w:rPr>
        <w:t> </w:t>
      </w:r>
      <w:r w:rsidR="00957D77">
        <w:rPr>
          <w:rFonts w:ascii="Arial" w:hAnsi="Arial"/>
          <w:sz w:val="20"/>
        </w:rPr>
        <w:t>MA</w:t>
      </w:r>
      <w:r w:rsidR="00957D77" w:rsidRPr="00662823">
        <w:rPr>
          <w:rFonts w:ascii="Arial" w:hAnsi="Arial" w:cs="Arial"/>
          <w:sz w:val="20"/>
        </w:rPr>
        <w:t> </w:t>
      </w:r>
      <w:r w:rsidR="00957D77">
        <w:rPr>
          <w:rFonts w:ascii="Arial" w:hAnsi="Arial"/>
          <w:sz w:val="20"/>
        </w:rPr>
        <w:t>Eindhoven)</w:t>
      </w:r>
    </w:p>
    <w:p w14:paraId="279C7591" w14:textId="77777777" w:rsidR="00957D77" w:rsidRDefault="00957D77" w:rsidP="0093352E">
      <w:pPr>
        <w:rPr>
          <w:rFonts w:ascii="Arial" w:hAnsi="Arial" w:cs="Arial"/>
          <w:b/>
          <w:i/>
          <w:color w:val="000000"/>
          <w:sz w:val="20"/>
        </w:rPr>
      </w:pPr>
    </w:p>
    <w:p w14:paraId="3B3CD21C" w14:textId="59E22D7C" w:rsidR="00E3522B" w:rsidRPr="002E7F50" w:rsidRDefault="00E3522B" w:rsidP="0093352E">
      <w:pPr>
        <w:rPr>
          <w:rFonts w:ascii="Arial" w:hAnsi="Arial" w:cs="Arial"/>
          <w:b/>
          <w:i/>
          <w:color w:val="000000"/>
          <w:sz w:val="20"/>
        </w:rPr>
      </w:pPr>
      <w:r w:rsidRPr="002E7F50">
        <w:rPr>
          <w:rFonts w:ascii="Arial" w:hAnsi="Arial" w:cs="Arial"/>
          <w:b/>
          <w:i/>
          <w:color w:val="000000"/>
          <w:sz w:val="20"/>
        </w:rPr>
        <w:t>Toelichting</w:t>
      </w:r>
    </w:p>
    <w:p w14:paraId="275541C8" w14:textId="77777777" w:rsidR="00E3522B" w:rsidRPr="002E7F50" w:rsidRDefault="00E3522B"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0CC965AF" w14:textId="77777777" w:rsidR="00D624E1" w:rsidRPr="002E7F50" w:rsidRDefault="00D624E1" w:rsidP="0093352E">
      <w:pPr>
        <w:tabs>
          <w:tab w:val="left" w:pos="-1440"/>
          <w:tab w:val="left" w:pos="-720"/>
          <w:tab w:val="left" w:pos="425"/>
        </w:tabs>
        <w:suppressAutoHyphens/>
        <w:rPr>
          <w:rFonts w:ascii="Arial" w:hAnsi="Arial" w:cs="Arial"/>
          <w:sz w:val="20"/>
        </w:rPr>
      </w:pPr>
    </w:p>
    <w:p w14:paraId="254E9DC1" w14:textId="77777777" w:rsidR="00D624E1" w:rsidRPr="002E7F50"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5406AAE9" w14:textId="4A9957AB" w:rsidR="004B7B3A"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Tekstblok – Algemene afspraken modeldocumenten en tekstblokken </w:t>
      </w:r>
    </w:p>
    <w:p w14:paraId="1ED79685" w14:textId="77777777" w:rsidR="004B7B3A" w:rsidRDefault="004B7B3A" w:rsidP="0093352E">
      <w:pPr>
        <w:tabs>
          <w:tab w:val="left" w:pos="-1440"/>
          <w:tab w:val="left" w:pos="-720"/>
          <w:tab w:val="left" w:pos="425"/>
        </w:tabs>
        <w:suppressAutoHyphens/>
        <w:rPr>
          <w:rFonts w:ascii="Arial" w:hAnsi="Arial" w:cs="Arial"/>
          <w:sz w:val="20"/>
        </w:rPr>
      </w:pPr>
    </w:p>
    <w:p w14:paraId="4FB6390B" w14:textId="77777777" w:rsidR="00D624E1" w:rsidRPr="004B7B3A" w:rsidRDefault="004B7B3A" w:rsidP="0093352E">
      <w:r>
        <w:rPr>
          <w:rFonts w:ascii="Arial" w:hAnsi="Arial" w:cs="Arial"/>
          <w:sz w:val="20"/>
        </w:rPr>
        <w:t>De paragrafen en tekstfragmenten welke in dit modeldocument optioneel zijn, dienen op het moment dat ze worden opgenomen in de akte altijd binnen het Kadasterdeel te staan.</w:t>
      </w:r>
    </w:p>
    <w:p w14:paraId="1CB734D6" w14:textId="77777777" w:rsidR="00E3522B" w:rsidRPr="002E7F50" w:rsidRDefault="00E3522B" w:rsidP="0093352E">
      <w:pPr>
        <w:tabs>
          <w:tab w:val="left" w:pos="-1440"/>
          <w:tab w:val="left" w:pos="-720"/>
          <w:tab w:val="left" w:pos="425"/>
        </w:tabs>
        <w:suppressAutoHyphens/>
        <w:rPr>
          <w:rFonts w:ascii="Arial" w:hAnsi="Arial" w:cs="Arial"/>
          <w:color w:val="008000"/>
          <w:sz w:val="20"/>
          <w:u w:val="single"/>
        </w:rPr>
      </w:pPr>
    </w:p>
    <w:p w14:paraId="3B72C76A" w14:textId="77777777" w:rsidR="00E3522B" w:rsidRPr="002E7F50" w:rsidRDefault="00D624E1" w:rsidP="0093352E">
      <w:pPr>
        <w:tabs>
          <w:tab w:val="left" w:pos="-1440"/>
          <w:tab w:val="left" w:pos="-720"/>
          <w:tab w:val="left" w:pos="425"/>
        </w:tabs>
        <w:suppressAutoHyphens/>
        <w:rPr>
          <w:rFonts w:ascii="Arial" w:hAnsi="Arial" w:cs="Arial"/>
          <w:color w:val="FFFFFF"/>
          <w:sz w:val="20"/>
          <w:u w:val="single"/>
        </w:rPr>
      </w:pPr>
      <w:r w:rsidRPr="002E7F50">
        <w:rPr>
          <w:rFonts w:ascii="Arial" w:hAnsi="Arial" w:cs="Arial"/>
          <w:color w:val="FFFFFF"/>
          <w:sz w:val="20"/>
          <w:highlight w:val="darkYellow"/>
          <w:u w:val="single"/>
        </w:rPr>
        <w:t>KEUZEBLOKKEN:</w:t>
      </w:r>
    </w:p>
    <w:p w14:paraId="3D5906E6" w14:textId="77777777" w:rsidR="00D624E1" w:rsidRPr="002E7F50"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Deze keuzeblokken zijn specifiek voor deze hypotheek van de Rabobank en worden daarom niet als algemene, voor meerdere banken toepasbare, tekstblokken beschouwd</w:t>
      </w:r>
      <w:r w:rsidR="00DF1D6E" w:rsidRPr="002E7F50">
        <w:rPr>
          <w:rFonts w:ascii="Arial" w:hAnsi="Arial" w:cs="Arial"/>
          <w:sz w:val="20"/>
        </w:rPr>
        <w:t>.</w:t>
      </w:r>
    </w:p>
    <w:p w14:paraId="1B6A73C8" w14:textId="77777777" w:rsidR="00945D4E" w:rsidRPr="002E7F50" w:rsidRDefault="00945D4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DE88B68" w14:textId="77777777" w:rsidR="00945D4E" w:rsidRPr="002E7F50" w:rsidRDefault="00945D4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KEUZEBLOK SOORT HYPOTHEEK:</w:t>
      </w:r>
    </w:p>
    <w:p w14:paraId="3D39071F"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bankhypotheek</w:t>
      </w:r>
    </w:p>
    <w:p w14:paraId="629BF73C"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s="Arial"/>
          <w:color w:val="FF0000"/>
          <w:sz w:val="20"/>
        </w:rPr>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14:paraId="1468A359"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 xml:space="preserve">geldleningen en kredieten </w:t>
      </w:r>
    </w:p>
    <w:p w14:paraId="0D4F4C0D"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borgtochten, bankgaranties en contragaranties</w:t>
      </w:r>
    </w:p>
    <w:p w14:paraId="36254379"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 xml:space="preserve">regresvorderingen </w:t>
      </w:r>
    </w:p>
    <w:p w14:paraId="4E9A4E00" w14:textId="77777777" w:rsidR="003473FE" w:rsidRPr="003473FE" w:rsidRDefault="003473FE" w:rsidP="0093352E">
      <w:pPr>
        <w:widowControl/>
        <w:numPr>
          <w:ilvl w:val="0"/>
          <w:numId w:val="24"/>
        </w:numPr>
        <w:tabs>
          <w:tab w:val="clear" w:pos="357"/>
          <w:tab w:val="num" w:pos="567"/>
        </w:tabs>
        <w:ind w:left="567" w:hanging="567"/>
        <w:rPr>
          <w:rFonts w:ascii="Arial" w:hAnsi="Arial" w:cs="Arial"/>
          <w:snapToGrid/>
          <w:color w:val="FF0000"/>
          <w:spacing w:val="5"/>
          <w:sz w:val="20"/>
        </w:rPr>
      </w:pPr>
      <w:r w:rsidRPr="003473FE">
        <w:rPr>
          <w:rFonts w:ascii="Arial" w:hAnsi="Arial" w:cs="Arial"/>
          <w:snapToGrid/>
          <w:color w:val="FF0000"/>
          <w:spacing w:val="5"/>
          <w:sz w:val="20"/>
        </w:rPr>
        <w:t>financiële instrumenten, waaronder derivatencontracten</w:t>
      </w:r>
      <w:r w:rsidRPr="003473FE">
        <w:rPr>
          <w:rFonts w:ascii="Arial" w:hAnsi="Arial" w:cs="Arial"/>
          <w:color w:val="FF0000"/>
          <w:sz w:val="20"/>
        </w:rPr>
        <w:t>.</w:t>
      </w:r>
    </w:p>
    <w:p w14:paraId="2CB9B20B" w14:textId="1C547016" w:rsidR="003473FE" w:rsidRPr="003473FE" w:rsidRDefault="003473F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ascii="Arial" w:hAnsi="Arial" w:cs="Arial"/>
          <w:color w:val="FF0000"/>
          <w:sz w:val="20"/>
        </w:rPr>
        <w:t>niet (op tijd) betaalt</w:t>
      </w:r>
    </w:p>
    <w:p w14:paraId="68DED5B2" w14:textId="6AF02C9B"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sz w:val="20"/>
          <w:u w:val="single"/>
        </w:rPr>
        <w:t>Einde bankhypotheek</w:t>
      </w:r>
      <w:r w:rsidRPr="002E7F50">
        <w:rPr>
          <w:rFonts w:ascii="Arial" w:hAnsi="Arial" w:cs="Arial"/>
          <w:b/>
          <w:sz w:val="20"/>
        </w:rPr>
        <w:t xml:space="preserve"> </w:t>
      </w:r>
    </w:p>
    <w:p w14:paraId="47B8FFA1"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1F33A7E5" w14:textId="55A4650E"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 xml:space="preserve">Vaste hypotheek, niet zijnde teboekgesteld </w:t>
      </w:r>
      <w:r w:rsidR="00C25958">
        <w:rPr>
          <w:rFonts w:ascii="Arial" w:hAnsi="Arial" w:cs="Arial"/>
          <w:sz w:val="20"/>
          <w:u w:val="single"/>
        </w:rPr>
        <w:t>binnen</w:t>
      </w:r>
      <w:r w:rsidRPr="002E7F50">
        <w:rPr>
          <w:rFonts w:ascii="Arial" w:hAnsi="Arial" w:cs="Arial"/>
          <w:sz w:val="20"/>
          <w:u w:val="single"/>
        </w:rPr>
        <w:t>schip</w:t>
      </w:r>
    </w:p>
    <w:p w14:paraId="1BBCBEF4" w14:textId="7BE75A68" w:rsidR="00BA11DE" w:rsidRDefault="00BA11DE" w:rsidP="0093352E">
      <w:pPr>
        <w:widowControl/>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sz w:val="20"/>
        </w:rPr>
      </w:pPr>
      <w:r w:rsidRPr="00BA11DE">
        <w:rPr>
          <w:rFonts w:ascii="Arial" w:hAnsi="Arial" w:cs="Arial"/>
          <w:color w:val="339966"/>
          <w:sz w:val="20"/>
        </w:rPr>
        <w:t>1)</w:t>
      </w:r>
      <w:r>
        <w:rPr>
          <w:rFonts w:ascii="Arial" w:hAnsi="Arial" w:cs="Arial"/>
          <w:color w:val="339966"/>
          <w:sz w:val="20"/>
        </w:rPr>
        <w:tab/>
      </w:r>
      <w:r w:rsidRPr="00B84537">
        <w:rPr>
          <w:rFonts w:ascii="Arial" w:hAnsi="Arial"/>
          <w:color w:val="339966"/>
          <w:sz w:val="20"/>
        </w:rPr>
        <w:t xml:space="preserve">de </w:t>
      </w:r>
      <w:r>
        <w:rPr>
          <w:rFonts w:ascii="Arial" w:hAnsi="Arial"/>
          <w:color w:val="339966"/>
          <w:sz w:val="20"/>
        </w:rPr>
        <w:t>geldlening</w:t>
      </w:r>
      <w:r w:rsidRPr="00B84537">
        <w:rPr>
          <w:rFonts w:ascii="Arial" w:hAnsi="Arial"/>
          <w:color w:val="800080"/>
          <w:sz w:val="20"/>
        </w:rPr>
        <w:t xml:space="preserve">en </w:t>
      </w:r>
      <w:r w:rsidRPr="00B84537">
        <w:rPr>
          <w:rFonts w:ascii="Arial" w:hAnsi="Arial"/>
          <w:color w:val="339966"/>
          <w:sz w:val="20"/>
        </w:rPr>
        <w:t xml:space="preserve">van </w:t>
      </w:r>
      <w:r w:rsidRPr="00B84537">
        <w:rPr>
          <w:rFonts w:ascii="Arial" w:hAnsi="Arial" w:cs="Arial"/>
          <w:color w:val="339966"/>
          <w:sz w:val="20"/>
        </w:rPr>
        <w:t xml:space="preserve">de bank aan de debiteur </w:t>
      </w:r>
      <w:r w:rsidRPr="00B84537">
        <w:rPr>
          <w:rFonts w:ascii="Arial" w:hAnsi="Arial"/>
          <w:color w:val="800080"/>
          <w:sz w:val="20"/>
        </w:rPr>
        <w:t>respectievelijk</w:t>
      </w:r>
      <w:r w:rsidRPr="00B84537">
        <w:rPr>
          <w:rFonts w:ascii="Arial" w:hAnsi="Arial"/>
          <w:color w:val="339966"/>
          <w:sz w:val="20"/>
        </w:rPr>
        <w:t xml:space="preserve"> 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
    <w:p w14:paraId="32F66A69" w14:textId="7314EE15" w:rsidR="00BA11DE" w:rsidRDefault="00BA11DE"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sz w:val="20"/>
        </w:rPr>
      </w:pPr>
      <w:r w:rsidRPr="00B84537">
        <w:rPr>
          <w:rFonts w:ascii="Arial" w:hAnsi="Arial"/>
          <w:color w:val="339966"/>
          <w:sz w:val="20"/>
        </w:rPr>
        <w:t>2)</w:t>
      </w:r>
      <w:r>
        <w:rPr>
          <w:rFonts w:ascii="Arial" w:hAnsi="Arial"/>
          <w:sz w:val="20"/>
        </w:rPr>
        <w:tab/>
      </w:r>
      <w:r w:rsidR="00A25E4D" w:rsidRPr="00A13983">
        <w:rPr>
          <w:rFonts w:ascii="Arial" w:hAnsi="Arial" w:cs="Arial"/>
          <w:color w:val="00FFFF"/>
          <w:sz w:val="20"/>
        </w:rPr>
        <w:t>het/de</w:t>
      </w:r>
      <w:r w:rsidR="00A25E4D" w:rsidRPr="002E7F50">
        <w:rPr>
          <w:rFonts w:ascii="Arial" w:hAnsi="Arial" w:cs="Arial"/>
          <w:color w:val="FF0000"/>
          <w:sz w:val="20"/>
        </w:rPr>
        <w:t xml:space="preserve"> </w:t>
      </w:r>
      <w:r w:rsidRPr="00B84537">
        <w:rPr>
          <w:rFonts w:ascii="Arial" w:hAnsi="Arial"/>
          <w:color w:val="339966"/>
          <w:sz w:val="20"/>
        </w:rPr>
        <w:t>krediet</w:t>
      </w:r>
      <w:r>
        <w:rPr>
          <w:rFonts w:ascii="Arial" w:hAnsi="Arial"/>
          <w:color w:val="800080"/>
          <w:sz w:val="20"/>
        </w:rPr>
        <w:t>en</w:t>
      </w:r>
      <w:r w:rsidRPr="00B84537">
        <w:rPr>
          <w:rFonts w:ascii="Arial" w:hAnsi="Arial"/>
          <w:color w:val="800080"/>
          <w:sz w:val="20"/>
        </w:rPr>
        <w:t xml:space="preserve"> </w:t>
      </w:r>
      <w:r w:rsidRPr="00B84537">
        <w:rPr>
          <w:rFonts w:ascii="Arial" w:hAnsi="Arial"/>
          <w:color w:val="339966"/>
          <w:sz w:val="20"/>
        </w:rPr>
        <w:t xml:space="preserve">van </w:t>
      </w:r>
      <w:r w:rsidRPr="00B84537">
        <w:rPr>
          <w:rFonts w:ascii="Arial" w:hAnsi="Arial" w:cs="Arial"/>
          <w:color w:val="339966"/>
          <w:sz w:val="20"/>
        </w:rPr>
        <w:t xml:space="preserve">de bank aan de debiteur </w:t>
      </w:r>
      <w:r w:rsidRPr="00B84537">
        <w:rPr>
          <w:rFonts w:ascii="Arial" w:hAnsi="Arial"/>
          <w:color w:val="800080"/>
          <w:sz w:val="20"/>
        </w:rPr>
        <w:t xml:space="preserve">respectievelijk </w:t>
      </w:r>
      <w:r w:rsidRPr="00B84537">
        <w:rPr>
          <w:rFonts w:ascii="Arial" w:hAnsi="Arial"/>
          <w:color w:val="339966"/>
          <w:sz w:val="20"/>
        </w:rPr>
        <w:t xml:space="preserve">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
    <w:p w14:paraId="325D1AD5" w14:textId="77777777" w:rsidR="00BA11DE" w:rsidRDefault="00BA11DE" w:rsidP="0093352E">
      <w:pPr>
        <w:widowControl/>
        <w:tabs>
          <w:tab w:val="left" w:pos="-142"/>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339966"/>
          <w:sz w:val="20"/>
        </w:rPr>
      </w:pPr>
      <w:r w:rsidRPr="00B84537">
        <w:rPr>
          <w:rFonts w:ascii="Arial" w:hAnsi="Arial"/>
          <w:color w:val="339966"/>
          <w:sz w:val="20"/>
        </w:rPr>
        <w:t>3)</w:t>
      </w:r>
      <w:r>
        <w:rPr>
          <w:rFonts w:ascii="Arial" w:hAnsi="Arial"/>
          <w:sz w:val="20"/>
        </w:rPr>
        <w:tab/>
      </w:r>
      <w:r w:rsidRPr="00B84537">
        <w:rPr>
          <w:rFonts w:ascii="Arial" w:hAnsi="Arial"/>
          <w:color w:val="339966"/>
          <w:sz w:val="20"/>
        </w:rPr>
        <w:t xml:space="preserve">de </w:t>
      </w:r>
      <w:r>
        <w:rPr>
          <w:rFonts w:ascii="Arial" w:hAnsi="Arial"/>
          <w:color w:val="339966"/>
          <w:sz w:val="20"/>
        </w:rPr>
        <w:t>borgtocht</w:t>
      </w:r>
      <w:r w:rsidRPr="00B84537">
        <w:rPr>
          <w:rFonts w:ascii="Arial" w:hAnsi="Arial"/>
          <w:color w:val="800080"/>
          <w:sz w:val="20"/>
        </w:rPr>
        <w:t>en</w:t>
      </w:r>
      <w:r w:rsidRPr="00B84537">
        <w:rPr>
          <w:rFonts w:ascii="Arial" w:hAnsi="Arial"/>
          <w:color w:val="339966"/>
          <w:sz w:val="20"/>
        </w:rPr>
        <w:t xml:space="preserve"> van </w:t>
      </w:r>
      <w:r w:rsidRPr="00B84537">
        <w:rPr>
          <w:rFonts w:ascii="Arial" w:hAnsi="Arial" w:cs="Arial"/>
          <w:color w:val="339966"/>
          <w:sz w:val="20"/>
        </w:rPr>
        <w:t xml:space="preserve">de debiteur aan de bank </w:t>
      </w:r>
      <w:r w:rsidRPr="00B84537">
        <w:rPr>
          <w:rFonts w:ascii="Arial" w:hAnsi="Arial"/>
          <w:color w:val="339966"/>
          <w:sz w:val="20"/>
        </w:rPr>
        <w:t>voor de verplichtingen van</w:t>
      </w:r>
      <w:r>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339966"/>
          <w:sz w:val="20"/>
          <w:highlight w:val="yellow"/>
        </w:rPr>
        <w:t>TEKSTBLOK NATUURLIJK PERSOON</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339966"/>
          <w:sz w:val="20"/>
        </w:rPr>
        <w:t xml:space="preserve"> </w:t>
      </w:r>
    </w:p>
    <w:p w14:paraId="38DB2B4E" w14:textId="5ADB9BC7" w:rsidR="00BA11DE" w:rsidRPr="004848BA" w:rsidRDefault="00BA11DE" w:rsidP="0093352E">
      <w:pPr>
        <w:widowControl/>
        <w:tabs>
          <w:tab w:val="left" w:pos="-142"/>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zoals afgesproken in</w:t>
      </w:r>
      <w:r w:rsidRPr="00B84537">
        <w:rPr>
          <w:rFonts w:ascii="Arial" w:hAnsi="Arial"/>
          <w:color w:val="339966"/>
          <w:sz w:val="20"/>
        </w:rPr>
        <w:t xml:space="preserve"> de onderhandse akte</w:t>
      </w:r>
      <w:r w:rsidRPr="00B84537">
        <w:rPr>
          <w:rFonts w:ascii="Arial" w:hAnsi="Arial"/>
          <w:color w:val="660066"/>
          <w:sz w:val="20"/>
        </w:rPr>
        <w:t>n</w:t>
      </w:r>
      <w:r w:rsidRPr="00B84537">
        <w:rPr>
          <w:rFonts w:ascii="Arial" w:hAnsi="Arial"/>
          <w:color w:val="339966"/>
          <w:sz w:val="20"/>
        </w:rPr>
        <w:t xml:space="preserve"> </w:t>
      </w:r>
      <w:r w:rsidRPr="00B84537">
        <w:rPr>
          <w:rFonts w:ascii="Arial" w:hAnsi="Arial"/>
          <w:color w:val="800080"/>
          <w:sz w:val="20"/>
        </w:rPr>
        <w:t xml:space="preserve">respectievelijk </w:t>
      </w:r>
      <w:r w:rsidRPr="00B84537">
        <w:rPr>
          <w:rFonts w:ascii="Arial" w:hAnsi="Arial"/>
          <w:color w:val="339966"/>
          <w:sz w:val="20"/>
        </w:rPr>
        <w:t xml:space="preserve">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s="Arial"/>
          <w:color w:val="339966"/>
          <w:sz w:val="20"/>
        </w:rPr>
        <w:t>/</w:t>
      </w:r>
      <w:r>
        <w:rPr>
          <w:rFonts w:ascii="Arial" w:hAnsi="Arial" w:cs="Arial"/>
          <w:color w:val="339966"/>
          <w:sz w:val="20"/>
        </w:rPr>
        <w:t xml:space="preserve"> </w:t>
      </w:r>
      <w:r w:rsidR="003473FE" w:rsidRPr="003473FE">
        <w:rPr>
          <w:rFonts w:ascii="Arial" w:hAnsi="Arial"/>
          <w:color w:val="339966"/>
          <w:sz w:val="20"/>
        </w:rPr>
        <w:t>de offerte</w:t>
      </w:r>
      <w:r w:rsidR="003473FE" w:rsidRPr="003473FE">
        <w:rPr>
          <w:rFonts w:ascii="Arial" w:hAnsi="Arial"/>
          <w:color w:val="800080"/>
          <w:sz w:val="20"/>
        </w:rPr>
        <w:t>s</w:t>
      </w:r>
      <w:r w:rsidR="003473FE">
        <w:rPr>
          <w:rFonts w:ascii="Arial" w:hAnsi="Arial"/>
          <w:color w:val="339966"/>
          <w:sz w:val="20"/>
        </w:rPr>
        <w:t xml:space="preserve"> en overeenkomst</w:t>
      </w:r>
      <w:r w:rsidR="003473FE" w:rsidRPr="003473FE">
        <w:rPr>
          <w:rFonts w:ascii="Arial" w:hAnsi="Arial"/>
          <w:color w:val="800080"/>
          <w:sz w:val="20"/>
        </w:rPr>
        <w:t>en</w:t>
      </w:r>
      <w:r w:rsidR="003473FE" w:rsidRPr="003473FE">
        <w:rPr>
          <w:rFonts w:ascii="Arial" w:hAnsi="Arial"/>
          <w:color w:val="339966"/>
          <w:sz w:val="20"/>
        </w:rPr>
        <w:t xml:space="preserve"> lening </w:t>
      </w:r>
      <w:r w:rsidR="003473FE" w:rsidRPr="003473FE">
        <w:rPr>
          <w:rFonts w:ascii="Arial" w:hAnsi="Arial" w:cs="Arial"/>
          <w:color w:val="800080"/>
          <w:sz w:val="20"/>
        </w:rPr>
        <w:t>respectievelijk</w:t>
      </w:r>
      <w:r w:rsidR="003473FE" w:rsidRPr="0081602F">
        <w:rPr>
          <w:rFonts w:ascii="Arial" w:hAnsi="Arial"/>
          <w:sz w:val="20"/>
        </w:rPr>
        <w:t xml:space="preserve"> </w:t>
      </w:r>
      <w:r w:rsidR="003473FE" w:rsidRPr="003473FE">
        <w:rPr>
          <w:rFonts w:ascii="Arial" w:hAnsi="Arial"/>
          <w:color w:val="339966"/>
          <w:sz w:val="20"/>
        </w:rPr>
        <w:t>van</w:t>
      </w:r>
      <w:r w:rsidR="00A140A0" w:rsidRPr="003473FE">
        <w:rPr>
          <w:rFonts w:ascii="Arial" w:hAnsi="Arial"/>
          <w:color w:val="339966"/>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Pr>
          <w:rFonts w:ascii="Arial" w:hAnsi="Arial" w:cs="Arial"/>
          <w:color w:val="339966"/>
          <w:sz w:val="20"/>
        </w:rPr>
        <w:t xml:space="preserve"> </w:t>
      </w:r>
      <w:r w:rsidR="00A140A0" w:rsidRPr="002E7F50">
        <w:rPr>
          <w:rFonts w:ascii="Arial" w:hAnsi="Arial" w:cs="Arial"/>
          <w:color w:val="339966"/>
          <w:sz w:val="20"/>
        </w:rPr>
        <w:t>en</w:t>
      </w:r>
      <w:r w:rsidR="00A140A0" w:rsidRPr="002E7F50">
        <w:rPr>
          <w:rFonts w:ascii="Arial" w:hAnsi="Arial" w:cs="Arial"/>
          <w:color w:val="800080"/>
          <w:sz w:val="20"/>
        </w:rPr>
        <w:t xml:space="preserve"> respectievelijk </w:t>
      </w:r>
      <w:r w:rsidR="00A140A0" w:rsidRPr="002E7F50">
        <w:rPr>
          <w:rFonts w:ascii="Arial" w:hAnsi="Arial" w:cs="Arial"/>
          <w:color w:val="339966"/>
          <w:sz w:val="20"/>
        </w:rPr>
        <w:t>geaccepteerd op</w:t>
      </w:r>
      <w:r w:rsidR="00A140A0" w:rsidRPr="002E7F50">
        <w:rPr>
          <w:rFonts w:ascii="Arial" w:hAnsi="Arial" w:cs="Arial"/>
          <w:color w:val="800080"/>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B84537">
        <w:rPr>
          <w:rFonts w:ascii="Arial" w:hAnsi="Arial" w:cs="Arial"/>
          <w:color w:val="339966"/>
          <w:sz w:val="20"/>
        </w:rPr>
        <w:t>/</w:t>
      </w:r>
      <w:r w:rsidR="00A140A0">
        <w:rPr>
          <w:rFonts w:ascii="Arial" w:hAnsi="Arial" w:cs="Arial"/>
          <w:color w:val="339966"/>
          <w:sz w:val="20"/>
        </w:rPr>
        <w:t xml:space="preserve"> </w:t>
      </w:r>
      <w:r w:rsidR="00A140A0" w:rsidRPr="00204952">
        <w:rPr>
          <w:rFonts w:ascii="Arial" w:hAnsi="Arial" w:cs="Arial"/>
          <w:color w:val="339966"/>
          <w:sz w:val="20"/>
        </w:rPr>
        <w:t xml:space="preserve">de </w:t>
      </w:r>
      <w:r w:rsidR="00A140A0" w:rsidRPr="00B84537">
        <w:rPr>
          <w:rFonts w:ascii="Arial" w:hAnsi="Arial" w:cs="Arial"/>
          <w:color w:val="339966"/>
          <w:sz w:val="20"/>
        </w:rPr>
        <w:t>o</w:t>
      </w:r>
      <w:r w:rsidR="00A140A0" w:rsidRPr="00204952">
        <w:rPr>
          <w:rFonts w:ascii="Arial" w:hAnsi="Arial" w:cs="Arial"/>
          <w:color w:val="339966"/>
          <w:sz w:val="20"/>
        </w:rPr>
        <w:t>ve</w:t>
      </w:r>
      <w:r w:rsidR="00A140A0" w:rsidRPr="00B84537">
        <w:rPr>
          <w:rFonts w:ascii="Arial" w:hAnsi="Arial" w:cs="Arial"/>
          <w:color w:val="339966"/>
          <w:sz w:val="20"/>
        </w:rPr>
        <w:t>reenkomst</w:t>
      </w:r>
      <w:r w:rsidR="00A140A0" w:rsidRPr="00B84537">
        <w:rPr>
          <w:rFonts w:ascii="Arial" w:hAnsi="Arial" w:cs="Arial"/>
          <w:color w:val="660066"/>
          <w:sz w:val="20"/>
        </w:rPr>
        <w:t>en</w:t>
      </w:r>
      <w:r w:rsidR="00A140A0" w:rsidRPr="00B84537">
        <w:rPr>
          <w:rFonts w:ascii="Arial" w:hAnsi="Arial" w:cs="Arial"/>
          <w:color w:val="339966"/>
          <w:sz w:val="20"/>
        </w:rPr>
        <w:t xml:space="preserve"> zakelijke financiering</w:t>
      </w:r>
      <w:r w:rsidR="00A140A0">
        <w:rPr>
          <w:rFonts w:ascii="Arial" w:hAnsi="Arial" w:cs="Arial"/>
          <w:color w:val="00FFFF"/>
          <w:sz w:val="20"/>
        </w:rPr>
        <w:t xml:space="preserve"> </w:t>
      </w:r>
      <w:r w:rsidR="00A140A0" w:rsidRPr="00B84537">
        <w:rPr>
          <w:rFonts w:ascii="Arial" w:hAnsi="Arial" w:cs="Arial"/>
          <w:color w:val="800080"/>
          <w:sz w:val="20"/>
        </w:rPr>
        <w:t xml:space="preserve">respectievelijk </w:t>
      </w:r>
      <w:r w:rsidR="00A140A0" w:rsidRPr="003473FE">
        <w:rPr>
          <w:rFonts w:ascii="Arial" w:hAnsi="Arial"/>
          <w:color w:val="339966"/>
          <w:sz w:val="20"/>
        </w:rPr>
        <w:t>van</w:t>
      </w:r>
      <w:r w:rsidR="00A140A0" w:rsidRPr="00F24402">
        <w:rPr>
          <w:rFonts w:ascii="Arial" w:hAnsi="Arial"/>
          <w:color w:val="339966"/>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Pr>
          <w:rFonts w:ascii="Arial" w:hAnsi="Arial" w:cs="Arial"/>
          <w:color w:val="339966"/>
          <w:sz w:val="20"/>
        </w:rPr>
        <w:t xml:space="preserve"> </w:t>
      </w:r>
      <w:r w:rsidR="00A140A0" w:rsidRPr="002E7F50">
        <w:rPr>
          <w:rFonts w:ascii="Arial" w:hAnsi="Arial" w:cs="Arial"/>
          <w:color w:val="339966"/>
          <w:sz w:val="20"/>
        </w:rPr>
        <w:t>en</w:t>
      </w:r>
      <w:r w:rsidR="00A140A0" w:rsidRPr="002E7F50">
        <w:rPr>
          <w:rFonts w:ascii="Arial" w:hAnsi="Arial" w:cs="Arial"/>
          <w:color w:val="800080"/>
          <w:sz w:val="20"/>
        </w:rPr>
        <w:t xml:space="preserve"> respectievelijk </w:t>
      </w:r>
      <w:r w:rsidR="00A140A0" w:rsidRPr="002E7F50">
        <w:rPr>
          <w:rFonts w:ascii="Arial" w:hAnsi="Arial" w:cs="Arial"/>
          <w:color w:val="339966"/>
          <w:sz w:val="20"/>
        </w:rPr>
        <w:t>geaccepteerd op</w:t>
      </w:r>
      <w:r w:rsidR="00A140A0" w:rsidRPr="002E7F50">
        <w:rPr>
          <w:rFonts w:ascii="Arial" w:hAnsi="Arial" w:cs="Arial"/>
          <w:color w:val="800080"/>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D104D">
        <w:rPr>
          <w:rFonts w:ascii="Arial" w:hAnsi="Arial" w:cs="Arial"/>
          <w:color w:val="339966"/>
          <w:sz w:val="20"/>
        </w:rPr>
        <w:t>.</w:t>
      </w:r>
      <w:r w:rsidR="00AC046E" w:rsidRPr="002D104D">
        <w:rPr>
          <w:rFonts w:ascii="Arial" w:hAnsi="Arial" w:cs="Arial"/>
          <w:color w:val="339966"/>
          <w:sz w:val="20"/>
        </w:rPr>
        <w:t xml:space="preserve"> </w:t>
      </w:r>
      <w:r w:rsidR="00AC046E" w:rsidRPr="004848BA">
        <w:rPr>
          <w:rFonts w:ascii="Arial" w:hAnsi="Arial"/>
          <w:color w:val="FF0000"/>
          <w:sz w:val="20"/>
        </w:rPr>
        <w:t>Wie de debiteur is, staat hierna</w:t>
      </w:r>
      <w:r w:rsidR="00AC046E" w:rsidRPr="004848BA" w:rsidDel="00454F20">
        <w:rPr>
          <w:rFonts w:ascii="Arial" w:hAnsi="Arial" w:cs="Arial"/>
          <w:color w:val="FF0000"/>
          <w:sz w:val="20"/>
        </w:rPr>
        <w:t xml:space="preserve"> </w:t>
      </w:r>
      <w:r w:rsidR="00A140A0" w:rsidRPr="004848BA">
        <w:rPr>
          <w:rFonts w:ascii="Arial" w:hAnsi="Arial" w:cs="Arial"/>
          <w:color w:val="FF0000"/>
          <w:sz w:val="20"/>
        </w:rPr>
        <w:t xml:space="preserve">    </w:t>
      </w:r>
    </w:p>
    <w:p w14:paraId="344D9428" w14:textId="1EC5BDB4"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sz w:val="20"/>
          <w:u w:val="single"/>
        </w:rPr>
      </w:pPr>
      <w:r w:rsidRPr="002E7F50">
        <w:rPr>
          <w:rFonts w:ascii="Arial" w:hAnsi="Arial" w:cs="Arial"/>
          <w:sz w:val="20"/>
          <w:u w:val="single"/>
        </w:rPr>
        <w:t xml:space="preserve">Einde vaste hypotheek, niet zijnde teboekgesteld </w:t>
      </w:r>
      <w:r w:rsidR="00C25958">
        <w:rPr>
          <w:rFonts w:ascii="Arial" w:hAnsi="Arial" w:cs="Arial"/>
          <w:sz w:val="20"/>
          <w:u w:val="single"/>
        </w:rPr>
        <w:t>binnen</w:t>
      </w:r>
      <w:r w:rsidRPr="002E7F50">
        <w:rPr>
          <w:rFonts w:ascii="Arial" w:hAnsi="Arial" w:cs="Arial"/>
          <w:sz w:val="20"/>
          <w:u w:val="single"/>
        </w:rPr>
        <w:t>schip</w:t>
      </w:r>
    </w:p>
    <w:p w14:paraId="1F39963A"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F4504C9"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Vaste hypotheek teboekgesteld binnenschip</w:t>
      </w:r>
    </w:p>
    <w:p w14:paraId="15D58B6F" w14:textId="5DC0F903" w:rsidR="00E66F90" w:rsidRDefault="00A140A0"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sidRPr="00B84537">
        <w:rPr>
          <w:rFonts w:ascii="Arial" w:hAnsi="Arial"/>
          <w:color w:val="339966"/>
          <w:sz w:val="20"/>
        </w:rPr>
        <w:t>de/het</w:t>
      </w:r>
      <w:r w:rsidRPr="00B84537">
        <w:rPr>
          <w:rFonts w:ascii="Arial" w:hAnsi="Arial"/>
          <w:color w:val="00FFFF"/>
          <w:sz w:val="20"/>
        </w:rPr>
        <w:t xml:space="preserve"> </w:t>
      </w:r>
      <w:r w:rsidRPr="00B84537">
        <w:rPr>
          <w:rFonts w:ascii="Arial" w:hAnsi="Arial"/>
          <w:color w:val="FF0000"/>
          <w:sz w:val="20"/>
        </w:rPr>
        <w:t>in</w:t>
      </w:r>
      <w:r w:rsidR="00E66F90">
        <w:rPr>
          <w:rFonts w:ascii="Arial" w:hAnsi="Arial"/>
          <w:color w:val="FF0000"/>
          <w:sz w:val="20"/>
        </w:rPr>
        <w:t xml:space="preserve"> </w:t>
      </w:r>
      <w:r w:rsidR="00E66F90" w:rsidRPr="00B84537">
        <w:rPr>
          <w:rFonts w:ascii="Arial" w:hAnsi="Arial"/>
          <w:color w:val="339966"/>
          <w:sz w:val="20"/>
        </w:rPr>
        <w:t xml:space="preserve">de </w:t>
      </w:r>
      <w:r w:rsidR="00E66F90" w:rsidRPr="002E7F50">
        <w:rPr>
          <w:rFonts w:ascii="Arial" w:hAnsi="Arial" w:cs="Arial"/>
          <w:color w:val="339966"/>
          <w:sz w:val="20"/>
        </w:rPr>
        <w:t>onderhandse akte</w:t>
      </w:r>
      <w:r w:rsidR="00E66F90" w:rsidRPr="00B84537">
        <w:rPr>
          <w:rFonts w:ascii="Arial" w:hAnsi="Arial" w:cs="Arial"/>
          <w:color w:val="660066"/>
          <w:sz w:val="20"/>
        </w:rPr>
        <w:t>n</w:t>
      </w:r>
      <w:r w:rsidR="00E66F90">
        <w:rPr>
          <w:rFonts w:ascii="Arial" w:hAnsi="Arial" w:cs="Arial"/>
          <w:color w:val="339966"/>
          <w:sz w:val="20"/>
        </w:rPr>
        <w:t xml:space="preserve"> </w:t>
      </w:r>
      <w:r w:rsidR="00E66F90" w:rsidRPr="00F24402">
        <w:rPr>
          <w:rFonts w:ascii="Arial" w:hAnsi="Arial"/>
          <w:color w:val="800080"/>
          <w:sz w:val="20"/>
        </w:rPr>
        <w:t xml:space="preserve">respectievelijk </w:t>
      </w:r>
      <w:r w:rsidR="00E66F90" w:rsidRPr="00F24402">
        <w:rPr>
          <w:rFonts w:ascii="Arial" w:hAnsi="Arial"/>
          <w:color w:val="339966"/>
          <w:sz w:val="20"/>
        </w:rPr>
        <w:t xml:space="preserve">van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F24402">
        <w:rPr>
          <w:rFonts w:ascii="Arial" w:hAnsi="Arial" w:cs="Arial"/>
          <w:color w:val="339966"/>
          <w:sz w:val="20"/>
        </w:rPr>
        <w:t>/</w:t>
      </w:r>
      <w:r w:rsidR="00E66F90">
        <w:rPr>
          <w:rFonts w:ascii="Arial" w:hAnsi="Arial" w:cs="Arial"/>
          <w:color w:val="339966"/>
          <w:sz w:val="20"/>
        </w:rPr>
        <w:t xml:space="preserve"> </w:t>
      </w:r>
      <w:r w:rsidR="003473FE" w:rsidRPr="003473FE">
        <w:rPr>
          <w:rFonts w:ascii="Arial" w:hAnsi="Arial"/>
          <w:color w:val="339966"/>
          <w:sz w:val="20"/>
        </w:rPr>
        <w:t>de offerte</w:t>
      </w:r>
      <w:r w:rsidR="003473FE" w:rsidRPr="003473FE">
        <w:rPr>
          <w:rFonts w:ascii="Arial" w:hAnsi="Arial"/>
          <w:color w:val="800080"/>
          <w:sz w:val="20"/>
        </w:rPr>
        <w:t>s</w:t>
      </w:r>
      <w:r w:rsidR="003473FE">
        <w:rPr>
          <w:rFonts w:ascii="Arial" w:hAnsi="Arial"/>
          <w:color w:val="339966"/>
          <w:sz w:val="20"/>
        </w:rPr>
        <w:t xml:space="preserve"> en overeenkomst</w:t>
      </w:r>
      <w:r w:rsidR="003473FE" w:rsidRPr="003473FE">
        <w:rPr>
          <w:rFonts w:ascii="Arial" w:hAnsi="Arial"/>
          <w:color w:val="800080"/>
          <w:sz w:val="20"/>
        </w:rPr>
        <w:t>en</w:t>
      </w:r>
      <w:r w:rsidR="003473FE" w:rsidRPr="003473FE">
        <w:rPr>
          <w:rFonts w:ascii="Arial" w:hAnsi="Arial"/>
          <w:color w:val="339966"/>
          <w:sz w:val="20"/>
        </w:rPr>
        <w:t xml:space="preserve"> lening </w:t>
      </w:r>
      <w:r w:rsidR="003473FE" w:rsidRPr="003473FE">
        <w:rPr>
          <w:rFonts w:ascii="Arial" w:hAnsi="Arial" w:cs="Arial"/>
          <w:color w:val="800080"/>
          <w:sz w:val="20"/>
        </w:rPr>
        <w:t>respectievelijk</w:t>
      </w:r>
      <w:r w:rsidR="003473FE" w:rsidRPr="0081602F">
        <w:rPr>
          <w:rFonts w:ascii="Arial" w:hAnsi="Arial"/>
          <w:sz w:val="20"/>
        </w:rPr>
        <w:t xml:space="preserve"> </w:t>
      </w:r>
      <w:r w:rsidR="003473FE" w:rsidRPr="003473FE">
        <w:rPr>
          <w:rFonts w:ascii="Arial" w:hAnsi="Arial"/>
          <w:color w:val="339966"/>
          <w:sz w:val="20"/>
        </w:rPr>
        <w:t xml:space="preserve">van </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sidRPr="002E7F50">
        <w:rPr>
          <w:rFonts w:ascii="Arial" w:hAnsi="Arial" w:cs="Arial"/>
          <w:sz w:val="20"/>
        </w:rPr>
        <w:t>datum</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Pr>
          <w:rFonts w:ascii="Arial" w:hAnsi="Arial" w:cs="Arial"/>
          <w:color w:val="339966"/>
          <w:sz w:val="20"/>
        </w:rPr>
        <w:t xml:space="preserve"> </w:t>
      </w:r>
      <w:r w:rsidR="003473FE" w:rsidRPr="002E7F50">
        <w:rPr>
          <w:rFonts w:ascii="Arial" w:hAnsi="Arial" w:cs="Arial"/>
          <w:color w:val="339966"/>
          <w:sz w:val="20"/>
        </w:rPr>
        <w:t>en</w:t>
      </w:r>
      <w:r w:rsidR="003473FE" w:rsidRPr="002E7F50">
        <w:rPr>
          <w:rFonts w:ascii="Arial" w:hAnsi="Arial" w:cs="Arial"/>
          <w:color w:val="800080"/>
          <w:sz w:val="20"/>
        </w:rPr>
        <w:t xml:space="preserve"> respectievelijk </w:t>
      </w:r>
      <w:r w:rsidR="003473FE" w:rsidRPr="002E7F50">
        <w:rPr>
          <w:rFonts w:ascii="Arial" w:hAnsi="Arial" w:cs="Arial"/>
          <w:color w:val="339966"/>
          <w:sz w:val="20"/>
        </w:rPr>
        <w:t>geaccepteerd op</w:t>
      </w:r>
      <w:r w:rsidR="003473FE" w:rsidRPr="002E7F50">
        <w:rPr>
          <w:rFonts w:ascii="Arial" w:hAnsi="Arial" w:cs="Arial"/>
          <w:color w:val="800080"/>
          <w:sz w:val="20"/>
        </w:rPr>
        <w:t xml:space="preserve"> </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sidRPr="002E7F50">
        <w:rPr>
          <w:rFonts w:ascii="Arial" w:hAnsi="Arial" w:cs="Arial"/>
          <w:sz w:val="20"/>
        </w:rPr>
        <w:t>datum</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E66F90" w:rsidRPr="00F24402">
        <w:rPr>
          <w:rFonts w:ascii="Arial" w:hAnsi="Arial" w:cs="Arial"/>
          <w:color w:val="339966"/>
          <w:sz w:val="20"/>
        </w:rPr>
        <w:t>/</w:t>
      </w:r>
      <w:r w:rsidR="00E66F90">
        <w:rPr>
          <w:rFonts w:ascii="Arial" w:hAnsi="Arial" w:cs="Arial"/>
          <w:color w:val="339966"/>
          <w:sz w:val="20"/>
        </w:rPr>
        <w:t xml:space="preserve"> </w:t>
      </w:r>
      <w:r w:rsidR="00204952" w:rsidRPr="00204952">
        <w:rPr>
          <w:rFonts w:ascii="Arial" w:hAnsi="Arial" w:cs="Arial"/>
          <w:color w:val="339966"/>
          <w:sz w:val="20"/>
        </w:rPr>
        <w:t xml:space="preserve">de </w:t>
      </w:r>
      <w:r w:rsidR="00E66F90" w:rsidRPr="00F24402">
        <w:rPr>
          <w:rFonts w:ascii="Arial" w:hAnsi="Arial" w:cs="Arial"/>
          <w:color w:val="339966"/>
          <w:sz w:val="20"/>
        </w:rPr>
        <w:t>overeenkomst</w:t>
      </w:r>
      <w:r w:rsidR="00E66F90" w:rsidRPr="00B84537">
        <w:rPr>
          <w:rFonts w:ascii="Arial" w:hAnsi="Arial" w:cs="Arial"/>
          <w:color w:val="660066"/>
          <w:sz w:val="20"/>
        </w:rPr>
        <w:t>en</w:t>
      </w:r>
      <w:r w:rsidR="00E66F90" w:rsidRPr="00F24402">
        <w:rPr>
          <w:rFonts w:ascii="Arial" w:hAnsi="Arial" w:cs="Arial"/>
          <w:color w:val="339966"/>
          <w:sz w:val="20"/>
        </w:rPr>
        <w:t xml:space="preserve"> zakelijke financiering</w:t>
      </w:r>
      <w:r w:rsidR="00E66F90">
        <w:rPr>
          <w:rFonts w:ascii="Arial" w:hAnsi="Arial" w:cs="Arial"/>
          <w:color w:val="00FFFF"/>
          <w:sz w:val="20"/>
        </w:rPr>
        <w:t xml:space="preserve"> </w:t>
      </w:r>
      <w:r w:rsidR="00E66F90" w:rsidRPr="00F24402">
        <w:rPr>
          <w:rFonts w:ascii="Arial" w:hAnsi="Arial" w:cs="Arial"/>
          <w:color w:val="800080"/>
          <w:sz w:val="20"/>
        </w:rPr>
        <w:t xml:space="preserve">respectievelijk </w:t>
      </w:r>
      <w:r w:rsidR="00E66F90" w:rsidRPr="00F24402">
        <w:rPr>
          <w:rFonts w:ascii="Arial" w:hAnsi="Arial"/>
          <w:color w:val="339966"/>
          <w:sz w:val="20"/>
        </w:rPr>
        <w:t xml:space="preserve">van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Pr>
          <w:rFonts w:ascii="Arial" w:hAnsi="Arial" w:cs="Arial"/>
          <w:color w:val="339966"/>
          <w:sz w:val="20"/>
        </w:rPr>
        <w:t xml:space="preserve"> </w:t>
      </w:r>
      <w:r w:rsidR="00E66F90" w:rsidRPr="002E7F50">
        <w:rPr>
          <w:rFonts w:ascii="Arial" w:hAnsi="Arial" w:cs="Arial"/>
          <w:color w:val="339966"/>
          <w:sz w:val="20"/>
        </w:rPr>
        <w:t>en</w:t>
      </w:r>
      <w:r w:rsidR="00E66F90" w:rsidRPr="002E7F50">
        <w:rPr>
          <w:rFonts w:ascii="Arial" w:hAnsi="Arial" w:cs="Arial"/>
          <w:color w:val="800080"/>
          <w:sz w:val="20"/>
        </w:rPr>
        <w:t xml:space="preserve"> respectievelijk </w:t>
      </w:r>
      <w:r w:rsidR="00E66F90" w:rsidRPr="002E7F50">
        <w:rPr>
          <w:rFonts w:ascii="Arial" w:hAnsi="Arial" w:cs="Arial"/>
          <w:color w:val="339966"/>
          <w:sz w:val="20"/>
        </w:rPr>
        <w:t>geaccepteerd op</w:t>
      </w:r>
      <w:r w:rsidR="00E66F90" w:rsidRPr="002E7F50">
        <w:rPr>
          <w:rFonts w:ascii="Arial" w:hAnsi="Arial" w:cs="Arial"/>
          <w:color w:val="800080"/>
          <w:sz w:val="20"/>
        </w:rPr>
        <w:t xml:space="preserve">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26048D">
        <w:rPr>
          <w:rFonts w:ascii="Arial" w:hAnsi="Arial" w:cs="Arial"/>
          <w:sz w:val="20"/>
        </w:rPr>
        <w:t xml:space="preserve"> </w:t>
      </w:r>
      <w:r w:rsidR="0026048D" w:rsidRPr="00B65CC9">
        <w:rPr>
          <w:rFonts w:ascii="Arial" w:hAnsi="Arial" w:cs="Arial"/>
          <w:color w:val="FF0000"/>
          <w:sz w:val="20"/>
        </w:rPr>
        <w:t>afgesproken</w:t>
      </w:r>
    </w:p>
    <w:p w14:paraId="3C52D0E7" w14:textId="118FADDC" w:rsidR="00A140A0" w:rsidRDefault="00E66F90" w:rsidP="0093352E">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339966"/>
          <w:sz w:val="20"/>
        </w:rPr>
      </w:pPr>
      <w:r w:rsidRPr="00B84537">
        <w:rPr>
          <w:rFonts w:ascii="Arial" w:hAnsi="Arial" w:cs="Arial"/>
          <w:color w:val="339966"/>
          <w:sz w:val="20"/>
        </w:rPr>
        <w:t>1)</w:t>
      </w:r>
      <w:r>
        <w:rPr>
          <w:rFonts w:ascii="Arial" w:hAnsi="Arial" w:cs="Arial"/>
          <w:sz w:val="20"/>
        </w:rPr>
        <w:tab/>
      </w:r>
      <w:r w:rsidRPr="00F24402">
        <w:rPr>
          <w:rFonts w:ascii="Arial" w:hAnsi="Arial"/>
          <w:color w:val="339966"/>
          <w:sz w:val="20"/>
        </w:rPr>
        <w:t>geldlening</w:t>
      </w:r>
      <w:r w:rsidRPr="00F24402">
        <w:rPr>
          <w:rFonts w:ascii="Arial" w:hAnsi="Arial"/>
          <w:color w:val="800080"/>
          <w:sz w:val="20"/>
        </w:rPr>
        <w:t xml:space="preserve">en </w:t>
      </w:r>
      <w:r w:rsidRPr="00F24402">
        <w:rPr>
          <w:rFonts w:ascii="Arial" w:hAnsi="Arial"/>
          <w:color w:val="339966"/>
          <w:sz w:val="20"/>
        </w:rPr>
        <w:t xml:space="preserve">van </w:t>
      </w:r>
      <w:r w:rsidRPr="00F24402">
        <w:rPr>
          <w:rFonts w:ascii="Arial" w:hAnsi="Arial" w:cs="Arial"/>
          <w:color w:val="339966"/>
          <w:sz w:val="20"/>
        </w:rPr>
        <w:t xml:space="preserve">de bank aan de debiteur </w:t>
      </w:r>
      <w:r w:rsidRPr="00354317">
        <w:rPr>
          <w:rFonts w:ascii="Arial" w:hAnsi="Arial"/>
          <w:color w:val="800080"/>
          <w:sz w:val="20"/>
        </w:rPr>
        <w:t>respectievelijk</w:t>
      </w:r>
      <w:r w:rsidRPr="00F24402">
        <w:rPr>
          <w:rFonts w:ascii="Arial" w:hAnsi="Arial"/>
          <w:color w:val="339966"/>
          <w:sz w:val="20"/>
        </w:rPr>
        <w:t xml:space="preserve"> 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339966"/>
          <w:sz w:val="20"/>
        </w:rPr>
        <w:t>. Zo</w:t>
      </w:r>
      <w:r w:rsidRPr="00B84537">
        <w:rPr>
          <w:rFonts w:ascii="Arial" w:hAnsi="Arial" w:cs="Arial"/>
          <w:color w:val="339966"/>
          <w:sz w:val="20"/>
        </w:rPr>
        <w:t>l</w:t>
      </w:r>
      <w:r>
        <w:rPr>
          <w:rFonts w:ascii="Arial" w:hAnsi="Arial" w:cs="Arial"/>
          <w:color w:val="339966"/>
          <w:sz w:val="20"/>
        </w:rPr>
        <w:t>ang</w:t>
      </w:r>
      <w:r w:rsidRPr="00B84537">
        <w:rPr>
          <w:rFonts w:ascii="Arial" w:hAnsi="Arial" w:cs="Arial"/>
          <w:color w:val="339966"/>
          <w:sz w:val="20"/>
        </w:rPr>
        <w:t xml:space="preserve"> </w:t>
      </w:r>
      <w:r>
        <w:rPr>
          <w:rFonts w:ascii="Arial" w:hAnsi="Arial" w:cs="Arial"/>
          <w:color w:val="339966"/>
          <w:sz w:val="20"/>
        </w:rPr>
        <w:t>de rente niet wijzigt, is de rente voor deze geldlening</w:t>
      </w:r>
      <w:r w:rsidRPr="00B84537">
        <w:rPr>
          <w:rFonts w:ascii="Arial" w:hAnsi="Arial" w:cs="Arial"/>
          <w:color w:val="800080"/>
          <w:sz w:val="20"/>
        </w:rPr>
        <w:t xml:space="preserve">en </w:t>
      </w:r>
      <w:r w:rsidRPr="00F24402">
        <w:rPr>
          <w:rFonts w:ascii="Arial" w:hAnsi="Arial"/>
          <w:color w:val="800080"/>
          <w:sz w:val="20"/>
        </w:rPr>
        <w:t>respectievelijk</w:t>
      </w:r>
      <w:r>
        <w:rPr>
          <w:rFonts w:ascii="Arial" w:hAnsi="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getal voluit in letters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procent</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s="Arial"/>
          <w:color w:val="339966"/>
          <w:sz w:val="20"/>
        </w:rPr>
        <w:t xml:space="preserve">per jaar, </w:t>
      </w:r>
      <w:r w:rsidRPr="009A6264">
        <w:rPr>
          <w:rFonts w:ascii="Arial" w:hAnsi="Arial" w:cs="Arial"/>
          <w:color w:val="339966"/>
          <w:sz w:val="20"/>
        </w:rPr>
        <w:t>vervallende</w:t>
      </w:r>
      <w:r w:rsidRPr="00B84537">
        <w:rPr>
          <w:rFonts w:ascii="Arial" w:hAnsi="Arial" w:cs="Arial"/>
          <w:color w:val="339966"/>
          <w:sz w:val="20"/>
        </w:rPr>
        <w:t xml:space="preserve"> </w:t>
      </w:r>
      <w:r>
        <w:rPr>
          <w:rFonts w:ascii="Arial" w:hAnsi="Arial" w:cs="Arial"/>
          <w:color w:val="800080"/>
          <w:sz w:val="20"/>
        </w:rPr>
        <w:t xml:space="preserve">respectievelijk </w:t>
      </w:r>
      <w:r w:rsidRPr="00B84537">
        <w:rPr>
          <w:rFonts w:ascii="Arial" w:hAnsi="Arial" w:cs="Arial"/>
          <w:color w:val="339966"/>
          <w:sz w:val="20"/>
        </w:rPr>
        <w:t>op</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B84537">
        <w:rPr>
          <w:rFonts w:ascii="Arial" w:hAnsi="Arial" w:cs="Arial"/>
          <w:color w:val="339966"/>
          <w:sz w:val="20"/>
        </w:rPr>
        <w:t xml:space="preserve">van elk jaar, voor het eerst op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354317" w:rsidRPr="00354317">
        <w:rPr>
          <w:rFonts w:ascii="Arial" w:hAnsi="Arial" w:cs="Arial"/>
          <w:color w:val="800080"/>
          <w:sz w:val="20"/>
        </w:rPr>
        <w:t>.</w:t>
      </w:r>
      <w:r w:rsidR="0026048D" w:rsidRPr="00354317">
        <w:rPr>
          <w:rFonts w:ascii="Arial" w:hAnsi="Arial" w:cs="Arial"/>
          <w:color w:val="800080"/>
          <w:sz w:val="20"/>
        </w:rPr>
        <w:t xml:space="preserve"> </w:t>
      </w:r>
    </w:p>
    <w:p w14:paraId="6AD38976" w14:textId="77777777" w:rsidR="004E40D3" w:rsidRDefault="00F1054F" w:rsidP="0093352E">
      <w:pPr>
        <w:tabs>
          <w:tab w:val="left" w:pos="-284"/>
          <w:tab w:val="left" w:pos="567"/>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008000"/>
          <w:sz w:val="20"/>
        </w:rPr>
      </w:pPr>
      <w:r>
        <w:rPr>
          <w:rFonts w:ascii="Arial" w:hAnsi="Arial" w:cs="Arial"/>
          <w:color w:val="339966"/>
          <w:sz w:val="20"/>
        </w:rPr>
        <w:t xml:space="preserve">2)       </w:t>
      </w:r>
      <w:r w:rsidR="00E66F90">
        <w:rPr>
          <w:rFonts w:ascii="Arial" w:hAnsi="Arial" w:cs="Arial"/>
          <w:color w:val="339966"/>
          <w:sz w:val="20"/>
        </w:rPr>
        <w:t>krediet</w:t>
      </w:r>
      <w:r w:rsidR="00E66F90" w:rsidRPr="00B84537">
        <w:rPr>
          <w:rFonts w:ascii="Arial" w:hAnsi="Arial" w:cs="Arial"/>
          <w:color w:val="800080"/>
          <w:sz w:val="20"/>
        </w:rPr>
        <w:t>en</w:t>
      </w:r>
      <w:r w:rsidR="00E66F90">
        <w:rPr>
          <w:rFonts w:ascii="Arial" w:hAnsi="Arial" w:cs="Arial"/>
          <w:color w:val="339966"/>
          <w:sz w:val="20"/>
        </w:rPr>
        <w:t xml:space="preserve"> van de bank aan de debiteur </w:t>
      </w:r>
      <w:r w:rsidR="00E66F90" w:rsidRPr="00F24402">
        <w:rPr>
          <w:rFonts w:ascii="Arial" w:hAnsi="Arial"/>
          <w:color w:val="800080"/>
          <w:sz w:val="20"/>
        </w:rPr>
        <w:t>respectievelijk</w:t>
      </w:r>
      <w:r w:rsidR="00E66F90">
        <w:rPr>
          <w:rFonts w:ascii="Arial" w:hAnsi="Arial"/>
          <w:color w:val="800080"/>
          <w:sz w:val="20"/>
        </w:rPr>
        <w:t xml:space="preserve"> </w:t>
      </w:r>
      <w:r w:rsidR="00E66F90" w:rsidRPr="00B84537">
        <w:rPr>
          <w:rFonts w:ascii="Arial" w:hAnsi="Arial"/>
          <w:color w:val="339966"/>
          <w:sz w:val="20"/>
        </w:rPr>
        <w:t xml:space="preserve">groot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bedrag of bedragen, voluit in letters en tussen haakjes in cijfers</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26048D" w:rsidRPr="00B84537">
        <w:rPr>
          <w:rFonts w:ascii="Arial" w:hAnsi="Arial" w:cs="Arial"/>
          <w:color w:val="339966"/>
          <w:sz w:val="20"/>
        </w:rPr>
        <w:t>.</w:t>
      </w:r>
      <w:r>
        <w:rPr>
          <w:rFonts w:ascii="Arial" w:hAnsi="Arial" w:cs="Arial"/>
          <w:sz w:val="20"/>
        </w:rPr>
        <w:t xml:space="preserve"> </w:t>
      </w:r>
      <w:r w:rsidRPr="00F24402">
        <w:rPr>
          <w:rFonts w:ascii="Arial" w:hAnsi="Arial" w:cs="Arial"/>
          <w:color w:val="339966"/>
          <w:sz w:val="20"/>
        </w:rPr>
        <w:t>Zol</w:t>
      </w:r>
      <w:r>
        <w:rPr>
          <w:rFonts w:ascii="Arial" w:hAnsi="Arial" w:cs="Arial"/>
          <w:color w:val="339966"/>
          <w:sz w:val="20"/>
        </w:rPr>
        <w:t>ang</w:t>
      </w:r>
      <w:r w:rsidRPr="00F24402">
        <w:rPr>
          <w:rFonts w:ascii="Arial" w:hAnsi="Arial" w:cs="Arial"/>
          <w:color w:val="339966"/>
          <w:sz w:val="20"/>
        </w:rPr>
        <w:t xml:space="preserve"> </w:t>
      </w:r>
      <w:r>
        <w:rPr>
          <w:rFonts w:ascii="Arial" w:hAnsi="Arial" w:cs="Arial"/>
          <w:color w:val="339966"/>
          <w:sz w:val="20"/>
        </w:rPr>
        <w:t xml:space="preserve">de rente niet wijzigt, is de rente voor </w:t>
      </w:r>
      <w:r w:rsidR="009A6264" w:rsidRPr="009A6264">
        <w:rPr>
          <w:rFonts w:ascii="Arial" w:hAnsi="Arial" w:cs="Arial"/>
          <w:color w:val="00FFFF"/>
          <w:sz w:val="20"/>
        </w:rPr>
        <w:t>dit/</w:t>
      </w:r>
      <w:r w:rsidRPr="009A6264">
        <w:rPr>
          <w:rFonts w:ascii="Arial" w:hAnsi="Arial" w:cs="Arial"/>
          <w:color w:val="00FFFF"/>
          <w:sz w:val="20"/>
        </w:rPr>
        <w:t xml:space="preserve">deze </w:t>
      </w:r>
      <w:r>
        <w:rPr>
          <w:rFonts w:ascii="Arial" w:hAnsi="Arial" w:cs="Arial"/>
          <w:color w:val="339966"/>
          <w:sz w:val="20"/>
        </w:rPr>
        <w:t>krediet</w:t>
      </w:r>
      <w:r w:rsidRPr="00F24402">
        <w:rPr>
          <w:rFonts w:ascii="Arial" w:hAnsi="Arial" w:cs="Arial"/>
          <w:color w:val="800080"/>
          <w:sz w:val="20"/>
        </w:rPr>
        <w:t xml:space="preserve">en </w:t>
      </w:r>
      <w:r w:rsidRPr="00F24402">
        <w:rPr>
          <w:rFonts w:ascii="Arial" w:hAnsi="Arial"/>
          <w:color w:val="800080"/>
          <w:sz w:val="20"/>
        </w:rPr>
        <w:lastRenderedPageBreak/>
        <w:t>respectievelijk</w:t>
      </w:r>
      <w:r>
        <w:rPr>
          <w:rFonts w:ascii="Arial" w:hAnsi="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getal voluit in letters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procent</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F24402">
        <w:rPr>
          <w:rFonts w:ascii="Arial" w:hAnsi="Arial" w:cs="Arial"/>
          <w:color w:val="339966"/>
          <w:sz w:val="20"/>
        </w:rPr>
        <w:t xml:space="preserve">per jaar, vervallende </w:t>
      </w:r>
      <w:r>
        <w:rPr>
          <w:rFonts w:ascii="Arial" w:hAnsi="Arial" w:cs="Arial"/>
          <w:color w:val="800080"/>
          <w:sz w:val="20"/>
        </w:rPr>
        <w:t xml:space="preserve">respectievelijk </w:t>
      </w:r>
      <w:r w:rsidRPr="00F24402">
        <w:rPr>
          <w:rFonts w:ascii="Arial" w:hAnsi="Arial" w:cs="Arial"/>
          <w:color w:val="339966"/>
          <w:sz w:val="20"/>
        </w:rPr>
        <w:t>op</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F24402">
        <w:rPr>
          <w:rFonts w:ascii="Arial" w:hAnsi="Arial" w:cs="Arial"/>
          <w:color w:val="339966"/>
          <w:sz w:val="20"/>
        </w:rPr>
        <w:t xml:space="preserve">van elk jaar, voor het eerst op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3A682D" w:rsidRPr="002E7F50">
        <w:rPr>
          <w:rFonts w:ascii="Arial" w:hAnsi="Arial" w:cs="Arial"/>
          <w:color w:val="008000"/>
          <w:sz w:val="20"/>
        </w:rPr>
        <w:t>.</w:t>
      </w:r>
      <w:r w:rsidR="0026048D">
        <w:rPr>
          <w:rFonts w:ascii="Arial" w:hAnsi="Arial" w:cs="Arial"/>
          <w:color w:val="008000"/>
          <w:sz w:val="20"/>
        </w:rPr>
        <w:t xml:space="preserve"> </w:t>
      </w:r>
    </w:p>
    <w:p w14:paraId="1306C5E0" w14:textId="504D75CB" w:rsidR="003A682D" w:rsidRPr="002E7F50" w:rsidRDefault="0026048D" w:rsidP="0093352E">
      <w:pPr>
        <w:tabs>
          <w:tab w:val="left" w:pos="-284"/>
          <w:tab w:val="left" w:pos="567"/>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800080"/>
          <w:sz w:val="20"/>
        </w:rPr>
      </w:pPr>
      <w:r w:rsidRPr="004848BA">
        <w:rPr>
          <w:rFonts w:ascii="Arial" w:hAnsi="Arial" w:cs="Arial"/>
          <w:color w:val="FF0000"/>
          <w:sz w:val="20"/>
        </w:rPr>
        <w:t>Wie de debiteur is, staat hierna</w:t>
      </w:r>
    </w:p>
    <w:p w14:paraId="05E1EBA9" w14:textId="77777777" w:rsidR="00E24BE5" w:rsidRPr="002E7F50" w:rsidRDefault="00E24BE5"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Einde vaste hypotheek teboekgesteld binnenschip</w:t>
      </w:r>
    </w:p>
    <w:p w14:paraId="471A583C" w14:textId="77777777" w:rsidR="00F1054F" w:rsidRDefault="00F1054F"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p>
    <w:p w14:paraId="778E4DA9" w14:textId="77777777" w:rsidR="003A682D"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111C38A1" w14:textId="77777777" w:rsidR="004848BA" w:rsidRPr="002E7F50" w:rsidRDefault="004848BA"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4648857" w14:textId="0A1096B3" w:rsidR="00D53FEB" w:rsidRPr="002E7F50" w:rsidRDefault="00D53FE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HYPOTHEEKBEDRAG</w:t>
      </w:r>
      <w:r w:rsidRPr="002E7F50">
        <w:rPr>
          <w:rFonts w:ascii="Arial" w:hAnsi="Arial" w:cs="Arial"/>
          <w:b/>
          <w:sz w:val="20"/>
        </w:rPr>
        <w:t>:</w:t>
      </w:r>
    </w:p>
    <w:p w14:paraId="23E0C82A" w14:textId="4FF9651F" w:rsidR="00D53FEB" w:rsidRPr="00B84A30"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i/>
          <w:sz w:val="20"/>
        </w:rPr>
      </w:pPr>
      <w:r>
        <w:rPr>
          <w:rFonts w:ascii="Arial" w:hAnsi="Arial"/>
          <w:i/>
          <w:sz w:val="20"/>
        </w:rPr>
        <w:t>A</w:t>
      </w:r>
      <w:r w:rsidRPr="00B84A30">
        <w:rPr>
          <w:rFonts w:ascii="Arial" w:hAnsi="Arial"/>
          <w:i/>
          <w:sz w:val="20"/>
        </w:rPr>
        <w:t xml:space="preserve">fhankelijk van </w:t>
      </w:r>
      <w:r>
        <w:rPr>
          <w:rFonts w:ascii="Arial" w:hAnsi="Arial"/>
          <w:i/>
          <w:sz w:val="20"/>
        </w:rPr>
        <w:t>het onderpand</w:t>
      </w:r>
      <w:r w:rsidRPr="00B84A30">
        <w:rPr>
          <w:rFonts w:ascii="Arial" w:hAnsi="Arial"/>
          <w:i/>
          <w:sz w:val="20"/>
        </w:rPr>
        <w:t xml:space="preserve"> tekstblok A</w:t>
      </w:r>
      <w:r>
        <w:rPr>
          <w:rFonts w:ascii="Arial" w:hAnsi="Arial"/>
          <w:i/>
          <w:sz w:val="20"/>
        </w:rPr>
        <w:t xml:space="preserve"> of</w:t>
      </w:r>
      <w:r w:rsidRPr="00B84A30">
        <w:rPr>
          <w:rFonts w:ascii="Arial" w:hAnsi="Arial"/>
          <w:i/>
          <w:sz w:val="20"/>
        </w:rPr>
        <w:t xml:space="preserve"> B opnemen.</w:t>
      </w:r>
    </w:p>
    <w:p w14:paraId="1C804E19" w14:textId="77777777" w:rsidR="00D53FEB" w:rsidRPr="00B84A3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r>
        <w:rPr>
          <w:rFonts w:ascii="Arial" w:hAnsi="Arial"/>
          <w:i/>
          <w:sz w:val="20"/>
        </w:rPr>
        <w:t>A:</w:t>
      </w:r>
      <w:r w:rsidRPr="00B84A30">
        <w:rPr>
          <w:rFonts w:ascii="Arial" w:hAnsi="Arial"/>
          <w:i/>
          <w:sz w:val="20"/>
        </w:rPr>
        <w:tab/>
        <w:t xml:space="preserve">tekstblok dat moet worden </w:t>
      </w:r>
      <w:r>
        <w:rPr>
          <w:rFonts w:ascii="Arial" w:hAnsi="Arial"/>
          <w:i/>
          <w:sz w:val="20"/>
        </w:rPr>
        <w:t>opgenomen</w:t>
      </w:r>
      <w:r w:rsidRPr="00B84A30">
        <w:rPr>
          <w:rFonts w:ascii="Arial" w:hAnsi="Arial"/>
          <w:i/>
          <w:sz w:val="20"/>
        </w:rPr>
        <w:t xml:space="preserve"> bij een hypotheek</w:t>
      </w:r>
      <w:r>
        <w:rPr>
          <w:rFonts w:ascii="Arial" w:hAnsi="Arial"/>
          <w:i/>
          <w:sz w:val="20"/>
        </w:rPr>
        <w:t>recht</w:t>
      </w:r>
      <w:r w:rsidRPr="00B84A30">
        <w:rPr>
          <w:rFonts w:ascii="Arial" w:hAnsi="Arial"/>
          <w:i/>
          <w:sz w:val="20"/>
        </w:rPr>
        <w:t xml:space="preserve"> op een registergoed </w:t>
      </w:r>
      <w:r>
        <w:rPr>
          <w:rFonts w:ascii="Arial" w:hAnsi="Arial"/>
          <w:i/>
          <w:sz w:val="20"/>
        </w:rPr>
        <w:t xml:space="preserve">dat geen </w:t>
      </w:r>
      <w:r w:rsidRPr="00B84A30">
        <w:rPr>
          <w:rFonts w:ascii="Arial" w:hAnsi="Arial"/>
          <w:i/>
          <w:sz w:val="20"/>
        </w:rPr>
        <w:t>schip</w:t>
      </w:r>
      <w:r>
        <w:rPr>
          <w:rFonts w:ascii="Arial" w:hAnsi="Arial"/>
          <w:i/>
          <w:sz w:val="20"/>
        </w:rPr>
        <w:t xml:space="preserve"> is</w:t>
      </w:r>
      <w:r w:rsidRPr="00B84A30">
        <w:rPr>
          <w:rFonts w:ascii="Arial" w:hAnsi="Arial"/>
          <w:i/>
          <w:sz w:val="20"/>
        </w:rPr>
        <w:t>.</w:t>
      </w:r>
    </w:p>
    <w:p w14:paraId="0140CF3B" w14:textId="2DA9478E" w:rsidR="00D53FEB"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r w:rsidRPr="00B84A30">
        <w:rPr>
          <w:rFonts w:ascii="Arial" w:hAnsi="Arial"/>
          <w:i/>
          <w:sz w:val="20"/>
        </w:rPr>
        <w:t>B:</w:t>
      </w:r>
      <w:r w:rsidRPr="00B84A30">
        <w:rPr>
          <w:rFonts w:ascii="Arial" w:hAnsi="Arial"/>
          <w:i/>
          <w:sz w:val="20"/>
        </w:rPr>
        <w:tab/>
        <w:t xml:space="preserve">tekstblok dat moet worden </w:t>
      </w:r>
      <w:r>
        <w:rPr>
          <w:rFonts w:ascii="Arial" w:hAnsi="Arial"/>
          <w:i/>
          <w:sz w:val="20"/>
        </w:rPr>
        <w:t>opgenomen</w:t>
      </w:r>
      <w:r w:rsidRPr="00B84A30">
        <w:rPr>
          <w:rFonts w:ascii="Arial" w:hAnsi="Arial"/>
          <w:i/>
          <w:sz w:val="20"/>
        </w:rPr>
        <w:t xml:space="preserve"> bij een hypotheek</w:t>
      </w:r>
      <w:r>
        <w:rPr>
          <w:rFonts w:ascii="Arial" w:hAnsi="Arial"/>
          <w:i/>
          <w:sz w:val="20"/>
        </w:rPr>
        <w:t>recht</w:t>
      </w:r>
      <w:r w:rsidRPr="00B84A30">
        <w:rPr>
          <w:rFonts w:ascii="Arial" w:hAnsi="Arial"/>
          <w:i/>
          <w:sz w:val="20"/>
        </w:rPr>
        <w:t xml:space="preserve"> </w:t>
      </w:r>
      <w:r>
        <w:rPr>
          <w:rFonts w:ascii="Arial" w:hAnsi="Arial"/>
          <w:i/>
          <w:sz w:val="20"/>
        </w:rPr>
        <w:t xml:space="preserve">(mede) </w:t>
      </w:r>
      <w:r w:rsidRPr="00B84A30">
        <w:rPr>
          <w:rFonts w:ascii="Arial" w:hAnsi="Arial"/>
          <w:i/>
          <w:sz w:val="20"/>
        </w:rPr>
        <w:t>op een schip</w:t>
      </w:r>
    </w:p>
    <w:p w14:paraId="022FC790" w14:textId="77777777" w:rsidR="00D53FEB" w:rsidRPr="00B84A3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p>
    <w:p w14:paraId="022FD13A" w14:textId="522ADEA3" w:rsidR="00D53FEB" w:rsidRPr="00B84537" w:rsidRDefault="00EC6084"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B84537">
        <w:rPr>
          <w:rFonts w:ascii="Arial" w:hAnsi="Arial"/>
          <w:sz w:val="20"/>
          <w:u w:val="single"/>
        </w:rPr>
        <w:t>Keuzeblok A</w:t>
      </w:r>
    </w:p>
    <w:p w14:paraId="3EFBD609" w14:textId="7F7A5224" w:rsidR="00D53FEB" w:rsidRPr="00B84537"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hypotheekgever geeft het hypotheekrecht tot:</w:t>
      </w:r>
    </w:p>
    <w:p w14:paraId="5E4EEA83" w14:textId="2995E292" w:rsidR="00D53FEB" w:rsidRPr="00B84537" w:rsidRDefault="00D53FEB" w:rsidP="0093352E">
      <w:pPr>
        <w:widowControl/>
        <w:numPr>
          <w:ilvl w:val="0"/>
          <w:numId w:val="14"/>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een bedrag van</w:t>
      </w:r>
      <w:r w:rsidRPr="00B84537">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D86C06">
        <w:rPr>
          <w:rFonts w:ascii="Arial" w:hAnsi="Arial" w:cs="Arial"/>
          <w:sz w:val="20"/>
        </w:rPr>
        <w:t>hypotheek</w:t>
      </w:r>
      <w:r w:rsidRPr="002E7F50">
        <w:rPr>
          <w:rFonts w:ascii="Arial" w:hAnsi="Arial" w:cs="Arial"/>
          <w:sz w:val="20"/>
        </w:rPr>
        <w:t>bedrag,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FF0000"/>
          <w:sz w:val="20"/>
        </w:rPr>
        <w:t>plus</w:t>
      </w:r>
    </w:p>
    <w:p w14:paraId="14879C3A" w14:textId="15086F72" w:rsidR="00D53FEB" w:rsidRPr="00B84537" w:rsidRDefault="00D53FEB" w:rsidP="0093352E">
      <w:pPr>
        <w:widowControl/>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339966"/>
          <w:sz w:val="20"/>
        </w:rPr>
      </w:pPr>
      <w:r w:rsidRPr="00B84537">
        <w:rPr>
          <w:rFonts w:ascii="Arial" w:hAnsi="Arial"/>
          <w:color w:val="FF0000"/>
          <w:sz w:val="20"/>
        </w:rPr>
        <w:t>b)       renten, vergoedingen, boeten en kosten, samen begroot op vijfendertig</w:t>
      </w:r>
      <w:r w:rsidRPr="00B84537">
        <w:rPr>
          <w:rFonts w:ascii="Arial" w:hAnsi="Arial" w:cs="Arial"/>
          <w:color w:val="FF0000"/>
          <w:sz w:val="20"/>
        </w:rPr>
        <w:t> </w:t>
      </w:r>
      <w:r w:rsidRPr="00B84537">
        <w:rPr>
          <w:rFonts w:ascii="Arial" w:hAnsi="Arial"/>
          <w:color w:val="FF0000"/>
          <w:sz w:val="20"/>
        </w:rPr>
        <w:t>procent</w:t>
      </w:r>
      <w:r w:rsidRPr="00B84537">
        <w:rPr>
          <w:rFonts w:ascii="Arial" w:hAnsi="Arial" w:cs="Arial"/>
          <w:color w:val="FF0000"/>
          <w:sz w:val="20"/>
        </w:rPr>
        <w:t> </w:t>
      </w:r>
      <w:r w:rsidR="00AA0FEF">
        <w:rPr>
          <w:rFonts w:ascii="Arial" w:hAnsi="Arial"/>
          <w:color w:val="FF0000"/>
          <w:sz w:val="20"/>
        </w:rPr>
        <w:t>(35</w:t>
      </w:r>
      <w:r w:rsidRPr="00B84537">
        <w:rPr>
          <w:rFonts w:ascii="Arial" w:hAnsi="Arial"/>
          <w:color w:val="FF0000"/>
          <w:sz w:val="20"/>
        </w:rPr>
        <w:t>%) van het bedrag hiervoor onder a, dat is</w:t>
      </w:r>
      <w:r w:rsidRPr="00B84537">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Pr>
          <w:rFonts w:ascii="Arial" w:hAnsi="Arial" w:cs="Arial"/>
          <w:sz w:val="20"/>
        </w:rPr>
        <w:t xml:space="preserve"> gelijk </w:t>
      </w:r>
      <w:r w:rsidRPr="00B84537">
        <w:rPr>
          <w:rFonts w:ascii="Arial" w:hAnsi="Arial"/>
          <w:sz w:val="20"/>
        </w:rPr>
        <w:t>aan</w:t>
      </w:r>
      <w:r w:rsidRPr="00D53FEB">
        <w:rPr>
          <w:rFonts w:ascii="Arial" w:hAnsi="Arial" w:cs="Arial"/>
          <w:sz w:val="20"/>
        </w:rPr>
        <w:t> </w:t>
      </w:r>
      <w:r w:rsidRPr="00B84537">
        <w:rPr>
          <w:rFonts w:ascii="Arial" w:hAnsi="Arial"/>
          <w:sz w:val="20"/>
        </w:rPr>
        <w:t>35% van het bedrag hiervoor onder</w:t>
      </w:r>
      <w:r w:rsidRPr="00D53FEB">
        <w:rPr>
          <w:rFonts w:ascii="Arial" w:hAnsi="Arial" w:cs="Arial"/>
          <w:sz w:val="20"/>
        </w:rPr>
        <w:t> </w:t>
      </w:r>
      <w:r w:rsidRPr="00B84537">
        <w:rPr>
          <w:rFonts w:ascii="Arial" w:hAnsi="Arial"/>
          <w:sz w:val="20"/>
        </w:rPr>
        <w:t>a</w:t>
      </w:r>
      <w:r w:rsidRPr="00E02B33">
        <w:rPr>
          <w:rFonts w:ascii="Arial" w:hAnsi="Arial" w:cs="Arial"/>
          <w:sz w:val="20"/>
        </w:rPr>
        <w:fldChar w:fldCharType="begin"/>
      </w:r>
      <w:r w:rsidRPr="00D53FEB">
        <w:rPr>
          <w:rFonts w:ascii="Arial" w:hAnsi="Arial" w:cs="Arial"/>
          <w:sz w:val="20"/>
        </w:rPr>
        <w:instrText>MacroButton Nomacro §</w:instrText>
      </w:r>
      <w:r w:rsidRPr="00E02B33">
        <w:rPr>
          <w:rFonts w:ascii="Arial" w:hAnsi="Arial" w:cs="Arial"/>
          <w:sz w:val="20"/>
        </w:rPr>
        <w:fldChar w:fldCharType="end"/>
      </w:r>
      <w:r w:rsidRPr="00D53FEB">
        <w:rPr>
          <w:rFonts w:ascii="Arial" w:hAnsi="Arial"/>
          <w:sz w:val="20"/>
        </w:rPr>
        <w:t xml:space="preserve"> </w:t>
      </w:r>
    </w:p>
    <w:p w14:paraId="3181217B" w14:textId="3BAC6190" w:rsidR="00D53FEB" w:rsidRDefault="00D53FEB"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339966"/>
          <w:sz w:val="20"/>
        </w:rPr>
      </w:pPr>
      <w:r w:rsidRPr="00B84537">
        <w:rPr>
          <w:rFonts w:ascii="Arial" w:hAnsi="Arial"/>
          <w:color w:val="FF0000"/>
          <w:sz w:val="20"/>
        </w:rPr>
        <w:t xml:space="preserve">dus tot een totaalbedrag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totaal</w:t>
      </w:r>
      <w:r w:rsidRPr="002E7F50">
        <w:rPr>
          <w:rFonts w:ascii="Arial" w:hAnsi="Arial" w:cs="Arial"/>
          <w:sz w:val="20"/>
        </w:rPr>
        <w:t xml:space="preserve">bedrag </w:t>
      </w:r>
      <w:r>
        <w:rPr>
          <w:rFonts w:ascii="Arial" w:hAnsi="Arial" w:cs="Arial"/>
          <w:sz w:val="20"/>
        </w:rPr>
        <w:t>van de hiervoor vermelde</w:t>
      </w:r>
      <w:r w:rsidRPr="002E7F50">
        <w:rPr>
          <w:rFonts w:ascii="Arial" w:hAnsi="Arial" w:cs="Arial"/>
          <w:sz w:val="20"/>
        </w:rPr>
        <w:t xml:space="preserve">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olor w:val="FF0000"/>
          <w:sz w:val="20"/>
        </w:rPr>
        <w:t>, op:</w:t>
      </w:r>
    </w:p>
    <w:p w14:paraId="01ED1AEE" w14:textId="002EC3CD" w:rsidR="00EC6084" w:rsidRPr="00B84537" w:rsidRDefault="00EC6084"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B84537">
        <w:rPr>
          <w:rFonts w:ascii="Arial" w:hAnsi="Arial"/>
          <w:sz w:val="20"/>
          <w:u w:val="single"/>
        </w:rPr>
        <w:t>Einde keuzeblok A</w:t>
      </w:r>
    </w:p>
    <w:p w14:paraId="29463705" w14:textId="77777777" w:rsidR="003A682D"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B5B22B5" w14:textId="48216192" w:rsidR="00D635FE" w:rsidRPr="002F498B" w:rsidRDefault="00D635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Keuzeblok B</w:t>
      </w:r>
    </w:p>
    <w:p w14:paraId="49B5E330" w14:textId="77777777" w:rsidR="00D53FEB" w:rsidRPr="00B84537"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hypotheekgever geeft het hypotheekrecht tot:</w:t>
      </w:r>
    </w:p>
    <w:p w14:paraId="61D98D4A" w14:textId="240B1303" w:rsidR="00D53FEB" w:rsidRPr="00B84537"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a)</w:t>
      </w:r>
      <w:r w:rsidRPr="00B84537">
        <w:rPr>
          <w:rFonts w:ascii="Arial" w:hAnsi="Arial"/>
          <w:color w:val="FF0000"/>
          <w:sz w:val="20"/>
        </w:rPr>
        <w:tab/>
        <w:t xml:space="preserve">een 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D86C06">
        <w:rPr>
          <w:rFonts w:ascii="Arial" w:hAnsi="Arial" w:cs="Arial"/>
          <w:sz w:val="20"/>
        </w:rPr>
        <w:t>hypotheek</w:t>
      </w:r>
      <w:r w:rsidR="00D86C06" w:rsidRPr="002E7F50">
        <w:rPr>
          <w:rFonts w:ascii="Arial" w:hAnsi="Arial" w:cs="Arial"/>
          <w:sz w:val="20"/>
        </w:rPr>
        <w:t xml:space="preserve">bedrag, </w:t>
      </w:r>
      <w:r w:rsidRPr="002E7F50">
        <w:rPr>
          <w:rFonts w:ascii="Arial" w:hAnsi="Arial" w:cs="Arial"/>
          <w:sz w:val="20"/>
        </w:rPr>
        <w:t>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FF0000"/>
          <w:sz w:val="20"/>
        </w:rPr>
        <w:t>plus</w:t>
      </w:r>
    </w:p>
    <w:p w14:paraId="08F32B4C" w14:textId="77777777" w:rsidR="00C87BD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b)</w:t>
      </w:r>
      <w:r w:rsidRPr="00B84537">
        <w:rPr>
          <w:rFonts w:ascii="Arial" w:hAnsi="Arial"/>
          <w:color w:val="FF0000"/>
          <w:sz w:val="20"/>
        </w:rPr>
        <w:tab/>
        <w:t>renten, vergoedingen, boeten en kosten, samen begroot op vijftig</w:t>
      </w:r>
      <w:r w:rsidRPr="00B84537">
        <w:rPr>
          <w:rFonts w:ascii="Arial" w:hAnsi="Arial" w:cs="Arial"/>
          <w:color w:val="FF0000"/>
          <w:sz w:val="20"/>
        </w:rPr>
        <w:t> </w:t>
      </w:r>
      <w:r w:rsidRPr="00B84537">
        <w:rPr>
          <w:rFonts w:ascii="Arial" w:hAnsi="Arial"/>
          <w:color w:val="FF0000"/>
          <w:sz w:val="20"/>
        </w:rPr>
        <w:t>procent</w:t>
      </w:r>
      <w:r w:rsidRPr="00B84537">
        <w:rPr>
          <w:rFonts w:ascii="Arial" w:hAnsi="Arial" w:cs="Arial"/>
          <w:color w:val="FF0000"/>
          <w:sz w:val="20"/>
        </w:rPr>
        <w:t> </w:t>
      </w:r>
      <w:r w:rsidRPr="00B84537">
        <w:rPr>
          <w:rFonts w:ascii="Arial" w:hAnsi="Arial"/>
          <w:color w:val="FF0000"/>
          <w:sz w:val="20"/>
        </w:rPr>
        <w:t xml:space="preserve">(50%) van het bedrag hiervoor onder a, dat is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Pr>
          <w:rFonts w:ascii="Arial" w:hAnsi="Arial" w:cs="Arial"/>
          <w:sz w:val="20"/>
        </w:rPr>
        <w:t xml:space="preserve"> gelijk </w:t>
      </w:r>
      <w:r w:rsidRPr="00F24402">
        <w:rPr>
          <w:rFonts w:ascii="Arial" w:hAnsi="Arial"/>
          <w:sz w:val="20"/>
        </w:rPr>
        <w:t>aan</w:t>
      </w:r>
      <w:r w:rsidRPr="00F24402">
        <w:rPr>
          <w:rFonts w:ascii="Arial" w:hAnsi="Arial" w:cs="Arial"/>
          <w:sz w:val="20"/>
        </w:rPr>
        <w:t> </w:t>
      </w:r>
      <w:r>
        <w:rPr>
          <w:rFonts w:ascii="Arial" w:hAnsi="Arial"/>
          <w:sz w:val="20"/>
        </w:rPr>
        <w:t>50</w:t>
      </w:r>
      <w:r w:rsidRPr="00F24402">
        <w:rPr>
          <w:rFonts w:ascii="Arial" w:hAnsi="Arial"/>
          <w:sz w:val="20"/>
        </w:rPr>
        <w:t>% van het bedrag hiervoor onder</w:t>
      </w:r>
      <w:r w:rsidRPr="00F24402">
        <w:rPr>
          <w:rFonts w:ascii="Arial" w:hAnsi="Arial" w:cs="Arial"/>
          <w:sz w:val="20"/>
        </w:rPr>
        <w:t> </w:t>
      </w:r>
      <w:r w:rsidRPr="00F24402">
        <w:rPr>
          <w:rFonts w:ascii="Arial" w:hAnsi="Arial"/>
          <w:sz w:val="20"/>
        </w:rPr>
        <w:t>a</w:t>
      </w:r>
      <w:r w:rsidRPr="00F24402">
        <w:rPr>
          <w:rFonts w:ascii="Arial" w:hAnsi="Arial" w:cs="Arial"/>
          <w:sz w:val="20"/>
        </w:rPr>
        <w:fldChar w:fldCharType="begin"/>
      </w:r>
      <w:r w:rsidRPr="00F24402">
        <w:rPr>
          <w:rFonts w:ascii="Arial" w:hAnsi="Arial" w:cs="Arial"/>
          <w:sz w:val="20"/>
        </w:rPr>
        <w:instrText>MacroButton Nomacro §</w:instrText>
      </w:r>
      <w:r w:rsidRPr="00F24402">
        <w:rPr>
          <w:rFonts w:ascii="Arial" w:hAnsi="Arial" w:cs="Arial"/>
          <w:sz w:val="20"/>
        </w:rPr>
        <w:fldChar w:fldCharType="end"/>
      </w:r>
      <w:r>
        <w:rPr>
          <w:rFonts w:ascii="Arial" w:hAnsi="Arial" w:cs="Arial"/>
          <w:sz w:val="20"/>
        </w:rPr>
        <w:t xml:space="preserve"> </w:t>
      </w:r>
      <w:r w:rsidRPr="00B84537">
        <w:rPr>
          <w:rFonts w:ascii="Arial" w:hAnsi="Arial"/>
          <w:color w:val="FF0000"/>
          <w:sz w:val="20"/>
        </w:rPr>
        <w:t>waarbij geldt dat het hypotheekrecht alleen ook als zekerheid geldt voor de rente voor zover deze is vervallen tijdens de laatste drie jaar voor het begin van de uitwinning van het onderpand en de rente tijdens de loop van de uitwinning van het onderpand,</w:t>
      </w:r>
      <w:r w:rsidR="00C87BD0">
        <w:rPr>
          <w:rFonts w:ascii="Arial" w:hAnsi="Arial"/>
          <w:color w:val="FF0000"/>
          <w:sz w:val="20"/>
        </w:rPr>
        <w:t xml:space="preserve"> </w:t>
      </w:r>
    </w:p>
    <w:p w14:paraId="27320F8D" w14:textId="73D0A825" w:rsidR="00D53FEB" w:rsidRPr="00B84537"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339966"/>
          <w:sz w:val="20"/>
        </w:rPr>
      </w:pPr>
      <w:r w:rsidRPr="00B84537">
        <w:rPr>
          <w:rFonts w:ascii="Arial" w:hAnsi="Arial"/>
          <w:color w:val="FF0000"/>
          <w:sz w:val="20"/>
        </w:rPr>
        <w:t xml:space="preserve">dus tot een totaalbedrag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totaal</w:t>
      </w:r>
      <w:r w:rsidRPr="002E7F50">
        <w:rPr>
          <w:rFonts w:ascii="Arial" w:hAnsi="Arial" w:cs="Arial"/>
          <w:sz w:val="20"/>
        </w:rPr>
        <w:t xml:space="preserve">bedrag </w:t>
      </w:r>
      <w:r>
        <w:rPr>
          <w:rFonts w:ascii="Arial" w:hAnsi="Arial" w:cs="Arial"/>
          <w:sz w:val="20"/>
        </w:rPr>
        <w:t>van de hiervoor vermelde</w:t>
      </w:r>
      <w:r w:rsidRPr="002E7F50">
        <w:rPr>
          <w:rFonts w:ascii="Arial" w:hAnsi="Arial" w:cs="Arial"/>
          <w:sz w:val="20"/>
        </w:rPr>
        <w:t xml:space="preserve">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olor w:val="FF0000"/>
          <w:sz w:val="20"/>
        </w:rPr>
        <w:t>, op:</w:t>
      </w:r>
    </w:p>
    <w:p w14:paraId="46708AEF" w14:textId="2AA50242" w:rsidR="00D635FE" w:rsidRPr="002F498B" w:rsidRDefault="00D635FE"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Einde keuzeblok B</w:t>
      </w:r>
      <w:r w:rsidR="00CC579C">
        <w:rPr>
          <w:rFonts w:ascii="Arial" w:hAnsi="Arial"/>
          <w:sz w:val="20"/>
          <w:u w:val="single"/>
        </w:rPr>
        <w:t xml:space="preserve"> </w:t>
      </w:r>
    </w:p>
    <w:p w14:paraId="397214D7" w14:textId="77777777" w:rsidR="00D53FEB" w:rsidRPr="002E7F50" w:rsidRDefault="00D53FE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FDB8E19" w14:textId="77777777" w:rsidR="0010607B" w:rsidRPr="002E7F50" w:rsidRDefault="0010607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14E7269B" w14:textId="77777777" w:rsidR="00976E6E" w:rsidRPr="002E7F50" w:rsidRDefault="003462D7"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r>
        <w:rPr>
          <w:rFonts w:ascii="Arial" w:hAnsi="Arial" w:cs="Arial"/>
          <w:color w:val="FF0000"/>
          <w:sz w:val="20"/>
        </w:rPr>
        <w:br w:type="page"/>
      </w: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3462D7" w14:paraId="3A88B64F" w14:textId="77777777" w:rsidTr="00ED635A">
        <w:trPr>
          <w:trHeight w:val="332"/>
        </w:trPr>
        <w:tc>
          <w:tcPr>
            <w:tcW w:w="5173" w:type="dxa"/>
            <w:vAlign w:val="bottom"/>
          </w:tcPr>
          <w:p w14:paraId="02C0D3C4" w14:textId="77777777" w:rsidR="00AC3EF2" w:rsidRPr="003462D7" w:rsidRDefault="00AC3EF2" w:rsidP="0093352E">
            <w:pPr>
              <w:pStyle w:val="kopje"/>
              <w:spacing w:line="240" w:lineRule="auto"/>
              <w:rPr>
                <w:rFonts w:cs="Arial"/>
                <w:b w:val="0"/>
                <w:bCs/>
                <w:szCs w:val="18"/>
              </w:rPr>
            </w:pPr>
            <w:r w:rsidRPr="003462D7">
              <w:rPr>
                <w:rFonts w:cs="Arial"/>
                <w:szCs w:val="18"/>
              </w:rPr>
              <w:t>Versiehistorie</w:t>
            </w:r>
          </w:p>
        </w:tc>
      </w:tr>
    </w:tbl>
    <w:p w14:paraId="29C6BFB5" w14:textId="77777777" w:rsidR="00AC3EF2" w:rsidRPr="003462D7" w:rsidRDefault="00AC3EF2" w:rsidP="0093352E">
      <w:pPr>
        <w:rPr>
          <w:rFonts w:ascii="Arial" w:hAnsi="Arial" w:cs="Arial"/>
          <w:kern w:val="28"/>
          <w:sz w:val="18"/>
          <w:szCs w:val="18"/>
          <w:lang w:eastAsia="en-US"/>
        </w:rPr>
      </w:pPr>
    </w:p>
    <w:tbl>
      <w:tblPr>
        <w:tblW w:w="9067" w:type="dxa"/>
        <w:tblCellMar>
          <w:left w:w="70" w:type="dxa"/>
          <w:right w:w="70" w:type="dxa"/>
        </w:tblCellMar>
        <w:tblLook w:val="0000" w:firstRow="0" w:lastRow="0" w:firstColumn="0" w:lastColumn="0" w:noHBand="0" w:noVBand="0"/>
      </w:tblPr>
      <w:tblGrid>
        <w:gridCol w:w="779"/>
        <w:gridCol w:w="1909"/>
        <w:gridCol w:w="1848"/>
        <w:gridCol w:w="4531"/>
      </w:tblGrid>
      <w:tr w:rsidR="00AC3EF2" w:rsidRPr="003462D7" w14:paraId="69AFE970" w14:textId="77777777" w:rsidTr="00204952">
        <w:trPr>
          <w:trHeight w:hRule="exact" w:val="281"/>
          <w:tblHeader/>
        </w:trPr>
        <w:tc>
          <w:tcPr>
            <w:tcW w:w="779" w:type="dxa"/>
            <w:tcBorders>
              <w:bottom w:val="single" w:sz="4" w:space="0" w:color="auto"/>
            </w:tcBorders>
            <w:vAlign w:val="bottom"/>
          </w:tcPr>
          <w:p w14:paraId="48B5466A"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Versie</w:t>
            </w:r>
          </w:p>
        </w:tc>
        <w:tc>
          <w:tcPr>
            <w:tcW w:w="1909" w:type="dxa"/>
            <w:tcBorders>
              <w:bottom w:val="single" w:sz="4" w:space="0" w:color="auto"/>
            </w:tcBorders>
            <w:vAlign w:val="bottom"/>
          </w:tcPr>
          <w:p w14:paraId="6D5B2B2B"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Datum</w:t>
            </w:r>
          </w:p>
        </w:tc>
        <w:tc>
          <w:tcPr>
            <w:tcW w:w="1848" w:type="dxa"/>
            <w:tcBorders>
              <w:bottom w:val="single" w:sz="4" w:space="0" w:color="auto"/>
            </w:tcBorders>
            <w:vAlign w:val="bottom"/>
          </w:tcPr>
          <w:p w14:paraId="5D940894"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Auteur</w:t>
            </w:r>
          </w:p>
        </w:tc>
        <w:tc>
          <w:tcPr>
            <w:tcW w:w="4531" w:type="dxa"/>
            <w:tcBorders>
              <w:bottom w:val="single" w:sz="4" w:space="0" w:color="auto"/>
            </w:tcBorders>
            <w:vAlign w:val="bottom"/>
          </w:tcPr>
          <w:p w14:paraId="131A0EA1"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Opmerking</w:t>
            </w:r>
          </w:p>
        </w:tc>
      </w:tr>
      <w:tr w:rsidR="00AC3EF2" w:rsidRPr="003462D7" w14:paraId="271F1E54" w14:textId="77777777" w:rsidTr="00204952">
        <w:tc>
          <w:tcPr>
            <w:tcW w:w="779" w:type="dxa"/>
            <w:tcBorders>
              <w:top w:val="single" w:sz="4" w:space="0" w:color="auto"/>
              <w:left w:val="single" w:sz="4" w:space="0" w:color="auto"/>
              <w:bottom w:val="single" w:sz="4" w:space="0" w:color="auto"/>
              <w:right w:val="single" w:sz="4" w:space="0" w:color="auto"/>
            </w:tcBorders>
          </w:tcPr>
          <w:p w14:paraId="1C9B5B4F" w14:textId="77777777" w:rsidR="00AC3EF2" w:rsidRPr="003462D7" w:rsidRDefault="00B17C1A" w:rsidP="0093352E">
            <w:pPr>
              <w:pStyle w:val="Koptekst"/>
              <w:tabs>
                <w:tab w:val="left" w:pos="708"/>
              </w:tabs>
              <w:spacing w:line="240" w:lineRule="auto"/>
              <w:rPr>
                <w:rStyle w:val="Versie"/>
                <w:rFonts w:ascii="Arial" w:hAnsi="Arial" w:cs="Arial"/>
                <w:kern w:val="28"/>
                <w:szCs w:val="18"/>
                <w:lang w:val="en-US" w:eastAsia="en-US"/>
              </w:rPr>
            </w:pPr>
            <w:bookmarkStart w:id="10" w:name="bmVersie"/>
            <w:bookmarkStart w:id="11" w:name="bmDatum"/>
            <w:bookmarkEnd w:id="10"/>
            <w:bookmarkEnd w:id="11"/>
            <w:r w:rsidRPr="003462D7">
              <w:rPr>
                <w:rStyle w:val="Versie"/>
                <w:rFonts w:ascii="Arial" w:hAnsi="Arial" w:cs="Arial"/>
                <w:kern w:val="28"/>
                <w:szCs w:val="18"/>
                <w:lang w:val="en-US" w:eastAsia="en-US"/>
              </w:rPr>
              <w:t>2.0</w:t>
            </w:r>
          </w:p>
        </w:tc>
        <w:tc>
          <w:tcPr>
            <w:tcW w:w="1909" w:type="dxa"/>
            <w:tcBorders>
              <w:top w:val="single" w:sz="4" w:space="0" w:color="auto"/>
              <w:left w:val="single" w:sz="4" w:space="0" w:color="auto"/>
              <w:bottom w:val="single" w:sz="4" w:space="0" w:color="auto"/>
              <w:right w:val="single" w:sz="4" w:space="0" w:color="auto"/>
            </w:tcBorders>
          </w:tcPr>
          <w:p w14:paraId="0F0AB593" w14:textId="77777777" w:rsidR="00AC3EF2" w:rsidRPr="003462D7" w:rsidRDefault="00B17C1A"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20</w:t>
            </w:r>
            <w:r w:rsidR="00761A12" w:rsidRPr="003462D7">
              <w:rPr>
                <w:rStyle w:val="Datumopmaakprofiel"/>
                <w:rFonts w:ascii="Arial" w:hAnsi="Arial" w:cs="Arial"/>
                <w:kern w:val="28"/>
                <w:szCs w:val="18"/>
                <w:lang w:val="en-US" w:eastAsia="en-US"/>
              </w:rPr>
              <w:t xml:space="preserve"> mei </w:t>
            </w:r>
            <w:r w:rsidR="00AC3EF2" w:rsidRPr="003462D7">
              <w:rPr>
                <w:rStyle w:val="Datumopmaakprofiel"/>
                <w:rFonts w:ascii="Arial" w:hAnsi="Arial" w:cs="Arial"/>
                <w:kern w:val="28"/>
                <w:szCs w:val="18"/>
                <w:lang w:val="en-US" w:eastAsia="en-US"/>
              </w:rPr>
              <w:t>2010</w:t>
            </w:r>
          </w:p>
        </w:tc>
        <w:tc>
          <w:tcPr>
            <w:tcW w:w="1848" w:type="dxa"/>
            <w:tcBorders>
              <w:top w:val="single" w:sz="4" w:space="0" w:color="auto"/>
              <w:left w:val="single" w:sz="4" w:space="0" w:color="auto"/>
              <w:bottom w:val="single" w:sz="4" w:space="0" w:color="auto"/>
              <w:right w:val="single" w:sz="4" w:space="0" w:color="auto"/>
            </w:tcBorders>
          </w:tcPr>
          <w:p w14:paraId="28E49402" w14:textId="77777777" w:rsidR="00AC3EF2" w:rsidRPr="003462D7" w:rsidRDefault="00761A12"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640ECEC4" w14:textId="77777777" w:rsidR="00AC3EF2" w:rsidRPr="003462D7" w:rsidRDefault="00761A12"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Publicatieversie (geanonimiseerde kopie van werkversie 1.3.8</w:t>
            </w:r>
            <w:r w:rsidR="00F85BFF" w:rsidRPr="003462D7">
              <w:rPr>
                <w:rFonts w:ascii="Arial" w:hAnsi="Arial" w:cs="Arial"/>
                <w:kern w:val="28"/>
                <w:sz w:val="18"/>
                <w:szCs w:val="18"/>
                <w:lang w:eastAsia="en-US"/>
              </w:rPr>
              <w:t xml:space="preserve"> waarbij tevens verwezen wordt naar de publiciteitsversies van de betrokken tekstblokken</w:t>
            </w:r>
            <w:r w:rsidRPr="003462D7">
              <w:rPr>
                <w:rFonts w:ascii="Arial" w:hAnsi="Arial" w:cs="Arial"/>
                <w:kern w:val="28"/>
                <w:sz w:val="18"/>
                <w:szCs w:val="18"/>
                <w:lang w:eastAsia="en-US"/>
              </w:rPr>
              <w:t>)</w:t>
            </w:r>
          </w:p>
        </w:tc>
      </w:tr>
      <w:tr w:rsidR="00DE3F71" w:rsidRPr="003462D7" w14:paraId="0866B0FF" w14:textId="77777777" w:rsidTr="00204952">
        <w:tc>
          <w:tcPr>
            <w:tcW w:w="779" w:type="dxa"/>
            <w:tcBorders>
              <w:top w:val="single" w:sz="4" w:space="0" w:color="auto"/>
              <w:left w:val="single" w:sz="4" w:space="0" w:color="auto"/>
              <w:bottom w:val="single" w:sz="4" w:space="0" w:color="auto"/>
              <w:right w:val="single" w:sz="4" w:space="0" w:color="auto"/>
            </w:tcBorders>
          </w:tcPr>
          <w:p w14:paraId="6FDB5048" w14:textId="77777777" w:rsidR="00DE3F71" w:rsidRPr="003462D7" w:rsidRDefault="00DE3F71"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2.1</w:t>
            </w:r>
          </w:p>
        </w:tc>
        <w:tc>
          <w:tcPr>
            <w:tcW w:w="1909" w:type="dxa"/>
            <w:tcBorders>
              <w:top w:val="single" w:sz="4" w:space="0" w:color="auto"/>
              <w:left w:val="single" w:sz="4" w:space="0" w:color="auto"/>
              <w:bottom w:val="single" w:sz="4" w:space="0" w:color="auto"/>
              <w:right w:val="single" w:sz="4" w:space="0" w:color="auto"/>
            </w:tcBorders>
          </w:tcPr>
          <w:p w14:paraId="4BA3DD35" w14:textId="77777777" w:rsidR="00DE3F71" w:rsidRPr="003462D7" w:rsidRDefault="00DE3F71"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11 augustus 2010</w:t>
            </w:r>
          </w:p>
        </w:tc>
        <w:tc>
          <w:tcPr>
            <w:tcW w:w="1848" w:type="dxa"/>
            <w:tcBorders>
              <w:top w:val="single" w:sz="4" w:space="0" w:color="auto"/>
              <w:left w:val="single" w:sz="4" w:space="0" w:color="auto"/>
              <w:bottom w:val="single" w:sz="4" w:space="0" w:color="auto"/>
              <w:right w:val="single" w:sz="4" w:space="0" w:color="auto"/>
            </w:tcBorders>
          </w:tcPr>
          <w:p w14:paraId="686A0841" w14:textId="77777777" w:rsidR="00DE3F71" w:rsidRPr="003462D7" w:rsidRDefault="00DE3F71"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46CB82D3" w14:textId="77777777" w:rsidR="00DE3F71" w:rsidRPr="003462D7" w:rsidRDefault="00DE3F71"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Versie tekstblok Partij Niet Natuurlijk Persoon gewijzigd.</w:t>
            </w:r>
          </w:p>
        </w:tc>
      </w:tr>
      <w:tr w:rsidR="00106089" w:rsidRPr="003462D7" w14:paraId="13A009EF" w14:textId="77777777" w:rsidTr="00204952">
        <w:tc>
          <w:tcPr>
            <w:tcW w:w="779" w:type="dxa"/>
            <w:tcBorders>
              <w:top w:val="single" w:sz="4" w:space="0" w:color="auto"/>
              <w:left w:val="single" w:sz="4" w:space="0" w:color="auto"/>
              <w:bottom w:val="single" w:sz="4" w:space="0" w:color="auto"/>
              <w:right w:val="single" w:sz="4" w:space="0" w:color="auto"/>
            </w:tcBorders>
          </w:tcPr>
          <w:p w14:paraId="66A0E008" w14:textId="77777777" w:rsidR="00106089" w:rsidRPr="003462D7" w:rsidRDefault="00106089"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2.2</w:t>
            </w:r>
          </w:p>
        </w:tc>
        <w:tc>
          <w:tcPr>
            <w:tcW w:w="1909" w:type="dxa"/>
            <w:tcBorders>
              <w:top w:val="single" w:sz="4" w:space="0" w:color="auto"/>
              <w:left w:val="single" w:sz="4" w:space="0" w:color="auto"/>
              <w:bottom w:val="single" w:sz="4" w:space="0" w:color="auto"/>
              <w:right w:val="single" w:sz="4" w:space="0" w:color="auto"/>
            </w:tcBorders>
          </w:tcPr>
          <w:p w14:paraId="44BF71FE" w14:textId="77777777" w:rsidR="00106089" w:rsidRPr="003462D7" w:rsidRDefault="00676998"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27</w:t>
            </w:r>
            <w:r w:rsidR="00106089" w:rsidRPr="003462D7">
              <w:rPr>
                <w:rStyle w:val="Datumopmaakprofiel"/>
                <w:rFonts w:ascii="Arial" w:hAnsi="Arial" w:cs="Arial"/>
                <w:kern w:val="28"/>
                <w:szCs w:val="18"/>
                <w:lang w:val="en-US" w:eastAsia="en-US"/>
              </w:rPr>
              <w:t xml:space="preserve"> </w:t>
            </w:r>
            <w:r w:rsidRPr="003462D7">
              <w:rPr>
                <w:rStyle w:val="Datumopmaakprofiel"/>
                <w:rFonts w:ascii="Arial" w:hAnsi="Arial" w:cs="Arial"/>
                <w:kern w:val="28"/>
                <w:szCs w:val="18"/>
                <w:lang w:val="en-US" w:eastAsia="en-US"/>
              </w:rPr>
              <w:t>januari</w:t>
            </w:r>
            <w:r w:rsidR="00106089" w:rsidRPr="003462D7">
              <w:rPr>
                <w:rStyle w:val="Datumopmaakprofiel"/>
                <w:rFonts w:ascii="Arial" w:hAnsi="Arial" w:cs="Arial"/>
                <w:kern w:val="28"/>
                <w:szCs w:val="18"/>
                <w:lang w:val="en-US" w:eastAsia="en-US"/>
              </w:rPr>
              <w:t xml:space="preserve"> 201</w:t>
            </w:r>
            <w:r w:rsidRPr="003462D7">
              <w:rPr>
                <w:rStyle w:val="Datumopmaakprofiel"/>
                <w:rFonts w:ascii="Arial" w:hAnsi="Arial" w:cs="Arial"/>
                <w:kern w:val="28"/>
                <w:szCs w:val="18"/>
                <w:lang w:val="en-US" w:eastAsia="en-US"/>
              </w:rPr>
              <w:t>1</w:t>
            </w:r>
          </w:p>
        </w:tc>
        <w:tc>
          <w:tcPr>
            <w:tcW w:w="1848" w:type="dxa"/>
            <w:tcBorders>
              <w:top w:val="single" w:sz="4" w:space="0" w:color="auto"/>
              <w:left w:val="single" w:sz="4" w:space="0" w:color="auto"/>
              <w:bottom w:val="single" w:sz="4" w:space="0" w:color="auto"/>
              <w:right w:val="single" w:sz="4" w:space="0" w:color="auto"/>
            </w:tcBorders>
          </w:tcPr>
          <w:p w14:paraId="7F84E401" w14:textId="77777777" w:rsidR="00106089" w:rsidRPr="003462D7" w:rsidRDefault="00106089"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82BE630" w14:textId="77777777" w:rsidR="00106089" w:rsidRPr="003462D7" w:rsidRDefault="00106089"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Titel toegevoegd.</w:t>
            </w:r>
          </w:p>
          <w:p w14:paraId="372A819A" w14:textId="77777777" w:rsidR="00CB6295" w:rsidRPr="003462D7" w:rsidRDefault="00CB6295"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Zaaknummer toegevoegd.</w:t>
            </w:r>
          </w:p>
          <w:p w14:paraId="74BAB354" w14:textId="77777777" w:rsidR="00BA16DA" w:rsidRPr="003462D7" w:rsidRDefault="00BA16DA"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 xml:space="preserve">Tekstblok Partij paar natuurlijke personen </w:t>
            </w:r>
            <w:r w:rsidR="000D0BA0" w:rsidRPr="003462D7">
              <w:rPr>
                <w:rFonts w:ascii="Arial" w:hAnsi="Arial" w:cs="Arial"/>
                <w:kern w:val="28"/>
                <w:sz w:val="18"/>
                <w:szCs w:val="18"/>
                <w:lang w:eastAsia="en-US"/>
              </w:rPr>
              <w:t xml:space="preserve"> verwijderd</w:t>
            </w:r>
          </w:p>
          <w:p w14:paraId="397E9B2C" w14:textId="77777777" w:rsidR="00AF3DF7" w:rsidRPr="003462D7" w:rsidRDefault="00AF3DF7"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Uitlijning ‘derhalve….’</w:t>
            </w:r>
          </w:p>
          <w:p w14:paraId="4913B1FD" w14:textId="77777777" w:rsidR="00EB0A20" w:rsidRPr="003462D7" w:rsidRDefault="00EB0A20"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Tekstblok gevolmachtigde 2.</w:t>
            </w:r>
            <w:r w:rsidR="000D0BA0" w:rsidRPr="003462D7">
              <w:rPr>
                <w:rFonts w:ascii="Arial" w:hAnsi="Arial" w:cs="Arial"/>
                <w:kern w:val="28"/>
                <w:sz w:val="18"/>
                <w:szCs w:val="18"/>
                <w:lang w:eastAsia="en-US"/>
              </w:rPr>
              <w:t>2</w:t>
            </w:r>
          </w:p>
        </w:tc>
      </w:tr>
      <w:tr w:rsidR="00A924B5" w:rsidRPr="003462D7" w14:paraId="578E61EB" w14:textId="77777777" w:rsidTr="00204952">
        <w:tc>
          <w:tcPr>
            <w:tcW w:w="779" w:type="dxa"/>
            <w:tcBorders>
              <w:top w:val="single" w:sz="4" w:space="0" w:color="auto"/>
              <w:left w:val="single" w:sz="4" w:space="0" w:color="auto"/>
              <w:bottom w:val="single" w:sz="4" w:space="0" w:color="auto"/>
              <w:right w:val="single" w:sz="4" w:space="0" w:color="auto"/>
            </w:tcBorders>
          </w:tcPr>
          <w:p w14:paraId="7DA9D330" w14:textId="77777777" w:rsidR="00A924B5" w:rsidRPr="003462D7" w:rsidRDefault="00A924B5"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2.3</w:t>
            </w:r>
          </w:p>
        </w:tc>
        <w:tc>
          <w:tcPr>
            <w:tcW w:w="1909" w:type="dxa"/>
            <w:tcBorders>
              <w:top w:val="single" w:sz="4" w:space="0" w:color="auto"/>
              <w:left w:val="single" w:sz="4" w:space="0" w:color="auto"/>
              <w:bottom w:val="single" w:sz="4" w:space="0" w:color="auto"/>
              <w:right w:val="single" w:sz="4" w:space="0" w:color="auto"/>
            </w:tcBorders>
          </w:tcPr>
          <w:p w14:paraId="7717CF92" w14:textId="77777777" w:rsidR="00A924B5" w:rsidRPr="003462D7" w:rsidRDefault="00A924B5"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18 februari 2011</w:t>
            </w:r>
          </w:p>
        </w:tc>
        <w:tc>
          <w:tcPr>
            <w:tcW w:w="1848" w:type="dxa"/>
            <w:tcBorders>
              <w:top w:val="single" w:sz="4" w:space="0" w:color="auto"/>
              <w:left w:val="single" w:sz="4" w:space="0" w:color="auto"/>
              <w:bottom w:val="single" w:sz="4" w:space="0" w:color="auto"/>
              <w:right w:val="single" w:sz="4" w:space="0" w:color="auto"/>
            </w:tcBorders>
          </w:tcPr>
          <w:p w14:paraId="67830D0C" w14:textId="77777777" w:rsidR="00A924B5" w:rsidRPr="003462D7" w:rsidRDefault="00A924B5"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9986CB0" w14:textId="77777777" w:rsidR="00A924B5" w:rsidRPr="003462D7" w:rsidRDefault="00A924B5"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Tekstblok ‘Partijnamen in hypotheekakten’ uit dit model gehaald</w:t>
            </w:r>
          </w:p>
        </w:tc>
      </w:tr>
      <w:tr w:rsidR="00476C3A" w:rsidRPr="003462D7" w14:paraId="2D23E008" w14:textId="77777777" w:rsidTr="00204952">
        <w:tc>
          <w:tcPr>
            <w:tcW w:w="779" w:type="dxa"/>
            <w:tcBorders>
              <w:top w:val="single" w:sz="4" w:space="0" w:color="auto"/>
              <w:left w:val="single" w:sz="4" w:space="0" w:color="auto"/>
              <w:bottom w:val="single" w:sz="4" w:space="0" w:color="auto"/>
              <w:right w:val="single" w:sz="4" w:space="0" w:color="auto"/>
            </w:tcBorders>
          </w:tcPr>
          <w:p w14:paraId="0C4F673D" w14:textId="77777777" w:rsidR="00476C3A" w:rsidRPr="003462D7" w:rsidRDefault="00476C3A"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2.4</w:t>
            </w:r>
          </w:p>
        </w:tc>
        <w:tc>
          <w:tcPr>
            <w:tcW w:w="1909" w:type="dxa"/>
            <w:tcBorders>
              <w:top w:val="single" w:sz="4" w:space="0" w:color="auto"/>
              <w:left w:val="single" w:sz="4" w:space="0" w:color="auto"/>
              <w:bottom w:val="single" w:sz="4" w:space="0" w:color="auto"/>
              <w:right w:val="single" w:sz="4" w:space="0" w:color="auto"/>
            </w:tcBorders>
          </w:tcPr>
          <w:p w14:paraId="5D385418" w14:textId="77777777" w:rsidR="00476C3A" w:rsidRPr="003462D7" w:rsidRDefault="00476C3A"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28 maart 2011</w:t>
            </w:r>
          </w:p>
        </w:tc>
        <w:tc>
          <w:tcPr>
            <w:tcW w:w="1848" w:type="dxa"/>
            <w:tcBorders>
              <w:top w:val="single" w:sz="4" w:space="0" w:color="auto"/>
              <w:left w:val="single" w:sz="4" w:space="0" w:color="auto"/>
              <w:bottom w:val="single" w:sz="4" w:space="0" w:color="auto"/>
              <w:right w:val="single" w:sz="4" w:space="0" w:color="auto"/>
            </w:tcBorders>
          </w:tcPr>
          <w:p w14:paraId="54FEFAC1" w14:textId="77777777" w:rsidR="00476C3A" w:rsidRPr="003462D7" w:rsidRDefault="00476C3A"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54E69661" w14:textId="77777777" w:rsidR="00476C3A" w:rsidRPr="003462D7" w:rsidRDefault="00476C3A"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De laatste zin onder het kopje ‘rangwisseling’ is ‘grijs’ gemaakt. Deze zin is gekoppeld aan ‘rangwisseling’ wat niet ondersteund wordt in het eerste deel.</w:t>
            </w:r>
          </w:p>
        </w:tc>
      </w:tr>
      <w:tr w:rsidR="002E7F50" w:rsidRPr="003462D7" w14:paraId="6E63A0D5" w14:textId="77777777" w:rsidTr="00204952">
        <w:tc>
          <w:tcPr>
            <w:tcW w:w="779" w:type="dxa"/>
            <w:tcBorders>
              <w:top w:val="single" w:sz="4" w:space="0" w:color="auto"/>
              <w:left w:val="single" w:sz="4" w:space="0" w:color="auto"/>
              <w:bottom w:val="single" w:sz="4" w:space="0" w:color="auto"/>
              <w:right w:val="single" w:sz="4" w:space="0" w:color="auto"/>
            </w:tcBorders>
          </w:tcPr>
          <w:p w14:paraId="54564FBF" w14:textId="77777777" w:rsidR="002E7F50" w:rsidRPr="003462D7" w:rsidRDefault="002E7F50"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2.5</w:t>
            </w:r>
          </w:p>
        </w:tc>
        <w:tc>
          <w:tcPr>
            <w:tcW w:w="1909" w:type="dxa"/>
            <w:tcBorders>
              <w:top w:val="single" w:sz="4" w:space="0" w:color="auto"/>
              <w:left w:val="single" w:sz="4" w:space="0" w:color="auto"/>
              <w:bottom w:val="single" w:sz="4" w:space="0" w:color="auto"/>
              <w:right w:val="single" w:sz="4" w:space="0" w:color="auto"/>
            </w:tcBorders>
          </w:tcPr>
          <w:p w14:paraId="0E3E3F1C" w14:textId="77777777" w:rsidR="002E7F50" w:rsidRPr="003462D7" w:rsidRDefault="002E7F50"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19 augustus 2011</w:t>
            </w:r>
          </w:p>
        </w:tc>
        <w:tc>
          <w:tcPr>
            <w:tcW w:w="1848" w:type="dxa"/>
            <w:tcBorders>
              <w:top w:val="single" w:sz="4" w:space="0" w:color="auto"/>
              <w:left w:val="single" w:sz="4" w:space="0" w:color="auto"/>
              <w:bottom w:val="single" w:sz="4" w:space="0" w:color="auto"/>
              <w:right w:val="single" w:sz="4" w:space="0" w:color="auto"/>
            </w:tcBorders>
          </w:tcPr>
          <w:p w14:paraId="0507DE28" w14:textId="77777777" w:rsidR="002E7F50" w:rsidRPr="003462D7" w:rsidRDefault="002E7F50"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19E254DD" w14:textId="77777777" w:rsidR="002E7F50" w:rsidRPr="003462D7" w:rsidRDefault="002E7F50" w:rsidP="0093352E">
            <w:pPr>
              <w:rPr>
                <w:rFonts w:ascii="Arial" w:hAnsi="Arial"/>
                <w:kern w:val="28"/>
                <w:sz w:val="18"/>
                <w:szCs w:val="18"/>
                <w:lang w:eastAsia="en-US"/>
              </w:rPr>
            </w:pPr>
            <w:r w:rsidRPr="003462D7">
              <w:rPr>
                <w:rFonts w:ascii="Arial" w:hAnsi="Arial"/>
                <w:kern w:val="28"/>
                <w:sz w:val="18"/>
                <w:szCs w:val="18"/>
                <w:lang w:eastAsia="en-US"/>
              </w:rPr>
              <w:t>Tekstblokken ‘Partijnamen in hypotheekakten’ en ‘overbruggingshypotheek’ toegevoegd</w:t>
            </w:r>
          </w:p>
          <w:p w14:paraId="1ADE5BD5" w14:textId="77777777" w:rsidR="002E7F50" w:rsidRPr="003462D7" w:rsidRDefault="002E7F50" w:rsidP="0093352E">
            <w:pPr>
              <w:snapToGrid w:val="0"/>
              <w:rPr>
                <w:rFonts w:ascii="Arial" w:hAnsi="Arial"/>
                <w:kern w:val="28"/>
                <w:sz w:val="18"/>
                <w:szCs w:val="18"/>
                <w:lang w:eastAsia="en-US"/>
              </w:rPr>
            </w:pPr>
            <w:r w:rsidRPr="003462D7">
              <w:rPr>
                <w:rFonts w:ascii="Arial" w:hAnsi="Arial"/>
                <w:kern w:val="28"/>
                <w:sz w:val="18"/>
                <w:szCs w:val="18"/>
                <w:lang w:eastAsia="en-US"/>
              </w:rPr>
              <w:t>Diverse versies van tekstblokken gewijzigd</w:t>
            </w:r>
            <w:r w:rsidR="00BF1BC6" w:rsidRPr="003462D7">
              <w:rPr>
                <w:rFonts w:ascii="Arial" w:hAnsi="Arial"/>
                <w:kern w:val="28"/>
                <w:sz w:val="18"/>
                <w:szCs w:val="18"/>
                <w:lang w:eastAsia="en-US"/>
              </w:rPr>
              <w:t>.</w:t>
            </w:r>
          </w:p>
          <w:p w14:paraId="5F75C109" w14:textId="77777777" w:rsidR="00E66A22" w:rsidRPr="003462D7" w:rsidRDefault="00E66A22" w:rsidP="0093352E">
            <w:pPr>
              <w:snapToGrid w:val="0"/>
              <w:rPr>
                <w:rFonts w:ascii="Arial" w:hAnsi="Arial"/>
                <w:kern w:val="28"/>
                <w:sz w:val="18"/>
                <w:szCs w:val="18"/>
                <w:lang w:eastAsia="en-US"/>
              </w:rPr>
            </w:pPr>
            <w:r w:rsidRPr="003462D7">
              <w:rPr>
                <w:rFonts w:ascii="Arial" w:hAnsi="Arial"/>
                <w:kern w:val="28"/>
                <w:sz w:val="18"/>
                <w:szCs w:val="18"/>
                <w:lang w:eastAsia="en-US"/>
              </w:rPr>
              <w:t>Volmachten en comparante mogelijk gemaakt.</w:t>
            </w:r>
          </w:p>
          <w:p w14:paraId="437B5B20" w14:textId="77777777" w:rsidR="00E66A22" w:rsidRPr="003462D7" w:rsidRDefault="00E66A22" w:rsidP="0093352E">
            <w:pPr>
              <w:snapToGrid w:val="0"/>
              <w:rPr>
                <w:rFonts w:ascii="Arial" w:hAnsi="Arial" w:cs="Arial"/>
                <w:kern w:val="28"/>
                <w:sz w:val="18"/>
                <w:szCs w:val="18"/>
                <w:lang w:eastAsia="en-US"/>
              </w:rPr>
            </w:pPr>
            <w:r w:rsidRPr="003462D7">
              <w:rPr>
                <w:rFonts w:ascii="Arial" w:hAnsi="Arial"/>
                <w:kern w:val="28"/>
                <w:sz w:val="18"/>
                <w:szCs w:val="18"/>
                <w:lang w:eastAsia="en-US"/>
              </w:rPr>
              <w:t>Enkelvoudsvorm bij ‘krediet’ mogelijk gemaakt.</w:t>
            </w:r>
          </w:p>
        </w:tc>
      </w:tr>
      <w:tr w:rsidR="00BF1BC6" w:rsidRPr="003462D7" w14:paraId="7DB15B93" w14:textId="77777777" w:rsidTr="00204952">
        <w:tc>
          <w:tcPr>
            <w:tcW w:w="779" w:type="dxa"/>
            <w:tcBorders>
              <w:top w:val="single" w:sz="4" w:space="0" w:color="auto"/>
              <w:left w:val="single" w:sz="4" w:space="0" w:color="auto"/>
              <w:bottom w:val="single" w:sz="4" w:space="0" w:color="auto"/>
              <w:right w:val="single" w:sz="4" w:space="0" w:color="auto"/>
            </w:tcBorders>
          </w:tcPr>
          <w:p w14:paraId="7F1DECC8" w14:textId="77777777" w:rsidR="00BF1BC6" w:rsidRPr="003462D7" w:rsidRDefault="00BF1BC6"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2.6</w:t>
            </w:r>
          </w:p>
        </w:tc>
        <w:tc>
          <w:tcPr>
            <w:tcW w:w="1909" w:type="dxa"/>
            <w:tcBorders>
              <w:top w:val="single" w:sz="4" w:space="0" w:color="auto"/>
              <w:left w:val="single" w:sz="4" w:space="0" w:color="auto"/>
              <w:bottom w:val="single" w:sz="4" w:space="0" w:color="auto"/>
              <w:right w:val="single" w:sz="4" w:space="0" w:color="auto"/>
            </w:tcBorders>
          </w:tcPr>
          <w:p w14:paraId="3A11B9F4" w14:textId="77777777" w:rsidR="00BF1BC6" w:rsidRPr="003462D7" w:rsidRDefault="00BF1BC6"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01 september 2011</w:t>
            </w:r>
          </w:p>
        </w:tc>
        <w:tc>
          <w:tcPr>
            <w:tcW w:w="1848" w:type="dxa"/>
            <w:tcBorders>
              <w:top w:val="single" w:sz="4" w:space="0" w:color="auto"/>
              <w:left w:val="single" w:sz="4" w:space="0" w:color="auto"/>
              <w:bottom w:val="single" w:sz="4" w:space="0" w:color="auto"/>
              <w:right w:val="single" w:sz="4" w:space="0" w:color="auto"/>
            </w:tcBorders>
          </w:tcPr>
          <w:p w14:paraId="5517A4E0" w14:textId="77777777" w:rsidR="00BF1BC6" w:rsidRPr="003462D7" w:rsidRDefault="00BF1BC6"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071CFA0C" w14:textId="77777777" w:rsidR="00BF1BC6" w:rsidRPr="003462D7" w:rsidRDefault="00BF1BC6" w:rsidP="0093352E">
            <w:pPr>
              <w:rPr>
                <w:rFonts w:ascii="Arial" w:hAnsi="Arial"/>
                <w:kern w:val="28"/>
                <w:sz w:val="18"/>
                <w:szCs w:val="18"/>
                <w:lang w:eastAsia="en-US"/>
              </w:rPr>
            </w:pPr>
            <w:r w:rsidRPr="003462D7">
              <w:rPr>
                <w:rFonts w:ascii="Arial" w:hAnsi="Arial"/>
                <w:kern w:val="28"/>
                <w:sz w:val="18"/>
                <w:szCs w:val="18"/>
                <w:lang w:eastAsia="en-US"/>
              </w:rPr>
              <w:t>Tekstblok ‘Partijnamen in hypotheekakten’ op een andere plaats in het model gehangen.</w:t>
            </w:r>
          </w:p>
        </w:tc>
      </w:tr>
      <w:tr w:rsidR="00B507D3" w:rsidRPr="003462D7" w14:paraId="2BFFDA09" w14:textId="77777777" w:rsidTr="00204952">
        <w:tc>
          <w:tcPr>
            <w:tcW w:w="779" w:type="dxa"/>
            <w:tcBorders>
              <w:top w:val="single" w:sz="4" w:space="0" w:color="auto"/>
              <w:left w:val="single" w:sz="4" w:space="0" w:color="auto"/>
              <w:bottom w:val="single" w:sz="4" w:space="0" w:color="auto"/>
              <w:right w:val="single" w:sz="4" w:space="0" w:color="auto"/>
            </w:tcBorders>
          </w:tcPr>
          <w:p w14:paraId="1812FF9B" w14:textId="77777777" w:rsidR="00B507D3" w:rsidRPr="003462D7" w:rsidRDefault="00B507D3"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2.7</w:t>
            </w:r>
          </w:p>
        </w:tc>
        <w:tc>
          <w:tcPr>
            <w:tcW w:w="1909" w:type="dxa"/>
            <w:tcBorders>
              <w:top w:val="single" w:sz="4" w:space="0" w:color="auto"/>
              <w:left w:val="single" w:sz="4" w:space="0" w:color="auto"/>
              <w:bottom w:val="single" w:sz="4" w:space="0" w:color="auto"/>
              <w:right w:val="single" w:sz="4" w:space="0" w:color="auto"/>
            </w:tcBorders>
          </w:tcPr>
          <w:p w14:paraId="2BE491AF" w14:textId="77777777" w:rsidR="00B507D3" w:rsidRPr="003462D7" w:rsidRDefault="00B507D3"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22 februari 2012</w:t>
            </w:r>
          </w:p>
        </w:tc>
        <w:tc>
          <w:tcPr>
            <w:tcW w:w="1848" w:type="dxa"/>
            <w:tcBorders>
              <w:top w:val="single" w:sz="4" w:space="0" w:color="auto"/>
              <w:left w:val="single" w:sz="4" w:space="0" w:color="auto"/>
              <w:bottom w:val="single" w:sz="4" w:space="0" w:color="auto"/>
              <w:right w:val="single" w:sz="4" w:space="0" w:color="auto"/>
            </w:tcBorders>
          </w:tcPr>
          <w:p w14:paraId="7AB5BF23" w14:textId="77777777" w:rsidR="00B507D3" w:rsidRPr="003462D7" w:rsidRDefault="00B507D3"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9729661" w14:textId="77777777" w:rsidR="00B507D3" w:rsidRPr="003462D7" w:rsidRDefault="00B507D3" w:rsidP="0093352E">
            <w:pPr>
              <w:rPr>
                <w:rFonts w:ascii="Arial" w:hAnsi="Arial"/>
                <w:kern w:val="28"/>
                <w:sz w:val="18"/>
                <w:szCs w:val="18"/>
                <w:lang w:eastAsia="en-US"/>
              </w:rPr>
            </w:pPr>
            <w:r w:rsidRPr="003462D7">
              <w:rPr>
                <w:rFonts w:ascii="Arial" w:hAnsi="Arial"/>
                <w:kern w:val="28"/>
                <w:sz w:val="18"/>
                <w:szCs w:val="18"/>
                <w:lang w:eastAsia="en-US"/>
              </w:rPr>
              <w:t>Nieuwe versie tekstblokken Partij NP en Partij NNP</w:t>
            </w:r>
          </w:p>
        </w:tc>
      </w:tr>
      <w:tr w:rsidR="0010607B" w:rsidRPr="003462D7" w14:paraId="7C957350" w14:textId="77777777" w:rsidTr="00204952">
        <w:tc>
          <w:tcPr>
            <w:tcW w:w="779" w:type="dxa"/>
            <w:tcBorders>
              <w:top w:val="single" w:sz="4" w:space="0" w:color="auto"/>
              <w:left w:val="single" w:sz="4" w:space="0" w:color="auto"/>
              <w:bottom w:val="single" w:sz="4" w:space="0" w:color="auto"/>
              <w:right w:val="single" w:sz="4" w:space="0" w:color="auto"/>
            </w:tcBorders>
          </w:tcPr>
          <w:p w14:paraId="115C5A19" w14:textId="77777777" w:rsidR="0010607B" w:rsidRPr="003462D7" w:rsidRDefault="0010607B"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2.8</w:t>
            </w:r>
          </w:p>
        </w:tc>
        <w:tc>
          <w:tcPr>
            <w:tcW w:w="1909" w:type="dxa"/>
            <w:tcBorders>
              <w:top w:val="single" w:sz="4" w:space="0" w:color="auto"/>
              <w:left w:val="single" w:sz="4" w:space="0" w:color="auto"/>
              <w:bottom w:val="single" w:sz="4" w:space="0" w:color="auto"/>
              <w:right w:val="single" w:sz="4" w:space="0" w:color="auto"/>
            </w:tcBorders>
          </w:tcPr>
          <w:p w14:paraId="1EF927DB" w14:textId="77777777" w:rsidR="0010607B" w:rsidRPr="003462D7" w:rsidRDefault="0010607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23 februari 2012</w:t>
            </w:r>
          </w:p>
        </w:tc>
        <w:tc>
          <w:tcPr>
            <w:tcW w:w="1848" w:type="dxa"/>
            <w:tcBorders>
              <w:top w:val="single" w:sz="4" w:space="0" w:color="auto"/>
              <w:left w:val="single" w:sz="4" w:space="0" w:color="auto"/>
              <w:bottom w:val="single" w:sz="4" w:space="0" w:color="auto"/>
              <w:right w:val="single" w:sz="4" w:space="0" w:color="auto"/>
            </w:tcBorders>
          </w:tcPr>
          <w:p w14:paraId="577ACDEE" w14:textId="77777777" w:rsidR="0010607B" w:rsidRPr="003462D7" w:rsidRDefault="0010607B"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1D3B0758" w14:textId="77777777" w:rsidR="0010607B" w:rsidRPr="003462D7" w:rsidRDefault="0010607B"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 tekstblok Titel hypotheekakten toegevoegd</w:t>
            </w:r>
          </w:p>
        </w:tc>
      </w:tr>
      <w:tr w:rsidR="00A13983" w:rsidRPr="003462D7" w14:paraId="598E39AA" w14:textId="77777777" w:rsidTr="00204952">
        <w:tc>
          <w:tcPr>
            <w:tcW w:w="779" w:type="dxa"/>
            <w:tcBorders>
              <w:top w:val="single" w:sz="4" w:space="0" w:color="auto"/>
              <w:left w:val="single" w:sz="4" w:space="0" w:color="auto"/>
              <w:bottom w:val="single" w:sz="4" w:space="0" w:color="auto"/>
              <w:right w:val="single" w:sz="4" w:space="0" w:color="auto"/>
            </w:tcBorders>
          </w:tcPr>
          <w:p w14:paraId="0C75B4AF" w14:textId="77777777" w:rsidR="00A13983" w:rsidRPr="003462D7" w:rsidRDefault="00A13983"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w:t>
            </w:r>
            <w:r w:rsidRPr="003462D7">
              <w:rPr>
                <w:rFonts w:ascii="Arial" w:hAnsi="Arial" w:cs="Arial"/>
                <w:sz w:val="18"/>
                <w:szCs w:val="18"/>
                <w:lang w:val="nl-NL"/>
              </w:rPr>
              <w:t>9</w:t>
            </w:r>
          </w:p>
        </w:tc>
        <w:tc>
          <w:tcPr>
            <w:tcW w:w="1909" w:type="dxa"/>
            <w:tcBorders>
              <w:top w:val="single" w:sz="4" w:space="0" w:color="auto"/>
              <w:left w:val="single" w:sz="4" w:space="0" w:color="auto"/>
              <w:bottom w:val="single" w:sz="4" w:space="0" w:color="auto"/>
              <w:right w:val="single" w:sz="4" w:space="0" w:color="auto"/>
            </w:tcBorders>
          </w:tcPr>
          <w:p w14:paraId="1AA1515A" w14:textId="77777777" w:rsidR="00A13983" w:rsidRPr="003462D7" w:rsidRDefault="00A05DF0"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11 april 2012</w:t>
            </w:r>
          </w:p>
        </w:tc>
        <w:tc>
          <w:tcPr>
            <w:tcW w:w="1848" w:type="dxa"/>
            <w:tcBorders>
              <w:top w:val="single" w:sz="4" w:space="0" w:color="auto"/>
              <w:left w:val="single" w:sz="4" w:space="0" w:color="auto"/>
              <w:bottom w:val="single" w:sz="4" w:space="0" w:color="auto"/>
              <w:right w:val="single" w:sz="4" w:space="0" w:color="auto"/>
            </w:tcBorders>
          </w:tcPr>
          <w:p w14:paraId="39BAB0E1" w14:textId="77777777" w:rsidR="00A13983" w:rsidRPr="003462D7" w:rsidRDefault="00A05DF0"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4A2070A5" w14:textId="77777777" w:rsidR="00A13983" w:rsidRPr="003462D7" w:rsidRDefault="00A05DF0" w:rsidP="0093352E">
            <w:pPr>
              <w:rPr>
                <w:rFonts w:ascii="Arial" w:hAnsi="Arial"/>
                <w:kern w:val="28"/>
                <w:sz w:val="18"/>
                <w:szCs w:val="18"/>
                <w:lang w:eastAsia="en-US"/>
              </w:rPr>
            </w:pPr>
            <w:r w:rsidRPr="003462D7">
              <w:rPr>
                <w:rFonts w:ascii="Arial" w:hAnsi="Arial"/>
                <w:kern w:val="28"/>
                <w:sz w:val="18"/>
                <w:szCs w:val="18"/>
                <w:lang w:eastAsia="en-US"/>
              </w:rPr>
              <w:t>Enkele kleuraanpassingen en aangepast naar nieuwste versies van tekstblokken</w:t>
            </w:r>
          </w:p>
        </w:tc>
      </w:tr>
      <w:tr w:rsidR="00C64F6C" w:rsidRPr="003462D7" w14:paraId="6BDA5841" w14:textId="77777777" w:rsidTr="00204952">
        <w:tc>
          <w:tcPr>
            <w:tcW w:w="779" w:type="dxa"/>
            <w:tcBorders>
              <w:top w:val="single" w:sz="4" w:space="0" w:color="auto"/>
              <w:left w:val="single" w:sz="4" w:space="0" w:color="auto"/>
              <w:bottom w:val="single" w:sz="4" w:space="0" w:color="auto"/>
              <w:right w:val="single" w:sz="4" w:space="0" w:color="auto"/>
            </w:tcBorders>
          </w:tcPr>
          <w:p w14:paraId="404712CA" w14:textId="77777777" w:rsidR="00C64F6C" w:rsidRPr="003462D7" w:rsidRDefault="00C64F6C"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3.0</w:t>
            </w:r>
          </w:p>
        </w:tc>
        <w:tc>
          <w:tcPr>
            <w:tcW w:w="1909" w:type="dxa"/>
            <w:tcBorders>
              <w:top w:val="single" w:sz="4" w:space="0" w:color="auto"/>
              <w:left w:val="single" w:sz="4" w:space="0" w:color="auto"/>
              <w:bottom w:val="single" w:sz="4" w:space="0" w:color="auto"/>
              <w:right w:val="single" w:sz="4" w:space="0" w:color="auto"/>
            </w:tcBorders>
          </w:tcPr>
          <w:p w14:paraId="01A895AB" w14:textId="77777777" w:rsidR="00C64F6C" w:rsidRPr="003462D7" w:rsidRDefault="00DD5564"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12 juni</w:t>
            </w:r>
            <w:r w:rsidR="00C64F6C" w:rsidRPr="003462D7">
              <w:rPr>
                <w:rStyle w:val="Datumopmaakprofiel"/>
                <w:rFonts w:ascii="Arial" w:hAnsi="Arial" w:cs="Arial"/>
                <w:kern w:val="28"/>
                <w:szCs w:val="18"/>
                <w:lang w:val="en-US" w:eastAsia="en-US"/>
              </w:rPr>
              <w:t xml:space="preserve"> 2013</w:t>
            </w:r>
          </w:p>
        </w:tc>
        <w:tc>
          <w:tcPr>
            <w:tcW w:w="1848" w:type="dxa"/>
            <w:tcBorders>
              <w:top w:val="single" w:sz="4" w:space="0" w:color="auto"/>
              <w:left w:val="single" w:sz="4" w:space="0" w:color="auto"/>
              <w:bottom w:val="single" w:sz="4" w:space="0" w:color="auto"/>
              <w:right w:val="single" w:sz="4" w:space="0" w:color="auto"/>
            </w:tcBorders>
          </w:tcPr>
          <w:p w14:paraId="3B828322" w14:textId="77777777" w:rsidR="00C64F6C" w:rsidRPr="003462D7" w:rsidRDefault="00C64F6C"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18ED8A2B" w14:textId="77777777" w:rsidR="00C64F6C" w:rsidRPr="003462D7" w:rsidRDefault="00C64F6C" w:rsidP="0093352E">
            <w:pPr>
              <w:rPr>
                <w:rFonts w:ascii="Arial" w:hAnsi="Arial"/>
                <w:kern w:val="28"/>
                <w:sz w:val="18"/>
                <w:szCs w:val="18"/>
                <w:lang w:eastAsia="en-US"/>
              </w:rPr>
            </w:pPr>
            <w:r w:rsidRPr="003462D7">
              <w:rPr>
                <w:rFonts w:ascii="Arial" w:hAnsi="Arial"/>
                <w:kern w:val="28"/>
                <w:sz w:val="18"/>
                <w:szCs w:val="18"/>
                <w:lang w:eastAsia="en-US"/>
              </w:rPr>
              <w:t>";" na overbruggingshypotheek aangepast in een ".", tekst m.b.t. rangwisseling aangepast</w:t>
            </w:r>
            <w:r w:rsidR="00D1771F" w:rsidRPr="003462D7">
              <w:rPr>
                <w:rFonts w:ascii="Arial" w:hAnsi="Arial"/>
                <w:kern w:val="28"/>
                <w:sz w:val="18"/>
                <w:szCs w:val="18"/>
                <w:lang w:eastAsia="en-US"/>
              </w:rPr>
              <w:t>, aangepast naar nieuwste versies van tekstblokken</w:t>
            </w:r>
          </w:p>
        </w:tc>
      </w:tr>
      <w:tr w:rsidR="002C7882" w:rsidRPr="003462D7" w14:paraId="756A4CED" w14:textId="77777777" w:rsidTr="00204952">
        <w:tc>
          <w:tcPr>
            <w:tcW w:w="779" w:type="dxa"/>
            <w:tcBorders>
              <w:top w:val="single" w:sz="4" w:space="0" w:color="auto"/>
              <w:left w:val="single" w:sz="4" w:space="0" w:color="auto"/>
              <w:bottom w:val="single" w:sz="4" w:space="0" w:color="auto"/>
              <w:right w:val="single" w:sz="4" w:space="0" w:color="auto"/>
            </w:tcBorders>
          </w:tcPr>
          <w:p w14:paraId="32789E24" w14:textId="77777777" w:rsidR="002C7882" w:rsidRPr="003462D7" w:rsidRDefault="002C7882"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3.1</w:t>
            </w:r>
          </w:p>
        </w:tc>
        <w:tc>
          <w:tcPr>
            <w:tcW w:w="1909" w:type="dxa"/>
            <w:tcBorders>
              <w:top w:val="single" w:sz="4" w:space="0" w:color="auto"/>
              <w:left w:val="single" w:sz="4" w:space="0" w:color="auto"/>
              <w:bottom w:val="single" w:sz="4" w:space="0" w:color="auto"/>
              <w:right w:val="single" w:sz="4" w:space="0" w:color="auto"/>
            </w:tcBorders>
          </w:tcPr>
          <w:p w14:paraId="58578D8A" w14:textId="77777777" w:rsidR="002C7882" w:rsidRPr="003462D7" w:rsidRDefault="002C7882"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 november 2013</w:t>
            </w:r>
          </w:p>
        </w:tc>
        <w:tc>
          <w:tcPr>
            <w:tcW w:w="1848" w:type="dxa"/>
            <w:tcBorders>
              <w:top w:val="single" w:sz="4" w:space="0" w:color="auto"/>
              <w:left w:val="single" w:sz="4" w:space="0" w:color="auto"/>
              <w:bottom w:val="single" w:sz="4" w:space="0" w:color="auto"/>
              <w:right w:val="single" w:sz="4" w:space="0" w:color="auto"/>
            </w:tcBorders>
          </w:tcPr>
          <w:p w14:paraId="31DDC565" w14:textId="77777777" w:rsidR="002C7882" w:rsidRPr="003462D7" w:rsidRDefault="002C7882"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3EA7A80" w14:textId="77777777" w:rsidR="002C7882" w:rsidRPr="003462D7" w:rsidRDefault="002C7882"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654C6E" w:rsidRPr="003462D7" w14:paraId="0D170393" w14:textId="77777777" w:rsidTr="00204952">
        <w:tc>
          <w:tcPr>
            <w:tcW w:w="779" w:type="dxa"/>
            <w:tcBorders>
              <w:top w:val="single" w:sz="4" w:space="0" w:color="auto"/>
              <w:left w:val="single" w:sz="4" w:space="0" w:color="auto"/>
              <w:bottom w:val="single" w:sz="4" w:space="0" w:color="auto"/>
              <w:right w:val="single" w:sz="4" w:space="0" w:color="auto"/>
            </w:tcBorders>
          </w:tcPr>
          <w:p w14:paraId="0A16046E" w14:textId="77777777" w:rsidR="00654C6E" w:rsidRPr="003462D7" w:rsidRDefault="00654C6E"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3.2</w:t>
            </w:r>
          </w:p>
        </w:tc>
        <w:tc>
          <w:tcPr>
            <w:tcW w:w="1909" w:type="dxa"/>
            <w:tcBorders>
              <w:top w:val="single" w:sz="4" w:space="0" w:color="auto"/>
              <w:left w:val="single" w:sz="4" w:space="0" w:color="auto"/>
              <w:bottom w:val="single" w:sz="4" w:space="0" w:color="auto"/>
              <w:right w:val="single" w:sz="4" w:space="0" w:color="auto"/>
            </w:tcBorders>
          </w:tcPr>
          <w:p w14:paraId="09B4ABD5" w14:textId="77777777" w:rsidR="00654C6E" w:rsidRPr="003462D7" w:rsidRDefault="00D356B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w:t>
            </w:r>
            <w:r w:rsidR="00654C6E" w:rsidRPr="003462D7">
              <w:rPr>
                <w:rStyle w:val="Datumopmaakprofiel"/>
                <w:rFonts w:ascii="Arial" w:hAnsi="Arial" w:cs="Arial"/>
                <w:kern w:val="28"/>
                <w:szCs w:val="18"/>
                <w:lang w:val="en-US" w:eastAsia="en-US"/>
              </w:rPr>
              <w:t xml:space="preserve"> april 2014</w:t>
            </w:r>
          </w:p>
        </w:tc>
        <w:tc>
          <w:tcPr>
            <w:tcW w:w="1848" w:type="dxa"/>
            <w:tcBorders>
              <w:top w:val="single" w:sz="4" w:space="0" w:color="auto"/>
              <w:left w:val="single" w:sz="4" w:space="0" w:color="auto"/>
              <w:bottom w:val="single" w:sz="4" w:space="0" w:color="auto"/>
              <w:right w:val="single" w:sz="4" w:space="0" w:color="auto"/>
            </w:tcBorders>
          </w:tcPr>
          <w:p w14:paraId="7330C2DF" w14:textId="77777777" w:rsidR="00654C6E" w:rsidRPr="003462D7" w:rsidRDefault="00654C6E"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30B0E391" w14:textId="77777777" w:rsidR="00654C6E" w:rsidRPr="003462D7" w:rsidRDefault="00654C6E"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0E34F5" w:rsidRPr="003462D7" w14:paraId="4586DA20" w14:textId="77777777" w:rsidTr="00204952">
        <w:tc>
          <w:tcPr>
            <w:tcW w:w="779" w:type="dxa"/>
            <w:tcBorders>
              <w:top w:val="single" w:sz="4" w:space="0" w:color="auto"/>
              <w:left w:val="single" w:sz="4" w:space="0" w:color="auto"/>
              <w:bottom w:val="single" w:sz="4" w:space="0" w:color="auto"/>
              <w:right w:val="single" w:sz="4" w:space="0" w:color="auto"/>
            </w:tcBorders>
          </w:tcPr>
          <w:p w14:paraId="46F0E655" w14:textId="77777777" w:rsidR="000E34F5" w:rsidRPr="003462D7" w:rsidRDefault="000E34F5"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3.3</w:t>
            </w:r>
          </w:p>
        </w:tc>
        <w:tc>
          <w:tcPr>
            <w:tcW w:w="1909" w:type="dxa"/>
            <w:tcBorders>
              <w:top w:val="single" w:sz="4" w:space="0" w:color="auto"/>
              <w:left w:val="single" w:sz="4" w:space="0" w:color="auto"/>
              <w:bottom w:val="single" w:sz="4" w:space="0" w:color="auto"/>
              <w:right w:val="single" w:sz="4" w:space="0" w:color="auto"/>
            </w:tcBorders>
          </w:tcPr>
          <w:p w14:paraId="22C1331B" w14:textId="77777777" w:rsidR="000E34F5" w:rsidRPr="003462D7" w:rsidRDefault="000E34F5"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 augustus 2014</w:t>
            </w:r>
          </w:p>
        </w:tc>
        <w:tc>
          <w:tcPr>
            <w:tcW w:w="1848" w:type="dxa"/>
            <w:tcBorders>
              <w:top w:val="single" w:sz="4" w:space="0" w:color="auto"/>
              <w:left w:val="single" w:sz="4" w:space="0" w:color="auto"/>
              <w:bottom w:val="single" w:sz="4" w:space="0" w:color="auto"/>
              <w:right w:val="single" w:sz="4" w:space="0" w:color="auto"/>
            </w:tcBorders>
          </w:tcPr>
          <w:p w14:paraId="68D25FAF" w14:textId="77777777" w:rsidR="000E34F5" w:rsidRPr="003462D7" w:rsidRDefault="000E34F5"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531" w:type="dxa"/>
            <w:tcBorders>
              <w:top w:val="single" w:sz="4" w:space="0" w:color="auto"/>
              <w:left w:val="single" w:sz="4" w:space="0" w:color="auto"/>
              <w:bottom w:val="single" w:sz="4" w:space="0" w:color="auto"/>
              <w:right w:val="single" w:sz="4" w:space="0" w:color="auto"/>
            </w:tcBorders>
          </w:tcPr>
          <w:p w14:paraId="69ADA459" w14:textId="77777777" w:rsidR="000E34F5" w:rsidRPr="003462D7" w:rsidRDefault="000E34F5"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D1731B" w:rsidRPr="003462D7" w14:paraId="12227555" w14:textId="77777777" w:rsidTr="00204952">
        <w:tc>
          <w:tcPr>
            <w:tcW w:w="779" w:type="dxa"/>
            <w:tcBorders>
              <w:top w:val="single" w:sz="4" w:space="0" w:color="auto"/>
              <w:left w:val="single" w:sz="4" w:space="0" w:color="auto"/>
              <w:bottom w:val="single" w:sz="4" w:space="0" w:color="auto"/>
              <w:right w:val="single" w:sz="4" w:space="0" w:color="auto"/>
            </w:tcBorders>
          </w:tcPr>
          <w:p w14:paraId="616AD7C3" w14:textId="77777777" w:rsidR="00D1731B" w:rsidRPr="003462D7" w:rsidRDefault="00D1731B"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3.4.0</w:t>
            </w:r>
          </w:p>
        </w:tc>
        <w:tc>
          <w:tcPr>
            <w:tcW w:w="1909" w:type="dxa"/>
            <w:tcBorders>
              <w:top w:val="single" w:sz="4" w:space="0" w:color="auto"/>
              <w:left w:val="single" w:sz="4" w:space="0" w:color="auto"/>
              <w:bottom w:val="single" w:sz="4" w:space="0" w:color="auto"/>
              <w:right w:val="single" w:sz="4" w:space="0" w:color="auto"/>
            </w:tcBorders>
          </w:tcPr>
          <w:p w14:paraId="5AE44162" w14:textId="77777777" w:rsidR="00D1731B" w:rsidRPr="003462D7" w:rsidRDefault="00D1731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7 januari 2016</w:t>
            </w:r>
          </w:p>
        </w:tc>
        <w:tc>
          <w:tcPr>
            <w:tcW w:w="1848" w:type="dxa"/>
            <w:tcBorders>
              <w:top w:val="single" w:sz="4" w:space="0" w:color="auto"/>
              <w:left w:val="single" w:sz="4" w:space="0" w:color="auto"/>
              <w:bottom w:val="single" w:sz="4" w:space="0" w:color="auto"/>
              <w:right w:val="single" w:sz="4" w:space="0" w:color="auto"/>
            </w:tcBorders>
          </w:tcPr>
          <w:p w14:paraId="01AD3BE0" w14:textId="77777777" w:rsidR="00D1731B" w:rsidRPr="003462D7" w:rsidRDefault="00D1731B"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531" w:type="dxa"/>
            <w:tcBorders>
              <w:top w:val="single" w:sz="4" w:space="0" w:color="auto"/>
              <w:left w:val="single" w:sz="4" w:space="0" w:color="auto"/>
              <w:bottom w:val="single" w:sz="4" w:space="0" w:color="auto"/>
              <w:right w:val="single" w:sz="4" w:space="0" w:color="auto"/>
            </w:tcBorders>
          </w:tcPr>
          <w:p w14:paraId="6DDEA9BC" w14:textId="77777777" w:rsidR="00D1731B" w:rsidRPr="003462D7" w:rsidRDefault="003462D7" w:rsidP="0093352E">
            <w:pPr>
              <w:rPr>
                <w:rFonts w:ascii="Arial" w:hAnsi="Arial"/>
                <w:kern w:val="28"/>
                <w:sz w:val="18"/>
                <w:szCs w:val="18"/>
                <w:lang w:eastAsia="en-US"/>
              </w:rPr>
            </w:pPr>
            <w:r>
              <w:rPr>
                <w:rFonts w:ascii="Arial" w:hAnsi="Arial"/>
                <w:kern w:val="28"/>
                <w:sz w:val="18"/>
                <w:szCs w:val="18"/>
                <w:lang w:eastAsia="en-US"/>
              </w:rPr>
              <w:t xml:space="preserve">AA-2397 </w:t>
            </w:r>
            <w:r w:rsidR="00D1731B" w:rsidRPr="003462D7">
              <w:rPr>
                <w:rFonts w:ascii="Arial" w:hAnsi="Arial"/>
                <w:kern w:val="28"/>
                <w:sz w:val="18"/>
                <w:szCs w:val="18"/>
                <w:lang w:eastAsia="en-US"/>
              </w:rPr>
              <w:t>Aangepast naar nieuwste versies tekstblokken</w:t>
            </w:r>
          </w:p>
        </w:tc>
      </w:tr>
      <w:tr w:rsidR="004B0768" w:rsidRPr="003462D7" w14:paraId="0BE6A9F8" w14:textId="77777777" w:rsidTr="00204952">
        <w:tc>
          <w:tcPr>
            <w:tcW w:w="779" w:type="dxa"/>
            <w:tcBorders>
              <w:top w:val="single" w:sz="4" w:space="0" w:color="auto"/>
              <w:left w:val="single" w:sz="4" w:space="0" w:color="auto"/>
              <w:bottom w:val="single" w:sz="4" w:space="0" w:color="auto"/>
              <w:right w:val="single" w:sz="4" w:space="0" w:color="auto"/>
            </w:tcBorders>
          </w:tcPr>
          <w:p w14:paraId="4EFBF4CD" w14:textId="77777777" w:rsidR="004B0768" w:rsidRPr="003462D7" w:rsidRDefault="004B0768"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3.5.0</w:t>
            </w:r>
          </w:p>
        </w:tc>
        <w:tc>
          <w:tcPr>
            <w:tcW w:w="1909" w:type="dxa"/>
            <w:tcBorders>
              <w:top w:val="single" w:sz="4" w:space="0" w:color="auto"/>
              <w:left w:val="single" w:sz="4" w:space="0" w:color="auto"/>
              <w:bottom w:val="single" w:sz="4" w:space="0" w:color="auto"/>
              <w:right w:val="single" w:sz="4" w:space="0" w:color="auto"/>
            </w:tcBorders>
          </w:tcPr>
          <w:p w14:paraId="32EB3BC8" w14:textId="77777777" w:rsidR="004B0768" w:rsidRPr="003462D7" w:rsidRDefault="002D3B04" w:rsidP="0093352E">
            <w:pPr>
              <w:snapToGrid w:val="0"/>
              <w:rPr>
                <w:rStyle w:val="Datumopmaakprofiel"/>
                <w:rFonts w:ascii="Arial" w:hAnsi="Arial" w:cs="Arial"/>
                <w:kern w:val="28"/>
                <w:szCs w:val="18"/>
                <w:lang w:val="en-US" w:eastAsia="en-US"/>
              </w:rPr>
            </w:pPr>
            <w:r>
              <w:rPr>
                <w:rStyle w:val="Datumopmaakprofiel"/>
                <w:kern w:val="28"/>
                <w:lang w:eastAsia="en-US"/>
              </w:rPr>
              <w:t>8</w:t>
            </w:r>
            <w:r w:rsidR="004B0768">
              <w:rPr>
                <w:rStyle w:val="Datumopmaakprofiel"/>
                <w:kern w:val="28"/>
                <w:lang w:eastAsia="en-US"/>
              </w:rPr>
              <w:t xml:space="preserve"> maart 2016</w:t>
            </w:r>
          </w:p>
        </w:tc>
        <w:tc>
          <w:tcPr>
            <w:tcW w:w="1848" w:type="dxa"/>
            <w:tcBorders>
              <w:top w:val="single" w:sz="4" w:space="0" w:color="auto"/>
              <w:left w:val="single" w:sz="4" w:space="0" w:color="auto"/>
              <w:bottom w:val="single" w:sz="4" w:space="0" w:color="auto"/>
              <w:right w:val="single" w:sz="4" w:space="0" w:color="auto"/>
            </w:tcBorders>
          </w:tcPr>
          <w:p w14:paraId="0561434C" w14:textId="77777777" w:rsidR="004B0768" w:rsidRPr="003462D7" w:rsidRDefault="004B0768" w:rsidP="0093352E">
            <w:pPr>
              <w:snapToGrid w:val="0"/>
              <w:rPr>
                <w:rFonts w:ascii="Arial" w:hAnsi="Arial" w:cs="Arial"/>
                <w:kern w:val="28"/>
                <w:sz w:val="18"/>
                <w:szCs w:val="18"/>
                <w:lang w:val="en-US"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7F5F73B4" w14:textId="77777777" w:rsidR="002D3B04" w:rsidRDefault="00861D01" w:rsidP="0093352E">
            <w:pPr>
              <w:rPr>
                <w:rFonts w:ascii="Arial" w:hAnsi="Arial"/>
                <w:kern w:val="28"/>
                <w:sz w:val="18"/>
                <w:szCs w:val="18"/>
                <w:lang w:eastAsia="en-US"/>
              </w:rPr>
            </w:pPr>
            <w:r>
              <w:rPr>
                <w:rFonts w:ascii="Arial" w:hAnsi="Arial"/>
                <w:kern w:val="28"/>
                <w:sz w:val="18"/>
                <w:lang w:eastAsia="en-US"/>
              </w:rPr>
              <w:t>Versienummers tekstblokken verwijderd voor betere onderhoudbaarheid, opgenomen in releasenotes</w:t>
            </w:r>
          </w:p>
        </w:tc>
      </w:tr>
      <w:tr w:rsidR="00B64F65" w:rsidRPr="003462D7" w14:paraId="74B9CB58" w14:textId="77777777" w:rsidTr="00204952">
        <w:tc>
          <w:tcPr>
            <w:tcW w:w="779" w:type="dxa"/>
            <w:tcBorders>
              <w:top w:val="single" w:sz="4" w:space="0" w:color="auto"/>
              <w:left w:val="single" w:sz="4" w:space="0" w:color="auto"/>
              <w:bottom w:val="single" w:sz="4" w:space="0" w:color="auto"/>
              <w:right w:val="single" w:sz="4" w:space="0" w:color="auto"/>
            </w:tcBorders>
          </w:tcPr>
          <w:p w14:paraId="2B134006" w14:textId="77777777" w:rsidR="00B64F65" w:rsidRDefault="00B64F65"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4.0.0</w:t>
            </w:r>
          </w:p>
        </w:tc>
        <w:tc>
          <w:tcPr>
            <w:tcW w:w="1909" w:type="dxa"/>
            <w:tcBorders>
              <w:top w:val="single" w:sz="4" w:space="0" w:color="auto"/>
              <w:left w:val="single" w:sz="4" w:space="0" w:color="auto"/>
              <w:bottom w:val="single" w:sz="4" w:space="0" w:color="auto"/>
              <w:right w:val="single" w:sz="4" w:space="0" w:color="auto"/>
            </w:tcBorders>
          </w:tcPr>
          <w:p w14:paraId="1C8BF11C" w14:textId="0D4CB51F" w:rsidR="00B64F65" w:rsidRDefault="009A6264" w:rsidP="0093352E">
            <w:pPr>
              <w:snapToGrid w:val="0"/>
              <w:rPr>
                <w:rStyle w:val="Datumopmaakprofiel"/>
                <w:kern w:val="28"/>
                <w:lang w:eastAsia="en-US"/>
              </w:rPr>
            </w:pPr>
            <w:r>
              <w:rPr>
                <w:rStyle w:val="Datumopmaakprofiel"/>
                <w:kern w:val="28"/>
                <w:lang w:eastAsia="en-US"/>
              </w:rPr>
              <w:t>20 juli 2018</w:t>
            </w:r>
          </w:p>
        </w:tc>
        <w:tc>
          <w:tcPr>
            <w:tcW w:w="1848" w:type="dxa"/>
            <w:tcBorders>
              <w:top w:val="single" w:sz="4" w:space="0" w:color="auto"/>
              <w:left w:val="single" w:sz="4" w:space="0" w:color="auto"/>
              <w:bottom w:val="single" w:sz="4" w:space="0" w:color="auto"/>
              <w:right w:val="single" w:sz="4" w:space="0" w:color="auto"/>
            </w:tcBorders>
          </w:tcPr>
          <w:p w14:paraId="3FAD8B39" w14:textId="77777777" w:rsidR="00B64F65" w:rsidRDefault="00B64F65"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7FC2F18E" w14:textId="09CE6520" w:rsidR="00B64F65" w:rsidRDefault="00B64F65" w:rsidP="0093352E">
            <w:pPr>
              <w:rPr>
                <w:rFonts w:ascii="Arial" w:hAnsi="Arial"/>
                <w:kern w:val="28"/>
                <w:sz w:val="18"/>
                <w:lang w:eastAsia="en-US"/>
              </w:rPr>
            </w:pPr>
            <w:r>
              <w:rPr>
                <w:rFonts w:ascii="Arial" w:hAnsi="Arial"/>
                <w:kern w:val="28"/>
                <w:sz w:val="18"/>
                <w:lang w:eastAsia="en-US"/>
              </w:rPr>
              <w:t>Aangepast naar n</w:t>
            </w:r>
            <w:r w:rsidR="0041417A">
              <w:rPr>
                <w:rFonts w:ascii="Arial" w:hAnsi="Arial"/>
                <w:kern w:val="28"/>
                <w:sz w:val="18"/>
                <w:lang w:eastAsia="en-US"/>
              </w:rPr>
              <w:t xml:space="preserve">ieuwe ontwerp hypotheekakte </w:t>
            </w:r>
            <w:r w:rsidR="0041417A">
              <w:rPr>
                <w:rFonts w:ascii="Arial" w:hAnsi="Arial"/>
                <w:kern w:val="28"/>
                <w:sz w:val="18"/>
                <w:lang w:eastAsia="en-US"/>
              </w:rPr>
              <w:br/>
              <w:t>H1-2018 september 2018</w:t>
            </w:r>
            <w:r w:rsidR="002923A4">
              <w:rPr>
                <w:rFonts w:ascii="Arial" w:hAnsi="Arial"/>
                <w:kern w:val="28"/>
                <w:sz w:val="18"/>
                <w:lang w:eastAsia="en-US"/>
              </w:rPr>
              <w:t xml:space="preserve"> </w:t>
            </w:r>
          </w:p>
        </w:tc>
      </w:tr>
      <w:tr w:rsidR="00B25D47" w:rsidRPr="003462D7" w14:paraId="59BE4626" w14:textId="77777777" w:rsidTr="00204952">
        <w:tc>
          <w:tcPr>
            <w:tcW w:w="779" w:type="dxa"/>
            <w:tcBorders>
              <w:top w:val="single" w:sz="4" w:space="0" w:color="auto"/>
              <w:left w:val="single" w:sz="4" w:space="0" w:color="auto"/>
              <w:bottom w:val="single" w:sz="4" w:space="0" w:color="auto"/>
              <w:right w:val="single" w:sz="4" w:space="0" w:color="auto"/>
            </w:tcBorders>
          </w:tcPr>
          <w:p w14:paraId="23EFED96" w14:textId="7395FF30" w:rsidR="00B25D47" w:rsidRDefault="00B25D47"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4.0.1</w:t>
            </w:r>
          </w:p>
        </w:tc>
        <w:tc>
          <w:tcPr>
            <w:tcW w:w="1909" w:type="dxa"/>
            <w:tcBorders>
              <w:top w:val="single" w:sz="4" w:space="0" w:color="auto"/>
              <w:left w:val="single" w:sz="4" w:space="0" w:color="auto"/>
              <w:bottom w:val="single" w:sz="4" w:space="0" w:color="auto"/>
              <w:right w:val="single" w:sz="4" w:space="0" w:color="auto"/>
            </w:tcBorders>
          </w:tcPr>
          <w:p w14:paraId="467A49D1" w14:textId="5C6BB70B" w:rsidR="00B25D47" w:rsidRDefault="00B25D47" w:rsidP="0093352E">
            <w:pPr>
              <w:snapToGrid w:val="0"/>
              <w:rPr>
                <w:rStyle w:val="Datumopmaakprofiel"/>
                <w:kern w:val="28"/>
                <w:lang w:eastAsia="en-US"/>
              </w:rPr>
            </w:pPr>
            <w:r>
              <w:rPr>
                <w:rStyle w:val="Datumopmaakprofiel"/>
                <w:kern w:val="28"/>
                <w:lang w:eastAsia="en-US"/>
              </w:rPr>
              <w:t>26 juli 2018</w:t>
            </w:r>
          </w:p>
        </w:tc>
        <w:tc>
          <w:tcPr>
            <w:tcW w:w="1848" w:type="dxa"/>
            <w:tcBorders>
              <w:top w:val="single" w:sz="4" w:space="0" w:color="auto"/>
              <w:left w:val="single" w:sz="4" w:space="0" w:color="auto"/>
              <w:bottom w:val="single" w:sz="4" w:space="0" w:color="auto"/>
              <w:right w:val="single" w:sz="4" w:space="0" w:color="auto"/>
            </w:tcBorders>
          </w:tcPr>
          <w:p w14:paraId="5C6EA4DA" w14:textId="2B59FC56" w:rsidR="00B25D47" w:rsidRDefault="00B25D47"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1BB71571" w14:textId="0963895B" w:rsidR="00B25D47" w:rsidRDefault="00B25D47" w:rsidP="0093352E">
            <w:pPr>
              <w:rPr>
                <w:rFonts w:ascii="Arial" w:hAnsi="Arial"/>
                <w:kern w:val="28"/>
                <w:sz w:val="18"/>
                <w:lang w:eastAsia="en-US"/>
              </w:rPr>
            </w:pPr>
            <w:r>
              <w:rPr>
                <w:rFonts w:ascii="Arial" w:hAnsi="Arial"/>
                <w:kern w:val="28"/>
                <w:sz w:val="18"/>
                <w:lang w:eastAsia="en-US"/>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bij partijnummering</w:t>
            </w:r>
            <w:r w:rsidR="00242092">
              <w:rPr>
                <w:rFonts w:ascii="Arial" w:hAnsi="Arial" w:cs="Arial"/>
                <w:sz w:val="20"/>
              </w:rPr>
              <w:t xml:space="preserve"> weggehaald, partijaanduiding ‘bank’ onderstreept en tussen aanhalingstekens gezet</w:t>
            </w:r>
          </w:p>
        </w:tc>
      </w:tr>
      <w:tr w:rsidR="00204952" w:rsidRPr="003462D7" w14:paraId="0F6D2D33" w14:textId="77777777" w:rsidTr="00204952">
        <w:tc>
          <w:tcPr>
            <w:tcW w:w="779" w:type="dxa"/>
            <w:tcBorders>
              <w:top w:val="single" w:sz="4" w:space="0" w:color="auto"/>
              <w:left w:val="single" w:sz="4" w:space="0" w:color="auto"/>
              <w:bottom w:val="single" w:sz="4" w:space="0" w:color="auto"/>
              <w:right w:val="single" w:sz="4" w:space="0" w:color="auto"/>
            </w:tcBorders>
          </w:tcPr>
          <w:p w14:paraId="2638A64C" w14:textId="38605A1D" w:rsidR="00204952" w:rsidRDefault="00204952"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w:t>
            </w:r>
            <w:r w:rsidR="00506877">
              <w:rPr>
                <w:rStyle w:val="Versie"/>
                <w:rFonts w:ascii="Arial" w:hAnsi="Arial" w:cs="Arial"/>
                <w:kern w:val="28"/>
                <w:szCs w:val="18"/>
                <w:lang w:val="en-US" w:eastAsia="en-US"/>
              </w:rPr>
              <w:t>1</w:t>
            </w:r>
          </w:p>
        </w:tc>
        <w:tc>
          <w:tcPr>
            <w:tcW w:w="1909" w:type="dxa"/>
            <w:tcBorders>
              <w:top w:val="single" w:sz="4" w:space="0" w:color="auto"/>
              <w:left w:val="single" w:sz="4" w:space="0" w:color="auto"/>
              <w:bottom w:val="single" w:sz="4" w:space="0" w:color="auto"/>
              <w:right w:val="single" w:sz="4" w:space="0" w:color="auto"/>
            </w:tcBorders>
          </w:tcPr>
          <w:p w14:paraId="665079D7" w14:textId="56B05DE9" w:rsidR="00204952" w:rsidRDefault="00204952" w:rsidP="0093352E">
            <w:pPr>
              <w:snapToGrid w:val="0"/>
              <w:rPr>
                <w:rStyle w:val="Datumopmaakprofiel"/>
                <w:kern w:val="28"/>
                <w:lang w:eastAsia="en-US"/>
              </w:rPr>
            </w:pPr>
            <w:r>
              <w:rPr>
                <w:rStyle w:val="Datumopmaakprofiel"/>
                <w:kern w:val="28"/>
                <w:lang w:eastAsia="en-US"/>
              </w:rPr>
              <w:t>13 september 2018</w:t>
            </w:r>
          </w:p>
        </w:tc>
        <w:tc>
          <w:tcPr>
            <w:tcW w:w="1848" w:type="dxa"/>
            <w:tcBorders>
              <w:top w:val="single" w:sz="4" w:space="0" w:color="auto"/>
              <w:left w:val="single" w:sz="4" w:space="0" w:color="auto"/>
              <w:bottom w:val="single" w:sz="4" w:space="0" w:color="auto"/>
              <w:right w:val="single" w:sz="4" w:space="0" w:color="auto"/>
            </w:tcBorders>
          </w:tcPr>
          <w:p w14:paraId="385F0AD7" w14:textId="4D2FF190" w:rsidR="00204952" w:rsidRDefault="00204952"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312FBCDD" w14:textId="33B105CF" w:rsidR="00204952" w:rsidRDefault="00204952" w:rsidP="0093352E">
            <w:pPr>
              <w:rPr>
                <w:rFonts w:ascii="Arial" w:hAnsi="Arial"/>
                <w:kern w:val="28"/>
                <w:sz w:val="18"/>
                <w:lang w:eastAsia="en-US"/>
              </w:rPr>
            </w:pPr>
            <w:r>
              <w:rPr>
                <w:rFonts w:ascii="Arial" w:hAnsi="Arial"/>
                <w:kern w:val="28"/>
                <w:sz w:val="18"/>
                <w:lang w:eastAsia="en-US"/>
              </w:rPr>
              <w:t>Lidwoord het/de overeenkomst(en) in keuzeblok soort hypotheek vervangen voor de overeenkomst(en).</w:t>
            </w:r>
          </w:p>
        </w:tc>
      </w:tr>
      <w:tr w:rsidR="000B75D3" w:rsidRPr="003462D7" w14:paraId="104AFACF" w14:textId="77777777" w:rsidTr="00204952">
        <w:tc>
          <w:tcPr>
            <w:tcW w:w="779" w:type="dxa"/>
            <w:tcBorders>
              <w:top w:val="single" w:sz="4" w:space="0" w:color="auto"/>
              <w:left w:val="single" w:sz="4" w:space="0" w:color="auto"/>
              <w:bottom w:val="single" w:sz="4" w:space="0" w:color="auto"/>
              <w:right w:val="single" w:sz="4" w:space="0" w:color="auto"/>
            </w:tcBorders>
          </w:tcPr>
          <w:p w14:paraId="60FBD608" w14:textId="2784922B" w:rsidR="000B75D3" w:rsidRDefault="000B75D3"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4.2</w:t>
            </w:r>
          </w:p>
        </w:tc>
        <w:tc>
          <w:tcPr>
            <w:tcW w:w="1909" w:type="dxa"/>
            <w:tcBorders>
              <w:top w:val="single" w:sz="4" w:space="0" w:color="auto"/>
              <w:left w:val="single" w:sz="4" w:space="0" w:color="auto"/>
              <w:bottom w:val="single" w:sz="4" w:space="0" w:color="auto"/>
              <w:right w:val="single" w:sz="4" w:space="0" w:color="auto"/>
            </w:tcBorders>
          </w:tcPr>
          <w:p w14:paraId="384EEB57" w14:textId="44DE00A0" w:rsidR="000B75D3" w:rsidRDefault="006E0280" w:rsidP="0093352E">
            <w:pPr>
              <w:snapToGrid w:val="0"/>
              <w:rPr>
                <w:rStyle w:val="Datumopmaakprofiel"/>
                <w:kern w:val="28"/>
                <w:lang w:eastAsia="en-US"/>
              </w:rPr>
            </w:pPr>
            <w:r>
              <w:rPr>
                <w:rStyle w:val="Datumopmaakprofiel"/>
                <w:kern w:val="28"/>
                <w:lang w:eastAsia="en-US"/>
              </w:rPr>
              <w:t>10 juni 2019</w:t>
            </w:r>
          </w:p>
        </w:tc>
        <w:tc>
          <w:tcPr>
            <w:tcW w:w="1848" w:type="dxa"/>
            <w:tcBorders>
              <w:top w:val="single" w:sz="4" w:space="0" w:color="auto"/>
              <w:left w:val="single" w:sz="4" w:space="0" w:color="auto"/>
              <w:bottom w:val="single" w:sz="4" w:space="0" w:color="auto"/>
              <w:right w:val="single" w:sz="4" w:space="0" w:color="auto"/>
            </w:tcBorders>
          </w:tcPr>
          <w:p w14:paraId="46A74644" w14:textId="23E85397" w:rsidR="000B75D3" w:rsidRDefault="000B75D3"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1A3F7A7E" w14:textId="62CA2F04" w:rsidR="000B75D3" w:rsidRDefault="000B75D3" w:rsidP="0093352E">
            <w:pPr>
              <w:rPr>
                <w:rFonts w:ascii="Arial" w:hAnsi="Arial"/>
                <w:kern w:val="28"/>
                <w:sz w:val="18"/>
                <w:lang w:eastAsia="en-US"/>
              </w:rPr>
            </w:pPr>
            <w:r>
              <w:rPr>
                <w:rFonts w:ascii="Arial" w:hAnsi="Arial"/>
                <w:kern w:val="28"/>
                <w:sz w:val="18"/>
                <w:lang w:eastAsia="en-US"/>
              </w:rPr>
              <w:t>Keuzetekst bij schip aangepast mbt zin ‘wie de debiteur is...’</w:t>
            </w:r>
          </w:p>
        </w:tc>
      </w:tr>
      <w:tr w:rsidR="00A402A1" w:rsidRPr="003462D7" w14:paraId="6141D75D" w14:textId="77777777" w:rsidTr="00204952">
        <w:trPr>
          <w:ins w:id="12" w:author="Groote Haar, Linda" w:date="2025-01-21T13:32:00Z"/>
        </w:trPr>
        <w:tc>
          <w:tcPr>
            <w:tcW w:w="779" w:type="dxa"/>
            <w:tcBorders>
              <w:top w:val="single" w:sz="4" w:space="0" w:color="auto"/>
              <w:left w:val="single" w:sz="4" w:space="0" w:color="auto"/>
              <w:bottom w:val="single" w:sz="4" w:space="0" w:color="auto"/>
              <w:right w:val="single" w:sz="4" w:space="0" w:color="auto"/>
            </w:tcBorders>
          </w:tcPr>
          <w:p w14:paraId="561023B7" w14:textId="7CFB4527" w:rsidR="00A402A1" w:rsidRPr="00A402A1" w:rsidRDefault="00A402A1" w:rsidP="0093352E">
            <w:pPr>
              <w:pStyle w:val="Koptekst"/>
              <w:tabs>
                <w:tab w:val="left" w:pos="708"/>
              </w:tabs>
              <w:spacing w:line="240" w:lineRule="auto"/>
              <w:rPr>
                <w:ins w:id="13" w:author="Groote Haar, Linda" w:date="2025-01-21T13:32:00Z" w16du:dateUtc="2025-01-21T12:32:00Z"/>
                <w:rStyle w:val="Versie"/>
                <w:rFonts w:ascii="Arial" w:hAnsi="Arial" w:cs="Arial"/>
                <w:kern w:val="28"/>
                <w:szCs w:val="18"/>
                <w:lang w:eastAsia="en-US"/>
                <w:rPrChange w:id="14" w:author="Groote Haar, Linda" w:date="2025-01-21T13:32:00Z" w16du:dateUtc="2025-01-21T12:32:00Z">
                  <w:rPr>
                    <w:ins w:id="15" w:author="Groote Haar, Linda" w:date="2025-01-21T13:32:00Z" w16du:dateUtc="2025-01-21T12:32:00Z"/>
                    <w:rStyle w:val="Versie"/>
                    <w:rFonts w:ascii="Arial" w:hAnsi="Arial" w:cs="Arial"/>
                    <w:kern w:val="28"/>
                    <w:szCs w:val="18"/>
                    <w:lang w:val="en-US" w:eastAsia="en-US"/>
                  </w:rPr>
                </w:rPrChange>
              </w:rPr>
            </w:pPr>
            <w:ins w:id="16" w:author="Groote Haar, Linda" w:date="2025-01-21T13:32:00Z" w16du:dateUtc="2025-01-21T12:32:00Z">
              <w:r>
                <w:rPr>
                  <w:rStyle w:val="Versie"/>
                  <w:rFonts w:ascii="Arial" w:hAnsi="Arial" w:cs="Arial"/>
                  <w:kern w:val="28"/>
                  <w:szCs w:val="18"/>
                  <w:lang w:eastAsia="en-US"/>
                </w:rPr>
                <w:t>5</w:t>
              </w:r>
            </w:ins>
            <w:ins w:id="17" w:author="Groote Haar, Linda" w:date="2025-01-21T13:33:00Z" w16du:dateUtc="2025-01-21T12:33:00Z">
              <w:r>
                <w:rPr>
                  <w:rStyle w:val="Versie"/>
                  <w:rFonts w:ascii="Arial" w:hAnsi="Arial" w:cs="Arial"/>
                  <w:kern w:val="28"/>
                  <w:szCs w:val="18"/>
                  <w:lang w:eastAsia="en-US"/>
                </w:rPr>
                <w:t>.0</w:t>
              </w:r>
            </w:ins>
          </w:p>
        </w:tc>
        <w:tc>
          <w:tcPr>
            <w:tcW w:w="1909" w:type="dxa"/>
            <w:tcBorders>
              <w:top w:val="single" w:sz="4" w:space="0" w:color="auto"/>
              <w:left w:val="single" w:sz="4" w:space="0" w:color="auto"/>
              <w:bottom w:val="single" w:sz="4" w:space="0" w:color="auto"/>
              <w:right w:val="single" w:sz="4" w:space="0" w:color="auto"/>
            </w:tcBorders>
          </w:tcPr>
          <w:p w14:paraId="44370C88" w14:textId="3B4E710A" w:rsidR="00A402A1" w:rsidRDefault="006D081D" w:rsidP="0093352E">
            <w:pPr>
              <w:snapToGrid w:val="0"/>
              <w:rPr>
                <w:ins w:id="18" w:author="Groote Haar, Linda" w:date="2025-01-21T13:32:00Z" w16du:dateUtc="2025-01-21T12:32:00Z"/>
                <w:rStyle w:val="Datumopmaakprofiel"/>
                <w:kern w:val="28"/>
                <w:lang w:eastAsia="en-US"/>
              </w:rPr>
            </w:pPr>
            <w:ins w:id="19" w:author="Groote Haar, Linda" w:date="2025-02-11T15:34:00Z" w16du:dateUtc="2025-02-11T14:34:00Z">
              <w:r>
                <w:rPr>
                  <w:rStyle w:val="Datumopmaakprofiel"/>
                  <w:kern w:val="28"/>
                  <w:lang w:eastAsia="en-US"/>
                </w:rPr>
                <w:t>11 februari 2025</w:t>
              </w:r>
            </w:ins>
          </w:p>
        </w:tc>
        <w:tc>
          <w:tcPr>
            <w:tcW w:w="1848" w:type="dxa"/>
            <w:tcBorders>
              <w:top w:val="single" w:sz="4" w:space="0" w:color="auto"/>
              <w:left w:val="single" w:sz="4" w:space="0" w:color="auto"/>
              <w:bottom w:val="single" w:sz="4" w:space="0" w:color="auto"/>
              <w:right w:val="single" w:sz="4" w:space="0" w:color="auto"/>
            </w:tcBorders>
          </w:tcPr>
          <w:p w14:paraId="0EE88A36" w14:textId="6F71ADED" w:rsidR="00A402A1" w:rsidRDefault="00A402A1" w:rsidP="0093352E">
            <w:pPr>
              <w:snapToGrid w:val="0"/>
              <w:rPr>
                <w:ins w:id="20" w:author="Groote Haar, Linda" w:date="2025-01-21T13:32:00Z" w16du:dateUtc="2025-01-21T12:32:00Z"/>
                <w:rFonts w:ascii="Arial" w:hAnsi="Arial"/>
                <w:kern w:val="28"/>
                <w:sz w:val="18"/>
                <w:lang w:eastAsia="en-US"/>
              </w:rPr>
            </w:pPr>
            <w:ins w:id="21" w:author="Groote Haar, Linda" w:date="2025-01-21T13:33:00Z" w16du:dateUtc="2025-01-21T12:33:00Z">
              <w:r>
                <w:rPr>
                  <w:rFonts w:ascii="Arial" w:hAnsi="Arial"/>
                  <w:kern w:val="28"/>
                  <w:sz w:val="18"/>
                  <w:lang w:eastAsia="en-US"/>
                </w:rPr>
                <w:t>ODR</w:t>
              </w:r>
            </w:ins>
            <w:ins w:id="22" w:author="Groote Haar, Linda" w:date="2025-01-21T13:34:00Z" w16du:dateUtc="2025-01-21T12:34:00Z">
              <w:r>
                <w:rPr>
                  <w:rFonts w:ascii="Arial" w:hAnsi="Arial"/>
                  <w:kern w:val="28"/>
                  <w:sz w:val="18"/>
                  <w:lang w:eastAsia="en-US"/>
                </w:rPr>
                <w:t>/DPI</w:t>
              </w:r>
            </w:ins>
          </w:p>
        </w:tc>
        <w:tc>
          <w:tcPr>
            <w:tcW w:w="4531" w:type="dxa"/>
            <w:tcBorders>
              <w:top w:val="single" w:sz="4" w:space="0" w:color="auto"/>
              <w:left w:val="single" w:sz="4" w:space="0" w:color="auto"/>
              <w:bottom w:val="single" w:sz="4" w:space="0" w:color="auto"/>
              <w:right w:val="single" w:sz="4" w:space="0" w:color="auto"/>
            </w:tcBorders>
          </w:tcPr>
          <w:p w14:paraId="0A0AF411" w14:textId="49D46621" w:rsidR="00A402A1" w:rsidRDefault="00A402A1" w:rsidP="0093352E">
            <w:pPr>
              <w:rPr>
                <w:ins w:id="23" w:author="Groote Haar, Linda" w:date="2025-01-21T13:32:00Z" w16du:dateUtc="2025-01-21T12:32:00Z"/>
                <w:rFonts w:ascii="Arial" w:hAnsi="Arial"/>
                <w:kern w:val="28"/>
                <w:sz w:val="18"/>
                <w:lang w:eastAsia="en-US"/>
              </w:rPr>
            </w:pPr>
            <w:ins w:id="24" w:author="Groote Haar, Linda" w:date="2025-01-21T13:34:00Z" w16du:dateUtc="2025-01-21T12:34:00Z">
              <w:r>
                <w:rPr>
                  <w:rFonts w:ascii="Arial" w:hAnsi="Arial"/>
                  <w:kern w:val="28"/>
                  <w:sz w:val="16"/>
                  <w:szCs w:val="16"/>
                  <w:lang w:eastAsia="en-US"/>
                </w:rPr>
                <w:t xml:space="preserve">Genderneutraal </w:t>
              </w:r>
            </w:ins>
            <w:ins w:id="25" w:author="Groote Haar, Linda" w:date="2025-02-11T15:34:00Z" w16du:dateUtc="2025-02-11T14:34:00Z">
              <w:r w:rsidR="00F342ED">
                <w:rPr>
                  <w:rFonts w:ascii="Arial" w:hAnsi="Arial"/>
                  <w:kern w:val="28"/>
                  <w:sz w:val="16"/>
                  <w:szCs w:val="16"/>
                  <w:lang w:eastAsia="en-US"/>
                </w:rPr>
                <w:t>toegevoegd</w:t>
              </w:r>
            </w:ins>
          </w:p>
        </w:tc>
      </w:tr>
    </w:tbl>
    <w:p w14:paraId="4EA256A8" w14:textId="77777777" w:rsidR="00AC3EF2" w:rsidRPr="002E7F50" w:rsidRDefault="00AC3EF2" w:rsidP="0093352E">
      <w:pPr>
        <w:pStyle w:val="Koptekst"/>
        <w:tabs>
          <w:tab w:val="left" w:pos="708"/>
        </w:tabs>
        <w:spacing w:line="240" w:lineRule="auto"/>
        <w:rPr>
          <w:rStyle w:val="Versie"/>
          <w:rFonts w:ascii="Arial" w:hAnsi="Arial" w:cs="Arial"/>
          <w:kern w:val="28"/>
          <w:sz w:val="20"/>
          <w:lang w:eastAsia="en-US"/>
        </w:rPr>
      </w:pPr>
    </w:p>
    <w:p w14:paraId="44E3489E" w14:textId="77777777" w:rsidR="00976E6E" w:rsidRPr="00742A54" w:rsidRDefault="00976E6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olor w:val="FF0000"/>
          <w:sz w:val="20"/>
        </w:rPr>
      </w:pPr>
    </w:p>
    <w:sectPr w:rsidR="00976E6E" w:rsidRPr="00742A54" w:rsidSect="003470EB">
      <w:headerReference w:type="even" r:id="rId14"/>
      <w:headerReference w:type="default" r:id="rId15"/>
      <w:footerReference w:type="even" r:id="rId16"/>
      <w:footerReference w:type="default" r:id="rId17"/>
      <w:headerReference w:type="first" r:id="rId18"/>
      <w:footerReference w:type="first" r:id="rId19"/>
      <w:pgSz w:w="11906" w:h="16838"/>
      <w:pgMar w:top="1417" w:right="1060" w:bottom="1417" w:left="1417" w:header="708" w:footer="708" w:gutter="0"/>
      <w:paperSrc w:first="7" w:other="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Schootbrugge, Jean-Michel van de" w:date="2018-07-19T11:26:00Z" w:initials="SJvd">
    <w:p w14:paraId="52C1EB38" w14:textId="77777777" w:rsidR="004848BA" w:rsidRDefault="004848BA" w:rsidP="004848B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rPr>
      </w:pPr>
      <w:r>
        <w:rPr>
          <w:rStyle w:val="Verwijzingopmerking"/>
        </w:rPr>
        <w:annotationRef/>
      </w:r>
      <w:r>
        <w:rPr>
          <w:rFonts w:ascii="Arial" w:hAnsi="Arial"/>
          <w:i/>
          <w:sz w:val="20"/>
        </w:rPr>
        <w:t>De volgende tekst altijd opnem</w:t>
      </w:r>
      <w:r w:rsidRPr="006E0905">
        <w:rPr>
          <w:rFonts w:ascii="Arial" w:hAnsi="Arial"/>
          <w:i/>
          <w:sz w:val="20"/>
        </w:rPr>
        <w:t xml:space="preserve">en als </w:t>
      </w:r>
      <w:r>
        <w:rPr>
          <w:rFonts w:ascii="Arial" w:hAnsi="Arial"/>
          <w:i/>
          <w:sz w:val="20"/>
        </w:rPr>
        <w:t>(mede) een vaste of bank</w:t>
      </w:r>
      <w:r w:rsidRPr="006E0905">
        <w:rPr>
          <w:rFonts w:ascii="Arial" w:hAnsi="Arial"/>
          <w:i/>
          <w:sz w:val="20"/>
        </w:rPr>
        <w:t xml:space="preserve">hypotheek wordt </w:t>
      </w:r>
      <w:r>
        <w:rPr>
          <w:rFonts w:ascii="Arial" w:hAnsi="Arial"/>
          <w:i/>
          <w:sz w:val="20"/>
        </w:rPr>
        <w:t>gegeven</w:t>
      </w:r>
      <w:r w:rsidRPr="006E0905">
        <w:rPr>
          <w:rFonts w:ascii="Arial" w:hAnsi="Arial"/>
          <w:i/>
          <w:sz w:val="20"/>
        </w:rPr>
        <w:t xml:space="preserve"> op een binnenschip.</w:t>
      </w:r>
    </w:p>
    <w:p w14:paraId="379AB0C0" w14:textId="447B8C4B" w:rsidR="004848BA" w:rsidRDefault="004848B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9AB0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9AB0C0" w16cid:durableId="2C9FA1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708D9" w14:textId="77777777" w:rsidR="00452969" w:rsidRDefault="00452969">
      <w:r>
        <w:separator/>
      </w:r>
    </w:p>
  </w:endnote>
  <w:endnote w:type="continuationSeparator" w:id="0">
    <w:p w14:paraId="3FF2942E" w14:textId="77777777" w:rsidR="00452969" w:rsidRDefault="00452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00000001" w:usb1="1000004A" w:usb2="00000000" w:usb3="00000000" w:csb0="00000111" w:csb1="00000000"/>
  </w:font>
  <w:font w:name="Myriad-ExtraBoldItalic">
    <w:charset w:val="00"/>
    <w:family w:val="auto"/>
    <w:pitch w:val="variable"/>
    <w:sig w:usb0="A000002F" w:usb1="1000004A" w:usb2="00000000" w:usb3="00000000" w:csb0="00000111" w:csb1="00000000"/>
  </w:font>
  <w:font w:name="Myriad-Italic">
    <w:altName w:val="Times New Roman"/>
    <w:charset w:val="00"/>
    <w:family w:val="auto"/>
    <w:pitch w:val="variable"/>
    <w:sig w:usb0="00000001" w:usb1="1000004A" w:usb2="00000000" w:usb3="00000000" w:csb0="00000111" w:csb1="00000000"/>
  </w:font>
  <w:font w:name="Rabobankfo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C9318" w14:textId="77777777" w:rsidR="00F52A82" w:rsidRDefault="00F52A8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32F3D464" w14:textId="77777777" w:rsidR="00F52A82" w:rsidRDefault="00F52A82"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F66B2" w14:textId="77777777" w:rsidR="00F52A82" w:rsidRDefault="00F52A8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E0280">
      <w:rPr>
        <w:rStyle w:val="Paginanummer"/>
        <w:noProof/>
      </w:rPr>
      <w:t>5</w:t>
    </w:r>
    <w:r>
      <w:rPr>
        <w:rStyle w:val="Paginanummer"/>
      </w:rPr>
      <w:fldChar w:fldCharType="end"/>
    </w:r>
  </w:p>
  <w:p w14:paraId="78339566" w14:textId="77777777" w:rsidR="00F52A82" w:rsidRDefault="00F52A82"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A3F19" w14:textId="77777777" w:rsidR="00F52A82" w:rsidRDefault="00F52A8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39FC4" w14:textId="77777777" w:rsidR="00452969" w:rsidRDefault="00452969">
      <w:r>
        <w:separator/>
      </w:r>
    </w:p>
  </w:footnote>
  <w:footnote w:type="continuationSeparator" w:id="0">
    <w:p w14:paraId="7CFAA98A" w14:textId="77777777" w:rsidR="00452969" w:rsidRDefault="00452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2CCBA" w14:textId="77777777" w:rsidR="00F52A82" w:rsidRDefault="00F52A8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81630" w14:textId="77777777" w:rsidR="00F52A82" w:rsidRDefault="00F52A8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359FF" w14:textId="77777777" w:rsidR="00F52A82" w:rsidRDefault="00F52A8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EF1EA1"/>
    <w:multiLevelType w:val="singleLevel"/>
    <w:tmpl w:val="9B8488A8"/>
    <w:lvl w:ilvl="0">
      <w:start w:val="7"/>
      <w:numFmt w:val="bullet"/>
      <w:lvlText w:val="-"/>
      <w:lvlJc w:val="left"/>
      <w:pPr>
        <w:ind w:left="360" w:hanging="360"/>
      </w:pPr>
      <w:rPr>
        <w:rFonts w:ascii="Times New Roman" w:eastAsia="Times New Roman" w:hAnsi="Times New Roman" w:cs="Times New Roman" w:hint="default"/>
        <w:b w:val="0"/>
        <w:i w:val="0"/>
        <w:sz w:val="24"/>
      </w:rPr>
    </w:lvl>
  </w:abstractNum>
  <w:abstractNum w:abstractNumId="21"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2"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3"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26D208B"/>
    <w:multiLevelType w:val="hybridMultilevel"/>
    <w:tmpl w:val="610C7F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7"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9"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B96350"/>
    <w:multiLevelType w:val="singleLevel"/>
    <w:tmpl w:val="4FFE14A2"/>
    <w:lvl w:ilvl="0">
      <w:start w:val="1"/>
      <w:numFmt w:val="bullet"/>
      <w:lvlText w:val="-"/>
      <w:lvlJc w:val="left"/>
      <w:pPr>
        <w:tabs>
          <w:tab w:val="num" w:pos="357"/>
        </w:tabs>
        <w:ind w:left="357" w:hanging="357"/>
      </w:pPr>
      <w:rPr>
        <w:rFonts w:ascii="Courier New" w:hAnsi="Courier New" w:cs="Courier New" w:hint="default"/>
        <w:b w:val="0"/>
        <w:i w:val="0"/>
        <w:color w:val="FF0000"/>
        <w:sz w:val="24"/>
      </w:rPr>
    </w:lvl>
  </w:abstractNum>
  <w:abstractNum w:abstractNumId="32"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16cid:durableId="1309213218">
    <w:abstractNumId w:val="9"/>
  </w:num>
  <w:num w:numId="2" w16cid:durableId="1998028337">
    <w:abstractNumId w:val="7"/>
  </w:num>
  <w:num w:numId="3" w16cid:durableId="1119494271">
    <w:abstractNumId w:val="6"/>
  </w:num>
  <w:num w:numId="4" w16cid:durableId="1681154888">
    <w:abstractNumId w:val="5"/>
  </w:num>
  <w:num w:numId="5" w16cid:durableId="185869068">
    <w:abstractNumId w:val="4"/>
  </w:num>
  <w:num w:numId="6" w16cid:durableId="1988437998">
    <w:abstractNumId w:val="8"/>
  </w:num>
  <w:num w:numId="7" w16cid:durableId="672218847">
    <w:abstractNumId w:val="3"/>
  </w:num>
  <w:num w:numId="8" w16cid:durableId="56907091">
    <w:abstractNumId w:val="2"/>
  </w:num>
  <w:num w:numId="9" w16cid:durableId="90053029">
    <w:abstractNumId w:val="1"/>
  </w:num>
  <w:num w:numId="10" w16cid:durableId="848910454">
    <w:abstractNumId w:val="0"/>
  </w:num>
  <w:num w:numId="11" w16cid:durableId="28604228">
    <w:abstractNumId w:val="28"/>
  </w:num>
  <w:num w:numId="12" w16cid:durableId="458568046">
    <w:abstractNumId w:val="28"/>
  </w:num>
  <w:num w:numId="13" w16cid:durableId="2016492468">
    <w:abstractNumId w:val="28"/>
  </w:num>
  <w:num w:numId="14" w16cid:durableId="1770154064">
    <w:abstractNumId w:val="17"/>
  </w:num>
  <w:num w:numId="15" w16cid:durableId="1082021101">
    <w:abstractNumId w:val="19"/>
  </w:num>
  <w:num w:numId="16" w16cid:durableId="1161505259">
    <w:abstractNumId w:val="12"/>
  </w:num>
  <w:num w:numId="17" w16cid:durableId="33904186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1656255599">
    <w:abstractNumId w:val="13"/>
  </w:num>
  <w:num w:numId="19" w16cid:durableId="1790123308">
    <w:abstractNumId w:val="27"/>
  </w:num>
  <w:num w:numId="20" w16cid:durableId="1382365899">
    <w:abstractNumId w:val="32"/>
  </w:num>
  <w:num w:numId="21" w16cid:durableId="1583904087">
    <w:abstractNumId w:val="21"/>
  </w:num>
  <w:num w:numId="22" w16cid:durableId="116917055">
    <w:abstractNumId w:val="14"/>
  </w:num>
  <w:num w:numId="23" w16cid:durableId="983510030">
    <w:abstractNumId w:val="22"/>
  </w:num>
  <w:num w:numId="24" w16cid:durableId="2093508228">
    <w:abstractNumId w:val="31"/>
  </w:num>
  <w:num w:numId="25" w16cid:durableId="672148147">
    <w:abstractNumId w:val="11"/>
  </w:num>
  <w:num w:numId="26" w16cid:durableId="490174518">
    <w:abstractNumId w:val="20"/>
  </w:num>
  <w:num w:numId="27" w16cid:durableId="1411847527">
    <w:abstractNumId w:val="16"/>
  </w:num>
  <w:num w:numId="28" w16cid:durableId="170029008">
    <w:abstractNumId w:val="25"/>
  </w:num>
  <w:num w:numId="29" w16cid:durableId="1078212406">
    <w:abstractNumId w:val="15"/>
  </w:num>
  <w:num w:numId="30" w16cid:durableId="1410158205">
    <w:abstractNumId w:val="30"/>
  </w:num>
  <w:num w:numId="31" w16cid:durableId="531653804">
    <w:abstractNumId w:val="26"/>
  </w:num>
  <w:num w:numId="32" w16cid:durableId="704523339">
    <w:abstractNumId w:val="29"/>
  </w:num>
  <w:num w:numId="33" w16cid:durableId="1657414413">
    <w:abstractNumId w:val="23"/>
  </w:num>
  <w:num w:numId="34" w16cid:durableId="80490672">
    <w:abstractNumId w:val="18"/>
  </w:num>
  <w:num w:numId="35" w16cid:durableId="523713576">
    <w:abstractNumId w:val="2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rson w15:author="Schootbrugge, Jean-Michel van de">
    <w15:presenceInfo w15:providerId="None" w15:userId="Schootbrugge, Jean-Michel van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10C5A"/>
    <w:rsid w:val="00013E10"/>
    <w:rsid w:val="000149BF"/>
    <w:rsid w:val="00015776"/>
    <w:rsid w:val="00020587"/>
    <w:rsid w:val="000217C6"/>
    <w:rsid w:val="000264CF"/>
    <w:rsid w:val="000330AB"/>
    <w:rsid w:val="000401D1"/>
    <w:rsid w:val="00050368"/>
    <w:rsid w:val="00051AFC"/>
    <w:rsid w:val="0005328A"/>
    <w:rsid w:val="000535AB"/>
    <w:rsid w:val="00053DCA"/>
    <w:rsid w:val="000621E7"/>
    <w:rsid w:val="000640BF"/>
    <w:rsid w:val="000644CC"/>
    <w:rsid w:val="000646DA"/>
    <w:rsid w:val="00071727"/>
    <w:rsid w:val="0007302A"/>
    <w:rsid w:val="00073EFF"/>
    <w:rsid w:val="000773C7"/>
    <w:rsid w:val="00077FBD"/>
    <w:rsid w:val="000861BD"/>
    <w:rsid w:val="000909E2"/>
    <w:rsid w:val="0009695A"/>
    <w:rsid w:val="000A0661"/>
    <w:rsid w:val="000A1CEE"/>
    <w:rsid w:val="000A717F"/>
    <w:rsid w:val="000B4DE4"/>
    <w:rsid w:val="000B52CE"/>
    <w:rsid w:val="000B5306"/>
    <w:rsid w:val="000B5595"/>
    <w:rsid w:val="000B6559"/>
    <w:rsid w:val="000B75D3"/>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3334E"/>
    <w:rsid w:val="00133D87"/>
    <w:rsid w:val="001373A7"/>
    <w:rsid w:val="00171A8C"/>
    <w:rsid w:val="00171BD8"/>
    <w:rsid w:val="001762DB"/>
    <w:rsid w:val="00191BA7"/>
    <w:rsid w:val="001948BA"/>
    <w:rsid w:val="00195259"/>
    <w:rsid w:val="00195C56"/>
    <w:rsid w:val="001A520E"/>
    <w:rsid w:val="001B2404"/>
    <w:rsid w:val="001B2CBB"/>
    <w:rsid w:val="001C56FC"/>
    <w:rsid w:val="001D087D"/>
    <w:rsid w:val="001D1A7E"/>
    <w:rsid w:val="001D7F03"/>
    <w:rsid w:val="001F27CC"/>
    <w:rsid w:val="001F28A6"/>
    <w:rsid w:val="001F2A82"/>
    <w:rsid w:val="001F2AAC"/>
    <w:rsid w:val="00200182"/>
    <w:rsid w:val="00203EEE"/>
    <w:rsid w:val="00204952"/>
    <w:rsid w:val="00214322"/>
    <w:rsid w:val="0021508C"/>
    <w:rsid w:val="00217ABC"/>
    <w:rsid w:val="00220FCB"/>
    <w:rsid w:val="002334DB"/>
    <w:rsid w:val="0023531A"/>
    <w:rsid w:val="002407CD"/>
    <w:rsid w:val="00242092"/>
    <w:rsid w:val="0024628A"/>
    <w:rsid w:val="002478ED"/>
    <w:rsid w:val="002509C8"/>
    <w:rsid w:val="0025302F"/>
    <w:rsid w:val="00255137"/>
    <w:rsid w:val="0026048D"/>
    <w:rsid w:val="00266B06"/>
    <w:rsid w:val="00266BD7"/>
    <w:rsid w:val="00266CEC"/>
    <w:rsid w:val="00275682"/>
    <w:rsid w:val="00280A90"/>
    <w:rsid w:val="0028106C"/>
    <w:rsid w:val="002815F4"/>
    <w:rsid w:val="0028344C"/>
    <w:rsid w:val="002923A4"/>
    <w:rsid w:val="00293CF3"/>
    <w:rsid w:val="0029459B"/>
    <w:rsid w:val="002953AC"/>
    <w:rsid w:val="002A0785"/>
    <w:rsid w:val="002A2288"/>
    <w:rsid w:val="002A48A4"/>
    <w:rsid w:val="002A6F77"/>
    <w:rsid w:val="002A76E5"/>
    <w:rsid w:val="002B4122"/>
    <w:rsid w:val="002B4407"/>
    <w:rsid w:val="002B4713"/>
    <w:rsid w:val="002B4A94"/>
    <w:rsid w:val="002C40E4"/>
    <w:rsid w:val="002C75CB"/>
    <w:rsid w:val="002C7882"/>
    <w:rsid w:val="002D104D"/>
    <w:rsid w:val="002D3B04"/>
    <w:rsid w:val="002D4B04"/>
    <w:rsid w:val="002D735B"/>
    <w:rsid w:val="002E1C19"/>
    <w:rsid w:val="002E4373"/>
    <w:rsid w:val="002E64FC"/>
    <w:rsid w:val="002E7F50"/>
    <w:rsid w:val="002F2B15"/>
    <w:rsid w:val="002F3A30"/>
    <w:rsid w:val="002F49A4"/>
    <w:rsid w:val="002F76A0"/>
    <w:rsid w:val="00316A9E"/>
    <w:rsid w:val="003253D3"/>
    <w:rsid w:val="00326DCA"/>
    <w:rsid w:val="00327464"/>
    <w:rsid w:val="00333818"/>
    <w:rsid w:val="00334EA6"/>
    <w:rsid w:val="003462D7"/>
    <w:rsid w:val="003470EB"/>
    <w:rsid w:val="003473FE"/>
    <w:rsid w:val="00347671"/>
    <w:rsid w:val="00347B30"/>
    <w:rsid w:val="00354317"/>
    <w:rsid w:val="00363868"/>
    <w:rsid w:val="00364453"/>
    <w:rsid w:val="003673E3"/>
    <w:rsid w:val="003913D1"/>
    <w:rsid w:val="00394137"/>
    <w:rsid w:val="00394F88"/>
    <w:rsid w:val="00396D1D"/>
    <w:rsid w:val="003973E9"/>
    <w:rsid w:val="003A061E"/>
    <w:rsid w:val="003A4B9D"/>
    <w:rsid w:val="003A682D"/>
    <w:rsid w:val="003C2FC2"/>
    <w:rsid w:val="003D3285"/>
    <w:rsid w:val="003E0072"/>
    <w:rsid w:val="003E1F1A"/>
    <w:rsid w:val="003E3729"/>
    <w:rsid w:val="003E43C9"/>
    <w:rsid w:val="003E5BA1"/>
    <w:rsid w:val="003E6827"/>
    <w:rsid w:val="003E751B"/>
    <w:rsid w:val="003F0AE1"/>
    <w:rsid w:val="003F1892"/>
    <w:rsid w:val="003F3A25"/>
    <w:rsid w:val="003F3F56"/>
    <w:rsid w:val="00401D73"/>
    <w:rsid w:val="0040410A"/>
    <w:rsid w:val="00413826"/>
    <w:rsid w:val="0041417A"/>
    <w:rsid w:val="004166E1"/>
    <w:rsid w:val="00434506"/>
    <w:rsid w:val="00437F18"/>
    <w:rsid w:val="0044100B"/>
    <w:rsid w:val="00442896"/>
    <w:rsid w:val="004429DA"/>
    <w:rsid w:val="00445E5A"/>
    <w:rsid w:val="00446DD5"/>
    <w:rsid w:val="00452969"/>
    <w:rsid w:val="0046685A"/>
    <w:rsid w:val="00475B78"/>
    <w:rsid w:val="00476C3A"/>
    <w:rsid w:val="00480B5F"/>
    <w:rsid w:val="0048464A"/>
    <w:rsid w:val="004848BA"/>
    <w:rsid w:val="00496B09"/>
    <w:rsid w:val="004A0340"/>
    <w:rsid w:val="004A4BC7"/>
    <w:rsid w:val="004A4F2C"/>
    <w:rsid w:val="004A6F33"/>
    <w:rsid w:val="004B0768"/>
    <w:rsid w:val="004B68EF"/>
    <w:rsid w:val="004B7B2E"/>
    <w:rsid w:val="004B7B3A"/>
    <w:rsid w:val="004C07C2"/>
    <w:rsid w:val="004C20E4"/>
    <w:rsid w:val="004E40D3"/>
    <w:rsid w:val="004E422C"/>
    <w:rsid w:val="004F3DC4"/>
    <w:rsid w:val="004F6DE1"/>
    <w:rsid w:val="004F783E"/>
    <w:rsid w:val="00502A9B"/>
    <w:rsid w:val="00506877"/>
    <w:rsid w:val="0051018B"/>
    <w:rsid w:val="00514043"/>
    <w:rsid w:val="0052709F"/>
    <w:rsid w:val="00530C02"/>
    <w:rsid w:val="0053121E"/>
    <w:rsid w:val="00532318"/>
    <w:rsid w:val="00542384"/>
    <w:rsid w:val="00550377"/>
    <w:rsid w:val="00553714"/>
    <w:rsid w:val="005574AE"/>
    <w:rsid w:val="00561D4A"/>
    <w:rsid w:val="0056505D"/>
    <w:rsid w:val="00570D5A"/>
    <w:rsid w:val="005771E2"/>
    <w:rsid w:val="00580342"/>
    <w:rsid w:val="00583855"/>
    <w:rsid w:val="0058696F"/>
    <w:rsid w:val="005933DB"/>
    <w:rsid w:val="005940B3"/>
    <w:rsid w:val="005941E5"/>
    <w:rsid w:val="005A14E5"/>
    <w:rsid w:val="005C0EAF"/>
    <w:rsid w:val="005C44EB"/>
    <w:rsid w:val="005C7B04"/>
    <w:rsid w:val="005D0E34"/>
    <w:rsid w:val="005D24BF"/>
    <w:rsid w:val="005D2FB5"/>
    <w:rsid w:val="005D48AD"/>
    <w:rsid w:val="005E681A"/>
    <w:rsid w:val="005E7991"/>
    <w:rsid w:val="005F4195"/>
    <w:rsid w:val="005F43F9"/>
    <w:rsid w:val="005F4890"/>
    <w:rsid w:val="005F4C59"/>
    <w:rsid w:val="005F4D80"/>
    <w:rsid w:val="005F5CEE"/>
    <w:rsid w:val="005F65B3"/>
    <w:rsid w:val="00600C4E"/>
    <w:rsid w:val="006100F9"/>
    <w:rsid w:val="00614049"/>
    <w:rsid w:val="006173E9"/>
    <w:rsid w:val="00624757"/>
    <w:rsid w:val="00625155"/>
    <w:rsid w:val="0063466C"/>
    <w:rsid w:val="00635221"/>
    <w:rsid w:val="006357EE"/>
    <w:rsid w:val="006439BD"/>
    <w:rsid w:val="00643AD1"/>
    <w:rsid w:val="00645E30"/>
    <w:rsid w:val="006527B8"/>
    <w:rsid w:val="00654C6E"/>
    <w:rsid w:val="00666DD4"/>
    <w:rsid w:val="0067246E"/>
    <w:rsid w:val="0067580A"/>
    <w:rsid w:val="00676998"/>
    <w:rsid w:val="006809A1"/>
    <w:rsid w:val="0068267B"/>
    <w:rsid w:val="00683451"/>
    <w:rsid w:val="0069164C"/>
    <w:rsid w:val="0069280F"/>
    <w:rsid w:val="00693B02"/>
    <w:rsid w:val="00693EA3"/>
    <w:rsid w:val="00695D98"/>
    <w:rsid w:val="006A1AB4"/>
    <w:rsid w:val="006A25E6"/>
    <w:rsid w:val="006A55F9"/>
    <w:rsid w:val="006A74CE"/>
    <w:rsid w:val="006A77AC"/>
    <w:rsid w:val="006B0238"/>
    <w:rsid w:val="006B302F"/>
    <w:rsid w:val="006B54D0"/>
    <w:rsid w:val="006C0883"/>
    <w:rsid w:val="006C193C"/>
    <w:rsid w:val="006C6EA4"/>
    <w:rsid w:val="006D081D"/>
    <w:rsid w:val="006D3595"/>
    <w:rsid w:val="006E0280"/>
    <w:rsid w:val="006E2DCA"/>
    <w:rsid w:val="006E5B92"/>
    <w:rsid w:val="006F31E8"/>
    <w:rsid w:val="006F630C"/>
    <w:rsid w:val="00700B81"/>
    <w:rsid w:val="00702FD5"/>
    <w:rsid w:val="00703472"/>
    <w:rsid w:val="00704B6D"/>
    <w:rsid w:val="0070611A"/>
    <w:rsid w:val="00707013"/>
    <w:rsid w:val="00714F68"/>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8714C"/>
    <w:rsid w:val="00790BB9"/>
    <w:rsid w:val="00791E39"/>
    <w:rsid w:val="007A5E38"/>
    <w:rsid w:val="007A7995"/>
    <w:rsid w:val="007A7BAA"/>
    <w:rsid w:val="007B13EA"/>
    <w:rsid w:val="007B74B7"/>
    <w:rsid w:val="007C2ADD"/>
    <w:rsid w:val="007C4A26"/>
    <w:rsid w:val="007C528B"/>
    <w:rsid w:val="007D1DA1"/>
    <w:rsid w:val="007E0D52"/>
    <w:rsid w:val="007E4353"/>
    <w:rsid w:val="007E4D12"/>
    <w:rsid w:val="007F2845"/>
    <w:rsid w:val="007F338F"/>
    <w:rsid w:val="00803FF9"/>
    <w:rsid w:val="008077D4"/>
    <w:rsid w:val="0081602F"/>
    <w:rsid w:val="00821D35"/>
    <w:rsid w:val="00822661"/>
    <w:rsid w:val="00830527"/>
    <w:rsid w:val="008602CA"/>
    <w:rsid w:val="008612A2"/>
    <w:rsid w:val="00861D01"/>
    <w:rsid w:val="008621C6"/>
    <w:rsid w:val="00864A3E"/>
    <w:rsid w:val="00865202"/>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93950"/>
    <w:rsid w:val="00896BAF"/>
    <w:rsid w:val="008A1B99"/>
    <w:rsid w:val="008A4EB0"/>
    <w:rsid w:val="008A7353"/>
    <w:rsid w:val="008B13BF"/>
    <w:rsid w:val="008B169D"/>
    <w:rsid w:val="008B3FE7"/>
    <w:rsid w:val="008B4706"/>
    <w:rsid w:val="008B61A7"/>
    <w:rsid w:val="008C02B7"/>
    <w:rsid w:val="008C2AB7"/>
    <w:rsid w:val="008C39BC"/>
    <w:rsid w:val="008C4736"/>
    <w:rsid w:val="008C5A6E"/>
    <w:rsid w:val="008C6E36"/>
    <w:rsid w:val="008D0A37"/>
    <w:rsid w:val="008D184F"/>
    <w:rsid w:val="008D20C1"/>
    <w:rsid w:val="008D333C"/>
    <w:rsid w:val="008E568D"/>
    <w:rsid w:val="008F03F9"/>
    <w:rsid w:val="008F08B0"/>
    <w:rsid w:val="008F5954"/>
    <w:rsid w:val="008F5ECA"/>
    <w:rsid w:val="008F6AB6"/>
    <w:rsid w:val="0091286F"/>
    <w:rsid w:val="00915456"/>
    <w:rsid w:val="00917633"/>
    <w:rsid w:val="0093352E"/>
    <w:rsid w:val="009348C5"/>
    <w:rsid w:val="009348CE"/>
    <w:rsid w:val="00935BFD"/>
    <w:rsid w:val="00941BA6"/>
    <w:rsid w:val="00942864"/>
    <w:rsid w:val="00945D4E"/>
    <w:rsid w:val="00951866"/>
    <w:rsid w:val="009523B7"/>
    <w:rsid w:val="00955186"/>
    <w:rsid w:val="00956E6F"/>
    <w:rsid w:val="00957D77"/>
    <w:rsid w:val="009647DD"/>
    <w:rsid w:val="00964FA4"/>
    <w:rsid w:val="009653CC"/>
    <w:rsid w:val="00966E43"/>
    <w:rsid w:val="009737B4"/>
    <w:rsid w:val="009769C4"/>
    <w:rsid w:val="00976E6E"/>
    <w:rsid w:val="00980DE0"/>
    <w:rsid w:val="00984848"/>
    <w:rsid w:val="009A1F5A"/>
    <w:rsid w:val="009A6264"/>
    <w:rsid w:val="009B303B"/>
    <w:rsid w:val="009B5785"/>
    <w:rsid w:val="009B7FD4"/>
    <w:rsid w:val="009C75B9"/>
    <w:rsid w:val="009D013C"/>
    <w:rsid w:val="009D0546"/>
    <w:rsid w:val="009D2319"/>
    <w:rsid w:val="009E2140"/>
    <w:rsid w:val="009E3B48"/>
    <w:rsid w:val="009F3C42"/>
    <w:rsid w:val="009F5B0A"/>
    <w:rsid w:val="00A05DF0"/>
    <w:rsid w:val="00A06452"/>
    <w:rsid w:val="00A06CD4"/>
    <w:rsid w:val="00A102D1"/>
    <w:rsid w:val="00A105B6"/>
    <w:rsid w:val="00A13983"/>
    <w:rsid w:val="00A13DA1"/>
    <w:rsid w:val="00A140A0"/>
    <w:rsid w:val="00A145B5"/>
    <w:rsid w:val="00A160A8"/>
    <w:rsid w:val="00A25E4D"/>
    <w:rsid w:val="00A309C5"/>
    <w:rsid w:val="00A33EDD"/>
    <w:rsid w:val="00A36EE8"/>
    <w:rsid w:val="00A402A1"/>
    <w:rsid w:val="00A44A6C"/>
    <w:rsid w:val="00A44F9C"/>
    <w:rsid w:val="00A4731F"/>
    <w:rsid w:val="00A52C1F"/>
    <w:rsid w:val="00A60D97"/>
    <w:rsid w:val="00A641A4"/>
    <w:rsid w:val="00A77A28"/>
    <w:rsid w:val="00A824F4"/>
    <w:rsid w:val="00A8674B"/>
    <w:rsid w:val="00A91587"/>
    <w:rsid w:val="00A924B5"/>
    <w:rsid w:val="00A93E0C"/>
    <w:rsid w:val="00A95067"/>
    <w:rsid w:val="00AA0FEF"/>
    <w:rsid w:val="00AA33D6"/>
    <w:rsid w:val="00AA48C4"/>
    <w:rsid w:val="00AC046E"/>
    <w:rsid w:val="00AC148E"/>
    <w:rsid w:val="00AC3EF2"/>
    <w:rsid w:val="00AC47A1"/>
    <w:rsid w:val="00AC48CE"/>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5D47"/>
    <w:rsid w:val="00B278E7"/>
    <w:rsid w:val="00B31E9C"/>
    <w:rsid w:val="00B32741"/>
    <w:rsid w:val="00B34B68"/>
    <w:rsid w:val="00B453B7"/>
    <w:rsid w:val="00B46697"/>
    <w:rsid w:val="00B47504"/>
    <w:rsid w:val="00B507D3"/>
    <w:rsid w:val="00B530D5"/>
    <w:rsid w:val="00B56AD8"/>
    <w:rsid w:val="00B633DB"/>
    <w:rsid w:val="00B64F65"/>
    <w:rsid w:val="00B67E22"/>
    <w:rsid w:val="00B67EE9"/>
    <w:rsid w:val="00B71CE5"/>
    <w:rsid w:val="00B7257B"/>
    <w:rsid w:val="00B752CF"/>
    <w:rsid w:val="00B84537"/>
    <w:rsid w:val="00B87430"/>
    <w:rsid w:val="00B930CA"/>
    <w:rsid w:val="00BA11DE"/>
    <w:rsid w:val="00BA16DA"/>
    <w:rsid w:val="00BA1C48"/>
    <w:rsid w:val="00BA4926"/>
    <w:rsid w:val="00BA51D6"/>
    <w:rsid w:val="00BB03D3"/>
    <w:rsid w:val="00BB64B7"/>
    <w:rsid w:val="00BC0442"/>
    <w:rsid w:val="00BC27BB"/>
    <w:rsid w:val="00BC61BC"/>
    <w:rsid w:val="00BD22CF"/>
    <w:rsid w:val="00BD389C"/>
    <w:rsid w:val="00BD4129"/>
    <w:rsid w:val="00BD5EC2"/>
    <w:rsid w:val="00BE1743"/>
    <w:rsid w:val="00BF1BC6"/>
    <w:rsid w:val="00BF7C3E"/>
    <w:rsid w:val="00C233DC"/>
    <w:rsid w:val="00C25958"/>
    <w:rsid w:val="00C259D6"/>
    <w:rsid w:val="00C327A8"/>
    <w:rsid w:val="00C34358"/>
    <w:rsid w:val="00C362C3"/>
    <w:rsid w:val="00C36636"/>
    <w:rsid w:val="00C47AA0"/>
    <w:rsid w:val="00C6060D"/>
    <w:rsid w:val="00C61E60"/>
    <w:rsid w:val="00C64878"/>
    <w:rsid w:val="00C64F6C"/>
    <w:rsid w:val="00C713F3"/>
    <w:rsid w:val="00C72BD9"/>
    <w:rsid w:val="00C87BD0"/>
    <w:rsid w:val="00C90418"/>
    <w:rsid w:val="00C913F1"/>
    <w:rsid w:val="00C93889"/>
    <w:rsid w:val="00C94034"/>
    <w:rsid w:val="00C95854"/>
    <w:rsid w:val="00CA66E2"/>
    <w:rsid w:val="00CA6750"/>
    <w:rsid w:val="00CB520D"/>
    <w:rsid w:val="00CB60A0"/>
    <w:rsid w:val="00CB6295"/>
    <w:rsid w:val="00CC33A0"/>
    <w:rsid w:val="00CC579C"/>
    <w:rsid w:val="00CC7AA2"/>
    <w:rsid w:val="00CD2A08"/>
    <w:rsid w:val="00CD2FC9"/>
    <w:rsid w:val="00CE66C5"/>
    <w:rsid w:val="00CE7084"/>
    <w:rsid w:val="00CE7748"/>
    <w:rsid w:val="00CF35D0"/>
    <w:rsid w:val="00CF5C75"/>
    <w:rsid w:val="00D10FBA"/>
    <w:rsid w:val="00D11946"/>
    <w:rsid w:val="00D13F90"/>
    <w:rsid w:val="00D1731B"/>
    <w:rsid w:val="00D1771F"/>
    <w:rsid w:val="00D17C72"/>
    <w:rsid w:val="00D268E2"/>
    <w:rsid w:val="00D31EB9"/>
    <w:rsid w:val="00D33633"/>
    <w:rsid w:val="00D356BB"/>
    <w:rsid w:val="00D37B75"/>
    <w:rsid w:val="00D412B5"/>
    <w:rsid w:val="00D415F3"/>
    <w:rsid w:val="00D43451"/>
    <w:rsid w:val="00D46620"/>
    <w:rsid w:val="00D52BAF"/>
    <w:rsid w:val="00D53FEB"/>
    <w:rsid w:val="00D57B7C"/>
    <w:rsid w:val="00D60ADA"/>
    <w:rsid w:val="00D624E1"/>
    <w:rsid w:val="00D635FE"/>
    <w:rsid w:val="00D66447"/>
    <w:rsid w:val="00D70058"/>
    <w:rsid w:val="00D86C06"/>
    <w:rsid w:val="00D8798D"/>
    <w:rsid w:val="00D90F9A"/>
    <w:rsid w:val="00D92F1D"/>
    <w:rsid w:val="00D945F1"/>
    <w:rsid w:val="00D96657"/>
    <w:rsid w:val="00D979D7"/>
    <w:rsid w:val="00DA071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E02B33"/>
    <w:rsid w:val="00E0713A"/>
    <w:rsid w:val="00E07DDF"/>
    <w:rsid w:val="00E1382D"/>
    <w:rsid w:val="00E146AE"/>
    <w:rsid w:val="00E16DB8"/>
    <w:rsid w:val="00E22CE9"/>
    <w:rsid w:val="00E24BE5"/>
    <w:rsid w:val="00E256F6"/>
    <w:rsid w:val="00E30318"/>
    <w:rsid w:val="00E32E26"/>
    <w:rsid w:val="00E33566"/>
    <w:rsid w:val="00E336D9"/>
    <w:rsid w:val="00E3522B"/>
    <w:rsid w:val="00E37AD0"/>
    <w:rsid w:val="00E37CFE"/>
    <w:rsid w:val="00E439E6"/>
    <w:rsid w:val="00E44284"/>
    <w:rsid w:val="00E4439D"/>
    <w:rsid w:val="00E457FD"/>
    <w:rsid w:val="00E51A26"/>
    <w:rsid w:val="00E60820"/>
    <w:rsid w:val="00E60F73"/>
    <w:rsid w:val="00E65039"/>
    <w:rsid w:val="00E657CD"/>
    <w:rsid w:val="00E66A22"/>
    <w:rsid w:val="00E66F90"/>
    <w:rsid w:val="00EA1099"/>
    <w:rsid w:val="00EA2E59"/>
    <w:rsid w:val="00EA5719"/>
    <w:rsid w:val="00EB0A20"/>
    <w:rsid w:val="00EB0E81"/>
    <w:rsid w:val="00EB561C"/>
    <w:rsid w:val="00EC6084"/>
    <w:rsid w:val="00EC6AE2"/>
    <w:rsid w:val="00EC6C6D"/>
    <w:rsid w:val="00ED009A"/>
    <w:rsid w:val="00ED42BE"/>
    <w:rsid w:val="00ED635A"/>
    <w:rsid w:val="00ED6422"/>
    <w:rsid w:val="00EE059E"/>
    <w:rsid w:val="00EE403F"/>
    <w:rsid w:val="00EE58BD"/>
    <w:rsid w:val="00EF22A0"/>
    <w:rsid w:val="00F04240"/>
    <w:rsid w:val="00F0737C"/>
    <w:rsid w:val="00F1054F"/>
    <w:rsid w:val="00F12964"/>
    <w:rsid w:val="00F156B7"/>
    <w:rsid w:val="00F1686E"/>
    <w:rsid w:val="00F203A6"/>
    <w:rsid w:val="00F22389"/>
    <w:rsid w:val="00F2544F"/>
    <w:rsid w:val="00F3061C"/>
    <w:rsid w:val="00F33124"/>
    <w:rsid w:val="00F33924"/>
    <w:rsid w:val="00F342ED"/>
    <w:rsid w:val="00F354FB"/>
    <w:rsid w:val="00F36421"/>
    <w:rsid w:val="00F4095B"/>
    <w:rsid w:val="00F462F7"/>
    <w:rsid w:val="00F5213F"/>
    <w:rsid w:val="00F52A82"/>
    <w:rsid w:val="00F534F2"/>
    <w:rsid w:val="00F54A20"/>
    <w:rsid w:val="00F65D81"/>
    <w:rsid w:val="00F71D89"/>
    <w:rsid w:val="00F7350B"/>
    <w:rsid w:val="00F83622"/>
    <w:rsid w:val="00F84A45"/>
    <w:rsid w:val="00F85BFF"/>
    <w:rsid w:val="00F85F50"/>
    <w:rsid w:val="00F91471"/>
    <w:rsid w:val="00FA0660"/>
    <w:rsid w:val="00FA5096"/>
    <w:rsid w:val="00FA59ED"/>
    <w:rsid w:val="00FA6128"/>
    <w:rsid w:val="00FB13A7"/>
    <w:rsid w:val="00FB1C98"/>
    <w:rsid w:val="00FB1D31"/>
    <w:rsid w:val="00FB5AB6"/>
    <w:rsid w:val="00FB702E"/>
    <w:rsid w:val="00FB73B3"/>
    <w:rsid w:val="00FC5FFA"/>
    <w:rsid w:val="00FD366C"/>
    <w:rsid w:val="00FD6C65"/>
    <w:rsid w:val="00FE7732"/>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E8B8A58"/>
  <w15:chartTrackingRefBased/>
  <w15:docId w15:val="{E357CBE9-CA44-40D4-A8F9-64A2C4CC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Lijstalinea">
    <w:name w:val="List Paragraph"/>
    <w:basedOn w:val="Standaard"/>
    <w:uiPriority w:val="34"/>
    <w:qFormat/>
    <w:rsid w:val="00BA11DE"/>
    <w:pPr>
      <w:ind w:left="720"/>
      <w:contextualSpacing/>
    </w:pPr>
  </w:style>
  <w:style w:type="paragraph" w:styleId="Revisie">
    <w:name w:val="Revision"/>
    <w:hidden/>
    <w:uiPriority w:val="99"/>
    <w:semiHidden/>
    <w:rsid w:val="00E02B33"/>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4E56AD-6F67-4F9F-8A59-C397EAF2226F}">
  <ds:schemaRefs>
    <ds:schemaRef ds:uri="7d5909f0-ef72-43f0-b43f-3aa0466c367d"/>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d952cb42-523a-4291-9efe-0168e14bc456"/>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DE90DF3-036D-471B-AE37-7D14C013D3DD}">
  <ds:schemaRefs>
    <ds:schemaRef ds:uri="http://schemas.microsoft.com/sharepoint/v3/contenttype/forms"/>
  </ds:schemaRefs>
</ds:datastoreItem>
</file>

<file path=customXml/itemProps3.xml><?xml version="1.0" encoding="utf-8"?>
<ds:datastoreItem xmlns:ds="http://schemas.openxmlformats.org/officeDocument/2006/customXml" ds:itemID="{A9C19829-9C05-4490-9338-D86BF9E9B5C1}">
  <ds:schemaRefs>
    <ds:schemaRef ds:uri="http://schemas.openxmlformats.org/officeDocument/2006/bibliography"/>
  </ds:schemaRefs>
</ds:datastoreItem>
</file>

<file path=customXml/itemProps4.xml><?xml version="1.0" encoding="utf-8"?>
<ds:datastoreItem xmlns:ds="http://schemas.openxmlformats.org/officeDocument/2006/customXml" ds:itemID="{79C5AD64-7E80-462A-8193-204EC7AF7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2299</Words>
  <Characters>12646</Characters>
  <Application>Microsoft Office Word</Application>
  <DocSecurity>4</DocSecurity>
  <Lines>105</Lines>
  <Paragraphs>29</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2</cp:revision>
  <cp:lastPrinted>2011-03-31T11:39:00Z</cp:lastPrinted>
  <dcterms:created xsi:type="dcterms:W3CDTF">2025-02-11T14:40:00Z</dcterms:created>
  <dcterms:modified xsi:type="dcterms:W3CDTF">2025-02-11T14:40:00Z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y fmtid="{D5CDD505-2E9C-101B-9397-08002B2CF9AE}" pid="9" name="ContentTypeId">
    <vt:lpwstr>0x010100C3721B4ED37D594995FEC4B09AA09F5C</vt:lpwstr>
  </property>
  <property fmtid="{D5CDD505-2E9C-101B-9397-08002B2CF9AE}" pid="10" name="Order">
    <vt:r8>35173400</vt:r8>
  </property>
  <property fmtid="{D5CDD505-2E9C-101B-9397-08002B2CF9AE}" pid="11" name="_ExtendedDescription">
    <vt:lpwstr/>
  </property>
</Properties>
</file>