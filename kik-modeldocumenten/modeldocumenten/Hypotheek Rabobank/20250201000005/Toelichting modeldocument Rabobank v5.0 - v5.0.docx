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5679" w14:textId="77777777"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14:paraId="05B9EE41" w14:textId="77777777" w:rsidTr="00372F5A">
        <w:trPr>
          <w:gridAfter w:val="1"/>
          <w:wAfter w:w="3686" w:type="dxa"/>
        </w:trPr>
        <w:tc>
          <w:tcPr>
            <w:tcW w:w="5173" w:type="dxa"/>
          </w:tcPr>
          <w:p w14:paraId="53552D5B" w14:textId="77777777" w:rsidR="003228A3" w:rsidRDefault="00790D52">
            <w:r>
              <w:rPr>
                <w:noProof/>
                <w:snapToGrid/>
                <w:lang w:eastAsia="nl-NL"/>
              </w:rPr>
              <w:drawing>
                <wp:anchor distT="0" distB="0" distL="114300" distR="114300" simplePos="0" relativeHeight="251657728" behindDoc="1" locked="0" layoutInCell="1" allowOverlap="1" wp14:anchorId="61073312" wp14:editId="6C3F3551">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14:paraId="1BA6BAEE" w14:textId="77777777" w:rsidTr="00372F5A">
        <w:trPr>
          <w:gridAfter w:val="1"/>
          <w:wAfter w:w="3686" w:type="dxa"/>
        </w:trPr>
        <w:tc>
          <w:tcPr>
            <w:tcW w:w="5173" w:type="dxa"/>
          </w:tcPr>
          <w:p w14:paraId="48F5E032" w14:textId="77777777" w:rsidR="003228A3" w:rsidRDefault="003228A3"/>
        </w:tc>
      </w:tr>
      <w:tr w:rsidR="003228A3" w:rsidRPr="00343045" w14:paraId="3C0CE465" w14:textId="77777777" w:rsidTr="00372F5A">
        <w:trPr>
          <w:gridAfter w:val="1"/>
          <w:wAfter w:w="3686" w:type="dxa"/>
        </w:trPr>
        <w:tc>
          <w:tcPr>
            <w:tcW w:w="5173" w:type="dxa"/>
          </w:tcPr>
          <w:p w14:paraId="665DEAFD" w14:textId="73040B24" w:rsidR="003228A3" w:rsidRPr="00343045" w:rsidRDefault="00BD2C26">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6299BDE7" w14:textId="77777777" w:rsidTr="00372F5A">
        <w:trPr>
          <w:gridAfter w:val="1"/>
          <w:wAfter w:w="3686" w:type="dxa"/>
        </w:trPr>
        <w:tc>
          <w:tcPr>
            <w:tcW w:w="5173" w:type="dxa"/>
          </w:tcPr>
          <w:p w14:paraId="55A2D387" w14:textId="7899EC7D" w:rsidR="003228A3" w:rsidRPr="00343045" w:rsidRDefault="003228A3">
            <w:pPr>
              <w:pStyle w:val="Afdeling"/>
              <w:rPr>
                <w:sz w:val="20"/>
                <w:lang w:val="nl-NL"/>
              </w:rPr>
            </w:pPr>
            <w:bookmarkStart w:id="1" w:name="bmAfdeling"/>
            <w:bookmarkEnd w:id="1"/>
          </w:p>
        </w:tc>
      </w:tr>
      <w:tr w:rsidR="003228A3" w:rsidRPr="00343045" w14:paraId="794A165D" w14:textId="77777777" w:rsidTr="00372F5A">
        <w:trPr>
          <w:gridAfter w:val="1"/>
          <w:wAfter w:w="3686" w:type="dxa"/>
        </w:trPr>
        <w:tc>
          <w:tcPr>
            <w:tcW w:w="5173" w:type="dxa"/>
          </w:tcPr>
          <w:p w14:paraId="3F173B48" w14:textId="77777777" w:rsidR="003228A3" w:rsidRPr="00343045" w:rsidRDefault="003228A3">
            <w:pPr>
              <w:spacing w:before="90"/>
              <w:rPr>
                <w:sz w:val="14"/>
              </w:rPr>
            </w:pPr>
          </w:p>
        </w:tc>
      </w:tr>
      <w:tr w:rsidR="003228A3" w:rsidRPr="00343045" w14:paraId="4AA5573E" w14:textId="77777777" w:rsidTr="00372F5A">
        <w:trPr>
          <w:gridAfter w:val="1"/>
          <w:wAfter w:w="3686" w:type="dxa"/>
          <w:trHeight w:val="3804"/>
        </w:trPr>
        <w:tc>
          <w:tcPr>
            <w:tcW w:w="5173" w:type="dxa"/>
            <w:vAlign w:val="bottom"/>
          </w:tcPr>
          <w:p w14:paraId="2A48EC7E"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535EAF60" w14:textId="77777777" w:rsidTr="00372F5A">
        <w:trPr>
          <w:gridAfter w:val="1"/>
          <w:wAfter w:w="3686" w:type="dxa"/>
          <w:trHeight w:val="135"/>
        </w:trPr>
        <w:tc>
          <w:tcPr>
            <w:tcW w:w="5173" w:type="dxa"/>
          </w:tcPr>
          <w:p w14:paraId="4410CB93" w14:textId="7418B4A0" w:rsidR="003228A3" w:rsidRPr="00CD36CC" w:rsidRDefault="003228A3">
            <w:pPr>
              <w:spacing w:before="90"/>
              <w:rPr>
                <w:szCs w:val="18"/>
              </w:rPr>
            </w:pPr>
          </w:p>
        </w:tc>
      </w:tr>
      <w:tr w:rsidR="003228A3" w:rsidRPr="00343045" w14:paraId="6F3FB177" w14:textId="77777777" w:rsidTr="00372F5A">
        <w:trPr>
          <w:gridAfter w:val="1"/>
          <w:wAfter w:w="3686" w:type="dxa"/>
          <w:trHeight w:val="181"/>
        </w:trPr>
        <w:tc>
          <w:tcPr>
            <w:tcW w:w="5173" w:type="dxa"/>
          </w:tcPr>
          <w:p w14:paraId="727AE212" w14:textId="77777777" w:rsidR="003228A3" w:rsidRPr="00343045" w:rsidRDefault="003228A3"/>
        </w:tc>
      </w:tr>
      <w:tr w:rsidR="003228A3" w:rsidRPr="00343045" w14:paraId="74BAE3CB" w14:textId="77777777" w:rsidTr="00372F5A">
        <w:trPr>
          <w:gridAfter w:val="1"/>
          <w:wAfter w:w="3686" w:type="dxa"/>
        </w:trPr>
        <w:tc>
          <w:tcPr>
            <w:tcW w:w="5173" w:type="dxa"/>
          </w:tcPr>
          <w:p w14:paraId="798815D7" w14:textId="60E22427"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ins w:id="4" w:author="Groot, Karina de" w:date="2025-01-31T08:07:00Z" w16du:dateUtc="2025-01-31T07:07:00Z">
              <w:r w:rsidR="00BD2C26">
                <w:rPr>
                  <w:lang w:val="nl-NL"/>
                </w:rPr>
                <w:t xml:space="preserve"> </w:t>
              </w:r>
            </w:ins>
            <w:ins w:id="5" w:author="Groot, Karina de" w:date="2025-01-31T08:08:00Z" w16du:dateUtc="2025-01-31T07:08:00Z">
              <w:r w:rsidR="00BD2C26">
                <w:rPr>
                  <w:lang w:val="nl-NL"/>
                </w:rPr>
                <w:t>v5.0</w:t>
              </w:r>
            </w:ins>
          </w:p>
        </w:tc>
      </w:tr>
      <w:tr w:rsidR="003228A3" w:rsidRPr="00343045" w14:paraId="6A6E478A" w14:textId="77777777" w:rsidTr="00372F5A">
        <w:trPr>
          <w:gridAfter w:val="1"/>
          <w:wAfter w:w="3686" w:type="dxa"/>
          <w:trHeight w:val="268"/>
        </w:trPr>
        <w:tc>
          <w:tcPr>
            <w:tcW w:w="5173" w:type="dxa"/>
          </w:tcPr>
          <w:p w14:paraId="40C1EB57" w14:textId="77777777" w:rsidR="003228A3" w:rsidRPr="00343045" w:rsidRDefault="003228A3"/>
        </w:tc>
      </w:tr>
      <w:tr w:rsidR="003228A3" w:rsidRPr="00343045" w14:paraId="653702F2" w14:textId="77777777" w:rsidTr="00372F5A">
        <w:trPr>
          <w:gridAfter w:val="1"/>
          <w:wAfter w:w="3686" w:type="dxa"/>
          <w:cantSplit/>
          <w:trHeight w:hRule="exact" w:val="275"/>
        </w:trPr>
        <w:tc>
          <w:tcPr>
            <w:tcW w:w="5173" w:type="dxa"/>
            <w:vAlign w:val="bottom"/>
          </w:tcPr>
          <w:p w14:paraId="23BB584B" w14:textId="77777777"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14:paraId="5B0DA0DC" w14:textId="77777777" w:rsidTr="00372F5A">
        <w:trPr>
          <w:gridAfter w:val="1"/>
          <w:wAfter w:w="3686" w:type="dxa"/>
          <w:cantSplit/>
          <w:trHeight w:hRule="exact" w:val="804"/>
        </w:trPr>
        <w:tc>
          <w:tcPr>
            <w:tcW w:w="5173" w:type="dxa"/>
            <w:vAlign w:val="bottom"/>
          </w:tcPr>
          <w:p w14:paraId="0A78E59E" w14:textId="77777777" w:rsidR="003228A3" w:rsidRPr="00343045" w:rsidRDefault="003228A3"/>
        </w:tc>
      </w:tr>
      <w:tr w:rsidR="003228A3" w:rsidRPr="00343045" w14:paraId="35512FE2" w14:textId="77777777" w:rsidTr="00372F5A">
        <w:trPr>
          <w:gridAfter w:val="1"/>
          <w:wAfter w:w="3686" w:type="dxa"/>
          <w:cantSplit/>
        </w:trPr>
        <w:tc>
          <w:tcPr>
            <w:tcW w:w="5173" w:type="dxa"/>
            <w:vAlign w:val="bottom"/>
          </w:tcPr>
          <w:p w14:paraId="34E0F62F" w14:textId="77777777" w:rsidR="003228A3" w:rsidRPr="00343045" w:rsidRDefault="003864BB">
            <w:pPr>
              <w:pStyle w:val="tussenkopje"/>
              <w:rPr>
                <w:lang w:val="nl-NL"/>
              </w:rPr>
            </w:pPr>
            <w:r>
              <w:rPr>
                <w:lang w:val="nl-NL"/>
              </w:rPr>
              <w:t>Versie</w:t>
            </w:r>
          </w:p>
        </w:tc>
      </w:tr>
      <w:tr w:rsidR="003228A3" w:rsidRPr="00343045" w14:paraId="3630C6AB" w14:textId="77777777" w:rsidTr="00372F5A">
        <w:trPr>
          <w:gridAfter w:val="1"/>
          <w:wAfter w:w="3686" w:type="dxa"/>
          <w:cantSplit/>
        </w:trPr>
        <w:tc>
          <w:tcPr>
            <w:tcW w:w="5173" w:type="dxa"/>
            <w:vAlign w:val="bottom"/>
          </w:tcPr>
          <w:p w14:paraId="06A6BD88" w14:textId="67D6908D" w:rsidR="003228A3" w:rsidRDefault="00BD2C26">
            <w:bookmarkStart w:id="7" w:name="bmAuteurs"/>
            <w:bookmarkEnd w:id="7"/>
            <w:ins w:id="8" w:author="Groot, Karina de" w:date="2025-01-31T08:08:00Z" w16du:dateUtc="2025-01-31T07:08:00Z">
              <w:r>
                <w:t>5.0</w:t>
              </w:r>
            </w:ins>
            <w:del w:id="9" w:author="Groot, Karina de" w:date="2025-01-31T08:08:00Z" w16du:dateUtc="2025-01-31T07:08:00Z">
              <w:r w:rsidR="003864BB" w:rsidDel="00BD2C26">
                <w:fldChar w:fldCharType="begin"/>
              </w:r>
              <w:r w:rsidR="003864BB" w:rsidDel="00BD2C26">
                <w:delInstrText xml:space="preserve"> REF Versie \h </w:delInstrText>
              </w:r>
              <w:r w:rsidR="003864BB" w:rsidDel="00BD2C26">
                <w:fldChar w:fldCharType="separate"/>
              </w:r>
              <w:r w:rsidR="000865C6" w:rsidDel="00BD2C26">
                <w:rPr>
                  <w:noProof/>
                </w:rPr>
                <w:delText>4.</w:delText>
              </w:r>
              <w:r w:rsidR="003E4911" w:rsidDel="00BD2C26">
                <w:rPr>
                  <w:noProof/>
                </w:rPr>
                <w:delText>4</w:delText>
              </w:r>
              <w:r w:rsidR="000865C6" w:rsidDel="00BD2C26">
                <w:rPr>
                  <w:noProof/>
                </w:rPr>
                <w:delText>.0</w:delText>
              </w:r>
              <w:r w:rsidR="003864BB" w:rsidDel="00BD2C26">
                <w:fldChar w:fldCharType="end"/>
              </w:r>
            </w:del>
          </w:p>
          <w:p w14:paraId="45C1C85F" w14:textId="77777777" w:rsidR="002A010E" w:rsidRPr="00343045" w:rsidRDefault="002A010E" w:rsidP="008D0862"/>
        </w:tc>
      </w:tr>
      <w:tr w:rsidR="003228A3" w:rsidRPr="00343045" w14:paraId="76505D66" w14:textId="77777777" w:rsidTr="00372F5A">
        <w:trPr>
          <w:cantSplit/>
          <w:trHeight w:hRule="exact" w:val="246"/>
        </w:trPr>
        <w:tc>
          <w:tcPr>
            <w:tcW w:w="8859" w:type="dxa"/>
            <w:gridSpan w:val="2"/>
            <w:vAlign w:val="bottom"/>
          </w:tcPr>
          <w:p w14:paraId="08426604" w14:textId="77777777" w:rsidR="003228A3" w:rsidRPr="00343045" w:rsidRDefault="003228A3"/>
        </w:tc>
      </w:tr>
    </w:tbl>
    <w:p w14:paraId="041C09DE" w14:textId="77777777" w:rsidR="003228A3" w:rsidRPr="00343045" w:rsidRDefault="003228A3"/>
    <w:p w14:paraId="42B34E35" w14:textId="77777777" w:rsidR="003228A3" w:rsidRPr="00343045" w:rsidRDefault="003228A3">
      <w:pPr>
        <w:sectPr w:rsidR="003228A3" w:rsidRPr="00343045">
          <w:headerReference w:type="first" r:id="rId9"/>
          <w:footerReference w:type="first" r:id="rId10"/>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14:paraId="7A467A11" w14:textId="77777777" w:rsidTr="00372F5A">
        <w:trPr>
          <w:trHeight w:hRule="exact" w:val="332"/>
        </w:trPr>
        <w:tc>
          <w:tcPr>
            <w:tcW w:w="5173" w:type="dxa"/>
            <w:vAlign w:val="bottom"/>
          </w:tcPr>
          <w:p w14:paraId="73CC28CF" w14:textId="77777777" w:rsidR="003228A3" w:rsidRPr="00343045" w:rsidRDefault="003228A3" w:rsidP="00AF77C2">
            <w:pPr>
              <w:pStyle w:val="kopje"/>
              <w:pageBreakBefore/>
              <w:rPr>
                <w:b w:val="0"/>
                <w:bCs/>
              </w:rPr>
            </w:pPr>
            <w:r w:rsidRPr="00343045">
              <w:lastRenderedPageBreak/>
              <w:t>Versiehistorie</w:t>
            </w:r>
          </w:p>
        </w:tc>
      </w:tr>
    </w:tbl>
    <w:p w14:paraId="7CC5DB87" w14:textId="77777777"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14:paraId="418749EF" w14:textId="77777777" w:rsidTr="00B2657A">
        <w:trPr>
          <w:trHeight w:hRule="exact" w:val="281"/>
          <w:tblHeader/>
        </w:trPr>
        <w:tc>
          <w:tcPr>
            <w:tcW w:w="537" w:type="dxa"/>
            <w:vAlign w:val="bottom"/>
          </w:tcPr>
          <w:p w14:paraId="4D83C5E6" w14:textId="77777777" w:rsidR="003228A3" w:rsidRPr="00343045" w:rsidRDefault="003228A3">
            <w:pPr>
              <w:pStyle w:val="tussenkopje"/>
              <w:spacing w:before="0"/>
              <w:rPr>
                <w:lang w:val="nl-NL"/>
              </w:rPr>
            </w:pPr>
            <w:r w:rsidRPr="00343045">
              <w:rPr>
                <w:lang w:val="nl-NL"/>
              </w:rPr>
              <w:t>Versie</w:t>
            </w:r>
          </w:p>
        </w:tc>
        <w:tc>
          <w:tcPr>
            <w:tcW w:w="1590" w:type="dxa"/>
            <w:vAlign w:val="bottom"/>
          </w:tcPr>
          <w:p w14:paraId="534BEC22" w14:textId="77777777" w:rsidR="003228A3" w:rsidRPr="00343045" w:rsidRDefault="003228A3">
            <w:pPr>
              <w:pStyle w:val="tussenkopje"/>
              <w:spacing w:before="0"/>
              <w:rPr>
                <w:lang w:val="nl-NL"/>
              </w:rPr>
            </w:pPr>
            <w:r w:rsidRPr="00343045">
              <w:rPr>
                <w:lang w:val="nl-NL"/>
              </w:rPr>
              <w:t>Datum</w:t>
            </w:r>
          </w:p>
        </w:tc>
        <w:tc>
          <w:tcPr>
            <w:tcW w:w="1771" w:type="dxa"/>
            <w:vAlign w:val="bottom"/>
          </w:tcPr>
          <w:p w14:paraId="22AEBD8E" w14:textId="77777777" w:rsidR="003228A3" w:rsidRPr="00343045" w:rsidRDefault="003228A3">
            <w:pPr>
              <w:pStyle w:val="tussenkopje"/>
              <w:spacing w:before="0"/>
              <w:rPr>
                <w:lang w:val="nl-NL"/>
              </w:rPr>
            </w:pPr>
            <w:r w:rsidRPr="00343045">
              <w:rPr>
                <w:lang w:val="nl-NL"/>
              </w:rPr>
              <w:t>Auteur</w:t>
            </w:r>
          </w:p>
        </w:tc>
        <w:tc>
          <w:tcPr>
            <w:tcW w:w="5103" w:type="dxa"/>
            <w:vAlign w:val="bottom"/>
          </w:tcPr>
          <w:p w14:paraId="24AAA4F6" w14:textId="77777777" w:rsidR="003228A3" w:rsidRPr="00343045" w:rsidRDefault="003228A3">
            <w:pPr>
              <w:pStyle w:val="tussenkopje"/>
              <w:spacing w:before="0"/>
              <w:rPr>
                <w:lang w:val="nl-NL"/>
              </w:rPr>
            </w:pPr>
            <w:r w:rsidRPr="00343045">
              <w:rPr>
                <w:lang w:val="nl-NL"/>
              </w:rPr>
              <w:t>Opmerking</w:t>
            </w:r>
          </w:p>
        </w:tc>
      </w:tr>
      <w:tr w:rsidR="00AF77C2" w:rsidRPr="004C7E40" w14:paraId="2715EF89" w14:textId="77777777" w:rsidTr="00B2657A">
        <w:tc>
          <w:tcPr>
            <w:tcW w:w="537" w:type="dxa"/>
          </w:tcPr>
          <w:p w14:paraId="7E2C241F" w14:textId="77777777" w:rsidR="00AF77C2" w:rsidRPr="004C7E40" w:rsidRDefault="00AF77C2" w:rsidP="00470FC9">
            <w:pPr>
              <w:rPr>
                <w:rStyle w:val="Versie0"/>
                <w:bCs/>
                <w:sz w:val="16"/>
                <w:szCs w:val="16"/>
              </w:rPr>
            </w:pPr>
            <w:bookmarkStart w:id="10" w:name="bmVersie"/>
            <w:bookmarkEnd w:id="10"/>
            <w:r w:rsidRPr="004C7E40">
              <w:rPr>
                <w:rStyle w:val="Versie0"/>
                <w:bCs/>
                <w:sz w:val="16"/>
                <w:szCs w:val="16"/>
              </w:rPr>
              <w:t>3.0</w:t>
            </w:r>
          </w:p>
        </w:tc>
        <w:tc>
          <w:tcPr>
            <w:tcW w:w="1590" w:type="dxa"/>
          </w:tcPr>
          <w:p w14:paraId="7E72B258" w14:textId="77777777" w:rsidR="00AF77C2" w:rsidRPr="004C7E40" w:rsidRDefault="00AF77C2">
            <w:pPr>
              <w:rPr>
                <w:rStyle w:val="Datumopmaakprofiel"/>
                <w:sz w:val="16"/>
                <w:szCs w:val="16"/>
              </w:rPr>
            </w:pPr>
            <w:r w:rsidRPr="004C7E40">
              <w:rPr>
                <w:rStyle w:val="Datumopmaakprofiel"/>
                <w:sz w:val="16"/>
                <w:szCs w:val="16"/>
              </w:rPr>
              <w:t>22-02-2012</w:t>
            </w:r>
          </w:p>
        </w:tc>
        <w:tc>
          <w:tcPr>
            <w:tcW w:w="1771" w:type="dxa"/>
          </w:tcPr>
          <w:p w14:paraId="1130C831" w14:textId="77777777" w:rsidR="00AF77C2" w:rsidRPr="004C7E40" w:rsidRDefault="00AF77C2" w:rsidP="00136E60">
            <w:pPr>
              <w:rPr>
                <w:sz w:val="16"/>
                <w:szCs w:val="16"/>
              </w:rPr>
            </w:pPr>
            <w:r w:rsidRPr="004C7E40">
              <w:rPr>
                <w:sz w:val="16"/>
                <w:szCs w:val="16"/>
              </w:rPr>
              <w:t>Kadaster ICT/AA/IE</w:t>
            </w:r>
          </w:p>
        </w:tc>
        <w:tc>
          <w:tcPr>
            <w:tcW w:w="5103" w:type="dxa"/>
          </w:tcPr>
          <w:p w14:paraId="177CBAC6" w14:textId="77777777"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14:paraId="14A849A1" w14:textId="77777777" w:rsidTr="00B2657A">
        <w:tc>
          <w:tcPr>
            <w:tcW w:w="537" w:type="dxa"/>
          </w:tcPr>
          <w:p w14:paraId="0F9317B1" w14:textId="77777777" w:rsidR="0014394B" w:rsidRPr="004C7E40" w:rsidRDefault="0014394B" w:rsidP="00470FC9">
            <w:pPr>
              <w:rPr>
                <w:rStyle w:val="Versie0"/>
                <w:bCs/>
                <w:sz w:val="16"/>
                <w:szCs w:val="16"/>
              </w:rPr>
            </w:pPr>
            <w:r w:rsidRPr="004C7E40">
              <w:rPr>
                <w:rStyle w:val="Versie0"/>
                <w:bCs/>
                <w:sz w:val="16"/>
                <w:szCs w:val="16"/>
              </w:rPr>
              <w:t>3.1</w:t>
            </w:r>
          </w:p>
        </w:tc>
        <w:tc>
          <w:tcPr>
            <w:tcW w:w="1590" w:type="dxa"/>
          </w:tcPr>
          <w:p w14:paraId="19008844" w14:textId="77777777" w:rsidR="0014394B" w:rsidRPr="004C7E40" w:rsidRDefault="0014394B">
            <w:pPr>
              <w:rPr>
                <w:rStyle w:val="Datumopmaakprofiel"/>
                <w:sz w:val="16"/>
                <w:szCs w:val="16"/>
              </w:rPr>
            </w:pPr>
            <w:r w:rsidRPr="004C7E40">
              <w:rPr>
                <w:rStyle w:val="Datumopmaakprofiel"/>
                <w:sz w:val="16"/>
                <w:szCs w:val="16"/>
              </w:rPr>
              <w:t>28-03-2012</w:t>
            </w:r>
          </w:p>
        </w:tc>
        <w:tc>
          <w:tcPr>
            <w:tcW w:w="1771" w:type="dxa"/>
          </w:tcPr>
          <w:p w14:paraId="44785D90" w14:textId="77777777" w:rsidR="0014394B" w:rsidRPr="004C7E40" w:rsidRDefault="0014394B" w:rsidP="00136E60">
            <w:pPr>
              <w:rPr>
                <w:sz w:val="16"/>
                <w:szCs w:val="16"/>
              </w:rPr>
            </w:pPr>
            <w:r w:rsidRPr="004C7E40">
              <w:rPr>
                <w:sz w:val="16"/>
                <w:szCs w:val="16"/>
              </w:rPr>
              <w:t>Kadaster ICT/AA/IE</w:t>
            </w:r>
          </w:p>
        </w:tc>
        <w:tc>
          <w:tcPr>
            <w:tcW w:w="5103" w:type="dxa"/>
          </w:tcPr>
          <w:p w14:paraId="58AA3461" w14:textId="77777777" w:rsidR="0014394B" w:rsidRPr="004C7E40" w:rsidRDefault="0014394B" w:rsidP="00371DED">
            <w:pPr>
              <w:snapToGrid w:val="0"/>
              <w:rPr>
                <w:sz w:val="16"/>
                <w:szCs w:val="16"/>
              </w:rPr>
            </w:pPr>
            <w:r w:rsidRPr="004C7E40">
              <w:rPr>
                <w:sz w:val="16"/>
                <w:szCs w:val="16"/>
              </w:rPr>
              <w:t>CH-41687 nieuw modeldocument v2.8</w:t>
            </w:r>
          </w:p>
        </w:tc>
      </w:tr>
      <w:tr w:rsidR="007F6639" w:rsidRPr="004C7E40" w14:paraId="12855558" w14:textId="77777777" w:rsidTr="00B2657A">
        <w:tc>
          <w:tcPr>
            <w:tcW w:w="537" w:type="dxa"/>
          </w:tcPr>
          <w:p w14:paraId="171D578B" w14:textId="77777777" w:rsidR="007F6639" w:rsidRPr="004C7E40" w:rsidRDefault="007F6639" w:rsidP="00470FC9">
            <w:pPr>
              <w:rPr>
                <w:rStyle w:val="Versie0"/>
                <w:bCs/>
                <w:sz w:val="16"/>
                <w:szCs w:val="16"/>
              </w:rPr>
            </w:pPr>
            <w:r w:rsidRPr="004C7E40">
              <w:rPr>
                <w:rStyle w:val="Versie0"/>
                <w:bCs/>
                <w:sz w:val="16"/>
                <w:szCs w:val="16"/>
              </w:rPr>
              <w:t>3.2</w:t>
            </w:r>
          </w:p>
        </w:tc>
        <w:tc>
          <w:tcPr>
            <w:tcW w:w="1590" w:type="dxa"/>
          </w:tcPr>
          <w:p w14:paraId="5BB42FDC" w14:textId="77777777"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14:paraId="2A9CE5E3" w14:textId="77777777" w:rsidR="007F6639" w:rsidRPr="004C7E40" w:rsidRDefault="007F6639" w:rsidP="00136E60">
            <w:pPr>
              <w:rPr>
                <w:sz w:val="16"/>
                <w:szCs w:val="16"/>
              </w:rPr>
            </w:pPr>
            <w:r w:rsidRPr="004C7E40">
              <w:rPr>
                <w:sz w:val="16"/>
                <w:szCs w:val="16"/>
              </w:rPr>
              <w:t>Kadaster ICT/AA/IE</w:t>
            </w:r>
          </w:p>
        </w:tc>
        <w:tc>
          <w:tcPr>
            <w:tcW w:w="5103" w:type="dxa"/>
          </w:tcPr>
          <w:p w14:paraId="602BFC92" w14:textId="77777777" w:rsidR="007F6639" w:rsidRPr="004C7E40" w:rsidRDefault="007F6639" w:rsidP="00371DED">
            <w:pPr>
              <w:snapToGrid w:val="0"/>
              <w:rPr>
                <w:sz w:val="16"/>
                <w:szCs w:val="16"/>
              </w:rPr>
            </w:pPr>
            <w:r w:rsidRPr="004C7E40">
              <w:rPr>
                <w:sz w:val="16"/>
                <w:szCs w:val="16"/>
              </w:rPr>
              <w:t>Modeldocument v2.9 + CH-43722</w:t>
            </w:r>
          </w:p>
        </w:tc>
      </w:tr>
      <w:tr w:rsidR="001330AB" w:rsidRPr="004C7E40" w14:paraId="45D24040" w14:textId="77777777" w:rsidTr="00B2657A">
        <w:tc>
          <w:tcPr>
            <w:tcW w:w="537" w:type="dxa"/>
          </w:tcPr>
          <w:p w14:paraId="2027BE74" w14:textId="77777777" w:rsidR="001330AB" w:rsidRPr="004C7E40" w:rsidRDefault="001330AB" w:rsidP="00470FC9">
            <w:pPr>
              <w:rPr>
                <w:rStyle w:val="Versie0"/>
                <w:bCs/>
                <w:sz w:val="16"/>
                <w:szCs w:val="16"/>
              </w:rPr>
            </w:pPr>
            <w:r w:rsidRPr="004C7E40">
              <w:rPr>
                <w:rStyle w:val="Versie0"/>
                <w:bCs/>
                <w:sz w:val="16"/>
                <w:szCs w:val="16"/>
              </w:rPr>
              <w:t>3.3</w:t>
            </w:r>
          </w:p>
        </w:tc>
        <w:tc>
          <w:tcPr>
            <w:tcW w:w="1590" w:type="dxa"/>
          </w:tcPr>
          <w:p w14:paraId="2FC2256F" w14:textId="77777777"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14:paraId="4622DD21" w14:textId="77777777" w:rsidR="001330AB" w:rsidRPr="004C7E40" w:rsidRDefault="001330AB" w:rsidP="00136E60">
            <w:pPr>
              <w:rPr>
                <w:sz w:val="16"/>
                <w:szCs w:val="16"/>
                <w:lang w:val="en-GB"/>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14:paraId="428A119B" w14:textId="77777777" w:rsidR="001330AB" w:rsidRPr="004C7E40" w:rsidRDefault="001330AB" w:rsidP="00371DED">
            <w:pPr>
              <w:snapToGrid w:val="0"/>
              <w:rPr>
                <w:sz w:val="16"/>
                <w:szCs w:val="16"/>
              </w:rPr>
            </w:pPr>
            <w:r w:rsidRPr="004C7E40">
              <w:rPr>
                <w:sz w:val="16"/>
                <w:szCs w:val="16"/>
              </w:rPr>
              <w:t xml:space="preserve">RFC-49884/50035 </w:t>
            </w:r>
            <w:proofErr w:type="spellStart"/>
            <w:r w:rsidRPr="004C7E40">
              <w:rPr>
                <w:sz w:val="16"/>
                <w:szCs w:val="16"/>
              </w:rPr>
              <w:t>Modeldoc</w:t>
            </w:r>
            <w:proofErr w:type="spellEnd"/>
            <w:r w:rsidRPr="004C7E40">
              <w:rPr>
                <w:sz w:val="16"/>
                <w:szCs w:val="16"/>
              </w:rPr>
              <w:t xml:space="preserve">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xml:space="preserve">, ";" na </w:t>
            </w:r>
            <w:proofErr w:type="spellStart"/>
            <w:r w:rsidRPr="004C7E40">
              <w:rPr>
                <w:sz w:val="16"/>
                <w:szCs w:val="16"/>
              </w:rPr>
              <w:t>overbrhypotheek</w:t>
            </w:r>
            <w:proofErr w:type="spellEnd"/>
            <w:r w:rsidRPr="004C7E40">
              <w:rPr>
                <w:sz w:val="16"/>
                <w:szCs w:val="16"/>
              </w:rPr>
              <w:t xml:space="preserve"> vervangen door "."</w:t>
            </w:r>
            <w:r w:rsidR="005F40ED" w:rsidRPr="004C7E40">
              <w:rPr>
                <w:sz w:val="16"/>
                <w:szCs w:val="16"/>
              </w:rPr>
              <w:t>, tekst m.b.t. rangwisseling aangepast.</w:t>
            </w:r>
          </w:p>
        </w:tc>
      </w:tr>
      <w:tr w:rsidR="0018591F" w:rsidRPr="004C7E40" w14:paraId="71E30A4E" w14:textId="77777777" w:rsidTr="00B2657A">
        <w:tc>
          <w:tcPr>
            <w:tcW w:w="537" w:type="dxa"/>
          </w:tcPr>
          <w:p w14:paraId="2DF7A208" w14:textId="77777777" w:rsidR="0018591F" w:rsidRPr="004C7E40" w:rsidRDefault="0018591F" w:rsidP="00470FC9">
            <w:pPr>
              <w:rPr>
                <w:rStyle w:val="Versie0"/>
                <w:bCs/>
                <w:sz w:val="16"/>
                <w:szCs w:val="16"/>
              </w:rPr>
            </w:pPr>
            <w:r w:rsidRPr="004C7E40">
              <w:rPr>
                <w:rStyle w:val="Versie0"/>
                <w:bCs/>
                <w:sz w:val="16"/>
                <w:szCs w:val="16"/>
              </w:rPr>
              <w:t>3.4</w:t>
            </w:r>
          </w:p>
        </w:tc>
        <w:tc>
          <w:tcPr>
            <w:tcW w:w="1590" w:type="dxa"/>
          </w:tcPr>
          <w:p w14:paraId="100FCB06" w14:textId="77777777" w:rsidR="0018591F" w:rsidRPr="004C7E40" w:rsidRDefault="0018591F">
            <w:pPr>
              <w:rPr>
                <w:rStyle w:val="Datumopmaakprofiel"/>
                <w:sz w:val="16"/>
                <w:szCs w:val="16"/>
              </w:rPr>
            </w:pPr>
            <w:r w:rsidRPr="004C7E40">
              <w:rPr>
                <w:rStyle w:val="Datumopmaakprofiel"/>
                <w:sz w:val="16"/>
                <w:szCs w:val="16"/>
              </w:rPr>
              <w:t>07-08-2013</w:t>
            </w:r>
          </w:p>
        </w:tc>
        <w:tc>
          <w:tcPr>
            <w:tcW w:w="1771" w:type="dxa"/>
          </w:tcPr>
          <w:p w14:paraId="48EC6EE9" w14:textId="77777777" w:rsidR="0018591F" w:rsidRPr="004C7E40" w:rsidRDefault="0018591F"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14:paraId="3167B04B" w14:textId="77777777"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0865C6">
              <w:rPr>
                <w:sz w:val="16"/>
                <w:szCs w:val="16"/>
              </w:rPr>
              <w:t>2.4</w:t>
            </w:r>
            <w:r w:rsidRPr="004C7E40">
              <w:rPr>
                <w:sz w:val="16"/>
                <w:szCs w:val="16"/>
              </w:rPr>
              <w:fldChar w:fldCharType="end"/>
            </w:r>
            <w:r w:rsidRPr="004C7E40">
              <w:rPr>
                <w:sz w:val="16"/>
                <w:szCs w:val="16"/>
              </w:rPr>
              <w:t>) aangepast.</w:t>
            </w:r>
          </w:p>
        </w:tc>
      </w:tr>
      <w:tr w:rsidR="00BC3560" w:rsidRPr="004C7E40" w14:paraId="2A4BB78E" w14:textId="77777777" w:rsidTr="00B2657A">
        <w:tc>
          <w:tcPr>
            <w:tcW w:w="537" w:type="dxa"/>
          </w:tcPr>
          <w:p w14:paraId="2E0F431B" w14:textId="77777777" w:rsidR="00BC3560" w:rsidRPr="004C7E40" w:rsidRDefault="00BC3560" w:rsidP="00470FC9">
            <w:pPr>
              <w:rPr>
                <w:rStyle w:val="Versie0"/>
                <w:bCs/>
                <w:sz w:val="16"/>
                <w:szCs w:val="16"/>
              </w:rPr>
            </w:pPr>
            <w:r w:rsidRPr="004C7E40">
              <w:rPr>
                <w:rStyle w:val="Versie0"/>
                <w:bCs/>
                <w:sz w:val="16"/>
                <w:szCs w:val="16"/>
              </w:rPr>
              <w:t>3.5</w:t>
            </w:r>
          </w:p>
        </w:tc>
        <w:tc>
          <w:tcPr>
            <w:tcW w:w="1590" w:type="dxa"/>
          </w:tcPr>
          <w:p w14:paraId="1A8E2486" w14:textId="77777777"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14:paraId="5A1BE79E" w14:textId="77777777" w:rsidR="00BC3560" w:rsidRPr="004C7E40" w:rsidRDefault="00BC356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14:paraId="7B91886A" w14:textId="77777777" w:rsidR="00BD4FE5" w:rsidRDefault="00BC3560" w:rsidP="00371DED">
            <w:pPr>
              <w:snapToGrid w:val="0"/>
              <w:rPr>
                <w:sz w:val="16"/>
                <w:szCs w:val="16"/>
              </w:rPr>
            </w:pPr>
            <w:r w:rsidRPr="004C7E40">
              <w:rPr>
                <w:sz w:val="16"/>
                <w:szCs w:val="16"/>
              </w:rPr>
              <w:t>RFC-49884/50035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v3.1</w:t>
            </w:r>
            <w:r w:rsidRPr="004C7E40">
              <w:rPr>
                <w:sz w:val="16"/>
                <w:szCs w:val="16"/>
              </w:rPr>
              <w:t xml:space="preserve">: </w:t>
            </w:r>
          </w:p>
          <w:p w14:paraId="192B398E" w14:textId="77777777" w:rsidR="00BC3560" w:rsidRPr="004C7E40" w:rsidRDefault="00BD4FE5" w:rsidP="00371DED">
            <w:pPr>
              <w:snapToGrid w:val="0"/>
              <w:rPr>
                <w:sz w:val="16"/>
                <w:szCs w:val="16"/>
              </w:rPr>
            </w:pPr>
            <w:r>
              <w:rPr>
                <w:sz w:val="16"/>
                <w:szCs w:val="16"/>
              </w:rPr>
              <w:t xml:space="preserve">- </w:t>
            </w:r>
            <w:proofErr w:type="spellStart"/>
            <w:r w:rsidR="00BC3560" w:rsidRPr="004C7E40">
              <w:rPr>
                <w:sz w:val="16"/>
                <w:szCs w:val="16"/>
              </w:rPr>
              <w:t>indPartij</w:t>
            </w:r>
            <w:proofErr w:type="spellEnd"/>
            <w:r w:rsidR="00BC3560" w:rsidRPr="004C7E40">
              <w:rPr>
                <w:sz w:val="16"/>
                <w:szCs w:val="16"/>
              </w:rPr>
              <w:t xml:space="preserve"> </w:t>
            </w:r>
            <w:r>
              <w:rPr>
                <w:sz w:val="16"/>
                <w:szCs w:val="16"/>
              </w:rPr>
              <w:t>vervangen door</w:t>
            </w:r>
            <w:r w:rsidR="00BC3560" w:rsidRPr="004C7E40">
              <w:rPr>
                <w:sz w:val="16"/>
                <w:szCs w:val="16"/>
              </w:rPr>
              <w:t xml:space="preserve"> </w:t>
            </w:r>
            <w:proofErr w:type="spellStart"/>
            <w:r w:rsidR="00BC3560" w:rsidRPr="004C7E40">
              <w:rPr>
                <w:sz w:val="16"/>
                <w:szCs w:val="16"/>
              </w:rPr>
              <w:t>indGerechtigde</w:t>
            </w:r>
            <w:proofErr w:type="spellEnd"/>
            <w:r w:rsidR="00BC3560" w:rsidRPr="004C7E40">
              <w:rPr>
                <w:sz w:val="16"/>
                <w:szCs w:val="16"/>
              </w:rPr>
              <w:t xml:space="preserve">, </w:t>
            </w:r>
            <w:r w:rsidR="002B199C" w:rsidRPr="004C7E40">
              <w:rPr>
                <w:sz w:val="16"/>
                <w:szCs w:val="16"/>
              </w:rPr>
              <w:t>par. 2.5</w:t>
            </w:r>
            <w:r w:rsidR="00BC3560" w:rsidRPr="004C7E40">
              <w:rPr>
                <w:sz w:val="16"/>
                <w:szCs w:val="16"/>
              </w:rPr>
              <w:t>.</w:t>
            </w:r>
          </w:p>
        </w:tc>
      </w:tr>
      <w:tr w:rsidR="004C7E40" w:rsidRPr="004C7E40" w14:paraId="1158127A" w14:textId="77777777" w:rsidTr="00B2657A">
        <w:tc>
          <w:tcPr>
            <w:tcW w:w="537" w:type="dxa"/>
          </w:tcPr>
          <w:p w14:paraId="35CD9A8D" w14:textId="77777777" w:rsidR="004C7E40" w:rsidRPr="004C7E40" w:rsidRDefault="004C7E40" w:rsidP="00470FC9">
            <w:pPr>
              <w:rPr>
                <w:rStyle w:val="Versie0"/>
                <w:bCs/>
                <w:sz w:val="16"/>
                <w:szCs w:val="16"/>
              </w:rPr>
            </w:pPr>
            <w:r w:rsidRPr="004C7E40">
              <w:rPr>
                <w:rStyle w:val="Versie0"/>
                <w:bCs/>
                <w:sz w:val="16"/>
                <w:szCs w:val="16"/>
              </w:rPr>
              <w:t>3.6</w:t>
            </w:r>
          </w:p>
        </w:tc>
        <w:tc>
          <w:tcPr>
            <w:tcW w:w="1590" w:type="dxa"/>
          </w:tcPr>
          <w:p w14:paraId="2BAEF681" w14:textId="77777777"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14:paraId="72338030" w14:textId="77777777" w:rsidR="004C7E40" w:rsidRPr="004C7E40" w:rsidRDefault="004C7E4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14:paraId="3CC99CA9" w14:textId="77777777" w:rsidR="00BA288F" w:rsidRDefault="00BA288F" w:rsidP="00BA288F">
            <w:pPr>
              <w:rPr>
                <w:sz w:val="16"/>
                <w:szCs w:val="16"/>
              </w:rPr>
            </w:pPr>
            <w:r w:rsidRPr="00362DEE">
              <w:rPr>
                <w:sz w:val="16"/>
                <w:szCs w:val="16"/>
              </w:rPr>
              <w:t>RFC-55274</w:t>
            </w:r>
            <w:r w:rsidR="00BD4FE5">
              <w:rPr>
                <w:sz w:val="16"/>
                <w:szCs w:val="16"/>
              </w:rPr>
              <w:t xml:space="preserve"> </w:t>
            </w:r>
            <w:proofErr w:type="spellStart"/>
            <w:r w:rsidR="00BD4FE5">
              <w:rPr>
                <w:sz w:val="16"/>
                <w:szCs w:val="16"/>
              </w:rPr>
              <w:t>Modeldoc</w:t>
            </w:r>
            <w:proofErr w:type="spellEnd"/>
            <w:r w:rsidR="00BD4FE5">
              <w:rPr>
                <w:sz w:val="16"/>
                <w:szCs w:val="16"/>
              </w:rPr>
              <w:t xml:space="preserve"> v3.</w:t>
            </w:r>
            <w:r w:rsidR="0077476A">
              <w:rPr>
                <w:sz w:val="16"/>
                <w:szCs w:val="16"/>
              </w:rPr>
              <w:t>2, definitief</w:t>
            </w:r>
            <w:r>
              <w:rPr>
                <w:sz w:val="16"/>
                <w:szCs w:val="16"/>
              </w:rPr>
              <w:t>:</w:t>
            </w:r>
            <w:r w:rsidRPr="00362DEE">
              <w:rPr>
                <w:sz w:val="16"/>
                <w:szCs w:val="16"/>
              </w:rPr>
              <w:t xml:space="preserve"> </w:t>
            </w:r>
          </w:p>
          <w:p w14:paraId="1D8BD68A" w14:textId="77777777"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14:paraId="18B22921" w14:textId="77777777"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14:paraId="05E084EC" w14:textId="77777777" w:rsidR="004C7E40" w:rsidRPr="004C7E40" w:rsidRDefault="00BA288F" w:rsidP="005D2EA7">
            <w:pPr>
              <w:snapToGrid w:val="0"/>
              <w:rPr>
                <w:sz w:val="16"/>
                <w:szCs w:val="16"/>
              </w:rPr>
            </w:pPr>
            <w:r>
              <w:rPr>
                <w:sz w:val="16"/>
                <w:szCs w:val="16"/>
              </w:rPr>
              <w:t xml:space="preserve">- </w:t>
            </w:r>
            <w:r w:rsidR="005D2EA7">
              <w:rPr>
                <w:sz w:val="16"/>
                <w:szCs w:val="16"/>
              </w:rPr>
              <w:t xml:space="preserve">par. 2.13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B35DD" w:rsidRPr="004C7E40" w14:paraId="3EA6E644" w14:textId="77777777" w:rsidTr="00B2657A">
        <w:tc>
          <w:tcPr>
            <w:tcW w:w="537" w:type="dxa"/>
          </w:tcPr>
          <w:p w14:paraId="7AC98365" w14:textId="77777777" w:rsidR="00AB35DD" w:rsidRPr="004C7E40" w:rsidRDefault="00AB35DD" w:rsidP="00470FC9">
            <w:pPr>
              <w:rPr>
                <w:rStyle w:val="Versie0"/>
                <w:bCs/>
                <w:sz w:val="16"/>
                <w:szCs w:val="16"/>
              </w:rPr>
            </w:pPr>
            <w:r>
              <w:rPr>
                <w:rStyle w:val="Versie0"/>
                <w:bCs/>
                <w:sz w:val="16"/>
                <w:szCs w:val="16"/>
              </w:rPr>
              <w:t>3.7</w:t>
            </w:r>
          </w:p>
        </w:tc>
        <w:tc>
          <w:tcPr>
            <w:tcW w:w="1590" w:type="dxa"/>
          </w:tcPr>
          <w:p w14:paraId="1FC2B8EC" w14:textId="77777777" w:rsidR="00AB35DD" w:rsidRDefault="00AB35DD">
            <w:pPr>
              <w:rPr>
                <w:rStyle w:val="Datumopmaakprofiel"/>
                <w:sz w:val="16"/>
                <w:szCs w:val="16"/>
              </w:rPr>
            </w:pPr>
            <w:r>
              <w:rPr>
                <w:rStyle w:val="Datumopmaakprofiel"/>
                <w:sz w:val="16"/>
                <w:szCs w:val="16"/>
              </w:rPr>
              <w:t>6 augustus 2014</w:t>
            </w:r>
          </w:p>
        </w:tc>
        <w:tc>
          <w:tcPr>
            <w:tcW w:w="1771" w:type="dxa"/>
          </w:tcPr>
          <w:p w14:paraId="0C3CF9B3" w14:textId="77777777" w:rsidR="00AB35DD" w:rsidRPr="004C7E40" w:rsidRDefault="00AB35DD" w:rsidP="00127EE4">
            <w:pPr>
              <w:rPr>
                <w:sz w:val="16"/>
                <w:szCs w:val="16"/>
                <w:lang w:val="en-US"/>
              </w:rPr>
            </w:pPr>
            <w:proofErr w:type="spellStart"/>
            <w:r>
              <w:rPr>
                <w:sz w:val="16"/>
                <w:szCs w:val="16"/>
                <w:lang w:val="en-US"/>
              </w:rPr>
              <w:t>Kadaster</w:t>
            </w:r>
            <w:proofErr w:type="spellEnd"/>
            <w:r w:rsidR="00127EE4">
              <w:rPr>
                <w:sz w:val="16"/>
                <w:szCs w:val="16"/>
                <w:lang w:val="en-US"/>
              </w:rPr>
              <w:t xml:space="preserve"> </w:t>
            </w:r>
            <w:r>
              <w:rPr>
                <w:sz w:val="16"/>
                <w:szCs w:val="16"/>
                <w:lang w:val="en-US"/>
              </w:rPr>
              <w:t>IT/KIW/AV/AA</w:t>
            </w:r>
          </w:p>
        </w:tc>
        <w:tc>
          <w:tcPr>
            <w:tcW w:w="5103" w:type="dxa"/>
          </w:tcPr>
          <w:p w14:paraId="1A43F1D7" w14:textId="77777777" w:rsidR="00AB35DD" w:rsidRDefault="00AB35DD" w:rsidP="00AB35DD">
            <w:pPr>
              <w:rPr>
                <w:sz w:val="16"/>
                <w:szCs w:val="16"/>
              </w:rPr>
            </w:pPr>
            <w:r>
              <w:rPr>
                <w:sz w:val="16"/>
                <w:szCs w:val="16"/>
              </w:rPr>
              <w:t>RFC-60841 modeldocument v3.3, definitief:</w:t>
            </w:r>
          </w:p>
          <w:p w14:paraId="3BA18638" w14:textId="77777777" w:rsidR="00AB35DD" w:rsidRPr="00362DEE" w:rsidRDefault="00AB35DD" w:rsidP="00AB35DD">
            <w:pPr>
              <w:rPr>
                <w:sz w:val="16"/>
                <w:szCs w:val="16"/>
              </w:rPr>
            </w:pPr>
            <w:r>
              <w:rPr>
                <w:sz w:val="16"/>
                <w:szCs w:val="16"/>
              </w:rPr>
              <w:t>-gewijzigde tekstblokken.</w:t>
            </w:r>
          </w:p>
        </w:tc>
      </w:tr>
      <w:tr w:rsidR="00127EE4" w:rsidRPr="00270F1B" w14:paraId="1709FCA3" w14:textId="77777777" w:rsidTr="00B2657A">
        <w:tc>
          <w:tcPr>
            <w:tcW w:w="537" w:type="dxa"/>
          </w:tcPr>
          <w:p w14:paraId="23DC82F7" w14:textId="77777777" w:rsidR="00127EE4" w:rsidRDefault="00127EE4" w:rsidP="00470FC9">
            <w:pPr>
              <w:rPr>
                <w:rStyle w:val="Versie0"/>
                <w:bCs/>
                <w:sz w:val="16"/>
                <w:szCs w:val="16"/>
              </w:rPr>
            </w:pPr>
            <w:r>
              <w:rPr>
                <w:rStyle w:val="Versie0"/>
                <w:bCs/>
                <w:sz w:val="16"/>
                <w:szCs w:val="16"/>
              </w:rPr>
              <w:t>3.8.0</w:t>
            </w:r>
          </w:p>
        </w:tc>
        <w:tc>
          <w:tcPr>
            <w:tcW w:w="1590" w:type="dxa"/>
          </w:tcPr>
          <w:p w14:paraId="5D99036A" w14:textId="77777777" w:rsidR="00127EE4" w:rsidRDefault="00127EE4">
            <w:pPr>
              <w:rPr>
                <w:rStyle w:val="Datumopmaakprofiel"/>
                <w:sz w:val="16"/>
                <w:szCs w:val="16"/>
              </w:rPr>
            </w:pPr>
            <w:r>
              <w:rPr>
                <w:rStyle w:val="Datumopmaakprofiel"/>
                <w:sz w:val="16"/>
                <w:szCs w:val="16"/>
              </w:rPr>
              <w:t>7 januari 2016</w:t>
            </w:r>
          </w:p>
        </w:tc>
        <w:tc>
          <w:tcPr>
            <w:tcW w:w="1771" w:type="dxa"/>
          </w:tcPr>
          <w:p w14:paraId="5224D080" w14:textId="77777777" w:rsidR="00127EE4" w:rsidRDefault="00127EE4"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14:paraId="695F93EB" w14:textId="77777777"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14:paraId="12BA7AE9" w14:textId="77777777"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14:paraId="4CB08AF3" w14:textId="77777777" w:rsidTr="00B2657A">
        <w:tc>
          <w:tcPr>
            <w:tcW w:w="537" w:type="dxa"/>
          </w:tcPr>
          <w:p w14:paraId="752DB155" w14:textId="77777777" w:rsidR="003056B6" w:rsidRDefault="003056B6" w:rsidP="00470FC9">
            <w:pPr>
              <w:rPr>
                <w:rStyle w:val="Versie0"/>
                <w:bCs/>
                <w:sz w:val="16"/>
                <w:szCs w:val="16"/>
              </w:rPr>
            </w:pPr>
            <w:r>
              <w:rPr>
                <w:rStyle w:val="Versie0"/>
                <w:bCs/>
                <w:sz w:val="16"/>
                <w:szCs w:val="16"/>
              </w:rPr>
              <w:t>3.9.0</w:t>
            </w:r>
          </w:p>
        </w:tc>
        <w:tc>
          <w:tcPr>
            <w:tcW w:w="1590" w:type="dxa"/>
          </w:tcPr>
          <w:p w14:paraId="74F90BF4" w14:textId="77777777" w:rsidR="003056B6" w:rsidRDefault="003056B6">
            <w:pPr>
              <w:rPr>
                <w:rStyle w:val="Datumopmaakprofiel"/>
                <w:sz w:val="16"/>
                <w:szCs w:val="16"/>
              </w:rPr>
            </w:pPr>
            <w:r>
              <w:rPr>
                <w:rStyle w:val="Datumopmaakprofiel"/>
                <w:sz w:val="16"/>
                <w:szCs w:val="16"/>
              </w:rPr>
              <w:t>3 maart 2016</w:t>
            </w:r>
          </w:p>
        </w:tc>
        <w:tc>
          <w:tcPr>
            <w:tcW w:w="1771" w:type="dxa"/>
          </w:tcPr>
          <w:p w14:paraId="114C7612" w14:textId="77777777" w:rsidR="003056B6" w:rsidRDefault="003056B6"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14:paraId="3D5A4FB4" w14:textId="77777777" w:rsidR="003056B6" w:rsidRPr="00F47BB2" w:rsidRDefault="003056B6" w:rsidP="00270F1B">
            <w:pPr>
              <w:rPr>
                <w:sz w:val="16"/>
                <w:szCs w:val="16"/>
              </w:rPr>
            </w:pPr>
            <w:r>
              <w:rPr>
                <w:sz w:val="16"/>
                <w:szCs w:val="16"/>
              </w:rPr>
              <w:t>AA-2413 Modeldocument v3.5.0: Geen inhoudelijke wijzigingen.</w:t>
            </w:r>
          </w:p>
        </w:tc>
      </w:tr>
      <w:tr w:rsidR="006E4D61" w:rsidRPr="00270F1B" w14:paraId="07A004E3" w14:textId="77777777" w:rsidTr="00B2657A">
        <w:tc>
          <w:tcPr>
            <w:tcW w:w="537" w:type="dxa"/>
          </w:tcPr>
          <w:p w14:paraId="2BCF6EF6" w14:textId="77777777" w:rsidR="006E4D61" w:rsidRDefault="006E4D61" w:rsidP="00470FC9">
            <w:pPr>
              <w:rPr>
                <w:rStyle w:val="Versie0"/>
                <w:bCs/>
                <w:sz w:val="16"/>
                <w:szCs w:val="16"/>
              </w:rPr>
            </w:pPr>
            <w:r>
              <w:rPr>
                <w:rStyle w:val="Versie0"/>
                <w:bCs/>
                <w:sz w:val="16"/>
                <w:szCs w:val="16"/>
              </w:rPr>
              <w:t>3.10.0</w:t>
            </w:r>
          </w:p>
        </w:tc>
        <w:tc>
          <w:tcPr>
            <w:tcW w:w="1590" w:type="dxa"/>
          </w:tcPr>
          <w:p w14:paraId="4FE08F4F" w14:textId="77777777" w:rsidR="006E4D61" w:rsidRDefault="006E4D61">
            <w:pPr>
              <w:rPr>
                <w:rStyle w:val="Datumopmaakprofiel"/>
                <w:sz w:val="16"/>
                <w:szCs w:val="16"/>
              </w:rPr>
            </w:pPr>
            <w:r w:rsidRPr="006E4D61">
              <w:rPr>
                <w:rStyle w:val="Datumopmaakprofiel"/>
                <w:sz w:val="16"/>
                <w:szCs w:val="16"/>
              </w:rPr>
              <w:t>7 december 2017</w:t>
            </w:r>
          </w:p>
        </w:tc>
        <w:tc>
          <w:tcPr>
            <w:tcW w:w="1771" w:type="dxa"/>
          </w:tcPr>
          <w:p w14:paraId="74E6AF86" w14:textId="77777777" w:rsidR="006E4D61" w:rsidRDefault="006E4D61" w:rsidP="00127EE4">
            <w:pPr>
              <w:rPr>
                <w:sz w:val="16"/>
                <w:szCs w:val="16"/>
                <w:lang w:val="en-US"/>
              </w:rPr>
            </w:pPr>
            <w:r w:rsidRPr="006E4D61">
              <w:rPr>
                <w:sz w:val="16"/>
                <w:szCs w:val="16"/>
                <w:lang w:val="en-US"/>
              </w:rPr>
              <w:t>IT/LG/AA</w:t>
            </w:r>
          </w:p>
        </w:tc>
        <w:tc>
          <w:tcPr>
            <w:tcW w:w="5103" w:type="dxa"/>
          </w:tcPr>
          <w:p w14:paraId="50E8A21D" w14:textId="77777777"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14:paraId="0A09AF04" w14:textId="77777777" w:rsidTr="00B2657A">
        <w:tc>
          <w:tcPr>
            <w:tcW w:w="537" w:type="dxa"/>
          </w:tcPr>
          <w:p w14:paraId="20E81D7B" w14:textId="77777777" w:rsidR="008775D8" w:rsidRDefault="008775D8" w:rsidP="00470FC9">
            <w:pPr>
              <w:rPr>
                <w:rStyle w:val="Versie0"/>
                <w:bCs/>
                <w:sz w:val="16"/>
                <w:szCs w:val="16"/>
              </w:rPr>
            </w:pPr>
            <w:r>
              <w:rPr>
                <w:rStyle w:val="Versie0"/>
                <w:bCs/>
                <w:sz w:val="16"/>
                <w:szCs w:val="16"/>
              </w:rPr>
              <w:t>3.11.0</w:t>
            </w:r>
          </w:p>
        </w:tc>
        <w:tc>
          <w:tcPr>
            <w:tcW w:w="1590" w:type="dxa"/>
          </w:tcPr>
          <w:p w14:paraId="03BFC730" w14:textId="77777777"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14:paraId="6F492532" w14:textId="77777777" w:rsidR="008775D8" w:rsidRPr="006E4D61" w:rsidRDefault="008775D8" w:rsidP="00127EE4">
            <w:pPr>
              <w:rPr>
                <w:sz w:val="16"/>
                <w:szCs w:val="16"/>
                <w:lang w:val="en-US"/>
              </w:rPr>
            </w:pPr>
            <w:r w:rsidRPr="006E4D61">
              <w:rPr>
                <w:sz w:val="16"/>
                <w:szCs w:val="16"/>
                <w:lang w:val="en-US"/>
              </w:rPr>
              <w:t>IT/LG/AA</w:t>
            </w:r>
          </w:p>
        </w:tc>
        <w:tc>
          <w:tcPr>
            <w:tcW w:w="5103" w:type="dxa"/>
          </w:tcPr>
          <w:p w14:paraId="6424E82C" w14:textId="77777777"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6EBC74F" w14:textId="77777777"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14:paraId="4E4A0E0C" w14:textId="77777777"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14:paraId="65F0B252" w14:textId="77777777" w:rsidTr="00B2657A">
        <w:tc>
          <w:tcPr>
            <w:tcW w:w="537" w:type="dxa"/>
          </w:tcPr>
          <w:p w14:paraId="308BD8F6" w14:textId="77777777" w:rsidR="00D97F57" w:rsidRDefault="00D97F57" w:rsidP="00D97F57">
            <w:pPr>
              <w:rPr>
                <w:rStyle w:val="Versie0"/>
                <w:bCs/>
                <w:sz w:val="16"/>
                <w:szCs w:val="16"/>
              </w:rPr>
            </w:pPr>
            <w:r>
              <w:rPr>
                <w:rStyle w:val="Versie0"/>
                <w:bCs/>
                <w:sz w:val="16"/>
                <w:szCs w:val="16"/>
              </w:rPr>
              <w:t>3.12.0</w:t>
            </w:r>
          </w:p>
        </w:tc>
        <w:tc>
          <w:tcPr>
            <w:tcW w:w="1590" w:type="dxa"/>
          </w:tcPr>
          <w:p w14:paraId="000F2B2A" w14:textId="77777777"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14:paraId="60F79CE8" w14:textId="77777777"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14:paraId="164B6865" w14:textId="77777777"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14:paraId="70F444A5" w14:textId="77777777" w:rsidTr="00B2657A">
        <w:tc>
          <w:tcPr>
            <w:tcW w:w="537" w:type="dxa"/>
          </w:tcPr>
          <w:p w14:paraId="5DF5E681" w14:textId="77777777" w:rsidR="00C65F2D" w:rsidRDefault="00C65F2D" w:rsidP="00D97F57">
            <w:pPr>
              <w:rPr>
                <w:rStyle w:val="Versie0"/>
                <w:bCs/>
                <w:sz w:val="16"/>
                <w:szCs w:val="16"/>
              </w:rPr>
            </w:pPr>
            <w:r>
              <w:rPr>
                <w:rStyle w:val="Versie0"/>
                <w:bCs/>
                <w:sz w:val="16"/>
                <w:szCs w:val="16"/>
              </w:rPr>
              <w:t>4.0.0</w:t>
            </w:r>
          </w:p>
        </w:tc>
        <w:tc>
          <w:tcPr>
            <w:tcW w:w="1590" w:type="dxa"/>
          </w:tcPr>
          <w:p w14:paraId="3D98C039" w14:textId="77777777"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14:paraId="281330FC" w14:textId="77777777"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034B0B11" w14:textId="77777777"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14:paraId="1FBD6324" w14:textId="77777777" w:rsidTr="00B2657A">
        <w:tc>
          <w:tcPr>
            <w:tcW w:w="537" w:type="dxa"/>
          </w:tcPr>
          <w:p w14:paraId="65FA53FE" w14:textId="77777777" w:rsidR="00B2657A" w:rsidRDefault="00B2657A" w:rsidP="00D97F57">
            <w:pPr>
              <w:rPr>
                <w:rStyle w:val="Versie0"/>
                <w:bCs/>
                <w:sz w:val="16"/>
                <w:szCs w:val="16"/>
              </w:rPr>
            </w:pPr>
            <w:r>
              <w:rPr>
                <w:rStyle w:val="Versie0"/>
                <w:bCs/>
                <w:sz w:val="16"/>
                <w:szCs w:val="16"/>
              </w:rPr>
              <w:t>4.1.0</w:t>
            </w:r>
          </w:p>
        </w:tc>
        <w:tc>
          <w:tcPr>
            <w:tcW w:w="1590" w:type="dxa"/>
          </w:tcPr>
          <w:p w14:paraId="4F753753" w14:textId="77777777"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14:paraId="5ED85540" w14:textId="77777777"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2C4B59E2" w14:textId="77777777"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14:paraId="61C40093" w14:textId="77777777"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14:paraId="37570090" w14:textId="77777777" w:rsidR="00BE1845" w:rsidRDefault="00BE1845" w:rsidP="00B2657A">
            <w:pPr>
              <w:rPr>
                <w:rFonts w:cs="Arial"/>
                <w:sz w:val="16"/>
                <w:szCs w:val="16"/>
              </w:rPr>
            </w:pPr>
          </w:p>
        </w:tc>
      </w:tr>
      <w:tr w:rsidR="000865C6" w:rsidRPr="00270F1B" w14:paraId="502B236C" w14:textId="77777777" w:rsidTr="00B2657A">
        <w:tc>
          <w:tcPr>
            <w:tcW w:w="537" w:type="dxa"/>
          </w:tcPr>
          <w:p w14:paraId="3F9112DA" w14:textId="77777777" w:rsidR="000865C6" w:rsidRDefault="000865C6" w:rsidP="00D97F57">
            <w:pPr>
              <w:rPr>
                <w:rStyle w:val="Versie0"/>
                <w:bCs/>
                <w:sz w:val="16"/>
                <w:szCs w:val="16"/>
              </w:rPr>
            </w:pPr>
            <w:r>
              <w:rPr>
                <w:rStyle w:val="Versie0"/>
                <w:bCs/>
                <w:sz w:val="16"/>
                <w:szCs w:val="16"/>
              </w:rPr>
              <w:t>4.2.0</w:t>
            </w:r>
          </w:p>
        </w:tc>
        <w:tc>
          <w:tcPr>
            <w:tcW w:w="1590" w:type="dxa"/>
          </w:tcPr>
          <w:p w14:paraId="3B8D0691" w14:textId="77777777" w:rsidR="000865C6" w:rsidRDefault="005D2EA7" w:rsidP="00E02DB8">
            <w:pPr>
              <w:rPr>
                <w:rStyle w:val="Datumopmaakprofiel"/>
                <w:rFonts w:cs="Helvetica"/>
                <w:sz w:val="16"/>
                <w:szCs w:val="16"/>
              </w:rPr>
            </w:pPr>
            <w:r>
              <w:rPr>
                <w:rStyle w:val="Datumopmaakprofiel"/>
                <w:rFonts w:cs="Helvetica"/>
                <w:sz w:val="16"/>
                <w:szCs w:val="16"/>
              </w:rPr>
              <w:t>15</w:t>
            </w:r>
            <w:r w:rsidR="000865C6">
              <w:rPr>
                <w:rStyle w:val="Datumopmaakprofiel"/>
                <w:rFonts w:cs="Helvetica"/>
                <w:sz w:val="16"/>
                <w:szCs w:val="16"/>
              </w:rPr>
              <w:t xml:space="preserve"> oktober 2018</w:t>
            </w:r>
          </w:p>
        </w:tc>
        <w:tc>
          <w:tcPr>
            <w:tcW w:w="1771" w:type="dxa"/>
          </w:tcPr>
          <w:p w14:paraId="2C41CC8F" w14:textId="77777777" w:rsidR="000865C6" w:rsidRDefault="000865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351424B" w14:textId="77777777" w:rsidR="000865C6" w:rsidRDefault="000865C6" w:rsidP="000865C6">
            <w:pPr>
              <w:rPr>
                <w:rFonts w:cs="Arial"/>
                <w:sz w:val="16"/>
                <w:szCs w:val="16"/>
              </w:rPr>
            </w:pPr>
            <w:r w:rsidRPr="000865C6">
              <w:rPr>
                <w:rFonts w:cs="Arial"/>
                <w:sz w:val="16"/>
                <w:szCs w:val="16"/>
              </w:rPr>
              <w:t>AA-4249 'het overeenkomst' aanpassen in 'de overeenkomst' bij keuzeblok vaste hypotheek</w:t>
            </w:r>
            <w:r>
              <w:rPr>
                <w:rFonts w:cs="Arial"/>
                <w:sz w:val="16"/>
                <w:szCs w:val="16"/>
              </w:rPr>
              <w:t xml:space="preserve"> (par. 2.9.2)</w:t>
            </w:r>
          </w:p>
          <w:p w14:paraId="0F6927DE" w14:textId="77777777" w:rsidR="00AA55DB" w:rsidRPr="00B2657A" w:rsidRDefault="00AA55DB" w:rsidP="00AA55DB">
            <w:pPr>
              <w:rPr>
                <w:rFonts w:cs="Arial"/>
                <w:sz w:val="16"/>
                <w:szCs w:val="16"/>
              </w:rPr>
            </w:pPr>
            <w:r>
              <w:rPr>
                <w:rFonts w:cs="Arial"/>
                <w:sz w:val="16"/>
                <w:szCs w:val="16"/>
              </w:rPr>
              <w:t xml:space="preserve">AA-4250 </w:t>
            </w:r>
            <w:r w:rsidRPr="00AA55DB">
              <w:rPr>
                <w:rFonts w:cs="Arial"/>
                <w:sz w:val="16"/>
                <w:szCs w:val="16"/>
              </w:rPr>
              <w:t>Nieuwe versie van het tekstblok Partijnam</w:t>
            </w:r>
            <w:r>
              <w:rPr>
                <w:rFonts w:cs="Arial"/>
                <w:sz w:val="16"/>
                <w:szCs w:val="16"/>
              </w:rPr>
              <w:t>e</w:t>
            </w:r>
            <w:r w:rsidRPr="00AA55DB">
              <w:rPr>
                <w:rFonts w:cs="Arial"/>
                <w:sz w:val="16"/>
                <w:szCs w:val="16"/>
              </w:rPr>
              <w:t>n in hypotheekakten: 'de' optioneel voor partijaanduiding.</w:t>
            </w:r>
          </w:p>
        </w:tc>
      </w:tr>
      <w:tr w:rsidR="00F800C6" w:rsidRPr="00270F1B" w14:paraId="38867724" w14:textId="77777777" w:rsidTr="00B2657A">
        <w:tc>
          <w:tcPr>
            <w:tcW w:w="537" w:type="dxa"/>
          </w:tcPr>
          <w:p w14:paraId="21FAD3C8" w14:textId="77777777" w:rsidR="00F800C6" w:rsidRDefault="00F800C6" w:rsidP="00D97F57">
            <w:pPr>
              <w:rPr>
                <w:rStyle w:val="Versie0"/>
                <w:bCs/>
                <w:sz w:val="16"/>
                <w:szCs w:val="16"/>
              </w:rPr>
            </w:pPr>
            <w:r>
              <w:rPr>
                <w:rStyle w:val="Versie0"/>
                <w:bCs/>
                <w:sz w:val="16"/>
                <w:szCs w:val="16"/>
              </w:rPr>
              <w:lastRenderedPageBreak/>
              <w:t>4.3.0</w:t>
            </w:r>
          </w:p>
        </w:tc>
        <w:tc>
          <w:tcPr>
            <w:tcW w:w="1590" w:type="dxa"/>
          </w:tcPr>
          <w:p w14:paraId="2E9B6890" w14:textId="77777777" w:rsidR="00F800C6" w:rsidRDefault="00F800C6" w:rsidP="00E02DB8">
            <w:pPr>
              <w:rPr>
                <w:rStyle w:val="Datumopmaakprofiel"/>
                <w:rFonts w:cs="Helvetica"/>
                <w:sz w:val="16"/>
                <w:szCs w:val="16"/>
              </w:rPr>
            </w:pPr>
            <w:r>
              <w:rPr>
                <w:rStyle w:val="Datumopmaakprofiel"/>
                <w:rFonts w:cs="Helvetica"/>
                <w:sz w:val="16"/>
                <w:szCs w:val="16"/>
              </w:rPr>
              <w:t>04 juni 2019</w:t>
            </w:r>
          </w:p>
        </w:tc>
        <w:tc>
          <w:tcPr>
            <w:tcW w:w="1771" w:type="dxa"/>
          </w:tcPr>
          <w:p w14:paraId="1B072C0A" w14:textId="77777777" w:rsidR="00F800C6" w:rsidRDefault="00F800C6"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D31394C" w14:textId="77777777" w:rsidR="00F800C6" w:rsidRDefault="00F800C6" w:rsidP="000865C6">
            <w:pPr>
              <w:rPr>
                <w:rFonts w:cs="Arial"/>
                <w:sz w:val="16"/>
                <w:szCs w:val="16"/>
              </w:rPr>
            </w:pPr>
            <w:r>
              <w:rPr>
                <w:rFonts w:cs="Arial"/>
                <w:sz w:val="16"/>
                <w:szCs w:val="16"/>
              </w:rPr>
              <w:t xml:space="preserve">AA-4272: </w:t>
            </w:r>
            <w:r w:rsidR="00962AFC">
              <w:rPr>
                <w:rFonts w:cs="Arial"/>
                <w:sz w:val="16"/>
                <w:szCs w:val="16"/>
              </w:rPr>
              <w:t xml:space="preserve">Modeldocument v4.2 Paragraaf 2.9.3: </w:t>
            </w:r>
            <w:r>
              <w:rPr>
                <w:rFonts w:cs="Arial"/>
                <w:sz w:val="16"/>
                <w:szCs w:val="16"/>
              </w:rPr>
              <w:t>Vaste tekst ‘</w:t>
            </w:r>
            <w:r w:rsidRPr="00742BE7">
              <w:rPr>
                <w:rFonts w:cs="Arial"/>
                <w:sz w:val="16"/>
                <w:szCs w:val="16"/>
              </w:rPr>
              <w:t>Wie de debiteur is, staat hierna’</w:t>
            </w:r>
            <w:r w:rsidR="00962AFC">
              <w:rPr>
                <w:rFonts w:cs="Arial"/>
                <w:sz w:val="16"/>
                <w:szCs w:val="16"/>
              </w:rPr>
              <w:t xml:space="preserve"> </w:t>
            </w:r>
            <w:r>
              <w:rPr>
                <w:rFonts w:cs="Arial"/>
                <w:sz w:val="16"/>
                <w:szCs w:val="16"/>
              </w:rPr>
              <w:t>op volgende regel geplaats</w:t>
            </w:r>
            <w:r w:rsidR="00C96401">
              <w:rPr>
                <w:rFonts w:cs="Arial"/>
                <w:sz w:val="16"/>
                <w:szCs w:val="16"/>
              </w:rPr>
              <w:t>t</w:t>
            </w:r>
            <w:r w:rsidR="00962AFC">
              <w:rPr>
                <w:rFonts w:cs="Arial"/>
                <w:sz w:val="16"/>
                <w:szCs w:val="16"/>
              </w:rPr>
              <w:t>.</w:t>
            </w:r>
          </w:p>
          <w:p w14:paraId="64700541" w14:textId="77777777" w:rsidR="001244DC" w:rsidRPr="000865C6" w:rsidRDefault="001244DC" w:rsidP="000865C6">
            <w:pPr>
              <w:rPr>
                <w:rFonts w:cs="Arial"/>
                <w:sz w:val="16"/>
                <w:szCs w:val="16"/>
              </w:rPr>
            </w:pPr>
            <w:r>
              <w:rPr>
                <w:rFonts w:cs="Arial"/>
                <w:sz w:val="16"/>
                <w:szCs w:val="16"/>
              </w:rPr>
              <w:t xml:space="preserve">AA-4415: Alleen tekstuele aanpassing; achter het tekstblok Registergoed </w:t>
            </w:r>
            <w:r w:rsidR="00F32787">
              <w:rPr>
                <w:rFonts w:cs="Arial"/>
                <w:sz w:val="16"/>
                <w:szCs w:val="16"/>
              </w:rPr>
              <w:t xml:space="preserve">(paragraaf 2.12) </w:t>
            </w:r>
            <w:r>
              <w:rPr>
                <w:rFonts w:cs="Arial"/>
                <w:sz w:val="16"/>
                <w:szCs w:val="16"/>
              </w:rPr>
              <w:t>ontbrak de afsluitende puntkomma in de toelichting.</w:t>
            </w:r>
          </w:p>
        </w:tc>
      </w:tr>
      <w:tr w:rsidR="003E4911" w:rsidRPr="00270F1B" w14:paraId="5AA86B2B" w14:textId="77777777" w:rsidTr="00B2657A">
        <w:tc>
          <w:tcPr>
            <w:tcW w:w="537" w:type="dxa"/>
          </w:tcPr>
          <w:p w14:paraId="04F4DE7E" w14:textId="77C65A14" w:rsidR="003E4911" w:rsidRDefault="003E4911" w:rsidP="00D97F57">
            <w:pPr>
              <w:rPr>
                <w:rStyle w:val="Versie0"/>
                <w:bCs/>
                <w:sz w:val="16"/>
                <w:szCs w:val="16"/>
              </w:rPr>
            </w:pPr>
            <w:r>
              <w:rPr>
                <w:rStyle w:val="Versie0"/>
                <w:bCs/>
                <w:sz w:val="16"/>
                <w:szCs w:val="16"/>
              </w:rPr>
              <w:t>4.4.0</w:t>
            </w:r>
          </w:p>
        </w:tc>
        <w:tc>
          <w:tcPr>
            <w:tcW w:w="1590" w:type="dxa"/>
          </w:tcPr>
          <w:p w14:paraId="410843DE" w14:textId="5CF75ABA" w:rsidR="003E4911" w:rsidRDefault="003E4911" w:rsidP="00E02DB8">
            <w:pPr>
              <w:rPr>
                <w:rStyle w:val="Datumopmaakprofiel"/>
                <w:rFonts w:cs="Helvetica"/>
                <w:sz w:val="16"/>
                <w:szCs w:val="16"/>
              </w:rPr>
            </w:pPr>
            <w:r>
              <w:rPr>
                <w:rStyle w:val="Datumopmaakprofiel"/>
                <w:rFonts w:cs="Helvetica"/>
                <w:sz w:val="16"/>
                <w:szCs w:val="16"/>
              </w:rPr>
              <w:t>23 september</w:t>
            </w:r>
            <w:ins w:id="11" w:author="Groot, Karina de" w:date="2025-01-31T09:22:00Z" w16du:dateUtc="2025-01-31T08:22:00Z">
              <w:r w:rsidR="00676C42">
                <w:rPr>
                  <w:rStyle w:val="Datumopmaakprofiel"/>
                  <w:rFonts w:cs="Helvetica"/>
                  <w:sz w:val="16"/>
                  <w:szCs w:val="16"/>
                </w:rPr>
                <w:t xml:space="preserve"> </w:t>
              </w:r>
            </w:ins>
            <w:r>
              <w:rPr>
                <w:rStyle w:val="Datumopmaakprofiel"/>
                <w:rFonts w:cs="Helvetica"/>
                <w:sz w:val="16"/>
                <w:szCs w:val="16"/>
              </w:rPr>
              <w:t>2020</w:t>
            </w:r>
          </w:p>
        </w:tc>
        <w:tc>
          <w:tcPr>
            <w:tcW w:w="1771" w:type="dxa"/>
          </w:tcPr>
          <w:p w14:paraId="7520690C" w14:textId="2C4BA05D" w:rsidR="003E4911" w:rsidRDefault="003E4911"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14:paraId="776AE38C" w14:textId="03102581" w:rsidR="003E4911" w:rsidRDefault="003E4911" w:rsidP="000865C6">
            <w:pPr>
              <w:rPr>
                <w:rFonts w:cs="Arial"/>
                <w:sz w:val="16"/>
                <w:szCs w:val="16"/>
              </w:rPr>
            </w:pPr>
            <w:r>
              <w:rPr>
                <w:rFonts w:cs="Arial"/>
                <w:sz w:val="16"/>
                <w:szCs w:val="16"/>
              </w:rPr>
              <w:t>Versienummers verwijderd uit</w:t>
            </w:r>
            <w:ins w:id="12" w:author="Groot, Karina de" w:date="2025-01-31T08:21:00Z" w16du:dateUtc="2025-01-31T07:21:00Z">
              <w:r w:rsidR="0000592E">
                <w:rPr>
                  <w:rFonts w:cs="Arial"/>
                  <w:sz w:val="16"/>
                  <w:szCs w:val="16"/>
                </w:rPr>
                <w:t xml:space="preserve"> </w:t>
              </w:r>
            </w:ins>
            <w:r>
              <w:rPr>
                <w:rFonts w:cs="Arial"/>
                <w:sz w:val="16"/>
                <w:szCs w:val="16"/>
              </w:rPr>
              <w:t>de tabel onder 1.3 Referenties</w:t>
            </w:r>
          </w:p>
        </w:tc>
      </w:tr>
      <w:tr w:rsidR="007E3298" w:rsidRPr="00270F1B" w14:paraId="7FB3040E" w14:textId="77777777" w:rsidTr="00B2657A">
        <w:trPr>
          <w:ins w:id="13" w:author="Groot, Karina de" w:date="2025-01-31T08:09:00Z"/>
        </w:trPr>
        <w:tc>
          <w:tcPr>
            <w:tcW w:w="537" w:type="dxa"/>
          </w:tcPr>
          <w:p w14:paraId="641243AE" w14:textId="200A82CE" w:rsidR="007E3298" w:rsidRDefault="007E3298" w:rsidP="00D97F57">
            <w:pPr>
              <w:rPr>
                <w:ins w:id="14" w:author="Groot, Karina de" w:date="2025-01-31T08:09:00Z" w16du:dateUtc="2025-01-31T07:09:00Z"/>
                <w:rStyle w:val="Versie0"/>
                <w:bCs/>
                <w:sz w:val="16"/>
                <w:szCs w:val="16"/>
              </w:rPr>
            </w:pPr>
            <w:ins w:id="15" w:author="Groot, Karina de" w:date="2025-01-31T08:09:00Z" w16du:dateUtc="2025-01-31T07:09:00Z">
              <w:r>
                <w:rPr>
                  <w:rStyle w:val="Versie0"/>
                  <w:bCs/>
                  <w:sz w:val="16"/>
                  <w:szCs w:val="16"/>
                </w:rPr>
                <w:t>5.0</w:t>
              </w:r>
            </w:ins>
          </w:p>
        </w:tc>
        <w:tc>
          <w:tcPr>
            <w:tcW w:w="1590" w:type="dxa"/>
          </w:tcPr>
          <w:p w14:paraId="2BBB5463" w14:textId="3BD31853" w:rsidR="007E3298" w:rsidRDefault="007E3298" w:rsidP="00E02DB8">
            <w:pPr>
              <w:rPr>
                <w:ins w:id="16" w:author="Groot, Karina de" w:date="2025-01-31T08:09:00Z" w16du:dateUtc="2025-01-31T07:09:00Z"/>
                <w:rStyle w:val="Datumopmaakprofiel"/>
                <w:rFonts w:cs="Helvetica"/>
                <w:sz w:val="16"/>
                <w:szCs w:val="16"/>
              </w:rPr>
            </w:pPr>
            <w:ins w:id="17" w:author="Groot, Karina de" w:date="2025-01-31T08:09:00Z" w16du:dateUtc="2025-01-31T07:09:00Z">
              <w:r>
                <w:rPr>
                  <w:rStyle w:val="Datumopmaakprofiel"/>
                  <w:rFonts w:cs="Helvetica"/>
                  <w:sz w:val="16"/>
                  <w:szCs w:val="16"/>
                </w:rPr>
                <w:t>31 januari 2025</w:t>
              </w:r>
            </w:ins>
          </w:p>
        </w:tc>
        <w:tc>
          <w:tcPr>
            <w:tcW w:w="1771" w:type="dxa"/>
          </w:tcPr>
          <w:p w14:paraId="4CA11C33" w14:textId="6B2519FE" w:rsidR="007E3298" w:rsidRDefault="007E3298" w:rsidP="00D97F57">
            <w:pPr>
              <w:rPr>
                <w:ins w:id="18" w:author="Groot, Karina de" w:date="2025-01-31T08:09:00Z" w16du:dateUtc="2025-01-31T07:09:00Z"/>
                <w:rFonts w:ascii="Helvetica" w:hAnsi="Helvetica" w:cs="Helvetica"/>
                <w:sz w:val="16"/>
                <w:szCs w:val="16"/>
                <w:lang w:val="en-GB"/>
              </w:rPr>
            </w:pPr>
            <w:ins w:id="19" w:author="Groot, Karina de" w:date="2025-01-31T08:09:00Z" w16du:dateUtc="2025-01-31T07:09:00Z">
              <w:r>
                <w:rPr>
                  <w:rFonts w:ascii="Helvetica" w:hAnsi="Helvetica" w:cs="Helvetica"/>
                  <w:sz w:val="16"/>
                  <w:szCs w:val="16"/>
                  <w:lang w:val="en-GB"/>
                </w:rPr>
                <w:t>BSU2/Team2/AA</w:t>
              </w:r>
            </w:ins>
          </w:p>
        </w:tc>
        <w:tc>
          <w:tcPr>
            <w:tcW w:w="5103" w:type="dxa"/>
          </w:tcPr>
          <w:p w14:paraId="5BC3C03E" w14:textId="625C0437" w:rsidR="007E3298" w:rsidRDefault="007E3298" w:rsidP="000865C6">
            <w:pPr>
              <w:rPr>
                <w:ins w:id="20" w:author="Groot, Karina de" w:date="2025-01-31T08:09:00Z" w16du:dateUtc="2025-01-31T07:09:00Z"/>
                <w:rFonts w:cs="Arial"/>
                <w:sz w:val="16"/>
                <w:szCs w:val="16"/>
              </w:rPr>
            </w:pPr>
            <w:ins w:id="21" w:author="Groot, Karina de" w:date="2025-01-31T08:09:00Z" w16du:dateUtc="2025-01-31T07:09:00Z">
              <w:r>
                <w:rPr>
                  <w:rFonts w:cs="Arial"/>
                  <w:sz w:val="16"/>
                  <w:szCs w:val="16"/>
                </w:rPr>
                <w:t>AA-6733</w:t>
              </w:r>
            </w:ins>
            <w:ins w:id="22" w:author="Groot, Karina de" w:date="2025-01-31T08:12:00Z" w16du:dateUtc="2025-01-31T07:12:00Z">
              <w:r>
                <w:rPr>
                  <w:rFonts w:cs="Arial"/>
                  <w:sz w:val="16"/>
                  <w:szCs w:val="16"/>
                </w:rPr>
                <w:t xml:space="preserve">: </w:t>
              </w:r>
            </w:ins>
            <w:ins w:id="23" w:author="Groot, Karina de" w:date="2025-01-31T08:13:00Z" w16du:dateUtc="2025-01-31T07:13:00Z">
              <w:r>
                <w:rPr>
                  <w:rFonts w:cs="Arial"/>
                  <w:sz w:val="16"/>
                  <w:szCs w:val="16"/>
                </w:rPr>
                <w:t xml:space="preserve">Het is nu mogelijk de akte genderneutraal op te stellen. </w:t>
              </w:r>
            </w:ins>
            <w:ins w:id="24" w:author="Groot, Karina de" w:date="2025-01-31T08:25:00Z" w16du:dateUtc="2025-01-31T07:25:00Z">
              <w:r w:rsidR="00EB7A95">
                <w:rPr>
                  <w:rFonts w:cs="Arial"/>
                  <w:sz w:val="16"/>
                  <w:szCs w:val="16"/>
                </w:rPr>
                <w:t xml:space="preserve">De </w:t>
              </w:r>
              <w:proofErr w:type="spellStart"/>
              <w:r w:rsidR="00EB7A95">
                <w:rPr>
                  <w:rFonts w:cs="Arial"/>
                  <w:sz w:val="16"/>
                  <w:szCs w:val="16"/>
                </w:rPr>
                <w:t>telstblokken</w:t>
              </w:r>
              <w:proofErr w:type="spellEnd"/>
              <w:r w:rsidR="00EB7A95">
                <w:rPr>
                  <w:rFonts w:cs="Arial"/>
                  <w:sz w:val="16"/>
                  <w:szCs w:val="16"/>
                </w:rPr>
                <w:t xml:space="preserve"> zijn hierop aangepast en</w:t>
              </w:r>
            </w:ins>
            <w:ins w:id="25" w:author="Groot, Karina de" w:date="2025-01-31T08:14:00Z" w16du:dateUtc="2025-01-31T07:14:00Z">
              <w:r>
                <w:rPr>
                  <w:rFonts w:cs="Arial"/>
                  <w:sz w:val="16"/>
                  <w:szCs w:val="16"/>
                </w:rPr>
                <w:t xml:space="preserve"> er </w:t>
              </w:r>
            </w:ins>
            <w:ins w:id="26" w:author="Groot, Karina de" w:date="2025-01-31T08:25:00Z" w16du:dateUtc="2025-01-31T07:25:00Z">
              <w:r w:rsidR="00EB7A95">
                <w:rPr>
                  <w:rFonts w:cs="Arial"/>
                  <w:sz w:val="16"/>
                  <w:szCs w:val="16"/>
                </w:rPr>
                <w:t xml:space="preserve">is </w:t>
              </w:r>
            </w:ins>
            <w:ins w:id="27" w:author="Groot, Karina de" w:date="2025-01-31T08:14:00Z" w16du:dateUtc="2025-01-31T07:14:00Z">
              <w:r>
                <w:rPr>
                  <w:rFonts w:cs="Arial"/>
                  <w:sz w:val="16"/>
                  <w:szCs w:val="16"/>
                </w:rPr>
                <w:t>een keuzetekst toegevoegd</w:t>
              </w:r>
            </w:ins>
            <w:ins w:id="28" w:author="Groot, Karina de" w:date="2025-01-31T08:21:00Z" w16du:dateUtc="2025-01-31T07:21:00Z">
              <w:r w:rsidR="0059451E">
                <w:rPr>
                  <w:rFonts w:cs="Arial"/>
                  <w:sz w:val="16"/>
                  <w:szCs w:val="16"/>
                </w:rPr>
                <w:t xml:space="preserve">: </w:t>
              </w:r>
            </w:ins>
            <w:ins w:id="29" w:author="Groot, Karina de" w:date="2025-02-03T10:34:00Z" w16du:dateUtc="2025-02-03T09:34:00Z">
              <w:r w:rsidR="004B4DC3">
                <w:rPr>
                  <w:rFonts w:cs="Arial"/>
                  <w:sz w:val="16"/>
                  <w:szCs w:val="16"/>
                </w:rPr>
                <w:t>‘</w:t>
              </w:r>
              <w:proofErr w:type="spellStart"/>
              <w:r w:rsidR="004B4DC3" w:rsidRPr="00EA3A91">
                <w:rPr>
                  <w:sz w:val="16"/>
                  <w:szCs w:val="16"/>
                </w:rPr>
                <w:t>k</w:t>
              </w:r>
              <w:r w:rsidR="004B4DC3">
                <w:rPr>
                  <w:sz w:val="16"/>
                  <w:szCs w:val="16"/>
                </w:rPr>
                <w:t>_PersonenVolmacht</w:t>
              </w:r>
              <w:proofErr w:type="spellEnd"/>
              <w:r w:rsidR="004B4DC3" w:rsidRPr="00EA3A91">
                <w:rPr>
                  <w:sz w:val="16"/>
                  <w:szCs w:val="16"/>
                </w:rPr>
                <w:t>’</w:t>
              </w:r>
            </w:ins>
            <w:ins w:id="30" w:author="Groot, Karina de" w:date="2025-02-03T13:44:00Z" w16du:dateUtc="2025-02-03T12:44:00Z">
              <w:r w:rsidR="00414EB3">
                <w:rPr>
                  <w:sz w:val="16"/>
                  <w:szCs w:val="16"/>
                </w:rPr>
                <w:t>.</w:t>
              </w:r>
            </w:ins>
          </w:p>
        </w:tc>
      </w:tr>
    </w:tbl>
    <w:p w14:paraId="19956278" w14:textId="77777777" w:rsidR="00B05E46" w:rsidRDefault="00B05E46"/>
    <w:p w14:paraId="12EF4686" w14:textId="77777777" w:rsidR="00FB7C5B" w:rsidRDefault="00FB7C5B">
      <w:pPr>
        <w:spacing w:line="240" w:lineRule="auto"/>
        <w:sectPr w:rsidR="00FB7C5B" w:rsidSect="00134AAB">
          <w:headerReference w:type="default" r:id="rId11"/>
          <w:footerReference w:type="default" r:id="rId12"/>
          <w:type w:val="oddPage"/>
          <w:pgSz w:w="11906" w:h="16838" w:code="9"/>
          <w:pgMar w:top="3402" w:right="1304" w:bottom="1304" w:left="1814" w:header="567" w:footer="431" w:gutter="0"/>
          <w:cols w:space="708"/>
          <w:formProt w:val="0"/>
        </w:sectPr>
      </w:pPr>
    </w:p>
    <w:p w14:paraId="00714D9D" w14:textId="77777777" w:rsidR="00B05E46" w:rsidRDefault="00B05E46">
      <w:pPr>
        <w:spacing w:line="240" w:lineRule="auto"/>
      </w:pPr>
    </w:p>
    <w:p w14:paraId="15BB25BA" w14:textId="77777777" w:rsidR="003228A3" w:rsidRPr="00270F1B" w:rsidRDefault="00C65F2D">
      <w:r>
        <w:tab/>
      </w:r>
    </w:p>
    <w:p w14:paraId="47A3120F" w14:textId="77777777" w:rsidR="003228A3" w:rsidRPr="00343045" w:rsidRDefault="003228A3">
      <w:pPr>
        <w:pStyle w:val="Koptekst"/>
        <w:tabs>
          <w:tab w:val="clear" w:pos="4536"/>
          <w:tab w:val="clear" w:pos="9072"/>
        </w:tabs>
        <w:rPr>
          <w:b/>
          <w:bCs w:val="0"/>
        </w:rPr>
      </w:pPr>
      <w:r w:rsidRPr="00343045">
        <w:rPr>
          <w:b/>
          <w:bCs w:val="0"/>
        </w:rPr>
        <w:t>Inhoudsopgave</w:t>
      </w:r>
    </w:p>
    <w:p w14:paraId="55F8A559" w14:textId="77777777" w:rsidR="003228A3" w:rsidRPr="00343045" w:rsidRDefault="003228A3"/>
    <w:bookmarkStart w:id="35" w:name="bmInhoudsopgave"/>
    <w:bookmarkEnd w:id="35"/>
    <w:p w14:paraId="3EEC2C09" w14:textId="77777777"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0865C6">
          <w:rPr>
            <w:webHidden/>
          </w:rPr>
          <w:t>5</w:t>
        </w:r>
        <w:r w:rsidR="007D12AB">
          <w:rPr>
            <w:webHidden/>
          </w:rPr>
          <w:fldChar w:fldCharType="end"/>
        </w:r>
      </w:hyperlink>
    </w:p>
    <w:p w14:paraId="056233E8"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1" w:history="1">
        <w:r w:rsidRPr="00A5225A">
          <w:rPr>
            <w:rStyle w:val="Hyperlink"/>
          </w:rPr>
          <w:t>1.1</w:t>
        </w:r>
        <w:r>
          <w:rPr>
            <w:rFonts w:asciiTheme="minorHAnsi" w:eastAsiaTheme="minorEastAsia" w:hAnsiTheme="minorHAnsi" w:cstheme="minorBidi"/>
            <w:snapToGrid/>
            <w:kern w:val="0"/>
            <w:sz w:val="22"/>
            <w:szCs w:val="22"/>
            <w:lang w:eastAsia="nl-NL"/>
          </w:rPr>
          <w:tab/>
        </w:r>
        <w:r w:rsidRPr="00A5225A">
          <w:rPr>
            <w:rStyle w:val="Hyperlink"/>
          </w:rPr>
          <w:t>Doel</w:t>
        </w:r>
        <w:r>
          <w:rPr>
            <w:webHidden/>
          </w:rPr>
          <w:tab/>
        </w:r>
        <w:r>
          <w:rPr>
            <w:webHidden/>
          </w:rPr>
          <w:fldChar w:fldCharType="begin"/>
        </w:r>
        <w:r>
          <w:rPr>
            <w:webHidden/>
          </w:rPr>
          <w:instrText xml:space="preserve"> PAGEREF _Toc520191651 \h </w:instrText>
        </w:r>
        <w:r>
          <w:rPr>
            <w:webHidden/>
          </w:rPr>
        </w:r>
        <w:r>
          <w:rPr>
            <w:webHidden/>
          </w:rPr>
          <w:fldChar w:fldCharType="separate"/>
        </w:r>
        <w:r w:rsidR="000865C6">
          <w:rPr>
            <w:webHidden/>
          </w:rPr>
          <w:t>5</w:t>
        </w:r>
        <w:r>
          <w:rPr>
            <w:webHidden/>
          </w:rPr>
          <w:fldChar w:fldCharType="end"/>
        </w:r>
      </w:hyperlink>
    </w:p>
    <w:p w14:paraId="236E0E92"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2" w:history="1">
        <w:r w:rsidRPr="00A5225A">
          <w:rPr>
            <w:rStyle w:val="Hyperlink"/>
          </w:rPr>
          <w:t>1.2</w:t>
        </w:r>
        <w:r>
          <w:rPr>
            <w:rFonts w:asciiTheme="minorHAnsi" w:eastAsiaTheme="minorEastAsia" w:hAnsiTheme="minorHAnsi" w:cstheme="minorBidi"/>
            <w:snapToGrid/>
            <w:kern w:val="0"/>
            <w:sz w:val="22"/>
            <w:szCs w:val="22"/>
            <w:lang w:eastAsia="nl-NL"/>
          </w:rPr>
          <w:tab/>
        </w:r>
        <w:r w:rsidRPr="00A5225A">
          <w:rPr>
            <w:rStyle w:val="Hyperlink"/>
          </w:rPr>
          <w:t>Algemeen</w:t>
        </w:r>
        <w:r>
          <w:rPr>
            <w:webHidden/>
          </w:rPr>
          <w:tab/>
        </w:r>
        <w:r>
          <w:rPr>
            <w:webHidden/>
          </w:rPr>
          <w:fldChar w:fldCharType="begin"/>
        </w:r>
        <w:r>
          <w:rPr>
            <w:webHidden/>
          </w:rPr>
          <w:instrText xml:space="preserve"> PAGEREF _Toc520191652 \h </w:instrText>
        </w:r>
        <w:r>
          <w:rPr>
            <w:webHidden/>
          </w:rPr>
        </w:r>
        <w:r>
          <w:rPr>
            <w:webHidden/>
          </w:rPr>
          <w:fldChar w:fldCharType="separate"/>
        </w:r>
        <w:r w:rsidR="000865C6">
          <w:rPr>
            <w:webHidden/>
          </w:rPr>
          <w:t>5</w:t>
        </w:r>
        <w:r>
          <w:rPr>
            <w:webHidden/>
          </w:rPr>
          <w:fldChar w:fldCharType="end"/>
        </w:r>
      </w:hyperlink>
    </w:p>
    <w:p w14:paraId="5031AEDC"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3" w:history="1">
        <w:r w:rsidRPr="00A5225A">
          <w:rPr>
            <w:rStyle w:val="Hyperlink"/>
          </w:rPr>
          <w:t>1.3</w:t>
        </w:r>
        <w:r>
          <w:rPr>
            <w:rFonts w:asciiTheme="minorHAnsi" w:eastAsiaTheme="minorEastAsia" w:hAnsiTheme="minorHAnsi" w:cstheme="minorBidi"/>
            <w:snapToGrid/>
            <w:kern w:val="0"/>
            <w:sz w:val="22"/>
            <w:szCs w:val="22"/>
            <w:lang w:eastAsia="nl-NL"/>
          </w:rPr>
          <w:tab/>
        </w:r>
        <w:r w:rsidRPr="00A5225A">
          <w:rPr>
            <w:rStyle w:val="Hyperlink"/>
          </w:rPr>
          <w:t>Referenties</w:t>
        </w:r>
        <w:r>
          <w:rPr>
            <w:webHidden/>
          </w:rPr>
          <w:tab/>
        </w:r>
        <w:r>
          <w:rPr>
            <w:webHidden/>
          </w:rPr>
          <w:fldChar w:fldCharType="begin"/>
        </w:r>
        <w:r>
          <w:rPr>
            <w:webHidden/>
          </w:rPr>
          <w:instrText xml:space="preserve"> PAGEREF _Toc520191653 \h </w:instrText>
        </w:r>
        <w:r>
          <w:rPr>
            <w:webHidden/>
          </w:rPr>
        </w:r>
        <w:r>
          <w:rPr>
            <w:webHidden/>
          </w:rPr>
          <w:fldChar w:fldCharType="separate"/>
        </w:r>
        <w:r w:rsidR="000865C6">
          <w:rPr>
            <w:webHidden/>
          </w:rPr>
          <w:t>6</w:t>
        </w:r>
        <w:r>
          <w:rPr>
            <w:webHidden/>
          </w:rPr>
          <w:fldChar w:fldCharType="end"/>
        </w:r>
      </w:hyperlink>
    </w:p>
    <w:p w14:paraId="1D0E1420" w14:textId="77777777" w:rsidR="007D12AB" w:rsidRDefault="007D12AB">
      <w:pPr>
        <w:pStyle w:val="Inhopg1"/>
        <w:rPr>
          <w:rFonts w:asciiTheme="minorHAnsi" w:eastAsiaTheme="minorEastAsia" w:hAnsiTheme="minorHAnsi" w:cstheme="minorBidi"/>
          <w:b w:val="0"/>
          <w:bCs w:val="0"/>
          <w:snapToGrid/>
          <w:kern w:val="0"/>
          <w:sz w:val="22"/>
          <w:szCs w:val="22"/>
          <w:lang w:eastAsia="nl-NL"/>
        </w:rPr>
      </w:pPr>
      <w:hyperlink w:anchor="_Toc520191654" w:history="1">
        <w:r w:rsidRPr="00A5225A">
          <w:rPr>
            <w:rStyle w:val="Hyperlink"/>
          </w:rPr>
          <w:t>2</w:t>
        </w:r>
        <w:r>
          <w:rPr>
            <w:rFonts w:asciiTheme="minorHAnsi" w:eastAsiaTheme="minorEastAsia" w:hAnsiTheme="minorHAnsi" w:cstheme="minorBidi"/>
            <w:b w:val="0"/>
            <w:bCs w:val="0"/>
            <w:snapToGrid/>
            <w:kern w:val="0"/>
            <w:sz w:val="22"/>
            <w:szCs w:val="22"/>
            <w:lang w:eastAsia="nl-NL"/>
          </w:rPr>
          <w:tab/>
        </w:r>
        <w:r w:rsidRPr="00A5225A">
          <w:rPr>
            <w:rStyle w:val="Hyperlink"/>
          </w:rPr>
          <w:t>Hypotheekakte Rabobank</w:t>
        </w:r>
        <w:r>
          <w:rPr>
            <w:webHidden/>
          </w:rPr>
          <w:tab/>
        </w:r>
        <w:r>
          <w:rPr>
            <w:webHidden/>
          </w:rPr>
          <w:fldChar w:fldCharType="begin"/>
        </w:r>
        <w:r>
          <w:rPr>
            <w:webHidden/>
          </w:rPr>
          <w:instrText xml:space="preserve"> PAGEREF _Toc520191654 \h </w:instrText>
        </w:r>
        <w:r>
          <w:rPr>
            <w:webHidden/>
          </w:rPr>
        </w:r>
        <w:r>
          <w:rPr>
            <w:webHidden/>
          </w:rPr>
          <w:fldChar w:fldCharType="separate"/>
        </w:r>
        <w:r w:rsidR="000865C6">
          <w:rPr>
            <w:webHidden/>
          </w:rPr>
          <w:t>7</w:t>
        </w:r>
        <w:r>
          <w:rPr>
            <w:webHidden/>
          </w:rPr>
          <w:fldChar w:fldCharType="end"/>
        </w:r>
      </w:hyperlink>
    </w:p>
    <w:p w14:paraId="4026E02C"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5" w:history="1">
        <w:r w:rsidRPr="00A5225A">
          <w:rPr>
            <w:rStyle w:val="Hyperlink"/>
          </w:rPr>
          <w:t>2.1</w:t>
        </w:r>
        <w:r>
          <w:rPr>
            <w:rFonts w:asciiTheme="minorHAnsi" w:eastAsiaTheme="minorEastAsia" w:hAnsiTheme="minorHAnsi" w:cstheme="minorBidi"/>
            <w:snapToGrid/>
            <w:kern w:val="0"/>
            <w:sz w:val="22"/>
            <w:szCs w:val="22"/>
            <w:lang w:eastAsia="nl-NL"/>
          </w:rPr>
          <w:tab/>
        </w:r>
        <w:r w:rsidRPr="00A5225A">
          <w:rPr>
            <w:rStyle w:val="Hyperlink"/>
          </w:rPr>
          <w:t>Equivalentieverklaring</w:t>
        </w:r>
        <w:r>
          <w:rPr>
            <w:webHidden/>
          </w:rPr>
          <w:tab/>
        </w:r>
        <w:r>
          <w:rPr>
            <w:webHidden/>
          </w:rPr>
          <w:fldChar w:fldCharType="begin"/>
        </w:r>
        <w:r>
          <w:rPr>
            <w:webHidden/>
          </w:rPr>
          <w:instrText xml:space="preserve"> PAGEREF _Toc520191655 \h </w:instrText>
        </w:r>
        <w:r>
          <w:rPr>
            <w:webHidden/>
          </w:rPr>
        </w:r>
        <w:r>
          <w:rPr>
            <w:webHidden/>
          </w:rPr>
          <w:fldChar w:fldCharType="separate"/>
        </w:r>
        <w:r w:rsidR="000865C6">
          <w:rPr>
            <w:webHidden/>
          </w:rPr>
          <w:t>8</w:t>
        </w:r>
        <w:r>
          <w:rPr>
            <w:webHidden/>
          </w:rPr>
          <w:fldChar w:fldCharType="end"/>
        </w:r>
      </w:hyperlink>
    </w:p>
    <w:p w14:paraId="2E72DBF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6" w:history="1">
        <w:r w:rsidRPr="00A5225A">
          <w:rPr>
            <w:rStyle w:val="Hyperlink"/>
          </w:rPr>
          <w:t>2.2</w:t>
        </w:r>
        <w:r>
          <w:rPr>
            <w:rFonts w:asciiTheme="minorHAnsi" w:eastAsiaTheme="minorEastAsia" w:hAnsiTheme="minorHAnsi" w:cstheme="minorBidi"/>
            <w:snapToGrid/>
            <w:kern w:val="0"/>
            <w:sz w:val="22"/>
            <w:szCs w:val="22"/>
            <w:lang w:eastAsia="nl-NL"/>
          </w:rPr>
          <w:tab/>
        </w:r>
        <w:r w:rsidRPr="00A5225A">
          <w:rPr>
            <w:rStyle w:val="Hyperlink"/>
          </w:rPr>
          <w:t>Titel</w:t>
        </w:r>
        <w:r>
          <w:rPr>
            <w:webHidden/>
          </w:rPr>
          <w:tab/>
        </w:r>
        <w:r>
          <w:rPr>
            <w:webHidden/>
          </w:rPr>
          <w:fldChar w:fldCharType="begin"/>
        </w:r>
        <w:r>
          <w:rPr>
            <w:webHidden/>
          </w:rPr>
          <w:instrText xml:space="preserve"> PAGEREF _Toc520191656 \h </w:instrText>
        </w:r>
        <w:r>
          <w:rPr>
            <w:webHidden/>
          </w:rPr>
        </w:r>
        <w:r>
          <w:rPr>
            <w:webHidden/>
          </w:rPr>
          <w:fldChar w:fldCharType="separate"/>
        </w:r>
        <w:r w:rsidR="000865C6">
          <w:rPr>
            <w:webHidden/>
          </w:rPr>
          <w:t>8</w:t>
        </w:r>
        <w:r>
          <w:rPr>
            <w:webHidden/>
          </w:rPr>
          <w:fldChar w:fldCharType="end"/>
        </w:r>
      </w:hyperlink>
    </w:p>
    <w:p w14:paraId="076C6BDE"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7" w:history="1">
        <w:r w:rsidRPr="00A5225A">
          <w:rPr>
            <w:rStyle w:val="Hyperlink"/>
          </w:rPr>
          <w:t>2.3</w:t>
        </w:r>
        <w:r>
          <w:rPr>
            <w:rFonts w:asciiTheme="minorHAnsi" w:eastAsiaTheme="minorEastAsia" w:hAnsiTheme="minorHAnsi" w:cstheme="minorBidi"/>
            <w:snapToGrid/>
            <w:kern w:val="0"/>
            <w:sz w:val="22"/>
            <w:szCs w:val="22"/>
            <w:lang w:eastAsia="nl-NL"/>
          </w:rPr>
          <w:tab/>
        </w:r>
        <w:r w:rsidRPr="00A5225A">
          <w:rPr>
            <w:rStyle w:val="Hyperlink"/>
          </w:rPr>
          <w:t>Aanhef</w:t>
        </w:r>
        <w:r>
          <w:rPr>
            <w:webHidden/>
          </w:rPr>
          <w:tab/>
        </w:r>
        <w:r>
          <w:rPr>
            <w:webHidden/>
          </w:rPr>
          <w:fldChar w:fldCharType="begin"/>
        </w:r>
        <w:r>
          <w:rPr>
            <w:webHidden/>
          </w:rPr>
          <w:instrText xml:space="preserve"> PAGEREF _Toc520191657 \h </w:instrText>
        </w:r>
        <w:r>
          <w:rPr>
            <w:webHidden/>
          </w:rPr>
        </w:r>
        <w:r>
          <w:rPr>
            <w:webHidden/>
          </w:rPr>
          <w:fldChar w:fldCharType="separate"/>
        </w:r>
        <w:r w:rsidR="000865C6">
          <w:rPr>
            <w:webHidden/>
          </w:rPr>
          <w:t>8</w:t>
        </w:r>
        <w:r>
          <w:rPr>
            <w:webHidden/>
          </w:rPr>
          <w:fldChar w:fldCharType="end"/>
        </w:r>
      </w:hyperlink>
    </w:p>
    <w:p w14:paraId="6572E9C8"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8" w:history="1">
        <w:r w:rsidRPr="00A5225A">
          <w:rPr>
            <w:rStyle w:val="Hyperlink"/>
          </w:rPr>
          <w:t>2.4</w:t>
        </w:r>
        <w:r>
          <w:rPr>
            <w:rFonts w:asciiTheme="minorHAnsi" w:eastAsiaTheme="minorEastAsia" w:hAnsiTheme="minorHAnsi" w:cstheme="minorBidi"/>
            <w:snapToGrid/>
            <w:kern w:val="0"/>
            <w:sz w:val="22"/>
            <w:szCs w:val="22"/>
            <w:lang w:eastAsia="nl-NL"/>
          </w:rPr>
          <w:tab/>
        </w:r>
        <w:r w:rsidRPr="00A5225A">
          <w:rPr>
            <w:rStyle w:val="Hyperlink"/>
          </w:rPr>
          <w:t>Hypotheekgever</w:t>
        </w:r>
        <w:r>
          <w:rPr>
            <w:webHidden/>
          </w:rPr>
          <w:tab/>
        </w:r>
        <w:r>
          <w:rPr>
            <w:webHidden/>
          </w:rPr>
          <w:fldChar w:fldCharType="begin"/>
        </w:r>
        <w:r>
          <w:rPr>
            <w:webHidden/>
          </w:rPr>
          <w:instrText xml:space="preserve"> PAGEREF _Toc520191658 \h </w:instrText>
        </w:r>
        <w:r>
          <w:rPr>
            <w:webHidden/>
          </w:rPr>
        </w:r>
        <w:r>
          <w:rPr>
            <w:webHidden/>
          </w:rPr>
          <w:fldChar w:fldCharType="separate"/>
        </w:r>
        <w:r w:rsidR="000865C6">
          <w:rPr>
            <w:webHidden/>
          </w:rPr>
          <w:t>9</w:t>
        </w:r>
        <w:r>
          <w:rPr>
            <w:webHidden/>
          </w:rPr>
          <w:fldChar w:fldCharType="end"/>
        </w:r>
      </w:hyperlink>
    </w:p>
    <w:p w14:paraId="047F7819"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59" w:history="1">
        <w:r w:rsidRPr="00A5225A">
          <w:rPr>
            <w:rStyle w:val="Hyperlink"/>
          </w:rPr>
          <w:t>2.5</w:t>
        </w:r>
        <w:r>
          <w:rPr>
            <w:rFonts w:asciiTheme="minorHAnsi" w:eastAsiaTheme="minorEastAsia" w:hAnsiTheme="minorHAnsi" w:cstheme="minorBidi"/>
            <w:snapToGrid/>
            <w:kern w:val="0"/>
            <w:sz w:val="22"/>
            <w:szCs w:val="22"/>
            <w:lang w:eastAsia="nl-NL"/>
          </w:rPr>
          <w:tab/>
        </w:r>
        <w:r w:rsidRPr="00A5225A">
          <w:rPr>
            <w:rStyle w:val="Hyperlink"/>
          </w:rPr>
          <w:t>Bank</w:t>
        </w:r>
        <w:r>
          <w:rPr>
            <w:webHidden/>
          </w:rPr>
          <w:tab/>
        </w:r>
        <w:r>
          <w:rPr>
            <w:webHidden/>
          </w:rPr>
          <w:fldChar w:fldCharType="begin"/>
        </w:r>
        <w:r>
          <w:rPr>
            <w:webHidden/>
          </w:rPr>
          <w:instrText xml:space="preserve"> PAGEREF _Toc520191659 \h </w:instrText>
        </w:r>
        <w:r>
          <w:rPr>
            <w:webHidden/>
          </w:rPr>
        </w:r>
        <w:r>
          <w:rPr>
            <w:webHidden/>
          </w:rPr>
          <w:fldChar w:fldCharType="separate"/>
        </w:r>
        <w:r w:rsidR="000865C6">
          <w:rPr>
            <w:webHidden/>
          </w:rPr>
          <w:t>11</w:t>
        </w:r>
        <w:r>
          <w:rPr>
            <w:webHidden/>
          </w:rPr>
          <w:fldChar w:fldCharType="end"/>
        </w:r>
      </w:hyperlink>
    </w:p>
    <w:p w14:paraId="292F13C7"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0" w:history="1">
        <w:r w:rsidRPr="00A5225A">
          <w:rPr>
            <w:rStyle w:val="Hyperlink"/>
          </w:rPr>
          <w:t>2.6</w:t>
        </w:r>
        <w:r>
          <w:rPr>
            <w:rFonts w:asciiTheme="minorHAnsi" w:eastAsiaTheme="minorEastAsia" w:hAnsiTheme="minorHAnsi" w:cstheme="minorBidi"/>
            <w:snapToGrid/>
            <w:kern w:val="0"/>
            <w:sz w:val="22"/>
            <w:szCs w:val="22"/>
            <w:lang w:eastAsia="nl-NL"/>
          </w:rPr>
          <w:tab/>
        </w:r>
        <w:r w:rsidRPr="00A5225A">
          <w:rPr>
            <w:rStyle w:val="Hyperlink"/>
          </w:rPr>
          <w:t>Hypotheek- en pandrechten</w:t>
        </w:r>
        <w:r>
          <w:rPr>
            <w:webHidden/>
          </w:rPr>
          <w:tab/>
        </w:r>
        <w:r>
          <w:rPr>
            <w:webHidden/>
          </w:rPr>
          <w:fldChar w:fldCharType="begin"/>
        </w:r>
        <w:r>
          <w:rPr>
            <w:webHidden/>
          </w:rPr>
          <w:instrText xml:space="preserve"> PAGEREF _Toc520191660 \h </w:instrText>
        </w:r>
        <w:r>
          <w:rPr>
            <w:webHidden/>
          </w:rPr>
        </w:r>
        <w:r>
          <w:rPr>
            <w:webHidden/>
          </w:rPr>
          <w:fldChar w:fldCharType="separate"/>
        </w:r>
        <w:r w:rsidR="000865C6">
          <w:rPr>
            <w:webHidden/>
          </w:rPr>
          <w:t>14</w:t>
        </w:r>
        <w:r>
          <w:rPr>
            <w:webHidden/>
          </w:rPr>
          <w:fldChar w:fldCharType="end"/>
        </w:r>
      </w:hyperlink>
    </w:p>
    <w:p w14:paraId="0E1671B8"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1" w:history="1">
        <w:r w:rsidRPr="00A5225A">
          <w:rPr>
            <w:rStyle w:val="Hyperlink"/>
          </w:rPr>
          <w:t>2.7</w:t>
        </w:r>
        <w:r>
          <w:rPr>
            <w:rFonts w:asciiTheme="minorHAnsi" w:eastAsiaTheme="minorEastAsia" w:hAnsiTheme="minorHAnsi" w:cstheme="minorBidi"/>
            <w:snapToGrid/>
            <w:kern w:val="0"/>
            <w:sz w:val="22"/>
            <w:szCs w:val="22"/>
            <w:lang w:eastAsia="nl-NL"/>
          </w:rPr>
          <w:tab/>
        </w:r>
        <w:r w:rsidRPr="00A5225A">
          <w:rPr>
            <w:rStyle w:val="Hyperlink"/>
          </w:rPr>
          <w:t>Overeenkomst hypotheek- en pandrechten</w:t>
        </w:r>
        <w:r>
          <w:rPr>
            <w:webHidden/>
          </w:rPr>
          <w:tab/>
        </w:r>
        <w:r>
          <w:rPr>
            <w:webHidden/>
          </w:rPr>
          <w:fldChar w:fldCharType="begin"/>
        </w:r>
        <w:r>
          <w:rPr>
            <w:webHidden/>
          </w:rPr>
          <w:instrText xml:space="preserve"> PAGEREF _Toc520191661 \h </w:instrText>
        </w:r>
        <w:r>
          <w:rPr>
            <w:webHidden/>
          </w:rPr>
        </w:r>
        <w:r>
          <w:rPr>
            <w:webHidden/>
          </w:rPr>
          <w:fldChar w:fldCharType="separate"/>
        </w:r>
        <w:r w:rsidR="000865C6">
          <w:rPr>
            <w:webHidden/>
          </w:rPr>
          <w:t>15</w:t>
        </w:r>
        <w:r>
          <w:rPr>
            <w:webHidden/>
          </w:rPr>
          <w:fldChar w:fldCharType="end"/>
        </w:r>
      </w:hyperlink>
    </w:p>
    <w:p w14:paraId="0E154AB5"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2" w:history="1">
        <w:r w:rsidRPr="00A5225A">
          <w:rPr>
            <w:rStyle w:val="Hyperlink"/>
          </w:rPr>
          <w:t>2.8</w:t>
        </w:r>
        <w:r>
          <w:rPr>
            <w:rFonts w:asciiTheme="minorHAnsi" w:eastAsiaTheme="minorEastAsia" w:hAnsiTheme="minorHAnsi" w:cstheme="minorBidi"/>
            <w:snapToGrid/>
            <w:kern w:val="0"/>
            <w:sz w:val="22"/>
            <w:szCs w:val="22"/>
            <w:lang w:eastAsia="nl-NL"/>
          </w:rPr>
          <w:tab/>
        </w:r>
        <w:r w:rsidRPr="00A5225A">
          <w:rPr>
            <w:rStyle w:val="Hyperlink"/>
          </w:rPr>
          <w:t>Hypotheekverlening</w:t>
        </w:r>
        <w:r>
          <w:rPr>
            <w:webHidden/>
          </w:rPr>
          <w:tab/>
        </w:r>
        <w:r>
          <w:rPr>
            <w:webHidden/>
          </w:rPr>
          <w:fldChar w:fldCharType="begin"/>
        </w:r>
        <w:r>
          <w:rPr>
            <w:webHidden/>
          </w:rPr>
          <w:instrText xml:space="preserve"> PAGEREF _Toc520191662 \h </w:instrText>
        </w:r>
        <w:r>
          <w:rPr>
            <w:webHidden/>
          </w:rPr>
        </w:r>
        <w:r>
          <w:rPr>
            <w:webHidden/>
          </w:rPr>
          <w:fldChar w:fldCharType="separate"/>
        </w:r>
        <w:r w:rsidR="000865C6">
          <w:rPr>
            <w:webHidden/>
          </w:rPr>
          <w:t>15</w:t>
        </w:r>
        <w:r>
          <w:rPr>
            <w:webHidden/>
          </w:rPr>
          <w:fldChar w:fldCharType="end"/>
        </w:r>
      </w:hyperlink>
    </w:p>
    <w:p w14:paraId="61DFB155"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3" w:history="1">
        <w:r w:rsidRPr="00A5225A">
          <w:rPr>
            <w:rStyle w:val="Hyperlink"/>
          </w:rPr>
          <w:t>2.9</w:t>
        </w:r>
        <w:r>
          <w:rPr>
            <w:rFonts w:asciiTheme="minorHAnsi" w:eastAsiaTheme="minorEastAsia" w:hAnsiTheme="minorHAnsi" w:cstheme="minorBidi"/>
            <w:snapToGrid/>
            <w:kern w:val="0"/>
            <w:sz w:val="22"/>
            <w:szCs w:val="22"/>
            <w:lang w:eastAsia="nl-NL"/>
          </w:rPr>
          <w:tab/>
        </w:r>
        <w:r w:rsidRPr="00A5225A">
          <w:rPr>
            <w:rStyle w:val="Hyperlink"/>
          </w:rPr>
          <w:t>Keuzeblok soort hypotheek</w:t>
        </w:r>
        <w:r>
          <w:rPr>
            <w:webHidden/>
          </w:rPr>
          <w:tab/>
        </w:r>
        <w:r>
          <w:rPr>
            <w:webHidden/>
          </w:rPr>
          <w:fldChar w:fldCharType="begin"/>
        </w:r>
        <w:r>
          <w:rPr>
            <w:webHidden/>
          </w:rPr>
          <w:instrText xml:space="preserve"> PAGEREF _Toc520191663 \h </w:instrText>
        </w:r>
        <w:r>
          <w:rPr>
            <w:webHidden/>
          </w:rPr>
        </w:r>
        <w:r>
          <w:rPr>
            <w:webHidden/>
          </w:rPr>
          <w:fldChar w:fldCharType="separate"/>
        </w:r>
        <w:r w:rsidR="000865C6">
          <w:rPr>
            <w:webHidden/>
          </w:rPr>
          <w:t>16</w:t>
        </w:r>
        <w:r>
          <w:rPr>
            <w:webHidden/>
          </w:rPr>
          <w:fldChar w:fldCharType="end"/>
        </w:r>
      </w:hyperlink>
    </w:p>
    <w:p w14:paraId="5DA2F0D4"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4" w:history="1">
        <w:r w:rsidRPr="00A5225A">
          <w:rPr>
            <w:rStyle w:val="Hyperlink"/>
          </w:rPr>
          <w:t>2.9.1</w:t>
        </w:r>
        <w:r>
          <w:rPr>
            <w:rFonts w:asciiTheme="minorHAnsi" w:eastAsiaTheme="minorEastAsia" w:hAnsiTheme="minorHAnsi" w:cstheme="minorBidi"/>
            <w:snapToGrid/>
            <w:kern w:val="0"/>
            <w:sz w:val="22"/>
            <w:szCs w:val="22"/>
            <w:lang w:eastAsia="nl-NL"/>
          </w:rPr>
          <w:tab/>
        </w:r>
        <w:r w:rsidRPr="00A5225A">
          <w:rPr>
            <w:rStyle w:val="Hyperlink"/>
          </w:rPr>
          <w:t>Bankhypotheek</w:t>
        </w:r>
        <w:r>
          <w:rPr>
            <w:webHidden/>
          </w:rPr>
          <w:tab/>
        </w:r>
        <w:r>
          <w:rPr>
            <w:webHidden/>
          </w:rPr>
          <w:fldChar w:fldCharType="begin"/>
        </w:r>
        <w:r>
          <w:rPr>
            <w:webHidden/>
          </w:rPr>
          <w:instrText xml:space="preserve"> PAGEREF _Toc520191664 \h </w:instrText>
        </w:r>
        <w:r>
          <w:rPr>
            <w:webHidden/>
          </w:rPr>
        </w:r>
        <w:r>
          <w:rPr>
            <w:webHidden/>
          </w:rPr>
          <w:fldChar w:fldCharType="separate"/>
        </w:r>
        <w:r w:rsidR="000865C6">
          <w:rPr>
            <w:webHidden/>
          </w:rPr>
          <w:t>16</w:t>
        </w:r>
        <w:r>
          <w:rPr>
            <w:webHidden/>
          </w:rPr>
          <w:fldChar w:fldCharType="end"/>
        </w:r>
      </w:hyperlink>
    </w:p>
    <w:p w14:paraId="4EFDE4E2"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5" w:history="1">
        <w:r w:rsidRPr="00A5225A">
          <w:rPr>
            <w:rStyle w:val="Hyperlink"/>
          </w:rPr>
          <w:t>2.9.2</w:t>
        </w:r>
        <w:r>
          <w:rPr>
            <w:rFonts w:asciiTheme="minorHAnsi" w:eastAsiaTheme="minorEastAsia" w:hAnsiTheme="minorHAnsi" w:cstheme="minorBidi"/>
            <w:snapToGrid/>
            <w:kern w:val="0"/>
            <w:sz w:val="22"/>
            <w:szCs w:val="22"/>
            <w:lang w:eastAsia="nl-NL"/>
          </w:rPr>
          <w:tab/>
        </w:r>
        <w:r w:rsidRPr="00A5225A">
          <w:rPr>
            <w:rStyle w:val="Hyperlink"/>
          </w:rPr>
          <w:t>Vaste hypotheek, niet zijnde teboekgesteld binnenschip</w:t>
        </w:r>
        <w:r>
          <w:rPr>
            <w:webHidden/>
          </w:rPr>
          <w:tab/>
        </w:r>
        <w:r>
          <w:rPr>
            <w:webHidden/>
          </w:rPr>
          <w:fldChar w:fldCharType="begin"/>
        </w:r>
        <w:r>
          <w:rPr>
            <w:webHidden/>
          </w:rPr>
          <w:instrText xml:space="preserve"> PAGEREF _Toc520191665 \h </w:instrText>
        </w:r>
        <w:r>
          <w:rPr>
            <w:webHidden/>
          </w:rPr>
        </w:r>
        <w:r>
          <w:rPr>
            <w:webHidden/>
          </w:rPr>
          <w:fldChar w:fldCharType="separate"/>
        </w:r>
        <w:r w:rsidR="000865C6">
          <w:rPr>
            <w:webHidden/>
          </w:rPr>
          <w:t>17</w:t>
        </w:r>
        <w:r>
          <w:rPr>
            <w:webHidden/>
          </w:rPr>
          <w:fldChar w:fldCharType="end"/>
        </w:r>
      </w:hyperlink>
    </w:p>
    <w:p w14:paraId="7D429335"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6" w:history="1">
        <w:r w:rsidRPr="00A5225A">
          <w:rPr>
            <w:rStyle w:val="Hyperlink"/>
          </w:rPr>
          <w:t>2.9.3</w:t>
        </w:r>
        <w:r>
          <w:rPr>
            <w:rFonts w:asciiTheme="minorHAnsi" w:eastAsiaTheme="minorEastAsia" w:hAnsiTheme="minorHAnsi" w:cstheme="minorBidi"/>
            <w:snapToGrid/>
            <w:kern w:val="0"/>
            <w:sz w:val="22"/>
            <w:szCs w:val="22"/>
            <w:lang w:eastAsia="nl-NL"/>
          </w:rPr>
          <w:tab/>
        </w:r>
        <w:r w:rsidRPr="00A5225A">
          <w:rPr>
            <w:rStyle w:val="Hyperlink"/>
          </w:rPr>
          <w:t>Vaste hypotheek teboekgesteld binnenschip</w:t>
        </w:r>
        <w:r>
          <w:rPr>
            <w:webHidden/>
          </w:rPr>
          <w:tab/>
        </w:r>
        <w:r>
          <w:rPr>
            <w:webHidden/>
          </w:rPr>
          <w:fldChar w:fldCharType="begin"/>
        </w:r>
        <w:r>
          <w:rPr>
            <w:webHidden/>
          </w:rPr>
          <w:instrText xml:space="preserve"> PAGEREF _Toc520191666 \h </w:instrText>
        </w:r>
        <w:r>
          <w:rPr>
            <w:webHidden/>
          </w:rPr>
        </w:r>
        <w:r>
          <w:rPr>
            <w:webHidden/>
          </w:rPr>
          <w:fldChar w:fldCharType="separate"/>
        </w:r>
        <w:r w:rsidR="000865C6">
          <w:rPr>
            <w:webHidden/>
          </w:rPr>
          <w:t>22</w:t>
        </w:r>
        <w:r>
          <w:rPr>
            <w:webHidden/>
          </w:rPr>
          <w:fldChar w:fldCharType="end"/>
        </w:r>
      </w:hyperlink>
    </w:p>
    <w:p w14:paraId="7E1641AD"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7" w:history="1">
        <w:r w:rsidRPr="00A5225A">
          <w:rPr>
            <w:rStyle w:val="Hyperlink"/>
          </w:rPr>
          <w:t>2.10</w:t>
        </w:r>
        <w:r>
          <w:rPr>
            <w:rFonts w:asciiTheme="minorHAnsi" w:eastAsiaTheme="minorEastAsia" w:hAnsiTheme="minorHAnsi" w:cstheme="minorBidi"/>
            <w:snapToGrid/>
            <w:kern w:val="0"/>
            <w:sz w:val="22"/>
            <w:szCs w:val="22"/>
            <w:lang w:eastAsia="nl-NL"/>
          </w:rPr>
          <w:tab/>
        </w:r>
        <w:r w:rsidRPr="00A5225A">
          <w:rPr>
            <w:rStyle w:val="Hyperlink"/>
          </w:rPr>
          <w:t>Opeisbaarheid</w:t>
        </w:r>
        <w:r>
          <w:rPr>
            <w:webHidden/>
          </w:rPr>
          <w:tab/>
        </w:r>
        <w:r>
          <w:rPr>
            <w:webHidden/>
          </w:rPr>
          <w:fldChar w:fldCharType="begin"/>
        </w:r>
        <w:r>
          <w:rPr>
            <w:webHidden/>
          </w:rPr>
          <w:instrText xml:space="preserve"> PAGEREF _Toc520191667 \h </w:instrText>
        </w:r>
        <w:r>
          <w:rPr>
            <w:webHidden/>
          </w:rPr>
        </w:r>
        <w:r>
          <w:rPr>
            <w:webHidden/>
          </w:rPr>
          <w:fldChar w:fldCharType="separate"/>
        </w:r>
        <w:r w:rsidR="000865C6">
          <w:rPr>
            <w:webHidden/>
          </w:rPr>
          <w:t>26</w:t>
        </w:r>
        <w:r>
          <w:rPr>
            <w:webHidden/>
          </w:rPr>
          <w:fldChar w:fldCharType="end"/>
        </w:r>
      </w:hyperlink>
    </w:p>
    <w:p w14:paraId="36E2799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68" w:history="1">
        <w:r w:rsidRPr="00A5225A">
          <w:rPr>
            <w:rStyle w:val="Hyperlink"/>
          </w:rPr>
          <w:t>2.11</w:t>
        </w:r>
        <w:r>
          <w:rPr>
            <w:rFonts w:asciiTheme="minorHAnsi" w:eastAsiaTheme="minorEastAsia" w:hAnsiTheme="minorHAnsi" w:cstheme="minorBidi"/>
            <w:snapToGrid/>
            <w:kern w:val="0"/>
            <w:sz w:val="22"/>
            <w:szCs w:val="22"/>
            <w:lang w:eastAsia="nl-NL"/>
          </w:rPr>
          <w:tab/>
        </w:r>
        <w:r w:rsidRPr="00A5225A">
          <w:rPr>
            <w:rStyle w:val="Hyperlink"/>
          </w:rPr>
          <w:t>Hypotheekbedrag</w:t>
        </w:r>
        <w:r>
          <w:rPr>
            <w:webHidden/>
          </w:rPr>
          <w:tab/>
        </w:r>
        <w:r>
          <w:rPr>
            <w:webHidden/>
          </w:rPr>
          <w:fldChar w:fldCharType="begin"/>
        </w:r>
        <w:r>
          <w:rPr>
            <w:webHidden/>
          </w:rPr>
          <w:instrText xml:space="preserve"> PAGEREF _Toc520191668 \h </w:instrText>
        </w:r>
        <w:r>
          <w:rPr>
            <w:webHidden/>
          </w:rPr>
        </w:r>
        <w:r>
          <w:rPr>
            <w:webHidden/>
          </w:rPr>
          <w:fldChar w:fldCharType="separate"/>
        </w:r>
        <w:r w:rsidR="000865C6">
          <w:rPr>
            <w:webHidden/>
          </w:rPr>
          <w:t>28</w:t>
        </w:r>
        <w:r>
          <w:rPr>
            <w:webHidden/>
          </w:rPr>
          <w:fldChar w:fldCharType="end"/>
        </w:r>
      </w:hyperlink>
    </w:p>
    <w:p w14:paraId="295E82EC"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69" w:history="1">
        <w:r w:rsidRPr="00A5225A">
          <w:rPr>
            <w:rStyle w:val="Hyperlink"/>
          </w:rPr>
          <w:t>2.11.1</w:t>
        </w:r>
        <w:r>
          <w:rPr>
            <w:rFonts w:asciiTheme="minorHAnsi" w:eastAsiaTheme="minorEastAsia" w:hAnsiTheme="minorHAnsi" w:cstheme="minorBidi"/>
            <w:snapToGrid/>
            <w:kern w:val="0"/>
            <w:sz w:val="22"/>
            <w:szCs w:val="22"/>
            <w:lang w:eastAsia="nl-NL"/>
          </w:rPr>
          <w:tab/>
        </w:r>
        <w:r w:rsidRPr="00A5225A">
          <w:rPr>
            <w:rStyle w:val="Hyperlink"/>
          </w:rPr>
          <w:t>Hypotheekrecht op registergoed, niet zijnde schip</w:t>
        </w:r>
        <w:r>
          <w:rPr>
            <w:webHidden/>
          </w:rPr>
          <w:tab/>
        </w:r>
        <w:r>
          <w:rPr>
            <w:webHidden/>
          </w:rPr>
          <w:fldChar w:fldCharType="begin"/>
        </w:r>
        <w:r>
          <w:rPr>
            <w:webHidden/>
          </w:rPr>
          <w:instrText xml:space="preserve"> PAGEREF _Toc520191669 \h </w:instrText>
        </w:r>
        <w:r>
          <w:rPr>
            <w:webHidden/>
          </w:rPr>
        </w:r>
        <w:r>
          <w:rPr>
            <w:webHidden/>
          </w:rPr>
          <w:fldChar w:fldCharType="separate"/>
        </w:r>
        <w:r w:rsidR="000865C6">
          <w:rPr>
            <w:webHidden/>
          </w:rPr>
          <w:t>28</w:t>
        </w:r>
        <w:r>
          <w:rPr>
            <w:webHidden/>
          </w:rPr>
          <w:fldChar w:fldCharType="end"/>
        </w:r>
      </w:hyperlink>
    </w:p>
    <w:p w14:paraId="29D16A02" w14:textId="77777777" w:rsidR="007D12AB" w:rsidRDefault="007D12AB">
      <w:pPr>
        <w:pStyle w:val="Inhopg3"/>
        <w:rPr>
          <w:rFonts w:asciiTheme="minorHAnsi" w:eastAsiaTheme="minorEastAsia" w:hAnsiTheme="minorHAnsi" w:cstheme="minorBidi"/>
          <w:snapToGrid/>
          <w:kern w:val="0"/>
          <w:sz w:val="22"/>
          <w:szCs w:val="22"/>
          <w:lang w:eastAsia="nl-NL"/>
        </w:rPr>
      </w:pPr>
      <w:hyperlink w:anchor="_Toc520191670" w:history="1">
        <w:r w:rsidRPr="00A5225A">
          <w:rPr>
            <w:rStyle w:val="Hyperlink"/>
          </w:rPr>
          <w:t>2.11.2</w:t>
        </w:r>
        <w:r>
          <w:rPr>
            <w:rFonts w:asciiTheme="minorHAnsi" w:eastAsiaTheme="minorEastAsia" w:hAnsiTheme="minorHAnsi" w:cstheme="minorBidi"/>
            <w:snapToGrid/>
            <w:kern w:val="0"/>
            <w:sz w:val="22"/>
            <w:szCs w:val="22"/>
            <w:lang w:eastAsia="nl-NL"/>
          </w:rPr>
          <w:tab/>
        </w:r>
        <w:r w:rsidRPr="00A5225A">
          <w:rPr>
            <w:rStyle w:val="Hyperlink"/>
          </w:rPr>
          <w:t>Hypotheekrecht (mede) op een schip</w:t>
        </w:r>
        <w:r>
          <w:rPr>
            <w:webHidden/>
          </w:rPr>
          <w:tab/>
        </w:r>
        <w:r>
          <w:rPr>
            <w:webHidden/>
          </w:rPr>
          <w:fldChar w:fldCharType="begin"/>
        </w:r>
        <w:r>
          <w:rPr>
            <w:webHidden/>
          </w:rPr>
          <w:instrText xml:space="preserve"> PAGEREF _Toc520191670 \h </w:instrText>
        </w:r>
        <w:r>
          <w:rPr>
            <w:webHidden/>
          </w:rPr>
        </w:r>
        <w:r>
          <w:rPr>
            <w:webHidden/>
          </w:rPr>
          <w:fldChar w:fldCharType="separate"/>
        </w:r>
        <w:r w:rsidR="000865C6">
          <w:rPr>
            <w:webHidden/>
          </w:rPr>
          <w:t>29</w:t>
        </w:r>
        <w:r>
          <w:rPr>
            <w:webHidden/>
          </w:rPr>
          <w:fldChar w:fldCharType="end"/>
        </w:r>
      </w:hyperlink>
    </w:p>
    <w:p w14:paraId="61DC9322"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1" w:history="1">
        <w:r w:rsidRPr="00A5225A">
          <w:rPr>
            <w:rStyle w:val="Hyperlink"/>
          </w:rPr>
          <w:t>2.12</w:t>
        </w:r>
        <w:r>
          <w:rPr>
            <w:rFonts w:asciiTheme="minorHAnsi" w:eastAsiaTheme="minorEastAsia" w:hAnsiTheme="minorHAnsi" w:cstheme="minorBidi"/>
            <w:snapToGrid/>
            <w:kern w:val="0"/>
            <w:sz w:val="22"/>
            <w:szCs w:val="22"/>
            <w:lang w:eastAsia="nl-NL"/>
          </w:rPr>
          <w:tab/>
        </w:r>
        <w:r w:rsidRPr="00A5225A">
          <w:rPr>
            <w:rStyle w:val="Hyperlink"/>
          </w:rPr>
          <w:t>Onderpand</w:t>
        </w:r>
        <w:r>
          <w:rPr>
            <w:webHidden/>
          </w:rPr>
          <w:tab/>
        </w:r>
        <w:r>
          <w:rPr>
            <w:webHidden/>
          </w:rPr>
          <w:fldChar w:fldCharType="begin"/>
        </w:r>
        <w:r>
          <w:rPr>
            <w:webHidden/>
          </w:rPr>
          <w:instrText xml:space="preserve"> PAGEREF _Toc520191671 \h </w:instrText>
        </w:r>
        <w:r>
          <w:rPr>
            <w:webHidden/>
          </w:rPr>
        </w:r>
        <w:r>
          <w:rPr>
            <w:webHidden/>
          </w:rPr>
          <w:fldChar w:fldCharType="separate"/>
        </w:r>
        <w:r w:rsidR="000865C6">
          <w:rPr>
            <w:webHidden/>
          </w:rPr>
          <w:t>30</w:t>
        </w:r>
        <w:r>
          <w:rPr>
            <w:webHidden/>
          </w:rPr>
          <w:fldChar w:fldCharType="end"/>
        </w:r>
      </w:hyperlink>
    </w:p>
    <w:p w14:paraId="66057955"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2" w:history="1">
        <w:r w:rsidRPr="00A5225A">
          <w:rPr>
            <w:rStyle w:val="Hyperlink"/>
          </w:rPr>
          <w:t>2.13</w:t>
        </w:r>
        <w:r>
          <w:rPr>
            <w:rFonts w:asciiTheme="minorHAnsi" w:eastAsiaTheme="minorEastAsia" w:hAnsiTheme="minorHAnsi" w:cstheme="minorBidi"/>
            <w:snapToGrid/>
            <w:kern w:val="0"/>
            <w:sz w:val="22"/>
            <w:szCs w:val="22"/>
            <w:lang w:eastAsia="nl-NL"/>
          </w:rPr>
          <w:tab/>
        </w:r>
        <w:r w:rsidRPr="00370A38">
          <w:rPr>
            <w:rStyle w:val="Hyperlink"/>
          </w:rPr>
          <w:t>Overbruggingshypotheek</w:t>
        </w:r>
        <w:r>
          <w:rPr>
            <w:webHidden/>
          </w:rPr>
          <w:tab/>
        </w:r>
        <w:r>
          <w:rPr>
            <w:webHidden/>
          </w:rPr>
          <w:fldChar w:fldCharType="begin"/>
        </w:r>
        <w:r>
          <w:rPr>
            <w:webHidden/>
          </w:rPr>
          <w:instrText xml:space="preserve"> PAGEREF _Toc520191672 \h </w:instrText>
        </w:r>
        <w:r>
          <w:rPr>
            <w:webHidden/>
          </w:rPr>
        </w:r>
        <w:r>
          <w:rPr>
            <w:webHidden/>
          </w:rPr>
          <w:fldChar w:fldCharType="separate"/>
        </w:r>
        <w:r w:rsidR="000865C6">
          <w:rPr>
            <w:webHidden/>
          </w:rPr>
          <w:t>31</w:t>
        </w:r>
        <w:r>
          <w:rPr>
            <w:webHidden/>
          </w:rPr>
          <w:fldChar w:fldCharType="end"/>
        </w:r>
      </w:hyperlink>
    </w:p>
    <w:p w14:paraId="7B0CA6FD"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3" w:history="1">
        <w:r w:rsidRPr="00A5225A">
          <w:rPr>
            <w:rStyle w:val="Hyperlink"/>
          </w:rPr>
          <w:t>2.14</w:t>
        </w:r>
        <w:r>
          <w:rPr>
            <w:rFonts w:asciiTheme="minorHAnsi" w:eastAsiaTheme="minorEastAsia" w:hAnsiTheme="minorHAnsi" w:cstheme="minorBidi"/>
            <w:snapToGrid/>
            <w:kern w:val="0"/>
            <w:sz w:val="22"/>
            <w:szCs w:val="22"/>
            <w:lang w:eastAsia="nl-NL"/>
          </w:rPr>
          <w:tab/>
        </w:r>
        <w:r w:rsidRPr="00A5225A">
          <w:rPr>
            <w:rStyle w:val="Hyperlink"/>
          </w:rPr>
          <w:t>Opzegging</w:t>
        </w:r>
        <w:r>
          <w:rPr>
            <w:webHidden/>
          </w:rPr>
          <w:tab/>
        </w:r>
        <w:r>
          <w:rPr>
            <w:webHidden/>
          </w:rPr>
          <w:fldChar w:fldCharType="begin"/>
        </w:r>
        <w:r>
          <w:rPr>
            <w:webHidden/>
          </w:rPr>
          <w:instrText xml:space="preserve"> PAGEREF _Toc520191673 \h </w:instrText>
        </w:r>
        <w:r>
          <w:rPr>
            <w:webHidden/>
          </w:rPr>
        </w:r>
        <w:r>
          <w:rPr>
            <w:webHidden/>
          </w:rPr>
          <w:fldChar w:fldCharType="separate"/>
        </w:r>
        <w:r w:rsidR="000865C6">
          <w:rPr>
            <w:webHidden/>
          </w:rPr>
          <w:t>31</w:t>
        </w:r>
        <w:r>
          <w:rPr>
            <w:webHidden/>
          </w:rPr>
          <w:fldChar w:fldCharType="end"/>
        </w:r>
      </w:hyperlink>
    </w:p>
    <w:p w14:paraId="2F6F347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4" w:history="1">
        <w:r w:rsidRPr="00A5225A">
          <w:rPr>
            <w:rStyle w:val="Hyperlink"/>
          </w:rPr>
          <w:t>2.15</w:t>
        </w:r>
        <w:r>
          <w:rPr>
            <w:rFonts w:asciiTheme="minorHAnsi" w:eastAsiaTheme="minorEastAsia" w:hAnsiTheme="minorHAnsi" w:cstheme="minorBidi"/>
            <w:snapToGrid/>
            <w:kern w:val="0"/>
            <w:sz w:val="22"/>
            <w:szCs w:val="22"/>
            <w:lang w:eastAsia="nl-NL"/>
          </w:rPr>
          <w:tab/>
        </w:r>
        <w:r w:rsidRPr="00A5225A">
          <w:rPr>
            <w:rStyle w:val="Hyperlink"/>
          </w:rPr>
          <w:t>Woonplaatskeuze</w:t>
        </w:r>
        <w:r>
          <w:rPr>
            <w:webHidden/>
          </w:rPr>
          <w:tab/>
        </w:r>
        <w:r>
          <w:rPr>
            <w:webHidden/>
          </w:rPr>
          <w:fldChar w:fldCharType="begin"/>
        </w:r>
        <w:r>
          <w:rPr>
            <w:webHidden/>
          </w:rPr>
          <w:instrText xml:space="preserve"> PAGEREF _Toc520191674 \h </w:instrText>
        </w:r>
        <w:r>
          <w:rPr>
            <w:webHidden/>
          </w:rPr>
        </w:r>
        <w:r>
          <w:rPr>
            <w:webHidden/>
          </w:rPr>
          <w:fldChar w:fldCharType="separate"/>
        </w:r>
        <w:r w:rsidR="000865C6">
          <w:rPr>
            <w:webHidden/>
          </w:rPr>
          <w:t>32</w:t>
        </w:r>
        <w:r>
          <w:rPr>
            <w:webHidden/>
          </w:rPr>
          <w:fldChar w:fldCharType="end"/>
        </w:r>
      </w:hyperlink>
    </w:p>
    <w:p w14:paraId="583BA8B1"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5" w:history="1">
        <w:r w:rsidRPr="00A5225A">
          <w:rPr>
            <w:rStyle w:val="Hyperlink"/>
          </w:rPr>
          <w:t>2.16</w:t>
        </w:r>
        <w:r>
          <w:rPr>
            <w:rFonts w:asciiTheme="minorHAnsi" w:eastAsiaTheme="minorEastAsia" w:hAnsiTheme="minorHAnsi" w:cstheme="minorBidi"/>
            <w:snapToGrid/>
            <w:kern w:val="0"/>
            <w:sz w:val="22"/>
            <w:szCs w:val="22"/>
            <w:lang w:eastAsia="nl-NL"/>
          </w:rPr>
          <w:tab/>
        </w:r>
        <w:r w:rsidRPr="00A5225A">
          <w:rPr>
            <w:rStyle w:val="Hyperlink"/>
          </w:rPr>
          <w:t>Vrij gedeelte</w:t>
        </w:r>
        <w:r>
          <w:rPr>
            <w:webHidden/>
          </w:rPr>
          <w:tab/>
        </w:r>
        <w:r>
          <w:rPr>
            <w:webHidden/>
          </w:rPr>
          <w:fldChar w:fldCharType="begin"/>
        </w:r>
        <w:r>
          <w:rPr>
            <w:webHidden/>
          </w:rPr>
          <w:instrText xml:space="preserve"> PAGEREF _Toc520191675 \h </w:instrText>
        </w:r>
        <w:r>
          <w:rPr>
            <w:webHidden/>
          </w:rPr>
        </w:r>
        <w:r>
          <w:rPr>
            <w:webHidden/>
          </w:rPr>
          <w:fldChar w:fldCharType="separate"/>
        </w:r>
        <w:r w:rsidR="000865C6">
          <w:rPr>
            <w:webHidden/>
          </w:rPr>
          <w:t>32</w:t>
        </w:r>
        <w:r>
          <w:rPr>
            <w:webHidden/>
          </w:rPr>
          <w:fldChar w:fldCharType="end"/>
        </w:r>
      </w:hyperlink>
    </w:p>
    <w:p w14:paraId="03C37FBF" w14:textId="77777777" w:rsidR="007D12AB" w:rsidRDefault="007D12AB">
      <w:pPr>
        <w:pStyle w:val="Inhopg2"/>
        <w:rPr>
          <w:rFonts w:asciiTheme="minorHAnsi" w:eastAsiaTheme="minorEastAsia" w:hAnsiTheme="minorHAnsi" w:cstheme="minorBidi"/>
          <w:snapToGrid/>
          <w:kern w:val="0"/>
          <w:sz w:val="22"/>
          <w:szCs w:val="22"/>
          <w:lang w:eastAsia="nl-NL"/>
        </w:rPr>
      </w:pPr>
      <w:hyperlink w:anchor="_Toc520191676" w:history="1">
        <w:r w:rsidRPr="00A5225A">
          <w:rPr>
            <w:rStyle w:val="Hyperlink"/>
          </w:rPr>
          <w:t>2.17</w:t>
        </w:r>
        <w:r>
          <w:rPr>
            <w:rFonts w:asciiTheme="minorHAnsi" w:eastAsiaTheme="minorEastAsia" w:hAnsiTheme="minorHAnsi" w:cstheme="minorBidi"/>
            <w:snapToGrid/>
            <w:kern w:val="0"/>
            <w:sz w:val="22"/>
            <w:szCs w:val="22"/>
            <w:lang w:eastAsia="nl-NL"/>
          </w:rPr>
          <w:tab/>
        </w:r>
        <w:r w:rsidRPr="00A5225A">
          <w:rPr>
            <w:rStyle w:val="Hyperlink"/>
          </w:rPr>
          <w:t>Rangwisseling</w:t>
        </w:r>
        <w:r>
          <w:rPr>
            <w:webHidden/>
          </w:rPr>
          <w:tab/>
        </w:r>
        <w:r>
          <w:rPr>
            <w:webHidden/>
          </w:rPr>
          <w:fldChar w:fldCharType="begin"/>
        </w:r>
        <w:r>
          <w:rPr>
            <w:webHidden/>
          </w:rPr>
          <w:instrText xml:space="preserve"> PAGEREF _Toc520191676 \h </w:instrText>
        </w:r>
        <w:r>
          <w:rPr>
            <w:webHidden/>
          </w:rPr>
        </w:r>
        <w:r>
          <w:rPr>
            <w:webHidden/>
          </w:rPr>
          <w:fldChar w:fldCharType="separate"/>
        </w:r>
        <w:r w:rsidR="000865C6">
          <w:rPr>
            <w:webHidden/>
          </w:rPr>
          <w:t>33</w:t>
        </w:r>
        <w:r>
          <w:rPr>
            <w:webHidden/>
          </w:rPr>
          <w:fldChar w:fldCharType="end"/>
        </w:r>
      </w:hyperlink>
    </w:p>
    <w:p w14:paraId="7E087602" w14:textId="77777777" w:rsidR="003228A3" w:rsidRPr="00343045" w:rsidRDefault="004A1631">
      <w:r w:rsidRPr="00343045">
        <w:fldChar w:fldCharType="end"/>
      </w:r>
    </w:p>
    <w:p w14:paraId="25A430B3" w14:textId="77777777" w:rsidR="003228A3" w:rsidRPr="00343045" w:rsidRDefault="003228A3"/>
    <w:p w14:paraId="26ED142D" w14:textId="77777777" w:rsidR="00CC3C87" w:rsidRDefault="00CC3C87">
      <w:pPr>
        <w:spacing w:line="240" w:lineRule="auto"/>
        <w:rPr>
          <w:b/>
          <w:bCs/>
          <w:sz w:val="20"/>
        </w:rPr>
      </w:pPr>
      <w:bookmarkStart w:id="36" w:name="bmStartpunt"/>
      <w:bookmarkStart w:id="37" w:name="_Toc498316301"/>
      <w:bookmarkStart w:id="38" w:name="_Toc20728828"/>
      <w:bookmarkStart w:id="39" w:name="_Toc179181706"/>
      <w:bookmarkEnd w:id="36"/>
      <w:bookmarkEnd w:id="37"/>
      <w:bookmarkEnd w:id="38"/>
      <w:r>
        <w:rPr>
          <w:b/>
          <w:bCs/>
          <w:sz w:val="20"/>
        </w:rPr>
        <w:br w:type="page"/>
      </w:r>
    </w:p>
    <w:p w14:paraId="702BD152" w14:textId="77777777" w:rsidR="004A1631" w:rsidRPr="00343045" w:rsidRDefault="004A1631" w:rsidP="004A1631">
      <w:pPr>
        <w:pStyle w:val="Kop1"/>
        <w:numPr>
          <w:ilvl w:val="0"/>
          <w:numId w:val="1"/>
        </w:numPr>
        <w:rPr>
          <w:lang w:val="nl-NL"/>
        </w:rPr>
      </w:pPr>
      <w:bookmarkStart w:id="40" w:name="_Toc520191650"/>
      <w:r w:rsidRPr="00343045">
        <w:rPr>
          <w:lang w:val="nl-NL"/>
        </w:rPr>
        <w:lastRenderedPageBreak/>
        <w:t>Inleiding</w:t>
      </w:r>
      <w:bookmarkEnd w:id="40"/>
    </w:p>
    <w:p w14:paraId="5C0A21DC" w14:textId="77777777" w:rsidR="00987D5A" w:rsidRPr="00343045" w:rsidRDefault="00987D5A" w:rsidP="00987D5A">
      <w:pPr>
        <w:pStyle w:val="Kop2"/>
        <w:numPr>
          <w:ilvl w:val="1"/>
          <w:numId w:val="1"/>
        </w:numPr>
      </w:pPr>
      <w:bookmarkStart w:id="41" w:name="_Toc196114936"/>
      <w:bookmarkStart w:id="42" w:name="_Toc520191651"/>
      <w:r w:rsidRPr="00343045">
        <w:t>Doel</w:t>
      </w:r>
      <w:bookmarkEnd w:id="41"/>
      <w:bookmarkEnd w:id="42"/>
    </w:p>
    <w:p w14:paraId="0BC1E47E" w14:textId="77777777" w:rsidR="00F86040" w:rsidRDefault="00F86040" w:rsidP="00987D5A"/>
    <w:p w14:paraId="28677B02" w14:textId="77777777"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24E6CF46" w14:textId="77777777" w:rsidR="00987D5A" w:rsidRPr="00343045" w:rsidRDefault="00987D5A" w:rsidP="00987D5A"/>
    <w:p w14:paraId="45AA7836" w14:textId="77777777" w:rsidR="00447EB0" w:rsidRDefault="00447EB0" w:rsidP="00447EB0">
      <w:pPr>
        <w:pStyle w:val="Kop2"/>
        <w:numPr>
          <w:ilvl w:val="1"/>
          <w:numId w:val="1"/>
        </w:numPr>
      </w:pPr>
      <w:bookmarkStart w:id="43" w:name="_Toc212447230"/>
      <w:bookmarkStart w:id="44" w:name="_Toc520191652"/>
      <w:bookmarkStart w:id="45" w:name="_Toc196114937"/>
      <w:r w:rsidRPr="00343045">
        <w:t>Algemeen</w:t>
      </w:r>
      <w:bookmarkEnd w:id="43"/>
      <w:bookmarkEnd w:id="44"/>
    </w:p>
    <w:p w14:paraId="37D289E8" w14:textId="77777777" w:rsidR="009A53F9" w:rsidRDefault="009A53F9" w:rsidP="009A53F9">
      <w:pPr>
        <w:rPr>
          <w:lang w:val="nl"/>
        </w:rPr>
      </w:pPr>
    </w:p>
    <w:p w14:paraId="23015E67" w14:textId="2C2D9ECC"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068F5616" w14:textId="77777777" w:rsidR="009A53F9" w:rsidRDefault="009A53F9" w:rsidP="009A53F9">
      <w:pPr>
        <w:rPr>
          <w:lang w:val="nl"/>
        </w:rPr>
      </w:pPr>
    </w:p>
    <w:p w14:paraId="43E6341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5"/>
    <w:p w14:paraId="7169A66E" w14:textId="77777777" w:rsidR="00440164" w:rsidRDefault="00440164" w:rsidP="00A06FC5">
      <w:pPr>
        <w:rPr>
          <w:b/>
        </w:rPr>
      </w:pPr>
    </w:p>
    <w:p w14:paraId="7D22B3C2" w14:textId="77777777" w:rsidR="00EF395F" w:rsidRDefault="00EF395F" w:rsidP="00A06FC5">
      <w:r w:rsidRPr="00EF395F">
        <w:t>Aanvullende</w:t>
      </w:r>
      <w:r>
        <w:t xml:space="preserve"> presentatie beschrijving:</w:t>
      </w:r>
    </w:p>
    <w:p w14:paraId="37570599"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07E9C9F"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4FED6753" wp14:editId="61A1C194">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44B31AA" w14:textId="77777777" w:rsidR="002B627D" w:rsidRPr="00440164" w:rsidRDefault="002B627D" w:rsidP="00A06FC5">
      <w:pPr>
        <w:rPr>
          <w:b/>
        </w:rPr>
      </w:pPr>
    </w:p>
    <w:p w14:paraId="43BD1F8C" w14:textId="77777777" w:rsidR="00BF18B4" w:rsidRPr="00343045" w:rsidRDefault="00493382" w:rsidP="00BF18B4">
      <w:pPr>
        <w:pStyle w:val="Kop2"/>
      </w:pPr>
      <w:bookmarkStart w:id="46" w:name="_Toc191216332"/>
      <w:bookmarkStart w:id="47" w:name="_Toc191373237"/>
      <w:bookmarkStart w:id="48" w:name="_Toc191216333"/>
      <w:bookmarkStart w:id="49" w:name="_Toc191373238"/>
      <w:bookmarkEnd w:id="46"/>
      <w:bookmarkEnd w:id="47"/>
      <w:bookmarkEnd w:id="48"/>
      <w:bookmarkEnd w:id="49"/>
      <w:r>
        <w:br w:type="page"/>
      </w:r>
      <w:bookmarkStart w:id="50" w:name="_Toc520191653"/>
      <w:r w:rsidR="00BF18B4" w:rsidRPr="00343045">
        <w:lastRenderedPageBreak/>
        <w:t>Referenties</w:t>
      </w:r>
      <w:bookmarkEnd w:id="50"/>
    </w:p>
    <w:p w14:paraId="49702110" w14:textId="77777777" w:rsidR="00F86040" w:rsidRDefault="00F86040" w:rsidP="00BF18B4">
      <w:pPr>
        <w:rPr>
          <w:lang w:val="nl"/>
        </w:rPr>
      </w:pPr>
    </w:p>
    <w:p w14:paraId="6DB14F88"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7160"/>
      </w:tblGrid>
      <w:tr w:rsidR="00F1527A" w:rsidRPr="00EA3A91" w14:paraId="7EC03C70" w14:textId="77777777" w:rsidTr="00D03FEB">
        <w:tc>
          <w:tcPr>
            <w:tcW w:w="1057" w:type="dxa"/>
            <w:shd w:val="clear" w:color="auto" w:fill="CCCCCC"/>
          </w:tcPr>
          <w:p w14:paraId="464503C0" w14:textId="77777777" w:rsidR="00F1527A" w:rsidRPr="00EA3A91" w:rsidRDefault="00F1527A" w:rsidP="00BF18B4">
            <w:pPr>
              <w:rPr>
                <w:b/>
                <w:lang w:val="nl"/>
              </w:rPr>
            </w:pPr>
            <w:r w:rsidRPr="00EA3A91">
              <w:rPr>
                <w:b/>
                <w:lang w:val="nl"/>
              </w:rPr>
              <w:t>Afkorting</w:t>
            </w:r>
          </w:p>
        </w:tc>
        <w:tc>
          <w:tcPr>
            <w:tcW w:w="7160" w:type="dxa"/>
            <w:shd w:val="clear" w:color="auto" w:fill="CCCCCC"/>
          </w:tcPr>
          <w:p w14:paraId="60ADB397" w14:textId="77777777" w:rsidR="00F1527A" w:rsidRPr="00EA3A91" w:rsidRDefault="00F1527A" w:rsidP="00BF18B4">
            <w:pPr>
              <w:rPr>
                <w:b/>
                <w:lang w:val="nl"/>
              </w:rPr>
            </w:pPr>
            <w:r w:rsidRPr="00EA3A91">
              <w:rPr>
                <w:b/>
                <w:lang w:val="nl"/>
              </w:rPr>
              <w:t>Documentnaam</w:t>
            </w:r>
          </w:p>
        </w:tc>
      </w:tr>
      <w:tr w:rsidR="00F1527A" w:rsidRPr="00EA3A91" w14:paraId="3F248754" w14:textId="77777777" w:rsidTr="00D03FEB">
        <w:tc>
          <w:tcPr>
            <w:tcW w:w="1057" w:type="dxa"/>
            <w:shd w:val="clear" w:color="auto" w:fill="auto"/>
          </w:tcPr>
          <w:p w14:paraId="2FDB914B" w14:textId="4430B906" w:rsidR="00F1527A" w:rsidRPr="00EA3A91" w:rsidRDefault="00F1527A" w:rsidP="00BF18B4">
            <w:pPr>
              <w:rPr>
                <w:lang w:val="nl"/>
              </w:rPr>
            </w:pPr>
            <w:bookmarkStart w:id="51" w:name="refModeldoc"/>
            <w:r>
              <w:t>[MRAB]</w:t>
            </w:r>
            <w:bookmarkEnd w:id="51"/>
          </w:p>
        </w:tc>
        <w:tc>
          <w:tcPr>
            <w:tcW w:w="7160" w:type="dxa"/>
            <w:shd w:val="clear" w:color="auto" w:fill="auto"/>
          </w:tcPr>
          <w:p w14:paraId="1561C6C9" w14:textId="77777777" w:rsidR="00F1527A" w:rsidRPr="00EA3A91" w:rsidRDefault="00F1527A" w:rsidP="00BF18B4">
            <w:pPr>
              <w:rPr>
                <w:lang w:val="nl"/>
              </w:rPr>
            </w:pPr>
            <w:r w:rsidRPr="00CC0276">
              <w:t>Modeldocument Rabobank</w:t>
            </w:r>
          </w:p>
        </w:tc>
      </w:tr>
      <w:tr w:rsidR="00F1527A" w:rsidRPr="00EA3A91" w14:paraId="7D3CD925" w14:textId="77777777" w:rsidTr="00D03FEB">
        <w:tc>
          <w:tcPr>
            <w:tcW w:w="1057" w:type="dxa"/>
            <w:shd w:val="clear" w:color="auto" w:fill="auto"/>
          </w:tcPr>
          <w:p w14:paraId="776887F1" w14:textId="77777777" w:rsidR="00F1527A" w:rsidRPr="00EA3A91" w:rsidRDefault="00F1527A" w:rsidP="00BF18B4">
            <w:pPr>
              <w:rPr>
                <w:lang w:val="nl"/>
              </w:rPr>
            </w:pPr>
            <w:r w:rsidRPr="00EA3A91">
              <w:rPr>
                <w:lang w:val="en-GB"/>
              </w:rPr>
              <w:t>[DST]</w:t>
            </w:r>
          </w:p>
        </w:tc>
        <w:tc>
          <w:tcPr>
            <w:tcW w:w="7160" w:type="dxa"/>
            <w:shd w:val="clear" w:color="auto" w:fill="auto"/>
          </w:tcPr>
          <w:p w14:paraId="00340E02" w14:textId="77777777" w:rsidR="00F1527A" w:rsidRPr="00EA3A91" w:rsidRDefault="00F1527A" w:rsidP="00BF18B4">
            <w:pPr>
              <w:rPr>
                <w:lang w:val="nl"/>
              </w:rPr>
            </w:pPr>
            <w:r w:rsidRPr="00134AAB">
              <w:t xml:space="preserve">Documentatie standaard tekstblokken: namen van de documenten en de versies daarvan zijn in </w:t>
            </w:r>
            <w:r>
              <w:t xml:space="preserve">het modeldocument </w:t>
            </w:r>
            <w:r w:rsidRPr="00134AAB">
              <w:t>opgenomen</w:t>
            </w:r>
          </w:p>
        </w:tc>
      </w:tr>
      <w:tr w:rsidR="00F1527A" w:rsidRPr="00EA3A91" w14:paraId="04994FF1" w14:textId="77777777" w:rsidTr="00D03FEB">
        <w:tc>
          <w:tcPr>
            <w:tcW w:w="1057" w:type="dxa"/>
            <w:shd w:val="clear" w:color="auto" w:fill="auto"/>
          </w:tcPr>
          <w:p w14:paraId="22636C1C" w14:textId="35EFB80A" w:rsidR="00F1527A" w:rsidRPr="00EA3A91" w:rsidRDefault="00F1527A" w:rsidP="00BF18B4">
            <w:pPr>
              <w:rPr>
                <w:lang w:val="nl"/>
              </w:rPr>
            </w:pPr>
            <w:bookmarkStart w:id="52" w:name="AlgemeneAfsprakenDocument"/>
            <w:r>
              <w:t>[TAA]</w:t>
            </w:r>
            <w:bookmarkEnd w:id="52"/>
          </w:p>
        </w:tc>
        <w:tc>
          <w:tcPr>
            <w:tcW w:w="7160" w:type="dxa"/>
            <w:shd w:val="clear" w:color="auto" w:fill="auto"/>
          </w:tcPr>
          <w:p w14:paraId="5B3737D3" w14:textId="77777777" w:rsidR="00F1527A" w:rsidRPr="00EA3A91" w:rsidRDefault="00F1527A" w:rsidP="00BF18B4">
            <w:pPr>
              <w:rPr>
                <w:lang w:val="nl"/>
              </w:rPr>
            </w:pPr>
            <w:r w:rsidRPr="00F04F48">
              <w:t>Tekstblok - Algemene afspraken modeldocumenten en tekstblokken</w:t>
            </w:r>
          </w:p>
        </w:tc>
      </w:tr>
      <w:tr w:rsidR="00F1527A" w:rsidRPr="00EA3A91" w14:paraId="34BBF52C" w14:textId="77777777" w:rsidTr="00D03FEB">
        <w:tc>
          <w:tcPr>
            <w:tcW w:w="1057" w:type="dxa"/>
            <w:shd w:val="clear" w:color="auto" w:fill="auto"/>
          </w:tcPr>
          <w:p w14:paraId="089C7652" w14:textId="25AA76D6" w:rsidR="00F1527A" w:rsidRDefault="00F1527A" w:rsidP="004C7E40">
            <w:bookmarkStart w:id="53" w:name="TC"/>
            <w:r>
              <w:t>[TC]</w:t>
            </w:r>
            <w:bookmarkEnd w:id="53"/>
          </w:p>
        </w:tc>
        <w:tc>
          <w:tcPr>
            <w:tcW w:w="7160" w:type="dxa"/>
            <w:shd w:val="clear" w:color="auto" w:fill="auto"/>
          </w:tcPr>
          <w:p w14:paraId="7573E0DF" w14:textId="77777777" w:rsidR="00F1527A" w:rsidRDefault="00F1527A" w:rsidP="004C7E40">
            <w:r w:rsidRPr="00362DEE">
              <w:t xml:space="preserve">Toelichting - Comparitie nummering en </w:t>
            </w:r>
            <w:proofErr w:type="spellStart"/>
            <w:r w:rsidRPr="00362DEE">
              <w:t>layout</w:t>
            </w:r>
            <w:proofErr w:type="spellEnd"/>
          </w:p>
        </w:tc>
      </w:tr>
      <w:tr w:rsidR="00F1527A" w:rsidRPr="00EA3A91" w14:paraId="1B819B3B" w14:textId="77777777" w:rsidTr="00D03FEB">
        <w:tc>
          <w:tcPr>
            <w:tcW w:w="1057" w:type="dxa"/>
            <w:shd w:val="clear" w:color="auto" w:fill="auto"/>
          </w:tcPr>
          <w:p w14:paraId="29B95813" w14:textId="3FA99D2B" w:rsidR="00F1527A" w:rsidRDefault="00F1527A" w:rsidP="00BF18B4">
            <w:bookmarkStart w:id="54" w:name="refXSD"/>
            <w:r w:rsidRPr="002C0F97">
              <w:t>[</w:t>
            </w:r>
            <w:r>
              <w:t>XSD</w:t>
            </w:r>
            <w:r w:rsidRPr="002C0F97">
              <w:t>SA]</w:t>
            </w:r>
            <w:bookmarkEnd w:id="54"/>
          </w:p>
        </w:tc>
        <w:tc>
          <w:tcPr>
            <w:tcW w:w="7160" w:type="dxa"/>
            <w:shd w:val="clear" w:color="auto" w:fill="auto"/>
          </w:tcPr>
          <w:p w14:paraId="4674A87E" w14:textId="77777777" w:rsidR="00F1527A" w:rsidRPr="00F04F48" w:rsidRDefault="00F1527A" w:rsidP="00BF18B4">
            <w:r>
              <w:t>Generieke XSD “</w:t>
            </w:r>
            <w:proofErr w:type="spellStart"/>
            <w:r w:rsidRPr="00887623">
              <w:t>StukAlgemeen</w:t>
            </w:r>
            <w:proofErr w:type="spellEnd"/>
          </w:p>
        </w:tc>
      </w:tr>
      <w:tr w:rsidR="00F1527A" w:rsidRPr="00EA3A91" w14:paraId="3DE736B8" w14:textId="77777777" w:rsidTr="00D03FEB">
        <w:tc>
          <w:tcPr>
            <w:tcW w:w="1057" w:type="dxa"/>
            <w:shd w:val="clear" w:color="auto" w:fill="auto"/>
          </w:tcPr>
          <w:p w14:paraId="562CE8E5" w14:textId="77777777" w:rsidR="00F1527A" w:rsidRDefault="00F1527A" w:rsidP="00BF18B4">
            <w:r>
              <w:t>[XSDRAB]</w:t>
            </w:r>
          </w:p>
        </w:tc>
        <w:tc>
          <w:tcPr>
            <w:tcW w:w="7160" w:type="dxa"/>
            <w:shd w:val="clear" w:color="auto" w:fill="auto"/>
          </w:tcPr>
          <w:p w14:paraId="13EF7774" w14:textId="77777777" w:rsidR="00F1527A" w:rsidRPr="008A2A20" w:rsidRDefault="00F1527A" w:rsidP="00BF18B4">
            <w:pPr>
              <w:rPr>
                <w:highlight w:val="yellow"/>
              </w:rPr>
            </w:pPr>
            <w:r w:rsidRPr="004C1BAB">
              <w:t>Specifieke XSD Rabobank “</w:t>
            </w:r>
            <w:proofErr w:type="spellStart"/>
            <w:r w:rsidRPr="004C1BAB">
              <w:t>RabobankHypotheekAkte</w:t>
            </w:r>
            <w:proofErr w:type="spellEnd"/>
            <w:r w:rsidRPr="004C1BAB">
              <w:t>”</w:t>
            </w:r>
          </w:p>
        </w:tc>
      </w:tr>
    </w:tbl>
    <w:p w14:paraId="6A2B12FF" w14:textId="77777777" w:rsidR="003743B2" w:rsidRPr="00343045" w:rsidRDefault="003743B2" w:rsidP="00BF18B4">
      <w:pPr>
        <w:rPr>
          <w:lang w:val="nl"/>
        </w:rPr>
      </w:pPr>
    </w:p>
    <w:p w14:paraId="1184BEE5" w14:textId="77777777" w:rsidR="008D0862" w:rsidRPr="002C7327" w:rsidRDefault="008D0862" w:rsidP="00075CF1">
      <w:pPr>
        <w:pStyle w:val="streepje"/>
        <w:numPr>
          <w:ilvl w:val="0"/>
          <w:numId w:val="0"/>
        </w:numPr>
        <w:rPr>
          <w:lang w:val="nl-NL"/>
        </w:rPr>
      </w:pPr>
    </w:p>
    <w:p w14:paraId="2C9C0D24" w14:textId="77777777" w:rsidR="00075CF1" w:rsidRPr="00134AAB" w:rsidRDefault="00075CF1" w:rsidP="00134AAB">
      <w:pPr>
        <w:pStyle w:val="streepje"/>
        <w:numPr>
          <w:ilvl w:val="0"/>
          <w:numId w:val="0"/>
        </w:numPr>
        <w:rPr>
          <w:lang w:val="nl-NL"/>
        </w:rPr>
      </w:pPr>
    </w:p>
    <w:p w14:paraId="79B0EF86" w14:textId="77777777" w:rsidR="00857117" w:rsidRDefault="00857117" w:rsidP="00857117">
      <w:pPr>
        <w:pStyle w:val="streepje"/>
        <w:numPr>
          <w:ilvl w:val="0"/>
          <w:numId w:val="0"/>
        </w:numPr>
        <w:ind w:left="284" w:hanging="284"/>
      </w:pPr>
    </w:p>
    <w:p w14:paraId="13E1D288" w14:textId="77777777" w:rsidR="00857117" w:rsidRPr="00343045" w:rsidRDefault="00857117" w:rsidP="00857117">
      <w:pPr>
        <w:pStyle w:val="streepje"/>
        <w:numPr>
          <w:ilvl w:val="0"/>
          <w:numId w:val="0"/>
        </w:numPr>
        <w:ind w:left="284" w:hanging="284"/>
        <w:sectPr w:rsidR="00857117" w:rsidRPr="00343045" w:rsidSect="00FB7C5B">
          <w:headerReference w:type="default" r:id="rId14"/>
          <w:pgSz w:w="11906" w:h="16838" w:code="9"/>
          <w:pgMar w:top="3402" w:right="1304" w:bottom="1304" w:left="1814" w:header="567" w:footer="431" w:gutter="0"/>
          <w:cols w:space="708"/>
          <w:formProt w:val="0"/>
        </w:sectPr>
      </w:pPr>
    </w:p>
    <w:p w14:paraId="59565FC8" w14:textId="77777777" w:rsidR="008D0862" w:rsidRDefault="008D0862" w:rsidP="008D0862">
      <w:pPr>
        <w:pStyle w:val="Kop1"/>
        <w:numPr>
          <w:ilvl w:val="0"/>
          <w:numId w:val="1"/>
        </w:numPr>
        <w:rPr>
          <w:lang w:val="nl-NL"/>
        </w:rPr>
      </w:pPr>
      <w:bookmarkStart w:id="57" w:name="_Toc520191654"/>
      <w:bookmarkEnd w:id="39"/>
      <w:r>
        <w:rPr>
          <w:lang w:val="nl-NL"/>
        </w:rPr>
        <w:lastRenderedPageBreak/>
        <w:t>Hypotheekakte Rabobank</w:t>
      </w:r>
      <w:bookmarkEnd w:id="57"/>
    </w:p>
    <w:p w14:paraId="61A55438" w14:textId="77777777"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w:t>
      </w:r>
      <w:proofErr w:type="spellStart"/>
      <w:r w:rsidR="005F40ED">
        <w:t>mapping</w:t>
      </w:r>
      <w:proofErr w:type="spellEnd"/>
      <w:r w:rsidR="005F40ED">
        <w:t xml:space="preserve"> naar de gegevensstructuur van het essentialiabestand (zie </w:t>
      </w:r>
      <w:r w:rsidR="005F40ED">
        <w:fldChar w:fldCharType="begin"/>
      </w:r>
      <w:r w:rsidR="005F40ED">
        <w:instrText xml:space="preserve"> REF refXSD \h  \* MERGEFORMAT </w:instrText>
      </w:r>
      <w:r w:rsidR="005F40ED">
        <w:fldChar w:fldCharType="separate"/>
      </w:r>
      <w:r w:rsidR="000865C6" w:rsidRPr="002C0F97">
        <w:t>[</w:t>
      </w:r>
      <w:r w:rsidR="000865C6">
        <w:t>XSD</w:t>
      </w:r>
      <w:r w:rsidR="000865C6" w:rsidRPr="002C0F97">
        <w:t>SA]</w:t>
      </w:r>
      <w:r w:rsidR="005F40ED">
        <w:fldChar w:fldCharType="end"/>
      </w:r>
      <w:r w:rsidR="005F40ED">
        <w:t>). De gegevensstructuur is opgenomen in een schema (XSD).</w:t>
      </w:r>
    </w:p>
    <w:p w14:paraId="1E9CDD02" w14:textId="77777777" w:rsidR="005F40ED" w:rsidRDefault="005F40ED" w:rsidP="005F40ED"/>
    <w:p w14:paraId="02D76874" w14:textId="77777777" w:rsidR="005F40ED" w:rsidRDefault="005F40ED" w:rsidP="005F40ED">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14:paraId="1CCECBA3" w14:textId="77777777" w:rsidR="005F40ED" w:rsidRDefault="005F40ED" w:rsidP="005F40ED"/>
    <w:p w14:paraId="4466E71C" w14:textId="77777777"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0865C6">
        <w:t>[MRAB]</w:t>
      </w:r>
      <w:r>
        <w:fldChar w:fldCharType="end"/>
      </w:r>
      <w:r>
        <w:t>.</w:t>
      </w:r>
    </w:p>
    <w:p w14:paraId="3ABD052C" w14:textId="77777777" w:rsidR="005F40ED" w:rsidRDefault="005F40ED" w:rsidP="005F40ED"/>
    <w:p w14:paraId="007C4753" w14:textId="77777777" w:rsidR="00AA1E30" w:rsidRDefault="00AA1E30" w:rsidP="00AA1E30"/>
    <w:p w14:paraId="3AC8E291" w14:textId="77777777" w:rsidR="005606FC" w:rsidRDefault="005606FC" w:rsidP="00AA1E30"/>
    <w:p w14:paraId="47A89CFC" w14:textId="77777777" w:rsidR="008D0862" w:rsidRPr="00343045" w:rsidRDefault="00741213" w:rsidP="001330AB">
      <w:pPr>
        <w:pStyle w:val="Kop2"/>
        <w:pageBreakBefore/>
      </w:pPr>
      <w:bookmarkStart w:id="58" w:name="_Toc246925271"/>
      <w:bookmarkStart w:id="59" w:name="_Toc520191655"/>
      <w:r>
        <w:lastRenderedPageBreak/>
        <w:t>Equivalentiev</w:t>
      </w:r>
      <w:r w:rsidR="008D0862">
        <w:t>erklaring</w:t>
      </w:r>
      <w:bookmarkEnd w:id="58"/>
      <w:bookmarkEnd w:id="59"/>
    </w:p>
    <w:p w14:paraId="2A9B395A" w14:textId="77777777" w:rsidR="008D0862" w:rsidRDefault="008D0862" w:rsidP="008D0862"/>
    <w:p w14:paraId="1FF40851" w14:textId="77777777"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14:paraId="6FEFBE00"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7E40D5CA" w14:textId="77777777" w:rsidTr="00EA3A91">
        <w:tc>
          <w:tcPr>
            <w:tcW w:w="2394" w:type="pct"/>
            <w:shd w:val="clear" w:color="auto" w:fill="auto"/>
          </w:tcPr>
          <w:p w14:paraId="5B58F724" w14:textId="77777777"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14:paraId="7F0E04B4" w14:textId="77777777" w:rsidR="005217FC" w:rsidRPr="00EA3A91" w:rsidRDefault="005217FC" w:rsidP="005217FC">
            <w:pPr>
              <w:rPr>
                <w:szCs w:val="18"/>
              </w:rPr>
            </w:pPr>
            <w:r w:rsidRPr="00EA3A91">
              <w:rPr>
                <w:szCs w:val="18"/>
              </w:rPr>
              <w:t>Gegevens van de notaris in de rol van verklaarder.</w:t>
            </w:r>
          </w:p>
          <w:p w14:paraId="57D76B6B" w14:textId="77777777" w:rsidR="008D0862" w:rsidRPr="003146A3" w:rsidRDefault="005217FC" w:rsidP="005217FC">
            <w:r>
              <w:t>Deze passage alleen afdrukken bij het afschrift</w:t>
            </w:r>
            <w:r w:rsidR="006835AE">
              <w:t>.</w:t>
            </w:r>
          </w:p>
        </w:tc>
      </w:tr>
    </w:tbl>
    <w:p w14:paraId="18569222" w14:textId="77777777" w:rsidR="00226EAE" w:rsidRDefault="00226EAE" w:rsidP="00642D29">
      <w:pPr>
        <w:pStyle w:val="Kop2"/>
      </w:pPr>
      <w:bookmarkStart w:id="60" w:name="_Toc520191656"/>
      <w:r>
        <w:t>Titel</w:t>
      </w:r>
      <w:bookmarkEnd w:id="60"/>
    </w:p>
    <w:p w14:paraId="4C30DD9F" w14:textId="77777777" w:rsidR="00226EAE" w:rsidRDefault="00226EAE" w:rsidP="00226EAE">
      <w:pPr>
        <w:rPr>
          <w:lang w:val="nl"/>
        </w:rPr>
      </w:pPr>
    </w:p>
    <w:p w14:paraId="09B2EA3E" w14:textId="77777777"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14:paraId="3012AB27" w14:textId="77777777" w:rsidTr="00EA3A91">
        <w:tc>
          <w:tcPr>
            <w:tcW w:w="2394" w:type="pct"/>
            <w:shd w:val="clear" w:color="auto" w:fill="auto"/>
          </w:tcPr>
          <w:p w14:paraId="2FD0F8F5" w14:textId="77777777"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14:paraId="7EEB9DD3" w14:textId="77777777" w:rsidR="00D7797F" w:rsidRPr="00EA3A91" w:rsidRDefault="00D7797F" w:rsidP="00226EAE">
            <w:pPr>
              <w:rPr>
                <w:szCs w:val="18"/>
              </w:rPr>
            </w:pPr>
            <w:r w:rsidRPr="00EA3A91">
              <w:rPr>
                <w:b/>
              </w:rPr>
              <w:t>Toelichting</w:t>
            </w:r>
          </w:p>
        </w:tc>
      </w:tr>
      <w:tr w:rsidR="00226EAE" w:rsidRPr="002E729C" w14:paraId="7692CDB0" w14:textId="77777777" w:rsidTr="00EA3A91">
        <w:tc>
          <w:tcPr>
            <w:tcW w:w="2394" w:type="pct"/>
            <w:shd w:val="clear" w:color="auto" w:fill="auto"/>
          </w:tcPr>
          <w:p w14:paraId="573CC89D" w14:textId="77777777"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14:paraId="51E919E2" w14:textId="77777777" w:rsidR="00226EAE" w:rsidRPr="00EA3A91" w:rsidRDefault="00226EAE" w:rsidP="00226EAE">
            <w:pPr>
              <w:rPr>
                <w:szCs w:val="18"/>
              </w:rPr>
            </w:pPr>
            <w:r w:rsidRPr="00EA3A91">
              <w:rPr>
                <w:szCs w:val="18"/>
              </w:rPr>
              <w:t>Titelvelden. Opmaak conform het tekstblok.</w:t>
            </w:r>
          </w:p>
        </w:tc>
      </w:tr>
    </w:tbl>
    <w:p w14:paraId="78E9C9ED" w14:textId="77777777" w:rsidR="00226EAE" w:rsidRPr="00226EAE" w:rsidRDefault="00226EAE" w:rsidP="00226EAE"/>
    <w:p w14:paraId="3BF48601" w14:textId="77777777" w:rsidR="005606FC" w:rsidRPr="00343045" w:rsidRDefault="005606FC" w:rsidP="005F40ED">
      <w:pPr>
        <w:pStyle w:val="Kop2"/>
      </w:pPr>
      <w:bookmarkStart w:id="61" w:name="_Toc520191657"/>
      <w:r>
        <w:t>Aanhef</w:t>
      </w:r>
      <w:bookmarkEnd w:id="61"/>
    </w:p>
    <w:p w14:paraId="2EC5A669" w14:textId="77777777" w:rsidR="004250DC" w:rsidRPr="00981826" w:rsidRDefault="004250DC" w:rsidP="00981826">
      <w:bookmarkStart w:id="62" w:name="_Toc245786300"/>
      <w:bookmarkEnd w:id="6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5DFDAD9A" w14:textId="77777777" w:rsidTr="00EA3A91">
        <w:tc>
          <w:tcPr>
            <w:tcW w:w="2394" w:type="pct"/>
            <w:shd w:val="clear" w:color="auto" w:fill="auto"/>
          </w:tcPr>
          <w:p w14:paraId="6F8DE003" w14:textId="77777777"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14:paraId="30D7B313" w14:textId="77777777"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14:paraId="67F9D4A5" w14:textId="77777777" w:rsidR="00A9324F" w:rsidRPr="002E729C" w:rsidRDefault="00A9324F" w:rsidP="002E729C">
      <w:pPr>
        <w:tabs>
          <w:tab w:val="left" w:pos="6771"/>
        </w:tabs>
        <w:rPr>
          <w:szCs w:val="18"/>
        </w:rPr>
      </w:pPr>
    </w:p>
    <w:p w14:paraId="765FA6C3" w14:textId="77777777" w:rsidR="00114244" w:rsidRDefault="00123774" w:rsidP="005F40ED">
      <w:pPr>
        <w:pStyle w:val="Kop2"/>
        <w:pageBreakBefore/>
        <w:spacing w:before="0"/>
      </w:pPr>
      <w:bookmarkStart w:id="63" w:name="_Ref363650409"/>
      <w:bookmarkStart w:id="64" w:name="_Toc520191658"/>
      <w:bookmarkStart w:id="65" w:name="_Ref182807022"/>
      <w:r>
        <w:lastRenderedPageBreak/>
        <w:t>Hypotheekgever</w:t>
      </w:r>
      <w:bookmarkEnd w:id="63"/>
      <w:bookmarkEnd w:id="64"/>
    </w:p>
    <w:p w14:paraId="4E8D8B76" w14:textId="77777777" w:rsidR="00BC3560" w:rsidRDefault="00BC3560" w:rsidP="0018591F">
      <w:pPr>
        <w:rPr>
          <w:rFonts w:cs="Arial"/>
          <w:sz w:val="20"/>
          <w:u w:val="single"/>
        </w:rPr>
      </w:pPr>
    </w:p>
    <w:p w14:paraId="272C1B30" w14:textId="3AC3978A"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0865C6">
        <w:t>[TC]</w:t>
      </w:r>
      <w:r>
        <w:fldChar w:fldCharType="end"/>
      </w:r>
      <w:r>
        <w:t>.</w:t>
      </w:r>
    </w:p>
    <w:p w14:paraId="621BDACD" w14:textId="77777777"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6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30A9F73F" w14:textId="77777777" w:rsidTr="00EA3A91">
        <w:trPr>
          <w:trHeight w:val="125"/>
        </w:trPr>
        <w:tc>
          <w:tcPr>
            <w:tcW w:w="2394" w:type="pct"/>
            <w:shd w:val="clear" w:color="auto" w:fill="auto"/>
          </w:tcPr>
          <w:p w14:paraId="61A5C68F" w14:textId="77777777"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14:paraId="2FBF3EDB" w14:textId="77777777"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14:paraId="56DB2868" w14:textId="77777777" w:rsidR="009D01AB" w:rsidRPr="004C1BAB" w:rsidRDefault="009D01AB" w:rsidP="008F0DBB">
            <w:pPr>
              <w:rPr>
                <w:szCs w:val="18"/>
                <w:lang w:val="nl"/>
              </w:rPr>
            </w:pPr>
          </w:p>
        </w:tc>
      </w:tr>
      <w:tr w:rsidR="00F04E20" w:rsidRPr="00123774" w14:paraId="77D0A5FF" w14:textId="77777777" w:rsidTr="00EA3A91">
        <w:trPr>
          <w:trHeight w:val="125"/>
        </w:trPr>
        <w:tc>
          <w:tcPr>
            <w:tcW w:w="2394" w:type="pct"/>
            <w:shd w:val="clear" w:color="auto" w:fill="auto"/>
          </w:tcPr>
          <w:p w14:paraId="037F0116" w14:textId="77777777"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14:paraId="3A594A43" w14:textId="77777777"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0E82B8B2" w14:textId="77777777" w:rsidR="00B82B46" w:rsidRPr="00EA3A91" w:rsidRDefault="00B82B46" w:rsidP="008F0DBB">
            <w:pPr>
              <w:rPr>
                <w:snapToGrid/>
                <w:kern w:val="0"/>
                <w:lang w:eastAsia="nl-NL"/>
              </w:rPr>
            </w:pPr>
          </w:p>
          <w:p w14:paraId="47F43BA9" w14:textId="77777777" w:rsidR="00B82B46" w:rsidRPr="00EA3A91" w:rsidRDefault="00B82B46" w:rsidP="008F0DBB">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14:paraId="7FA1A8AB" w14:textId="77777777"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w:t>
            </w:r>
            <w:proofErr w:type="spellStart"/>
            <w:r w:rsidRPr="00EA3A91">
              <w:rPr>
                <w:snapToGrid/>
                <w:kern w:val="0"/>
                <w:sz w:val="16"/>
                <w:szCs w:val="16"/>
                <w:lang w:eastAsia="nl-NL"/>
              </w:rPr>
              <w:t>IMKAD_AangebodenStuk</w:t>
            </w:r>
            <w:proofErr w:type="spellEnd"/>
            <w:r w:rsidRPr="00EA3A91">
              <w:rPr>
                <w:snapToGrid/>
                <w:kern w:val="0"/>
                <w:sz w:val="16"/>
                <w:szCs w:val="16"/>
                <w:lang w:eastAsia="nl-NL"/>
              </w:rPr>
              <w:t>/</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w:t>
            </w:r>
            <w:proofErr w:type="spellStart"/>
            <w:r w:rsidR="00B75A63" w:rsidRPr="00EA3A91">
              <w:rPr>
                <w:snapToGrid/>
                <w:kern w:val="0"/>
                <w:sz w:val="16"/>
                <w:szCs w:val="16"/>
                <w:lang w:eastAsia="nl-NL"/>
              </w:rPr>
              <w:t>aanduiding</w:t>
            </w:r>
            <w:r w:rsidR="00F1218E" w:rsidRPr="00EA3A91">
              <w:rPr>
                <w:snapToGrid/>
                <w:kern w:val="0"/>
                <w:sz w:val="16"/>
                <w:szCs w:val="16"/>
                <w:lang w:eastAsia="nl-NL"/>
              </w:rPr>
              <w:t>P</w:t>
            </w:r>
            <w:r w:rsidR="00B75A63" w:rsidRPr="00EA3A91">
              <w:rPr>
                <w:snapToGrid/>
                <w:kern w:val="0"/>
                <w:sz w:val="16"/>
                <w:szCs w:val="16"/>
                <w:lang w:eastAsia="nl-NL"/>
              </w:rPr>
              <w:t>artij</w:t>
            </w:r>
            <w:proofErr w:type="spellEnd"/>
            <w:r w:rsidR="00C8193F" w:rsidRPr="00EA3A91">
              <w:rPr>
                <w:snapToGrid/>
                <w:kern w:val="0"/>
                <w:sz w:val="16"/>
                <w:szCs w:val="16"/>
                <w:lang w:eastAsia="nl-NL"/>
              </w:rPr>
              <w:t xml:space="preserve"> één van de waarden uit tekstblok ‘Partijnamen in hypotheekakten’ heeft.</w:t>
            </w:r>
          </w:p>
        </w:tc>
      </w:tr>
      <w:tr w:rsidR="00D224AB" w:rsidRPr="00123774" w14:paraId="73C7D20B" w14:textId="77777777" w:rsidTr="00EA3A91">
        <w:trPr>
          <w:trHeight w:val="125"/>
        </w:trPr>
        <w:tc>
          <w:tcPr>
            <w:tcW w:w="2394" w:type="pct"/>
            <w:shd w:val="clear" w:color="auto" w:fill="auto"/>
          </w:tcPr>
          <w:p w14:paraId="1A7D2DD6" w14:textId="77777777"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14:paraId="4F542A81" w14:textId="77777777" w:rsidR="00D224AB" w:rsidRPr="00EA3A91" w:rsidRDefault="00D224AB" w:rsidP="00351269">
            <w:pPr>
              <w:rPr>
                <w:rFonts w:cs="Arial"/>
                <w:bCs/>
                <w:color w:val="800080"/>
              </w:rPr>
            </w:pPr>
          </w:p>
        </w:tc>
        <w:tc>
          <w:tcPr>
            <w:tcW w:w="2606" w:type="pct"/>
            <w:shd w:val="clear" w:color="auto" w:fill="auto"/>
          </w:tcPr>
          <w:p w14:paraId="6AEF86CE" w14:textId="77777777"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14:paraId="021374EA" w14:textId="77777777" w:rsidR="009843B9" w:rsidRDefault="00B06926" w:rsidP="00B06926">
            <w:r>
              <w:t xml:space="preserve">Er moet minimaal één tekstblok ingevuld worden. </w:t>
            </w:r>
          </w:p>
          <w:p w14:paraId="3F78F406" w14:textId="77777777"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14:paraId="1E365ACF" w14:textId="77777777" w:rsidR="005C6D02" w:rsidRDefault="005C6D02" w:rsidP="00B06926"/>
          <w:p w14:paraId="26466C66" w14:textId="77777777" w:rsidR="005C6D02" w:rsidRPr="00EA3A91" w:rsidRDefault="005C6D02" w:rsidP="005C6D02">
            <w:pPr>
              <w:rPr>
                <w:szCs w:val="18"/>
                <w:u w:val="single"/>
              </w:rPr>
            </w:pPr>
            <w:proofErr w:type="spellStart"/>
            <w:r w:rsidRPr="00EA3A91">
              <w:rPr>
                <w:szCs w:val="18"/>
                <w:u w:val="single"/>
              </w:rPr>
              <w:t>Mapping</w:t>
            </w:r>
            <w:proofErr w:type="spellEnd"/>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14:paraId="76B95D8B"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
          <w:p w14:paraId="40468B31"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14:paraId="6D56ADA4" w14:textId="77777777"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proofErr w:type="spellStart"/>
            <w:r w:rsidRPr="00EA3A91">
              <w:rPr>
                <w:rFonts w:cs="Arial"/>
                <w:snapToGrid/>
                <w:kern w:val="0"/>
                <w:sz w:val="16"/>
                <w:szCs w:val="16"/>
                <w:lang w:eastAsia="nl-NL"/>
              </w:rPr>
              <w:t>aanduidingPartij</w:t>
            </w:r>
            <w:proofErr w:type="spellEnd"/>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14:paraId="31505A6D"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14:paraId="72A9C629" w14:textId="77777777"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14:paraId="7624066E" w14:textId="77777777" w:rsidR="00F04F48" w:rsidRPr="00F04F48" w:rsidRDefault="00F04F48" w:rsidP="00EA3A91">
            <w:pPr>
              <w:autoSpaceDE w:val="0"/>
              <w:autoSpaceDN w:val="0"/>
              <w:adjustRightInd w:val="0"/>
              <w:spacing w:line="240" w:lineRule="auto"/>
            </w:pPr>
          </w:p>
          <w:p w14:paraId="5F17ADC2" w14:textId="77777777" w:rsidR="0052049A" w:rsidRPr="00EA3A91" w:rsidRDefault="0052049A" w:rsidP="0052049A">
            <w:pPr>
              <w:rPr>
                <w:u w:val="single"/>
              </w:rPr>
            </w:pPr>
            <w:proofErr w:type="spellStart"/>
            <w:r w:rsidRPr="00EA3A91">
              <w:rPr>
                <w:u w:val="single"/>
              </w:rPr>
              <w:t>Mapping</w:t>
            </w:r>
            <w:proofErr w:type="spellEnd"/>
            <w:r w:rsidR="00451113" w:rsidRPr="00EA3A91">
              <w:rPr>
                <w:u w:val="single"/>
              </w:rPr>
              <w:t xml:space="preserve"> stukdeel</w:t>
            </w:r>
            <w:r w:rsidRPr="00EA3A91">
              <w:rPr>
                <w:u w:val="single"/>
              </w:rPr>
              <w:t>:</w:t>
            </w:r>
          </w:p>
          <w:p w14:paraId="2A71D8CC"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 xml:space="preserve">-partij wordt tevens vastgelegd als vervreemder bij het </w:t>
            </w:r>
            <w:proofErr w:type="spellStart"/>
            <w:r w:rsidRPr="00EA3A91">
              <w:rPr>
                <w:rFonts w:cs="Arial"/>
                <w:sz w:val="16"/>
                <w:szCs w:val="16"/>
              </w:rPr>
              <w:t>StukdeelHypotheek</w:t>
            </w:r>
            <w:proofErr w:type="spellEnd"/>
            <w:r w:rsidRPr="00EA3A91">
              <w:rPr>
                <w:rFonts w:cs="Arial"/>
                <w:sz w:val="16"/>
                <w:szCs w:val="16"/>
              </w:rPr>
              <w:t>:</w:t>
            </w:r>
          </w:p>
          <w:p w14:paraId="6C96E478" w14:textId="77777777" w:rsidR="009843B9" w:rsidRPr="00EA3A91" w:rsidRDefault="008802D1"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w:t>
            </w:r>
            <w:r w:rsidRPr="00EA3A91">
              <w:rPr>
                <w:rFonts w:cs="Arial"/>
                <w:snapToGrid/>
                <w:kern w:val="0"/>
                <w:sz w:val="16"/>
                <w:szCs w:val="16"/>
                <w:lang w:eastAsia="nl-NL"/>
              </w:rPr>
              <w:t>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vervreemderRechtRef</w:t>
            </w:r>
            <w:proofErr w:type="spellEnd"/>
            <w:r w:rsidRPr="00EA3A91">
              <w:rPr>
                <w:rFonts w:cs="Arial"/>
                <w:sz w:val="16"/>
                <w:szCs w:val="16"/>
              </w:rPr>
              <w:t xml:space="preserve"> </w:t>
            </w:r>
            <w:proofErr w:type="spellStart"/>
            <w:r w:rsidRPr="00EA3A91">
              <w:rPr>
                <w:rFonts w:cs="Arial"/>
                <w:sz w:val="16"/>
                <w:szCs w:val="16"/>
              </w:rPr>
              <w:t>xlink:href</w:t>
            </w:r>
            <w:proofErr w:type="spellEnd"/>
            <w:r w:rsidRPr="00EA3A91">
              <w:rPr>
                <w:rFonts w:cs="Arial"/>
                <w:sz w:val="16"/>
                <w:szCs w:val="16"/>
              </w:rPr>
              <w:t>="#</w:t>
            </w:r>
            <w:proofErr w:type="spellStart"/>
            <w:r w:rsidRPr="00EA3A91">
              <w:rPr>
                <w:rFonts w:cs="Arial"/>
                <w:sz w:val="16"/>
                <w:szCs w:val="16"/>
              </w:rPr>
              <w:t>id</w:t>
            </w:r>
            <w:proofErr w:type="spellEnd"/>
            <w:r w:rsidRPr="00EA3A91">
              <w:rPr>
                <w:rFonts w:cs="Arial"/>
                <w:sz w:val="16"/>
                <w:szCs w:val="16"/>
              </w:rPr>
              <w:t xml:space="preserve"> hypotheekgever-partij"</w:t>
            </w:r>
          </w:p>
        </w:tc>
      </w:tr>
      <w:tr w:rsidR="00D224AB" w:rsidRPr="00123774" w14:paraId="233BAC4A" w14:textId="77777777" w:rsidTr="00EA3A91">
        <w:trPr>
          <w:trHeight w:val="125"/>
        </w:trPr>
        <w:tc>
          <w:tcPr>
            <w:tcW w:w="2394" w:type="pct"/>
            <w:shd w:val="clear" w:color="auto" w:fill="auto"/>
          </w:tcPr>
          <w:p w14:paraId="53D1D2FA" w14:textId="77777777"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14:paraId="339798B6" w14:textId="77777777"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14:paraId="59CA5A6D" w14:textId="77777777" w:rsidR="00DA2FF3" w:rsidRPr="00EA3A91" w:rsidRDefault="00DA2FF3" w:rsidP="00DA2FF3">
            <w:pPr>
              <w:rPr>
                <w:szCs w:val="18"/>
              </w:rPr>
            </w:pPr>
          </w:p>
          <w:p w14:paraId="42FBFF68" w14:textId="77777777" w:rsidR="00DA2FF3" w:rsidRPr="00EA3A91" w:rsidRDefault="00DA2FF3" w:rsidP="00DA2FF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14:paraId="588223A1" w14:textId="77777777"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139DB214" w14:textId="77777777"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proofErr w:type="spellStart"/>
            <w:r w:rsidR="00DA2FF3" w:rsidRPr="00EA3A91">
              <w:rPr>
                <w:snapToGrid/>
                <w:kern w:val="0"/>
                <w:sz w:val="16"/>
                <w:szCs w:val="16"/>
                <w:lang w:eastAsia="nl-NL"/>
              </w:rPr>
              <w:t>mapping</w:t>
            </w:r>
            <w:proofErr w:type="spellEnd"/>
            <w:r w:rsidR="00DA2FF3" w:rsidRPr="00EA3A91">
              <w:rPr>
                <w:sz w:val="16"/>
                <w:szCs w:val="16"/>
                <w:lang w:val="nl"/>
              </w:rPr>
              <w:t xml:space="preserve"> is opgenomen in het genoemde tekstblok.</w:t>
            </w:r>
          </w:p>
          <w:p w14:paraId="23C573E5" w14:textId="77777777" w:rsidR="00BC2A23" w:rsidRDefault="00BC2A23" w:rsidP="00EA3A91">
            <w:pPr>
              <w:autoSpaceDE w:val="0"/>
              <w:autoSpaceDN w:val="0"/>
              <w:adjustRightInd w:val="0"/>
              <w:spacing w:line="240" w:lineRule="auto"/>
              <w:rPr>
                <w:sz w:val="16"/>
                <w:szCs w:val="16"/>
                <w:lang w:val="nl"/>
              </w:rPr>
            </w:pPr>
          </w:p>
          <w:p w14:paraId="68FBEEBB" w14:textId="77777777" w:rsidR="00BC2A23" w:rsidRDefault="00BC2A23" w:rsidP="00EA3A91">
            <w:pPr>
              <w:autoSpaceDE w:val="0"/>
              <w:autoSpaceDN w:val="0"/>
              <w:adjustRightInd w:val="0"/>
              <w:spacing w:line="240" w:lineRule="auto"/>
              <w:rPr>
                <w:sz w:val="16"/>
                <w:szCs w:val="16"/>
                <w:lang w:val="nl"/>
              </w:rPr>
            </w:pPr>
            <w:r>
              <w:rPr>
                <w:sz w:val="16"/>
                <w:szCs w:val="16"/>
                <w:lang w:val="nl"/>
              </w:rPr>
              <w:t>Voor de Rabobank zijn de volgende waarden voor aanduidingPartij toegestaan:</w:t>
            </w:r>
          </w:p>
          <w:p w14:paraId="24027445" w14:textId="77777777" w:rsidR="00AA55DB" w:rsidRDefault="00AA55DB" w:rsidP="00EA3A91">
            <w:pPr>
              <w:autoSpaceDE w:val="0"/>
              <w:autoSpaceDN w:val="0"/>
              <w:adjustRightInd w:val="0"/>
              <w:spacing w:line="240" w:lineRule="auto"/>
              <w:rPr>
                <w:rFonts w:cs="Arial"/>
                <w:sz w:val="20"/>
              </w:rPr>
            </w:pPr>
          </w:p>
          <w:p w14:paraId="0D3349F8" w14:textId="77777777" w:rsidR="00BC2A23" w:rsidRPr="00BC2A23" w:rsidRDefault="00A847A2" w:rsidP="00AA55DB">
            <w:pPr>
              <w:autoSpaceDE w:val="0"/>
              <w:autoSpaceDN w:val="0"/>
              <w:adjustRightInd w:val="0"/>
              <w:spacing w:line="240" w:lineRule="auto"/>
              <w:ind w:left="227"/>
              <w:rPr>
                <w:rFonts w:cs="Arial"/>
                <w:sz w:val="16"/>
                <w:szCs w:val="16"/>
              </w:rPr>
            </w:pPr>
            <w:r>
              <w:rPr>
                <w:rFonts w:cs="Arial"/>
                <w:sz w:val="16"/>
                <w:szCs w:val="16"/>
              </w:rPr>
              <w:t>A</w:t>
            </w:r>
            <w:r w:rsidR="00BC2A23" w:rsidRPr="00BC2A23">
              <w:rPr>
                <w:rFonts w:cs="Arial"/>
                <w:sz w:val="16"/>
                <w:szCs w:val="16"/>
              </w:rPr>
              <w:t>anduiding per persoon</w:t>
            </w:r>
          </w:p>
          <w:p w14:paraId="03A96CD7" w14:textId="77777777" w:rsidR="00BC2A23" w:rsidRPr="00BC2A23" w:rsidRDefault="00BC2A23" w:rsidP="00AA55DB">
            <w:pPr>
              <w:autoSpaceDE w:val="0"/>
              <w:autoSpaceDN w:val="0"/>
              <w:adjustRightInd w:val="0"/>
              <w:spacing w:line="240" w:lineRule="auto"/>
              <w:ind w:left="227"/>
              <w:rPr>
                <w:rFonts w:cs="Arial"/>
                <w:sz w:val="16"/>
                <w:szCs w:val="16"/>
              </w:rPr>
            </w:pPr>
          </w:p>
          <w:p w14:paraId="15C11AFF"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de Hypotheekgever</w:t>
            </w:r>
          </w:p>
          <w:p w14:paraId="2C356687"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de Hypotheekgever</w:t>
            </w:r>
          </w:p>
          <w:p w14:paraId="17AB243C"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Schuldenaar en/of Hypotheekgever</w:t>
            </w:r>
          </w:p>
          <w:p w14:paraId="1B99C773"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Schuldenaar en/of Hypotheekgever</w:t>
            </w:r>
          </w:p>
          <w:p w14:paraId="75853C59" w14:textId="77777777" w:rsidR="00BC2A23" w:rsidRPr="00BC2A23" w:rsidRDefault="00BC2A23" w:rsidP="00AA55DB">
            <w:pPr>
              <w:autoSpaceDE w:val="0"/>
              <w:autoSpaceDN w:val="0"/>
              <w:adjustRightInd w:val="0"/>
              <w:spacing w:line="240" w:lineRule="auto"/>
              <w:ind w:left="227"/>
              <w:rPr>
                <w:rFonts w:cs="Arial"/>
                <w:sz w:val="16"/>
                <w:szCs w:val="16"/>
              </w:rPr>
            </w:pPr>
          </w:p>
          <w:p w14:paraId="13691DAB" w14:textId="77777777" w:rsidR="00BC2A23" w:rsidRPr="00BC2A23" w:rsidRDefault="00BC2A23" w:rsidP="00AA55DB">
            <w:pPr>
              <w:autoSpaceDE w:val="0"/>
              <w:autoSpaceDN w:val="0"/>
              <w:adjustRightInd w:val="0"/>
              <w:spacing w:line="240" w:lineRule="auto"/>
              <w:ind w:left="227"/>
              <w:rPr>
                <w:rFonts w:cs="Arial"/>
                <w:sz w:val="16"/>
                <w:szCs w:val="16"/>
              </w:rPr>
            </w:pPr>
            <w:r w:rsidRPr="00BC2A23">
              <w:rPr>
                <w:rFonts w:cs="Arial"/>
                <w:sz w:val="16"/>
                <w:szCs w:val="16"/>
              </w:rPr>
              <w:t>de Hypotheekgever</w:t>
            </w:r>
          </w:p>
          <w:p w14:paraId="42A3DBFF" w14:textId="77777777" w:rsidR="00BC2A23" w:rsidRPr="00AA55DB" w:rsidRDefault="00BC2A23" w:rsidP="00D0324B">
            <w:pPr>
              <w:autoSpaceDE w:val="0"/>
              <w:autoSpaceDN w:val="0"/>
              <w:adjustRightInd w:val="0"/>
              <w:spacing w:line="240" w:lineRule="auto"/>
              <w:ind w:left="227"/>
              <w:rPr>
                <w:rFonts w:cs="Arial"/>
                <w:sz w:val="16"/>
                <w:szCs w:val="16"/>
              </w:rPr>
            </w:pPr>
            <w:r w:rsidRPr="00BC2A23">
              <w:rPr>
                <w:rFonts w:cs="Arial"/>
                <w:sz w:val="16"/>
                <w:szCs w:val="16"/>
              </w:rPr>
              <w:t>Hypotheekgever</w:t>
            </w:r>
            <w:r w:rsidR="00AA55DB">
              <w:rPr>
                <w:rFonts w:cs="Arial"/>
                <w:sz w:val="16"/>
                <w:szCs w:val="16"/>
              </w:rPr>
              <w:br/>
            </w:r>
          </w:p>
        </w:tc>
      </w:tr>
    </w:tbl>
    <w:p w14:paraId="434D66E1" w14:textId="77777777" w:rsidR="00B56E10" w:rsidRPr="00123774" w:rsidRDefault="00B56E10" w:rsidP="004250DC"/>
    <w:p w14:paraId="0B7090F8" w14:textId="77777777" w:rsidR="00715320" w:rsidRDefault="00C65477" w:rsidP="00715320">
      <w:pPr>
        <w:pStyle w:val="Kop2"/>
      </w:pPr>
      <w:bookmarkStart w:id="66" w:name="_Toc520191659"/>
      <w:r>
        <w:t>B</w:t>
      </w:r>
      <w:r w:rsidR="00715320">
        <w:t>ank</w:t>
      </w:r>
      <w:bookmarkEnd w:id="66"/>
    </w:p>
    <w:p w14:paraId="78763BA7"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6B131DFD" w14:textId="77777777" w:rsidTr="00EA3A91">
        <w:trPr>
          <w:trHeight w:val="125"/>
        </w:trPr>
        <w:tc>
          <w:tcPr>
            <w:tcW w:w="2394" w:type="pct"/>
            <w:shd w:val="clear" w:color="auto" w:fill="auto"/>
          </w:tcPr>
          <w:p w14:paraId="6ADB7365" w14:textId="77777777"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14:paraId="7FE6E219" w14:textId="77777777"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14:paraId="577CD563" w14:textId="77777777" w:rsidR="009D01AB" w:rsidRPr="004C1BAB" w:rsidRDefault="009D01AB" w:rsidP="000E2D2E">
            <w:pPr>
              <w:rPr>
                <w:szCs w:val="18"/>
                <w:lang w:val="nl"/>
              </w:rPr>
            </w:pPr>
          </w:p>
        </w:tc>
      </w:tr>
      <w:tr w:rsidR="00715320" w:rsidRPr="00123774" w14:paraId="2CE2D649" w14:textId="77777777" w:rsidTr="00EA3A91">
        <w:trPr>
          <w:trHeight w:val="125"/>
        </w:trPr>
        <w:tc>
          <w:tcPr>
            <w:tcW w:w="2394" w:type="pct"/>
            <w:shd w:val="clear" w:color="auto" w:fill="auto"/>
          </w:tcPr>
          <w:p w14:paraId="577269BF" w14:textId="77777777"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14:paraId="5B4FA185" w14:textId="77777777"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8F4630E" w14:textId="77777777" w:rsidR="00B82B46" w:rsidRPr="00EA3A91" w:rsidRDefault="00B82B46" w:rsidP="008F0DBB">
            <w:pPr>
              <w:rPr>
                <w:snapToGrid/>
                <w:kern w:val="0"/>
                <w:lang w:eastAsia="nl-NL"/>
              </w:rPr>
            </w:pPr>
          </w:p>
          <w:p w14:paraId="7288CD99" w14:textId="77777777" w:rsidR="00B75A63" w:rsidRPr="00EA3A91" w:rsidRDefault="00B75A63" w:rsidP="00B75A6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14:paraId="05446BA9" w14:textId="77777777"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lastRenderedPageBreak/>
              <w:t>//</w:t>
            </w:r>
            <w:proofErr w:type="spellStart"/>
            <w:r w:rsidRPr="00EA3A91">
              <w:rPr>
                <w:snapToGrid/>
                <w:kern w:val="0"/>
                <w:lang w:eastAsia="nl-NL"/>
              </w:rPr>
              <w:t>IMKAD_</w:t>
            </w:r>
            <w:r w:rsidRPr="00EA3A91">
              <w:rPr>
                <w:snapToGrid/>
                <w:kern w:val="0"/>
                <w:sz w:val="16"/>
                <w:szCs w:val="16"/>
                <w:lang w:eastAsia="nl-NL"/>
              </w:rPr>
              <w:t>AangebodenStuk</w:t>
            </w:r>
            <w:proofErr w:type="spellEnd"/>
            <w:r w:rsidRPr="00EA3A91">
              <w:rPr>
                <w:snapToGrid/>
                <w:kern w:val="0"/>
                <w:lang w:eastAsia="nl-NL"/>
              </w:rPr>
              <w:t>/Partij/Gevolmachtigde, waarbij ./</w:t>
            </w:r>
            <w:proofErr w:type="spellStart"/>
            <w:r w:rsidRPr="00EA3A91">
              <w:rPr>
                <w:snapToGrid/>
                <w:kern w:val="0"/>
                <w:lang w:eastAsia="nl-NL"/>
              </w:rPr>
              <w:t>aanduiding</w:t>
            </w:r>
            <w:r w:rsidR="00F1218E" w:rsidRPr="00EA3A91">
              <w:rPr>
                <w:snapToGrid/>
                <w:kern w:val="0"/>
                <w:lang w:eastAsia="nl-NL"/>
              </w:rPr>
              <w:t>P</w:t>
            </w:r>
            <w:r w:rsidRPr="00EA3A91">
              <w:rPr>
                <w:snapToGrid/>
                <w:kern w:val="0"/>
                <w:lang w:eastAsia="nl-NL"/>
              </w:rPr>
              <w:t>artij</w:t>
            </w:r>
            <w:proofErr w:type="spellEnd"/>
            <w:r w:rsidRPr="00EA3A91">
              <w:rPr>
                <w:snapToGrid/>
                <w:kern w:val="0"/>
                <w:lang w:eastAsia="nl-NL"/>
              </w:rPr>
              <w:t>(‘bank’)</w:t>
            </w:r>
          </w:p>
        </w:tc>
      </w:tr>
      <w:tr w:rsidR="00741213" w:rsidRPr="00123774" w14:paraId="59A64773" w14:textId="77777777" w:rsidTr="00EA3A91">
        <w:trPr>
          <w:trHeight w:val="125"/>
        </w:trPr>
        <w:tc>
          <w:tcPr>
            <w:tcW w:w="2394" w:type="pct"/>
            <w:shd w:val="clear" w:color="auto" w:fill="auto"/>
          </w:tcPr>
          <w:p w14:paraId="15438896" w14:textId="77777777" w:rsidR="00741213" w:rsidRPr="00EA3A91" w:rsidRDefault="00741213" w:rsidP="00B05B6D">
            <w:pPr>
              <w:ind w:left="310"/>
              <w:rPr>
                <w:rFonts w:ascii="Times New Roman" w:hAnsi="Times New Roman"/>
                <w:color w:val="339966"/>
              </w:rPr>
            </w:pPr>
            <w:r w:rsidRPr="004C1BAB">
              <w:rPr>
                <w:color w:val="FF0000"/>
                <w:highlight w:val="yellow"/>
              </w:rPr>
              <w:lastRenderedPageBreak/>
              <w:t xml:space="preserve">TEKSTBLOK </w:t>
            </w:r>
            <w:r w:rsidR="003C7F97" w:rsidRPr="004C1BAB">
              <w:rPr>
                <w:color w:val="FF0000"/>
                <w:shd w:val="clear" w:color="auto" w:fill="FFFF00"/>
              </w:rPr>
              <w:t>RECHTSPERSOON</w:t>
            </w:r>
          </w:p>
          <w:p w14:paraId="5ADBA2B4" w14:textId="77777777" w:rsidR="00741213" w:rsidRPr="00EA3A91" w:rsidRDefault="00741213" w:rsidP="00AF1485">
            <w:pPr>
              <w:rPr>
                <w:rFonts w:cs="Arial"/>
                <w:bCs/>
                <w:color w:val="800080"/>
              </w:rPr>
            </w:pPr>
          </w:p>
        </w:tc>
        <w:tc>
          <w:tcPr>
            <w:tcW w:w="2606" w:type="pct"/>
            <w:shd w:val="clear" w:color="auto" w:fill="auto"/>
          </w:tcPr>
          <w:p w14:paraId="36FDC6C8" w14:textId="77777777"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40BFB601" w14:textId="77777777" w:rsidR="005E2260" w:rsidRDefault="005E2260" w:rsidP="009D01AB">
            <w:pPr>
              <w:rPr>
                <w:rFonts w:cs="Arial"/>
                <w:szCs w:val="18"/>
              </w:rPr>
            </w:pPr>
          </w:p>
          <w:p w14:paraId="15B62BEB" w14:textId="77777777"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14:paraId="08BF8AE6" w14:textId="77777777" w:rsidR="00E91932" w:rsidRPr="00EA3A91" w:rsidRDefault="00E91932" w:rsidP="00AF1485">
            <w:pPr>
              <w:rPr>
                <w:rFonts w:cs="Arial"/>
                <w:snapToGrid/>
                <w:kern w:val="0"/>
                <w:szCs w:val="18"/>
                <w:lang w:eastAsia="nl-NL"/>
              </w:rPr>
            </w:pPr>
          </w:p>
          <w:p w14:paraId="374059B2" w14:textId="77777777" w:rsidR="005608A8" w:rsidRPr="00EA3A91" w:rsidRDefault="005608A8" w:rsidP="005608A8">
            <w:pPr>
              <w:rPr>
                <w:szCs w:val="18"/>
                <w:u w:val="single"/>
              </w:rPr>
            </w:pPr>
            <w:proofErr w:type="spellStart"/>
            <w:r w:rsidRPr="00EA3A91">
              <w:rPr>
                <w:szCs w:val="18"/>
                <w:u w:val="single"/>
              </w:rPr>
              <w:t>Mapping</w:t>
            </w:r>
            <w:proofErr w:type="spellEnd"/>
            <w:r w:rsidRPr="00EA3A91">
              <w:rPr>
                <w:szCs w:val="18"/>
                <w:u w:val="single"/>
              </w:rPr>
              <w:t xml:space="preserve"> partij</w:t>
            </w:r>
            <w:r w:rsidR="00DB7594" w:rsidRPr="00EA3A91">
              <w:rPr>
                <w:szCs w:val="18"/>
                <w:u w:val="single"/>
              </w:rPr>
              <w:t xml:space="preserve"> en persoon</w:t>
            </w:r>
            <w:r w:rsidRPr="00EA3A91">
              <w:rPr>
                <w:szCs w:val="18"/>
                <w:u w:val="single"/>
              </w:rPr>
              <w:t>:</w:t>
            </w:r>
          </w:p>
          <w:p w14:paraId="3ABDC7B9"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
          <w:p w14:paraId="1DA3D7AE" w14:textId="77777777"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14:paraId="3195EF06" w14:textId="77777777"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w:t>
            </w:r>
            <w:proofErr w:type="spellStart"/>
            <w:r w:rsidRPr="00EA3A91">
              <w:rPr>
                <w:snapToGrid/>
                <w:kern w:val="0"/>
                <w:sz w:val="16"/>
                <w:szCs w:val="16"/>
                <w:highlight w:val="white"/>
                <w:lang w:eastAsia="nl-NL"/>
              </w:rPr>
              <w:t>aanduidingPartij</w:t>
            </w:r>
            <w:proofErr w:type="spellEnd"/>
            <w:r w:rsidR="007D12AB">
              <w:rPr>
                <w:snapToGrid/>
                <w:kern w:val="0"/>
                <w:sz w:val="16"/>
                <w:szCs w:val="16"/>
                <w:lang w:eastAsia="nl-NL"/>
              </w:rPr>
              <w:t>(‘</w:t>
            </w:r>
            <w:r w:rsidRPr="00EA3A91">
              <w:rPr>
                <w:snapToGrid/>
                <w:kern w:val="0"/>
                <w:sz w:val="16"/>
                <w:szCs w:val="16"/>
                <w:lang w:eastAsia="nl-NL"/>
              </w:rPr>
              <w:t>bank’)</w:t>
            </w:r>
          </w:p>
          <w:p w14:paraId="5FFF9796" w14:textId="77777777"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14:paraId="6B675099" w14:textId="77777777"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proofErr w:type="gramStart"/>
            <w:r w:rsidR="009D01AB">
              <w:rPr>
                <w:sz w:val="16"/>
                <w:szCs w:val="16"/>
                <w:lang w:val="nl"/>
              </w:rPr>
              <w:t xml:space="preserve">het </w:t>
            </w:r>
            <w:r w:rsidRPr="00EA3A91">
              <w:rPr>
                <w:sz w:val="16"/>
                <w:szCs w:val="16"/>
                <w:lang w:val="nl"/>
              </w:rPr>
              <w:t xml:space="preserve"> tekstblok</w:t>
            </w:r>
            <w:proofErr w:type="gramEnd"/>
            <w:r w:rsidRPr="00EA3A91">
              <w:rPr>
                <w:sz w:val="16"/>
                <w:szCs w:val="16"/>
                <w:lang w:val="nl"/>
              </w:rPr>
              <w:t>.</w:t>
            </w:r>
          </w:p>
          <w:p w14:paraId="758BE821" w14:textId="77777777" w:rsidR="005608A8" w:rsidRPr="00F04F48" w:rsidRDefault="005608A8" w:rsidP="00EA3A91">
            <w:pPr>
              <w:autoSpaceDE w:val="0"/>
              <w:autoSpaceDN w:val="0"/>
              <w:adjustRightInd w:val="0"/>
              <w:spacing w:line="240" w:lineRule="auto"/>
              <w:ind w:left="459"/>
            </w:pPr>
            <w:r>
              <w:tab/>
            </w:r>
            <w:r>
              <w:tab/>
            </w:r>
          </w:p>
          <w:p w14:paraId="13551F38" w14:textId="77777777" w:rsidR="005608A8" w:rsidRPr="00EA3A91" w:rsidRDefault="005608A8" w:rsidP="005608A8">
            <w:pPr>
              <w:rPr>
                <w:u w:val="single"/>
              </w:rPr>
            </w:pPr>
            <w:proofErr w:type="spellStart"/>
            <w:r w:rsidRPr="00EA3A91">
              <w:rPr>
                <w:u w:val="single"/>
              </w:rPr>
              <w:t>Mapping</w:t>
            </w:r>
            <w:proofErr w:type="spellEnd"/>
            <w:r w:rsidRPr="00EA3A91">
              <w:rPr>
                <w:u w:val="single"/>
              </w:rPr>
              <w:t xml:space="preserve"> stukdeel:</w:t>
            </w:r>
          </w:p>
          <w:p w14:paraId="439B6A1B" w14:textId="77777777"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bank-partij wordt tevens vastgelegd als verkrijger bij het </w:t>
            </w:r>
            <w:proofErr w:type="spellStart"/>
            <w:r w:rsidRPr="00EA3A91">
              <w:rPr>
                <w:rFonts w:cs="Arial"/>
                <w:sz w:val="16"/>
                <w:szCs w:val="16"/>
              </w:rPr>
              <w:t>StukdeelHypotheek</w:t>
            </w:r>
            <w:proofErr w:type="spellEnd"/>
            <w:r w:rsidRPr="00EA3A91">
              <w:rPr>
                <w:rFonts w:cs="Arial"/>
                <w:sz w:val="16"/>
                <w:szCs w:val="16"/>
              </w:rPr>
              <w:t>:</w:t>
            </w:r>
          </w:p>
          <w:p w14:paraId="3C426194" w14:textId="77777777" w:rsidR="0052049A" w:rsidRPr="00EA3A91" w:rsidRDefault="005608A8"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verkrijgerRechtRef</w:t>
            </w:r>
            <w:proofErr w:type="spellEnd"/>
            <w:r w:rsidRPr="00EA3A91">
              <w:rPr>
                <w:rFonts w:cs="Arial"/>
                <w:sz w:val="16"/>
                <w:szCs w:val="16"/>
              </w:rPr>
              <w:t xml:space="preserve"> </w:t>
            </w:r>
            <w:proofErr w:type="spellStart"/>
            <w:r w:rsidRPr="00EA3A91">
              <w:rPr>
                <w:rFonts w:cs="Arial"/>
                <w:snapToGrid/>
                <w:kern w:val="0"/>
                <w:sz w:val="16"/>
                <w:szCs w:val="16"/>
                <w:lang w:eastAsia="nl-NL"/>
              </w:rPr>
              <w:t>xlink:href</w:t>
            </w:r>
            <w:proofErr w:type="spellEnd"/>
            <w:r w:rsidRPr="00EA3A91">
              <w:rPr>
                <w:rFonts w:cs="Arial"/>
                <w:snapToGrid/>
                <w:kern w:val="0"/>
                <w:sz w:val="16"/>
                <w:szCs w:val="16"/>
                <w:lang w:eastAsia="nl-NL"/>
              </w:rPr>
              <w:t>="#</w:t>
            </w:r>
            <w:proofErr w:type="spellStart"/>
            <w:r w:rsidR="00EF4155" w:rsidRPr="00EA3A91">
              <w:rPr>
                <w:rFonts w:cs="Arial"/>
                <w:snapToGrid/>
                <w:kern w:val="0"/>
                <w:sz w:val="16"/>
                <w:szCs w:val="16"/>
                <w:lang w:eastAsia="nl-NL"/>
              </w:rPr>
              <w:t>id</w:t>
            </w:r>
            <w:proofErr w:type="spellEnd"/>
            <w:r w:rsidR="00EF4155" w:rsidRPr="00EA3A91">
              <w:rPr>
                <w:rFonts w:cs="Arial"/>
                <w:snapToGrid/>
                <w:kern w:val="0"/>
                <w:sz w:val="16"/>
                <w:szCs w:val="16"/>
                <w:lang w:eastAsia="nl-NL"/>
              </w:rPr>
              <w:t xml:space="preserve">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14:paraId="0C7DCF17" w14:textId="77777777" w:rsidTr="00EA3A91">
        <w:trPr>
          <w:trHeight w:val="125"/>
        </w:trPr>
        <w:tc>
          <w:tcPr>
            <w:tcW w:w="2394" w:type="pct"/>
            <w:shd w:val="clear" w:color="auto" w:fill="auto"/>
          </w:tcPr>
          <w:p w14:paraId="5B0FFB11" w14:textId="77777777"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F1F916C" w14:textId="77777777"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491A9255" w14:textId="77777777" w:rsidR="005E2260" w:rsidRPr="00EA3A91" w:rsidRDefault="005E2260" w:rsidP="00590AB9">
            <w:pPr>
              <w:ind w:firstLine="300"/>
              <w:rPr>
                <w:rFonts w:cs="Arial"/>
                <w:color w:val="FF000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14:paraId="1B6CA644" w14:textId="77777777" w:rsidR="005E2260" w:rsidRDefault="005E2260" w:rsidP="005E2260">
            <w:pPr>
              <w:spacing w:before="72"/>
              <w:rPr>
                <w:snapToGrid/>
              </w:rPr>
            </w:pPr>
            <w:r>
              <w:t>Optioneel postadres.</w:t>
            </w:r>
          </w:p>
          <w:p w14:paraId="32333AF2" w14:textId="77777777" w:rsidR="005E2260" w:rsidRDefault="005E2260" w:rsidP="005E2260">
            <w:pPr>
              <w:rPr>
                <w:color w:val="3366FF"/>
              </w:rPr>
            </w:pPr>
          </w:p>
          <w:p w14:paraId="72693140" w14:textId="77777777" w:rsidR="005E2260" w:rsidRDefault="005E2260" w:rsidP="005E226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48934E33" w14:textId="77777777" w:rsidR="005E2260" w:rsidRDefault="005E2260" w:rsidP="005E2260"/>
          <w:p w14:paraId="562BCE5F" w14:textId="77777777" w:rsidR="005E2260" w:rsidRDefault="005E2260" w:rsidP="005E2260">
            <w:pPr>
              <w:rPr>
                <w:szCs w:val="18"/>
              </w:rPr>
            </w:pPr>
            <w:r>
              <w:t>Voor het adres moet gekozen worden uit binnenlands adres, postbus adres of buitenlands adres.</w:t>
            </w:r>
          </w:p>
          <w:p w14:paraId="6998F62A" w14:textId="77777777" w:rsidR="005E2260" w:rsidRDefault="005E2260" w:rsidP="005E2260">
            <w:pPr>
              <w:rPr>
                <w:szCs w:val="18"/>
              </w:rPr>
            </w:pPr>
          </w:p>
          <w:p w14:paraId="2C28996D" w14:textId="77777777" w:rsidR="005E2260" w:rsidRDefault="005E2260" w:rsidP="005E2260">
            <w:pPr>
              <w:rPr>
                <w:szCs w:val="18"/>
              </w:rPr>
            </w:pPr>
            <w:r>
              <w:rPr>
                <w:szCs w:val="18"/>
              </w:rPr>
              <w:t xml:space="preserve">Voor plaats en land moet gekozen worden uit een </w:t>
            </w:r>
            <w:proofErr w:type="spellStart"/>
            <w:r>
              <w:rPr>
                <w:szCs w:val="18"/>
              </w:rPr>
              <w:t>waardelijst</w:t>
            </w:r>
            <w:proofErr w:type="spellEnd"/>
            <w:r>
              <w:rPr>
                <w:szCs w:val="18"/>
              </w:rPr>
              <w:t>.</w:t>
            </w:r>
          </w:p>
          <w:p w14:paraId="2C92C137" w14:textId="77777777" w:rsidR="005E2260" w:rsidRDefault="005E2260" w:rsidP="005E2260">
            <w:pPr>
              <w:spacing w:line="240" w:lineRule="auto"/>
              <w:rPr>
                <w:szCs w:val="18"/>
              </w:rPr>
            </w:pPr>
          </w:p>
          <w:p w14:paraId="150B33EC" w14:textId="77777777" w:rsidR="005E2260" w:rsidRDefault="005E2260" w:rsidP="005E226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69D3AF83" w14:textId="77777777"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9011911"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14:paraId="3A2B9145" w14:textId="77777777" w:rsidR="005E2260" w:rsidRDefault="005E2260" w:rsidP="005E2260">
            <w:pPr>
              <w:spacing w:line="240" w:lineRule="auto"/>
              <w:ind w:left="227"/>
              <w:rPr>
                <w:sz w:val="16"/>
              </w:rPr>
            </w:pPr>
            <w:r>
              <w:rPr>
                <w:sz w:val="16"/>
              </w:rPr>
              <w:tab/>
              <w:t>./afdeling</w:t>
            </w:r>
          </w:p>
          <w:p w14:paraId="3470D3B7" w14:textId="77777777" w:rsidR="005E2260" w:rsidRDefault="005E2260" w:rsidP="005E2260">
            <w:pPr>
              <w:pStyle w:val="streepje"/>
              <w:numPr>
                <w:ilvl w:val="0"/>
                <w:numId w:val="0"/>
              </w:numPr>
              <w:rPr>
                <w:u w:val="single"/>
                <w:lang w:val="nl-NL"/>
              </w:rPr>
            </w:pPr>
          </w:p>
          <w:p w14:paraId="6776F08A" w14:textId="77777777" w:rsidR="005E2260" w:rsidRDefault="005E2260" w:rsidP="005E2260">
            <w:pPr>
              <w:pStyle w:val="streepje"/>
              <w:numPr>
                <w:ilvl w:val="0"/>
                <w:numId w:val="0"/>
              </w:numPr>
              <w:rPr>
                <w:u w:val="single"/>
                <w:lang w:val="nl-NL"/>
              </w:rPr>
            </w:pPr>
            <w:proofErr w:type="spellStart"/>
            <w:r>
              <w:rPr>
                <w:u w:val="single"/>
                <w:lang w:val="nl-NL"/>
              </w:rPr>
              <w:lastRenderedPageBreak/>
              <w:t>Mapping</w:t>
            </w:r>
            <w:proofErr w:type="spellEnd"/>
            <w:r>
              <w:rPr>
                <w:u w:val="single"/>
                <w:lang w:val="nl-NL"/>
              </w:rPr>
              <w:t xml:space="preserve"> binnenlandsadres:</w:t>
            </w:r>
          </w:p>
          <w:p w14:paraId="58F6CEE6" w14:textId="77777777"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F6C358F" w14:textId="77777777"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454F66EC" w14:textId="77777777" w:rsidR="005E2260" w:rsidRDefault="005E2260" w:rsidP="005E226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122C3983" w14:textId="77777777" w:rsidR="005E2260" w:rsidRDefault="005E2260" w:rsidP="005E226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45A71EE5" w14:textId="77777777"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7591BE5" w14:textId="77777777"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708FFED3" w14:textId="77777777" w:rsidR="00FC1E70" w:rsidRDefault="00FC1E70" w:rsidP="005E2260">
            <w:pPr>
              <w:pStyle w:val="streepje"/>
              <w:numPr>
                <w:ilvl w:val="0"/>
                <w:numId w:val="0"/>
              </w:numPr>
              <w:spacing w:line="240" w:lineRule="auto"/>
              <w:ind w:left="227"/>
              <w:rPr>
                <w:sz w:val="16"/>
                <w:szCs w:val="16"/>
                <w:lang w:val="nl-NL"/>
              </w:rPr>
            </w:pPr>
          </w:p>
          <w:p w14:paraId="5F2FCE4D" w14:textId="77777777" w:rsidR="005E2260" w:rsidRDefault="005E2260" w:rsidP="005E226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480A3E4F" w14:textId="77777777" w:rsidR="005E2260" w:rsidRDefault="005E2260" w:rsidP="005E2260">
            <w:pPr>
              <w:pStyle w:val="streepje"/>
              <w:numPr>
                <w:ilvl w:val="0"/>
                <w:numId w:val="0"/>
              </w:numPr>
              <w:rPr>
                <w:u w:val="single"/>
                <w:lang w:val="nl-NL"/>
              </w:rPr>
            </w:pPr>
          </w:p>
          <w:p w14:paraId="4C052A79" w14:textId="77777777" w:rsidR="005E2260" w:rsidRDefault="005E2260" w:rsidP="005E226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D3B529F" w14:textId="77777777" w:rsidR="005E2260" w:rsidRPr="00201932"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67DDA8D4" w14:textId="77777777"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14:paraId="3DA2ABA7" w14:textId="77777777" w:rsidR="005E2260" w:rsidRDefault="005E2260" w:rsidP="005E2260">
            <w:pPr>
              <w:spacing w:line="240" w:lineRule="auto"/>
              <w:ind w:left="227"/>
              <w:rPr>
                <w:sz w:val="16"/>
              </w:rPr>
            </w:pPr>
            <w:r>
              <w:rPr>
                <w:sz w:val="16"/>
              </w:rPr>
              <w:tab/>
              <w:t xml:space="preserve">./adres </w:t>
            </w:r>
          </w:p>
          <w:p w14:paraId="249FE8F5" w14:textId="77777777" w:rsidR="005E2260" w:rsidRPr="00201932" w:rsidRDefault="005E2260" w:rsidP="005E2260">
            <w:pPr>
              <w:spacing w:line="240" w:lineRule="auto"/>
              <w:ind w:left="227"/>
              <w:rPr>
                <w:sz w:val="16"/>
              </w:rPr>
            </w:pPr>
            <w:r>
              <w:rPr>
                <w:sz w:val="16"/>
              </w:rPr>
              <w:tab/>
            </w:r>
            <w:r w:rsidRPr="00201932">
              <w:rPr>
                <w:sz w:val="16"/>
              </w:rPr>
              <w:t>./regio</w:t>
            </w:r>
          </w:p>
          <w:p w14:paraId="25B8B6D4" w14:textId="77777777" w:rsidR="005E2260" w:rsidRPr="00201932" w:rsidRDefault="005E2260" w:rsidP="005E2260">
            <w:pPr>
              <w:spacing w:line="240" w:lineRule="auto"/>
              <w:ind w:left="227"/>
              <w:rPr>
                <w:sz w:val="16"/>
              </w:rPr>
            </w:pPr>
            <w:r w:rsidRPr="00201932">
              <w:rPr>
                <w:sz w:val="16"/>
              </w:rPr>
              <w:tab/>
              <w:t>./land</w:t>
            </w:r>
          </w:p>
          <w:p w14:paraId="3A4AA2DB" w14:textId="77777777" w:rsidR="005E2260" w:rsidRPr="00201932" w:rsidRDefault="005E2260" w:rsidP="005E2260">
            <w:pPr>
              <w:spacing w:before="72"/>
              <w:rPr>
                <w:sz w:val="16"/>
              </w:rPr>
            </w:pPr>
            <w:proofErr w:type="spellStart"/>
            <w:r w:rsidRPr="00201932">
              <w:rPr>
                <w:u w:val="single"/>
              </w:rPr>
              <w:t>Mapping</w:t>
            </w:r>
            <w:proofErr w:type="spellEnd"/>
            <w:r w:rsidRPr="00201932">
              <w:rPr>
                <w:u w:val="single"/>
              </w:rPr>
              <w:t xml:space="preserve"> postbusadres:</w:t>
            </w:r>
          </w:p>
          <w:p w14:paraId="5C567C1B" w14:textId="77777777"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CE3FBC2" w14:textId="77777777" w:rsidR="005E2260" w:rsidRDefault="005E2260" w:rsidP="005E2260">
            <w:pPr>
              <w:spacing w:line="240" w:lineRule="auto"/>
              <w:ind w:left="227"/>
              <w:rPr>
                <w:sz w:val="16"/>
                <w:szCs w:val="16"/>
              </w:rPr>
            </w:pPr>
            <w:r w:rsidRPr="00201932">
              <w:rPr>
                <w:sz w:val="16"/>
                <w:szCs w:val="16"/>
              </w:rPr>
              <w:tab/>
            </w:r>
            <w:r>
              <w:rPr>
                <w:sz w:val="16"/>
                <w:szCs w:val="16"/>
              </w:rPr>
              <w:t>./postbusnummer</w:t>
            </w:r>
          </w:p>
          <w:p w14:paraId="513E4D84" w14:textId="77777777" w:rsidR="005E2260" w:rsidRDefault="005E2260" w:rsidP="005E2260">
            <w:pPr>
              <w:spacing w:line="240" w:lineRule="auto"/>
              <w:ind w:left="227"/>
              <w:rPr>
                <w:sz w:val="16"/>
                <w:szCs w:val="16"/>
              </w:rPr>
            </w:pPr>
            <w:r>
              <w:rPr>
                <w:sz w:val="16"/>
              </w:rPr>
              <w:tab/>
              <w:t>./</w:t>
            </w:r>
            <w:r>
              <w:rPr>
                <w:sz w:val="16"/>
                <w:szCs w:val="16"/>
              </w:rPr>
              <w:t>postcode</w:t>
            </w:r>
          </w:p>
          <w:p w14:paraId="5E30AD86" w14:textId="77777777" w:rsidR="005E2260" w:rsidRPr="008D79D2" w:rsidRDefault="005E2260" w:rsidP="005E2260">
            <w:r>
              <w:rPr>
                <w:sz w:val="16"/>
                <w:szCs w:val="16"/>
              </w:rPr>
              <w:tab/>
              <w:t>./woonplaatsnaam</w:t>
            </w:r>
          </w:p>
        </w:tc>
      </w:tr>
      <w:tr w:rsidR="005E2260" w:rsidRPr="00123774" w14:paraId="543CADAD" w14:textId="77777777" w:rsidTr="00EA3A91">
        <w:trPr>
          <w:trHeight w:val="125"/>
        </w:trPr>
        <w:tc>
          <w:tcPr>
            <w:tcW w:w="2394" w:type="pct"/>
            <w:shd w:val="clear" w:color="auto" w:fill="auto"/>
          </w:tcPr>
          <w:p w14:paraId="517E5DED" w14:textId="77777777"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14:paraId="77E62C41" w14:textId="77777777" w:rsidR="005E2260" w:rsidRPr="008D79D2" w:rsidRDefault="005E2260" w:rsidP="00445591">
            <w:r w:rsidRPr="008D79D2">
              <w:t xml:space="preserve">Vaste tekst. </w:t>
            </w:r>
          </w:p>
        </w:tc>
      </w:tr>
      <w:tr w:rsidR="005E2260" w:rsidRPr="00123774" w14:paraId="1E625E1E" w14:textId="77777777" w:rsidTr="00EA3A91">
        <w:trPr>
          <w:trHeight w:val="125"/>
        </w:trPr>
        <w:tc>
          <w:tcPr>
            <w:tcW w:w="2394" w:type="pct"/>
            <w:shd w:val="clear" w:color="auto" w:fill="auto"/>
          </w:tcPr>
          <w:p w14:paraId="36DFADA0" w14:textId="3FCA59D2"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w:t>
            </w:r>
            <w:ins w:id="67" w:author="Groot, Karina de" w:date="2025-01-31T09:29:00Z" w16du:dateUtc="2025-01-31T08:29:00Z">
              <w:r w:rsidR="00015BBB" w:rsidRPr="0000397F">
                <w:rPr>
                  <w:rFonts w:cs="Arial"/>
                  <w:color w:val="339966"/>
                  <w:sz w:val="20"/>
                </w:rPr>
                <w:t>comparant</w:t>
              </w:r>
              <w:r w:rsidR="00015BBB">
                <w:rPr>
                  <w:rFonts w:cs="Arial"/>
                  <w:color w:val="339966"/>
                  <w:sz w:val="20"/>
                </w:rPr>
                <w:t>/comparante/persoon</w:t>
              </w:r>
            </w:ins>
            <w:ins w:id="68" w:author="Groot, Karina de" w:date="2025-02-03T10:32:00Z" w16du:dateUtc="2025-02-03T09:32:00Z">
              <w:r w:rsidR="004B4DC3">
                <w:rPr>
                  <w:rFonts w:cs="Arial"/>
                  <w:color w:val="339966"/>
                  <w:sz w:val="20"/>
                </w:rPr>
                <w:t>/personen</w:t>
              </w:r>
            </w:ins>
            <w:ins w:id="69" w:author="Groot, Karina de" w:date="2025-01-31T09:29:00Z" w16du:dateUtc="2025-01-31T08:29:00Z">
              <w:r w:rsidR="00015BBB" w:rsidRPr="002E7F50">
                <w:rPr>
                  <w:rFonts w:cs="Arial"/>
                  <w:color w:val="FF0000"/>
                  <w:sz w:val="20"/>
                </w:rPr>
                <w:t xml:space="preserve"> </w:t>
              </w:r>
            </w:ins>
            <w:del w:id="70" w:author="Groot, Karina de" w:date="2025-01-31T09:29:00Z" w16du:dateUtc="2025-01-31T08:29:00Z">
              <w:r w:rsidRPr="00EA3A91" w:rsidDel="00015BBB">
                <w:rPr>
                  <w:color w:val="FF0000"/>
                  <w:szCs w:val="18"/>
                </w:rPr>
                <w:delText>comparant</w:delText>
              </w:r>
              <w:r w:rsidRPr="00EA3A91" w:rsidDel="00015BBB">
                <w:rPr>
                  <w:color w:val="800080"/>
                  <w:szCs w:val="18"/>
                </w:rPr>
                <w:delText>e</w:delText>
              </w:r>
              <w:r w:rsidRPr="00EA3A91" w:rsidDel="00015BBB">
                <w:rPr>
                  <w:color w:val="FF0000"/>
                  <w:szCs w:val="18"/>
                </w:rPr>
                <w:delText xml:space="preserve"> </w:delText>
              </w:r>
            </w:del>
            <w:r w:rsidRPr="00EA3A91">
              <w:rPr>
                <w:color w:val="FF0000"/>
                <w:szCs w:val="18"/>
              </w:rPr>
              <w:t>onder 2. genoemd is mij, notaris, genoegzaam gebleken.</w:t>
            </w:r>
            <w:r w:rsidRPr="00EA3A91">
              <w:rPr>
                <w:rFonts w:cs="Arial"/>
                <w:color w:val="FF0000"/>
                <w:szCs w:val="18"/>
              </w:rPr>
              <w:t xml:space="preserve"> </w:t>
            </w:r>
          </w:p>
        </w:tc>
        <w:tc>
          <w:tcPr>
            <w:tcW w:w="2606" w:type="pct"/>
            <w:shd w:val="clear" w:color="auto" w:fill="auto"/>
          </w:tcPr>
          <w:p w14:paraId="3E149C8E" w14:textId="77777777" w:rsidR="005E2260" w:rsidRPr="004D42E8" w:rsidRDefault="005E2260" w:rsidP="005E2260">
            <w:r w:rsidRPr="004D42E8">
              <w:t>Vaste tekst met de volgende keuzes:</w:t>
            </w:r>
          </w:p>
          <w:p w14:paraId="37C6CDBA" w14:textId="3DD902D8" w:rsidR="005E2260" w:rsidRDefault="005E2260" w:rsidP="005E2260">
            <w:pPr>
              <w:numPr>
                <w:ilvl w:val="0"/>
                <w:numId w:val="33"/>
              </w:numPr>
              <w:rPr>
                <w:ins w:id="71" w:author="Groot, Karina de" w:date="2025-01-31T09:33:00Z" w16du:dateUtc="2025-01-31T08:33:00Z"/>
              </w:r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ins w:id="72" w:author="Groot, Karina de" w:date="2025-01-31T09:33:00Z" w16du:dateUtc="2025-01-31T08:33:00Z">
              <w:r w:rsidR="00015BBB">
                <w:t>;</w:t>
              </w:r>
            </w:ins>
          </w:p>
          <w:p w14:paraId="3D8AFA71" w14:textId="7DDCFDD2" w:rsidR="00015BBB" w:rsidRPr="00015BBB" w:rsidRDefault="00015BBB" w:rsidP="005E2260">
            <w:pPr>
              <w:numPr>
                <w:ilvl w:val="0"/>
                <w:numId w:val="33"/>
              </w:numPr>
              <w:rPr>
                <w:szCs w:val="18"/>
              </w:rPr>
            </w:pPr>
            <w:ins w:id="73" w:author="Groot, Karina de" w:date="2025-01-31T09:34:00Z" w16du:dateUtc="2025-01-31T08:34:00Z">
              <w:r w:rsidRPr="00015BBB">
                <w:rPr>
                  <w:szCs w:val="18"/>
                </w:rPr>
                <w:t>De keuze tussen</w:t>
              </w:r>
              <w:r w:rsidRPr="00365A72">
                <w:rPr>
                  <w:rFonts w:cs="Arial"/>
                  <w:color w:val="339966"/>
                  <w:szCs w:val="18"/>
                </w:rPr>
                <w:t xml:space="preserve"> comparant/comparante/persoon</w:t>
              </w:r>
            </w:ins>
            <w:ins w:id="74" w:author="Groot, Karina de" w:date="2025-02-03T10:33:00Z" w16du:dateUtc="2025-02-03T09:33:00Z">
              <w:r w:rsidR="004B4DC3">
                <w:rPr>
                  <w:rFonts w:cs="Arial"/>
                  <w:color w:val="339966"/>
                  <w:szCs w:val="18"/>
                </w:rPr>
                <w:t>/personen</w:t>
              </w:r>
            </w:ins>
            <w:ins w:id="75" w:author="Groot, Karina de" w:date="2025-01-31T09:34:00Z" w16du:dateUtc="2025-01-31T08:34:00Z">
              <w:r w:rsidRPr="00365A72">
                <w:rPr>
                  <w:rFonts w:cs="Arial"/>
                  <w:color w:val="339966"/>
                  <w:szCs w:val="18"/>
                </w:rPr>
                <w:t xml:space="preserve"> </w:t>
              </w:r>
              <w:r w:rsidRPr="00365A72">
                <w:rPr>
                  <w:rFonts w:cs="Arial"/>
                  <w:szCs w:val="18"/>
                </w:rPr>
                <w:t>is een verplichte gebruikerskeuze</w:t>
              </w:r>
            </w:ins>
          </w:p>
          <w:p w14:paraId="60CF1FC0" w14:textId="1725DF91" w:rsidR="005E2260" w:rsidRPr="004D42E8" w:rsidDel="00015BBB" w:rsidRDefault="005E2260" w:rsidP="005E2260">
            <w:pPr>
              <w:numPr>
                <w:ilvl w:val="0"/>
                <w:numId w:val="33"/>
              </w:numPr>
              <w:rPr>
                <w:del w:id="76" w:author="Groot, Karina de" w:date="2025-01-31T09:33:00Z" w16du:dateUtc="2025-01-31T08:33:00Z"/>
              </w:rPr>
            </w:pPr>
            <w:del w:id="77" w:author="Groot, Karina de" w:date="2025-01-31T09:33:00Z" w16du:dateUtc="2025-01-31T08:33:00Z">
              <w:r w:rsidRPr="004D42E8" w:rsidDel="00015BBB">
                <w:delText>‘</w:delText>
              </w:r>
              <w:r w:rsidRPr="00EA3A91" w:rsidDel="00015BBB">
                <w:rPr>
                  <w:color w:val="800080"/>
                </w:rPr>
                <w:delText>e</w:delText>
              </w:r>
              <w:r w:rsidRPr="004D42E8" w:rsidDel="00015BBB">
                <w:delText xml:space="preserve">’ achter </w:delText>
              </w:r>
              <w:r w:rsidRPr="00EA3A91" w:rsidDel="00015BBB">
                <w:rPr>
                  <w:color w:val="FF0000"/>
                </w:rPr>
                <w:delText>comparant</w:delText>
              </w:r>
              <w:r w:rsidRPr="004D42E8" w:rsidDel="00015BBB">
                <w:delText xml:space="preserve"> wordt automatisch vermeld als</w:delText>
              </w:r>
              <w:r w:rsidDel="00015BBB">
                <w:delText xml:space="preserve"> het geslacht van de gevolmachtigde van de bank-partij </w:delText>
              </w:r>
              <w:r w:rsidRPr="004D42E8" w:rsidDel="00015BBB">
                <w:delText>vrouwelijk is</w:delText>
              </w:r>
              <w:r w:rsidDel="00015BBB">
                <w:delText>.</w:delText>
              </w:r>
            </w:del>
          </w:p>
          <w:p w14:paraId="0501F806" w14:textId="2A95790F" w:rsidR="005E2260" w:rsidRPr="00EA3A91" w:rsidRDefault="005E2260" w:rsidP="005E2260">
            <w:pPr>
              <w:keepNext/>
              <w:rPr>
                <w:szCs w:val="18"/>
                <w:u w:val="single"/>
              </w:rPr>
            </w:pPr>
            <w:proofErr w:type="spellStart"/>
            <w:r w:rsidRPr="00EA3A91">
              <w:rPr>
                <w:szCs w:val="18"/>
                <w:u w:val="single"/>
              </w:rPr>
              <w:t>Mapping</w:t>
            </w:r>
            <w:proofErr w:type="spellEnd"/>
            <w:r w:rsidRPr="00EA3A91">
              <w:rPr>
                <w:szCs w:val="18"/>
                <w:u w:val="single"/>
              </w:rPr>
              <w:t>:</w:t>
            </w:r>
          </w:p>
          <w:p w14:paraId="3794A78A" w14:textId="77777777"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14:paraId="5CEC3D29" w14:textId="77777777"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14:paraId="6DF33A8A" w14:textId="77777777" w:rsidR="005E2260" w:rsidRPr="00EA3A91" w:rsidRDefault="005E2260" w:rsidP="005E2260">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k_MeervoudVolmachten</w:t>
            </w:r>
            <w:proofErr w:type="spellEnd"/>
            <w:r w:rsidRPr="00EA3A91">
              <w:rPr>
                <w:sz w:val="16"/>
                <w:szCs w:val="16"/>
              </w:rPr>
              <w:t>’)</w:t>
            </w:r>
          </w:p>
          <w:p w14:paraId="32826864" w14:textId="77777777" w:rsidR="005E2260" w:rsidRDefault="005E2260" w:rsidP="005E2260">
            <w:pPr>
              <w:autoSpaceDE w:val="0"/>
              <w:autoSpaceDN w:val="0"/>
              <w:adjustRightInd w:val="0"/>
              <w:spacing w:line="240" w:lineRule="auto"/>
              <w:ind w:left="227"/>
              <w:rPr>
                <w:ins w:id="78" w:author="Groot, Karina de" w:date="2025-01-31T09:30:00Z" w16du:dateUtc="2025-01-31T08:30:00Z"/>
                <w:sz w:val="16"/>
                <w:szCs w:val="16"/>
              </w:rPr>
            </w:pPr>
            <w:r w:rsidRPr="00EA3A91">
              <w:rPr>
                <w:sz w:val="16"/>
                <w:szCs w:val="16"/>
              </w:rPr>
              <w:t>./tekst (‘en’)</w:t>
            </w:r>
          </w:p>
          <w:p w14:paraId="25C74015" w14:textId="77777777" w:rsidR="00015BBB" w:rsidRDefault="00015BBB" w:rsidP="005E2260">
            <w:pPr>
              <w:autoSpaceDE w:val="0"/>
              <w:autoSpaceDN w:val="0"/>
              <w:adjustRightInd w:val="0"/>
              <w:spacing w:line="240" w:lineRule="auto"/>
              <w:ind w:left="227"/>
              <w:rPr>
                <w:ins w:id="79" w:author="Groot, Karina de" w:date="2025-01-31T09:30:00Z" w16du:dateUtc="2025-01-31T08:30:00Z"/>
                <w:sz w:val="16"/>
                <w:szCs w:val="16"/>
              </w:rPr>
            </w:pPr>
          </w:p>
          <w:p w14:paraId="57265EBA" w14:textId="503BC869" w:rsidR="00015BBB" w:rsidRPr="00EA3A91" w:rsidRDefault="00015BBB" w:rsidP="00015BBB">
            <w:pPr>
              <w:keepNext/>
              <w:rPr>
                <w:ins w:id="80" w:author="Groot, Karina de" w:date="2025-01-31T09:30:00Z" w16du:dateUtc="2025-01-31T08:30:00Z"/>
                <w:szCs w:val="18"/>
                <w:u w:val="single"/>
              </w:rPr>
            </w:pPr>
            <w:proofErr w:type="spellStart"/>
            <w:ins w:id="81" w:author="Groot, Karina de" w:date="2025-01-31T09:30:00Z" w16du:dateUtc="2025-01-31T08:30:00Z">
              <w:r w:rsidRPr="00EA3A91">
                <w:rPr>
                  <w:szCs w:val="18"/>
                  <w:u w:val="single"/>
                </w:rPr>
                <w:lastRenderedPageBreak/>
                <w:t>Mapping</w:t>
              </w:r>
            </w:ins>
            <w:proofErr w:type="spellEnd"/>
            <w:ins w:id="82" w:author="Groot, Karina de" w:date="2025-02-03T10:35:00Z" w16du:dateUtc="2025-02-03T09:35:00Z">
              <w:r w:rsidR="00BA57CD">
                <w:rPr>
                  <w:szCs w:val="18"/>
                  <w:u w:val="single"/>
                </w:rPr>
                <w:t xml:space="preserve"> </w:t>
              </w:r>
            </w:ins>
            <w:ins w:id="83" w:author="Groot, Karina de" w:date="2025-02-03T10:36:00Z" w16du:dateUtc="2025-02-03T09:36:00Z">
              <w:r w:rsidR="00537458">
                <w:rPr>
                  <w:szCs w:val="18"/>
                  <w:u w:val="single"/>
                </w:rPr>
                <w:t>(</w:t>
              </w:r>
            </w:ins>
            <w:ins w:id="84" w:author="Groot, Karina de" w:date="2025-02-03T10:35:00Z" w16du:dateUtc="2025-02-03T09:35:00Z">
              <w:r w:rsidR="00BA57CD">
                <w:rPr>
                  <w:szCs w:val="18"/>
                  <w:u w:val="single"/>
                </w:rPr>
                <w:t>dit wijkt af van het bankmodel</w:t>
              </w:r>
            </w:ins>
            <w:ins w:id="85" w:author="Groot, Karina de" w:date="2025-02-03T10:36:00Z" w16du:dateUtc="2025-02-03T09:36:00Z">
              <w:r w:rsidR="00537458">
                <w:rPr>
                  <w:szCs w:val="18"/>
                  <w:u w:val="single"/>
                </w:rPr>
                <w:t>)</w:t>
              </w:r>
            </w:ins>
            <w:ins w:id="86" w:author="Groot, Karina de" w:date="2025-01-31T09:30:00Z" w16du:dateUtc="2025-01-31T08:30:00Z">
              <w:r w:rsidRPr="00EA3A91">
                <w:rPr>
                  <w:szCs w:val="18"/>
                  <w:u w:val="single"/>
                </w:rPr>
                <w:t>:</w:t>
              </w:r>
            </w:ins>
          </w:p>
          <w:p w14:paraId="760CF3DD" w14:textId="77777777" w:rsidR="00015BBB" w:rsidRPr="00EA3A91" w:rsidRDefault="00015BBB" w:rsidP="00015BBB">
            <w:pPr>
              <w:keepNext/>
              <w:spacing w:line="240" w:lineRule="auto"/>
              <w:rPr>
                <w:ins w:id="87" w:author="Groot, Karina de" w:date="2025-01-31T09:30:00Z" w16du:dateUtc="2025-01-31T08:30:00Z"/>
                <w:sz w:val="16"/>
                <w:szCs w:val="16"/>
              </w:rPr>
            </w:pPr>
            <w:ins w:id="88" w:author="Groot, Karina de" w:date="2025-01-31T09:30:00Z" w16du:dateUtc="2025-01-31T08:30:00Z">
              <w:r w:rsidRPr="00EA3A91">
                <w:rPr>
                  <w:sz w:val="16"/>
                  <w:szCs w:val="16"/>
                </w:rPr>
                <w:t>//</w:t>
              </w:r>
              <w:proofErr w:type="spellStart"/>
              <w:r w:rsidRPr="00EA3A91">
                <w:rPr>
                  <w:sz w:val="16"/>
                  <w:szCs w:val="16"/>
                </w:rPr>
                <w:t>IMKAD_AangebodenStuk</w:t>
              </w:r>
              <w:proofErr w:type="spellEnd"/>
              <w:r w:rsidRPr="00EA3A91">
                <w:rPr>
                  <w:sz w:val="16"/>
                  <w:szCs w:val="16"/>
                </w:rPr>
                <w:t>/</w:t>
              </w:r>
            </w:ins>
          </w:p>
          <w:p w14:paraId="69F44D82" w14:textId="77777777" w:rsidR="00015BBB" w:rsidRPr="00EA3A91" w:rsidRDefault="00015BBB" w:rsidP="00015BBB">
            <w:pPr>
              <w:keepNext/>
              <w:spacing w:line="240" w:lineRule="auto"/>
              <w:rPr>
                <w:ins w:id="89" w:author="Groot, Karina de" w:date="2025-01-31T09:30:00Z" w16du:dateUtc="2025-01-31T08:30:00Z"/>
                <w:sz w:val="16"/>
                <w:szCs w:val="16"/>
              </w:rPr>
            </w:pPr>
            <w:ins w:id="90" w:author="Groot, Karina de" w:date="2025-01-31T09:30:00Z" w16du:dateUtc="2025-01-31T08:30:00Z">
              <w:r w:rsidRPr="00EA3A91">
                <w:rPr>
                  <w:sz w:val="16"/>
                  <w:szCs w:val="16"/>
                </w:rPr>
                <w:t>./</w:t>
              </w:r>
              <w:proofErr w:type="spellStart"/>
              <w:r w:rsidRPr="00EA3A91">
                <w:rPr>
                  <w:sz w:val="16"/>
                  <w:szCs w:val="16"/>
                </w:rPr>
                <w:t>tia_TekstKeuze</w:t>
              </w:r>
              <w:proofErr w:type="spellEnd"/>
              <w:r w:rsidRPr="00EA3A91">
                <w:rPr>
                  <w:sz w:val="16"/>
                  <w:szCs w:val="16"/>
                </w:rPr>
                <w:t>/</w:t>
              </w:r>
            </w:ins>
          </w:p>
          <w:p w14:paraId="5C4E678A" w14:textId="423CA7E0" w:rsidR="00015BBB" w:rsidRPr="00EA3A91" w:rsidRDefault="00015BBB" w:rsidP="00015BBB">
            <w:pPr>
              <w:keepNext/>
              <w:spacing w:line="240" w:lineRule="auto"/>
              <w:ind w:left="227"/>
              <w:rPr>
                <w:ins w:id="91" w:author="Groot, Karina de" w:date="2025-01-31T09:30:00Z" w16du:dateUtc="2025-01-31T08:30:00Z"/>
                <w:sz w:val="16"/>
                <w:szCs w:val="16"/>
              </w:rPr>
            </w:pPr>
            <w:ins w:id="92" w:author="Groot, Karina de" w:date="2025-01-31T09:30:00Z" w16du:dateUtc="2025-01-31T08:30:00Z">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w:t>
              </w:r>
              <w:r>
                <w:rPr>
                  <w:sz w:val="16"/>
                  <w:szCs w:val="16"/>
                </w:rPr>
                <w:t>_</w:t>
              </w:r>
            </w:ins>
            <w:ins w:id="93" w:author="Groot, Karina de" w:date="2025-01-31T09:31:00Z" w16du:dateUtc="2025-01-31T08:31:00Z">
              <w:r>
                <w:rPr>
                  <w:sz w:val="16"/>
                  <w:szCs w:val="16"/>
                </w:rPr>
                <w:t>PersonenVolmacht</w:t>
              </w:r>
            </w:ins>
            <w:proofErr w:type="spellEnd"/>
            <w:ins w:id="94" w:author="Groot, Karina de" w:date="2025-01-31T09:30:00Z" w16du:dateUtc="2025-01-31T08:30:00Z">
              <w:r w:rsidRPr="00EA3A91">
                <w:rPr>
                  <w:sz w:val="16"/>
                  <w:szCs w:val="16"/>
                </w:rPr>
                <w:t>’)</w:t>
              </w:r>
            </w:ins>
          </w:p>
          <w:p w14:paraId="7C26943E" w14:textId="7551B347" w:rsidR="00015BBB" w:rsidRDefault="00015BBB" w:rsidP="00015BBB">
            <w:pPr>
              <w:autoSpaceDE w:val="0"/>
              <w:autoSpaceDN w:val="0"/>
              <w:adjustRightInd w:val="0"/>
              <w:spacing w:line="240" w:lineRule="auto"/>
              <w:ind w:left="227"/>
              <w:rPr>
                <w:ins w:id="95" w:author="Groot, Karina de" w:date="2025-01-31T09:30:00Z" w16du:dateUtc="2025-01-31T08:30:00Z"/>
                <w:sz w:val="16"/>
                <w:szCs w:val="16"/>
              </w:rPr>
            </w:pPr>
            <w:ins w:id="96" w:author="Groot, Karina de" w:date="2025-01-31T09:30:00Z" w16du:dateUtc="2025-01-31T08:30:00Z">
              <w:r w:rsidRPr="00EA3A91">
                <w:rPr>
                  <w:sz w:val="16"/>
                  <w:szCs w:val="16"/>
                </w:rPr>
                <w:t>./tekst (‘</w:t>
              </w:r>
            </w:ins>
            <w:ins w:id="97" w:author="Groot, Karina de" w:date="2025-01-31T09:31:00Z" w16du:dateUtc="2025-01-31T08:31:00Z">
              <w:r>
                <w:rPr>
                  <w:sz w:val="16"/>
                  <w:szCs w:val="16"/>
                </w:rPr>
                <w:t>comparant</w:t>
              </w:r>
            </w:ins>
            <w:ins w:id="98" w:author="Groot, Karina de" w:date="2025-01-31T09:30:00Z" w16du:dateUtc="2025-01-31T08:30:00Z">
              <w:r w:rsidRPr="00EA3A91">
                <w:rPr>
                  <w:sz w:val="16"/>
                  <w:szCs w:val="16"/>
                </w:rPr>
                <w:t>’</w:t>
              </w:r>
            </w:ins>
            <w:ins w:id="99" w:author="Groot, Karina de" w:date="2025-01-31T09:32:00Z" w16du:dateUtc="2025-01-31T08:32:00Z">
              <w:r>
                <w:rPr>
                  <w:sz w:val="16"/>
                  <w:szCs w:val="16"/>
                </w:rPr>
                <w:t>, ‘comparante’, ‘persoon’</w:t>
              </w:r>
            </w:ins>
            <w:ins w:id="100" w:author="Groot, Karina de" w:date="2025-02-03T10:34:00Z" w16du:dateUtc="2025-02-03T09:34:00Z">
              <w:r w:rsidR="004B4DC3">
                <w:rPr>
                  <w:sz w:val="16"/>
                  <w:szCs w:val="16"/>
                </w:rPr>
                <w:t>, ‘personen’</w:t>
              </w:r>
            </w:ins>
            <w:ins w:id="101" w:author="Groot, Karina de" w:date="2025-01-31T09:30:00Z" w16du:dateUtc="2025-01-31T08:30:00Z">
              <w:r w:rsidRPr="00EA3A91">
                <w:rPr>
                  <w:sz w:val="16"/>
                  <w:szCs w:val="16"/>
                </w:rPr>
                <w:t>)</w:t>
              </w:r>
            </w:ins>
          </w:p>
          <w:p w14:paraId="00617084" w14:textId="77777777" w:rsidR="00015BBB" w:rsidRDefault="00015BBB" w:rsidP="005E2260">
            <w:pPr>
              <w:autoSpaceDE w:val="0"/>
              <w:autoSpaceDN w:val="0"/>
              <w:adjustRightInd w:val="0"/>
              <w:spacing w:line="240" w:lineRule="auto"/>
              <w:ind w:left="227"/>
              <w:rPr>
                <w:ins w:id="102" w:author="Groot, Karina de" w:date="2025-01-31T09:30:00Z" w16du:dateUtc="2025-01-31T08:30:00Z"/>
                <w:sz w:val="16"/>
                <w:szCs w:val="16"/>
              </w:rPr>
            </w:pPr>
          </w:p>
          <w:p w14:paraId="2719A883" w14:textId="77777777" w:rsidR="00015BBB" w:rsidRPr="00EA3A91" w:rsidRDefault="00015BBB" w:rsidP="005E2260">
            <w:pPr>
              <w:autoSpaceDE w:val="0"/>
              <w:autoSpaceDN w:val="0"/>
              <w:adjustRightInd w:val="0"/>
              <w:spacing w:line="240" w:lineRule="auto"/>
              <w:ind w:left="227"/>
              <w:rPr>
                <w:rFonts w:ascii="Times New Roman" w:hAnsi="Times New Roman"/>
                <w:snapToGrid/>
                <w:kern w:val="0"/>
                <w:sz w:val="24"/>
                <w:szCs w:val="24"/>
                <w:lang w:eastAsia="nl-NL"/>
              </w:rPr>
            </w:pPr>
          </w:p>
        </w:tc>
      </w:tr>
    </w:tbl>
    <w:p w14:paraId="3EC1650A" w14:textId="79A95A6E" w:rsidR="0055477A" w:rsidDel="00365A72" w:rsidRDefault="0055477A" w:rsidP="00CA5B9F">
      <w:pPr>
        <w:pStyle w:val="Kop2"/>
        <w:rPr>
          <w:del w:id="103" w:author="Groot, Karina de" w:date="2025-01-31T09:42:00Z" w16du:dateUtc="2025-01-31T08:42:00Z"/>
        </w:rPr>
        <w:sectPr w:rsidR="0055477A" w:rsidDel="00365A72" w:rsidSect="000E2D2E">
          <w:pgSz w:w="16838" w:h="11906" w:orient="landscape" w:code="9"/>
          <w:pgMar w:top="2977" w:right="2977" w:bottom="1304" w:left="1304" w:header="567" w:footer="431" w:gutter="0"/>
          <w:cols w:space="708"/>
          <w:formProt w:val="0"/>
        </w:sectPr>
      </w:pPr>
    </w:p>
    <w:p w14:paraId="1C4DF6B1" w14:textId="77777777" w:rsidR="00A03E3E" w:rsidRDefault="00FC1E70" w:rsidP="004C1BAB">
      <w:pPr>
        <w:pStyle w:val="Kop2"/>
      </w:pPr>
      <w:bookmarkStart w:id="104" w:name="_Toc519691675"/>
      <w:bookmarkStart w:id="105" w:name="_Toc519691713"/>
      <w:bookmarkStart w:id="106" w:name="_Toc519693331"/>
      <w:bookmarkStart w:id="107" w:name="_Toc519693438"/>
      <w:bookmarkStart w:id="108" w:name="_Toc519693490"/>
      <w:bookmarkStart w:id="109" w:name="_Toc519695553"/>
      <w:bookmarkStart w:id="110" w:name="_Toc519695581"/>
      <w:bookmarkStart w:id="111" w:name="_Toc519696410"/>
      <w:bookmarkStart w:id="112" w:name="_Toc519696849"/>
      <w:bookmarkStart w:id="113" w:name="_Toc519774795"/>
      <w:bookmarkStart w:id="114" w:name="_Toc519776321"/>
      <w:bookmarkStart w:id="115" w:name="_Toc519691676"/>
      <w:bookmarkStart w:id="116" w:name="_Toc519691714"/>
      <w:bookmarkStart w:id="117" w:name="_Toc519693332"/>
      <w:bookmarkStart w:id="118" w:name="_Toc519693439"/>
      <w:bookmarkStart w:id="119" w:name="_Toc519693491"/>
      <w:bookmarkStart w:id="120" w:name="_Toc519695554"/>
      <w:bookmarkStart w:id="121" w:name="_Toc519695582"/>
      <w:bookmarkStart w:id="122" w:name="_Toc519696411"/>
      <w:bookmarkStart w:id="123" w:name="_Toc519696850"/>
      <w:bookmarkStart w:id="124" w:name="_Toc519774796"/>
      <w:bookmarkStart w:id="125" w:name="_Toc519776322"/>
      <w:bookmarkStart w:id="126" w:name="_Toc520191660"/>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t>Hypotheek- en pandrechten</w:t>
      </w:r>
      <w:bookmarkEnd w:id="126"/>
    </w:p>
    <w:p w14:paraId="75FDB7C5" w14:textId="77777777"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14:paraId="4AB7857D" w14:textId="77777777" w:rsidTr="00444480">
        <w:tc>
          <w:tcPr>
            <w:tcW w:w="6771" w:type="dxa"/>
            <w:shd w:val="clear" w:color="auto" w:fill="auto"/>
          </w:tcPr>
          <w:p w14:paraId="217FE7BF" w14:textId="77777777"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14:paraId="42EA4282" w14:textId="77777777"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14:paraId="300650F1" w14:textId="77777777"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14:paraId="7D5BED9C" w14:textId="77777777" w:rsidR="00FC1E70" w:rsidRDefault="0087793D" w:rsidP="00444480">
            <w:r>
              <w:t>Deze tekst wordt altijd getoond.</w:t>
            </w:r>
          </w:p>
        </w:tc>
      </w:tr>
    </w:tbl>
    <w:p w14:paraId="7D88E426" w14:textId="77777777" w:rsidR="00CA5B9F" w:rsidRDefault="00CA5B9F" w:rsidP="00CA5B9F">
      <w:pPr>
        <w:pStyle w:val="Kop2"/>
        <w:pageBreakBefore/>
      </w:pPr>
      <w:bookmarkStart w:id="127" w:name="_Toc520191661"/>
      <w:r>
        <w:lastRenderedPageBreak/>
        <w:t>Overeenkomst hypotheek- en pandrechten</w:t>
      </w:r>
      <w:bookmarkEnd w:id="127"/>
    </w:p>
    <w:p w14:paraId="07A57A8C" w14:textId="77777777"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14:paraId="791F2D05" w14:textId="77777777" w:rsidTr="004C1BAB">
        <w:tc>
          <w:tcPr>
            <w:tcW w:w="7007" w:type="dxa"/>
          </w:tcPr>
          <w:p w14:paraId="725B0055" w14:textId="77777777"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14:paraId="2828B4EA" w14:textId="77777777"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14:paraId="3CB14E8C" w14:textId="77777777"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14:paraId="3C0F02B1" w14:textId="77777777" w:rsidR="00383ABD" w:rsidRDefault="00383ABD"/>
    <w:p w14:paraId="26E70D1B" w14:textId="77777777" w:rsidR="00383ABD" w:rsidRDefault="00383ABD" w:rsidP="004C1BAB">
      <w:pPr>
        <w:pStyle w:val="Kop2"/>
      </w:pPr>
      <w:bookmarkStart w:id="128" w:name="_Toc520191662"/>
      <w:r>
        <w:t>Hypotheekverlening</w:t>
      </w:r>
      <w:bookmarkEnd w:id="128"/>
    </w:p>
    <w:p w14:paraId="08EE7F42" w14:textId="77777777"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14:paraId="46D0643E" w14:textId="77777777" w:rsidTr="00383ABD">
        <w:tc>
          <w:tcPr>
            <w:tcW w:w="7007" w:type="dxa"/>
          </w:tcPr>
          <w:p w14:paraId="4094AE2A" w14:textId="77777777"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14:paraId="22EA5B06" w14:textId="77777777"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14:paraId="13B2BFE3"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14:paraId="4B781E9D" w14:textId="77777777"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14:paraId="5A3B3AE2" w14:textId="77777777"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14:paraId="2D4EE5BE" w14:textId="77777777"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14:paraId="43A27D88" w14:textId="77777777" w:rsidR="002D461E" w:rsidRDefault="002D461E"/>
    <w:p w14:paraId="4BB6B088" w14:textId="77777777"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14:paraId="3A9F415A" w14:textId="77777777" w:rsidR="002A20D1" w:rsidRDefault="002A20D1" w:rsidP="004C1BAB">
      <w:pPr>
        <w:pStyle w:val="Kop2"/>
      </w:pPr>
      <w:bookmarkStart w:id="129" w:name="_Toc520191663"/>
      <w:r>
        <w:lastRenderedPageBreak/>
        <w:t>Keuzeblok soort hypotheek</w:t>
      </w:r>
      <w:bookmarkEnd w:id="129"/>
    </w:p>
    <w:p w14:paraId="0A9ADB69" w14:textId="77777777" w:rsidR="007E7B46" w:rsidRPr="003F29FF" w:rsidRDefault="007E7B46" w:rsidP="004C1BAB">
      <w:pPr>
        <w:pStyle w:val="Kop2"/>
        <w:numPr>
          <w:ilvl w:val="0"/>
          <w:numId w:val="0"/>
        </w:numPr>
        <w:ind w:left="680"/>
      </w:pPr>
      <w:bookmarkStart w:id="130" w:name="_Toc519678782"/>
      <w:bookmarkStart w:id="131" w:name="_Toc519678839"/>
      <w:bookmarkStart w:id="132" w:name="_Toc519678942"/>
      <w:bookmarkStart w:id="133" w:name="_Toc519679189"/>
      <w:bookmarkStart w:id="134" w:name="_Toc519679265"/>
      <w:bookmarkStart w:id="135" w:name="_Toc519679467"/>
      <w:bookmarkStart w:id="136" w:name="_Toc519682546"/>
      <w:bookmarkStart w:id="137" w:name="_Toc519678943"/>
      <w:bookmarkEnd w:id="130"/>
      <w:bookmarkEnd w:id="131"/>
      <w:bookmarkEnd w:id="132"/>
      <w:bookmarkEnd w:id="133"/>
      <w:bookmarkEnd w:id="134"/>
      <w:bookmarkEnd w:id="135"/>
      <w:bookmarkEnd w:id="136"/>
      <w:bookmarkEnd w:id="137"/>
    </w:p>
    <w:p w14:paraId="71E00A15" w14:textId="77777777" w:rsidR="007E7B46" w:rsidRDefault="007E7B46" w:rsidP="007E7B46">
      <w:r>
        <w:t>Voor</w:t>
      </w:r>
      <w:r w:rsidRPr="003F29FF">
        <w:t xml:space="preserve"> de akte</w:t>
      </w:r>
      <w:r>
        <w:t xml:space="preserve"> moet een keuze gemaakt worden voor de soort hypotheek. De volgende soorten worden onderkend:</w:t>
      </w:r>
    </w:p>
    <w:p w14:paraId="3AEFB7A6" w14:textId="77777777" w:rsidR="007E7B46" w:rsidRDefault="000A01CD" w:rsidP="007E7B46">
      <w:pPr>
        <w:pStyle w:val="streepje"/>
      </w:pPr>
      <w:r>
        <w:t>B</w:t>
      </w:r>
      <w:r w:rsidR="007E7B46">
        <w:t>ankhypotheek</w:t>
      </w:r>
      <w:r>
        <w:t>,</w:t>
      </w:r>
    </w:p>
    <w:p w14:paraId="19652410" w14:textId="77777777" w:rsidR="007E7B46" w:rsidRDefault="007E7B46" w:rsidP="007E7B46">
      <w:pPr>
        <w:pStyle w:val="streepje"/>
      </w:pPr>
      <w:r>
        <w:t>vaste hypotheek, niet zijnde teboekgesteld schip</w:t>
      </w:r>
      <w:r w:rsidR="000A01CD">
        <w:t>,</w:t>
      </w:r>
    </w:p>
    <w:p w14:paraId="58253B99" w14:textId="77777777" w:rsidR="007E7B46" w:rsidRDefault="007E7B46" w:rsidP="007E7B46">
      <w:pPr>
        <w:pStyle w:val="streepje"/>
      </w:pPr>
      <w:r>
        <w:t>vaste hypotheek teboekgesteld schip</w:t>
      </w:r>
      <w:r w:rsidR="000A01CD">
        <w:t>.</w:t>
      </w:r>
    </w:p>
    <w:p w14:paraId="276C48DB" w14:textId="77777777" w:rsidR="007E7B46" w:rsidRDefault="007E7B46" w:rsidP="007E7B46">
      <w:pPr>
        <w:pStyle w:val="streepje"/>
        <w:numPr>
          <w:ilvl w:val="0"/>
          <w:numId w:val="0"/>
        </w:numPr>
      </w:pPr>
      <w:r>
        <w:t>Er moet altijd precies één soort gekozen worden.</w:t>
      </w:r>
    </w:p>
    <w:p w14:paraId="0033BF19" w14:textId="77777777" w:rsidR="007E7B46" w:rsidRDefault="007E7B46" w:rsidP="007E7B46">
      <w:pPr>
        <w:pStyle w:val="streepje"/>
        <w:numPr>
          <w:ilvl w:val="0"/>
          <w:numId w:val="0"/>
        </w:numPr>
      </w:pPr>
    </w:p>
    <w:p w14:paraId="5C36C4C6" w14:textId="77777777" w:rsidR="007E7B46" w:rsidRPr="00FF5909" w:rsidRDefault="007E7B46" w:rsidP="007E7B46">
      <w:pPr>
        <w:spacing w:line="240" w:lineRule="auto"/>
        <w:rPr>
          <w:szCs w:val="18"/>
          <w:highlight w:val="yellow"/>
        </w:rPr>
      </w:pPr>
      <w:r>
        <w:t xml:space="preserve">Met betrekking tot de </w:t>
      </w:r>
      <w:proofErr w:type="spellStart"/>
      <w:r>
        <w:t>mapping</w:t>
      </w:r>
      <w:proofErr w:type="spellEnd"/>
      <w:r>
        <w:t xml:space="preserve"> geldt dat de gegevens die in deze tekstblokken gebruikt worden, </w:t>
      </w:r>
      <w:r w:rsidR="00590FA3">
        <w:t>geen</w:t>
      </w:r>
      <w:r>
        <w:t xml:space="preserve">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 </w:t>
      </w:r>
    </w:p>
    <w:p w14:paraId="3C27BD98" w14:textId="77777777"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3EB5C64D" w14:textId="77777777" w:rsidTr="00EA3A91">
        <w:tc>
          <w:tcPr>
            <w:tcW w:w="6771" w:type="dxa"/>
            <w:shd w:val="clear" w:color="auto" w:fill="auto"/>
          </w:tcPr>
          <w:p w14:paraId="5BA13407" w14:textId="77777777"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14:paraId="5255D924" w14:textId="77777777"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14:paraId="427829CC" w14:textId="77777777" w:rsidR="00D94093" w:rsidRPr="00EA3A91" w:rsidRDefault="00D94093" w:rsidP="00A7152A">
            <w:pPr>
              <w:rPr>
                <w:szCs w:val="18"/>
              </w:rPr>
            </w:pPr>
            <w:r w:rsidRPr="00EA3A91">
              <w:rPr>
                <w:szCs w:val="18"/>
              </w:rPr>
              <w:t>Verplicht keuzeblok. Er moet gekozen worden uit één van de volgende keuzeblokken:</w:t>
            </w:r>
          </w:p>
          <w:p w14:paraId="16E84A48" w14:textId="77777777"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w:t>
            </w:r>
            <w:proofErr w:type="spellStart"/>
            <w:r w:rsidR="008D56FB" w:rsidRPr="00EA3A91">
              <w:rPr>
                <w:szCs w:val="18"/>
              </w:rPr>
              <w:t>vasteHypotheekGeenSchip</w:t>
            </w:r>
            <w:proofErr w:type="spellEnd"/>
            <w:r w:rsidR="008D56FB">
              <w:rPr>
                <w:szCs w:val="18"/>
              </w:rPr>
              <w:t xml:space="preserve">” en </w:t>
            </w:r>
            <w:r w:rsidR="008D56FB" w:rsidRPr="00EA3A91">
              <w:rPr>
                <w:szCs w:val="18"/>
              </w:rPr>
              <w:t>./</w:t>
            </w:r>
            <w:proofErr w:type="spellStart"/>
            <w:r w:rsidR="008D56FB" w:rsidRPr="00EA3A91">
              <w:rPr>
                <w:szCs w:val="18"/>
              </w:rPr>
              <w:t>vasteHypotheekSchip</w:t>
            </w:r>
            <w:proofErr w:type="spellEnd"/>
            <w:r w:rsidR="008D56FB">
              <w:rPr>
                <w:szCs w:val="18"/>
              </w:rPr>
              <w:t xml:space="preserve"> niet aanwezig zijn) </w:t>
            </w:r>
          </w:p>
          <w:p w14:paraId="68767775" w14:textId="77777777"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w:t>
            </w:r>
            <w:proofErr w:type="spellStart"/>
            <w:r w:rsidR="00D94093" w:rsidRPr="00EA3A91">
              <w:rPr>
                <w:szCs w:val="18"/>
              </w:rPr>
              <w:t>teboekgesteld</w:t>
            </w:r>
            <w:proofErr w:type="spellEnd"/>
            <w:r w:rsidR="00D94093" w:rsidRPr="00EA3A91">
              <w:rPr>
                <w:szCs w:val="18"/>
              </w:rPr>
              <w:t xml:space="preserve"> 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GeenSchip</w:t>
            </w:r>
            <w:proofErr w:type="spellEnd"/>
            <w:r w:rsidR="006C3613" w:rsidRPr="00EA3A91">
              <w:rPr>
                <w:szCs w:val="18"/>
              </w:rPr>
              <w:t xml:space="preserve"> zijn gegevens vastgelegd</w:t>
            </w:r>
            <w:r w:rsidRPr="00EA3A91">
              <w:rPr>
                <w:szCs w:val="18"/>
              </w:rPr>
              <w:t>)</w:t>
            </w:r>
          </w:p>
          <w:p w14:paraId="23D1B266" w14:textId="77777777"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w:t>
            </w:r>
            <w:proofErr w:type="spellStart"/>
            <w:r w:rsidR="00D94093" w:rsidRPr="00EA3A91">
              <w:rPr>
                <w:szCs w:val="18"/>
              </w:rPr>
              <w:t>teboekgesteld</w:t>
            </w:r>
            <w:proofErr w:type="spellEnd"/>
            <w:r w:rsidR="00D94093" w:rsidRPr="00EA3A91">
              <w:rPr>
                <w:szCs w:val="18"/>
              </w:rPr>
              <w:t xml:space="preserve"> binnenschip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Schip</w:t>
            </w:r>
            <w:proofErr w:type="spellEnd"/>
            <w:r w:rsidR="006C3613" w:rsidRPr="00EA3A91">
              <w:rPr>
                <w:szCs w:val="18"/>
              </w:rPr>
              <w:t xml:space="preserve"> zijn gegevens vastgelegd</w:t>
            </w:r>
            <w:r w:rsidRPr="00EA3A91">
              <w:rPr>
                <w:szCs w:val="18"/>
              </w:rPr>
              <w:t>)</w:t>
            </w:r>
          </w:p>
        </w:tc>
      </w:tr>
    </w:tbl>
    <w:p w14:paraId="5E854A3E" w14:textId="77777777" w:rsidR="007F4526" w:rsidRDefault="007F4526"/>
    <w:p w14:paraId="431B7B10" w14:textId="77777777" w:rsidR="00365A72" w:rsidRDefault="00365A72"/>
    <w:p w14:paraId="68F3E674" w14:textId="77777777" w:rsidR="00365A72" w:rsidRDefault="00365A72"/>
    <w:p w14:paraId="3A7E174C" w14:textId="77777777" w:rsidR="00594EE3" w:rsidRPr="00343045" w:rsidRDefault="005B27C3" w:rsidP="005B27C3">
      <w:pPr>
        <w:pStyle w:val="Kop3"/>
      </w:pPr>
      <w:bookmarkStart w:id="138" w:name="_Toc520191664"/>
      <w:r>
        <w:lastRenderedPageBreak/>
        <w:t>Bankhypotheek</w:t>
      </w:r>
      <w:bookmarkEnd w:id="138"/>
    </w:p>
    <w:p w14:paraId="1250923C" w14:textId="77777777"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14:paraId="1819D011" w14:textId="77777777" w:rsidTr="00EA3A91">
        <w:tc>
          <w:tcPr>
            <w:tcW w:w="6771" w:type="dxa"/>
            <w:shd w:val="clear" w:color="auto" w:fill="auto"/>
          </w:tcPr>
          <w:p w14:paraId="3806B02F" w14:textId="77777777"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73A1D13D"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14:paraId="21E50D05"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14:paraId="6B313608" w14:textId="77777777"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14:paraId="59F2BA1B" w14:textId="77777777"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14:paraId="4FDA788C" w14:textId="77777777"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14:paraId="0B4F6B6E" w14:textId="77777777" w:rsidR="0098160A" w:rsidRDefault="007F4526" w:rsidP="00A7152A">
            <w:r>
              <w:t xml:space="preserve">Deze tekst wordt </w:t>
            </w:r>
            <w:r w:rsidR="008D56FB">
              <w:t xml:space="preserve">alleen </w:t>
            </w:r>
            <w:r>
              <w:t xml:space="preserve">vermeld </w:t>
            </w:r>
            <w:r w:rsidR="008D56FB">
              <w:t>als ./</w:t>
            </w:r>
            <w:proofErr w:type="spellStart"/>
            <w:r w:rsidR="008D56FB" w:rsidRPr="00EA3A91">
              <w:rPr>
                <w:sz w:val="16"/>
                <w:szCs w:val="16"/>
              </w:rPr>
              <w:t>partnerSpecifiek</w:t>
            </w:r>
            <w:proofErr w:type="spellEnd"/>
            <w:r w:rsidR="008D56FB" w:rsidRPr="00EA3A91">
              <w:rPr>
                <w:szCs w:val="18"/>
              </w:rPr>
              <w:t>/</w:t>
            </w:r>
            <w:proofErr w:type="spellStart"/>
            <w:r w:rsidR="008D56FB" w:rsidRPr="004F2233">
              <w:rPr>
                <w:sz w:val="16"/>
                <w:szCs w:val="16"/>
              </w:rPr>
              <w:t>vasteHypotheekGeenSchip</w:t>
            </w:r>
            <w:proofErr w:type="spellEnd"/>
            <w:r w:rsidR="008D56FB">
              <w:rPr>
                <w:sz w:val="16"/>
                <w:szCs w:val="16"/>
              </w:rPr>
              <w:t xml:space="preserve"> </w:t>
            </w:r>
            <w:r w:rsidR="008D56FB">
              <w:rPr>
                <w:szCs w:val="18"/>
              </w:rPr>
              <w:t xml:space="preserve">en </w:t>
            </w:r>
            <w:r w:rsidR="008D56FB">
              <w:t>./</w:t>
            </w:r>
            <w:proofErr w:type="spellStart"/>
            <w:r w:rsidR="008D56FB" w:rsidRPr="00EA3A91">
              <w:rPr>
                <w:sz w:val="16"/>
                <w:szCs w:val="16"/>
              </w:rPr>
              <w:t>partnerSpecifiek</w:t>
            </w:r>
            <w:proofErr w:type="spellEnd"/>
            <w:r w:rsidR="008D56FB" w:rsidRPr="00EA3A91">
              <w:rPr>
                <w:szCs w:val="18"/>
              </w:rPr>
              <w:t xml:space="preserve"> </w:t>
            </w:r>
            <w:r w:rsidR="008D56FB">
              <w:rPr>
                <w:szCs w:val="18"/>
              </w:rPr>
              <w:t>/</w:t>
            </w:r>
            <w:proofErr w:type="spellStart"/>
            <w:r w:rsidR="008D56FB" w:rsidRPr="00EA3A91">
              <w:rPr>
                <w:szCs w:val="18"/>
              </w:rPr>
              <w:t>vasteHypotheekSchip</w:t>
            </w:r>
            <w:proofErr w:type="spellEnd"/>
            <w:r w:rsidR="008D56FB">
              <w:rPr>
                <w:szCs w:val="18"/>
              </w:rPr>
              <w:t xml:space="preserve"> NIET aanwezig zijn.</w:t>
            </w:r>
          </w:p>
          <w:p w14:paraId="00D902E7" w14:textId="77777777" w:rsidR="0098160A" w:rsidRDefault="0098160A" w:rsidP="00A7152A"/>
          <w:p w14:paraId="20510447" w14:textId="77777777" w:rsidR="005D66F2" w:rsidRPr="00D75B53" w:rsidRDefault="005D66F2" w:rsidP="00A7152A"/>
          <w:p w14:paraId="5F1DDFA6" w14:textId="77777777" w:rsidR="00594EE3" w:rsidRPr="00943EC1" w:rsidRDefault="00594EE3" w:rsidP="00A7152A"/>
        </w:tc>
      </w:tr>
    </w:tbl>
    <w:p w14:paraId="314FD56C" w14:textId="77777777" w:rsidR="00594EE3" w:rsidRDefault="00594EE3" w:rsidP="00594EE3">
      <w:pPr>
        <w:pStyle w:val="streepje"/>
        <w:numPr>
          <w:ilvl w:val="0"/>
          <w:numId w:val="0"/>
        </w:numPr>
        <w:rPr>
          <w:ins w:id="139" w:author="Groot, Karina de" w:date="2025-01-31T09:43:00Z" w16du:dateUtc="2025-01-31T08:43:00Z"/>
        </w:rPr>
      </w:pPr>
    </w:p>
    <w:p w14:paraId="0602EE96" w14:textId="77777777" w:rsidR="00365A72" w:rsidRDefault="00365A72" w:rsidP="00594EE3">
      <w:pPr>
        <w:pStyle w:val="streepje"/>
        <w:numPr>
          <w:ilvl w:val="0"/>
          <w:numId w:val="0"/>
        </w:numPr>
      </w:pPr>
    </w:p>
    <w:p w14:paraId="24CFC71C" w14:textId="77777777" w:rsidR="00365A72" w:rsidRDefault="00365A72" w:rsidP="00594EE3">
      <w:pPr>
        <w:pStyle w:val="streepje"/>
        <w:numPr>
          <w:ilvl w:val="0"/>
          <w:numId w:val="0"/>
        </w:numPr>
      </w:pPr>
    </w:p>
    <w:p w14:paraId="40627964" w14:textId="77777777" w:rsidR="00365A72" w:rsidRDefault="00365A72" w:rsidP="00594EE3">
      <w:pPr>
        <w:pStyle w:val="streepje"/>
        <w:numPr>
          <w:ilvl w:val="0"/>
          <w:numId w:val="0"/>
        </w:numPr>
      </w:pPr>
    </w:p>
    <w:p w14:paraId="449D8AD7" w14:textId="77777777" w:rsidR="00365A72" w:rsidRDefault="00365A72" w:rsidP="00594EE3">
      <w:pPr>
        <w:pStyle w:val="streepje"/>
        <w:numPr>
          <w:ilvl w:val="0"/>
          <w:numId w:val="0"/>
        </w:numPr>
      </w:pPr>
    </w:p>
    <w:p w14:paraId="5EBB6161" w14:textId="77777777" w:rsidR="005B27C3" w:rsidRDefault="005B27C3" w:rsidP="005B27C3">
      <w:pPr>
        <w:pStyle w:val="Kop3"/>
      </w:pPr>
      <w:bookmarkStart w:id="140" w:name="_Toc520191665"/>
      <w:r>
        <w:lastRenderedPageBreak/>
        <w:t xml:space="preserve">Vaste hypotheek, niet zijnde teboekgesteld </w:t>
      </w:r>
      <w:r w:rsidR="00252B7A">
        <w:t>binnen</w:t>
      </w:r>
      <w:r>
        <w:t>schip</w:t>
      </w:r>
      <w:bookmarkEnd w:id="140"/>
    </w:p>
    <w:p w14:paraId="5593BB93" w14:textId="77777777" w:rsidR="00021522" w:rsidRDefault="00021522" w:rsidP="00021522">
      <w:pPr>
        <w:rPr>
          <w:lang w:val="nl"/>
        </w:rPr>
      </w:pPr>
    </w:p>
    <w:p w14:paraId="1F8FE17A" w14:textId="77777777"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proofErr w:type="spellStart"/>
      <w:r w:rsidR="00BA7E48">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14:paraId="6DC9CE73" w14:textId="77777777" w:rsidR="00021522" w:rsidRPr="00021522" w:rsidRDefault="00021522" w:rsidP="00021522">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vasteHypotheekGeenSchip</w:t>
      </w:r>
      <w:proofErr w:type="spellEnd"/>
      <w:r w:rsidRPr="00021522">
        <w:rPr>
          <w:szCs w:val="18"/>
        </w:rPr>
        <w:t xml:space="preserve"> </w:t>
      </w:r>
    </w:p>
    <w:p w14:paraId="7201F667" w14:textId="77777777"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14:paraId="3138EEBB" w14:textId="77777777" w:rsidTr="00EA3A91">
        <w:tc>
          <w:tcPr>
            <w:tcW w:w="6771" w:type="dxa"/>
            <w:shd w:val="clear" w:color="auto" w:fill="auto"/>
          </w:tcPr>
          <w:p w14:paraId="5056CB86" w14:textId="77777777"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2CCAA222" w14:textId="77777777"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14:paraId="74BAACA5" w14:textId="77777777"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14:paraId="387E1BEB" w14:textId="77777777" w:rsidR="003B3F21" w:rsidRDefault="002F552A" w:rsidP="002F552A">
            <w:r>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14:paraId="5901E873" w14:textId="77777777" w:rsidR="00430AF7" w:rsidRDefault="00430AF7" w:rsidP="002F552A"/>
          <w:p w14:paraId="393F7B10" w14:textId="77777777" w:rsidR="00430AF7" w:rsidRDefault="00430AF7" w:rsidP="002F552A"/>
          <w:p w14:paraId="5360F53F" w14:textId="77777777"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14:paraId="49AD42F5" w14:textId="77777777" w:rsidR="00FF5909" w:rsidRPr="00124E96" w:rsidRDefault="00FF5909" w:rsidP="00124E96">
            <w:r w:rsidRPr="00124E96">
              <w:t>./</w:t>
            </w:r>
            <w:r w:rsidR="00021522" w:rsidRPr="00124E96">
              <w:t>g</w:t>
            </w:r>
            <w:r w:rsidRPr="00124E96">
              <w:t>eldlening</w:t>
            </w:r>
            <w:r w:rsidR="004E5144" w:rsidRPr="00124E96">
              <w:t>en</w:t>
            </w:r>
          </w:p>
          <w:p w14:paraId="16EE9F60" w14:textId="77777777"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14:paraId="5B64EEB4" w14:textId="77777777" w:rsidR="00FF5909" w:rsidRPr="00124E96" w:rsidRDefault="00021522" w:rsidP="00124E96">
            <w:r w:rsidRPr="00124E96">
              <w:t>./k</w:t>
            </w:r>
            <w:r w:rsidR="00FF5909" w:rsidRPr="00124E96">
              <w:t>rediet</w:t>
            </w:r>
            <w:r w:rsidR="004E5144" w:rsidRPr="00124E96">
              <w:t>en</w:t>
            </w:r>
          </w:p>
          <w:p w14:paraId="4A265E82" w14:textId="77777777"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14:paraId="3D048961" w14:textId="77777777" w:rsidR="004F6658" w:rsidRDefault="00432C02" w:rsidP="00445591">
            <w:r w:rsidRPr="00124E96">
              <w:t>./</w:t>
            </w:r>
            <w:r w:rsidR="00C626FA">
              <w:t>b</w:t>
            </w:r>
            <w:r w:rsidR="00C626FA" w:rsidRPr="00124E96">
              <w:t>orgtocht</w:t>
            </w:r>
            <w:r w:rsidR="00C626FA">
              <w:t>en</w:t>
            </w:r>
          </w:p>
          <w:p w14:paraId="72171425" w14:textId="77777777"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14:paraId="7A6CBB56" w14:textId="77777777"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14:paraId="385BC1A9" w14:textId="77777777"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14:paraId="33214E22" w14:textId="77777777" w:rsidR="007041DA" w:rsidRPr="00EA3A91" w:rsidRDefault="007041DA" w:rsidP="007041DA">
            <w:pPr>
              <w:pStyle w:val="streepje"/>
              <w:numPr>
                <w:ilvl w:val="0"/>
                <w:numId w:val="0"/>
              </w:numPr>
              <w:rPr>
                <w:u w:val="single"/>
                <w:lang w:val="nl-NL"/>
              </w:rPr>
            </w:pPr>
            <w:r w:rsidRPr="00EA3A91">
              <w:rPr>
                <w:u w:val="single"/>
              </w:rPr>
              <w:t>Mapping</w:t>
            </w:r>
            <w:r w:rsidRPr="00AF16BF">
              <w:t>:</w:t>
            </w:r>
          </w:p>
          <w:p w14:paraId="1FBF2ABF" w14:textId="77777777"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14:paraId="03D7A44D" w14:textId="77777777" w:rsidR="007041DA" w:rsidRPr="00EA3A91" w:rsidRDefault="007041DA" w:rsidP="007041DA">
            <w:pPr>
              <w:spacing w:line="240" w:lineRule="auto"/>
              <w:rPr>
                <w:sz w:val="16"/>
                <w:szCs w:val="16"/>
              </w:rPr>
            </w:pPr>
            <w:r w:rsidRPr="00EA3A91">
              <w:rPr>
                <w:sz w:val="16"/>
                <w:szCs w:val="16"/>
              </w:rPr>
              <w:tab/>
              <w:t>./som</w:t>
            </w:r>
          </w:p>
          <w:p w14:paraId="02C6D952" w14:textId="77777777" w:rsidR="004F6658" w:rsidRDefault="007041DA" w:rsidP="00445591">
            <w:pPr>
              <w:spacing w:line="240" w:lineRule="auto"/>
            </w:pPr>
            <w:r w:rsidRPr="00EA3A91">
              <w:rPr>
                <w:sz w:val="16"/>
                <w:szCs w:val="16"/>
              </w:rPr>
              <w:tab/>
              <w:t>./valuta</w:t>
            </w:r>
          </w:p>
          <w:p w14:paraId="218BCCDF" w14:textId="77777777" w:rsidR="005374F7" w:rsidRDefault="005374F7" w:rsidP="00EA3A91">
            <w:pPr>
              <w:spacing w:before="72"/>
            </w:pPr>
            <w:r w:rsidRPr="00895041">
              <w:rPr>
                <w:b/>
              </w:rPr>
              <w:t xml:space="preserve">Bij verplichte keuzetekst </w:t>
            </w:r>
            <w:r w:rsidRPr="004C1BAB">
              <w:rPr>
                <w:b/>
              </w:rPr>
              <w:t>2:</w:t>
            </w:r>
            <w:r>
              <w:t xml:space="preserve"> </w:t>
            </w:r>
          </w:p>
          <w:p w14:paraId="0B3F55B1" w14:textId="77777777" w:rsidR="005374F7" w:rsidRDefault="004F6658" w:rsidP="00EA3A91">
            <w:pPr>
              <w:spacing w:before="72"/>
            </w:pPr>
            <w:r>
              <w:lastRenderedPageBreak/>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14:paraId="17C72724" w14:textId="77777777"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14:paraId="4E3560A0" w14:textId="77777777"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14:paraId="70C8BE14" w14:textId="77777777"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14:paraId="6030EAF1" w14:textId="77777777" w:rsidR="005374F7" w:rsidRPr="004D5244" w:rsidRDefault="00212F93" w:rsidP="002A20D1">
            <w:pPr>
              <w:spacing w:line="240" w:lineRule="auto"/>
              <w:rPr>
                <w:sz w:val="16"/>
                <w:szCs w:val="16"/>
              </w:rPr>
            </w:pPr>
            <w:r w:rsidRPr="004C1BAB">
              <w:rPr>
                <w:sz w:val="16"/>
                <w:szCs w:val="16"/>
              </w:rPr>
              <w:t>.</w:t>
            </w:r>
            <w:r w:rsidR="005374F7" w:rsidRPr="002A20D1">
              <w:rPr>
                <w:sz w:val="16"/>
                <w:szCs w:val="16"/>
              </w:rPr>
              <w:t>/</w:t>
            </w:r>
            <w:r w:rsidR="00DA6FB8" w:rsidRPr="004C1BAB">
              <w:rPr>
                <w:sz w:val="16"/>
                <w:szCs w:val="16"/>
              </w:rPr>
              <w:t>kredieten</w:t>
            </w:r>
            <w:r w:rsidR="005374F7" w:rsidRPr="004D5244">
              <w:rPr>
                <w:sz w:val="16"/>
                <w:szCs w:val="16"/>
              </w:rPr>
              <w:t>/bedrag</w:t>
            </w:r>
          </w:p>
          <w:p w14:paraId="4FB20C1F" w14:textId="77777777" w:rsidR="005374F7" w:rsidRPr="001537FB" w:rsidRDefault="005374F7" w:rsidP="00662BBD">
            <w:pPr>
              <w:spacing w:line="240" w:lineRule="auto"/>
              <w:rPr>
                <w:sz w:val="16"/>
                <w:szCs w:val="16"/>
              </w:rPr>
            </w:pPr>
            <w:r w:rsidRPr="001537FB">
              <w:rPr>
                <w:sz w:val="16"/>
                <w:szCs w:val="16"/>
              </w:rPr>
              <w:tab/>
              <w:t>./som</w:t>
            </w:r>
          </w:p>
          <w:p w14:paraId="7C87E2AA" w14:textId="77777777"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14:paraId="040F990F" w14:textId="77777777" w:rsidR="0021478F" w:rsidRDefault="005374F7" w:rsidP="00EA3A91">
            <w:pPr>
              <w:spacing w:line="240" w:lineRule="auto"/>
            </w:pPr>
            <w:r w:rsidRPr="00895041">
              <w:rPr>
                <w:b/>
              </w:rPr>
              <w:t xml:space="preserve">Bij verplichte keuzetekst </w:t>
            </w:r>
            <w:r w:rsidRPr="004C1BAB">
              <w:rPr>
                <w:b/>
              </w:rPr>
              <w:t>3:</w:t>
            </w:r>
          </w:p>
          <w:p w14:paraId="656F8D51" w14:textId="77777777" w:rsidR="00504B56" w:rsidRDefault="00504B56" w:rsidP="00EA3A91">
            <w:pPr>
              <w:spacing w:before="72"/>
            </w:pPr>
            <w:r>
              <w:t>De tekst “borgtochten” is afhankelijk van het aantal personen dat volgt. Als er 1 persoon volgt, dan wordt de tekst “borgtocht” getoond, anders de tekst “borgtochten ”.</w:t>
            </w:r>
          </w:p>
          <w:p w14:paraId="038D5776" w14:textId="77777777"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14:paraId="60610715" w14:textId="77777777"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14:paraId="055999D5" w14:textId="77777777" w:rsidR="00A01B03" w:rsidRPr="004C1BAB" w:rsidRDefault="00A01B03" w:rsidP="004C1BAB">
            <w:pPr>
              <w:spacing w:line="240" w:lineRule="auto"/>
              <w:rPr>
                <w:sz w:val="16"/>
                <w:szCs w:val="16"/>
              </w:rPr>
            </w:pPr>
            <w:r>
              <w:rPr>
                <w:sz w:val="16"/>
                <w:szCs w:val="16"/>
              </w:rPr>
              <w:tab/>
              <w:t>./</w:t>
            </w:r>
            <w:proofErr w:type="spellStart"/>
            <w:r w:rsidRPr="004C1BAB">
              <w:rPr>
                <w:sz w:val="16"/>
                <w:szCs w:val="16"/>
              </w:rPr>
              <w:t>IMKAD_Persoon</w:t>
            </w:r>
            <w:proofErr w:type="spellEnd"/>
          </w:p>
          <w:p w14:paraId="596F34C1" w14:textId="77777777" w:rsidR="00051696" w:rsidRDefault="00051696" w:rsidP="00EA3A91">
            <w:pPr>
              <w:spacing w:before="72"/>
            </w:pPr>
          </w:p>
          <w:p w14:paraId="1A47A8AE" w14:textId="77777777" w:rsidR="00125D78" w:rsidRDefault="00125D78" w:rsidP="00EA3A91">
            <w:pPr>
              <w:spacing w:before="72"/>
            </w:pPr>
          </w:p>
          <w:p w14:paraId="4A1EE983" w14:textId="77777777"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14:paraId="1EF11950" w14:textId="77777777"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14:paraId="2264D9EC" w14:textId="77777777" w:rsidR="002654CD" w:rsidRPr="00EA3A91" w:rsidRDefault="002654CD" w:rsidP="00504B56">
            <w:pPr>
              <w:rPr>
                <w:rFonts w:cs="Arial"/>
              </w:rPr>
            </w:pPr>
            <w:r w:rsidRPr="00EA3A91">
              <w:rPr>
                <w:rFonts w:cs="Arial"/>
              </w:rPr>
              <w:tab/>
            </w:r>
            <w:r w:rsidRPr="00EA3A91">
              <w:rPr>
                <w:rFonts w:cs="Arial"/>
              </w:rPr>
              <w:tab/>
              <w:t>- persoon en persoon.</w:t>
            </w:r>
          </w:p>
          <w:p w14:paraId="1208EDA2" w14:textId="77777777"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14:paraId="7B910A7C" w14:textId="77777777"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14:paraId="064C1E74" w14:textId="77777777"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14:paraId="64D1B2E2" w14:textId="77777777" w:rsidTr="00EA3A91">
        <w:tc>
          <w:tcPr>
            <w:tcW w:w="6771" w:type="dxa"/>
            <w:shd w:val="clear" w:color="auto" w:fill="auto"/>
          </w:tcPr>
          <w:p w14:paraId="702B4450" w14:textId="77777777"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14:paraId="46E89CBC" w14:textId="77777777" w:rsidR="009E5D2E" w:rsidRDefault="00F67066" w:rsidP="002F552A">
            <w:r>
              <w:t>Deze tekst wordt altijd vermeld bij deze keuze.</w:t>
            </w:r>
          </w:p>
        </w:tc>
      </w:tr>
      <w:tr w:rsidR="00F67066" w:rsidRPr="00343045" w14:paraId="43A81091" w14:textId="77777777" w:rsidTr="00EA3A91">
        <w:tc>
          <w:tcPr>
            <w:tcW w:w="6771" w:type="dxa"/>
            <w:shd w:val="clear" w:color="auto" w:fill="auto"/>
          </w:tcPr>
          <w:p w14:paraId="5BC87918" w14:textId="77777777" w:rsidR="00F67066" w:rsidRPr="004C1BAB" w:rsidRDefault="00F67066" w:rsidP="002B26D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lastRenderedPageBreak/>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sidR="002B26D5" w:rsidRPr="002B26D5">
              <w:rPr>
                <w:rFonts w:cs="Arial"/>
                <w:color w:val="339966"/>
                <w:sz w:val="20"/>
              </w:rPr>
              <w:t>de</w:t>
            </w:r>
            <w:r w:rsidR="002B26D5">
              <w:rPr>
                <w:rFonts w:cs="Arial"/>
                <w:color w:val="00B0F0"/>
                <w:sz w:val="20"/>
              </w:rPr>
              <w:t xml:space="preserv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14:paraId="34DA6443" w14:textId="77777777" w:rsidR="00F67066" w:rsidRDefault="003379A2" w:rsidP="004D5244">
            <w:r>
              <w:t>Vaste tekst met v</w:t>
            </w:r>
            <w:r w:rsidR="00BB2DC7">
              <w:t>erplichte keuzetekst waarvan er één moet worden gekozen.</w:t>
            </w:r>
          </w:p>
          <w:p w14:paraId="39453050" w14:textId="77777777" w:rsidR="00E753EC" w:rsidRDefault="00E753EC" w:rsidP="001537FB">
            <w:r>
              <w:t>Keuzes zijn:</w:t>
            </w:r>
          </w:p>
          <w:p w14:paraId="2E5B3BF7" w14:textId="77777777"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7D183078" w14:textId="77777777"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14:paraId="24085F36" w14:textId="77777777" w:rsidR="00E753EC" w:rsidRPr="004C1BAB" w:rsidRDefault="002B26D5" w:rsidP="004C1BAB">
            <w:pPr>
              <w:pStyle w:val="Lijstalinea"/>
              <w:numPr>
                <w:ilvl w:val="0"/>
                <w:numId w:val="45"/>
              </w:numPr>
            </w:pPr>
            <w:r w:rsidRPr="002B26D5">
              <w:rPr>
                <w:rFonts w:cs="Arial"/>
                <w:color w:val="339966"/>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14:paraId="70395895" w14:textId="77777777" w:rsidR="003F4543" w:rsidRDefault="003F4543"/>
          <w:p w14:paraId="63082E48" w14:textId="77777777" w:rsidR="003F4543" w:rsidRPr="004C1BAB" w:rsidRDefault="003F4543">
            <w:r>
              <w:t>De vaste tekst volgt direct achter de gekozen keuzetekst.</w:t>
            </w:r>
          </w:p>
          <w:p w14:paraId="4BE47E8F" w14:textId="77777777" w:rsidR="00E753EC" w:rsidRDefault="00E753EC" w:rsidP="004D5244"/>
          <w:p w14:paraId="17D81E33" w14:textId="77777777" w:rsidR="00E753EC" w:rsidRDefault="004A21BD" w:rsidP="001537FB">
            <w:pPr>
              <w:rPr>
                <w:b/>
              </w:rPr>
            </w:pPr>
            <w:r>
              <w:rPr>
                <w:b/>
              </w:rPr>
              <w:t>Bij verplichte keuzetekst</w:t>
            </w:r>
            <w:r w:rsidR="00E753EC" w:rsidRPr="004C1BAB">
              <w:rPr>
                <w:b/>
              </w:rPr>
              <w:t xml:space="preserve"> 1:</w:t>
            </w:r>
          </w:p>
          <w:p w14:paraId="590B53BB" w14:textId="77777777" w:rsidR="00E753EC" w:rsidRDefault="00E753EC" w:rsidP="00E753EC">
            <w:pPr>
              <w:spacing w:before="72"/>
            </w:pPr>
            <w:r>
              <w:t xml:space="preserve">De teksten “akten” en “respectievelijk” zijn afhankelijk van het aantal data dat volgt. </w:t>
            </w:r>
          </w:p>
          <w:p w14:paraId="22981888" w14:textId="77777777" w:rsidR="00E753EC" w:rsidRDefault="00E753EC" w:rsidP="004D5244">
            <w:r>
              <w:t>Als er 1 datum volgt, dan wordt de tekst “akte” getoond, anders de tekst “akten”. De tekst “respectievelijk” wordt alleen getoond als er meerdere data aanwezig zijn.</w:t>
            </w:r>
          </w:p>
          <w:p w14:paraId="3FF1ECF4" w14:textId="77777777" w:rsidR="003C00FC" w:rsidRPr="00895041" w:rsidRDefault="003C00FC" w:rsidP="003C00FC">
            <w:pPr>
              <w:rPr>
                <w:u w:val="single"/>
              </w:rPr>
            </w:pPr>
            <w:proofErr w:type="spellStart"/>
            <w:r w:rsidRPr="00895041">
              <w:rPr>
                <w:u w:val="single"/>
              </w:rPr>
              <w:t>Mapping</w:t>
            </w:r>
            <w:proofErr w:type="spellEnd"/>
            <w:r w:rsidRPr="00895041">
              <w:rPr>
                <w:u w:val="single"/>
              </w:rPr>
              <w:t>:</w:t>
            </w:r>
          </w:p>
          <w:p w14:paraId="3F1C146C" w14:textId="77777777" w:rsidR="00F3295D" w:rsidRDefault="00BD038D" w:rsidP="004C1BAB">
            <w:pPr>
              <w:spacing w:line="240" w:lineRule="auto"/>
              <w:rPr>
                <w:sz w:val="16"/>
                <w:szCs w:val="16"/>
              </w:rPr>
            </w:pPr>
            <w:r>
              <w:rPr>
                <w:sz w:val="16"/>
                <w:szCs w:val="16"/>
              </w:rPr>
              <w:t>.</w:t>
            </w:r>
            <w:r w:rsidR="00F3295D" w:rsidRPr="004C1BAB">
              <w:rPr>
                <w:sz w:val="16"/>
                <w:szCs w:val="16"/>
              </w:rPr>
              <w:t>/</w:t>
            </w:r>
            <w:proofErr w:type="spellStart"/>
            <w:r w:rsidR="00F3295D" w:rsidRPr="004C1BAB">
              <w:rPr>
                <w:sz w:val="16"/>
                <w:szCs w:val="16"/>
              </w:rPr>
              <w:t>vasteHypotheek</w:t>
            </w:r>
            <w:proofErr w:type="spellEnd"/>
            <w:r w:rsidR="00F3295D">
              <w:rPr>
                <w:sz w:val="16"/>
                <w:szCs w:val="16"/>
              </w:rPr>
              <w:t>/</w:t>
            </w:r>
            <w:proofErr w:type="spellStart"/>
            <w:r w:rsidR="00F3295D" w:rsidRPr="004C1BAB">
              <w:rPr>
                <w:sz w:val="16"/>
                <w:szCs w:val="16"/>
              </w:rPr>
              <w:t>OnderhandseAkte</w:t>
            </w:r>
            <w:proofErr w:type="spellEnd"/>
            <w:r w:rsidR="00F3295D">
              <w:rPr>
                <w:sz w:val="16"/>
                <w:szCs w:val="16"/>
              </w:rPr>
              <w:t>/</w:t>
            </w:r>
            <w:r w:rsidR="00F3295D" w:rsidRPr="00F3295D">
              <w:rPr>
                <w:sz w:val="16"/>
                <w:szCs w:val="16"/>
              </w:rPr>
              <w:t>datum</w:t>
            </w:r>
          </w:p>
          <w:p w14:paraId="33484D86" w14:textId="77777777" w:rsidR="00E753EC" w:rsidRDefault="004A21BD" w:rsidP="00E753EC">
            <w:pPr>
              <w:rPr>
                <w:b/>
              </w:rPr>
            </w:pPr>
            <w:r>
              <w:rPr>
                <w:b/>
              </w:rPr>
              <w:t>Bij verplichte keuzetekst</w:t>
            </w:r>
            <w:r w:rsidR="00DC658D">
              <w:rPr>
                <w:b/>
              </w:rPr>
              <w:t xml:space="preserve"> 2</w:t>
            </w:r>
            <w:r w:rsidR="00E753EC" w:rsidRPr="00895041">
              <w:rPr>
                <w:b/>
              </w:rPr>
              <w:t>:</w:t>
            </w:r>
          </w:p>
          <w:p w14:paraId="77D2E2CC" w14:textId="77777777"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14:paraId="70539322" w14:textId="77777777"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14:paraId="51407643" w14:textId="77777777" w:rsidR="00212F93" w:rsidRPr="00895041" w:rsidRDefault="00212F93" w:rsidP="00212F93">
            <w:pPr>
              <w:rPr>
                <w:u w:val="single"/>
              </w:rPr>
            </w:pPr>
            <w:proofErr w:type="spellStart"/>
            <w:r w:rsidRPr="00895041">
              <w:rPr>
                <w:u w:val="single"/>
              </w:rPr>
              <w:t>Mapping</w:t>
            </w:r>
            <w:proofErr w:type="spellEnd"/>
            <w:r w:rsidRPr="00895041">
              <w:rPr>
                <w:u w:val="single"/>
              </w:rPr>
              <w:t>:</w:t>
            </w:r>
          </w:p>
          <w:p w14:paraId="3105CC5F" w14:textId="77777777" w:rsidR="00212F93" w:rsidRDefault="00BD038D" w:rsidP="00212F93">
            <w:pPr>
              <w:rPr>
                <w:sz w:val="16"/>
                <w:szCs w:val="16"/>
              </w:rPr>
            </w:pPr>
            <w:r>
              <w:rPr>
                <w:sz w:val="16"/>
                <w:szCs w:val="16"/>
              </w:rPr>
              <w:t>.</w:t>
            </w:r>
            <w:r w:rsidR="00212F93" w:rsidRPr="002A20D1">
              <w:rPr>
                <w:sz w:val="16"/>
                <w:szCs w:val="16"/>
              </w:rPr>
              <w:t>/</w:t>
            </w:r>
            <w:proofErr w:type="spellStart"/>
            <w:r w:rsidR="00212F93" w:rsidRPr="00662BBD">
              <w:rPr>
                <w:sz w:val="16"/>
                <w:szCs w:val="16"/>
              </w:rPr>
              <w:t>vasteHypotheek</w:t>
            </w:r>
            <w:proofErr w:type="spellEnd"/>
            <w:r w:rsidR="00212F93" w:rsidRPr="00FA148A">
              <w:rPr>
                <w:sz w:val="16"/>
                <w:szCs w:val="16"/>
              </w:rPr>
              <w:t>/Offerte/datum</w:t>
            </w:r>
          </w:p>
          <w:p w14:paraId="467E1ECB" w14:textId="77777777" w:rsidR="00BD038D" w:rsidRPr="00FF2620" w:rsidRDefault="00BD038D" w:rsidP="00BD038D">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sidR="00610E45">
              <w:rPr>
                <w:sz w:val="16"/>
                <w:szCs w:val="16"/>
              </w:rPr>
              <w:t>Acceptatie</w:t>
            </w:r>
            <w:proofErr w:type="spellEnd"/>
            <w:r w:rsidRPr="00FF2620">
              <w:rPr>
                <w:sz w:val="16"/>
                <w:szCs w:val="16"/>
              </w:rPr>
              <w:t>/datum</w:t>
            </w:r>
          </w:p>
          <w:p w14:paraId="6F703A1E" w14:textId="77777777" w:rsidR="00DC658D" w:rsidRDefault="004A21BD" w:rsidP="00DC658D">
            <w:pPr>
              <w:rPr>
                <w:b/>
              </w:rPr>
            </w:pPr>
            <w:r>
              <w:rPr>
                <w:b/>
              </w:rPr>
              <w:t xml:space="preserve">Bij verplichte keuzetekst </w:t>
            </w:r>
            <w:r w:rsidR="00DC658D">
              <w:rPr>
                <w:b/>
              </w:rPr>
              <w:t>3</w:t>
            </w:r>
            <w:r w:rsidR="00DC658D" w:rsidRPr="00895041">
              <w:rPr>
                <w:b/>
              </w:rPr>
              <w:t>:</w:t>
            </w:r>
          </w:p>
          <w:p w14:paraId="3F729213" w14:textId="77777777" w:rsidR="00DC658D" w:rsidRDefault="00DC658D" w:rsidP="00DC658D">
            <w:pPr>
              <w:spacing w:before="72"/>
            </w:pPr>
            <w:r>
              <w:lastRenderedPageBreak/>
              <w:t xml:space="preserve">De tekst “overeenkomsten” en “respectievelijk” zijn afhankelijk van het aantal data dat volgt. </w:t>
            </w:r>
          </w:p>
          <w:p w14:paraId="295AC270" w14:textId="77777777"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14:paraId="19E20CDF" w14:textId="77777777" w:rsidR="00610E45" w:rsidRPr="00895041" w:rsidRDefault="00610E45" w:rsidP="00610E45">
            <w:pPr>
              <w:rPr>
                <w:u w:val="single"/>
              </w:rPr>
            </w:pPr>
            <w:proofErr w:type="spellStart"/>
            <w:r w:rsidRPr="00895041">
              <w:rPr>
                <w:u w:val="single"/>
              </w:rPr>
              <w:t>Mapping</w:t>
            </w:r>
            <w:proofErr w:type="spellEnd"/>
            <w:r w:rsidRPr="00895041">
              <w:rPr>
                <w:u w:val="single"/>
              </w:rPr>
              <w:t>:</w:t>
            </w:r>
          </w:p>
          <w:p w14:paraId="101473BF" w14:textId="77777777" w:rsidR="00610E45" w:rsidRDefault="00610E45" w:rsidP="00610E45">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14:paraId="7BA92AB8" w14:textId="77777777" w:rsidR="00610E45" w:rsidRDefault="00610E45" w:rsidP="00610E45">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p>
          <w:p w14:paraId="23D8C7DC" w14:textId="77777777" w:rsidR="00CC1BE9" w:rsidRDefault="00CC1BE9" w:rsidP="00610E45">
            <w:pPr>
              <w:rPr>
                <w:sz w:val="16"/>
                <w:szCs w:val="16"/>
              </w:rPr>
            </w:pPr>
          </w:p>
          <w:p w14:paraId="4E7815DE" w14:textId="77777777" w:rsidR="00CC1BE9" w:rsidRDefault="00CC1BE9" w:rsidP="00610E45">
            <w:pPr>
              <w:rPr>
                <w:sz w:val="16"/>
                <w:szCs w:val="16"/>
              </w:rPr>
            </w:pPr>
          </w:p>
          <w:p w14:paraId="6FEBC268" w14:textId="77777777"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14:paraId="428E0B0A"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14:paraId="5E4A50D4" w14:textId="77777777"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14:paraId="640BB8D1" w14:textId="77777777"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14:paraId="30BE2808" w14:textId="77777777" w:rsidR="00CC1BE9" w:rsidRDefault="00CC1BE9" w:rsidP="00610E45">
            <w:pPr>
              <w:rPr>
                <w:sz w:val="16"/>
                <w:szCs w:val="16"/>
              </w:rPr>
            </w:pPr>
          </w:p>
          <w:p w14:paraId="0A128949" w14:textId="77777777" w:rsidR="00CC1BE9" w:rsidRPr="00FF2620" w:rsidRDefault="00CC1BE9" w:rsidP="00610E45">
            <w:pPr>
              <w:rPr>
                <w:sz w:val="16"/>
                <w:szCs w:val="16"/>
              </w:rPr>
            </w:pPr>
          </w:p>
          <w:p w14:paraId="042968D9" w14:textId="77777777" w:rsidR="00E753EC" w:rsidRDefault="00E753EC" w:rsidP="001537FB"/>
        </w:tc>
      </w:tr>
    </w:tbl>
    <w:p w14:paraId="21906C4F" w14:textId="77777777" w:rsidR="009F183E" w:rsidRDefault="009F183E" w:rsidP="00145092"/>
    <w:p w14:paraId="3C97E02D" w14:textId="77777777" w:rsidR="003F4543" w:rsidRDefault="003F4543" w:rsidP="00145092">
      <w:r>
        <w:br w:type="page"/>
      </w:r>
    </w:p>
    <w:p w14:paraId="297FF125" w14:textId="77777777" w:rsidR="004D6A6A" w:rsidRDefault="00252B7A" w:rsidP="002A20D1">
      <w:pPr>
        <w:pStyle w:val="Kop3"/>
      </w:pPr>
      <w:bookmarkStart w:id="141" w:name="_Toc519774803"/>
      <w:bookmarkStart w:id="142" w:name="_Toc519776329"/>
      <w:bookmarkStart w:id="143" w:name="_Toc520191666"/>
      <w:bookmarkEnd w:id="141"/>
      <w:bookmarkEnd w:id="142"/>
      <w:r>
        <w:lastRenderedPageBreak/>
        <w:t>Vaste hypotheek teboekgesteld binnenschip</w:t>
      </w:r>
      <w:bookmarkEnd w:id="143"/>
    </w:p>
    <w:p w14:paraId="2C52E744" w14:textId="77777777" w:rsidR="008D186D" w:rsidRDefault="008D186D" w:rsidP="008D186D">
      <w:pPr>
        <w:rPr>
          <w:lang w:val="nl"/>
        </w:rPr>
      </w:pPr>
    </w:p>
    <w:p w14:paraId="037EF8D8" w14:textId="77777777"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proofErr w:type="spellStart"/>
      <w:r w:rsidR="00386F1D">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14:paraId="391D217A" w14:textId="77777777" w:rsidR="008D186D" w:rsidRPr="00021522" w:rsidRDefault="008D186D" w:rsidP="008D186D">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vasteHypotheekSchip</w:t>
      </w:r>
      <w:proofErr w:type="spellEnd"/>
      <w:r w:rsidRPr="00021522">
        <w:rPr>
          <w:szCs w:val="18"/>
        </w:rPr>
        <w:t xml:space="preserve">/ </w:t>
      </w:r>
    </w:p>
    <w:p w14:paraId="2D9A2934" w14:textId="77777777"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14:paraId="2781F99E" w14:textId="77777777" w:rsidTr="00EA3A91">
        <w:tc>
          <w:tcPr>
            <w:tcW w:w="6771" w:type="dxa"/>
            <w:shd w:val="clear" w:color="auto" w:fill="auto"/>
          </w:tcPr>
          <w:p w14:paraId="0E2B683D" w14:textId="77777777"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14:paraId="324AB66A" w14:textId="77777777" w:rsidR="00555CB6" w:rsidRDefault="00555CB6" w:rsidP="00BC1351">
            <w:r>
              <w:t>Verplichte keuzeteks</w:t>
            </w:r>
            <w:r w:rsidR="0004265C">
              <w:t>t</w:t>
            </w:r>
            <w:r>
              <w:t xml:space="preserve"> en vaste tekst.</w:t>
            </w:r>
          </w:p>
          <w:p w14:paraId="7744DA92" w14:textId="77777777"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14:paraId="379BE635" w14:textId="77777777" w:rsidTr="00EA3A91">
        <w:tc>
          <w:tcPr>
            <w:tcW w:w="6771" w:type="dxa"/>
            <w:shd w:val="clear" w:color="auto" w:fill="auto"/>
          </w:tcPr>
          <w:p w14:paraId="4051EF80" w14:textId="77777777"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14:paraId="225DD7D2" w14:textId="77777777" w:rsidR="00BC1351" w:rsidRDefault="00981DD5" w:rsidP="00BC1351">
            <w:r>
              <w:t>Vaste tekst met v</w:t>
            </w:r>
            <w:r w:rsidR="00BC1351">
              <w:t>erplichte keuzetekst waarvan er één moet worden gekozen.</w:t>
            </w:r>
          </w:p>
          <w:p w14:paraId="052D505C" w14:textId="77777777" w:rsidR="00BC1351" w:rsidRDefault="00BC1351" w:rsidP="00BC1351">
            <w:r>
              <w:t>Keuzes zijn:</w:t>
            </w:r>
          </w:p>
          <w:p w14:paraId="36708E52" w14:textId="77777777"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1710C2C6" w14:textId="77777777"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90CD761" w14:textId="77777777"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7CAF9FF1" w14:textId="77777777" w:rsidR="008D5A8A" w:rsidRPr="00FF2620" w:rsidRDefault="008D5A8A" w:rsidP="004C1BAB"/>
          <w:p w14:paraId="7897DC8E" w14:textId="77777777" w:rsidR="008D5A8A" w:rsidRPr="00A860A2" w:rsidRDefault="008D5A8A" w:rsidP="008D5A8A">
            <w:r>
              <w:t>De vaste tekst volgt direct achter de gekozen keuzetekst.</w:t>
            </w:r>
          </w:p>
          <w:p w14:paraId="74F52519" w14:textId="77777777" w:rsidR="00BC1351" w:rsidRDefault="00BC1351" w:rsidP="00BC1351"/>
          <w:p w14:paraId="7B9D3779" w14:textId="77777777" w:rsidR="00BC1351" w:rsidRDefault="00BC1351" w:rsidP="00BC1351">
            <w:pPr>
              <w:rPr>
                <w:b/>
              </w:rPr>
            </w:pPr>
            <w:r w:rsidRPr="00FF2620">
              <w:rPr>
                <w:b/>
              </w:rPr>
              <w:t>Keuze 1:</w:t>
            </w:r>
          </w:p>
          <w:p w14:paraId="596625DA" w14:textId="77777777" w:rsidR="00BC1351" w:rsidRDefault="00BC1351" w:rsidP="00BC1351">
            <w:pPr>
              <w:spacing w:before="72"/>
            </w:pPr>
            <w:r>
              <w:t xml:space="preserve">De teksten “akten” en “respectievelijk” zijn afhankelijk van het aantal data dat volgt. </w:t>
            </w:r>
          </w:p>
          <w:p w14:paraId="3EC6F0A4" w14:textId="77777777" w:rsidR="00BC1351" w:rsidRDefault="00BC1351" w:rsidP="00BC1351">
            <w:r>
              <w:t>Als er 1 datum volgt, dan wordt de tekst “akte” getoond, anders de tekst “akten”. De tekst “respectievelijk” wordt alleen getoond als er meerdere data aanwezig zijn.</w:t>
            </w:r>
          </w:p>
          <w:p w14:paraId="710A9240" w14:textId="77777777" w:rsidR="00BC1351" w:rsidRPr="00895041" w:rsidRDefault="00BC1351" w:rsidP="00BC1351">
            <w:pPr>
              <w:rPr>
                <w:u w:val="single"/>
              </w:rPr>
            </w:pPr>
            <w:proofErr w:type="spellStart"/>
            <w:r w:rsidRPr="00895041">
              <w:rPr>
                <w:u w:val="single"/>
              </w:rPr>
              <w:t>Mapping</w:t>
            </w:r>
            <w:proofErr w:type="spellEnd"/>
            <w:r w:rsidRPr="00895041">
              <w:rPr>
                <w:u w:val="single"/>
              </w:rPr>
              <w:t>:</w:t>
            </w:r>
          </w:p>
          <w:p w14:paraId="3D9996D0" w14:textId="77777777" w:rsidR="00BC1351" w:rsidRDefault="00BC1351" w:rsidP="00BC1351">
            <w:pPr>
              <w:spacing w:line="240" w:lineRule="auto"/>
              <w:rPr>
                <w:sz w:val="16"/>
                <w:szCs w:val="16"/>
              </w:rPr>
            </w:pPr>
            <w:r>
              <w:rPr>
                <w:sz w:val="16"/>
                <w:szCs w:val="16"/>
              </w:rPr>
              <w:t>.</w:t>
            </w:r>
            <w:r w:rsidRPr="00FF2620">
              <w:rPr>
                <w:sz w:val="16"/>
                <w:szCs w:val="16"/>
              </w:rPr>
              <w:t>/</w:t>
            </w:r>
            <w:proofErr w:type="spellStart"/>
            <w:r w:rsidRPr="00FF2620">
              <w:rPr>
                <w:sz w:val="16"/>
                <w:szCs w:val="16"/>
              </w:rPr>
              <w:t>vasteHypotheek</w:t>
            </w:r>
            <w:proofErr w:type="spellEnd"/>
            <w:r>
              <w:rPr>
                <w:sz w:val="16"/>
                <w:szCs w:val="16"/>
              </w:rPr>
              <w:t>/</w:t>
            </w:r>
            <w:proofErr w:type="spellStart"/>
            <w:r w:rsidRPr="00FF2620">
              <w:rPr>
                <w:sz w:val="16"/>
                <w:szCs w:val="16"/>
              </w:rPr>
              <w:t>OnderhandseAkte</w:t>
            </w:r>
            <w:proofErr w:type="spellEnd"/>
            <w:r>
              <w:rPr>
                <w:sz w:val="16"/>
                <w:szCs w:val="16"/>
              </w:rPr>
              <w:t>/</w:t>
            </w:r>
            <w:r w:rsidRPr="00F3295D">
              <w:rPr>
                <w:sz w:val="16"/>
                <w:szCs w:val="16"/>
              </w:rPr>
              <w:t>datum</w:t>
            </w:r>
          </w:p>
          <w:p w14:paraId="483B8340" w14:textId="77777777" w:rsidR="00BC1351" w:rsidRDefault="00BC1351" w:rsidP="00BC1351">
            <w:pPr>
              <w:rPr>
                <w:b/>
              </w:rPr>
            </w:pPr>
            <w:r>
              <w:rPr>
                <w:b/>
              </w:rPr>
              <w:t>Keuze 2</w:t>
            </w:r>
            <w:r w:rsidRPr="00895041">
              <w:rPr>
                <w:b/>
              </w:rPr>
              <w:t>:</w:t>
            </w:r>
          </w:p>
          <w:p w14:paraId="2E27185A" w14:textId="77777777" w:rsidR="00BC1351" w:rsidRDefault="00BC1351" w:rsidP="00BC1351">
            <w:pPr>
              <w:spacing w:before="72"/>
            </w:pPr>
            <w:r>
              <w:t xml:space="preserve">De teksten “offertes”, “overeenkomsten” en “respectievelijk” zijn afhankelijk van het aantal data dat volgt. </w:t>
            </w:r>
          </w:p>
          <w:p w14:paraId="2CDDEFF7" w14:textId="77777777"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14:paraId="594BA435" w14:textId="77777777" w:rsidR="00BC1351" w:rsidRPr="00895041" w:rsidRDefault="00BC1351" w:rsidP="00BC1351">
            <w:pPr>
              <w:rPr>
                <w:u w:val="single"/>
              </w:rPr>
            </w:pPr>
            <w:proofErr w:type="spellStart"/>
            <w:r w:rsidRPr="00895041">
              <w:rPr>
                <w:u w:val="single"/>
              </w:rPr>
              <w:t>Mapping</w:t>
            </w:r>
            <w:proofErr w:type="spellEnd"/>
            <w:r w:rsidRPr="00895041">
              <w:rPr>
                <w:u w:val="single"/>
              </w:rPr>
              <w:t>:</w:t>
            </w:r>
          </w:p>
          <w:p w14:paraId="45E7580D" w14:textId="77777777" w:rsidR="00BC1351" w:rsidRDefault="00BC1351" w:rsidP="00BC1351">
            <w:pPr>
              <w:rPr>
                <w:sz w:val="16"/>
                <w:szCs w:val="16"/>
              </w:rPr>
            </w:pPr>
            <w:r>
              <w:rPr>
                <w:sz w:val="16"/>
                <w:szCs w:val="16"/>
              </w:rPr>
              <w:t>.</w:t>
            </w:r>
            <w:r w:rsidRPr="002A20D1">
              <w:rPr>
                <w:sz w:val="16"/>
                <w:szCs w:val="16"/>
              </w:rPr>
              <w:t>/</w:t>
            </w:r>
            <w:proofErr w:type="spellStart"/>
            <w:r w:rsidRPr="00662BBD">
              <w:rPr>
                <w:sz w:val="16"/>
                <w:szCs w:val="16"/>
              </w:rPr>
              <w:t>vasteHypotheek</w:t>
            </w:r>
            <w:proofErr w:type="spellEnd"/>
            <w:r w:rsidRPr="00FF2620">
              <w:rPr>
                <w:sz w:val="16"/>
                <w:szCs w:val="16"/>
              </w:rPr>
              <w:t>/Offerte/datum</w:t>
            </w:r>
          </w:p>
          <w:p w14:paraId="5729B98C" w14:textId="77777777" w:rsidR="00BC1351" w:rsidRPr="00FF2620"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Pr>
                <w:sz w:val="16"/>
                <w:szCs w:val="16"/>
              </w:rPr>
              <w:t>Acceptatie</w:t>
            </w:r>
            <w:proofErr w:type="spellEnd"/>
            <w:r w:rsidRPr="00FF2620">
              <w:rPr>
                <w:sz w:val="16"/>
                <w:szCs w:val="16"/>
              </w:rPr>
              <w:t>/datum</w:t>
            </w:r>
          </w:p>
          <w:p w14:paraId="76C00CFE" w14:textId="77777777" w:rsidR="00BC1351" w:rsidRDefault="00BC1351" w:rsidP="00BC1351">
            <w:pPr>
              <w:rPr>
                <w:b/>
              </w:rPr>
            </w:pPr>
            <w:r>
              <w:rPr>
                <w:b/>
              </w:rPr>
              <w:t>Keuze 3</w:t>
            </w:r>
            <w:r w:rsidRPr="00895041">
              <w:rPr>
                <w:b/>
              </w:rPr>
              <w:t>:</w:t>
            </w:r>
          </w:p>
          <w:p w14:paraId="40BF6402" w14:textId="77777777" w:rsidR="00BC1351" w:rsidRDefault="00BC1351" w:rsidP="00BC1351">
            <w:pPr>
              <w:spacing w:before="72"/>
            </w:pPr>
            <w:r>
              <w:t xml:space="preserve">De tekst “overeenkomsten” en “respectievelijk” zijn afhankelijk van het aantal data dat volgt. </w:t>
            </w:r>
          </w:p>
          <w:p w14:paraId="096C84C2" w14:textId="77777777"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14:paraId="232DCCC3" w14:textId="77777777" w:rsidR="00BC1351" w:rsidRPr="00895041" w:rsidRDefault="00BC1351" w:rsidP="00BC1351">
            <w:pPr>
              <w:rPr>
                <w:u w:val="single"/>
              </w:rPr>
            </w:pPr>
            <w:proofErr w:type="spellStart"/>
            <w:r w:rsidRPr="00895041">
              <w:rPr>
                <w:u w:val="single"/>
              </w:rPr>
              <w:t>Mapping</w:t>
            </w:r>
            <w:proofErr w:type="spellEnd"/>
            <w:r w:rsidRPr="00895041">
              <w:rPr>
                <w:u w:val="single"/>
              </w:rPr>
              <w:t>:</w:t>
            </w:r>
          </w:p>
          <w:p w14:paraId="2F1516DA" w14:textId="77777777" w:rsidR="00BC1351"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14:paraId="571A8402" w14:textId="77777777" w:rsidR="00BC1351" w:rsidRDefault="00BC1351" w:rsidP="00A66677">
            <w:pPr>
              <w:tabs>
                <w:tab w:val="left" w:pos="4600"/>
              </w:tabs>
              <w:rPr>
                <w:sz w:val="16"/>
                <w:szCs w:val="16"/>
              </w:rPr>
            </w:pPr>
            <w:r>
              <w:rPr>
                <w:sz w:val="16"/>
                <w:szCs w:val="16"/>
              </w:rPr>
              <w:t>.</w:t>
            </w:r>
            <w:r w:rsidRPr="00FF2620">
              <w:rPr>
                <w:sz w:val="16"/>
                <w:szCs w:val="16"/>
              </w:rPr>
              <w:t>/</w:t>
            </w:r>
            <w:proofErr w:type="spellStart"/>
            <w:r>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r w:rsidR="004F67D7">
              <w:rPr>
                <w:sz w:val="16"/>
                <w:szCs w:val="16"/>
              </w:rPr>
              <w:tab/>
            </w:r>
          </w:p>
          <w:p w14:paraId="2F472043" w14:textId="77777777" w:rsidR="004F67D7" w:rsidRDefault="004F67D7" w:rsidP="00A66677">
            <w:pPr>
              <w:tabs>
                <w:tab w:val="left" w:pos="4600"/>
              </w:tabs>
              <w:rPr>
                <w:sz w:val="16"/>
                <w:szCs w:val="16"/>
              </w:rPr>
            </w:pPr>
          </w:p>
          <w:p w14:paraId="56AD7485" w14:textId="77777777" w:rsidR="004F67D7" w:rsidRPr="00A66677" w:rsidRDefault="004F67D7" w:rsidP="004F67D7">
            <w:pPr>
              <w:tabs>
                <w:tab w:val="left" w:pos="4600"/>
              </w:tabs>
              <w:rPr>
                <w:szCs w:val="18"/>
              </w:rPr>
            </w:pPr>
            <w:r w:rsidRPr="00A66677">
              <w:rPr>
                <w:szCs w:val="18"/>
              </w:rPr>
              <w:t>Indien er 2 data zijn, worden deze gescheiden door ‘en’:</w:t>
            </w:r>
          </w:p>
          <w:p w14:paraId="575BE569" w14:textId="77777777" w:rsidR="004F67D7" w:rsidRPr="00A66677" w:rsidRDefault="004F67D7" w:rsidP="004F67D7">
            <w:pPr>
              <w:tabs>
                <w:tab w:val="left" w:pos="4600"/>
              </w:tabs>
              <w:rPr>
                <w:szCs w:val="18"/>
              </w:rPr>
            </w:pPr>
            <w:r w:rsidRPr="00A66677">
              <w:rPr>
                <w:szCs w:val="18"/>
              </w:rPr>
              <w:t xml:space="preserve">        - datum en datum,</w:t>
            </w:r>
          </w:p>
          <w:p w14:paraId="7B7CD7D7" w14:textId="77777777"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14:paraId="7F71461E" w14:textId="77777777" w:rsidR="00B3612E" w:rsidRPr="00B3612E" w:rsidRDefault="004F67D7" w:rsidP="00A66677">
            <w:pPr>
              <w:tabs>
                <w:tab w:val="left" w:pos="4600"/>
              </w:tabs>
            </w:pPr>
            <w:r w:rsidRPr="00A66677">
              <w:rPr>
                <w:szCs w:val="18"/>
              </w:rPr>
              <w:t xml:space="preserve">        - datum, datum en datum,</w:t>
            </w:r>
          </w:p>
        </w:tc>
      </w:tr>
      <w:tr w:rsidR="004D6A6A" w:rsidRPr="00343045" w14:paraId="2E742970" w14:textId="77777777" w:rsidTr="00EA3A91">
        <w:tc>
          <w:tcPr>
            <w:tcW w:w="6771" w:type="dxa"/>
            <w:shd w:val="clear" w:color="auto" w:fill="auto"/>
          </w:tcPr>
          <w:p w14:paraId="72DB5C16" w14:textId="77777777"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14:paraId="6468BA37" w14:textId="77777777" w:rsidR="00490C1F"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00800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p>
          <w:p w14:paraId="20BCC47F" w14:textId="77777777"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sidRPr="004C1BAB">
              <w:rPr>
                <w:rFonts w:cs="Arial"/>
                <w:color w:val="FF0000"/>
                <w:sz w:val="20"/>
              </w:rPr>
              <w:t>Wie de debiteur is, staat hierna</w:t>
            </w:r>
          </w:p>
          <w:p w14:paraId="04CB00ED" w14:textId="77777777"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14:paraId="7AEF2DD4" w14:textId="77777777" w:rsidR="00CF08D4" w:rsidRDefault="00CF08D4" w:rsidP="00CF08D4">
            <w:r>
              <w:lastRenderedPageBreak/>
              <w:t>Verplichte keuzeteksten waarbij van de 2 mogelijkheden er minimaal één moet worden gekozen. De nummering is niet gerelateerd aan de teksten, dus oplopend nummeren vanaf 1.</w:t>
            </w:r>
          </w:p>
          <w:p w14:paraId="44BE24E3" w14:textId="77777777" w:rsidR="00CF08D4" w:rsidRDefault="00CF08D4" w:rsidP="00CF08D4"/>
          <w:p w14:paraId="4D99F081" w14:textId="77777777" w:rsidR="00CF08D4" w:rsidRDefault="00CF08D4" w:rsidP="00CF08D4">
            <w:r>
              <w:lastRenderedPageBreak/>
              <w:t>De laatst gekozen keuzetekst wordt afgesloten met een ‘.’, de eventuele andere(n) met een ‘;’.</w:t>
            </w:r>
          </w:p>
          <w:p w14:paraId="25AC6F1D" w14:textId="77777777" w:rsidR="00CF08D4" w:rsidRDefault="00CF08D4" w:rsidP="00CF08D4"/>
          <w:p w14:paraId="632F74BD" w14:textId="77777777" w:rsidR="00CF08D4" w:rsidRPr="00124E96" w:rsidRDefault="00CF08D4" w:rsidP="00CF08D4">
            <w:r w:rsidRPr="00124E96">
              <w:t xml:space="preserve">De eerste keuzetekst wordt getoond wanneer er gegevens zijn ingevuld in </w:t>
            </w:r>
          </w:p>
          <w:p w14:paraId="2E9E6242" w14:textId="77777777" w:rsidR="00CF08D4" w:rsidRPr="00124E96" w:rsidRDefault="00CF08D4" w:rsidP="00CF08D4">
            <w:r w:rsidRPr="00124E96">
              <w:t>./</w:t>
            </w:r>
            <w:proofErr w:type="spellStart"/>
            <w:r w:rsidR="00B52678">
              <w:t>G</w:t>
            </w:r>
            <w:r w:rsidRPr="00124E96">
              <w:t>eldleningen</w:t>
            </w:r>
            <w:r>
              <w:t>InclRente</w:t>
            </w:r>
            <w:proofErr w:type="spellEnd"/>
          </w:p>
          <w:p w14:paraId="0D2C5186" w14:textId="77777777" w:rsidR="00CF08D4" w:rsidRPr="00124E96" w:rsidRDefault="00CF08D4" w:rsidP="00CF08D4">
            <w:r w:rsidRPr="00124E96">
              <w:t>De tweede keuzetekst wordt getoond wanneer er gegevens zijn ingevuld in</w:t>
            </w:r>
          </w:p>
          <w:p w14:paraId="78404975" w14:textId="77777777" w:rsidR="00CF08D4" w:rsidRDefault="00CF08D4" w:rsidP="00CF08D4">
            <w:r w:rsidRPr="00124E96">
              <w:t>./</w:t>
            </w:r>
            <w:proofErr w:type="spellStart"/>
            <w:r w:rsidR="00B52678">
              <w:t>K</w:t>
            </w:r>
            <w:r w:rsidRPr="00124E96">
              <w:t>redieten</w:t>
            </w:r>
            <w:r>
              <w:t>InclRente</w:t>
            </w:r>
            <w:proofErr w:type="spellEnd"/>
          </w:p>
          <w:p w14:paraId="554F0E28" w14:textId="77777777" w:rsidR="005C20A5" w:rsidRPr="00124E96" w:rsidRDefault="005C20A5" w:rsidP="00CF08D4"/>
          <w:p w14:paraId="54DEE9B9" w14:textId="77777777" w:rsidR="005C20A5" w:rsidRDefault="005C20A5" w:rsidP="005C20A5">
            <w:r>
              <w:t>De vaste tekst volgt direct achter de gekozen keuzetekst.</w:t>
            </w:r>
          </w:p>
          <w:p w14:paraId="06B94C35" w14:textId="77777777" w:rsidR="00D32FB7" w:rsidRPr="00A860A2" w:rsidRDefault="00D32FB7" w:rsidP="005C20A5"/>
          <w:p w14:paraId="0DAD333F" w14:textId="1F5009F4" w:rsidR="00CF08D4" w:rsidRPr="004C1BAB" w:rsidRDefault="00CF08D4" w:rsidP="00CF08D4">
            <w:pPr>
              <w:spacing w:before="72"/>
              <w:rPr>
                <w:b/>
                <w:color w:val="800080"/>
                <w:sz w:val="16"/>
                <w:szCs w:val="16"/>
              </w:rPr>
            </w:pPr>
            <w:r w:rsidRPr="00FA148A">
              <w:rPr>
                <w:b/>
              </w:rPr>
              <w:t xml:space="preserve">Bij </w:t>
            </w:r>
            <w:r w:rsidR="00EE23EA">
              <w:rPr>
                <w:b/>
              </w:rPr>
              <w:t xml:space="preserve">verplichte </w:t>
            </w:r>
            <w:r w:rsidRPr="00FA148A">
              <w:rPr>
                <w:b/>
              </w:rPr>
              <w:t xml:space="preserve">keuzetekst </w:t>
            </w:r>
            <w:r w:rsidRPr="004C1BAB">
              <w:rPr>
                <w:b/>
              </w:rPr>
              <w:t xml:space="preserve">1: </w:t>
            </w:r>
          </w:p>
          <w:p w14:paraId="4893AEE2" w14:textId="77777777" w:rsidR="00CF08D4" w:rsidRDefault="00CF08D4" w:rsidP="00CF08D4">
            <w:pPr>
              <w:spacing w:before="72"/>
            </w:pPr>
            <w:r>
              <w:t xml:space="preserve">De teksten “geldleningen” en “respectievelijk” zijn afhankelijk van het aantal bedragen dat volgt. </w:t>
            </w:r>
          </w:p>
          <w:p w14:paraId="64A8FA60" w14:textId="77777777" w:rsidR="00CF08D4" w:rsidRDefault="00CF08D4" w:rsidP="00CF08D4">
            <w:pPr>
              <w:spacing w:before="72"/>
            </w:pPr>
            <w:r>
              <w:t>Als er 1 bedrag volgt, dan wordt de tekst “geldlening” getoond, anders de tekst “geldleningen”. De tekst “respectievelijk” wordt alleen getoond als er meerdere bedragen aanwezig zijn.</w:t>
            </w:r>
          </w:p>
          <w:p w14:paraId="419A32C1"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14:paraId="5399F5F2" w14:textId="77777777"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14:paraId="547D2AF7" w14:textId="77777777" w:rsidR="00CF08D4" w:rsidRPr="00EA3A91" w:rsidRDefault="00CF08D4" w:rsidP="00CF08D4">
            <w:pPr>
              <w:spacing w:line="240" w:lineRule="auto"/>
              <w:rPr>
                <w:sz w:val="16"/>
                <w:szCs w:val="16"/>
              </w:rPr>
            </w:pPr>
            <w:r w:rsidRPr="00EA3A91">
              <w:rPr>
                <w:sz w:val="16"/>
                <w:szCs w:val="16"/>
              </w:rPr>
              <w:tab/>
              <w:t>./som</w:t>
            </w:r>
          </w:p>
          <w:p w14:paraId="60E62EB4" w14:textId="77777777" w:rsidR="00CF08D4" w:rsidRDefault="00CF08D4" w:rsidP="00CF08D4">
            <w:pPr>
              <w:spacing w:line="240" w:lineRule="auto"/>
              <w:rPr>
                <w:sz w:val="16"/>
                <w:szCs w:val="16"/>
              </w:rPr>
            </w:pPr>
            <w:r w:rsidRPr="00EA3A91">
              <w:rPr>
                <w:sz w:val="16"/>
                <w:szCs w:val="16"/>
              </w:rPr>
              <w:tab/>
              <w:t>./valuta</w:t>
            </w:r>
          </w:p>
          <w:p w14:paraId="799A9B95" w14:textId="77777777" w:rsidR="00CF08D4" w:rsidRDefault="00CF08D4" w:rsidP="00CF08D4">
            <w:pPr>
              <w:spacing w:line="240" w:lineRule="auto"/>
              <w:rPr>
                <w:sz w:val="16"/>
                <w:szCs w:val="16"/>
              </w:rPr>
            </w:pPr>
          </w:p>
          <w:p w14:paraId="3B4FAE6C" w14:textId="77777777"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14:paraId="7AE3327B" w14:textId="77777777"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7914A34C" w14:textId="77777777" w:rsidR="00CF08D4" w:rsidRDefault="00CF08D4" w:rsidP="00CF08D4">
            <w:pPr>
              <w:spacing w:line="240" w:lineRule="auto"/>
              <w:rPr>
                <w:sz w:val="16"/>
                <w:szCs w:val="16"/>
              </w:rPr>
            </w:pPr>
            <w:r w:rsidRPr="00EA3A91">
              <w:rPr>
                <w:sz w:val="16"/>
                <w:szCs w:val="16"/>
              </w:rPr>
              <w:tab/>
              <w:t>./</w:t>
            </w:r>
            <w:r w:rsidR="00426CA3">
              <w:rPr>
                <w:sz w:val="16"/>
                <w:szCs w:val="16"/>
              </w:rPr>
              <w:t>percentage</w:t>
            </w:r>
          </w:p>
          <w:p w14:paraId="27C99C50"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7C7E6CB8" w14:textId="77777777"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14:paraId="191DCFDF" w14:textId="77777777" w:rsidR="00426CA3" w:rsidRDefault="00426CA3" w:rsidP="00426CA3">
            <w:pPr>
              <w:spacing w:line="240" w:lineRule="auto"/>
              <w:rPr>
                <w:sz w:val="16"/>
                <w:szCs w:val="16"/>
              </w:rPr>
            </w:pPr>
            <w:r>
              <w:rPr>
                <w:sz w:val="16"/>
                <w:szCs w:val="16"/>
              </w:rPr>
              <w:tab/>
              <w:t>./datum</w:t>
            </w:r>
          </w:p>
          <w:p w14:paraId="27BC6FC3" w14:textId="77777777" w:rsidR="00426CA3" w:rsidRDefault="00426CA3" w:rsidP="00426CA3">
            <w:pPr>
              <w:spacing w:line="240" w:lineRule="auto"/>
              <w:rPr>
                <w:sz w:val="16"/>
                <w:szCs w:val="16"/>
              </w:rPr>
            </w:pPr>
          </w:p>
          <w:p w14:paraId="031845D7" w14:textId="77777777"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553BECD8" w14:textId="77777777"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w:t>
            </w:r>
            <w:proofErr w:type="spellStart"/>
            <w:r>
              <w:rPr>
                <w:sz w:val="16"/>
                <w:szCs w:val="16"/>
              </w:rPr>
              <w:t>EerstVervalDatum</w:t>
            </w:r>
            <w:proofErr w:type="spellEnd"/>
          </w:p>
          <w:p w14:paraId="76FA0CF5" w14:textId="77777777" w:rsidR="00426CA3" w:rsidRPr="00EA3A91" w:rsidRDefault="00426CA3" w:rsidP="00426CA3">
            <w:pPr>
              <w:spacing w:line="240" w:lineRule="auto"/>
              <w:rPr>
                <w:sz w:val="16"/>
                <w:szCs w:val="16"/>
              </w:rPr>
            </w:pPr>
            <w:r>
              <w:rPr>
                <w:sz w:val="16"/>
                <w:szCs w:val="16"/>
              </w:rPr>
              <w:tab/>
              <w:t>./datum</w:t>
            </w:r>
          </w:p>
          <w:p w14:paraId="71D018D3" w14:textId="77777777"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14:paraId="57554060" w14:textId="77777777" w:rsidR="00CF08D4" w:rsidRDefault="00CF08D4" w:rsidP="00CF08D4">
            <w:pPr>
              <w:spacing w:before="72"/>
            </w:pPr>
            <w:r>
              <w:t xml:space="preserve">De teksten “kredieten” en “respectievelijk” zijn afhankelijk van het aantal bedragen dat volgt. </w:t>
            </w:r>
          </w:p>
          <w:p w14:paraId="7C93881A" w14:textId="77777777" w:rsidR="00CF08D4" w:rsidRDefault="00CF08D4" w:rsidP="00CF08D4">
            <w:pPr>
              <w:spacing w:before="72"/>
            </w:pPr>
            <w:r>
              <w:t>Als er 1 bedrag volgt, dan wordt de tekst “krediet” getoond, anders de tekst “kredieten”. De tekst “respectievelijk” wordt alleen getoond als er meerdere bedragen aanwezig zijn.</w:t>
            </w:r>
          </w:p>
          <w:p w14:paraId="42D9367F" w14:textId="77777777"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14:paraId="220C7317" w14:textId="77777777"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14:paraId="52A801BC" w14:textId="77777777"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14:paraId="125774F9" w14:textId="77777777" w:rsidR="00CF08D4" w:rsidRPr="001537FB" w:rsidRDefault="00CF08D4" w:rsidP="00CF08D4">
            <w:pPr>
              <w:spacing w:line="240" w:lineRule="auto"/>
              <w:rPr>
                <w:sz w:val="16"/>
                <w:szCs w:val="16"/>
              </w:rPr>
            </w:pPr>
            <w:r w:rsidRPr="001537FB">
              <w:rPr>
                <w:sz w:val="16"/>
                <w:szCs w:val="16"/>
              </w:rPr>
              <w:tab/>
              <w:t>./som</w:t>
            </w:r>
          </w:p>
          <w:p w14:paraId="402F289C" w14:textId="77777777"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14:paraId="6C35AC54" w14:textId="77777777" w:rsidR="00CF381D" w:rsidRDefault="00CF381D" w:rsidP="00CF08D4">
            <w:pPr>
              <w:spacing w:line="240" w:lineRule="auto"/>
              <w:rPr>
                <w:sz w:val="16"/>
                <w:szCs w:val="16"/>
              </w:rPr>
            </w:pPr>
          </w:p>
          <w:p w14:paraId="6221138A"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14:paraId="29F78D3F"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14:paraId="18F263E2" w14:textId="77777777" w:rsidR="00CF381D" w:rsidRDefault="00CF381D" w:rsidP="00CF381D">
            <w:pPr>
              <w:spacing w:line="240" w:lineRule="auto"/>
              <w:rPr>
                <w:sz w:val="16"/>
                <w:szCs w:val="16"/>
              </w:rPr>
            </w:pPr>
            <w:r w:rsidRPr="00EA3A91">
              <w:rPr>
                <w:sz w:val="16"/>
                <w:szCs w:val="16"/>
              </w:rPr>
              <w:tab/>
              <w:t>./</w:t>
            </w:r>
            <w:r>
              <w:rPr>
                <w:sz w:val="16"/>
                <w:szCs w:val="16"/>
              </w:rPr>
              <w:t>percentage</w:t>
            </w:r>
          </w:p>
          <w:p w14:paraId="25EE9F35"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14:paraId="4E5E8061"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14:paraId="1A6FF80F" w14:textId="77777777" w:rsidR="00CF381D" w:rsidRDefault="00CF381D" w:rsidP="00CF381D">
            <w:pPr>
              <w:spacing w:line="240" w:lineRule="auto"/>
              <w:rPr>
                <w:sz w:val="16"/>
                <w:szCs w:val="16"/>
              </w:rPr>
            </w:pPr>
            <w:r>
              <w:rPr>
                <w:sz w:val="16"/>
                <w:szCs w:val="16"/>
              </w:rPr>
              <w:tab/>
              <w:t>./datum</w:t>
            </w:r>
          </w:p>
          <w:p w14:paraId="548C23BA" w14:textId="77777777" w:rsidR="00CF381D" w:rsidRDefault="00CF381D" w:rsidP="00CF381D">
            <w:pPr>
              <w:spacing w:line="240" w:lineRule="auto"/>
              <w:rPr>
                <w:sz w:val="16"/>
                <w:szCs w:val="16"/>
              </w:rPr>
            </w:pPr>
          </w:p>
          <w:p w14:paraId="1F436CF7" w14:textId="77777777"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14:paraId="78B803C3" w14:textId="77777777"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EerstVervalDatum</w:t>
            </w:r>
            <w:proofErr w:type="spellEnd"/>
          </w:p>
          <w:p w14:paraId="46754D58" w14:textId="77777777" w:rsidR="00CF381D" w:rsidRPr="00EA3A91" w:rsidRDefault="00CF381D" w:rsidP="00CF381D">
            <w:pPr>
              <w:spacing w:line="240" w:lineRule="auto"/>
              <w:rPr>
                <w:sz w:val="16"/>
                <w:szCs w:val="16"/>
              </w:rPr>
            </w:pPr>
            <w:r>
              <w:rPr>
                <w:sz w:val="16"/>
                <w:szCs w:val="16"/>
              </w:rPr>
              <w:tab/>
              <w:t>./datum</w:t>
            </w:r>
          </w:p>
          <w:p w14:paraId="1D250C67" w14:textId="77777777" w:rsidR="00CF381D" w:rsidRPr="00FF2620" w:rsidRDefault="00CF381D" w:rsidP="00CF08D4">
            <w:pPr>
              <w:spacing w:line="240" w:lineRule="auto"/>
              <w:rPr>
                <w:sz w:val="16"/>
                <w:szCs w:val="16"/>
              </w:rPr>
            </w:pPr>
          </w:p>
          <w:p w14:paraId="31598052" w14:textId="77777777"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14:paraId="519C8668" w14:textId="77777777"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14:paraId="7CDD1B98" w14:textId="77777777"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14:paraId="497891ED" w14:textId="77777777"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14:paraId="318306BE" w14:textId="77777777"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14:paraId="0AA6721B" w14:textId="77777777" w:rsidR="00D90EB7" w:rsidRPr="00EA3A91" w:rsidRDefault="00D90EB7" w:rsidP="00EA3A91">
            <w:pPr>
              <w:spacing w:line="240" w:lineRule="auto"/>
              <w:rPr>
                <w:sz w:val="16"/>
                <w:szCs w:val="16"/>
              </w:rPr>
            </w:pPr>
          </w:p>
        </w:tc>
      </w:tr>
    </w:tbl>
    <w:p w14:paraId="396666EF" w14:textId="77777777" w:rsidR="00B954FA" w:rsidRDefault="00B954FA"/>
    <w:p w14:paraId="2887AFF9" w14:textId="77777777" w:rsidR="00B954FA" w:rsidRDefault="00B954FA"/>
    <w:p w14:paraId="7876B26E" w14:textId="77777777" w:rsidR="00B954FA" w:rsidRDefault="00B954FA"/>
    <w:p w14:paraId="7CA81108" w14:textId="77777777" w:rsidR="00B954FA" w:rsidRDefault="00B954FA" w:rsidP="004C1BAB">
      <w:pPr>
        <w:pStyle w:val="Kop2"/>
      </w:pPr>
      <w:bookmarkStart w:id="144" w:name="_Toc520191667"/>
      <w:r>
        <w:t>Opeisbaarheid</w:t>
      </w:r>
      <w:bookmarkEnd w:id="144"/>
    </w:p>
    <w:p w14:paraId="56A24F79" w14:textId="77777777" w:rsidR="00B954FA" w:rsidRDefault="00B954FA"/>
    <w:p w14:paraId="2BCFC0A1" w14:textId="77777777"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14:paraId="79541F0A" w14:textId="77777777" w:rsidTr="00EA3A91">
        <w:tc>
          <w:tcPr>
            <w:tcW w:w="6771" w:type="dxa"/>
            <w:shd w:val="clear" w:color="auto" w:fill="auto"/>
          </w:tcPr>
          <w:p w14:paraId="5C1DBB0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14:paraId="7B9BD905"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14:paraId="24E195D8" w14:textId="77777777"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14:paraId="7D3E5136" w14:textId="77777777"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14:paraId="5ABE8B56" w14:textId="77777777"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14:paraId="5AF452DC" w14:textId="58A285C6"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14:paraId="6A1B9BFC" w14:textId="77777777"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14:paraId="403BF920" w14:textId="77777777"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14:paraId="57D10DA6"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14:paraId="0A058F05"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14:paraId="124C7402" w14:textId="77777777"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14:paraId="1A0B2541" w14:textId="77777777"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14:paraId="38A0EEC1" w14:textId="77777777"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10F4282D" w14:textId="77777777"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14:paraId="01B5F375" w14:textId="77777777" w:rsidR="00BD7AE6" w:rsidRDefault="00BD7AE6" w:rsidP="00A7152A">
            <w:pPr>
              <w:rPr>
                <w:szCs w:val="18"/>
              </w:rPr>
            </w:pPr>
          </w:p>
          <w:p w14:paraId="3C499051" w14:textId="77777777" w:rsidR="00BD7AE6" w:rsidRDefault="00BD7AE6" w:rsidP="004C1BAB">
            <w:pPr>
              <w:spacing w:line="240" w:lineRule="auto"/>
              <w:rPr>
                <w:szCs w:val="18"/>
                <w:u w:val="single"/>
              </w:rPr>
            </w:pPr>
            <w:proofErr w:type="spellStart"/>
            <w:r w:rsidRPr="004C1BAB">
              <w:rPr>
                <w:szCs w:val="18"/>
                <w:u w:val="single"/>
              </w:rPr>
              <w:t>Mapping</w:t>
            </w:r>
            <w:proofErr w:type="spellEnd"/>
            <w:r w:rsidRPr="004C1BAB">
              <w:rPr>
                <w:szCs w:val="18"/>
                <w:u w:val="single"/>
              </w:rPr>
              <w:t>:</w:t>
            </w:r>
          </w:p>
          <w:p w14:paraId="6D3251D6" w14:textId="77777777" w:rsidR="00776D93" w:rsidRDefault="00776D93" w:rsidP="004C1BAB">
            <w:pPr>
              <w:spacing w:line="240" w:lineRule="auto"/>
              <w:rPr>
                <w:sz w:val="16"/>
                <w:szCs w:val="16"/>
              </w:rPr>
            </w:pPr>
            <w:r w:rsidRPr="004C1BAB">
              <w:rPr>
                <w:sz w:val="16"/>
                <w:szCs w:val="16"/>
              </w:rPr>
              <w:t>./</w:t>
            </w:r>
            <w:proofErr w:type="spellStart"/>
            <w:r w:rsidR="00BD7AE6" w:rsidRPr="004C1BAB">
              <w:rPr>
                <w:sz w:val="16"/>
                <w:szCs w:val="16"/>
              </w:rPr>
              <w:t>StukdeelHypotheek</w:t>
            </w:r>
            <w:proofErr w:type="spellEnd"/>
            <w:r w:rsidR="008B31E6">
              <w:rPr>
                <w:sz w:val="16"/>
                <w:szCs w:val="16"/>
              </w:rPr>
              <w:t xml:space="preserve"> </w:t>
            </w:r>
            <w:r w:rsidR="008B31E6" w:rsidRPr="00EA3A91">
              <w:rPr>
                <w:rFonts w:cs="Arial"/>
                <w:sz w:val="16"/>
                <w:szCs w:val="16"/>
              </w:rPr>
              <w:t>[</w:t>
            </w:r>
            <w:proofErr w:type="spellStart"/>
            <w:r w:rsidR="008B31E6" w:rsidRPr="00EA3A91">
              <w:rPr>
                <w:rFonts w:cs="Arial"/>
                <w:sz w:val="16"/>
                <w:szCs w:val="16"/>
              </w:rPr>
              <w:t>aanduidingHypotheek</w:t>
            </w:r>
            <w:proofErr w:type="spellEnd"/>
            <w:r w:rsidR="008B31E6" w:rsidRPr="00EA3A91">
              <w:rPr>
                <w:rFonts w:cs="Arial"/>
                <w:sz w:val="16"/>
                <w:szCs w:val="16"/>
              </w:rPr>
              <w:t xml:space="preserve"> = leeg of niet aanwezig]</w:t>
            </w:r>
          </w:p>
          <w:p w14:paraId="3E7A6A7D" w14:textId="77777777" w:rsidR="004D6A6A" w:rsidRPr="004C1BAB" w:rsidRDefault="00776D93" w:rsidP="004C1BAB">
            <w:pPr>
              <w:spacing w:line="240" w:lineRule="auto"/>
              <w:rPr>
                <w:sz w:val="16"/>
                <w:szCs w:val="16"/>
              </w:rPr>
            </w:pPr>
            <w:r>
              <w:rPr>
                <w:sz w:val="16"/>
                <w:szCs w:val="16"/>
              </w:rPr>
              <w:t xml:space="preserve">  ./</w:t>
            </w:r>
            <w:r w:rsidRPr="004C1BAB">
              <w:rPr>
                <w:sz w:val="16"/>
                <w:szCs w:val="16"/>
              </w:rPr>
              <w:t>/</w:t>
            </w:r>
            <w:proofErr w:type="spellStart"/>
            <w:r w:rsidRPr="004C1BAB">
              <w:rPr>
                <w:sz w:val="16"/>
                <w:szCs w:val="16"/>
              </w:rPr>
              <w:t>IMKAD_ZakelijkRecht</w:t>
            </w:r>
            <w:proofErr w:type="spellEnd"/>
            <w:r w:rsidRPr="004C1BAB">
              <w:rPr>
                <w:sz w:val="16"/>
                <w:szCs w:val="16"/>
              </w:rPr>
              <w:t>/Schip</w:t>
            </w:r>
          </w:p>
        </w:tc>
      </w:tr>
    </w:tbl>
    <w:p w14:paraId="2B37B679" w14:textId="77777777" w:rsidR="00E44260" w:rsidRDefault="00E44260">
      <w:r>
        <w:br w:type="page"/>
      </w:r>
    </w:p>
    <w:p w14:paraId="136012E8" w14:textId="77777777" w:rsidR="0065300B" w:rsidRDefault="0065300B" w:rsidP="004C1BAB">
      <w:pPr>
        <w:pStyle w:val="Kop2"/>
      </w:pPr>
      <w:bookmarkStart w:id="145" w:name="_Toc520191668"/>
      <w:r>
        <w:lastRenderedPageBreak/>
        <w:t>Hypotheekbedrag</w:t>
      </w:r>
      <w:bookmarkEnd w:id="145"/>
    </w:p>
    <w:p w14:paraId="67C204AD" w14:textId="77777777" w:rsidR="0065300B" w:rsidRPr="004C1BAB" w:rsidRDefault="0065300B">
      <w:pPr>
        <w:rPr>
          <w:lang w:val="nl"/>
        </w:rPr>
      </w:pPr>
    </w:p>
    <w:p w14:paraId="193A5C1B" w14:textId="77777777" w:rsidR="00467C17" w:rsidRDefault="0002427D" w:rsidP="0002427D">
      <w:bookmarkStart w:id="146" w:name="_Toc255394977"/>
      <w:bookmarkStart w:id="147" w:name="_Toc255395482"/>
      <w:bookmarkStart w:id="148" w:name="_Toc519693345"/>
      <w:bookmarkStart w:id="149" w:name="_Toc519693452"/>
      <w:bookmarkStart w:id="150" w:name="_Toc519693504"/>
      <w:bookmarkEnd w:id="146"/>
      <w:bookmarkEnd w:id="147"/>
      <w:bookmarkEnd w:id="148"/>
      <w:bookmarkEnd w:id="149"/>
      <w:bookmarkEnd w:id="150"/>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14:paraId="6EEC49ED" w14:textId="77777777"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14:paraId="79DD0C4B" w14:textId="77777777"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14:paraId="302D9B8C" w14:textId="77777777"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60B51EE7"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w:t>
      </w:r>
      <w:proofErr w:type="spellStart"/>
      <w:r>
        <w:t>mapping</w:t>
      </w:r>
      <w:proofErr w:type="spellEnd"/>
      <w:r>
        <w:t xml:space="preserve">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14:paraId="1F6F63FA" w14:textId="77777777"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14:paraId="0F5B426B" w14:textId="77777777"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14:paraId="3B0FB91F" w14:textId="77777777"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14:paraId="6F651D02" w14:textId="77777777" w:rsidTr="00EA3A91">
        <w:tc>
          <w:tcPr>
            <w:tcW w:w="6771" w:type="dxa"/>
            <w:shd w:val="clear" w:color="auto" w:fill="auto"/>
          </w:tcPr>
          <w:p w14:paraId="653DA138" w14:textId="77777777"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14:paraId="085EBBB6" w14:textId="77777777"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14:paraId="3553EAD7" w14:textId="77777777" w:rsidR="00DA1F20" w:rsidRPr="00EA3A91" w:rsidRDefault="006D311E" w:rsidP="00CC6BC9">
            <w:pPr>
              <w:rPr>
                <w:szCs w:val="18"/>
              </w:rPr>
            </w:pPr>
            <w:r>
              <w:rPr>
                <w:szCs w:val="18"/>
              </w:rPr>
              <w:t>Vaste tekst</w:t>
            </w:r>
          </w:p>
        </w:tc>
      </w:tr>
    </w:tbl>
    <w:p w14:paraId="1516CCF1" w14:textId="77777777"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14:paraId="4D3DB2BF" w14:textId="77777777" w:rsidTr="00EA3A91">
        <w:tc>
          <w:tcPr>
            <w:tcW w:w="6771" w:type="dxa"/>
            <w:shd w:val="clear" w:color="auto" w:fill="auto"/>
          </w:tcPr>
          <w:p w14:paraId="26C0ECBB" w14:textId="77777777"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14:paraId="524677BB" w14:textId="77777777" w:rsidR="00CC6BC9" w:rsidRPr="00EA3A91" w:rsidRDefault="00CC6BC9" w:rsidP="00A50006">
            <w:pPr>
              <w:rPr>
                <w:color w:val="FF0000"/>
              </w:rPr>
            </w:pPr>
          </w:p>
        </w:tc>
        <w:tc>
          <w:tcPr>
            <w:tcW w:w="7371" w:type="dxa"/>
            <w:shd w:val="clear" w:color="auto" w:fill="auto"/>
          </w:tcPr>
          <w:p w14:paraId="746C2ACE" w14:textId="77777777" w:rsidR="00CC6BC9" w:rsidRPr="00EA3A91" w:rsidRDefault="00CC6BC9" w:rsidP="00CC6BC9">
            <w:pPr>
              <w:rPr>
                <w:szCs w:val="18"/>
              </w:rPr>
            </w:pPr>
            <w:r w:rsidRPr="00EA3A91">
              <w:rPr>
                <w:szCs w:val="18"/>
              </w:rPr>
              <w:t>Verplicht keuzeblok. Er moet gekozen worden uit één van de volgende keuzeblokken:</w:t>
            </w:r>
          </w:p>
          <w:p w14:paraId="74B313EC" w14:textId="77777777"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14:paraId="151044F1" w14:textId="77777777"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14:paraId="2C317CF0" w14:textId="77777777" w:rsidR="000749AD" w:rsidRPr="00EA3A91" w:rsidRDefault="000749AD" w:rsidP="00A50006">
            <w:pPr>
              <w:rPr>
                <w:szCs w:val="18"/>
              </w:rPr>
            </w:pPr>
          </w:p>
          <w:p w14:paraId="0192BD30" w14:textId="77777777" w:rsidR="000749AD" w:rsidRPr="00EA3A91" w:rsidRDefault="000749AD" w:rsidP="00A50006">
            <w:pPr>
              <w:rPr>
                <w:szCs w:val="18"/>
                <w:u w:val="single"/>
              </w:rPr>
            </w:pPr>
            <w:proofErr w:type="spellStart"/>
            <w:r w:rsidRPr="00EA3A91">
              <w:rPr>
                <w:szCs w:val="18"/>
                <w:u w:val="single"/>
              </w:rPr>
              <w:t>Mapping</w:t>
            </w:r>
            <w:proofErr w:type="spellEnd"/>
            <w:r w:rsidRPr="00EA3A91">
              <w:rPr>
                <w:szCs w:val="18"/>
                <w:u w:val="single"/>
              </w:rPr>
              <w:t>:</w:t>
            </w:r>
          </w:p>
          <w:p w14:paraId="75707E2D" w14:textId="77777777" w:rsidR="008E785D" w:rsidRPr="00EA3A91" w:rsidRDefault="000749AD"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p>
          <w:p w14:paraId="77A576D6" w14:textId="77777777"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w:t>
            </w:r>
            <w:proofErr w:type="spellStart"/>
            <w:r w:rsidR="000749AD" w:rsidRPr="00EA3A91">
              <w:rPr>
                <w:sz w:val="16"/>
                <w:szCs w:val="16"/>
              </w:rPr>
              <w:t>registergoedGeenSchip</w:t>
            </w:r>
            <w:proofErr w:type="spellEnd"/>
            <w:r w:rsidR="000749AD" w:rsidRPr="00EA3A91">
              <w:rPr>
                <w:sz w:val="16"/>
                <w:szCs w:val="16"/>
              </w:rPr>
              <w:t xml:space="preserve"> of</w:t>
            </w:r>
          </w:p>
          <w:p w14:paraId="21CCEA1A" w14:textId="77777777"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proofErr w:type="spellStart"/>
            <w:r w:rsidRPr="00EA3A91">
              <w:rPr>
                <w:sz w:val="16"/>
                <w:szCs w:val="16"/>
              </w:rPr>
              <w:t>hypotheek</w:t>
            </w:r>
            <w:r w:rsidR="000749AD" w:rsidRPr="00EA3A91">
              <w:rPr>
                <w:sz w:val="16"/>
                <w:szCs w:val="16"/>
              </w:rPr>
              <w:t>MedeOpSchip</w:t>
            </w:r>
            <w:proofErr w:type="spellEnd"/>
          </w:p>
        </w:tc>
      </w:tr>
    </w:tbl>
    <w:p w14:paraId="52FF3848" w14:textId="77777777" w:rsidR="000749AD" w:rsidRDefault="000749AD"/>
    <w:p w14:paraId="0154226A" w14:textId="77777777" w:rsidR="00365A72" w:rsidRDefault="00365A72"/>
    <w:p w14:paraId="2F540AF0" w14:textId="77777777" w:rsidR="00365A72" w:rsidRDefault="00365A72"/>
    <w:p w14:paraId="241EF567" w14:textId="77777777" w:rsidR="00E95DD9" w:rsidRDefault="00A05140" w:rsidP="004C1BAB">
      <w:pPr>
        <w:pStyle w:val="Kop3"/>
      </w:pPr>
      <w:bookmarkStart w:id="151" w:name="_Toc520191669"/>
      <w:r>
        <w:lastRenderedPageBreak/>
        <w:t>Hypotheekrecht op r</w:t>
      </w:r>
      <w:r w:rsidR="00E95DD9">
        <w:t xml:space="preserve">egistergoed, niet zijnde </w:t>
      </w:r>
      <w:r w:rsidR="006D311E">
        <w:t xml:space="preserve">een </w:t>
      </w:r>
      <w:r w:rsidR="00E95DD9">
        <w:t>schip</w:t>
      </w:r>
      <w:bookmarkEnd w:id="151"/>
    </w:p>
    <w:p w14:paraId="52B942B0" w14:textId="77777777"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14:paraId="44606A2E" w14:textId="77777777" w:rsidTr="00EA3A91">
        <w:tc>
          <w:tcPr>
            <w:tcW w:w="6771" w:type="dxa"/>
            <w:shd w:val="clear" w:color="auto" w:fill="auto"/>
          </w:tcPr>
          <w:p w14:paraId="284044B6" w14:textId="77777777"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14:paraId="4498CDBD" w14:textId="77777777"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35199A69" w14:textId="77777777"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14:paraId="32458450" w14:textId="77777777"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2FF1C68F" w14:textId="77777777"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695B1917" w14:textId="77777777"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14:paraId="66DE6996" w14:textId="77777777" w:rsidR="00835861" w:rsidRDefault="00835861" w:rsidP="00EA3A91">
            <w:pPr>
              <w:spacing w:before="72"/>
              <w:rPr>
                <w:u w:val="single"/>
              </w:rPr>
            </w:pPr>
            <w:proofErr w:type="spellStart"/>
            <w:r>
              <w:rPr>
                <w:u w:val="single"/>
              </w:rPr>
              <w:t>Mapping</w:t>
            </w:r>
            <w:proofErr w:type="spellEnd"/>
            <w:r>
              <w:rPr>
                <w:u w:val="single"/>
              </w:rPr>
              <w:t xml:space="preserve"> hypotheekbedrag:</w:t>
            </w:r>
          </w:p>
          <w:p w14:paraId="7D857E59" w14:textId="77777777" w:rsidR="00835861" w:rsidRPr="00EA3A91" w:rsidRDefault="00835861" w:rsidP="00835861">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14:paraId="054D1AE4" w14:textId="77777777"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14:paraId="7A0D485C" w14:textId="77777777" w:rsidR="00835861" w:rsidRPr="00EA3A91" w:rsidRDefault="00835861" w:rsidP="00835861">
            <w:pPr>
              <w:spacing w:line="240" w:lineRule="auto"/>
              <w:rPr>
                <w:sz w:val="16"/>
                <w:szCs w:val="16"/>
              </w:rPr>
            </w:pPr>
            <w:r w:rsidRPr="00EA3A91">
              <w:rPr>
                <w:sz w:val="16"/>
                <w:szCs w:val="16"/>
              </w:rPr>
              <w:tab/>
              <w:t>./valuta</w:t>
            </w:r>
          </w:p>
          <w:p w14:paraId="6A9DDFB7" w14:textId="77777777" w:rsidR="00835861" w:rsidRDefault="00835861" w:rsidP="00EA3A91">
            <w:pPr>
              <w:spacing w:before="72"/>
              <w:rPr>
                <w:u w:val="single"/>
              </w:rPr>
            </w:pPr>
          </w:p>
          <w:p w14:paraId="459C57B5" w14:textId="77777777" w:rsidR="002222C7" w:rsidRPr="00EA3A91" w:rsidRDefault="002222C7" w:rsidP="004C1BAB">
            <w:pPr>
              <w:spacing w:before="72" w:line="240" w:lineRule="auto"/>
              <w:rPr>
                <w:u w:val="single"/>
              </w:rPr>
            </w:pPr>
            <w:proofErr w:type="spellStart"/>
            <w:r w:rsidRPr="00EA3A91">
              <w:rPr>
                <w:u w:val="single"/>
              </w:rPr>
              <w:t>Mapping</w:t>
            </w:r>
            <w:proofErr w:type="spellEnd"/>
            <w:r w:rsidR="00835861">
              <w:rPr>
                <w:u w:val="single"/>
              </w:rPr>
              <w:t xml:space="preserve"> rente</w:t>
            </w:r>
            <w:r w:rsidRPr="00EA3A91">
              <w:rPr>
                <w:u w:val="single"/>
              </w:rPr>
              <w:t>:</w:t>
            </w:r>
          </w:p>
          <w:p w14:paraId="19DD87A2" w14:textId="77777777" w:rsidR="002222C7" w:rsidRPr="00EA3A91" w:rsidRDefault="002222C7" w:rsidP="003D6F8F">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/bedrag</w:t>
            </w:r>
          </w:p>
          <w:p w14:paraId="62A91343" w14:textId="77777777" w:rsidR="002222C7" w:rsidRPr="00EA3A91" w:rsidRDefault="002222C7" w:rsidP="003D6F8F">
            <w:pPr>
              <w:spacing w:line="240" w:lineRule="auto"/>
              <w:rPr>
                <w:sz w:val="16"/>
                <w:szCs w:val="16"/>
              </w:rPr>
            </w:pPr>
            <w:r w:rsidRPr="00EA3A91">
              <w:rPr>
                <w:sz w:val="16"/>
                <w:szCs w:val="16"/>
              </w:rPr>
              <w:tab/>
              <w:t>./som</w:t>
            </w:r>
          </w:p>
          <w:p w14:paraId="0B54E123" w14:textId="77777777" w:rsidR="002222C7" w:rsidRDefault="002222C7" w:rsidP="00B05E46">
            <w:pPr>
              <w:spacing w:line="240" w:lineRule="auto"/>
              <w:rPr>
                <w:sz w:val="16"/>
                <w:szCs w:val="16"/>
              </w:rPr>
            </w:pPr>
            <w:r w:rsidRPr="00EA3A91">
              <w:rPr>
                <w:sz w:val="16"/>
                <w:szCs w:val="16"/>
              </w:rPr>
              <w:tab/>
              <w:t>./valuta</w:t>
            </w:r>
          </w:p>
          <w:p w14:paraId="524DAF7D" w14:textId="77777777" w:rsidR="00835861" w:rsidRPr="00EA3A91" w:rsidRDefault="00835861" w:rsidP="00835861">
            <w:pPr>
              <w:spacing w:before="72"/>
              <w:rPr>
                <w:u w:val="single"/>
              </w:rPr>
            </w:pPr>
            <w:proofErr w:type="spellStart"/>
            <w:r w:rsidRPr="00EA3A91">
              <w:rPr>
                <w:u w:val="single"/>
              </w:rPr>
              <w:t>Mapping</w:t>
            </w:r>
            <w:proofErr w:type="spellEnd"/>
            <w:r>
              <w:rPr>
                <w:u w:val="single"/>
              </w:rPr>
              <w:t xml:space="preserve"> totaalbedrag</w:t>
            </w:r>
            <w:r w:rsidRPr="00EA3A91">
              <w:rPr>
                <w:u w:val="single"/>
              </w:rPr>
              <w:t>:</w:t>
            </w:r>
          </w:p>
          <w:p w14:paraId="09523BF5" w14:textId="77777777"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w:t>
            </w:r>
            <w:proofErr w:type="spellStart"/>
            <w:r w:rsidRPr="00EA3A91">
              <w:rPr>
                <w:sz w:val="16"/>
              </w:rPr>
              <w:t>totaalBedrag</w:t>
            </w:r>
            <w:proofErr w:type="spellEnd"/>
          </w:p>
          <w:p w14:paraId="32D2EEE9" w14:textId="77777777" w:rsidR="002222C7" w:rsidRPr="00EA3A91" w:rsidRDefault="002222C7" w:rsidP="00EA3A91">
            <w:pPr>
              <w:spacing w:line="240" w:lineRule="auto"/>
              <w:rPr>
                <w:sz w:val="16"/>
                <w:szCs w:val="16"/>
              </w:rPr>
            </w:pPr>
            <w:r w:rsidRPr="00EA3A91">
              <w:rPr>
                <w:sz w:val="16"/>
                <w:szCs w:val="16"/>
              </w:rPr>
              <w:tab/>
              <w:t>./bedrag/som</w:t>
            </w:r>
          </w:p>
          <w:p w14:paraId="6124305E" w14:textId="77777777" w:rsidR="002222C7" w:rsidRPr="00EA3A91" w:rsidRDefault="002222C7" w:rsidP="00EA3A91">
            <w:pPr>
              <w:spacing w:line="240" w:lineRule="auto"/>
              <w:rPr>
                <w:sz w:val="16"/>
                <w:szCs w:val="16"/>
              </w:rPr>
            </w:pPr>
            <w:r w:rsidRPr="00EA3A91">
              <w:rPr>
                <w:sz w:val="16"/>
                <w:szCs w:val="16"/>
              </w:rPr>
              <w:tab/>
              <w:t>./bedrag/valuta</w:t>
            </w:r>
          </w:p>
        </w:tc>
      </w:tr>
    </w:tbl>
    <w:p w14:paraId="41D62CFE" w14:textId="77777777" w:rsidR="003A3673" w:rsidRDefault="003A3673" w:rsidP="004C1BAB">
      <w:pPr>
        <w:rPr>
          <w:sz w:val="20"/>
        </w:rPr>
      </w:pPr>
      <w:bookmarkStart w:id="152" w:name="_Toc381016360"/>
      <w:bookmarkStart w:id="153" w:name="_Toc381460501"/>
      <w:bookmarkStart w:id="154" w:name="_Toc381016361"/>
      <w:bookmarkStart w:id="155" w:name="_Toc381460502"/>
      <w:bookmarkEnd w:id="152"/>
      <w:bookmarkEnd w:id="153"/>
      <w:bookmarkEnd w:id="154"/>
      <w:bookmarkEnd w:id="155"/>
    </w:p>
    <w:p w14:paraId="5088F4A6" w14:textId="77777777" w:rsidR="003A3673" w:rsidRDefault="003A3673">
      <w:pPr>
        <w:pStyle w:val="Kop3"/>
      </w:pPr>
      <w:bookmarkStart w:id="156" w:name="_Toc520191670"/>
      <w:r>
        <w:t>Hypotheek</w:t>
      </w:r>
      <w:r w:rsidR="00A05140">
        <w:t>recht</w:t>
      </w:r>
      <w:r>
        <w:t xml:space="preserve"> (mede) op een schip</w:t>
      </w:r>
      <w:bookmarkEnd w:id="156"/>
    </w:p>
    <w:p w14:paraId="311E5F1E" w14:textId="77777777"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14:paraId="10B64859" w14:textId="77777777" w:rsidTr="00EA3A91">
        <w:tc>
          <w:tcPr>
            <w:tcW w:w="6771" w:type="dxa"/>
            <w:shd w:val="clear" w:color="auto" w:fill="auto"/>
          </w:tcPr>
          <w:p w14:paraId="7533E16E" w14:textId="77777777"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14:paraId="625C2980"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14:paraId="04B10D1D" w14:textId="77777777"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w:t>
            </w:r>
            <w:r w:rsidRPr="00B84537">
              <w:rPr>
                <w:color w:val="FF0000"/>
                <w:sz w:val="20"/>
              </w:rPr>
              <w:lastRenderedPageBreak/>
              <w:t>het hypotheekrecht alleen ook als zekerheid geldt voor de rente voor zover deze is vervallen tijdens de laatste drie jaar voor het begin van de uitwinning van het onderpand en de rente tijdens de loop van de uitwinning van het onderpand,</w:t>
            </w:r>
            <w:r>
              <w:rPr>
                <w:color w:val="FF0000"/>
                <w:sz w:val="20"/>
              </w:rPr>
              <w:t xml:space="preserve"> </w:t>
            </w:r>
          </w:p>
          <w:p w14:paraId="1750BD72" w14:textId="77777777"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14:paraId="0F8082D4" w14:textId="77777777"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14:paraId="5027AC46" w14:textId="77777777"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14:paraId="1D08C82F" w14:textId="77777777" w:rsidR="003A3673" w:rsidRDefault="003A3673" w:rsidP="003A3673">
            <w:pPr>
              <w:spacing w:before="72"/>
              <w:rPr>
                <w:u w:val="single"/>
              </w:rPr>
            </w:pPr>
            <w:proofErr w:type="spellStart"/>
            <w:r>
              <w:rPr>
                <w:u w:val="single"/>
              </w:rPr>
              <w:t>Mapping</w:t>
            </w:r>
            <w:proofErr w:type="spellEnd"/>
            <w:r>
              <w:rPr>
                <w:u w:val="single"/>
              </w:rPr>
              <w:t xml:space="preserve"> hypotheekbedrag:</w:t>
            </w:r>
          </w:p>
          <w:p w14:paraId="74F462E0" w14:textId="77777777" w:rsidR="003A3673" w:rsidRPr="00EA3A91" w:rsidRDefault="003A3673" w:rsidP="003A3673">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14:paraId="5E82273B" w14:textId="77777777"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14:paraId="4227E603" w14:textId="77777777" w:rsidR="003A3673" w:rsidRPr="00EA3A91" w:rsidRDefault="003A3673" w:rsidP="003A3673">
            <w:pPr>
              <w:spacing w:line="240" w:lineRule="auto"/>
              <w:rPr>
                <w:sz w:val="16"/>
                <w:szCs w:val="16"/>
              </w:rPr>
            </w:pPr>
            <w:r w:rsidRPr="00EA3A91">
              <w:rPr>
                <w:sz w:val="16"/>
                <w:szCs w:val="16"/>
              </w:rPr>
              <w:tab/>
              <w:t>./valuta</w:t>
            </w:r>
          </w:p>
          <w:p w14:paraId="0FAFEA4B" w14:textId="77777777" w:rsidR="003A3673" w:rsidRDefault="003A3673" w:rsidP="003A3673">
            <w:pPr>
              <w:spacing w:before="72"/>
              <w:rPr>
                <w:u w:val="single"/>
              </w:rPr>
            </w:pPr>
          </w:p>
          <w:p w14:paraId="6ABBF39E" w14:textId="77777777" w:rsidR="003A3673" w:rsidRPr="00EA3A91" w:rsidRDefault="003A3673" w:rsidP="003A3673">
            <w:pPr>
              <w:spacing w:before="72" w:line="240" w:lineRule="auto"/>
              <w:rPr>
                <w:u w:val="single"/>
              </w:rPr>
            </w:pPr>
            <w:proofErr w:type="spellStart"/>
            <w:r w:rsidRPr="00EA3A91">
              <w:rPr>
                <w:u w:val="single"/>
              </w:rPr>
              <w:lastRenderedPageBreak/>
              <w:t>Mapping</w:t>
            </w:r>
            <w:proofErr w:type="spellEnd"/>
            <w:r>
              <w:rPr>
                <w:u w:val="single"/>
              </w:rPr>
              <w:t xml:space="preserve"> rente</w:t>
            </w:r>
            <w:r w:rsidRPr="00EA3A91">
              <w:rPr>
                <w:u w:val="single"/>
              </w:rPr>
              <w:t>:</w:t>
            </w:r>
          </w:p>
          <w:p w14:paraId="477DF354" w14:textId="77777777" w:rsidR="003A3673" w:rsidRPr="00EA3A91" w:rsidRDefault="003A3673" w:rsidP="003A3673">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szCs w:val="16"/>
              </w:rPr>
              <w:t>hypotheekMedeOpSchip</w:t>
            </w:r>
            <w:proofErr w:type="spellEnd"/>
            <w:r w:rsidRPr="00EA3A91">
              <w:rPr>
                <w:sz w:val="16"/>
              </w:rPr>
              <w:t>/</w:t>
            </w:r>
            <w:proofErr w:type="spellStart"/>
            <w:r w:rsidRPr="00EA3A91">
              <w:rPr>
                <w:sz w:val="16"/>
              </w:rPr>
              <w:t>bedrag</w:t>
            </w:r>
            <w:r w:rsidR="009A2152">
              <w:rPr>
                <w:sz w:val="16"/>
              </w:rPr>
              <w:t>Rente</w:t>
            </w:r>
            <w:proofErr w:type="spellEnd"/>
          </w:p>
          <w:p w14:paraId="45ECABD1" w14:textId="77777777" w:rsidR="003A3673" w:rsidRPr="00EA3A91" w:rsidRDefault="003A3673" w:rsidP="003A3673">
            <w:pPr>
              <w:spacing w:line="240" w:lineRule="auto"/>
              <w:rPr>
                <w:sz w:val="16"/>
                <w:szCs w:val="16"/>
              </w:rPr>
            </w:pPr>
            <w:r w:rsidRPr="00EA3A91">
              <w:rPr>
                <w:sz w:val="16"/>
                <w:szCs w:val="16"/>
              </w:rPr>
              <w:tab/>
              <w:t>./som</w:t>
            </w:r>
          </w:p>
          <w:p w14:paraId="238843A6" w14:textId="77777777" w:rsidR="003A3673" w:rsidRDefault="003A3673" w:rsidP="003A3673">
            <w:pPr>
              <w:spacing w:line="240" w:lineRule="auto"/>
              <w:rPr>
                <w:sz w:val="16"/>
                <w:szCs w:val="16"/>
              </w:rPr>
            </w:pPr>
            <w:r w:rsidRPr="00EA3A91">
              <w:rPr>
                <w:sz w:val="16"/>
                <w:szCs w:val="16"/>
              </w:rPr>
              <w:tab/>
              <w:t>./valuta</w:t>
            </w:r>
          </w:p>
          <w:p w14:paraId="3D97FF29" w14:textId="77777777" w:rsidR="003A3673" w:rsidRPr="00EA3A91" w:rsidRDefault="003A3673" w:rsidP="004C1BAB">
            <w:pPr>
              <w:spacing w:before="72" w:line="240" w:lineRule="auto"/>
              <w:rPr>
                <w:u w:val="single"/>
              </w:rPr>
            </w:pPr>
            <w:proofErr w:type="spellStart"/>
            <w:r w:rsidRPr="00EA3A91">
              <w:rPr>
                <w:u w:val="single"/>
              </w:rPr>
              <w:t>Mapping</w:t>
            </w:r>
            <w:proofErr w:type="spellEnd"/>
            <w:r>
              <w:rPr>
                <w:u w:val="single"/>
              </w:rPr>
              <w:t xml:space="preserve"> totaalbedrag</w:t>
            </w:r>
            <w:r w:rsidRPr="00EA3A91">
              <w:rPr>
                <w:u w:val="single"/>
              </w:rPr>
              <w:t>:</w:t>
            </w:r>
          </w:p>
          <w:p w14:paraId="0B24A928" w14:textId="77777777" w:rsidR="003A3673" w:rsidRPr="004C1BAB" w:rsidRDefault="003A3673" w:rsidP="003D6F8F">
            <w:pPr>
              <w:spacing w:before="72" w:line="240" w:lineRule="auto"/>
              <w:rPr>
                <w:sz w:val="16"/>
                <w:szCs w:val="16"/>
                <w:u w:val="single"/>
              </w:rPr>
            </w:pPr>
            <w:r w:rsidRPr="004C1BAB">
              <w:rPr>
                <w:sz w:val="16"/>
                <w:szCs w:val="16"/>
                <w:u w:val="single"/>
              </w:rPr>
              <w:t>//</w:t>
            </w:r>
            <w:proofErr w:type="spellStart"/>
            <w:r w:rsidRPr="004C1BAB">
              <w:rPr>
                <w:sz w:val="16"/>
                <w:szCs w:val="16"/>
                <w:u w:val="single"/>
              </w:rPr>
              <w:t>AanvullendeKosten</w:t>
            </w:r>
            <w:proofErr w:type="spellEnd"/>
            <w:r w:rsidRPr="004C1BAB">
              <w:rPr>
                <w:sz w:val="16"/>
                <w:szCs w:val="16"/>
                <w:u w:val="single"/>
              </w:rPr>
              <w:t>/</w:t>
            </w:r>
            <w:proofErr w:type="spellStart"/>
            <w:r w:rsidRPr="004C1BAB">
              <w:rPr>
                <w:sz w:val="16"/>
                <w:szCs w:val="16"/>
                <w:u w:val="single"/>
              </w:rPr>
              <w:t>hypotheekMedeOpSchip</w:t>
            </w:r>
            <w:proofErr w:type="spellEnd"/>
            <w:r w:rsidRPr="004C1BAB">
              <w:rPr>
                <w:sz w:val="16"/>
                <w:szCs w:val="16"/>
                <w:u w:val="single"/>
              </w:rPr>
              <w:t>/</w:t>
            </w:r>
            <w:proofErr w:type="spellStart"/>
            <w:r w:rsidRPr="004C1BAB">
              <w:rPr>
                <w:sz w:val="16"/>
                <w:szCs w:val="16"/>
                <w:u w:val="single"/>
              </w:rPr>
              <w:t>t</w:t>
            </w:r>
            <w:r w:rsidR="00D16C19">
              <w:rPr>
                <w:sz w:val="16"/>
                <w:szCs w:val="16"/>
                <w:u w:val="single"/>
              </w:rPr>
              <w:t>b</w:t>
            </w:r>
            <w:r w:rsidRPr="004C1BAB">
              <w:rPr>
                <w:sz w:val="16"/>
                <w:szCs w:val="16"/>
                <w:u w:val="single"/>
              </w:rPr>
              <w:t>edrag</w:t>
            </w:r>
            <w:r w:rsidR="00D16C19">
              <w:rPr>
                <w:sz w:val="16"/>
                <w:szCs w:val="16"/>
                <w:u w:val="single"/>
              </w:rPr>
              <w:t>Totaal</w:t>
            </w:r>
            <w:proofErr w:type="spellEnd"/>
          </w:p>
          <w:p w14:paraId="187A0E2B" w14:textId="77777777" w:rsidR="003A3673" w:rsidRPr="004C1BAB" w:rsidRDefault="003A3673" w:rsidP="004C1BAB">
            <w:pPr>
              <w:spacing w:before="72" w:line="240" w:lineRule="auto"/>
              <w:rPr>
                <w:sz w:val="16"/>
                <w:szCs w:val="16"/>
                <w:u w:val="single"/>
              </w:rPr>
            </w:pPr>
            <w:r w:rsidRPr="004C1BAB">
              <w:rPr>
                <w:sz w:val="16"/>
                <w:szCs w:val="16"/>
                <w:u w:val="single"/>
              </w:rPr>
              <w:tab/>
              <w:t>./bedrag/som</w:t>
            </w:r>
          </w:p>
          <w:p w14:paraId="1D7E48A9" w14:textId="77777777"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14:paraId="3C0246B7" w14:textId="77777777" w:rsidR="00407923" w:rsidRDefault="00407923" w:rsidP="00145092"/>
    <w:p w14:paraId="3E5F9FCA" w14:textId="77777777" w:rsidR="00C80891" w:rsidRDefault="00C80891" w:rsidP="00C80891">
      <w:pPr>
        <w:pStyle w:val="Kop2"/>
      </w:pPr>
      <w:bookmarkStart w:id="157" w:name="_Toc520191671"/>
      <w:r>
        <w:t>Onderpand</w:t>
      </w:r>
      <w:bookmarkEnd w:id="1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2D3F9B8" w14:textId="77777777" w:rsidTr="00EA3A91">
        <w:tc>
          <w:tcPr>
            <w:tcW w:w="6771" w:type="dxa"/>
            <w:shd w:val="clear" w:color="auto" w:fill="auto"/>
          </w:tcPr>
          <w:p w14:paraId="7581E2E5"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14:paraId="12EA5538" w14:textId="77777777" w:rsidR="00C80891" w:rsidRPr="00943EC1" w:rsidRDefault="0000015B" w:rsidP="001754C0">
            <w:r>
              <w:t>Deze tekst wordt altijd vermeld.</w:t>
            </w:r>
          </w:p>
        </w:tc>
      </w:tr>
      <w:tr w:rsidR="00C80891" w:rsidRPr="00343045" w14:paraId="391D89C8" w14:textId="77777777" w:rsidTr="00EA3A91">
        <w:tc>
          <w:tcPr>
            <w:tcW w:w="6771" w:type="dxa"/>
            <w:shd w:val="clear" w:color="auto" w:fill="auto"/>
          </w:tcPr>
          <w:p w14:paraId="591FE068" w14:textId="77777777"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r w:rsidR="00E71A88">
              <w:rPr>
                <w:color w:val="FF0000"/>
              </w:rPr>
              <w:t>;</w:t>
            </w:r>
          </w:p>
        </w:tc>
        <w:tc>
          <w:tcPr>
            <w:tcW w:w="7371" w:type="dxa"/>
            <w:shd w:val="clear" w:color="auto" w:fill="auto"/>
          </w:tcPr>
          <w:p w14:paraId="36F0EA72" w14:textId="77777777"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14:paraId="535EEA22" w14:textId="77777777" w:rsidR="00002261" w:rsidRDefault="00002261" w:rsidP="001754C0"/>
          <w:p w14:paraId="7B490891" w14:textId="77777777" w:rsidR="00C80891" w:rsidRDefault="00C80891" w:rsidP="001754C0">
            <w:r>
              <w:t>Van TEKSTBLOK REGIS</w:t>
            </w:r>
            <w:r w:rsidR="006C772B">
              <w:t>T</w:t>
            </w:r>
            <w:r>
              <w:t xml:space="preserve">ERGOED zijn alleen </w:t>
            </w:r>
            <w:r w:rsidR="006C772B">
              <w:t>de objecten perceel, appartementsrecht, netwerk en schip van toepassing.</w:t>
            </w:r>
          </w:p>
          <w:p w14:paraId="3BDAAA4C" w14:textId="77777777"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14:paraId="4EC3F6C2" w14:textId="77777777" w:rsidR="00077617" w:rsidRPr="00EA3A91" w:rsidRDefault="00077617" w:rsidP="001754C0">
            <w:pPr>
              <w:rPr>
                <w:lang w:val="nl"/>
              </w:rPr>
            </w:pPr>
          </w:p>
          <w:p w14:paraId="4EDE3F73" w14:textId="77777777" w:rsidR="00077617" w:rsidRPr="00EA3A91" w:rsidRDefault="00077617" w:rsidP="001754C0">
            <w:pPr>
              <w:rPr>
                <w:u w:val="single"/>
                <w:lang w:val="nl"/>
              </w:rPr>
            </w:pPr>
            <w:r w:rsidRPr="00EA3A91">
              <w:rPr>
                <w:u w:val="single"/>
                <w:lang w:val="nl"/>
              </w:rPr>
              <w:t>Mapping:</w:t>
            </w:r>
          </w:p>
          <w:p w14:paraId="3F3509DA" w14:textId="77777777"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14:paraId="70C7B953" w14:textId="77777777" w:rsidR="006C772B" w:rsidRPr="00943EC1" w:rsidRDefault="00077617" w:rsidP="00EA3A91">
            <w:pPr>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w:t>
            </w:r>
            <w:r w:rsidR="006C4A30" w:rsidRPr="00EA3A91">
              <w:rPr>
                <w:sz w:val="16"/>
                <w:szCs w:val="16"/>
              </w:rPr>
              <w:t>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proofErr w:type="spellStart"/>
            <w:r w:rsidRPr="00EA3A91">
              <w:rPr>
                <w:sz w:val="16"/>
                <w:szCs w:val="16"/>
              </w:rPr>
              <w:t>IMKAD_ZakelijkRecht</w:t>
            </w:r>
            <w:proofErr w:type="spellEnd"/>
            <w:r w:rsidRPr="00EA3A91">
              <w:rPr>
                <w:sz w:val="16"/>
                <w:szCs w:val="16"/>
              </w:rPr>
              <w:t>…</w:t>
            </w:r>
          </w:p>
        </w:tc>
      </w:tr>
      <w:tr w:rsidR="00C80891" w:rsidRPr="00343045" w14:paraId="5B84ADA6" w14:textId="77777777" w:rsidTr="00EA3A91">
        <w:tc>
          <w:tcPr>
            <w:tcW w:w="6771" w:type="dxa"/>
            <w:shd w:val="clear" w:color="auto" w:fill="auto"/>
          </w:tcPr>
          <w:p w14:paraId="3D3B9566" w14:textId="77777777"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14:paraId="31DF386E" w14:textId="77777777"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14:paraId="0C06A368" w14:textId="77777777" w:rsidR="003A5452" w:rsidRDefault="003A5452" w:rsidP="00372F5A">
      <w:pPr>
        <w:rPr>
          <w:highlight w:val="lightGray"/>
        </w:rPr>
      </w:pPr>
      <w:r>
        <w:rPr>
          <w:highlight w:val="lightGray"/>
        </w:rPr>
        <w:br w:type="page"/>
      </w:r>
    </w:p>
    <w:p w14:paraId="75B7880C" w14:textId="77777777" w:rsidR="004C7E40" w:rsidRPr="003056B6" w:rsidRDefault="004C7E40" w:rsidP="00372F5A">
      <w:pPr>
        <w:rPr>
          <w:highlight w:val="lightGray"/>
        </w:rPr>
      </w:pPr>
    </w:p>
    <w:p w14:paraId="1CEB2833" w14:textId="77777777" w:rsidR="00042CDB" w:rsidRPr="004C1BAB" w:rsidRDefault="00042CDB" w:rsidP="004C1BAB">
      <w:pPr>
        <w:pStyle w:val="Kop2"/>
      </w:pPr>
      <w:bookmarkStart w:id="158" w:name="_Toc520191672"/>
      <w:r>
        <w:rPr>
          <w:highlight w:val="lightGray"/>
        </w:rPr>
        <w:t>Overbruggingshypotheek</w:t>
      </w:r>
      <w:bookmarkEnd w:id="1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14:paraId="76D95FE6" w14:textId="77777777" w:rsidTr="00EA3A91">
        <w:tc>
          <w:tcPr>
            <w:tcW w:w="6771" w:type="dxa"/>
            <w:shd w:val="clear" w:color="auto" w:fill="auto"/>
          </w:tcPr>
          <w:p w14:paraId="0471FF7A" w14:textId="77777777"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14:paraId="2462A1B8" w14:textId="77777777" w:rsidR="008D79D2" w:rsidRDefault="008D79D2" w:rsidP="00EA3A91">
            <w:pPr>
              <w:spacing w:before="72"/>
            </w:pPr>
            <w:r>
              <w:t>Optioneel tekstblok. Dit wordt alleen vermeld indien een overbruggingshypotheek aanwezig is.</w:t>
            </w:r>
          </w:p>
          <w:p w14:paraId="76E2E4BC" w14:textId="77777777" w:rsidR="008D79D2" w:rsidRPr="00EA3A91" w:rsidRDefault="008D79D2" w:rsidP="00952B80">
            <w:pPr>
              <w:rPr>
                <w:sz w:val="20"/>
                <w:u w:val="single"/>
                <w:lang w:val="nl"/>
              </w:rPr>
            </w:pPr>
          </w:p>
          <w:p w14:paraId="796DF8C7" w14:textId="1FD40460" w:rsidR="00A025C1" w:rsidRPr="00EA3A91" w:rsidDel="00D20965" w:rsidRDefault="00A025C1" w:rsidP="00952B80">
            <w:pPr>
              <w:rPr>
                <w:del w:id="159" w:author="Groot, Karina de [2]" w:date="2022-08-31T14:27:00Z"/>
                <w:sz w:val="20"/>
                <w:u w:val="single"/>
                <w:lang w:val="nl"/>
              </w:rPr>
            </w:pPr>
            <w:del w:id="160" w:author="Groot, Karina de [2]" w:date="2022-08-31T14:27:00Z">
              <w:r w:rsidDel="00D20965">
                <w:delText>De aanduiding voor de verkrijgende partij die in dit tekstblok getoond wordt moet hetzelfde zijn als de aanduiding die in het modeldocument getoond wordt. Dit is voor elk modeldocument verschillend en daarom is de tekst voor deze tekstkeuze hier opgenomen.</w:delText>
              </w:r>
            </w:del>
          </w:p>
          <w:p w14:paraId="0AEDED7F" w14:textId="77777777" w:rsidR="00A025C1" w:rsidRPr="00EA3A91" w:rsidRDefault="00A025C1" w:rsidP="00952B80">
            <w:pPr>
              <w:rPr>
                <w:sz w:val="20"/>
                <w:u w:val="single"/>
                <w:lang w:val="nl"/>
              </w:rPr>
            </w:pPr>
          </w:p>
          <w:p w14:paraId="64BCD6B5" w14:textId="77777777" w:rsidR="008D79D2" w:rsidRPr="00EA3A91" w:rsidRDefault="008D79D2" w:rsidP="00952B80">
            <w:pPr>
              <w:rPr>
                <w:sz w:val="20"/>
                <w:u w:val="single"/>
                <w:lang w:val="nl"/>
              </w:rPr>
            </w:pPr>
            <w:r w:rsidRPr="00EA3A91">
              <w:rPr>
                <w:sz w:val="20"/>
                <w:u w:val="single"/>
                <w:lang w:val="nl"/>
              </w:rPr>
              <w:t>Mapping:</w:t>
            </w:r>
          </w:p>
          <w:p w14:paraId="3B85D916" w14:textId="77777777" w:rsidR="008D79D2" w:rsidRPr="00EA3A91" w:rsidRDefault="008D79D2" w:rsidP="00EA3A91">
            <w:pPr>
              <w:spacing w:before="72"/>
              <w:rPr>
                <w:sz w:val="16"/>
                <w:szCs w:val="16"/>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Pr="00EA3A91">
              <w:rPr>
                <w:rFonts w:cs="Arial"/>
                <w:sz w:val="16"/>
                <w:szCs w:val="16"/>
              </w:rPr>
              <w:t xml:space="preserve"> [</w:t>
            </w:r>
            <w:proofErr w:type="spellStart"/>
            <w:r w:rsidRPr="00EA3A91">
              <w:rPr>
                <w:rFonts w:cs="Arial"/>
                <w:sz w:val="16"/>
                <w:szCs w:val="16"/>
              </w:rPr>
              <w:t>aanduidingHypotheek</w:t>
            </w:r>
            <w:proofErr w:type="spellEnd"/>
            <w:r w:rsidRPr="00EA3A91">
              <w:rPr>
                <w:rFonts w:cs="Arial"/>
                <w:sz w:val="16"/>
                <w:szCs w:val="16"/>
              </w:rPr>
              <w:t xml:space="preserve"> = ‘overbruggingshypotheek’]</w:t>
            </w:r>
          </w:p>
          <w:p w14:paraId="18E5FA16" w14:textId="77777777" w:rsidR="00A025C1" w:rsidRPr="00EA3A91" w:rsidRDefault="00A025C1" w:rsidP="00EA3A91">
            <w:pPr>
              <w:spacing w:line="240" w:lineRule="auto"/>
              <w:rPr>
                <w:sz w:val="16"/>
                <w:szCs w:val="16"/>
              </w:rPr>
            </w:pPr>
            <w:r w:rsidRPr="00EA3A91">
              <w:rPr>
                <w:sz w:val="16"/>
                <w:szCs w:val="16"/>
              </w:rPr>
              <w:tab/>
              <w:t>./tekstkeuze/</w:t>
            </w:r>
          </w:p>
          <w:p w14:paraId="49B7D058" w14:textId="77777777" w:rsidR="00A025C1" w:rsidRPr="00EA3A91" w:rsidRDefault="00A025C1" w:rsidP="00EA3A91">
            <w:pPr>
              <w:spacing w:line="240" w:lineRule="auto"/>
              <w:rPr>
                <w:sz w:val="16"/>
                <w:szCs w:val="16"/>
              </w:rPr>
            </w:pPr>
            <w:r w:rsidRPr="00EA3A91">
              <w:rPr>
                <w:sz w:val="16"/>
                <w:szCs w:val="16"/>
              </w:rPr>
              <w:tab/>
            </w:r>
            <w:r w:rsidRPr="00EA3A91">
              <w:rPr>
                <w:sz w:val="16"/>
                <w:szCs w:val="16"/>
              </w:rPr>
              <w:tab/>
              <w:t>./</w:t>
            </w:r>
            <w:proofErr w:type="spellStart"/>
            <w:r w:rsidRPr="00EA3A91">
              <w:rPr>
                <w:sz w:val="16"/>
                <w:szCs w:val="16"/>
              </w:rPr>
              <w:t>tagNaam</w:t>
            </w:r>
            <w:proofErr w:type="spellEnd"/>
            <w:r w:rsidRPr="00EA3A91">
              <w:rPr>
                <w:sz w:val="16"/>
                <w:szCs w:val="16"/>
              </w:rPr>
              <w:t>(‘</w:t>
            </w:r>
            <w:proofErr w:type="spellStart"/>
            <w:r w:rsidRPr="00EA3A91">
              <w:rPr>
                <w:sz w:val="16"/>
                <w:szCs w:val="16"/>
              </w:rPr>
              <w:t>k_VerkrijgerOverbrugging</w:t>
            </w:r>
            <w:proofErr w:type="spellEnd"/>
            <w:r w:rsidRPr="00EA3A91">
              <w:rPr>
                <w:sz w:val="16"/>
                <w:szCs w:val="16"/>
              </w:rPr>
              <w:t>’)</w:t>
            </w:r>
          </w:p>
          <w:p w14:paraId="2BC09C35" w14:textId="024E6DA3" w:rsidR="00A025C1" w:rsidRPr="00EA3A91" w:rsidDel="00DF0155" w:rsidRDefault="00A025C1">
            <w:pPr>
              <w:spacing w:line="240" w:lineRule="auto"/>
              <w:rPr>
                <w:del w:id="161" w:author="Groot, Karina de [2]" w:date="2022-08-31T14:26:00Z"/>
                <w:u w:val="single"/>
              </w:rPr>
            </w:pPr>
            <w:r w:rsidRPr="00EA3A91">
              <w:rPr>
                <w:sz w:val="16"/>
                <w:szCs w:val="16"/>
              </w:rPr>
              <w:tab/>
            </w:r>
            <w:r w:rsidRPr="00EA3A91">
              <w:rPr>
                <w:sz w:val="16"/>
                <w:szCs w:val="16"/>
              </w:rPr>
              <w:tab/>
              <w:t xml:space="preserve">./tekst </w:t>
            </w:r>
            <w:ins w:id="162" w:author="Groot, Karina de [2]" w:date="2022-08-31T14:27:00Z">
              <w:r w:rsidR="00D20965">
                <w:rPr>
                  <w:sz w:val="16"/>
                  <w:szCs w:val="16"/>
                </w:rPr>
                <w:t>(</w:t>
              </w:r>
            </w:ins>
            <w:del w:id="163" w:author="Groot, Karina de [2]" w:date="2022-08-31T14:26:00Z">
              <w:r w:rsidRPr="00EA3A91" w:rsidDel="00DF0155">
                <w:rPr>
                  <w:sz w:val="16"/>
                  <w:szCs w:val="16"/>
                </w:rPr>
                <w:delText>(‘bank’)</w:delText>
              </w:r>
            </w:del>
          </w:p>
          <w:p w14:paraId="173567BC" w14:textId="6019CB74" w:rsidR="008D79D2" w:rsidRDefault="006405CB" w:rsidP="00DF0155">
            <w:pPr>
              <w:spacing w:line="240" w:lineRule="auto"/>
            </w:pPr>
            <w:del w:id="164" w:author="Groot, Karina de [2]" w:date="2022-08-31T14:26:00Z">
              <w:r w:rsidRPr="00EA3A91" w:rsidDel="00DF0155">
                <w:rPr>
                  <w:sz w:val="16"/>
                  <w:szCs w:val="16"/>
                  <w:lang w:val="nl"/>
                </w:rPr>
                <w:delText>-de overige</w:delText>
              </w:r>
            </w:del>
            <w:proofErr w:type="gramStart"/>
            <w:ins w:id="165" w:author="Groot, Karina de [2]" w:date="2022-08-31T14:26:00Z">
              <w:r w:rsidR="00DF0155">
                <w:rPr>
                  <w:sz w:val="16"/>
                  <w:szCs w:val="16"/>
                  <w:lang w:val="nl"/>
                </w:rPr>
                <w:t xml:space="preserve">de </w:t>
              </w:r>
            </w:ins>
            <w:r w:rsidRPr="00EA3A91">
              <w:rPr>
                <w:sz w:val="16"/>
                <w:szCs w:val="16"/>
                <w:lang w:val="nl"/>
              </w:rPr>
              <w:t xml:space="preserve"> </w:t>
            </w:r>
            <w:proofErr w:type="spellStart"/>
            <w:r w:rsidRPr="00EA3A91">
              <w:rPr>
                <w:snapToGrid/>
                <w:kern w:val="0"/>
                <w:sz w:val="16"/>
                <w:szCs w:val="16"/>
                <w:lang w:eastAsia="nl-NL"/>
              </w:rPr>
              <w:t>mapping</w:t>
            </w:r>
            <w:proofErr w:type="spellEnd"/>
            <w:proofErr w:type="gramEnd"/>
            <w:r w:rsidRPr="00EA3A91">
              <w:rPr>
                <w:sz w:val="16"/>
                <w:szCs w:val="16"/>
                <w:lang w:val="nl"/>
              </w:rPr>
              <w:t xml:space="preserve"> is opgenomen in het genoemde tekstblok</w:t>
            </w:r>
            <w:ins w:id="166" w:author="Groot, Karina de [2]" w:date="2022-08-31T14:27:00Z">
              <w:r w:rsidR="00D20965">
                <w:rPr>
                  <w:sz w:val="16"/>
                  <w:szCs w:val="16"/>
                  <w:lang w:val="nl"/>
                </w:rPr>
                <w:t>)</w:t>
              </w:r>
            </w:ins>
            <w:r w:rsidRPr="00EA3A91">
              <w:rPr>
                <w:sz w:val="16"/>
                <w:szCs w:val="16"/>
                <w:lang w:val="nl"/>
              </w:rPr>
              <w:t>.</w:t>
            </w:r>
          </w:p>
        </w:tc>
      </w:tr>
    </w:tbl>
    <w:p w14:paraId="0C40FB23" w14:textId="77777777" w:rsidR="00C80891" w:rsidRDefault="00C80891" w:rsidP="00C80891">
      <w:pPr>
        <w:rPr>
          <w:lang w:val="nl"/>
        </w:rPr>
      </w:pPr>
      <w:bookmarkStart w:id="167" w:name="_Toc381016365"/>
      <w:bookmarkStart w:id="168" w:name="_Toc381460506"/>
      <w:bookmarkEnd w:id="167"/>
      <w:bookmarkEnd w:id="168"/>
    </w:p>
    <w:p w14:paraId="33EF1581" w14:textId="77777777" w:rsidR="008E5583" w:rsidRDefault="008E5583" w:rsidP="004C1BAB">
      <w:pPr>
        <w:pStyle w:val="Kop2"/>
      </w:pPr>
      <w:bookmarkStart w:id="169" w:name="_Toc520191673"/>
      <w:r>
        <w:t>Opzegging</w:t>
      </w:r>
      <w:bookmarkEnd w:id="169"/>
    </w:p>
    <w:p w14:paraId="7618BAA5" w14:textId="77777777"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56414E23" w14:textId="77777777" w:rsidTr="00EA3A91">
        <w:tc>
          <w:tcPr>
            <w:tcW w:w="6771" w:type="dxa"/>
            <w:shd w:val="clear" w:color="auto" w:fill="auto"/>
          </w:tcPr>
          <w:p w14:paraId="2DBD4268"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14:paraId="50A94A00" w14:textId="77777777"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14:paraId="0988C103" w14:textId="77777777"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14:paraId="5E614FDA" w14:textId="77777777" w:rsidR="00C80891" w:rsidRPr="00943EC1" w:rsidRDefault="0000015B" w:rsidP="001754C0">
            <w:r>
              <w:t>Deze tekst wordt altijd vermeld.</w:t>
            </w:r>
          </w:p>
        </w:tc>
      </w:tr>
    </w:tbl>
    <w:p w14:paraId="225F7CCB" w14:textId="77777777" w:rsidR="006B7702" w:rsidRDefault="006B7702"/>
    <w:p w14:paraId="444336B0" w14:textId="77777777" w:rsidR="006B7702" w:rsidRDefault="006B7702" w:rsidP="004C1BAB">
      <w:pPr>
        <w:pStyle w:val="Kop2"/>
      </w:pPr>
      <w:bookmarkStart w:id="170" w:name="_Toc520191674"/>
      <w:r>
        <w:t>Woonplaatskeuze</w:t>
      </w:r>
      <w:bookmarkEnd w:id="170"/>
    </w:p>
    <w:p w14:paraId="6195C797" w14:textId="77777777"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63E1076" w14:textId="77777777" w:rsidTr="00EA3A91">
        <w:tc>
          <w:tcPr>
            <w:tcW w:w="6771" w:type="dxa"/>
            <w:shd w:val="clear" w:color="auto" w:fill="auto"/>
          </w:tcPr>
          <w:p w14:paraId="4A16DAE6" w14:textId="77777777"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14:paraId="69D88ABC" w14:textId="77777777"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lastRenderedPageBreak/>
              <w:t xml:space="preserve">Voor het uitvoeren van de rechten en verplichtingen uit deze akte kiezen de hypotheekgever en de bank woonplaats op het kantoor van de bewaarder van deze akte. </w:t>
            </w:r>
          </w:p>
        </w:tc>
        <w:tc>
          <w:tcPr>
            <w:tcW w:w="7371" w:type="dxa"/>
            <w:shd w:val="clear" w:color="auto" w:fill="auto"/>
          </w:tcPr>
          <w:p w14:paraId="334F3EB1" w14:textId="77777777" w:rsidR="00E31BE8" w:rsidRPr="004E7A50" w:rsidRDefault="00E31BE8" w:rsidP="00EA3A91">
            <w:pPr>
              <w:spacing w:before="72"/>
            </w:pPr>
            <w:r w:rsidRPr="004E7A50">
              <w:lastRenderedPageBreak/>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0224D177" w14:textId="77777777" w:rsidR="006C772B" w:rsidRPr="0051376E" w:rsidRDefault="006C772B" w:rsidP="00EA3A91">
            <w:pPr>
              <w:keepNext/>
              <w:spacing w:before="72"/>
            </w:pPr>
            <w:r w:rsidRPr="0051376E">
              <w:lastRenderedPageBreak/>
              <w:t>De woonplaatskeuze heeft betrekking op alle comparanten, zowel de hypotheeknemer als de hypotheekgevers.</w:t>
            </w:r>
          </w:p>
          <w:p w14:paraId="59846871" w14:textId="77777777" w:rsidR="001B48BB" w:rsidRPr="0051376E" w:rsidRDefault="001B48BB" w:rsidP="00EA3A91">
            <w:pPr>
              <w:keepNext/>
              <w:spacing w:before="72"/>
            </w:pPr>
          </w:p>
          <w:p w14:paraId="47A7A952" w14:textId="77777777" w:rsidR="001B48BB" w:rsidRPr="00EA3A91" w:rsidRDefault="001B48BB" w:rsidP="00EA3A91">
            <w:pPr>
              <w:keepNext/>
              <w:rPr>
                <w:u w:val="single"/>
              </w:rPr>
            </w:pPr>
            <w:proofErr w:type="spellStart"/>
            <w:r w:rsidRPr="00EA3A91">
              <w:rPr>
                <w:u w:val="single"/>
              </w:rPr>
              <w:t>Mapping</w:t>
            </w:r>
            <w:proofErr w:type="spellEnd"/>
            <w:r w:rsidRPr="00EA3A91">
              <w:rPr>
                <w:u w:val="single"/>
              </w:rPr>
              <w:t>:</w:t>
            </w:r>
          </w:p>
          <w:p w14:paraId="06177959" w14:textId="77777777"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14:paraId="4D96F48B" w14:textId="77777777"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14:paraId="33304E97" w14:textId="77777777" w:rsidR="001B48BB" w:rsidRPr="00EA3A91" w:rsidRDefault="001B48BB"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k_Woonplaatskeuze</w:t>
            </w:r>
            <w:proofErr w:type="spellEnd"/>
            <w:r w:rsidRPr="00EA3A91">
              <w:rPr>
                <w:sz w:val="16"/>
                <w:szCs w:val="16"/>
              </w:rPr>
              <w:t>’)</w:t>
            </w:r>
          </w:p>
          <w:p w14:paraId="5F43C561" w14:textId="77777777"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14:paraId="45F801DD" w14:textId="77777777" w:rsidR="00AB2814" w:rsidRPr="00EA3A91" w:rsidRDefault="00AB2814" w:rsidP="00EA3A91">
            <w:pPr>
              <w:keepNext/>
              <w:spacing w:line="240" w:lineRule="auto"/>
              <w:rPr>
                <w:i/>
                <w:sz w:val="16"/>
                <w:szCs w:val="16"/>
              </w:rPr>
            </w:pPr>
          </w:p>
          <w:p w14:paraId="566C5D24" w14:textId="77777777"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w:t>
            </w:r>
            <w:proofErr w:type="spellStart"/>
            <w:r w:rsidRPr="00EA3A91">
              <w:rPr>
                <w:i/>
                <w:sz w:val="16"/>
                <w:szCs w:val="16"/>
              </w:rPr>
              <w:t>tagnaam</w:t>
            </w:r>
            <w:proofErr w:type="spellEnd"/>
            <w:r w:rsidRPr="00EA3A91">
              <w:rPr>
                <w:i/>
                <w:sz w:val="16"/>
                <w:szCs w:val="16"/>
              </w:rPr>
              <w:t xml:space="preserve"> is ingevuld.</w:t>
            </w:r>
          </w:p>
        </w:tc>
      </w:tr>
      <w:tr w:rsidR="00C80891" w:rsidRPr="00343045" w14:paraId="3E3FB24E" w14:textId="77777777" w:rsidTr="00EA3A91">
        <w:tc>
          <w:tcPr>
            <w:tcW w:w="6771" w:type="dxa"/>
            <w:shd w:val="clear" w:color="auto" w:fill="auto"/>
          </w:tcPr>
          <w:p w14:paraId="660A454C" w14:textId="77777777"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EINDE KADASTERDEEL</w:t>
            </w:r>
          </w:p>
        </w:tc>
        <w:tc>
          <w:tcPr>
            <w:tcW w:w="7371" w:type="dxa"/>
            <w:shd w:val="clear" w:color="auto" w:fill="auto"/>
          </w:tcPr>
          <w:p w14:paraId="33116AEC" w14:textId="77777777" w:rsidR="00C80891" w:rsidRPr="00943EC1" w:rsidRDefault="0000015B" w:rsidP="001754C0">
            <w:r>
              <w:t>Deze tekst wordt altijd vermeld.</w:t>
            </w:r>
          </w:p>
        </w:tc>
      </w:tr>
    </w:tbl>
    <w:p w14:paraId="2CA83A9F" w14:textId="77777777" w:rsidR="00C80891" w:rsidRDefault="00C80891" w:rsidP="00145092"/>
    <w:p w14:paraId="4CDDA8E6" w14:textId="77777777" w:rsidR="001C2407" w:rsidRDefault="001C2407" w:rsidP="004C1BAB">
      <w:pPr>
        <w:pStyle w:val="Kop2"/>
      </w:pPr>
      <w:bookmarkStart w:id="171" w:name="_Toc520191675"/>
      <w:bookmarkStart w:id="172" w:name="_Toc248216324"/>
      <w:r>
        <w:t>Vrij gedeelte</w:t>
      </w:r>
      <w:bookmarkEnd w:id="171"/>
    </w:p>
    <w:bookmarkEnd w:id="172"/>
    <w:p w14:paraId="6EA54FC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AD3273D" w14:textId="77777777" w:rsidTr="00EA3A91">
        <w:tc>
          <w:tcPr>
            <w:tcW w:w="6771" w:type="dxa"/>
            <w:shd w:val="clear" w:color="auto" w:fill="auto"/>
          </w:tcPr>
          <w:p w14:paraId="56F359EA" w14:textId="77777777" w:rsidR="0000015B" w:rsidRPr="00EA3A91" w:rsidRDefault="0000015B" w:rsidP="00012F09">
            <w:pPr>
              <w:rPr>
                <w:rFonts w:cs="Arial"/>
                <w:color w:val="999999"/>
              </w:rPr>
            </w:pPr>
          </w:p>
        </w:tc>
        <w:tc>
          <w:tcPr>
            <w:tcW w:w="7371" w:type="dxa"/>
            <w:shd w:val="clear" w:color="auto" w:fill="auto"/>
          </w:tcPr>
          <w:p w14:paraId="50CD5C52" w14:textId="77777777"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14:paraId="715B885B" w14:textId="77777777"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14:paraId="5F8B11B4" w14:textId="77777777" w:rsidR="00266366" w:rsidRDefault="00266366" w:rsidP="00EA3A91">
            <w:pPr>
              <w:spacing w:before="72"/>
            </w:pPr>
          </w:p>
          <w:p w14:paraId="75330FF6" w14:textId="77777777" w:rsidR="00266366" w:rsidRPr="00EA3A91" w:rsidRDefault="00266366" w:rsidP="00EA3A91">
            <w:pPr>
              <w:spacing w:before="72"/>
              <w:rPr>
                <w:u w:val="single"/>
              </w:rPr>
            </w:pPr>
            <w:proofErr w:type="spellStart"/>
            <w:r w:rsidRPr="00EA3A91">
              <w:rPr>
                <w:u w:val="single"/>
              </w:rPr>
              <w:t>Mapping</w:t>
            </w:r>
            <w:proofErr w:type="spellEnd"/>
            <w:r w:rsidRPr="00EA3A91">
              <w:rPr>
                <w:u w:val="single"/>
              </w:rPr>
              <w:t>:</w:t>
            </w:r>
          </w:p>
          <w:p w14:paraId="42F84DF2" w14:textId="77777777" w:rsidR="00266366" w:rsidRPr="00A10B2A" w:rsidRDefault="00266366" w:rsidP="00EA3A91">
            <w:pPr>
              <w:keepNext/>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tia_TekstTweedeDeel</w:t>
            </w:r>
            <w:proofErr w:type="spellEnd"/>
          </w:p>
        </w:tc>
      </w:tr>
    </w:tbl>
    <w:p w14:paraId="21951F56" w14:textId="77777777" w:rsidR="0000015B" w:rsidRDefault="0000015B" w:rsidP="00145092"/>
    <w:p w14:paraId="70DFE75A" w14:textId="77777777" w:rsidR="005D66F2" w:rsidRDefault="005D66F2" w:rsidP="005D66F2">
      <w:pPr>
        <w:pStyle w:val="Kop2"/>
      </w:pPr>
      <w:bookmarkStart w:id="173" w:name="_Toc520191676"/>
      <w:r>
        <w:t>Rangwisseling</w:t>
      </w:r>
      <w:bookmarkEnd w:id="173"/>
    </w:p>
    <w:p w14:paraId="58BB61FA" w14:textId="77777777" w:rsidR="005D66F2" w:rsidRDefault="005D66F2" w:rsidP="005D66F2">
      <w:pPr>
        <w:rPr>
          <w:lang w:val="nl"/>
        </w:rPr>
      </w:pPr>
    </w:p>
    <w:p w14:paraId="578D4119" w14:textId="3E65FE0D" w:rsidR="00E31BE8" w:rsidRPr="008E4889" w:rsidRDefault="005D66F2" w:rsidP="00365A72">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0DA0C" w14:textId="77777777" w:rsidR="00DF1A3D" w:rsidRDefault="00DF1A3D">
      <w:r>
        <w:separator/>
      </w:r>
    </w:p>
  </w:endnote>
  <w:endnote w:type="continuationSeparator" w:id="0">
    <w:p w14:paraId="42156B80" w14:textId="77777777" w:rsidR="00DF1A3D" w:rsidRDefault="00DF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2B491" w14:textId="18E71D53" w:rsidR="00490C1F" w:rsidRDefault="00490C1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854A9" w14:textId="77777777" w:rsidR="00490C1F" w:rsidRDefault="00490C1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50633" w14:textId="77777777" w:rsidR="00DF1A3D" w:rsidRDefault="00DF1A3D">
      <w:r>
        <w:separator/>
      </w:r>
    </w:p>
  </w:footnote>
  <w:footnote w:type="continuationSeparator" w:id="0">
    <w:p w14:paraId="18F3D4E1" w14:textId="77777777" w:rsidR="00DF1A3D" w:rsidRDefault="00DF1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29BA1" w14:textId="755CC74D" w:rsidR="003E4911" w:rsidRPr="00BD2C26" w:rsidRDefault="00BD2C26" w:rsidP="00BD2C26">
    <w:pPr>
      <w:pStyle w:val="Koptekst"/>
    </w:pPr>
    <w:r>
      <w:rPr>
        <w:noProof/>
        <w:snapToGrid/>
        <w:lang w:eastAsia="nl-NL"/>
      </w:rPr>
      <w:drawing>
        <wp:anchor distT="0" distB="0" distL="114300" distR="114300" simplePos="0" relativeHeight="251657728" behindDoc="1" locked="0" layoutInCell="1" allowOverlap="1" wp14:anchorId="39A61433" wp14:editId="6605284C">
          <wp:simplePos x="0" y="0"/>
          <wp:positionH relativeFrom="column">
            <wp:posOffset>4474845</wp:posOffset>
          </wp:positionH>
          <wp:positionV relativeFrom="paragraph">
            <wp:posOffset>45720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0DA69E96" w14:textId="77777777">
      <w:tc>
        <w:tcPr>
          <w:tcW w:w="4181" w:type="dxa"/>
        </w:tcPr>
        <w:p w14:paraId="7F02132D" w14:textId="77777777" w:rsidR="00490C1F" w:rsidRPr="00353827" w:rsidRDefault="00490C1F">
          <w:pPr>
            <w:pStyle w:val="tussenkopje"/>
            <w:spacing w:before="0"/>
            <w:rPr>
              <w:b/>
              <w:bCs/>
            </w:rPr>
          </w:pPr>
          <w:r w:rsidRPr="00353827">
            <w:rPr>
              <w:b/>
              <w:bCs/>
            </w:rPr>
            <w:t>Datum</w:t>
          </w:r>
        </w:p>
      </w:tc>
    </w:tr>
    <w:tr w:rsidR="00490C1F" w14:paraId="4B89E97D" w14:textId="77777777">
      <w:tc>
        <w:tcPr>
          <w:tcW w:w="4181" w:type="dxa"/>
        </w:tcPr>
        <w:p w14:paraId="4C1E9012" w14:textId="1E713DB7" w:rsidR="00490C1F" w:rsidRDefault="005061DE">
          <w:pPr>
            <w:spacing w:line="240" w:lineRule="atLeast"/>
          </w:pPr>
          <w:ins w:id="31" w:author="Groot, Karina de" w:date="2025-01-31T08:26:00Z" w16du:dateUtc="2025-01-31T07:26:00Z">
            <w:r>
              <w:t>31 januari 2025</w:t>
            </w:r>
          </w:ins>
          <w:del w:id="32" w:author="Groot, Karina de" w:date="2025-01-31T08:26:00Z" w16du:dateUtc="2025-01-31T07:26:00Z">
            <w:r w:rsidR="003E4911" w:rsidDel="005061DE">
              <w:delText>23 september 2020</w:delText>
            </w:r>
          </w:del>
        </w:p>
      </w:tc>
    </w:tr>
    <w:tr w:rsidR="00490C1F" w14:paraId="204794E7" w14:textId="77777777">
      <w:tc>
        <w:tcPr>
          <w:tcW w:w="4181" w:type="dxa"/>
        </w:tcPr>
        <w:p w14:paraId="04CF5048" w14:textId="77777777" w:rsidR="00490C1F" w:rsidRPr="00353827" w:rsidRDefault="00490C1F" w:rsidP="00353827">
          <w:pPr>
            <w:pStyle w:val="tussenkopje"/>
            <w:spacing w:before="0"/>
            <w:rPr>
              <w:b/>
              <w:bCs/>
            </w:rPr>
          </w:pPr>
          <w:r w:rsidRPr="00353827">
            <w:rPr>
              <w:b/>
              <w:bCs/>
            </w:rPr>
            <w:t>Titel</w:t>
          </w:r>
        </w:p>
      </w:tc>
    </w:tr>
    <w:tr w:rsidR="00490C1F" w14:paraId="201F7A77" w14:textId="77777777">
      <w:tc>
        <w:tcPr>
          <w:tcW w:w="4181" w:type="dxa"/>
        </w:tcPr>
        <w:p w14:paraId="752824FA" w14:textId="7DC0A0BC"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414EB3">
            <w:rPr>
              <w:bCs/>
              <w:noProof/>
              <w:lang w:val="en-US"/>
            </w:rPr>
            <w:t>Toelichting modeldocument Rabobank v5.0</w:t>
          </w:r>
          <w:r>
            <w:rPr>
              <w:bCs/>
              <w:noProof/>
              <w:lang w:val="en-US"/>
            </w:rPr>
            <w:fldChar w:fldCharType="end"/>
          </w:r>
        </w:p>
      </w:tc>
    </w:tr>
    <w:tr w:rsidR="00490C1F" w14:paraId="7CF2787C" w14:textId="77777777">
      <w:tc>
        <w:tcPr>
          <w:tcW w:w="4181" w:type="dxa"/>
        </w:tcPr>
        <w:p w14:paraId="72A9F394" w14:textId="77777777" w:rsidR="00490C1F" w:rsidRPr="00353827" w:rsidRDefault="00490C1F" w:rsidP="00353827">
          <w:pPr>
            <w:pStyle w:val="tussenkopje"/>
            <w:spacing w:before="0"/>
            <w:rPr>
              <w:b/>
              <w:bCs/>
            </w:rPr>
          </w:pPr>
          <w:r w:rsidRPr="00353827">
            <w:rPr>
              <w:b/>
              <w:bCs/>
            </w:rPr>
            <w:t>Versie</w:t>
          </w:r>
        </w:p>
      </w:tc>
    </w:tr>
    <w:tr w:rsidR="00490C1F" w14:paraId="4C88AC45" w14:textId="77777777">
      <w:tc>
        <w:tcPr>
          <w:tcW w:w="4181" w:type="dxa"/>
        </w:tcPr>
        <w:p w14:paraId="7D0539D5" w14:textId="367B2039" w:rsidR="00490C1F" w:rsidRDefault="005061DE">
          <w:pPr>
            <w:spacing w:line="240" w:lineRule="atLeast"/>
            <w:rPr>
              <w:noProof/>
            </w:rPr>
          </w:pPr>
          <w:ins w:id="33" w:author="Groot, Karina de" w:date="2025-01-31T08:26:00Z" w16du:dateUtc="2025-01-31T07:26:00Z">
            <w:r>
              <w:t>5.0</w:t>
            </w:r>
          </w:ins>
          <w:del w:id="34" w:author="Groot, Karina de" w:date="2025-01-31T08:26:00Z" w16du:dateUtc="2025-01-31T07:26:00Z">
            <w:r w:rsidR="00490C1F" w:rsidDel="005061DE">
              <w:fldChar w:fldCharType="begin"/>
            </w:r>
            <w:r w:rsidR="00490C1F" w:rsidDel="005061DE">
              <w:delInstrText xml:space="preserve"> REF Versie \h </w:delInstrText>
            </w:r>
            <w:r w:rsidR="00490C1F" w:rsidDel="005061DE">
              <w:fldChar w:fldCharType="separate"/>
            </w:r>
            <w:r w:rsidR="00490C1F" w:rsidDel="005061DE">
              <w:rPr>
                <w:noProof/>
              </w:rPr>
              <w:delText>4.</w:delText>
            </w:r>
            <w:r w:rsidR="003E4911" w:rsidDel="005061DE">
              <w:rPr>
                <w:noProof/>
              </w:rPr>
              <w:delText>4</w:delText>
            </w:r>
            <w:r w:rsidR="00490C1F" w:rsidDel="005061DE">
              <w:rPr>
                <w:noProof/>
              </w:rPr>
              <w:delText>.0</w:delText>
            </w:r>
            <w:r w:rsidR="00490C1F" w:rsidDel="005061DE">
              <w:fldChar w:fldCharType="end"/>
            </w:r>
          </w:del>
        </w:p>
      </w:tc>
    </w:tr>
    <w:tr w:rsidR="00490C1F" w14:paraId="36BF09AD" w14:textId="77777777">
      <w:tc>
        <w:tcPr>
          <w:tcW w:w="4181" w:type="dxa"/>
        </w:tcPr>
        <w:p w14:paraId="3245B1B4" w14:textId="77777777" w:rsidR="00490C1F" w:rsidRPr="00353827" w:rsidRDefault="00490C1F" w:rsidP="00353827">
          <w:pPr>
            <w:pStyle w:val="tussenkopje"/>
            <w:spacing w:before="0"/>
            <w:rPr>
              <w:b/>
              <w:bCs/>
            </w:rPr>
          </w:pPr>
          <w:r w:rsidRPr="00353827">
            <w:rPr>
              <w:b/>
              <w:bCs/>
            </w:rPr>
            <w:t>Blad</w:t>
          </w:r>
          <w:r w:rsidRPr="00353827">
            <w:rPr>
              <w:b/>
              <w:bCs/>
            </w:rPr>
            <w:tab/>
          </w:r>
        </w:p>
      </w:tc>
    </w:tr>
    <w:tr w:rsidR="00490C1F" w14:paraId="76EAE91B" w14:textId="77777777">
      <w:tc>
        <w:tcPr>
          <w:tcW w:w="4181" w:type="dxa"/>
        </w:tcPr>
        <w:p w14:paraId="59E31008" w14:textId="40B6735D" w:rsidR="00490C1F" w:rsidRDefault="00490C1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414EB3">
            <w:rPr>
              <w:noProof/>
            </w:rPr>
            <w:instrText>32</w:instrText>
          </w:r>
          <w:r>
            <w:rPr>
              <w:noProof/>
            </w:rPr>
            <w:fldChar w:fldCharType="end"/>
          </w:r>
          <w:r>
            <w:fldChar w:fldCharType="separate"/>
          </w:r>
          <w:r w:rsidR="00414EB3">
            <w:rPr>
              <w:noProof/>
            </w:rPr>
            <w:t>33</w:t>
          </w:r>
          <w:r>
            <w:fldChar w:fldCharType="end"/>
          </w:r>
          <w:r>
            <w:t xml:space="preserve"> </w:t>
          </w:r>
        </w:p>
      </w:tc>
    </w:tr>
  </w:tbl>
  <w:p w14:paraId="2CFDA7B9" w14:textId="2EE784AF" w:rsidR="00490C1F" w:rsidRDefault="00490C1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90C1F" w14:paraId="5A5977C0" w14:textId="77777777">
      <w:tc>
        <w:tcPr>
          <w:tcW w:w="4181" w:type="dxa"/>
        </w:tcPr>
        <w:p w14:paraId="24EE0599" w14:textId="77777777" w:rsidR="00490C1F" w:rsidRPr="00353827" w:rsidRDefault="00490C1F">
          <w:pPr>
            <w:pStyle w:val="tussenkopje"/>
            <w:spacing w:before="0"/>
            <w:rPr>
              <w:b/>
              <w:bCs/>
            </w:rPr>
          </w:pPr>
          <w:r w:rsidRPr="00353827">
            <w:rPr>
              <w:b/>
              <w:bCs/>
            </w:rPr>
            <w:t>Datum</w:t>
          </w:r>
        </w:p>
      </w:tc>
    </w:tr>
    <w:bookmarkStart w:id="55" w:name="Datum"/>
    <w:tr w:rsidR="00490C1F" w14:paraId="705C9D57" w14:textId="77777777">
      <w:tc>
        <w:tcPr>
          <w:tcW w:w="4181" w:type="dxa"/>
        </w:tcPr>
        <w:p w14:paraId="3553F14B" w14:textId="0BE59FAC" w:rsidR="00490C1F" w:rsidRDefault="00490C1F">
          <w:pPr>
            <w:spacing w:line="240" w:lineRule="atLeast"/>
          </w:pPr>
          <w:r>
            <w:fldChar w:fldCharType="begin"/>
          </w:r>
          <w:r>
            <w:instrText xml:space="preserve"> STYLEREF Datumopmaakprofiel\l  \* MERGEFORMAT </w:instrText>
          </w:r>
          <w:r>
            <w:fldChar w:fldCharType="separate"/>
          </w:r>
          <w:r w:rsidR="00414EB3">
            <w:rPr>
              <w:noProof/>
            </w:rPr>
            <w:t>31 januari 2025</w:t>
          </w:r>
          <w:r>
            <w:fldChar w:fldCharType="end"/>
          </w:r>
          <w:bookmarkEnd w:id="55"/>
        </w:p>
      </w:tc>
    </w:tr>
    <w:tr w:rsidR="00490C1F" w14:paraId="095E65FE" w14:textId="77777777">
      <w:tc>
        <w:tcPr>
          <w:tcW w:w="4181" w:type="dxa"/>
        </w:tcPr>
        <w:p w14:paraId="2C0CFD4E" w14:textId="77777777" w:rsidR="00490C1F" w:rsidRPr="00353827" w:rsidRDefault="00490C1F" w:rsidP="00353827">
          <w:pPr>
            <w:pStyle w:val="tussenkopje"/>
            <w:spacing w:before="0"/>
            <w:rPr>
              <w:b/>
              <w:bCs/>
            </w:rPr>
          </w:pPr>
          <w:r w:rsidRPr="00353827">
            <w:rPr>
              <w:b/>
              <w:bCs/>
            </w:rPr>
            <w:t>Titel</w:t>
          </w:r>
        </w:p>
      </w:tc>
    </w:tr>
    <w:tr w:rsidR="00490C1F" w14:paraId="6B2F6772" w14:textId="77777777">
      <w:tc>
        <w:tcPr>
          <w:tcW w:w="4181" w:type="dxa"/>
        </w:tcPr>
        <w:p w14:paraId="057B6DC9" w14:textId="2DEB0E3D" w:rsidR="00490C1F" w:rsidRPr="0032630E" w:rsidRDefault="00490C1F">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414EB3">
            <w:rPr>
              <w:bCs/>
              <w:noProof/>
              <w:lang w:val="en-US"/>
            </w:rPr>
            <w:t>Toelichting modeldocument Rabobank v5.0</w:t>
          </w:r>
          <w:r>
            <w:rPr>
              <w:bCs/>
              <w:noProof/>
              <w:lang w:val="en-US"/>
            </w:rPr>
            <w:fldChar w:fldCharType="end"/>
          </w:r>
        </w:p>
      </w:tc>
    </w:tr>
    <w:tr w:rsidR="00490C1F" w14:paraId="6C53607E" w14:textId="77777777">
      <w:tc>
        <w:tcPr>
          <w:tcW w:w="4181" w:type="dxa"/>
        </w:tcPr>
        <w:p w14:paraId="14A07FCC" w14:textId="77777777" w:rsidR="00490C1F" w:rsidRPr="00353827" w:rsidRDefault="00490C1F" w:rsidP="00353827">
          <w:pPr>
            <w:pStyle w:val="tussenkopje"/>
            <w:spacing w:before="0"/>
            <w:rPr>
              <w:b/>
              <w:bCs/>
            </w:rPr>
          </w:pPr>
          <w:r w:rsidRPr="00353827">
            <w:rPr>
              <w:b/>
              <w:bCs/>
            </w:rPr>
            <w:t>Versie</w:t>
          </w:r>
        </w:p>
      </w:tc>
    </w:tr>
    <w:bookmarkStart w:id="56" w:name="Versie"/>
    <w:tr w:rsidR="00490C1F" w14:paraId="67BDBC9A" w14:textId="77777777">
      <w:tc>
        <w:tcPr>
          <w:tcW w:w="4181" w:type="dxa"/>
        </w:tcPr>
        <w:p w14:paraId="55A9A221" w14:textId="3AEAB77B" w:rsidR="00490C1F" w:rsidRDefault="00490C1F">
          <w:pPr>
            <w:spacing w:line="240" w:lineRule="atLeast"/>
          </w:pPr>
          <w:r>
            <w:fldChar w:fldCharType="begin"/>
          </w:r>
          <w:r>
            <w:instrText xml:space="preserve"> STYLEREF Versie\l  \* MERGEFORMAT </w:instrText>
          </w:r>
          <w:r>
            <w:fldChar w:fldCharType="separate"/>
          </w:r>
          <w:r w:rsidR="00414EB3">
            <w:rPr>
              <w:noProof/>
            </w:rPr>
            <w:t>5.0</w:t>
          </w:r>
          <w:r>
            <w:fldChar w:fldCharType="end"/>
          </w:r>
          <w:bookmarkEnd w:id="56"/>
        </w:p>
      </w:tc>
    </w:tr>
    <w:tr w:rsidR="00490C1F" w14:paraId="1DF30317" w14:textId="77777777">
      <w:tc>
        <w:tcPr>
          <w:tcW w:w="4181" w:type="dxa"/>
        </w:tcPr>
        <w:p w14:paraId="74F9605F" w14:textId="77777777" w:rsidR="00490C1F" w:rsidRPr="00353827" w:rsidRDefault="00490C1F" w:rsidP="00353827">
          <w:pPr>
            <w:pStyle w:val="tussenkopje"/>
            <w:spacing w:before="0"/>
            <w:rPr>
              <w:b/>
              <w:bCs/>
            </w:rPr>
          </w:pPr>
          <w:r w:rsidRPr="00353827">
            <w:rPr>
              <w:b/>
              <w:bCs/>
            </w:rPr>
            <w:t>Blad</w:t>
          </w:r>
        </w:p>
      </w:tc>
    </w:tr>
    <w:tr w:rsidR="00490C1F" w14:paraId="03639CD3" w14:textId="77777777">
      <w:tc>
        <w:tcPr>
          <w:tcW w:w="4181" w:type="dxa"/>
        </w:tcPr>
        <w:p w14:paraId="0ECA5676" w14:textId="4F3E3D41" w:rsidR="00490C1F" w:rsidRDefault="00490C1F">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414EB3">
            <w:rPr>
              <w:noProof/>
            </w:rPr>
            <w:instrText>32</w:instrText>
          </w:r>
          <w:r>
            <w:rPr>
              <w:noProof/>
            </w:rPr>
            <w:fldChar w:fldCharType="end"/>
          </w:r>
          <w:r>
            <w:fldChar w:fldCharType="separate"/>
          </w:r>
          <w:r w:rsidR="00414EB3">
            <w:rPr>
              <w:noProof/>
            </w:rPr>
            <w:t>33</w:t>
          </w:r>
          <w:r>
            <w:fldChar w:fldCharType="end"/>
          </w:r>
          <w:r>
            <w:t xml:space="preserve"> </w:t>
          </w:r>
        </w:p>
      </w:tc>
    </w:tr>
  </w:tbl>
  <w:p w14:paraId="1F8407B9" w14:textId="77777777" w:rsidR="00490C1F" w:rsidRDefault="00490C1F">
    <w:pPr>
      <w:pStyle w:val="Koptekst"/>
    </w:pPr>
    <w:r>
      <w:rPr>
        <w:noProof/>
        <w:snapToGrid/>
        <w:lang w:eastAsia="nl-NL"/>
      </w:rPr>
      <w:drawing>
        <wp:anchor distT="0" distB="0" distL="114300" distR="114300" simplePos="0" relativeHeight="251658752" behindDoc="1" locked="0" layoutInCell="1" allowOverlap="1" wp14:anchorId="47BDE994" wp14:editId="5BB6BD3D">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530607320">
    <w:abstractNumId w:val="33"/>
  </w:num>
  <w:num w:numId="2" w16cid:durableId="1250892932">
    <w:abstractNumId w:val="33"/>
  </w:num>
  <w:num w:numId="3" w16cid:durableId="38360994">
    <w:abstractNumId w:val="32"/>
  </w:num>
  <w:num w:numId="4" w16cid:durableId="706226247">
    <w:abstractNumId w:val="24"/>
  </w:num>
  <w:num w:numId="5" w16cid:durableId="955451428">
    <w:abstractNumId w:val="25"/>
  </w:num>
  <w:num w:numId="6" w16cid:durableId="1594048017">
    <w:abstractNumId w:val="38"/>
  </w:num>
  <w:num w:numId="7" w16cid:durableId="1247373943">
    <w:abstractNumId w:val="10"/>
  </w:num>
  <w:num w:numId="8" w16cid:durableId="805245173">
    <w:abstractNumId w:val="37"/>
  </w:num>
  <w:num w:numId="9" w16cid:durableId="574583013">
    <w:abstractNumId w:val="11"/>
  </w:num>
  <w:num w:numId="10" w16cid:durableId="1875384865">
    <w:abstractNumId w:val="21"/>
  </w:num>
  <w:num w:numId="11" w16cid:durableId="319039999">
    <w:abstractNumId w:val="36"/>
  </w:num>
  <w:num w:numId="12" w16cid:durableId="1676417415">
    <w:abstractNumId w:val="22"/>
  </w:num>
  <w:num w:numId="13" w16cid:durableId="1838032194">
    <w:abstractNumId w:val="17"/>
  </w:num>
  <w:num w:numId="14" w16cid:durableId="842623151">
    <w:abstractNumId w:val="35"/>
  </w:num>
  <w:num w:numId="15" w16cid:durableId="1149633406">
    <w:abstractNumId w:val="14"/>
  </w:num>
  <w:num w:numId="16" w16cid:durableId="585967677">
    <w:abstractNumId w:val="9"/>
  </w:num>
  <w:num w:numId="17" w16cid:durableId="2042198530">
    <w:abstractNumId w:val="7"/>
  </w:num>
  <w:num w:numId="18" w16cid:durableId="596837910">
    <w:abstractNumId w:val="6"/>
  </w:num>
  <w:num w:numId="19" w16cid:durableId="1099372285">
    <w:abstractNumId w:val="5"/>
  </w:num>
  <w:num w:numId="20" w16cid:durableId="527835009">
    <w:abstractNumId w:val="4"/>
  </w:num>
  <w:num w:numId="21" w16cid:durableId="1440371073">
    <w:abstractNumId w:val="8"/>
  </w:num>
  <w:num w:numId="22" w16cid:durableId="1289237679">
    <w:abstractNumId w:val="3"/>
  </w:num>
  <w:num w:numId="23" w16cid:durableId="1035740123">
    <w:abstractNumId w:val="2"/>
  </w:num>
  <w:num w:numId="24" w16cid:durableId="167796525">
    <w:abstractNumId w:val="1"/>
  </w:num>
  <w:num w:numId="25" w16cid:durableId="1481581428">
    <w:abstractNumId w:val="0"/>
  </w:num>
  <w:num w:numId="26" w16cid:durableId="930433209">
    <w:abstractNumId w:val="30"/>
  </w:num>
  <w:num w:numId="27" w16cid:durableId="915361925">
    <w:abstractNumId w:val="15"/>
  </w:num>
  <w:num w:numId="28" w16cid:durableId="1286228055">
    <w:abstractNumId w:val="34"/>
  </w:num>
  <w:num w:numId="29" w16cid:durableId="1449859841">
    <w:abstractNumId w:val="27"/>
  </w:num>
  <w:num w:numId="30" w16cid:durableId="97141766">
    <w:abstractNumId w:val="13"/>
  </w:num>
  <w:num w:numId="31" w16cid:durableId="1458915795">
    <w:abstractNumId w:val="29"/>
  </w:num>
  <w:num w:numId="32" w16cid:durableId="5104924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13143354">
    <w:abstractNumId w:val="12"/>
  </w:num>
  <w:num w:numId="34" w16cid:durableId="1234656460">
    <w:abstractNumId w:val="10"/>
  </w:num>
  <w:num w:numId="35" w16cid:durableId="433595277">
    <w:abstractNumId w:val="28"/>
  </w:num>
  <w:num w:numId="36" w16cid:durableId="618297421">
    <w:abstractNumId w:val="18"/>
  </w:num>
  <w:num w:numId="37" w16cid:durableId="1025669166">
    <w:abstractNumId w:val="31"/>
  </w:num>
  <w:num w:numId="38" w16cid:durableId="2074422749">
    <w:abstractNumId w:val="16"/>
  </w:num>
  <w:num w:numId="39" w16cid:durableId="451560017">
    <w:abstractNumId w:val="20"/>
  </w:num>
  <w:num w:numId="40" w16cid:durableId="939918823">
    <w:abstractNumId w:val="33"/>
  </w:num>
  <w:num w:numId="41" w16cid:durableId="322004894">
    <w:abstractNumId w:val="33"/>
  </w:num>
  <w:num w:numId="42" w16cid:durableId="366493712">
    <w:abstractNumId w:val="10"/>
  </w:num>
  <w:num w:numId="43" w16cid:durableId="1294796325">
    <w:abstractNumId w:val="10"/>
  </w:num>
  <w:num w:numId="44" w16cid:durableId="419526568">
    <w:abstractNumId w:val="10"/>
  </w:num>
  <w:num w:numId="45" w16cid:durableId="1526552365">
    <w:abstractNumId w:val="23"/>
  </w:num>
  <w:num w:numId="46" w16cid:durableId="890339189">
    <w:abstractNumId w:val="33"/>
  </w:num>
  <w:num w:numId="47" w16cid:durableId="120615936">
    <w:abstractNumId w:val="33"/>
  </w:num>
  <w:num w:numId="48" w16cid:durableId="131218629">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rson w15:author="Groot, Karina de [2]">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0592E"/>
    <w:rsid w:val="00010AA1"/>
    <w:rsid w:val="00011618"/>
    <w:rsid w:val="00012F09"/>
    <w:rsid w:val="0001338A"/>
    <w:rsid w:val="00013A7C"/>
    <w:rsid w:val="0001524B"/>
    <w:rsid w:val="00015BB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BA2"/>
    <w:rsid w:val="00075CF1"/>
    <w:rsid w:val="00077617"/>
    <w:rsid w:val="00077A26"/>
    <w:rsid w:val="00083121"/>
    <w:rsid w:val="000865C6"/>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093C"/>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4DC"/>
    <w:rsid w:val="00124E96"/>
    <w:rsid w:val="0012509E"/>
    <w:rsid w:val="00125D78"/>
    <w:rsid w:val="00127EE4"/>
    <w:rsid w:val="001330AB"/>
    <w:rsid w:val="00133C71"/>
    <w:rsid w:val="00134AAB"/>
    <w:rsid w:val="00135DA4"/>
    <w:rsid w:val="00136E60"/>
    <w:rsid w:val="00137BBF"/>
    <w:rsid w:val="00140297"/>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1FEB"/>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6D5"/>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4D3"/>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3827"/>
    <w:rsid w:val="00354EB8"/>
    <w:rsid w:val="003555B3"/>
    <w:rsid w:val="003557FA"/>
    <w:rsid w:val="00357804"/>
    <w:rsid w:val="0035789A"/>
    <w:rsid w:val="00360A30"/>
    <w:rsid w:val="003657ED"/>
    <w:rsid w:val="00365A72"/>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49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4EB3"/>
    <w:rsid w:val="0041690C"/>
    <w:rsid w:val="004247E2"/>
    <w:rsid w:val="004250DC"/>
    <w:rsid w:val="00426CA3"/>
    <w:rsid w:val="00430AF7"/>
    <w:rsid w:val="00432145"/>
    <w:rsid w:val="00432C02"/>
    <w:rsid w:val="00433741"/>
    <w:rsid w:val="00433D41"/>
    <w:rsid w:val="004345BD"/>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0C1F"/>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4DC3"/>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32C3"/>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1DE"/>
    <w:rsid w:val="0050622A"/>
    <w:rsid w:val="005078B4"/>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58"/>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776D1"/>
    <w:rsid w:val="00582CBF"/>
    <w:rsid w:val="00583EC9"/>
    <w:rsid w:val="0059099B"/>
    <w:rsid w:val="00590AB9"/>
    <w:rsid w:val="00590FA3"/>
    <w:rsid w:val="0059427B"/>
    <w:rsid w:val="005942AA"/>
    <w:rsid w:val="0059451E"/>
    <w:rsid w:val="00594EE3"/>
    <w:rsid w:val="00594F7E"/>
    <w:rsid w:val="005969C8"/>
    <w:rsid w:val="00596AF6"/>
    <w:rsid w:val="00597241"/>
    <w:rsid w:val="005A27A3"/>
    <w:rsid w:val="005A3A06"/>
    <w:rsid w:val="005A3E17"/>
    <w:rsid w:val="005A56B6"/>
    <w:rsid w:val="005A6E00"/>
    <w:rsid w:val="005A7FE9"/>
    <w:rsid w:val="005B0440"/>
    <w:rsid w:val="005B1532"/>
    <w:rsid w:val="005B18F2"/>
    <w:rsid w:val="005B27C3"/>
    <w:rsid w:val="005B48B3"/>
    <w:rsid w:val="005C20A5"/>
    <w:rsid w:val="005C59D8"/>
    <w:rsid w:val="005C63A5"/>
    <w:rsid w:val="005C6D02"/>
    <w:rsid w:val="005D2EA7"/>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075A5"/>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76C42"/>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2E1"/>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9C"/>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27537"/>
    <w:rsid w:val="007316B3"/>
    <w:rsid w:val="00732125"/>
    <w:rsid w:val="00732597"/>
    <w:rsid w:val="00734961"/>
    <w:rsid w:val="00735290"/>
    <w:rsid w:val="0073637B"/>
    <w:rsid w:val="00736ED2"/>
    <w:rsid w:val="00737BA7"/>
    <w:rsid w:val="00740D1F"/>
    <w:rsid w:val="00741213"/>
    <w:rsid w:val="00742BE7"/>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01B"/>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298"/>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4738A"/>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327"/>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36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7CA"/>
    <w:rsid w:val="00952B80"/>
    <w:rsid w:val="009546C6"/>
    <w:rsid w:val="00957634"/>
    <w:rsid w:val="00957AA9"/>
    <w:rsid w:val="00960C13"/>
    <w:rsid w:val="0096178C"/>
    <w:rsid w:val="00962AFC"/>
    <w:rsid w:val="00963592"/>
    <w:rsid w:val="00963CAF"/>
    <w:rsid w:val="00963E2A"/>
    <w:rsid w:val="00966198"/>
    <w:rsid w:val="00967C22"/>
    <w:rsid w:val="00970BF3"/>
    <w:rsid w:val="00971672"/>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68E7"/>
    <w:rsid w:val="0099720E"/>
    <w:rsid w:val="009A0155"/>
    <w:rsid w:val="009A13AD"/>
    <w:rsid w:val="009A2152"/>
    <w:rsid w:val="009A53F9"/>
    <w:rsid w:val="009A7909"/>
    <w:rsid w:val="009B15D1"/>
    <w:rsid w:val="009B1DE1"/>
    <w:rsid w:val="009B6496"/>
    <w:rsid w:val="009B6D39"/>
    <w:rsid w:val="009C0A95"/>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37B"/>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4672D"/>
    <w:rsid w:val="00A50006"/>
    <w:rsid w:val="00A5100F"/>
    <w:rsid w:val="00A520FB"/>
    <w:rsid w:val="00A53477"/>
    <w:rsid w:val="00A542F5"/>
    <w:rsid w:val="00A60133"/>
    <w:rsid w:val="00A60F54"/>
    <w:rsid w:val="00A65BE0"/>
    <w:rsid w:val="00A66677"/>
    <w:rsid w:val="00A6747B"/>
    <w:rsid w:val="00A70F6B"/>
    <w:rsid w:val="00A7152A"/>
    <w:rsid w:val="00A747B2"/>
    <w:rsid w:val="00A75BCD"/>
    <w:rsid w:val="00A77031"/>
    <w:rsid w:val="00A7755D"/>
    <w:rsid w:val="00A808B0"/>
    <w:rsid w:val="00A847A2"/>
    <w:rsid w:val="00A84C5E"/>
    <w:rsid w:val="00A90D72"/>
    <w:rsid w:val="00A9324F"/>
    <w:rsid w:val="00A94258"/>
    <w:rsid w:val="00A95868"/>
    <w:rsid w:val="00A96AA7"/>
    <w:rsid w:val="00AA0C8B"/>
    <w:rsid w:val="00AA1E30"/>
    <w:rsid w:val="00AA4F98"/>
    <w:rsid w:val="00AA55DB"/>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24F8"/>
    <w:rsid w:val="00B3612E"/>
    <w:rsid w:val="00B36240"/>
    <w:rsid w:val="00B377EF"/>
    <w:rsid w:val="00B37A61"/>
    <w:rsid w:val="00B43448"/>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57CD"/>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C26"/>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0F3D"/>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6401"/>
    <w:rsid w:val="00C97F6E"/>
    <w:rsid w:val="00CA2059"/>
    <w:rsid w:val="00CA2E64"/>
    <w:rsid w:val="00CA4A1C"/>
    <w:rsid w:val="00CA5B9F"/>
    <w:rsid w:val="00CA5EA5"/>
    <w:rsid w:val="00CB0856"/>
    <w:rsid w:val="00CB1DD5"/>
    <w:rsid w:val="00CB53A9"/>
    <w:rsid w:val="00CB5D9C"/>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324B"/>
    <w:rsid w:val="00D03FEB"/>
    <w:rsid w:val="00D049D4"/>
    <w:rsid w:val="00D05632"/>
    <w:rsid w:val="00D05E3F"/>
    <w:rsid w:val="00D06148"/>
    <w:rsid w:val="00D106BC"/>
    <w:rsid w:val="00D121C2"/>
    <w:rsid w:val="00D13197"/>
    <w:rsid w:val="00D13680"/>
    <w:rsid w:val="00D169EB"/>
    <w:rsid w:val="00D16C19"/>
    <w:rsid w:val="00D17A67"/>
    <w:rsid w:val="00D204BE"/>
    <w:rsid w:val="00D20965"/>
    <w:rsid w:val="00D224AB"/>
    <w:rsid w:val="00D23C77"/>
    <w:rsid w:val="00D2552B"/>
    <w:rsid w:val="00D26F24"/>
    <w:rsid w:val="00D27289"/>
    <w:rsid w:val="00D275C8"/>
    <w:rsid w:val="00D3121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67BEE"/>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5C3"/>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155"/>
    <w:rsid w:val="00DF04CE"/>
    <w:rsid w:val="00DF1A3D"/>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1A88"/>
    <w:rsid w:val="00E72DE8"/>
    <w:rsid w:val="00E74084"/>
    <w:rsid w:val="00E753EC"/>
    <w:rsid w:val="00E77709"/>
    <w:rsid w:val="00E8274E"/>
    <w:rsid w:val="00E863D9"/>
    <w:rsid w:val="00E87260"/>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1DF0"/>
    <w:rsid w:val="00EB5734"/>
    <w:rsid w:val="00EB5DA4"/>
    <w:rsid w:val="00EB6720"/>
    <w:rsid w:val="00EB7248"/>
    <w:rsid w:val="00EB7A95"/>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527A"/>
    <w:rsid w:val="00F169B1"/>
    <w:rsid w:val="00F20055"/>
    <w:rsid w:val="00F20AD1"/>
    <w:rsid w:val="00F20C45"/>
    <w:rsid w:val="00F2175A"/>
    <w:rsid w:val="00F22F9C"/>
    <w:rsid w:val="00F2384A"/>
    <w:rsid w:val="00F23ABD"/>
    <w:rsid w:val="00F26DD3"/>
    <w:rsid w:val="00F2766B"/>
    <w:rsid w:val="00F30D06"/>
    <w:rsid w:val="00F317C8"/>
    <w:rsid w:val="00F32787"/>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00C6"/>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2D0B"/>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5554D"/>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015BBB"/>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DF0155"/>
    <w:rPr>
      <w:rFonts w:ascii="Arial" w:hAnsi="Arial"/>
      <w:snapToGrid w:val="0"/>
      <w:kern w:val="28"/>
      <w:sz w:val="18"/>
      <w:lang w:eastAsia="en-US"/>
    </w:rPr>
  </w:style>
  <w:style w:type="character" w:customStyle="1" w:styleId="Ondertitel1">
    <w:name w:val="Ondertitel1"/>
    <w:rsid w:val="00BD2C26"/>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17191-4A21-45DA-B9CF-C5C21EB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32</Pages>
  <Words>6110</Words>
  <Characters>33606</Characters>
  <Application>Microsoft Office Word</Application>
  <DocSecurity>0</DocSecurity>
  <Lines>280</Lines>
  <Paragraphs>79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39637</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18</cp:revision>
  <cp:lastPrinted>2018-07-19T07:17:00Z</cp:lastPrinted>
  <dcterms:created xsi:type="dcterms:W3CDTF">2025-01-31T07:04:00Z</dcterms:created>
  <dcterms:modified xsi:type="dcterms:W3CDTF">2025-02-03T13:01:00Z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