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5679"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B9EE41" w14:textId="77777777" w:rsidTr="00372F5A">
        <w:trPr>
          <w:gridAfter w:val="1"/>
          <w:wAfter w:w="3686" w:type="dxa"/>
        </w:trPr>
        <w:tc>
          <w:tcPr>
            <w:tcW w:w="5173" w:type="dxa"/>
          </w:tcPr>
          <w:p w14:paraId="53552D5B" w14:textId="77777777" w:rsidR="003228A3" w:rsidRDefault="00790D52">
            <w:r>
              <w:rPr>
                <w:noProof/>
                <w:snapToGrid/>
                <w:lang w:eastAsia="nl-NL"/>
              </w:rPr>
              <w:drawing>
                <wp:anchor distT="0" distB="0" distL="114300" distR="114300" simplePos="0" relativeHeight="251657728" behindDoc="1" locked="0" layoutInCell="1" allowOverlap="1" wp14:anchorId="61073312" wp14:editId="6C3F3551">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14:paraId="1BA6BAEE" w14:textId="77777777" w:rsidTr="00372F5A">
        <w:trPr>
          <w:gridAfter w:val="1"/>
          <w:wAfter w:w="3686" w:type="dxa"/>
        </w:trPr>
        <w:tc>
          <w:tcPr>
            <w:tcW w:w="5173" w:type="dxa"/>
          </w:tcPr>
          <w:p w14:paraId="48F5E032" w14:textId="77777777" w:rsidR="003228A3" w:rsidRDefault="003228A3"/>
        </w:tc>
      </w:tr>
      <w:tr w:rsidR="003228A3" w:rsidRPr="00343045" w14:paraId="3C0CE465" w14:textId="77777777" w:rsidTr="00372F5A">
        <w:trPr>
          <w:gridAfter w:val="1"/>
          <w:wAfter w:w="3686" w:type="dxa"/>
        </w:trPr>
        <w:tc>
          <w:tcPr>
            <w:tcW w:w="5173" w:type="dxa"/>
          </w:tcPr>
          <w:p w14:paraId="665DEAFD" w14:textId="77777777" w:rsidR="003228A3" w:rsidRPr="00343045" w:rsidRDefault="004A1631">
            <w:pPr>
              <w:pStyle w:val="Eenheid"/>
            </w:pPr>
            <w:bookmarkStart w:id="0" w:name="bmDirectie"/>
            <w:bookmarkEnd w:id="0"/>
            <w:r w:rsidRPr="00343045">
              <w:t>Concernstaf</w:t>
            </w:r>
          </w:p>
        </w:tc>
      </w:tr>
      <w:tr w:rsidR="003228A3" w:rsidRPr="00343045" w14:paraId="6299BDE7" w14:textId="77777777" w:rsidTr="00372F5A">
        <w:trPr>
          <w:gridAfter w:val="1"/>
          <w:wAfter w:w="3686" w:type="dxa"/>
        </w:trPr>
        <w:tc>
          <w:tcPr>
            <w:tcW w:w="5173" w:type="dxa"/>
          </w:tcPr>
          <w:p w14:paraId="55A2D387"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794A165D" w14:textId="77777777" w:rsidTr="00372F5A">
        <w:trPr>
          <w:gridAfter w:val="1"/>
          <w:wAfter w:w="3686" w:type="dxa"/>
        </w:trPr>
        <w:tc>
          <w:tcPr>
            <w:tcW w:w="5173" w:type="dxa"/>
          </w:tcPr>
          <w:p w14:paraId="3F173B48" w14:textId="77777777" w:rsidR="003228A3" w:rsidRPr="00343045" w:rsidRDefault="003228A3">
            <w:pPr>
              <w:spacing w:before="90"/>
              <w:rPr>
                <w:sz w:val="14"/>
              </w:rPr>
            </w:pPr>
          </w:p>
        </w:tc>
      </w:tr>
      <w:tr w:rsidR="003228A3" w:rsidRPr="00343045" w14:paraId="4AA5573E" w14:textId="77777777" w:rsidTr="00372F5A">
        <w:trPr>
          <w:gridAfter w:val="1"/>
          <w:wAfter w:w="3686" w:type="dxa"/>
          <w:trHeight w:val="3804"/>
        </w:trPr>
        <w:tc>
          <w:tcPr>
            <w:tcW w:w="5173" w:type="dxa"/>
            <w:vAlign w:val="bottom"/>
          </w:tcPr>
          <w:p w14:paraId="2A48EC7E"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35EAF60" w14:textId="77777777" w:rsidTr="00372F5A">
        <w:trPr>
          <w:gridAfter w:val="1"/>
          <w:wAfter w:w="3686" w:type="dxa"/>
          <w:trHeight w:val="135"/>
        </w:trPr>
        <w:tc>
          <w:tcPr>
            <w:tcW w:w="5173" w:type="dxa"/>
          </w:tcPr>
          <w:p w14:paraId="4410CB93" w14:textId="7418B4A0" w:rsidR="003228A3" w:rsidRPr="00CD36CC" w:rsidRDefault="003228A3">
            <w:pPr>
              <w:spacing w:before="90"/>
              <w:rPr>
                <w:szCs w:val="18"/>
              </w:rPr>
            </w:pPr>
          </w:p>
        </w:tc>
      </w:tr>
      <w:tr w:rsidR="003228A3" w:rsidRPr="00343045" w14:paraId="6F3FB177" w14:textId="77777777" w:rsidTr="00372F5A">
        <w:trPr>
          <w:gridAfter w:val="1"/>
          <w:wAfter w:w="3686" w:type="dxa"/>
          <w:trHeight w:val="181"/>
        </w:trPr>
        <w:tc>
          <w:tcPr>
            <w:tcW w:w="5173" w:type="dxa"/>
          </w:tcPr>
          <w:p w14:paraId="727AE212" w14:textId="77777777" w:rsidR="003228A3" w:rsidRPr="00343045" w:rsidRDefault="003228A3"/>
        </w:tc>
      </w:tr>
      <w:tr w:rsidR="003228A3" w:rsidRPr="00343045" w14:paraId="74BAE3CB" w14:textId="77777777" w:rsidTr="00372F5A">
        <w:trPr>
          <w:gridAfter w:val="1"/>
          <w:wAfter w:w="3686" w:type="dxa"/>
        </w:trPr>
        <w:tc>
          <w:tcPr>
            <w:tcW w:w="5173" w:type="dxa"/>
          </w:tcPr>
          <w:p w14:paraId="798815D7" w14:textId="77777777"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14:paraId="6A6E478A" w14:textId="77777777" w:rsidTr="00372F5A">
        <w:trPr>
          <w:gridAfter w:val="1"/>
          <w:wAfter w:w="3686" w:type="dxa"/>
          <w:trHeight w:val="268"/>
        </w:trPr>
        <w:tc>
          <w:tcPr>
            <w:tcW w:w="5173" w:type="dxa"/>
          </w:tcPr>
          <w:p w14:paraId="40C1EB57" w14:textId="77777777" w:rsidR="003228A3" w:rsidRPr="00343045" w:rsidRDefault="003228A3"/>
        </w:tc>
      </w:tr>
      <w:tr w:rsidR="003228A3" w:rsidRPr="00343045" w14:paraId="653702F2" w14:textId="77777777" w:rsidTr="00372F5A">
        <w:trPr>
          <w:gridAfter w:val="1"/>
          <w:wAfter w:w="3686" w:type="dxa"/>
          <w:cantSplit/>
          <w:trHeight w:hRule="exact" w:val="275"/>
        </w:trPr>
        <w:tc>
          <w:tcPr>
            <w:tcW w:w="5173" w:type="dxa"/>
            <w:vAlign w:val="bottom"/>
          </w:tcPr>
          <w:p w14:paraId="23BB584B"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5B0DA0DC" w14:textId="77777777" w:rsidTr="00372F5A">
        <w:trPr>
          <w:gridAfter w:val="1"/>
          <w:wAfter w:w="3686" w:type="dxa"/>
          <w:cantSplit/>
          <w:trHeight w:hRule="exact" w:val="804"/>
        </w:trPr>
        <w:tc>
          <w:tcPr>
            <w:tcW w:w="5173" w:type="dxa"/>
            <w:vAlign w:val="bottom"/>
          </w:tcPr>
          <w:p w14:paraId="0A78E59E" w14:textId="77777777" w:rsidR="003228A3" w:rsidRPr="00343045" w:rsidRDefault="003228A3"/>
        </w:tc>
      </w:tr>
      <w:tr w:rsidR="003228A3" w:rsidRPr="00343045" w14:paraId="35512FE2" w14:textId="77777777" w:rsidTr="00372F5A">
        <w:trPr>
          <w:gridAfter w:val="1"/>
          <w:wAfter w:w="3686" w:type="dxa"/>
          <w:cantSplit/>
        </w:trPr>
        <w:tc>
          <w:tcPr>
            <w:tcW w:w="5173" w:type="dxa"/>
            <w:vAlign w:val="bottom"/>
          </w:tcPr>
          <w:p w14:paraId="34E0F62F" w14:textId="77777777" w:rsidR="003228A3" w:rsidRPr="00343045" w:rsidRDefault="003864BB">
            <w:pPr>
              <w:pStyle w:val="tussenkopje"/>
              <w:rPr>
                <w:lang w:val="nl-NL"/>
              </w:rPr>
            </w:pPr>
            <w:r>
              <w:rPr>
                <w:lang w:val="nl-NL"/>
              </w:rPr>
              <w:t>Versie</w:t>
            </w:r>
          </w:p>
        </w:tc>
      </w:tr>
      <w:bookmarkStart w:id="5" w:name="bmAuteurs"/>
      <w:bookmarkEnd w:id="5"/>
      <w:tr w:rsidR="003228A3" w:rsidRPr="00343045" w14:paraId="3630C6AB" w14:textId="77777777" w:rsidTr="00372F5A">
        <w:trPr>
          <w:gridAfter w:val="1"/>
          <w:wAfter w:w="3686" w:type="dxa"/>
          <w:cantSplit/>
        </w:trPr>
        <w:tc>
          <w:tcPr>
            <w:tcW w:w="5173" w:type="dxa"/>
            <w:vAlign w:val="bottom"/>
          </w:tcPr>
          <w:p w14:paraId="06A6BD88" w14:textId="72D64E4A" w:rsidR="003228A3" w:rsidRDefault="003864BB">
            <w:r>
              <w:fldChar w:fldCharType="begin"/>
            </w:r>
            <w:r>
              <w:instrText xml:space="preserve"> REF Versie \h </w:instrText>
            </w:r>
            <w:r>
              <w:fldChar w:fldCharType="separate"/>
            </w:r>
            <w:r w:rsidR="000865C6">
              <w:rPr>
                <w:noProof/>
              </w:rPr>
              <w:t>4.</w:t>
            </w:r>
            <w:r w:rsidR="003E4911">
              <w:rPr>
                <w:noProof/>
              </w:rPr>
              <w:t>4</w:t>
            </w:r>
            <w:r w:rsidR="000865C6">
              <w:rPr>
                <w:noProof/>
              </w:rPr>
              <w:t>.0</w:t>
            </w:r>
            <w:r>
              <w:fldChar w:fldCharType="end"/>
            </w:r>
          </w:p>
          <w:p w14:paraId="45C1C85F" w14:textId="77777777" w:rsidR="002A010E" w:rsidRPr="00343045" w:rsidRDefault="002A010E" w:rsidP="008D0862"/>
        </w:tc>
      </w:tr>
      <w:tr w:rsidR="003228A3" w:rsidRPr="00343045" w14:paraId="76505D66" w14:textId="77777777" w:rsidTr="00372F5A">
        <w:trPr>
          <w:cantSplit/>
          <w:trHeight w:hRule="exact" w:val="246"/>
        </w:trPr>
        <w:tc>
          <w:tcPr>
            <w:tcW w:w="8859" w:type="dxa"/>
            <w:gridSpan w:val="2"/>
            <w:vAlign w:val="bottom"/>
          </w:tcPr>
          <w:p w14:paraId="08426604" w14:textId="77777777" w:rsidR="003228A3" w:rsidRPr="00343045" w:rsidRDefault="003228A3"/>
        </w:tc>
      </w:tr>
    </w:tbl>
    <w:p w14:paraId="041C09DE" w14:textId="77777777" w:rsidR="003228A3" w:rsidRPr="00343045" w:rsidRDefault="003228A3"/>
    <w:p w14:paraId="42B34E35" w14:textId="77777777" w:rsidR="003228A3" w:rsidRPr="00343045" w:rsidRDefault="003228A3">
      <w:pPr>
        <w:sectPr w:rsidR="003228A3" w:rsidRPr="00343045">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7A467A11" w14:textId="77777777" w:rsidTr="00372F5A">
        <w:trPr>
          <w:trHeight w:hRule="exact" w:val="332"/>
        </w:trPr>
        <w:tc>
          <w:tcPr>
            <w:tcW w:w="5173" w:type="dxa"/>
            <w:vAlign w:val="bottom"/>
          </w:tcPr>
          <w:p w14:paraId="73CC28CF" w14:textId="77777777" w:rsidR="003228A3" w:rsidRPr="00343045" w:rsidRDefault="003228A3" w:rsidP="00AF77C2">
            <w:pPr>
              <w:pStyle w:val="kopje"/>
              <w:pageBreakBefore/>
              <w:rPr>
                <w:b w:val="0"/>
                <w:bCs/>
              </w:rPr>
            </w:pPr>
            <w:r w:rsidRPr="00343045">
              <w:lastRenderedPageBreak/>
              <w:t>Versiehistorie</w:t>
            </w:r>
          </w:p>
        </w:tc>
      </w:tr>
    </w:tbl>
    <w:p w14:paraId="7CC5DB87" w14:textId="77777777"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14:paraId="418749EF" w14:textId="77777777" w:rsidTr="00B2657A">
        <w:trPr>
          <w:trHeight w:hRule="exact" w:val="281"/>
          <w:tblHeader/>
        </w:trPr>
        <w:tc>
          <w:tcPr>
            <w:tcW w:w="537" w:type="dxa"/>
            <w:vAlign w:val="bottom"/>
          </w:tcPr>
          <w:p w14:paraId="4D83C5E6" w14:textId="77777777" w:rsidR="003228A3" w:rsidRPr="00343045" w:rsidRDefault="003228A3">
            <w:pPr>
              <w:pStyle w:val="tussenkopje"/>
              <w:spacing w:before="0"/>
              <w:rPr>
                <w:lang w:val="nl-NL"/>
              </w:rPr>
            </w:pPr>
            <w:r w:rsidRPr="00343045">
              <w:rPr>
                <w:lang w:val="nl-NL"/>
              </w:rPr>
              <w:t>Versie</w:t>
            </w:r>
          </w:p>
        </w:tc>
        <w:tc>
          <w:tcPr>
            <w:tcW w:w="1590" w:type="dxa"/>
            <w:vAlign w:val="bottom"/>
          </w:tcPr>
          <w:p w14:paraId="534BEC22" w14:textId="77777777" w:rsidR="003228A3" w:rsidRPr="00343045" w:rsidRDefault="003228A3">
            <w:pPr>
              <w:pStyle w:val="tussenkopje"/>
              <w:spacing w:before="0"/>
              <w:rPr>
                <w:lang w:val="nl-NL"/>
              </w:rPr>
            </w:pPr>
            <w:r w:rsidRPr="00343045">
              <w:rPr>
                <w:lang w:val="nl-NL"/>
              </w:rPr>
              <w:t>Datum</w:t>
            </w:r>
          </w:p>
        </w:tc>
        <w:tc>
          <w:tcPr>
            <w:tcW w:w="1771" w:type="dxa"/>
            <w:vAlign w:val="bottom"/>
          </w:tcPr>
          <w:p w14:paraId="22AEBD8E" w14:textId="77777777" w:rsidR="003228A3" w:rsidRPr="00343045" w:rsidRDefault="003228A3">
            <w:pPr>
              <w:pStyle w:val="tussenkopje"/>
              <w:spacing w:before="0"/>
              <w:rPr>
                <w:lang w:val="nl-NL"/>
              </w:rPr>
            </w:pPr>
            <w:r w:rsidRPr="00343045">
              <w:rPr>
                <w:lang w:val="nl-NL"/>
              </w:rPr>
              <w:t>Auteur</w:t>
            </w:r>
          </w:p>
        </w:tc>
        <w:tc>
          <w:tcPr>
            <w:tcW w:w="5103" w:type="dxa"/>
            <w:vAlign w:val="bottom"/>
          </w:tcPr>
          <w:p w14:paraId="24AAA4F6" w14:textId="77777777" w:rsidR="003228A3" w:rsidRPr="00343045" w:rsidRDefault="003228A3">
            <w:pPr>
              <w:pStyle w:val="tussenkopje"/>
              <w:spacing w:before="0"/>
              <w:rPr>
                <w:lang w:val="nl-NL"/>
              </w:rPr>
            </w:pPr>
            <w:r w:rsidRPr="00343045">
              <w:rPr>
                <w:lang w:val="nl-NL"/>
              </w:rPr>
              <w:t>Opmerking</w:t>
            </w:r>
          </w:p>
        </w:tc>
      </w:tr>
      <w:tr w:rsidR="00AF77C2" w:rsidRPr="004C7E40" w14:paraId="2715EF89" w14:textId="77777777" w:rsidTr="00B2657A">
        <w:tc>
          <w:tcPr>
            <w:tcW w:w="537" w:type="dxa"/>
          </w:tcPr>
          <w:p w14:paraId="7E2C241F" w14:textId="77777777"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590" w:type="dxa"/>
          </w:tcPr>
          <w:p w14:paraId="7E72B258" w14:textId="77777777" w:rsidR="00AF77C2" w:rsidRPr="004C7E40" w:rsidRDefault="00AF77C2">
            <w:pPr>
              <w:rPr>
                <w:rStyle w:val="Datumopmaakprofiel"/>
                <w:sz w:val="16"/>
                <w:szCs w:val="16"/>
              </w:rPr>
            </w:pPr>
            <w:r w:rsidRPr="004C7E40">
              <w:rPr>
                <w:rStyle w:val="Datumopmaakprofiel"/>
                <w:sz w:val="16"/>
                <w:szCs w:val="16"/>
              </w:rPr>
              <w:t>22-02-2012</w:t>
            </w:r>
          </w:p>
        </w:tc>
        <w:tc>
          <w:tcPr>
            <w:tcW w:w="1771" w:type="dxa"/>
          </w:tcPr>
          <w:p w14:paraId="1130C831" w14:textId="77777777" w:rsidR="00AF77C2" w:rsidRPr="004C7E40" w:rsidRDefault="00AF77C2" w:rsidP="00136E60">
            <w:pPr>
              <w:rPr>
                <w:sz w:val="16"/>
                <w:szCs w:val="16"/>
              </w:rPr>
            </w:pPr>
            <w:r w:rsidRPr="004C7E40">
              <w:rPr>
                <w:sz w:val="16"/>
                <w:szCs w:val="16"/>
              </w:rPr>
              <w:t>Kadaster ICT/AA/IE</w:t>
            </w:r>
          </w:p>
        </w:tc>
        <w:tc>
          <w:tcPr>
            <w:tcW w:w="5103" w:type="dxa"/>
          </w:tcPr>
          <w:p w14:paraId="177CBAC6" w14:textId="77777777"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14:paraId="14A849A1" w14:textId="77777777" w:rsidTr="00B2657A">
        <w:tc>
          <w:tcPr>
            <w:tcW w:w="537" w:type="dxa"/>
          </w:tcPr>
          <w:p w14:paraId="0F9317B1" w14:textId="77777777" w:rsidR="0014394B" w:rsidRPr="004C7E40" w:rsidRDefault="0014394B" w:rsidP="00470FC9">
            <w:pPr>
              <w:rPr>
                <w:rStyle w:val="Versie0"/>
                <w:bCs/>
                <w:sz w:val="16"/>
                <w:szCs w:val="16"/>
              </w:rPr>
            </w:pPr>
            <w:r w:rsidRPr="004C7E40">
              <w:rPr>
                <w:rStyle w:val="Versie0"/>
                <w:bCs/>
                <w:sz w:val="16"/>
                <w:szCs w:val="16"/>
              </w:rPr>
              <w:t>3.1</w:t>
            </w:r>
          </w:p>
        </w:tc>
        <w:tc>
          <w:tcPr>
            <w:tcW w:w="1590" w:type="dxa"/>
          </w:tcPr>
          <w:p w14:paraId="19008844" w14:textId="77777777" w:rsidR="0014394B" w:rsidRPr="004C7E40" w:rsidRDefault="0014394B">
            <w:pPr>
              <w:rPr>
                <w:rStyle w:val="Datumopmaakprofiel"/>
                <w:sz w:val="16"/>
                <w:szCs w:val="16"/>
              </w:rPr>
            </w:pPr>
            <w:r w:rsidRPr="004C7E40">
              <w:rPr>
                <w:rStyle w:val="Datumopmaakprofiel"/>
                <w:sz w:val="16"/>
                <w:szCs w:val="16"/>
              </w:rPr>
              <w:t>28-03-2012</w:t>
            </w:r>
          </w:p>
        </w:tc>
        <w:tc>
          <w:tcPr>
            <w:tcW w:w="1771" w:type="dxa"/>
          </w:tcPr>
          <w:p w14:paraId="44785D90" w14:textId="77777777" w:rsidR="0014394B" w:rsidRPr="004C7E40" w:rsidRDefault="0014394B" w:rsidP="00136E60">
            <w:pPr>
              <w:rPr>
                <w:sz w:val="16"/>
                <w:szCs w:val="16"/>
              </w:rPr>
            </w:pPr>
            <w:r w:rsidRPr="004C7E40">
              <w:rPr>
                <w:sz w:val="16"/>
                <w:szCs w:val="16"/>
              </w:rPr>
              <w:t>Kadaster ICT/AA/IE</w:t>
            </w:r>
          </w:p>
        </w:tc>
        <w:tc>
          <w:tcPr>
            <w:tcW w:w="5103" w:type="dxa"/>
          </w:tcPr>
          <w:p w14:paraId="58AA3461" w14:textId="77777777" w:rsidR="0014394B" w:rsidRPr="004C7E40" w:rsidRDefault="0014394B" w:rsidP="00371DED">
            <w:pPr>
              <w:snapToGrid w:val="0"/>
              <w:rPr>
                <w:sz w:val="16"/>
                <w:szCs w:val="16"/>
              </w:rPr>
            </w:pPr>
            <w:r w:rsidRPr="004C7E40">
              <w:rPr>
                <w:sz w:val="16"/>
                <w:szCs w:val="16"/>
              </w:rPr>
              <w:t>CH-41687 nieuw modeldocument v2.8</w:t>
            </w:r>
          </w:p>
        </w:tc>
      </w:tr>
      <w:tr w:rsidR="007F6639" w:rsidRPr="004C7E40" w14:paraId="12855558" w14:textId="77777777" w:rsidTr="00B2657A">
        <w:tc>
          <w:tcPr>
            <w:tcW w:w="537" w:type="dxa"/>
          </w:tcPr>
          <w:p w14:paraId="171D578B" w14:textId="77777777" w:rsidR="007F6639" w:rsidRPr="004C7E40" w:rsidRDefault="007F6639" w:rsidP="00470FC9">
            <w:pPr>
              <w:rPr>
                <w:rStyle w:val="Versie0"/>
                <w:bCs/>
                <w:sz w:val="16"/>
                <w:szCs w:val="16"/>
              </w:rPr>
            </w:pPr>
            <w:r w:rsidRPr="004C7E40">
              <w:rPr>
                <w:rStyle w:val="Versie0"/>
                <w:bCs/>
                <w:sz w:val="16"/>
                <w:szCs w:val="16"/>
              </w:rPr>
              <w:t>3.2</w:t>
            </w:r>
          </w:p>
        </w:tc>
        <w:tc>
          <w:tcPr>
            <w:tcW w:w="1590" w:type="dxa"/>
          </w:tcPr>
          <w:p w14:paraId="5BB42FDC" w14:textId="77777777"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14:paraId="2A9CE5E3" w14:textId="77777777" w:rsidR="007F6639" w:rsidRPr="004C7E40" w:rsidRDefault="007F6639" w:rsidP="00136E60">
            <w:pPr>
              <w:rPr>
                <w:sz w:val="16"/>
                <w:szCs w:val="16"/>
              </w:rPr>
            </w:pPr>
            <w:r w:rsidRPr="004C7E40">
              <w:rPr>
                <w:sz w:val="16"/>
                <w:szCs w:val="16"/>
              </w:rPr>
              <w:t>Kadaster ICT/AA/IE</w:t>
            </w:r>
          </w:p>
        </w:tc>
        <w:tc>
          <w:tcPr>
            <w:tcW w:w="5103" w:type="dxa"/>
          </w:tcPr>
          <w:p w14:paraId="602BFC92" w14:textId="77777777" w:rsidR="007F6639" w:rsidRPr="004C7E40" w:rsidRDefault="007F6639" w:rsidP="00371DED">
            <w:pPr>
              <w:snapToGrid w:val="0"/>
              <w:rPr>
                <w:sz w:val="16"/>
                <w:szCs w:val="16"/>
              </w:rPr>
            </w:pPr>
            <w:r w:rsidRPr="004C7E40">
              <w:rPr>
                <w:sz w:val="16"/>
                <w:szCs w:val="16"/>
              </w:rPr>
              <w:t>Modeldocument v2.9 + CH-43722</w:t>
            </w:r>
          </w:p>
        </w:tc>
      </w:tr>
      <w:tr w:rsidR="001330AB" w:rsidRPr="004C7E40" w14:paraId="45D24040" w14:textId="77777777" w:rsidTr="00B2657A">
        <w:tc>
          <w:tcPr>
            <w:tcW w:w="537" w:type="dxa"/>
          </w:tcPr>
          <w:p w14:paraId="2027BE74" w14:textId="77777777" w:rsidR="001330AB" w:rsidRPr="004C7E40" w:rsidRDefault="001330AB" w:rsidP="00470FC9">
            <w:pPr>
              <w:rPr>
                <w:rStyle w:val="Versie0"/>
                <w:bCs/>
                <w:sz w:val="16"/>
                <w:szCs w:val="16"/>
              </w:rPr>
            </w:pPr>
            <w:r w:rsidRPr="004C7E40">
              <w:rPr>
                <w:rStyle w:val="Versie0"/>
                <w:bCs/>
                <w:sz w:val="16"/>
                <w:szCs w:val="16"/>
              </w:rPr>
              <w:t>3.3</w:t>
            </w:r>
          </w:p>
        </w:tc>
        <w:tc>
          <w:tcPr>
            <w:tcW w:w="1590" w:type="dxa"/>
          </w:tcPr>
          <w:p w14:paraId="2FC2256F" w14:textId="77777777"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14:paraId="4622DD21" w14:textId="77777777" w:rsidR="001330AB" w:rsidRPr="004C7E40" w:rsidRDefault="001330AB" w:rsidP="00136E60">
            <w:pPr>
              <w:rPr>
                <w:sz w:val="16"/>
                <w:szCs w:val="16"/>
                <w:lang w:val="en-GB"/>
              </w:rPr>
            </w:pPr>
            <w:r w:rsidRPr="004C7E40">
              <w:rPr>
                <w:sz w:val="16"/>
                <w:szCs w:val="16"/>
                <w:lang w:val="en-US"/>
              </w:rPr>
              <w:t>Kadaster IT/RZ/AA/IE</w:t>
            </w:r>
          </w:p>
        </w:tc>
        <w:tc>
          <w:tcPr>
            <w:tcW w:w="5103" w:type="dxa"/>
          </w:tcPr>
          <w:p w14:paraId="428A119B" w14:textId="77777777"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14:paraId="71E30A4E" w14:textId="77777777" w:rsidTr="00B2657A">
        <w:tc>
          <w:tcPr>
            <w:tcW w:w="537" w:type="dxa"/>
          </w:tcPr>
          <w:p w14:paraId="2DF7A208" w14:textId="77777777" w:rsidR="0018591F" w:rsidRPr="004C7E40" w:rsidRDefault="0018591F" w:rsidP="00470FC9">
            <w:pPr>
              <w:rPr>
                <w:rStyle w:val="Versie0"/>
                <w:bCs/>
                <w:sz w:val="16"/>
                <w:szCs w:val="16"/>
              </w:rPr>
            </w:pPr>
            <w:r w:rsidRPr="004C7E40">
              <w:rPr>
                <w:rStyle w:val="Versie0"/>
                <w:bCs/>
                <w:sz w:val="16"/>
                <w:szCs w:val="16"/>
              </w:rPr>
              <w:t>3.4</w:t>
            </w:r>
          </w:p>
        </w:tc>
        <w:tc>
          <w:tcPr>
            <w:tcW w:w="1590" w:type="dxa"/>
          </w:tcPr>
          <w:p w14:paraId="100FCB06" w14:textId="77777777" w:rsidR="0018591F" w:rsidRPr="004C7E40" w:rsidRDefault="0018591F">
            <w:pPr>
              <w:rPr>
                <w:rStyle w:val="Datumopmaakprofiel"/>
                <w:sz w:val="16"/>
                <w:szCs w:val="16"/>
              </w:rPr>
            </w:pPr>
            <w:r w:rsidRPr="004C7E40">
              <w:rPr>
                <w:rStyle w:val="Datumopmaakprofiel"/>
                <w:sz w:val="16"/>
                <w:szCs w:val="16"/>
              </w:rPr>
              <w:t>07-08-2013</w:t>
            </w:r>
          </w:p>
        </w:tc>
        <w:tc>
          <w:tcPr>
            <w:tcW w:w="1771" w:type="dxa"/>
          </w:tcPr>
          <w:p w14:paraId="48EC6EE9" w14:textId="77777777" w:rsidR="0018591F" w:rsidRPr="004C7E40" w:rsidRDefault="0018591F" w:rsidP="00136E60">
            <w:pPr>
              <w:rPr>
                <w:sz w:val="16"/>
                <w:szCs w:val="16"/>
                <w:lang w:val="en-US"/>
              </w:rPr>
            </w:pPr>
            <w:r w:rsidRPr="004C7E40">
              <w:rPr>
                <w:sz w:val="16"/>
                <w:szCs w:val="16"/>
                <w:lang w:val="en-US"/>
              </w:rPr>
              <w:t>Kadaster IT/RZ/AA/IE</w:t>
            </w:r>
          </w:p>
        </w:tc>
        <w:tc>
          <w:tcPr>
            <w:tcW w:w="5103" w:type="dxa"/>
          </w:tcPr>
          <w:p w14:paraId="3167B04B" w14:textId="77777777"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14:paraId="2A4BB78E" w14:textId="77777777" w:rsidTr="00B2657A">
        <w:tc>
          <w:tcPr>
            <w:tcW w:w="537" w:type="dxa"/>
          </w:tcPr>
          <w:p w14:paraId="2E0F431B" w14:textId="77777777" w:rsidR="00BC3560" w:rsidRPr="004C7E40" w:rsidRDefault="00BC3560" w:rsidP="00470FC9">
            <w:pPr>
              <w:rPr>
                <w:rStyle w:val="Versie0"/>
                <w:bCs/>
                <w:sz w:val="16"/>
                <w:szCs w:val="16"/>
              </w:rPr>
            </w:pPr>
            <w:r w:rsidRPr="004C7E40">
              <w:rPr>
                <w:rStyle w:val="Versie0"/>
                <w:bCs/>
                <w:sz w:val="16"/>
                <w:szCs w:val="16"/>
              </w:rPr>
              <w:t>3.5</w:t>
            </w:r>
          </w:p>
        </w:tc>
        <w:tc>
          <w:tcPr>
            <w:tcW w:w="1590" w:type="dxa"/>
          </w:tcPr>
          <w:p w14:paraId="1A8E2486" w14:textId="77777777"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14:paraId="5A1BE79E" w14:textId="77777777" w:rsidR="00BC3560" w:rsidRPr="004C7E40" w:rsidRDefault="00BC3560" w:rsidP="00136E60">
            <w:pPr>
              <w:rPr>
                <w:sz w:val="16"/>
                <w:szCs w:val="16"/>
                <w:lang w:val="en-US"/>
              </w:rPr>
            </w:pPr>
            <w:r w:rsidRPr="004C7E40">
              <w:rPr>
                <w:sz w:val="16"/>
                <w:szCs w:val="16"/>
                <w:lang w:val="en-US"/>
              </w:rPr>
              <w:t>Kadaster IT/RZ/AA/IE</w:t>
            </w:r>
          </w:p>
        </w:tc>
        <w:tc>
          <w:tcPr>
            <w:tcW w:w="5103" w:type="dxa"/>
          </w:tcPr>
          <w:p w14:paraId="7B91886A" w14:textId="77777777"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14:paraId="192B398E" w14:textId="77777777"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14:paraId="1158127A" w14:textId="77777777" w:rsidTr="00B2657A">
        <w:tc>
          <w:tcPr>
            <w:tcW w:w="537" w:type="dxa"/>
          </w:tcPr>
          <w:p w14:paraId="35CD9A8D" w14:textId="77777777" w:rsidR="004C7E40" w:rsidRPr="004C7E40" w:rsidRDefault="004C7E40" w:rsidP="00470FC9">
            <w:pPr>
              <w:rPr>
                <w:rStyle w:val="Versie0"/>
                <w:bCs/>
                <w:sz w:val="16"/>
                <w:szCs w:val="16"/>
              </w:rPr>
            </w:pPr>
            <w:r w:rsidRPr="004C7E40">
              <w:rPr>
                <w:rStyle w:val="Versie0"/>
                <w:bCs/>
                <w:sz w:val="16"/>
                <w:szCs w:val="16"/>
              </w:rPr>
              <w:t>3.6</w:t>
            </w:r>
          </w:p>
        </w:tc>
        <w:tc>
          <w:tcPr>
            <w:tcW w:w="1590" w:type="dxa"/>
          </w:tcPr>
          <w:p w14:paraId="2BAEF681" w14:textId="77777777"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14:paraId="72338030" w14:textId="77777777" w:rsidR="004C7E40" w:rsidRPr="004C7E40" w:rsidRDefault="004C7E40" w:rsidP="00136E60">
            <w:pPr>
              <w:rPr>
                <w:sz w:val="16"/>
                <w:szCs w:val="16"/>
                <w:lang w:val="en-US"/>
              </w:rPr>
            </w:pPr>
            <w:r w:rsidRPr="004C7E40">
              <w:rPr>
                <w:sz w:val="16"/>
                <w:szCs w:val="16"/>
                <w:lang w:val="en-US"/>
              </w:rPr>
              <w:t>Kadaster IT/RZ/AA/IE</w:t>
            </w:r>
          </w:p>
        </w:tc>
        <w:tc>
          <w:tcPr>
            <w:tcW w:w="5103" w:type="dxa"/>
          </w:tcPr>
          <w:p w14:paraId="3CC99CA9" w14:textId="77777777"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14:paraId="1D8BD68A" w14:textId="77777777"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14:paraId="18B22921" w14:textId="77777777"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14:paraId="05E084EC" w14:textId="77777777"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r>
              <w:rPr>
                <w:sz w:val="16"/>
                <w:szCs w:val="16"/>
              </w:rPr>
              <w:t>mapping overbruggingshypotheek tbv vervreemder verwijderd, is gebruikerskeuze.</w:t>
            </w:r>
          </w:p>
        </w:tc>
      </w:tr>
      <w:tr w:rsidR="00AB35DD" w:rsidRPr="004C7E40" w14:paraId="3EA6E644" w14:textId="77777777" w:rsidTr="00B2657A">
        <w:tc>
          <w:tcPr>
            <w:tcW w:w="537" w:type="dxa"/>
          </w:tcPr>
          <w:p w14:paraId="7AC98365" w14:textId="77777777" w:rsidR="00AB35DD" w:rsidRPr="004C7E40" w:rsidRDefault="00AB35DD" w:rsidP="00470FC9">
            <w:pPr>
              <w:rPr>
                <w:rStyle w:val="Versie0"/>
                <w:bCs/>
                <w:sz w:val="16"/>
                <w:szCs w:val="16"/>
              </w:rPr>
            </w:pPr>
            <w:r>
              <w:rPr>
                <w:rStyle w:val="Versie0"/>
                <w:bCs/>
                <w:sz w:val="16"/>
                <w:szCs w:val="16"/>
              </w:rPr>
              <w:t>3.7</w:t>
            </w:r>
          </w:p>
        </w:tc>
        <w:tc>
          <w:tcPr>
            <w:tcW w:w="1590" w:type="dxa"/>
          </w:tcPr>
          <w:p w14:paraId="1FC2B8EC" w14:textId="77777777" w:rsidR="00AB35DD" w:rsidRDefault="00AB35DD">
            <w:pPr>
              <w:rPr>
                <w:rStyle w:val="Datumopmaakprofiel"/>
                <w:sz w:val="16"/>
                <w:szCs w:val="16"/>
              </w:rPr>
            </w:pPr>
            <w:r>
              <w:rPr>
                <w:rStyle w:val="Datumopmaakprofiel"/>
                <w:sz w:val="16"/>
                <w:szCs w:val="16"/>
              </w:rPr>
              <w:t>6 augustus 2014</w:t>
            </w:r>
          </w:p>
        </w:tc>
        <w:tc>
          <w:tcPr>
            <w:tcW w:w="1771" w:type="dxa"/>
          </w:tcPr>
          <w:p w14:paraId="0C3CF9B3" w14:textId="77777777"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14:paraId="1A43F1D7" w14:textId="77777777" w:rsidR="00AB35DD" w:rsidRDefault="00AB35DD" w:rsidP="00AB35DD">
            <w:pPr>
              <w:rPr>
                <w:sz w:val="16"/>
                <w:szCs w:val="16"/>
              </w:rPr>
            </w:pPr>
            <w:r>
              <w:rPr>
                <w:sz w:val="16"/>
                <w:szCs w:val="16"/>
              </w:rPr>
              <w:t>RFC-60841 modeldocument v3.3, definitief:</w:t>
            </w:r>
          </w:p>
          <w:p w14:paraId="3BA18638" w14:textId="77777777" w:rsidR="00AB35DD" w:rsidRPr="00362DEE" w:rsidRDefault="00AB35DD" w:rsidP="00AB35DD">
            <w:pPr>
              <w:rPr>
                <w:sz w:val="16"/>
                <w:szCs w:val="16"/>
              </w:rPr>
            </w:pPr>
            <w:r>
              <w:rPr>
                <w:sz w:val="16"/>
                <w:szCs w:val="16"/>
              </w:rPr>
              <w:t>-gewijzigde tekstblokken.</w:t>
            </w:r>
          </w:p>
        </w:tc>
      </w:tr>
      <w:tr w:rsidR="00127EE4" w:rsidRPr="00270F1B" w14:paraId="1709FCA3" w14:textId="77777777" w:rsidTr="00B2657A">
        <w:tc>
          <w:tcPr>
            <w:tcW w:w="537" w:type="dxa"/>
          </w:tcPr>
          <w:p w14:paraId="23DC82F7" w14:textId="77777777" w:rsidR="00127EE4" w:rsidRDefault="00127EE4" w:rsidP="00470FC9">
            <w:pPr>
              <w:rPr>
                <w:rStyle w:val="Versie0"/>
                <w:bCs/>
                <w:sz w:val="16"/>
                <w:szCs w:val="16"/>
              </w:rPr>
            </w:pPr>
            <w:r>
              <w:rPr>
                <w:rStyle w:val="Versie0"/>
                <w:bCs/>
                <w:sz w:val="16"/>
                <w:szCs w:val="16"/>
              </w:rPr>
              <w:t>3.8.0</w:t>
            </w:r>
          </w:p>
        </w:tc>
        <w:tc>
          <w:tcPr>
            <w:tcW w:w="1590" w:type="dxa"/>
          </w:tcPr>
          <w:p w14:paraId="5D99036A" w14:textId="77777777" w:rsidR="00127EE4" w:rsidRDefault="00127EE4">
            <w:pPr>
              <w:rPr>
                <w:rStyle w:val="Datumopmaakprofiel"/>
                <w:sz w:val="16"/>
                <w:szCs w:val="16"/>
              </w:rPr>
            </w:pPr>
            <w:r>
              <w:rPr>
                <w:rStyle w:val="Datumopmaakprofiel"/>
                <w:sz w:val="16"/>
                <w:szCs w:val="16"/>
              </w:rPr>
              <w:t>7 januari 2016</w:t>
            </w:r>
          </w:p>
        </w:tc>
        <w:tc>
          <w:tcPr>
            <w:tcW w:w="1771" w:type="dxa"/>
          </w:tcPr>
          <w:p w14:paraId="5224D080" w14:textId="77777777" w:rsidR="00127EE4" w:rsidRDefault="00127EE4" w:rsidP="00127EE4">
            <w:pPr>
              <w:rPr>
                <w:sz w:val="16"/>
                <w:szCs w:val="16"/>
                <w:lang w:val="en-US"/>
              </w:rPr>
            </w:pPr>
            <w:r>
              <w:rPr>
                <w:sz w:val="16"/>
                <w:szCs w:val="16"/>
                <w:lang w:val="en-US"/>
              </w:rPr>
              <w:t>Kadaster IT/KIW/AV/AA</w:t>
            </w:r>
          </w:p>
        </w:tc>
        <w:tc>
          <w:tcPr>
            <w:tcW w:w="5103" w:type="dxa"/>
          </w:tcPr>
          <w:p w14:paraId="695F93EB" w14:textId="77777777"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14:paraId="12BA7AE9" w14:textId="77777777"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14:paraId="4CB08AF3" w14:textId="77777777" w:rsidTr="00B2657A">
        <w:tc>
          <w:tcPr>
            <w:tcW w:w="537" w:type="dxa"/>
          </w:tcPr>
          <w:p w14:paraId="752DB155" w14:textId="77777777" w:rsidR="003056B6" w:rsidRDefault="003056B6" w:rsidP="00470FC9">
            <w:pPr>
              <w:rPr>
                <w:rStyle w:val="Versie0"/>
                <w:bCs/>
                <w:sz w:val="16"/>
                <w:szCs w:val="16"/>
              </w:rPr>
            </w:pPr>
            <w:r>
              <w:rPr>
                <w:rStyle w:val="Versie0"/>
                <w:bCs/>
                <w:sz w:val="16"/>
                <w:szCs w:val="16"/>
              </w:rPr>
              <w:t>3.9.0</w:t>
            </w:r>
          </w:p>
        </w:tc>
        <w:tc>
          <w:tcPr>
            <w:tcW w:w="1590" w:type="dxa"/>
          </w:tcPr>
          <w:p w14:paraId="74F90BF4" w14:textId="77777777" w:rsidR="003056B6" w:rsidRDefault="003056B6">
            <w:pPr>
              <w:rPr>
                <w:rStyle w:val="Datumopmaakprofiel"/>
                <w:sz w:val="16"/>
                <w:szCs w:val="16"/>
              </w:rPr>
            </w:pPr>
            <w:r>
              <w:rPr>
                <w:rStyle w:val="Datumopmaakprofiel"/>
                <w:sz w:val="16"/>
                <w:szCs w:val="16"/>
              </w:rPr>
              <w:t>3 maart 2016</w:t>
            </w:r>
          </w:p>
        </w:tc>
        <w:tc>
          <w:tcPr>
            <w:tcW w:w="1771" w:type="dxa"/>
          </w:tcPr>
          <w:p w14:paraId="114C7612" w14:textId="77777777" w:rsidR="003056B6" w:rsidRDefault="003056B6" w:rsidP="00127EE4">
            <w:pPr>
              <w:rPr>
                <w:sz w:val="16"/>
                <w:szCs w:val="16"/>
                <w:lang w:val="en-US"/>
              </w:rPr>
            </w:pPr>
            <w:r>
              <w:rPr>
                <w:sz w:val="16"/>
                <w:szCs w:val="16"/>
                <w:lang w:val="en-US"/>
              </w:rPr>
              <w:t>Kadaster IT/KIW/AV/AA</w:t>
            </w:r>
          </w:p>
        </w:tc>
        <w:tc>
          <w:tcPr>
            <w:tcW w:w="5103" w:type="dxa"/>
          </w:tcPr>
          <w:p w14:paraId="3D5A4FB4" w14:textId="77777777" w:rsidR="003056B6" w:rsidRPr="00F47BB2" w:rsidRDefault="003056B6" w:rsidP="00270F1B">
            <w:pPr>
              <w:rPr>
                <w:sz w:val="16"/>
                <w:szCs w:val="16"/>
              </w:rPr>
            </w:pPr>
            <w:r>
              <w:rPr>
                <w:sz w:val="16"/>
                <w:szCs w:val="16"/>
              </w:rPr>
              <w:t>AA-2413 Modeldocument v3.5.0: Geen inhoudelijke wijzigingen.</w:t>
            </w:r>
          </w:p>
        </w:tc>
      </w:tr>
      <w:tr w:rsidR="006E4D61" w:rsidRPr="00270F1B" w14:paraId="07A004E3" w14:textId="77777777" w:rsidTr="00B2657A">
        <w:tc>
          <w:tcPr>
            <w:tcW w:w="537" w:type="dxa"/>
          </w:tcPr>
          <w:p w14:paraId="2BCF6EF6" w14:textId="77777777" w:rsidR="006E4D61" w:rsidRDefault="006E4D61" w:rsidP="00470FC9">
            <w:pPr>
              <w:rPr>
                <w:rStyle w:val="Versie0"/>
                <w:bCs/>
                <w:sz w:val="16"/>
                <w:szCs w:val="16"/>
              </w:rPr>
            </w:pPr>
            <w:r>
              <w:rPr>
                <w:rStyle w:val="Versie0"/>
                <w:bCs/>
                <w:sz w:val="16"/>
                <w:szCs w:val="16"/>
              </w:rPr>
              <w:t>3.10.0</w:t>
            </w:r>
          </w:p>
        </w:tc>
        <w:tc>
          <w:tcPr>
            <w:tcW w:w="1590" w:type="dxa"/>
          </w:tcPr>
          <w:p w14:paraId="4FE08F4F" w14:textId="77777777" w:rsidR="006E4D61" w:rsidRDefault="006E4D61">
            <w:pPr>
              <w:rPr>
                <w:rStyle w:val="Datumopmaakprofiel"/>
                <w:sz w:val="16"/>
                <w:szCs w:val="16"/>
              </w:rPr>
            </w:pPr>
            <w:r w:rsidRPr="006E4D61">
              <w:rPr>
                <w:rStyle w:val="Datumopmaakprofiel"/>
                <w:sz w:val="16"/>
                <w:szCs w:val="16"/>
              </w:rPr>
              <w:t>7 december 2017</w:t>
            </w:r>
          </w:p>
        </w:tc>
        <w:tc>
          <w:tcPr>
            <w:tcW w:w="1771" w:type="dxa"/>
          </w:tcPr>
          <w:p w14:paraId="74E6AF86" w14:textId="77777777" w:rsidR="006E4D61" w:rsidRDefault="006E4D61" w:rsidP="00127EE4">
            <w:pPr>
              <w:rPr>
                <w:sz w:val="16"/>
                <w:szCs w:val="16"/>
                <w:lang w:val="en-US"/>
              </w:rPr>
            </w:pPr>
            <w:r w:rsidRPr="006E4D61">
              <w:rPr>
                <w:sz w:val="16"/>
                <w:szCs w:val="16"/>
                <w:lang w:val="en-US"/>
              </w:rPr>
              <w:t>IT/LG/AA</w:t>
            </w:r>
          </w:p>
        </w:tc>
        <w:tc>
          <w:tcPr>
            <w:tcW w:w="5103" w:type="dxa"/>
          </w:tcPr>
          <w:p w14:paraId="50E8A21D" w14:textId="77777777"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14:paraId="0A09AF04" w14:textId="77777777" w:rsidTr="00B2657A">
        <w:tc>
          <w:tcPr>
            <w:tcW w:w="537" w:type="dxa"/>
          </w:tcPr>
          <w:p w14:paraId="20E81D7B" w14:textId="77777777" w:rsidR="008775D8" w:rsidRDefault="008775D8" w:rsidP="00470FC9">
            <w:pPr>
              <w:rPr>
                <w:rStyle w:val="Versie0"/>
                <w:bCs/>
                <w:sz w:val="16"/>
                <w:szCs w:val="16"/>
              </w:rPr>
            </w:pPr>
            <w:r>
              <w:rPr>
                <w:rStyle w:val="Versie0"/>
                <w:bCs/>
                <w:sz w:val="16"/>
                <w:szCs w:val="16"/>
              </w:rPr>
              <w:t>3.11.0</w:t>
            </w:r>
          </w:p>
        </w:tc>
        <w:tc>
          <w:tcPr>
            <w:tcW w:w="1590" w:type="dxa"/>
          </w:tcPr>
          <w:p w14:paraId="03BFC730" w14:textId="77777777"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14:paraId="6F492532" w14:textId="77777777" w:rsidR="008775D8" w:rsidRPr="006E4D61" w:rsidRDefault="008775D8" w:rsidP="00127EE4">
            <w:pPr>
              <w:rPr>
                <w:sz w:val="16"/>
                <w:szCs w:val="16"/>
                <w:lang w:val="en-US"/>
              </w:rPr>
            </w:pPr>
            <w:r w:rsidRPr="006E4D61">
              <w:rPr>
                <w:sz w:val="16"/>
                <w:szCs w:val="16"/>
                <w:lang w:val="en-US"/>
              </w:rPr>
              <w:t>IT/LG/AA</w:t>
            </w:r>
          </w:p>
        </w:tc>
        <w:tc>
          <w:tcPr>
            <w:tcW w:w="5103" w:type="dxa"/>
          </w:tcPr>
          <w:p w14:paraId="6424E82C" w14:textId="77777777"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6EBC74F" w14:textId="77777777"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14:paraId="4E4A0E0C" w14:textId="77777777"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14:paraId="65F0B252" w14:textId="77777777" w:rsidTr="00B2657A">
        <w:tc>
          <w:tcPr>
            <w:tcW w:w="537" w:type="dxa"/>
          </w:tcPr>
          <w:p w14:paraId="308BD8F6" w14:textId="77777777" w:rsidR="00D97F57" w:rsidRDefault="00D97F57" w:rsidP="00D97F57">
            <w:pPr>
              <w:rPr>
                <w:rStyle w:val="Versie0"/>
                <w:bCs/>
                <w:sz w:val="16"/>
                <w:szCs w:val="16"/>
              </w:rPr>
            </w:pPr>
            <w:r>
              <w:rPr>
                <w:rStyle w:val="Versie0"/>
                <w:bCs/>
                <w:sz w:val="16"/>
                <w:szCs w:val="16"/>
              </w:rPr>
              <w:t>3.12.0</w:t>
            </w:r>
          </w:p>
        </w:tc>
        <w:tc>
          <w:tcPr>
            <w:tcW w:w="1590" w:type="dxa"/>
          </w:tcPr>
          <w:p w14:paraId="000F2B2A" w14:textId="77777777"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14:paraId="60F79CE8" w14:textId="77777777"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14:paraId="164B6865" w14:textId="77777777"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14:paraId="70F444A5" w14:textId="77777777" w:rsidTr="00B2657A">
        <w:tc>
          <w:tcPr>
            <w:tcW w:w="537" w:type="dxa"/>
          </w:tcPr>
          <w:p w14:paraId="5DF5E681" w14:textId="77777777" w:rsidR="00C65F2D" w:rsidRDefault="00C65F2D" w:rsidP="00D97F57">
            <w:pPr>
              <w:rPr>
                <w:rStyle w:val="Versie0"/>
                <w:bCs/>
                <w:sz w:val="16"/>
                <w:szCs w:val="16"/>
              </w:rPr>
            </w:pPr>
            <w:r>
              <w:rPr>
                <w:rStyle w:val="Versie0"/>
                <w:bCs/>
                <w:sz w:val="16"/>
                <w:szCs w:val="16"/>
              </w:rPr>
              <w:t>4.0.0</w:t>
            </w:r>
          </w:p>
        </w:tc>
        <w:tc>
          <w:tcPr>
            <w:tcW w:w="1590" w:type="dxa"/>
          </w:tcPr>
          <w:p w14:paraId="3D98C039" w14:textId="77777777"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14:paraId="281330FC" w14:textId="77777777"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034B0B11" w14:textId="77777777"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14:paraId="1FBD6324" w14:textId="77777777" w:rsidTr="00B2657A">
        <w:tc>
          <w:tcPr>
            <w:tcW w:w="537" w:type="dxa"/>
          </w:tcPr>
          <w:p w14:paraId="65FA53FE" w14:textId="77777777" w:rsidR="00B2657A" w:rsidRDefault="00B2657A" w:rsidP="00D97F57">
            <w:pPr>
              <w:rPr>
                <w:rStyle w:val="Versie0"/>
                <w:bCs/>
                <w:sz w:val="16"/>
                <w:szCs w:val="16"/>
              </w:rPr>
            </w:pPr>
            <w:r>
              <w:rPr>
                <w:rStyle w:val="Versie0"/>
                <w:bCs/>
                <w:sz w:val="16"/>
                <w:szCs w:val="16"/>
              </w:rPr>
              <w:t>4.1.0</w:t>
            </w:r>
          </w:p>
        </w:tc>
        <w:tc>
          <w:tcPr>
            <w:tcW w:w="1590" w:type="dxa"/>
          </w:tcPr>
          <w:p w14:paraId="4F753753" w14:textId="77777777"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14:paraId="5ED85540" w14:textId="77777777"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2C4B59E2" w14:textId="77777777"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14:paraId="61C40093" w14:textId="77777777"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14:paraId="37570090" w14:textId="77777777" w:rsidR="00BE1845" w:rsidRDefault="00BE1845" w:rsidP="00B2657A">
            <w:pPr>
              <w:rPr>
                <w:rFonts w:cs="Arial"/>
                <w:sz w:val="16"/>
                <w:szCs w:val="16"/>
              </w:rPr>
            </w:pPr>
          </w:p>
        </w:tc>
      </w:tr>
      <w:tr w:rsidR="000865C6" w:rsidRPr="00270F1B" w14:paraId="502B236C" w14:textId="77777777" w:rsidTr="00B2657A">
        <w:tc>
          <w:tcPr>
            <w:tcW w:w="537" w:type="dxa"/>
          </w:tcPr>
          <w:p w14:paraId="3F9112DA" w14:textId="77777777" w:rsidR="000865C6" w:rsidRDefault="000865C6" w:rsidP="00D97F57">
            <w:pPr>
              <w:rPr>
                <w:rStyle w:val="Versie0"/>
                <w:bCs/>
                <w:sz w:val="16"/>
                <w:szCs w:val="16"/>
              </w:rPr>
            </w:pPr>
            <w:r>
              <w:rPr>
                <w:rStyle w:val="Versie0"/>
                <w:bCs/>
                <w:sz w:val="16"/>
                <w:szCs w:val="16"/>
              </w:rPr>
              <w:t>4.2.0</w:t>
            </w:r>
          </w:p>
        </w:tc>
        <w:tc>
          <w:tcPr>
            <w:tcW w:w="1590" w:type="dxa"/>
          </w:tcPr>
          <w:p w14:paraId="3B8D0691" w14:textId="77777777"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14:paraId="2C41CC8F" w14:textId="77777777"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351424B" w14:textId="77777777"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14:paraId="0F6927DE" w14:textId="77777777"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r w:rsidR="00F800C6" w:rsidRPr="00270F1B" w14:paraId="38867724" w14:textId="77777777" w:rsidTr="00B2657A">
        <w:tc>
          <w:tcPr>
            <w:tcW w:w="537" w:type="dxa"/>
          </w:tcPr>
          <w:p w14:paraId="21FAD3C8" w14:textId="77777777" w:rsidR="00F800C6" w:rsidRDefault="00F800C6" w:rsidP="00D97F57">
            <w:pPr>
              <w:rPr>
                <w:rStyle w:val="Versie0"/>
                <w:bCs/>
                <w:sz w:val="16"/>
                <w:szCs w:val="16"/>
              </w:rPr>
            </w:pPr>
            <w:r>
              <w:rPr>
                <w:rStyle w:val="Versie0"/>
                <w:bCs/>
                <w:sz w:val="16"/>
                <w:szCs w:val="16"/>
              </w:rPr>
              <w:lastRenderedPageBreak/>
              <w:t>4.3.0</w:t>
            </w:r>
          </w:p>
        </w:tc>
        <w:tc>
          <w:tcPr>
            <w:tcW w:w="1590" w:type="dxa"/>
          </w:tcPr>
          <w:p w14:paraId="2E9B6890" w14:textId="77777777" w:rsidR="00F800C6" w:rsidRDefault="00F800C6" w:rsidP="00E02DB8">
            <w:pPr>
              <w:rPr>
                <w:rStyle w:val="Datumopmaakprofiel"/>
                <w:rFonts w:cs="Helvetica"/>
                <w:sz w:val="16"/>
                <w:szCs w:val="16"/>
              </w:rPr>
            </w:pPr>
            <w:r>
              <w:rPr>
                <w:rStyle w:val="Datumopmaakprofiel"/>
                <w:rFonts w:cs="Helvetica"/>
                <w:sz w:val="16"/>
                <w:szCs w:val="16"/>
              </w:rPr>
              <w:t>04 juni 2019</w:t>
            </w:r>
          </w:p>
        </w:tc>
        <w:tc>
          <w:tcPr>
            <w:tcW w:w="1771" w:type="dxa"/>
          </w:tcPr>
          <w:p w14:paraId="1B072C0A" w14:textId="77777777" w:rsidR="00F800C6" w:rsidRDefault="00F800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D31394C" w14:textId="77777777" w:rsidR="00F800C6" w:rsidRDefault="00F800C6" w:rsidP="000865C6">
            <w:pPr>
              <w:rPr>
                <w:rFonts w:cs="Arial"/>
                <w:sz w:val="16"/>
                <w:szCs w:val="16"/>
              </w:rPr>
            </w:pPr>
            <w:r>
              <w:rPr>
                <w:rFonts w:cs="Arial"/>
                <w:sz w:val="16"/>
                <w:szCs w:val="16"/>
              </w:rPr>
              <w:t xml:space="preserve">AA-4272: </w:t>
            </w:r>
            <w:r w:rsidR="00962AFC">
              <w:rPr>
                <w:rFonts w:cs="Arial"/>
                <w:sz w:val="16"/>
                <w:szCs w:val="16"/>
              </w:rPr>
              <w:t xml:space="preserve">Modeldocument v4.2 Paragraaf 2.9.3: </w:t>
            </w:r>
            <w:r>
              <w:rPr>
                <w:rFonts w:cs="Arial"/>
                <w:sz w:val="16"/>
                <w:szCs w:val="16"/>
              </w:rPr>
              <w:t>Vaste tekst ‘</w:t>
            </w:r>
            <w:r w:rsidRPr="00742BE7">
              <w:rPr>
                <w:rFonts w:cs="Arial"/>
                <w:sz w:val="16"/>
                <w:szCs w:val="16"/>
              </w:rPr>
              <w:t>Wie de debiteur is, staat hierna’</w:t>
            </w:r>
            <w:r w:rsidR="00962AFC">
              <w:rPr>
                <w:rFonts w:cs="Arial"/>
                <w:sz w:val="16"/>
                <w:szCs w:val="16"/>
              </w:rPr>
              <w:t xml:space="preserve"> </w:t>
            </w:r>
            <w:r>
              <w:rPr>
                <w:rFonts w:cs="Arial"/>
                <w:sz w:val="16"/>
                <w:szCs w:val="16"/>
              </w:rPr>
              <w:t>op volgende regel geplaats</w:t>
            </w:r>
            <w:r w:rsidR="00C96401">
              <w:rPr>
                <w:rFonts w:cs="Arial"/>
                <w:sz w:val="16"/>
                <w:szCs w:val="16"/>
              </w:rPr>
              <w:t>t</w:t>
            </w:r>
            <w:r w:rsidR="00962AFC">
              <w:rPr>
                <w:rFonts w:cs="Arial"/>
                <w:sz w:val="16"/>
                <w:szCs w:val="16"/>
              </w:rPr>
              <w:t>.</w:t>
            </w:r>
          </w:p>
          <w:p w14:paraId="64700541" w14:textId="77777777" w:rsidR="001244DC" w:rsidRPr="000865C6" w:rsidRDefault="001244DC" w:rsidP="000865C6">
            <w:pPr>
              <w:rPr>
                <w:rFonts w:cs="Arial"/>
                <w:sz w:val="16"/>
                <w:szCs w:val="16"/>
              </w:rPr>
            </w:pPr>
            <w:r>
              <w:rPr>
                <w:rFonts w:cs="Arial"/>
                <w:sz w:val="16"/>
                <w:szCs w:val="16"/>
              </w:rPr>
              <w:t xml:space="preserve">AA-4415: Alleen tekstuele aanpassing; achter het tekstblok Registergoed </w:t>
            </w:r>
            <w:r w:rsidR="00F32787">
              <w:rPr>
                <w:rFonts w:cs="Arial"/>
                <w:sz w:val="16"/>
                <w:szCs w:val="16"/>
              </w:rPr>
              <w:t xml:space="preserve">(paragraaf 2.12) </w:t>
            </w:r>
            <w:r>
              <w:rPr>
                <w:rFonts w:cs="Arial"/>
                <w:sz w:val="16"/>
                <w:szCs w:val="16"/>
              </w:rPr>
              <w:t>ontbrak de afsluitende puntkomma in de toelichting.</w:t>
            </w:r>
          </w:p>
        </w:tc>
      </w:tr>
      <w:tr w:rsidR="003E4911" w:rsidRPr="00270F1B" w14:paraId="5AA86B2B" w14:textId="77777777" w:rsidTr="00B2657A">
        <w:tc>
          <w:tcPr>
            <w:tcW w:w="537" w:type="dxa"/>
          </w:tcPr>
          <w:p w14:paraId="04F4DE7E" w14:textId="77C65A14" w:rsidR="003E4911" w:rsidRDefault="003E4911" w:rsidP="00D97F57">
            <w:pPr>
              <w:rPr>
                <w:rStyle w:val="Versie0"/>
                <w:bCs/>
                <w:sz w:val="16"/>
                <w:szCs w:val="16"/>
              </w:rPr>
            </w:pPr>
            <w:r>
              <w:rPr>
                <w:rStyle w:val="Versie0"/>
                <w:bCs/>
                <w:sz w:val="16"/>
                <w:szCs w:val="16"/>
              </w:rPr>
              <w:t>4.4.0</w:t>
            </w:r>
          </w:p>
        </w:tc>
        <w:tc>
          <w:tcPr>
            <w:tcW w:w="1590" w:type="dxa"/>
          </w:tcPr>
          <w:p w14:paraId="410843DE" w14:textId="594E8E65" w:rsidR="003E4911" w:rsidRDefault="003E4911" w:rsidP="00E02DB8">
            <w:pPr>
              <w:rPr>
                <w:rStyle w:val="Datumopmaakprofiel"/>
                <w:rFonts w:cs="Helvetica"/>
                <w:sz w:val="16"/>
                <w:szCs w:val="16"/>
              </w:rPr>
            </w:pPr>
            <w:r>
              <w:rPr>
                <w:rStyle w:val="Datumopmaakprofiel"/>
                <w:rFonts w:cs="Helvetica"/>
                <w:sz w:val="16"/>
                <w:szCs w:val="16"/>
              </w:rPr>
              <w:t>23 september2020</w:t>
            </w:r>
          </w:p>
        </w:tc>
        <w:tc>
          <w:tcPr>
            <w:tcW w:w="1771" w:type="dxa"/>
          </w:tcPr>
          <w:p w14:paraId="7520690C" w14:textId="2C4BA05D" w:rsidR="003E4911" w:rsidRDefault="003E4911"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76AE38C" w14:textId="16702F33" w:rsidR="003E4911" w:rsidRDefault="003E4911" w:rsidP="000865C6">
            <w:pPr>
              <w:rPr>
                <w:rFonts w:cs="Arial"/>
                <w:sz w:val="16"/>
                <w:szCs w:val="16"/>
              </w:rPr>
            </w:pPr>
            <w:r>
              <w:rPr>
                <w:rFonts w:cs="Arial"/>
                <w:sz w:val="16"/>
                <w:szCs w:val="16"/>
              </w:rPr>
              <w:t>Versienummers verwijderd uitde tabel onder 1.3 Referenties</w:t>
            </w:r>
          </w:p>
        </w:tc>
      </w:tr>
    </w:tbl>
    <w:p w14:paraId="19956278" w14:textId="77777777" w:rsidR="00B05E46" w:rsidRDefault="00B05E46"/>
    <w:p w14:paraId="12EF4686" w14:textId="77777777" w:rsidR="00FB7C5B" w:rsidRDefault="00FB7C5B">
      <w:pPr>
        <w:spacing w:line="240" w:lineRule="auto"/>
        <w:sectPr w:rsidR="00FB7C5B" w:rsidSect="00134AAB">
          <w:headerReference w:type="default" r:id="rId15"/>
          <w:footerReference w:type="default" r:id="rId16"/>
          <w:type w:val="oddPage"/>
          <w:pgSz w:w="11906" w:h="16838" w:code="9"/>
          <w:pgMar w:top="3402" w:right="1304" w:bottom="1304" w:left="1814" w:header="567" w:footer="431" w:gutter="0"/>
          <w:cols w:space="708"/>
          <w:formProt w:val="0"/>
        </w:sectPr>
      </w:pPr>
    </w:p>
    <w:p w14:paraId="00714D9D" w14:textId="77777777" w:rsidR="00B05E46" w:rsidRDefault="00B05E46">
      <w:pPr>
        <w:spacing w:line="240" w:lineRule="auto"/>
      </w:pPr>
    </w:p>
    <w:p w14:paraId="15BB25BA" w14:textId="77777777" w:rsidR="003228A3" w:rsidRPr="00270F1B" w:rsidRDefault="00C65F2D">
      <w:r>
        <w:tab/>
      </w:r>
    </w:p>
    <w:p w14:paraId="47A3120F" w14:textId="77777777" w:rsidR="003228A3" w:rsidRPr="00343045" w:rsidRDefault="003228A3">
      <w:pPr>
        <w:pStyle w:val="Koptekst"/>
        <w:tabs>
          <w:tab w:val="clear" w:pos="4536"/>
          <w:tab w:val="clear" w:pos="9072"/>
        </w:tabs>
        <w:rPr>
          <w:b/>
          <w:bCs w:val="0"/>
        </w:rPr>
      </w:pPr>
      <w:r w:rsidRPr="00343045">
        <w:rPr>
          <w:b/>
          <w:bCs w:val="0"/>
        </w:rPr>
        <w:t>Inhoudsopgave</w:t>
      </w:r>
    </w:p>
    <w:p w14:paraId="55F8A559" w14:textId="77777777" w:rsidR="003228A3" w:rsidRPr="00343045" w:rsidRDefault="003228A3"/>
    <w:bookmarkStart w:id="7" w:name="bmInhoudsopgave"/>
    <w:bookmarkEnd w:id="7"/>
    <w:p w14:paraId="3EEC2C09" w14:textId="77777777"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14:paraId="056233E8"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0865C6">
          <w:rPr>
            <w:webHidden/>
          </w:rPr>
          <w:t>5</w:t>
        </w:r>
        <w:r w:rsidR="007D12AB">
          <w:rPr>
            <w:webHidden/>
          </w:rPr>
          <w:fldChar w:fldCharType="end"/>
        </w:r>
      </w:hyperlink>
    </w:p>
    <w:p w14:paraId="236E0E92"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0865C6">
          <w:rPr>
            <w:webHidden/>
          </w:rPr>
          <w:t>5</w:t>
        </w:r>
        <w:r w:rsidR="007D12AB">
          <w:rPr>
            <w:webHidden/>
          </w:rPr>
          <w:fldChar w:fldCharType="end"/>
        </w:r>
      </w:hyperlink>
    </w:p>
    <w:p w14:paraId="5031AEDC"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0865C6">
          <w:rPr>
            <w:webHidden/>
          </w:rPr>
          <w:t>6</w:t>
        </w:r>
        <w:r w:rsidR="007D12AB">
          <w:rPr>
            <w:webHidden/>
          </w:rPr>
          <w:fldChar w:fldCharType="end"/>
        </w:r>
      </w:hyperlink>
    </w:p>
    <w:p w14:paraId="1D0E1420" w14:textId="77777777" w:rsidR="007D12AB" w:rsidRDefault="00000000">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0865C6">
          <w:rPr>
            <w:webHidden/>
          </w:rPr>
          <w:t>7</w:t>
        </w:r>
        <w:r w:rsidR="007D12AB">
          <w:rPr>
            <w:webHidden/>
          </w:rPr>
          <w:fldChar w:fldCharType="end"/>
        </w:r>
      </w:hyperlink>
    </w:p>
    <w:p w14:paraId="4026E02C"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0865C6">
          <w:rPr>
            <w:webHidden/>
          </w:rPr>
          <w:t>8</w:t>
        </w:r>
        <w:r w:rsidR="007D12AB">
          <w:rPr>
            <w:webHidden/>
          </w:rPr>
          <w:fldChar w:fldCharType="end"/>
        </w:r>
      </w:hyperlink>
    </w:p>
    <w:p w14:paraId="2E72DBF1"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0865C6">
          <w:rPr>
            <w:webHidden/>
          </w:rPr>
          <w:t>8</w:t>
        </w:r>
        <w:r w:rsidR="007D12AB">
          <w:rPr>
            <w:webHidden/>
          </w:rPr>
          <w:fldChar w:fldCharType="end"/>
        </w:r>
      </w:hyperlink>
    </w:p>
    <w:p w14:paraId="076C6BDE"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0865C6">
          <w:rPr>
            <w:webHidden/>
          </w:rPr>
          <w:t>8</w:t>
        </w:r>
        <w:r w:rsidR="007D12AB">
          <w:rPr>
            <w:webHidden/>
          </w:rPr>
          <w:fldChar w:fldCharType="end"/>
        </w:r>
      </w:hyperlink>
    </w:p>
    <w:p w14:paraId="6572E9C8"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0865C6">
          <w:rPr>
            <w:webHidden/>
          </w:rPr>
          <w:t>9</w:t>
        </w:r>
        <w:r w:rsidR="007D12AB">
          <w:rPr>
            <w:webHidden/>
          </w:rPr>
          <w:fldChar w:fldCharType="end"/>
        </w:r>
      </w:hyperlink>
    </w:p>
    <w:p w14:paraId="047F7819"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0865C6">
          <w:rPr>
            <w:webHidden/>
          </w:rPr>
          <w:t>11</w:t>
        </w:r>
        <w:r w:rsidR="007D12AB">
          <w:rPr>
            <w:webHidden/>
          </w:rPr>
          <w:fldChar w:fldCharType="end"/>
        </w:r>
      </w:hyperlink>
    </w:p>
    <w:p w14:paraId="292F13C7"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0865C6">
          <w:rPr>
            <w:webHidden/>
          </w:rPr>
          <w:t>14</w:t>
        </w:r>
        <w:r w:rsidR="007D12AB">
          <w:rPr>
            <w:webHidden/>
          </w:rPr>
          <w:fldChar w:fldCharType="end"/>
        </w:r>
      </w:hyperlink>
    </w:p>
    <w:p w14:paraId="0E1671B8"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0865C6">
          <w:rPr>
            <w:webHidden/>
          </w:rPr>
          <w:t>15</w:t>
        </w:r>
        <w:r w:rsidR="007D12AB">
          <w:rPr>
            <w:webHidden/>
          </w:rPr>
          <w:fldChar w:fldCharType="end"/>
        </w:r>
      </w:hyperlink>
    </w:p>
    <w:p w14:paraId="0E154AB5"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0865C6">
          <w:rPr>
            <w:webHidden/>
          </w:rPr>
          <w:t>15</w:t>
        </w:r>
        <w:r w:rsidR="007D12AB">
          <w:rPr>
            <w:webHidden/>
          </w:rPr>
          <w:fldChar w:fldCharType="end"/>
        </w:r>
      </w:hyperlink>
    </w:p>
    <w:p w14:paraId="61DFB155"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0865C6">
          <w:rPr>
            <w:webHidden/>
          </w:rPr>
          <w:t>16</w:t>
        </w:r>
        <w:r w:rsidR="007D12AB">
          <w:rPr>
            <w:webHidden/>
          </w:rPr>
          <w:fldChar w:fldCharType="end"/>
        </w:r>
      </w:hyperlink>
    </w:p>
    <w:p w14:paraId="5DA2F0D4" w14:textId="77777777" w:rsidR="007D12AB" w:rsidRDefault="00000000">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0865C6">
          <w:rPr>
            <w:webHidden/>
          </w:rPr>
          <w:t>16</w:t>
        </w:r>
        <w:r w:rsidR="007D12AB">
          <w:rPr>
            <w:webHidden/>
          </w:rPr>
          <w:fldChar w:fldCharType="end"/>
        </w:r>
      </w:hyperlink>
    </w:p>
    <w:p w14:paraId="4EFDE4E2" w14:textId="77777777" w:rsidR="007D12AB" w:rsidRDefault="00000000">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0865C6">
          <w:rPr>
            <w:webHidden/>
          </w:rPr>
          <w:t>17</w:t>
        </w:r>
        <w:r w:rsidR="007D12AB">
          <w:rPr>
            <w:webHidden/>
          </w:rPr>
          <w:fldChar w:fldCharType="end"/>
        </w:r>
      </w:hyperlink>
    </w:p>
    <w:p w14:paraId="7D429335" w14:textId="77777777" w:rsidR="007D12AB" w:rsidRDefault="00000000">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0865C6">
          <w:rPr>
            <w:webHidden/>
          </w:rPr>
          <w:t>22</w:t>
        </w:r>
        <w:r w:rsidR="007D12AB">
          <w:rPr>
            <w:webHidden/>
          </w:rPr>
          <w:fldChar w:fldCharType="end"/>
        </w:r>
      </w:hyperlink>
    </w:p>
    <w:p w14:paraId="7E1641AD"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0865C6">
          <w:rPr>
            <w:webHidden/>
          </w:rPr>
          <w:t>26</w:t>
        </w:r>
        <w:r w:rsidR="007D12AB">
          <w:rPr>
            <w:webHidden/>
          </w:rPr>
          <w:fldChar w:fldCharType="end"/>
        </w:r>
      </w:hyperlink>
    </w:p>
    <w:p w14:paraId="36E27991"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0865C6">
          <w:rPr>
            <w:webHidden/>
          </w:rPr>
          <w:t>28</w:t>
        </w:r>
        <w:r w:rsidR="007D12AB">
          <w:rPr>
            <w:webHidden/>
          </w:rPr>
          <w:fldChar w:fldCharType="end"/>
        </w:r>
      </w:hyperlink>
    </w:p>
    <w:p w14:paraId="295E82EC" w14:textId="77777777" w:rsidR="007D12AB" w:rsidRDefault="00000000">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0865C6">
          <w:rPr>
            <w:webHidden/>
          </w:rPr>
          <w:t>28</w:t>
        </w:r>
        <w:r w:rsidR="007D12AB">
          <w:rPr>
            <w:webHidden/>
          </w:rPr>
          <w:fldChar w:fldCharType="end"/>
        </w:r>
      </w:hyperlink>
    </w:p>
    <w:p w14:paraId="29D16A02" w14:textId="77777777" w:rsidR="007D12AB" w:rsidRDefault="00000000">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0865C6">
          <w:rPr>
            <w:webHidden/>
          </w:rPr>
          <w:t>29</w:t>
        </w:r>
        <w:r w:rsidR="007D12AB">
          <w:rPr>
            <w:webHidden/>
          </w:rPr>
          <w:fldChar w:fldCharType="end"/>
        </w:r>
      </w:hyperlink>
    </w:p>
    <w:p w14:paraId="61DC9322"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0865C6">
          <w:rPr>
            <w:webHidden/>
          </w:rPr>
          <w:t>30</w:t>
        </w:r>
        <w:r w:rsidR="007D12AB">
          <w:rPr>
            <w:webHidden/>
          </w:rPr>
          <w:fldChar w:fldCharType="end"/>
        </w:r>
      </w:hyperlink>
    </w:p>
    <w:p w14:paraId="66057955"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0865C6">
          <w:rPr>
            <w:webHidden/>
          </w:rPr>
          <w:t>31</w:t>
        </w:r>
        <w:r w:rsidR="007D12AB">
          <w:rPr>
            <w:webHidden/>
          </w:rPr>
          <w:fldChar w:fldCharType="end"/>
        </w:r>
      </w:hyperlink>
    </w:p>
    <w:p w14:paraId="7B0CA6FD"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0865C6">
          <w:rPr>
            <w:webHidden/>
          </w:rPr>
          <w:t>31</w:t>
        </w:r>
        <w:r w:rsidR="007D12AB">
          <w:rPr>
            <w:webHidden/>
          </w:rPr>
          <w:fldChar w:fldCharType="end"/>
        </w:r>
      </w:hyperlink>
    </w:p>
    <w:p w14:paraId="2F6F3471"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0865C6">
          <w:rPr>
            <w:webHidden/>
          </w:rPr>
          <w:t>32</w:t>
        </w:r>
        <w:r w:rsidR="007D12AB">
          <w:rPr>
            <w:webHidden/>
          </w:rPr>
          <w:fldChar w:fldCharType="end"/>
        </w:r>
      </w:hyperlink>
    </w:p>
    <w:p w14:paraId="583BA8B1"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0865C6">
          <w:rPr>
            <w:webHidden/>
          </w:rPr>
          <w:t>32</w:t>
        </w:r>
        <w:r w:rsidR="007D12AB">
          <w:rPr>
            <w:webHidden/>
          </w:rPr>
          <w:fldChar w:fldCharType="end"/>
        </w:r>
      </w:hyperlink>
    </w:p>
    <w:p w14:paraId="03C37FBF" w14:textId="77777777" w:rsidR="007D12AB" w:rsidRDefault="00000000">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0865C6">
          <w:rPr>
            <w:webHidden/>
          </w:rPr>
          <w:t>33</w:t>
        </w:r>
        <w:r w:rsidR="007D12AB">
          <w:rPr>
            <w:webHidden/>
          </w:rPr>
          <w:fldChar w:fldCharType="end"/>
        </w:r>
      </w:hyperlink>
    </w:p>
    <w:p w14:paraId="7E087602" w14:textId="77777777" w:rsidR="003228A3" w:rsidRPr="00343045" w:rsidRDefault="004A1631">
      <w:r w:rsidRPr="00343045">
        <w:fldChar w:fldCharType="end"/>
      </w:r>
    </w:p>
    <w:p w14:paraId="25A430B3" w14:textId="77777777" w:rsidR="003228A3" w:rsidRPr="00343045" w:rsidRDefault="003228A3"/>
    <w:p w14:paraId="26ED142D" w14:textId="77777777" w:rsidR="00CC3C87" w:rsidRDefault="00CC3C87">
      <w:pPr>
        <w:spacing w:line="240" w:lineRule="auto"/>
        <w:rPr>
          <w:b/>
          <w:bCs/>
          <w:sz w:val="20"/>
        </w:rPr>
      </w:pPr>
      <w:bookmarkStart w:id="8" w:name="bmStartpunt"/>
      <w:bookmarkStart w:id="9" w:name="_Toc498316301"/>
      <w:bookmarkStart w:id="10" w:name="_Toc20728828"/>
      <w:bookmarkStart w:id="11" w:name="_Toc179181706"/>
      <w:bookmarkEnd w:id="8"/>
      <w:bookmarkEnd w:id="9"/>
      <w:bookmarkEnd w:id="10"/>
      <w:r>
        <w:rPr>
          <w:b/>
          <w:bCs/>
          <w:sz w:val="20"/>
        </w:rPr>
        <w:br w:type="page"/>
      </w:r>
    </w:p>
    <w:p w14:paraId="702BD152" w14:textId="77777777" w:rsidR="004A1631" w:rsidRPr="00343045" w:rsidRDefault="004A1631" w:rsidP="004A1631">
      <w:pPr>
        <w:pStyle w:val="Kop1"/>
        <w:numPr>
          <w:ilvl w:val="0"/>
          <w:numId w:val="1"/>
        </w:numPr>
        <w:rPr>
          <w:lang w:val="nl-NL"/>
        </w:rPr>
      </w:pPr>
      <w:bookmarkStart w:id="12" w:name="_Toc520191650"/>
      <w:r w:rsidRPr="00343045">
        <w:rPr>
          <w:lang w:val="nl-NL"/>
        </w:rPr>
        <w:lastRenderedPageBreak/>
        <w:t>Inleiding</w:t>
      </w:r>
      <w:bookmarkEnd w:id="12"/>
    </w:p>
    <w:p w14:paraId="5C0A21DC" w14:textId="77777777" w:rsidR="00987D5A" w:rsidRPr="00343045" w:rsidRDefault="00987D5A" w:rsidP="00987D5A">
      <w:pPr>
        <w:pStyle w:val="Kop2"/>
        <w:numPr>
          <w:ilvl w:val="1"/>
          <w:numId w:val="1"/>
        </w:numPr>
      </w:pPr>
      <w:bookmarkStart w:id="13" w:name="_Toc196114936"/>
      <w:bookmarkStart w:id="14" w:name="_Toc520191651"/>
      <w:r w:rsidRPr="00343045">
        <w:t>Doel</w:t>
      </w:r>
      <w:bookmarkEnd w:id="13"/>
      <w:bookmarkEnd w:id="14"/>
    </w:p>
    <w:p w14:paraId="0BC1E47E" w14:textId="77777777" w:rsidR="00F86040" w:rsidRDefault="00F86040" w:rsidP="00987D5A"/>
    <w:p w14:paraId="28677B02" w14:textId="77777777"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24E6CF46" w14:textId="77777777" w:rsidR="00987D5A" w:rsidRPr="00343045" w:rsidRDefault="00987D5A" w:rsidP="00987D5A"/>
    <w:p w14:paraId="45AA7836" w14:textId="77777777" w:rsidR="00447EB0" w:rsidRDefault="00447EB0" w:rsidP="00447EB0">
      <w:pPr>
        <w:pStyle w:val="Kop2"/>
        <w:numPr>
          <w:ilvl w:val="1"/>
          <w:numId w:val="1"/>
        </w:numPr>
      </w:pPr>
      <w:bookmarkStart w:id="15" w:name="_Toc212447230"/>
      <w:bookmarkStart w:id="16" w:name="_Toc520191652"/>
      <w:bookmarkStart w:id="17" w:name="_Toc196114937"/>
      <w:r w:rsidRPr="00343045">
        <w:t>Algemeen</w:t>
      </w:r>
      <w:bookmarkEnd w:id="15"/>
      <w:bookmarkEnd w:id="16"/>
    </w:p>
    <w:p w14:paraId="37D289E8" w14:textId="77777777" w:rsidR="009A53F9" w:rsidRDefault="009A53F9" w:rsidP="009A53F9">
      <w:pPr>
        <w:rPr>
          <w:lang w:val="nl"/>
        </w:rPr>
      </w:pPr>
    </w:p>
    <w:p w14:paraId="23015E67"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068F5616" w14:textId="77777777" w:rsidR="009A53F9" w:rsidRDefault="009A53F9" w:rsidP="009A53F9">
      <w:pPr>
        <w:rPr>
          <w:lang w:val="nl"/>
        </w:rPr>
      </w:pPr>
    </w:p>
    <w:p w14:paraId="43E6341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7169A66E" w14:textId="77777777" w:rsidR="00440164" w:rsidRDefault="00440164" w:rsidP="00A06FC5">
      <w:pPr>
        <w:rPr>
          <w:b/>
        </w:rPr>
      </w:pPr>
    </w:p>
    <w:p w14:paraId="7D22B3C2" w14:textId="77777777" w:rsidR="00EF395F" w:rsidRDefault="00EF395F" w:rsidP="00A06FC5">
      <w:r w:rsidRPr="00EF395F">
        <w:t>Aanvullende</w:t>
      </w:r>
      <w:r>
        <w:t xml:space="preserve"> presentatie beschrijving:</w:t>
      </w:r>
    </w:p>
    <w:p w14:paraId="37570599"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07E9C9F"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4FED6753" wp14:editId="61A1C194">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44B31AA" w14:textId="77777777" w:rsidR="002B627D" w:rsidRPr="00440164" w:rsidRDefault="002B627D" w:rsidP="00A06FC5">
      <w:pPr>
        <w:rPr>
          <w:b/>
        </w:rPr>
      </w:pPr>
    </w:p>
    <w:p w14:paraId="43BD1F8C" w14:textId="77777777"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20191653"/>
      <w:r w:rsidR="00BF18B4" w:rsidRPr="00343045">
        <w:lastRenderedPageBreak/>
        <w:t>Referenties</w:t>
      </w:r>
      <w:bookmarkEnd w:id="22"/>
    </w:p>
    <w:p w14:paraId="49702110" w14:textId="77777777" w:rsidR="00F86040" w:rsidRDefault="00F86040" w:rsidP="00BF18B4">
      <w:pPr>
        <w:rPr>
          <w:lang w:val="nl"/>
        </w:rPr>
      </w:pPr>
    </w:p>
    <w:p w14:paraId="6DB14F88"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7160"/>
      </w:tblGrid>
      <w:tr w:rsidR="00F1527A" w:rsidRPr="00EA3A91" w14:paraId="7EC03C70" w14:textId="77777777" w:rsidTr="00D03FEB">
        <w:tc>
          <w:tcPr>
            <w:tcW w:w="1057" w:type="dxa"/>
            <w:shd w:val="clear" w:color="auto" w:fill="CCCCCC"/>
          </w:tcPr>
          <w:p w14:paraId="464503C0" w14:textId="77777777" w:rsidR="00F1527A" w:rsidRPr="00EA3A91" w:rsidRDefault="00F1527A" w:rsidP="00BF18B4">
            <w:pPr>
              <w:rPr>
                <w:b/>
                <w:lang w:val="nl"/>
              </w:rPr>
            </w:pPr>
            <w:r w:rsidRPr="00EA3A91">
              <w:rPr>
                <w:b/>
                <w:lang w:val="nl"/>
              </w:rPr>
              <w:t>Afkorting</w:t>
            </w:r>
          </w:p>
        </w:tc>
        <w:tc>
          <w:tcPr>
            <w:tcW w:w="7160" w:type="dxa"/>
            <w:shd w:val="clear" w:color="auto" w:fill="CCCCCC"/>
          </w:tcPr>
          <w:p w14:paraId="60ADB397" w14:textId="77777777" w:rsidR="00F1527A" w:rsidRPr="00EA3A91" w:rsidRDefault="00F1527A" w:rsidP="00BF18B4">
            <w:pPr>
              <w:rPr>
                <w:b/>
                <w:lang w:val="nl"/>
              </w:rPr>
            </w:pPr>
            <w:r w:rsidRPr="00EA3A91">
              <w:rPr>
                <w:b/>
                <w:lang w:val="nl"/>
              </w:rPr>
              <w:t>Documentnaam</w:t>
            </w:r>
          </w:p>
        </w:tc>
      </w:tr>
      <w:tr w:rsidR="00F1527A" w:rsidRPr="00EA3A91" w14:paraId="3F248754" w14:textId="77777777" w:rsidTr="00D03FEB">
        <w:tc>
          <w:tcPr>
            <w:tcW w:w="1057" w:type="dxa"/>
            <w:shd w:val="clear" w:color="auto" w:fill="auto"/>
          </w:tcPr>
          <w:p w14:paraId="2FDB914B" w14:textId="4430B906" w:rsidR="00F1527A" w:rsidRPr="00EA3A91" w:rsidRDefault="00F1527A" w:rsidP="00BF18B4">
            <w:pPr>
              <w:rPr>
                <w:lang w:val="nl"/>
              </w:rPr>
            </w:pPr>
            <w:bookmarkStart w:id="23" w:name="refModeldoc"/>
            <w:r>
              <w:t>[MRAB]</w:t>
            </w:r>
            <w:bookmarkEnd w:id="23"/>
          </w:p>
        </w:tc>
        <w:tc>
          <w:tcPr>
            <w:tcW w:w="7160" w:type="dxa"/>
            <w:shd w:val="clear" w:color="auto" w:fill="auto"/>
          </w:tcPr>
          <w:p w14:paraId="1561C6C9" w14:textId="77777777" w:rsidR="00F1527A" w:rsidRPr="00EA3A91" w:rsidRDefault="00F1527A" w:rsidP="00BF18B4">
            <w:pPr>
              <w:rPr>
                <w:lang w:val="nl"/>
              </w:rPr>
            </w:pPr>
            <w:r w:rsidRPr="00CC0276">
              <w:t>Modeldocument Rabobank</w:t>
            </w:r>
          </w:p>
        </w:tc>
      </w:tr>
      <w:tr w:rsidR="00F1527A" w:rsidRPr="00EA3A91" w14:paraId="7D3CD925" w14:textId="77777777" w:rsidTr="00D03FEB">
        <w:tc>
          <w:tcPr>
            <w:tcW w:w="1057" w:type="dxa"/>
            <w:shd w:val="clear" w:color="auto" w:fill="auto"/>
          </w:tcPr>
          <w:p w14:paraId="776887F1" w14:textId="77777777" w:rsidR="00F1527A" w:rsidRPr="00EA3A91" w:rsidRDefault="00F1527A" w:rsidP="00BF18B4">
            <w:pPr>
              <w:rPr>
                <w:lang w:val="nl"/>
              </w:rPr>
            </w:pPr>
            <w:r w:rsidRPr="00EA3A91">
              <w:rPr>
                <w:lang w:val="en-GB"/>
              </w:rPr>
              <w:t>[DST]</w:t>
            </w:r>
          </w:p>
        </w:tc>
        <w:tc>
          <w:tcPr>
            <w:tcW w:w="7160" w:type="dxa"/>
            <w:shd w:val="clear" w:color="auto" w:fill="auto"/>
          </w:tcPr>
          <w:p w14:paraId="00340E02" w14:textId="77777777" w:rsidR="00F1527A" w:rsidRPr="00EA3A91" w:rsidRDefault="00F1527A" w:rsidP="00BF18B4">
            <w:pPr>
              <w:rPr>
                <w:lang w:val="nl"/>
              </w:rPr>
            </w:pPr>
            <w:r w:rsidRPr="00134AAB">
              <w:t xml:space="preserve">Documentatie standaard tekstblokken: namen van de documenten en de versies daarvan zijn in </w:t>
            </w:r>
            <w:r>
              <w:t xml:space="preserve">het modeldocument </w:t>
            </w:r>
            <w:r w:rsidRPr="00134AAB">
              <w:t>opgenomen</w:t>
            </w:r>
          </w:p>
        </w:tc>
      </w:tr>
      <w:tr w:rsidR="00F1527A" w:rsidRPr="00EA3A91" w14:paraId="04994FF1" w14:textId="77777777" w:rsidTr="00D03FEB">
        <w:tc>
          <w:tcPr>
            <w:tcW w:w="1057" w:type="dxa"/>
            <w:shd w:val="clear" w:color="auto" w:fill="auto"/>
          </w:tcPr>
          <w:p w14:paraId="22636C1C" w14:textId="35EFB80A" w:rsidR="00F1527A" w:rsidRPr="00EA3A91" w:rsidRDefault="00F1527A" w:rsidP="00BF18B4">
            <w:pPr>
              <w:rPr>
                <w:lang w:val="nl"/>
              </w:rPr>
            </w:pPr>
            <w:bookmarkStart w:id="24" w:name="AlgemeneAfsprakenDocument"/>
            <w:r>
              <w:t>[TAA]</w:t>
            </w:r>
            <w:bookmarkEnd w:id="24"/>
          </w:p>
        </w:tc>
        <w:tc>
          <w:tcPr>
            <w:tcW w:w="7160" w:type="dxa"/>
            <w:shd w:val="clear" w:color="auto" w:fill="auto"/>
          </w:tcPr>
          <w:p w14:paraId="5B3737D3" w14:textId="77777777" w:rsidR="00F1527A" w:rsidRPr="00EA3A91" w:rsidRDefault="00F1527A" w:rsidP="00BF18B4">
            <w:pPr>
              <w:rPr>
                <w:lang w:val="nl"/>
              </w:rPr>
            </w:pPr>
            <w:r w:rsidRPr="00F04F48">
              <w:t>Tekstblok - Algemene afspraken modeldocumenten en tekstblokken</w:t>
            </w:r>
          </w:p>
        </w:tc>
      </w:tr>
      <w:tr w:rsidR="00F1527A" w:rsidRPr="00EA3A91" w14:paraId="34BBF52C" w14:textId="77777777" w:rsidTr="00D03FEB">
        <w:tc>
          <w:tcPr>
            <w:tcW w:w="1057" w:type="dxa"/>
            <w:shd w:val="clear" w:color="auto" w:fill="auto"/>
          </w:tcPr>
          <w:p w14:paraId="089C7652" w14:textId="25AA76D6" w:rsidR="00F1527A" w:rsidRDefault="00F1527A" w:rsidP="004C7E40">
            <w:bookmarkStart w:id="25" w:name="TC"/>
            <w:r>
              <w:t>[TC]</w:t>
            </w:r>
            <w:bookmarkEnd w:id="25"/>
          </w:p>
        </w:tc>
        <w:tc>
          <w:tcPr>
            <w:tcW w:w="7160" w:type="dxa"/>
            <w:shd w:val="clear" w:color="auto" w:fill="auto"/>
          </w:tcPr>
          <w:p w14:paraId="7573E0DF" w14:textId="77777777" w:rsidR="00F1527A" w:rsidRDefault="00F1527A" w:rsidP="004C7E40">
            <w:r w:rsidRPr="00362DEE">
              <w:t>Toelichting - Comparitie nummering en layout</w:t>
            </w:r>
          </w:p>
        </w:tc>
      </w:tr>
      <w:tr w:rsidR="00F1527A" w:rsidRPr="00EA3A91" w14:paraId="1B819B3B" w14:textId="77777777" w:rsidTr="00D03FEB">
        <w:tc>
          <w:tcPr>
            <w:tcW w:w="1057" w:type="dxa"/>
            <w:shd w:val="clear" w:color="auto" w:fill="auto"/>
          </w:tcPr>
          <w:p w14:paraId="29B95813" w14:textId="3FA99D2B" w:rsidR="00F1527A" w:rsidRDefault="00F1527A" w:rsidP="00BF18B4">
            <w:bookmarkStart w:id="26" w:name="refXSD"/>
            <w:r w:rsidRPr="002C0F97">
              <w:t>[</w:t>
            </w:r>
            <w:r>
              <w:t>XSD</w:t>
            </w:r>
            <w:r w:rsidRPr="002C0F97">
              <w:t>SA]</w:t>
            </w:r>
            <w:bookmarkEnd w:id="26"/>
          </w:p>
        </w:tc>
        <w:tc>
          <w:tcPr>
            <w:tcW w:w="7160" w:type="dxa"/>
            <w:shd w:val="clear" w:color="auto" w:fill="auto"/>
          </w:tcPr>
          <w:p w14:paraId="4674A87E" w14:textId="77777777" w:rsidR="00F1527A" w:rsidRPr="00F04F48" w:rsidRDefault="00F1527A" w:rsidP="00BF18B4">
            <w:r>
              <w:t>Generieke XSD “</w:t>
            </w:r>
            <w:r w:rsidRPr="00887623">
              <w:t>StukAlgemeen</w:t>
            </w:r>
          </w:p>
        </w:tc>
      </w:tr>
      <w:tr w:rsidR="00F1527A" w:rsidRPr="00EA3A91" w14:paraId="3DE736B8" w14:textId="77777777" w:rsidTr="00D03FEB">
        <w:tc>
          <w:tcPr>
            <w:tcW w:w="1057" w:type="dxa"/>
            <w:shd w:val="clear" w:color="auto" w:fill="auto"/>
          </w:tcPr>
          <w:p w14:paraId="562CE8E5" w14:textId="77777777" w:rsidR="00F1527A" w:rsidRDefault="00F1527A" w:rsidP="00BF18B4">
            <w:r>
              <w:t>[XSDRAB]</w:t>
            </w:r>
          </w:p>
        </w:tc>
        <w:tc>
          <w:tcPr>
            <w:tcW w:w="7160" w:type="dxa"/>
            <w:shd w:val="clear" w:color="auto" w:fill="auto"/>
          </w:tcPr>
          <w:p w14:paraId="13EF7774" w14:textId="77777777" w:rsidR="00F1527A" w:rsidRPr="008A2A20" w:rsidRDefault="00F1527A" w:rsidP="00BF18B4">
            <w:pPr>
              <w:rPr>
                <w:highlight w:val="yellow"/>
              </w:rPr>
            </w:pPr>
            <w:r w:rsidRPr="004C1BAB">
              <w:t>Specifieke XSD Rabobank “RabobankHypotheekAkte”</w:t>
            </w:r>
          </w:p>
        </w:tc>
      </w:tr>
    </w:tbl>
    <w:p w14:paraId="6A2B12FF" w14:textId="77777777" w:rsidR="003743B2" w:rsidRPr="00343045" w:rsidRDefault="003743B2" w:rsidP="00BF18B4">
      <w:pPr>
        <w:rPr>
          <w:lang w:val="nl"/>
        </w:rPr>
      </w:pPr>
    </w:p>
    <w:p w14:paraId="1184BEE5" w14:textId="77777777" w:rsidR="008D0862" w:rsidRPr="002C7327" w:rsidRDefault="008D0862" w:rsidP="00075CF1">
      <w:pPr>
        <w:pStyle w:val="streepje"/>
        <w:numPr>
          <w:ilvl w:val="0"/>
          <w:numId w:val="0"/>
        </w:numPr>
        <w:rPr>
          <w:lang w:val="nl-NL"/>
        </w:rPr>
      </w:pPr>
    </w:p>
    <w:p w14:paraId="2C9C0D24" w14:textId="77777777" w:rsidR="00075CF1" w:rsidRPr="00134AAB" w:rsidRDefault="00075CF1" w:rsidP="00134AAB">
      <w:pPr>
        <w:pStyle w:val="streepje"/>
        <w:numPr>
          <w:ilvl w:val="0"/>
          <w:numId w:val="0"/>
        </w:numPr>
        <w:rPr>
          <w:lang w:val="nl-NL"/>
        </w:rPr>
      </w:pPr>
    </w:p>
    <w:p w14:paraId="79B0EF86" w14:textId="77777777" w:rsidR="00857117" w:rsidRDefault="00857117" w:rsidP="00857117">
      <w:pPr>
        <w:pStyle w:val="streepje"/>
        <w:numPr>
          <w:ilvl w:val="0"/>
          <w:numId w:val="0"/>
        </w:numPr>
        <w:ind w:left="284" w:hanging="284"/>
      </w:pPr>
    </w:p>
    <w:p w14:paraId="13E1D288" w14:textId="77777777" w:rsidR="00857117" w:rsidRPr="00343045" w:rsidRDefault="00857117" w:rsidP="00857117">
      <w:pPr>
        <w:pStyle w:val="streepje"/>
        <w:numPr>
          <w:ilvl w:val="0"/>
          <w:numId w:val="0"/>
        </w:numPr>
        <w:ind w:left="284" w:hanging="284"/>
        <w:sectPr w:rsidR="00857117" w:rsidRPr="00343045" w:rsidSect="00FB7C5B">
          <w:headerReference w:type="default" r:id="rId18"/>
          <w:pgSz w:w="11906" w:h="16838" w:code="9"/>
          <w:pgMar w:top="3402" w:right="1304" w:bottom="1304" w:left="1814" w:header="567" w:footer="431" w:gutter="0"/>
          <w:cols w:space="708"/>
          <w:formProt w:val="0"/>
        </w:sectPr>
      </w:pPr>
    </w:p>
    <w:p w14:paraId="59565FC8" w14:textId="77777777" w:rsidR="008D0862" w:rsidRDefault="008D0862" w:rsidP="008D0862">
      <w:pPr>
        <w:pStyle w:val="Kop1"/>
        <w:numPr>
          <w:ilvl w:val="0"/>
          <w:numId w:val="1"/>
        </w:numPr>
        <w:rPr>
          <w:lang w:val="nl-NL"/>
        </w:rPr>
      </w:pPr>
      <w:bookmarkStart w:id="29" w:name="_Toc520191654"/>
      <w:bookmarkEnd w:id="11"/>
      <w:r>
        <w:rPr>
          <w:lang w:val="nl-NL"/>
        </w:rPr>
        <w:lastRenderedPageBreak/>
        <w:t>Hypotheekakte Rabobank</w:t>
      </w:r>
      <w:bookmarkEnd w:id="29"/>
    </w:p>
    <w:p w14:paraId="61A55438" w14:textId="77777777"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14:paraId="1E9CDD02" w14:textId="77777777" w:rsidR="005F40ED" w:rsidRDefault="005F40ED" w:rsidP="005F40ED"/>
    <w:p w14:paraId="02D76874" w14:textId="77777777" w:rsidR="005F40ED" w:rsidRDefault="005F40ED" w:rsidP="005F40ED">
      <w:r>
        <w:t xml:space="preserve">De mapping naar de XSD heeft de volgende syntax: eerst wordt het basispad genoemd en daarna de achtereenvolgende elementen die corresponderen met de variabelen in het modeldocument. </w:t>
      </w:r>
    </w:p>
    <w:p w14:paraId="1CCECBA3" w14:textId="77777777" w:rsidR="005F40ED" w:rsidRDefault="005F40ED" w:rsidP="005F40ED"/>
    <w:p w14:paraId="4466E71C" w14:textId="77777777"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14:paraId="3ABD052C" w14:textId="77777777" w:rsidR="005F40ED" w:rsidRDefault="005F40ED" w:rsidP="005F40ED"/>
    <w:p w14:paraId="007C4753" w14:textId="77777777" w:rsidR="00AA1E30" w:rsidRDefault="00AA1E30" w:rsidP="00AA1E30"/>
    <w:p w14:paraId="3AC8E291" w14:textId="77777777" w:rsidR="005606FC" w:rsidRDefault="005606FC" w:rsidP="00AA1E30"/>
    <w:p w14:paraId="47A89CFC" w14:textId="77777777" w:rsidR="008D0862" w:rsidRPr="00343045" w:rsidRDefault="00741213" w:rsidP="001330AB">
      <w:pPr>
        <w:pStyle w:val="Kop2"/>
        <w:pageBreakBefore/>
      </w:pPr>
      <w:bookmarkStart w:id="30" w:name="_Toc246925271"/>
      <w:bookmarkStart w:id="31" w:name="_Toc520191655"/>
      <w:r>
        <w:lastRenderedPageBreak/>
        <w:t>Equivalentiev</w:t>
      </w:r>
      <w:r w:rsidR="008D0862">
        <w:t>erklaring</w:t>
      </w:r>
      <w:bookmarkEnd w:id="30"/>
      <w:bookmarkEnd w:id="31"/>
    </w:p>
    <w:p w14:paraId="2A9B395A" w14:textId="77777777" w:rsidR="008D0862" w:rsidRDefault="008D0862" w:rsidP="008D0862"/>
    <w:p w14:paraId="1FF40851" w14:textId="77777777"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14:paraId="6FEFBE00"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E40D5CA" w14:textId="77777777" w:rsidTr="00EA3A91">
        <w:tc>
          <w:tcPr>
            <w:tcW w:w="2394" w:type="pct"/>
            <w:shd w:val="clear" w:color="auto" w:fill="auto"/>
          </w:tcPr>
          <w:p w14:paraId="5B58F724" w14:textId="77777777"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14:paraId="7F0E04B4" w14:textId="77777777" w:rsidR="005217FC" w:rsidRPr="00EA3A91" w:rsidRDefault="005217FC" w:rsidP="005217FC">
            <w:pPr>
              <w:rPr>
                <w:szCs w:val="18"/>
              </w:rPr>
            </w:pPr>
            <w:r w:rsidRPr="00EA3A91">
              <w:rPr>
                <w:szCs w:val="18"/>
              </w:rPr>
              <w:t>Gegevens van de notaris in de rol van verklaarder.</w:t>
            </w:r>
          </w:p>
          <w:p w14:paraId="57D76B6B" w14:textId="77777777" w:rsidR="008D0862" w:rsidRPr="003146A3" w:rsidRDefault="005217FC" w:rsidP="005217FC">
            <w:r>
              <w:t>Deze passage alleen afdrukken bij het afschrift</w:t>
            </w:r>
            <w:r w:rsidR="006835AE">
              <w:t>.</w:t>
            </w:r>
          </w:p>
        </w:tc>
      </w:tr>
    </w:tbl>
    <w:p w14:paraId="18569222" w14:textId="77777777" w:rsidR="00226EAE" w:rsidRDefault="00226EAE" w:rsidP="00642D29">
      <w:pPr>
        <w:pStyle w:val="Kop2"/>
      </w:pPr>
      <w:bookmarkStart w:id="32" w:name="_Toc520191656"/>
      <w:r>
        <w:t>Titel</w:t>
      </w:r>
      <w:bookmarkEnd w:id="32"/>
    </w:p>
    <w:p w14:paraId="4C30DD9F" w14:textId="77777777" w:rsidR="00226EAE" w:rsidRDefault="00226EAE" w:rsidP="00226EAE">
      <w:pPr>
        <w:rPr>
          <w:lang w:val="nl"/>
        </w:rPr>
      </w:pPr>
    </w:p>
    <w:p w14:paraId="09B2EA3E" w14:textId="77777777"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14:paraId="3012AB27" w14:textId="77777777" w:rsidTr="00EA3A91">
        <w:tc>
          <w:tcPr>
            <w:tcW w:w="2394" w:type="pct"/>
            <w:shd w:val="clear" w:color="auto" w:fill="auto"/>
          </w:tcPr>
          <w:p w14:paraId="2FD0F8F5" w14:textId="77777777"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14:paraId="7EEB9DD3" w14:textId="77777777" w:rsidR="00D7797F" w:rsidRPr="00EA3A91" w:rsidRDefault="00D7797F" w:rsidP="00226EAE">
            <w:pPr>
              <w:rPr>
                <w:szCs w:val="18"/>
              </w:rPr>
            </w:pPr>
            <w:r w:rsidRPr="00EA3A91">
              <w:rPr>
                <w:b/>
              </w:rPr>
              <w:t>Toelichting</w:t>
            </w:r>
          </w:p>
        </w:tc>
      </w:tr>
      <w:tr w:rsidR="00226EAE" w:rsidRPr="002E729C" w14:paraId="7692CDB0" w14:textId="77777777" w:rsidTr="00EA3A91">
        <w:tc>
          <w:tcPr>
            <w:tcW w:w="2394" w:type="pct"/>
            <w:shd w:val="clear" w:color="auto" w:fill="auto"/>
          </w:tcPr>
          <w:p w14:paraId="573CC89D" w14:textId="77777777"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14:paraId="51E919E2" w14:textId="77777777" w:rsidR="00226EAE" w:rsidRPr="00EA3A91" w:rsidRDefault="00226EAE" w:rsidP="00226EAE">
            <w:pPr>
              <w:rPr>
                <w:szCs w:val="18"/>
              </w:rPr>
            </w:pPr>
            <w:r w:rsidRPr="00EA3A91">
              <w:rPr>
                <w:szCs w:val="18"/>
              </w:rPr>
              <w:t>Titelvelden. Opmaak conform het tekstblok.</w:t>
            </w:r>
          </w:p>
        </w:tc>
      </w:tr>
    </w:tbl>
    <w:p w14:paraId="78E9C9ED" w14:textId="77777777" w:rsidR="00226EAE" w:rsidRPr="00226EAE" w:rsidRDefault="00226EAE" w:rsidP="00226EAE"/>
    <w:p w14:paraId="3BF48601" w14:textId="77777777" w:rsidR="005606FC" w:rsidRPr="00343045" w:rsidRDefault="005606FC" w:rsidP="005F40ED">
      <w:pPr>
        <w:pStyle w:val="Kop2"/>
      </w:pPr>
      <w:bookmarkStart w:id="33" w:name="_Toc520191657"/>
      <w:r>
        <w:t>Aanhef</w:t>
      </w:r>
      <w:bookmarkEnd w:id="33"/>
    </w:p>
    <w:p w14:paraId="2EC5A66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DFDAD9A" w14:textId="77777777" w:rsidTr="00EA3A91">
        <w:tc>
          <w:tcPr>
            <w:tcW w:w="2394" w:type="pct"/>
            <w:shd w:val="clear" w:color="auto" w:fill="auto"/>
          </w:tcPr>
          <w:p w14:paraId="6F8DE003" w14:textId="77777777"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14:paraId="30D7B313" w14:textId="77777777"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14:paraId="67F9D4A5" w14:textId="77777777" w:rsidR="00A9324F" w:rsidRPr="002E729C" w:rsidRDefault="00A9324F" w:rsidP="002E729C">
      <w:pPr>
        <w:tabs>
          <w:tab w:val="left" w:pos="6771"/>
        </w:tabs>
        <w:rPr>
          <w:szCs w:val="18"/>
        </w:rPr>
      </w:pPr>
    </w:p>
    <w:p w14:paraId="765FA6C3" w14:textId="77777777" w:rsidR="00114244" w:rsidRDefault="00123774" w:rsidP="005F40ED">
      <w:pPr>
        <w:pStyle w:val="Kop2"/>
        <w:pageBreakBefore/>
        <w:spacing w:before="0"/>
      </w:pPr>
      <w:bookmarkStart w:id="35" w:name="_Ref363650409"/>
      <w:bookmarkStart w:id="36" w:name="_Toc520191658"/>
      <w:bookmarkStart w:id="37" w:name="_Ref182807022"/>
      <w:r>
        <w:lastRenderedPageBreak/>
        <w:t>Hypotheekgever</w:t>
      </w:r>
      <w:bookmarkEnd w:id="35"/>
      <w:bookmarkEnd w:id="36"/>
    </w:p>
    <w:p w14:paraId="4E8D8B76" w14:textId="77777777" w:rsidR="00BC3560" w:rsidRDefault="00BC3560" w:rsidP="0018591F">
      <w:pPr>
        <w:rPr>
          <w:rFonts w:cs="Arial"/>
          <w:sz w:val="20"/>
          <w:u w:val="single"/>
        </w:rPr>
      </w:pPr>
    </w:p>
    <w:p w14:paraId="272C1B30" w14:textId="77777777"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14:paraId="621BDACD" w14:textId="77777777"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0A9F73F" w14:textId="77777777" w:rsidTr="00EA3A91">
        <w:trPr>
          <w:trHeight w:val="125"/>
        </w:trPr>
        <w:tc>
          <w:tcPr>
            <w:tcW w:w="2394" w:type="pct"/>
            <w:shd w:val="clear" w:color="auto" w:fill="auto"/>
          </w:tcPr>
          <w:p w14:paraId="61A5C68F" w14:textId="77777777"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14:paraId="2FBF3EDB" w14:textId="77777777"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14:paraId="56DB2868" w14:textId="77777777" w:rsidR="009D01AB" w:rsidRPr="004C1BAB" w:rsidRDefault="009D01AB" w:rsidP="008F0DBB">
            <w:pPr>
              <w:rPr>
                <w:szCs w:val="18"/>
                <w:lang w:val="nl"/>
              </w:rPr>
            </w:pPr>
          </w:p>
        </w:tc>
      </w:tr>
      <w:tr w:rsidR="00F04E20" w:rsidRPr="00123774" w14:paraId="77D0A5FF" w14:textId="77777777" w:rsidTr="00EA3A91">
        <w:trPr>
          <w:trHeight w:val="125"/>
        </w:trPr>
        <w:tc>
          <w:tcPr>
            <w:tcW w:w="2394" w:type="pct"/>
            <w:shd w:val="clear" w:color="auto" w:fill="auto"/>
          </w:tcPr>
          <w:p w14:paraId="037F0116" w14:textId="77777777"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14:paraId="3A594A43" w14:textId="77777777"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0E82B8B2" w14:textId="77777777" w:rsidR="00B82B46" w:rsidRPr="00EA3A91" w:rsidRDefault="00B82B46" w:rsidP="008F0DBB">
            <w:pPr>
              <w:rPr>
                <w:snapToGrid/>
                <w:kern w:val="0"/>
                <w:lang w:eastAsia="nl-NL"/>
              </w:rPr>
            </w:pPr>
          </w:p>
          <w:p w14:paraId="47F43BA9" w14:textId="77777777" w:rsidR="00B82B46" w:rsidRPr="00EA3A91" w:rsidRDefault="00B82B46" w:rsidP="008F0DBB">
            <w:pPr>
              <w:rPr>
                <w:snapToGrid/>
                <w:kern w:val="0"/>
                <w:u w:val="single"/>
                <w:lang w:eastAsia="nl-NL"/>
              </w:rPr>
            </w:pPr>
            <w:r w:rsidRPr="00EA3A91">
              <w:rPr>
                <w:snapToGrid/>
                <w:kern w:val="0"/>
                <w:u w:val="single"/>
                <w:lang w:eastAsia="nl-NL"/>
              </w:rPr>
              <w:t>Mapping:</w:t>
            </w:r>
          </w:p>
          <w:p w14:paraId="7FA1A8AB" w14:textId="77777777"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14:paraId="73C7D20B" w14:textId="77777777" w:rsidTr="00EA3A91">
        <w:trPr>
          <w:trHeight w:val="125"/>
        </w:trPr>
        <w:tc>
          <w:tcPr>
            <w:tcW w:w="2394" w:type="pct"/>
            <w:shd w:val="clear" w:color="auto" w:fill="auto"/>
          </w:tcPr>
          <w:p w14:paraId="1A7D2DD6" w14:textId="77777777"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14:paraId="4F542A81" w14:textId="77777777" w:rsidR="00D224AB" w:rsidRPr="00EA3A91" w:rsidRDefault="00D224AB" w:rsidP="00351269">
            <w:pPr>
              <w:rPr>
                <w:rFonts w:cs="Arial"/>
                <w:bCs/>
                <w:color w:val="800080"/>
              </w:rPr>
            </w:pPr>
          </w:p>
        </w:tc>
        <w:tc>
          <w:tcPr>
            <w:tcW w:w="2606" w:type="pct"/>
            <w:shd w:val="clear" w:color="auto" w:fill="auto"/>
          </w:tcPr>
          <w:p w14:paraId="6AEF86CE" w14:textId="77777777"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14:paraId="021374EA" w14:textId="77777777" w:rsidR="009843B9" w:rsidRDefault="00B06926" w:rsidP="00B06926">
            <w:r>
              <w:t xml:space="preserve">Er moet minimaal één tekstblok ingevuld worden. </w:t>
            </w:r>
          </w:p>
          <w:p w14:paraId="3F78F406"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1E365ACF" w14:textId="77777777" w:rsidR="005C6D02" w:rsidRDefault="005C6D02" w:rsidP="00B06926"/>
          <w:p w14:paraId="26466C66" w14:textId="77777777"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14:paraId="76B95D8B"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14:paraId="40468B31"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14:paraId="6D56ADA4"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14:paraId="31505A6D"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14:paraId="72A9C629" w14:textId="77777777"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14:paraId="7624066E" w14:textId="77777777" w:rsidR="00F04F48" w:rsidRPr="00F04F48" w:rsidRDefault="00F04F48" w:rsidP="00EA3A91">
            <w:pPr>
              <w:autoSpaceDE w:val="0"/>
              <w:autoSpaceDN w:val="0"/>
              <w:adjustRightInd w:val="0"/>
              <w:spacing w:line="240" w:lineRule="auto"/>
            </w:pPr>
          </w:p>
          <w:p w14:paraId="5F17ADC2" w14:textId="77777777"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14:paraId="2A71D8CC"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14:paraId="6C96E478" w14:textId="77777777"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14:paraId="233BAC4A" w14:textId="77777777" w:rsidTr="00EA3A91">
        <w:trPr>
          <w:trHeight w:val="125"/>
        </w:trPr>
        <w:tc>
          <w:tcPr>
            <w:tcW w:w="2394" w:type="pct"/>
            <w:shd w:val="clear" w:color="auto" w:fill="auto"/>
          </w:tcPr>
          <w:p w14:paraId="53D1D2FA" w14:textId="77777777"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14:paraId="339798B6" w14:textId="77777777"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14:paraId="59CA5A6D" w14:textId="77777777" w:rsidR="00DA2FF3" w:rsidRPr="00EA3A91" w:rsidRDefault="00DA2FF3" w:rsidP="00DA2FF3">
            <w:pPr>
              <w:rPr>
                <w:szCs w:val="18"/>
              </w:rPr>
            </w:pPr>
          </w:p>
          <w:p w14:paraId="42FBFF68" w14:textId="77777777" w:rsidR="00DA2FF3" w:rsidRPr="00EA3A91" w:rsidRDefault="00DA2FF3" w:rsidP="00DA2FF3">
            <w:pPr>
              <w:rPr>
                <w:snapToGrid/>
                <w:kern w:val="0"/>
                <w:u w:val="single"/>
                <w:lang w:eastAsia="nl-NL"/>
              </w:rPr>
            </w:pPr>
            <w:r w:rsidRPr="00EA3A91">
              <w:rPr>
                <w:snapToGrid/>
                <w:kern w:val="0"/>
                <w:u w:val="single"/>
                <w:lang w:eastAsia="nl-NL"/>
              </w:rPr>
              <w:t>Mapping:</w:t>
            </w:r>
          </w:p>
          <w:p w14:paraId="588223A1" w14:textId="77777777"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139DB214" w14:textId="77777777"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p w14:paraId="23C573E5" w14:textId="77777777" w:rsidR="00BC2A23" w:rsidRDefault="00BC2A23" w:rsidP="00EA3A91">
            <w:pPr>
              <w:autoSpaceDE w:val="0"/>
              <w:autoSpaceDN w:val="0"/>
              <w:adjustRightInd w:val="0"/>
              <w:spacing w:line="240" w:lineRule="auto"/>
              <w:rPr>
                <w:sz w:val="16"/>
                <w:szCs w:val="16"/>
                <w:lang w:val="nl"/>
              </w:rPr>
            </w:pPr>
          </w:p>
          <w:p w14:paraId="68FBEEBB" w14:textId="77777777"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aanduidingPartij toegestaan:</w:t>
            </w:r>
          </w:p>
          <w:p w14:paraId="24027445" w14:textId="77777777" w:rsidR="00AA55DB" w:rsidRDefault="00AA55DB" w:rsidP="00EA3A91">
            <w:pPr>
              <w:autoSpaceDE w:val="0"/>
              <w:autoSpaceDN w:val="0"/>
              <w:adjustRightInd w:val="0"/>
              <w:spacing w:line="240" w:lineRule="auto"/>
              <w:rPr>
                <w:rFonts w:cs="Arial"/>
                <w:sz w:val="20"/>
              </w:rPr>
            </w:pPr>
          </w:p>
          <w:p w14:paraId="0D3349F8" w14:textId="77777777"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14:paraId="03A96CD7" w14:textId="77777777" w:rsidR="00BC2A23" w:rsidRPr="00BC2A23" w:rsidRDefault="00BC2A23" w:rsidP="00AA55DB">
            <w:pPr>
              <w:autoSpaceDE w:val="0"/>
              <w:autoSpaceDN w:val="0"/>
              <w:adjustRightInd w:val="0"/>
              <w:spacing w:line="240" w:lineRule="auto"/>
              <w:ind w:left="227"/>
              <w:rPr>
                <w:rFonts w:cs="Arial"/>
                <w:sz w:val="16"/>
                <w:szCs w:val="16"/>
              </w:rPr>
            </w:pPr>
          </w:p>
          <w:p w14:paraId="15C11AFF"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14:paraId="2C356687"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14:paraId="17AB243C"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14:paraId="1B99C773"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14:paraId="75853C59" w14:textId="77777777" w:rsidR="00BC2A23" w:rsidRPr="00BC2A23" w:rsidRDefault="00BC2A23" w:rsidP="00AA55DB">
            <w:pPr>
              <w:autoSpaceDE w:val="0"/>
              <w:autoSpaceDN w:val="0"/>
              <w:adjustRightInd w:val="0"/>
              <w:spacing w:line="240" w:lineRule="auto"/>
              <w:ind w:left="227"/>
              <w:rPr>
                <w:rFonts w:cs="Arial"/>
                <w:sz w:val="16"/>
                <w:szCs w:val="16"/>
              </w:rPr>
            </w:pPr>
          </w:p>
          <w:p w14:paraId="13691DAB"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14:paraId="42A3DBFF" w14:textId="77777777"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14:paraId="434D66E1" w14:textId="77777777" w:rsidR="00B56E10" w:rsidRPr="00123774" w:rsidRDefault="00B56E10" w:rsidP="004250DC"/>
    <w:p w14:paraId="0B7090F8" w14:textId="77777777" w:rsidR="00715320" w:rsidRDefault="00C65477" w:rsidP="00715320">
      <w:pPr>
        <w:pStyle w:val="Kop2"/>
      </w:pPr>
      <w:bookmarkStart w:id="38" w:name="_Toc520191659"/>
      <w:r>
        <w:t>B</w:t>
      </w:r>
      <w:r w:rsidR="00715320">
        <w:t>ank</w:t>
      </w:r>
      <w:bookmarkEnd w:id="38"/>
    </w:p>
    <w:p w14:paraId="78763BA7"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6B131DFD" w14:textId="77777777" w:rsidTr="00EA3A91">
        <w:trPr>
          <w:trHeight w:val="125"/>
        </w:trPr>
        <w:tc>
          <w:tcPr>
            <w:tcW w:w="2394" w:type="pct"/>
            <w:shd w:val="clear" w:color="auto" w:fill="auto"/>
          </w:tcPr>
          <w:p w14:paraId="6ADB7365" w14:textId="77777777"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14:paraId="7FE6E219" w14:textId="77777777"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14:paraId="577CD563" w14:textId="77777777" w:rsidR="009D01AB" w:rsidRPr="004C1BAB" w:rsidRDefault="009D01AB" w:rsidP="000E2D2E">
            <w:pPr>
              <w:rPr>
                <w:szCs w:val="18"/>
                <w:lang w:val="nl"/>
              </w:rPr>
            </w:pPr>
          </w:p>
        </w:tc>
      </w:tr>
      <w:tr w:rsidR="00715320" w:rsidRPr="00123774" w14:paraId="2CE2D649" w14:textId="77777777" w:rsidTr="00EA3A91">
        <w:trPr>
          <w:trHeight w:val="125"/>
        </w:trPr>
        <w:tc>
          <w:tcPr>
            <w:tcW w:w="2394" w:type="pct"/>
            <w:shd w:val="clear" w:color="auto" w:fill="auto"/>
          </w:tcPr>
          <w:p w14:paraId="577269BF" w14:textId="77777777"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14:paraId="5B4FA185" w14:textId="77777777"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8F4630E" w14:textId="77777777" w:rsidR="00B82B46" w:rsidRPr="00EA3A91" w:rsidRDefault="00B82B46" w:rsidP="008F0DBB">
            <w:pPr>
              <w:rPr>
                <w:snapToGrid/>
                <w:kern w:val="0"/>
                <w:lang w:eastAsia="nl-NL"/>
              </w:rPr>
            </w:pPr>
          </w:p>
          <w:p w14:paraId="7288CD99" w14:textId="77777777" w:rsidR="00B75A63" w:rsidRPr="00EA3A91" w:rsidRDefault="00B75A63" w:rsidP="00B75A63">
            <w:pPr>
              <w:rPr>
                <w:snapToGrid/>
                <w:kern w:val="0"/>
                <w:u w:val="single"/>
                <w:lang w:eastAsia="nl-NL"/>
              </w:rPr>
            </w:pPr>
            <w:r w:rsidRPr="00EA3A91">
              <w:rPr>
                <w:snapToGrid/>
                <w:kern w:val="0"/>
                <w:u w:val="single"/>
                <w:lang w:eastAsia="nl-NL"/>
              </w:rPr>
              <w:t>Mapping:</w:t>
            </w:r>
          </w:p>
          <w:p w14:paraId="05446BA9" w14:textId="77777777"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artij(‘bank’)</w:t>
            </w:r>
          </w:p>
        </w:tc>
      </w:tr>
      <w:tr w:rsidR="00741213" w:rsidRPr="00123774" w14:paraId="59A64773" w14:textId="77777777" w:rsidTr="00EA3A91">
        <w:trPr>
          <w:trHeight w:val="125"/>
        </w:trPr>
        <w:tc>
          <w:tcPr>
            <w:tcW w:w="2394" w:type="pct"/>
            <w:shd w:val="clear" w:color="auto" w:fill="auto"/>
          </w:tcPr>
          <w:p w14:paraId="15438896" w14:textId="77777777"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14:paraId="5ADBA2B4" w14:textId="77777777" w:rsidR="00741213" w:rsidRPr="00EA3A91" w:rsidRDefault="00741213" w:rsidP="00AF1485">
            <w:pPr>
              <w:rPr>
                <w:rFonts w:cs="Arial"/>
                <w:bCs/>
                <w:color w:val="800080"/>
              </w:rPr>
            </w:pPr>
          </w:p>
        </w:tc>
        <w:tc>
          <w:tcPr>
            <w:tcW w:w="2606" w:type="pct"/>
            <w:shd w:val="clear" w:color="auto" w:fill="auto"/>
          </w:tcPr>
          <w:p w14:paraId="36FDC6C8" w14:textId="77777777"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40BFB601" w14:textId="77777777" w:rsidR="005E2260" w:rsidRDefault="005E2260" w:rsidP="009D01AB">
            <w:pPr>
              <w:rPr>
                <w:rFonts w:cs="Arial"/>
                <w:szCs w:val="18"/>
              </w:rPr>
            </w:pPr>
          </w:p>
          <w:p w14:paraId="15B62BEB" w14:textId="77777777"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14:paraId="08BF8AE6" w14:textId="77777777" w:rsidR="00E91932" w:rsidRPr="00EA3A91" w:rsidRDefault="00E91932" w:rsidP="00AF1485">
            <w:pPr>
              <w:rPr>
                <w:rFonts w:cs="Arial"/>
                <w:snapToGrid/>
                <w:kern w:val="0"/>
                <w:szCs w:val="18"/>
                <w:lang w:eastAsia="nl-NL"/>
              </w:rPr>
            </w:pPr>
          </w:p>
          <w:p w14:paraId="374059B2" w14:textId="77777777"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14:paraId="3ABDC7B9"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14:paraId="1DA3D7AE"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14:paraId="3195EF06" w14:textId="77777777"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007D12AB">
              <w:rPr>
                <w:snapToGrid/>
                <w:kern w:val="0"/>
                <w:sz w:val="16"/>
                <w:szCs w:val="16"/>
                <w:lang w:eastAsia="nl-NL"/>
              </w:rPr>
              <w:t>(‘</w:t>
            </w:r>
            <w:r w:rsidRPr="00EA3A91">
              <w:rPr>
                <w:snapToGrid/>
                <w:kern w:val="0"/>
                <w:sz w:val="16"/>
                <w:szCs w:val="16"/>
                <w:lang w:eastAsia="nl-NL"/>
              </w:rPr>
              <w:t>bank’)</w:t>
            </w:r>
          </w:p>
          <w:p w14:paraId="5FFF9796"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14:paraId="6B675099" w14:textId="77777777"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14:paraId="758BE821" w14:textId="77777777" w:rsidR="005608A8" w:rsidRPr="00F04F48" w:rsidRDefault="005608A8" w:rsidP="00EA3A91">
            <w:pPr>
              <w:autoSpaceDE w:val="0"/>
              <w:autoSpaceDN w:val="0"/>
              <w:adjustRightInd w:val="0"/>
              <w:spacing w:line="240" w:lineRule="auto"/>
              <w:ind w:left="459"/>
            </w:pPr>
            <w:r>
              <w:tab/>
            </w:r>
            <w:r>
              <w:tab/>
            </w:r>
          </w:p>
          <w:p w14:paraId="13551F38" w14:textId="77777777" w:rsidR="005608A8" w:rsidRPr="00EA3A91" w:rsidRDefault="005608A8" w:rsidP="005608A8">
            <w:pPr>
              <w:rPr>
                <w:u w:val="single"/>
              </w:rPr>
            </w:pPr>
            <w:r w:rsidRPr="00EA3A91">
              <w:rPr>
                <w:u w:val="single"/>
              </w:rPr>
              <w:t>Mapping stukdeel:</w:t>
            </w:r>
          </w:p>
          <w:p w14:paraId="439B6A1B"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14:paraId="3C426194" w14:textId="77777777"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14:paraId="0C7DCF17" w14:textId="77777777" w:rsidTr="00EA3A91">
        <w:trPr>
          <w:trHeight w:val="125"/>
        </w:trPr>
        <w:tc>
          <w:tcPr>
            <w:tcW w:w="2394" w:type="pct"/>
            <w:shd w:val="clear" w:color="auto" w:fill="auto"/>
          </w:tcPr>
          <w:p w14:paraId="5B0FFB11" w14:textId="77777777"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F1F916C" w14:textId="77777777"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491A9255" w14:textId="77777777"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14:paraId="1B6CA644" w14:textId="77777777" w:rsidR="005E2260" w:rsidRDefault="005E2260" w:rsidP="005E2260">
            <w:pPr>
              <w:spacing w:before="72"/>
              <w:rPr>
                <w:snapToGrid/>
              </w:rPr>
            </w:pPr>
            <w:r>
              <w:t>Optioneel postadres.</w:t>
            </w:r>
          </w:p>
          <w:p w14:paraId="32333AF2" w14:textId="77777777" w:rsidR="005E2260" w:rsidRDefault="005E2260" w:rsidP="005E2260">
            <w:pPr>
              <w:rPr>
                <w:color w:val="3366FF"/>
              </w:rPr>
            </w:pPr>
          </w:p>
          <w:p w14:paraId="72693140" w14:textId="77777777"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48934E33" w14:textId="77777777" w:rsidR="005E2260" w:rsidRDefault="005E2260" w:rsidP="005E2260"/>
          <w:p w14:paraId="562BCE5F" w14:textId="77777777" w:rsidR="005E2260" w:rsidRDefault="005E2260" w:rsidP="005E2260">
            <w:pPr>
              <w:rPr>
                <w:szCs w:val="18"/>
              </w:rPr>
            </w:pPr>
            <w:r>
              <w:t>Voor het adres moet gekozen worden uit binnenlands adres, postbus adres of buitenlands adres.</w:t>
            </w:r>
          </w:p>
          <w:p w14:paraId="6998F62A" w14:textId="77777777" w:rsidR="005E2260" w:rsidRDefault="005E2260" w:rsidP="005E2260">
            <w:pPr>
              <w:rPr>
                <w:szCs w:val="18"/>
              </w:rPr>
            </w:pPr>
          </w:p>
          <w:p w14:paraId="2C28996D" w14:textId="77777777" w:rsidR="005E2260" w:rsidRDefault="005E2260" w:rsidP="005E2260">
            <w:pPr>
              <w:rPr>
                <w:szCs w:val="18"/>
              </w:rPr>
            </w:pPr>
            <w:r>
              <w:rPr>
                <w:szCs w:val="18"/>
              </w:rPr>
              <w:t>Voor plaats en land moet gekozen worden uit een waardelijst.</w:t>
            </w:r>
          </w:p>
          <w:p w14:paraId="2C92C137" w14:textId="77777777" w:rsidR="005E2260" w:rsidRDefault="005E2260" w:rsidP="005E2260">
            <w:pPr>
              <w:spacing w:line="240" w:lineRule="auto"/>
              <w:rPr>
                <w:szCs w:val="18"/>
              </w:rPr>
            </w:pPr>
          </w:p>
          <w:p w14:paraId="150B33EC" w14:textId="77777777" w:rsidR="005E2260" w:rsidRDefault="005E2260" w:rsidP="005E2260">
            <w:pPr>
              <w:pStyle w:val="streepje"/>
              <w:numPr>
                <w:ilvl w:val="0"/>
                <w:numId w:val="0"/>
              </w:numPr>
              <w:spacing w:line="240" w:lineRule="auto"/>
              <w:ind w:left="284" w:hanging="284"/>
              <w:rPr>
                <w:u w:val="single"/>
                <w:lang w:val="nl-NL"/>
              </w:rPr>
            </w:pPr>
            <w:r>
              <w:rPr>
                <w:u w:val="single"/>
                <w:lang w:val="nl-NL"/>
              </w:rPr>
              <w:t>Mapping:</w:t>
            </w:r>
          </w:p>
          <w:p w14:paraId="69D3AF83"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p>
          <w:p w14:paraId="79011911"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14:paraId="3A2B9145" w14:textId="77777777" w:rsidR="005E2260" w:rsidRDefault="005E2260" w:rsidP="005E2260">
            <w:pPr>
              <w:spacing w:line="240" w:lineRule="auto"/>
              <w:ind w:left="227"/>
              <w:rPr>
                <w:sz w:val="16"/>
              </w:rPr>
            </w:pPr>
            <w:r>
              <w:rPr>
                <w:sz w:val="16"/>
              </w:rPr>
              <w:tab/>
              <w:t>./afdeling</w:t>
            </w:r>
          </w:p>
          <w:p w14:paraId="3470D3B7" w14:textId="77777777" w:rsidR="005E2260" w:rsidRDefault="005E2260" w:rsidP="005E2260">
            <w:pPr>
              <w:pStyle w:val="streepje"/>
              <w:numPr>
                <w:ilvl w:val="0"/>
                <w:numId w:val="0"/>
              </w:numPr>
              <w:rPr>
                <w:u w:val="single"/>
                <w:lang w:val="nl-NL"/>
              </w:rPr>
            </w:pPr>
          </w:p>
          <w:p w14:paraId="6776F08A" w14:textId="77777777" w:rsidR="005E2260" w:rsidRDefault="005E2260" w:rsidP="005E2260">
            <w:pPr>
              <w:pStyle w:val="streepje"/>
              <w:numPr>
                <w:ilvl w:val="0"/>
                <w:numId w:val="0"/>
              </w:numPr>
              <w:rPr>
                <w:u w:val="single"/>
                <w:lang w:val="nl-NL"/>
              </w:rPr>
            </w:pPr>
            <w:r>
              <w:rPr>
                <w:u w:val="single"/>
                <w:lang w:val="nl-NL"/>
              </w:rPr>
              <w:lastRenderedPageBreak/>
              <w:t>Mapping binnenlandsadres:</w:t>
            </w:r>
          </w:p>
          <w:p w14:paraId="58F6CEE6" w14:textId="77777777"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F6C358F" w14:textId="77777777" w:rsidR="005E2260" w:rsidRDefault="005E2260" w:rsidP="005E2260">
            <w:pPr>
              <w:spacing w:line="240" w:lineRule="auto"/>
              <w:ind w:left="227"/>
              <w:rPr>
                <w:sz w:val="16"/>
                <w:szCs w:val="16"/>
              </w:rPr>
            </w:pPr>
            <w:r>
              <w:rPr>
                <w:sz w:val="16"/>
                <w:szCs w:val="16"/>
              </w:rPr>
              <w:tab/>
              <w:t>./BAG_NummerAanduiding/postcode</w:t>
            </w:r>
          </w:p>
          <w:p w14:paraId="454F66EC" w14:textId="77777777" w:rsidR="005E2260" w:rsidRDefault="005E2260" w:rsidP="005E2260">
            <w:pPr>
              <w:spacing w:line="240" w:lineRule="auto"/>
              <w:ind w:left="227"/>
              <w:rPr>
                <w:sz w:val="16"/>
                <w:szCs w:val="16"/>
              </w:rPr>
            </w:pPr>
            <w:r>
              <w:rPr>
                <w:sz w:val="16"/>
                <w:szCs w:val="16"/>
              </w:rPr>
              <w:tab/>
              <w:t>./BAG_Woonplaats/woonplaatsnaam</w:t>
            </w:r>
          </w:p>
          <w:p w14:paraId="122C3983" w14:textId="77777777" w:rsidR="005E2260" w:rsidRDefault="005E2260" w:rsidP="005E2260">
            <w:pPr>
              <w:spacing w:line="240" w:lineRule="auto"/>
              <w:ind w:left="227"/>
              <w:rPr>
                <w:sz w:val="16"/>
                <w:szCs w:val="16"/>
              </w:rPr>
            </w:pPr>
            <w:r>
              <w:rPr>
                <w:sz w:val="16"/>
                <w:szCs w:val="16"/>
              </w:rPr>
              <w:tab/>
              <w:t>./BAG_OpenbareRuimte/openbareRuimteNaam</w:t>
            </w:r>
          </w:p>
          <w:p w14:paraId="45A71EE5" w14:textId="77777777" w:rsidR="005E2260" w:rsidRDefault="005E2260" w:rsidP="005E2260">
            <w:pPr>
              <w:spacing w:line="240" w:lineRule="auto"/>
              <w:ind w:left="227"/>
              <w:rPr>
                <w:sz w:val="16"/>
                <w:szCs w:val="16"/>
              </w:rPr>
            </w:pPr>
            <w:r>
              <w:rPr>
                <w:sz w:val="16"/>
                <w:szCs w:val="16"/>
              </w:rPr>
              <w:tab/>
              <w:t>./BAG_NummerAanduiding/huisnummer</w:t>
            </w:r>
          </w:p>
          <w:p w14:paraId="37591BE5" w14:textId="77777777" w:rsidR="005E2260" w:rsidRDefault="005E2260" w:rsidP="005E2260">
            <w:pPr>
              <w:spacing w:line="240" w:lineRule="auto"/>
              <w:ind w:left="227"/>
              <w:rPr>
                <w:sz w:val="16"/>
                <w:szCs w:val="16"/>
              </w:rPr>
            </w:pPr>
            <w:r>
              <w:rPr>
                <w:sz w:val="16"/>
                <w:szCs w:val="16"/>
              </w:rPr>
              <w:tab/>
              <w:t>./BAG_NummerAanduiding/huisletter</w:t>
            </w:r>
          </w:p>
          <w:p w14:paraId="708FFED3" w14:textId="77777777" w:rsidR="00FC1E70" w:rsidRDefault="00FC1E70" w:rsidP="005E2260">
            <w:pPr>
              <w:pStyle w:val="streepje"/>
              <w:numPr>
                <w:ilvl w:val="0"/>
                <w:numId w:val="0"/>
              </w:numPr>
              <w:spacing w:line="240" w:lineRule="auto"/>
              <w:ind w:left="227"/>
              <w:rPr>
                <w:sz w:val="16"/>
                <w:szCs w:val="16"/>
                <w:lang w:val="nl-NL"/>
              </w:rPr>
            </w:pPr>
          </w:p>
          <w:p w14:paraId="5F2FCE4D" w14:textId="77777777" w:rsidR="005E2260" w:rsidRDefault="005E2260" w:rsidP="005E226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480A3E4F" w14:textId="77777777" w:rsidR="005E2260" w:rsidRDefault="005E2260" w:rsidP="005E2260">
            <w:pPr>
              <w:pStyle w:val="streepje"/>
              <w:numPr>
                <w:ilvl w:val="0"/>
                <w:numId w:val="0"/>
              </w:numPr>
              <w:rPr>
                <w:u w:val="single"/>
                <w:lang w:val="nl-NL"/>
              </w:rPr>
            </w:pPr>
          </w:p>
          <w:p w14:paraId="4C052A79" w14:textId="77777777" w:rsidR="005E2260" w:rsidRDefault="005E2260" w:rsidP="005E2260">
            <w:pPr>
              <w:pStyle w:val="streepje"/>
              <w:numPr>
                <w:ilvl w:val="0"/>
                <w:numId w:val="0"/>
              </w:numPr>
              <w:rPr>
                <w:u w:val="single"/>
                <w:lang w:val="nl-NL"/>
              </w:rPr>
            </w:pPr>
            <w:r>
              <w:rPr>
                <w:u w:val="single"/>
                <w:lang w:val="nl-NL"/>
              </w:rPr>
              <w:t>Mapping buitenlandsadres:</w:t>
            </w:r>
          </w:p>
          <w:p w14:paraId="7D3B529F" w14:textId="77777777" w:rsidR="005E2260" w:rsidRPr="00201932"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67DDA8D4"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14:paraId="3DA2ABA7" w14:textId="77777777" w:rsidR="005E2260" w:rsidRDefault="005E2260" w:rsidP="005E2260">
            <w:pPr>
              <w:spacing w:line="240" w:lineRule="auto"/>
              <w:ind w:left="227"/>
              <w:rPr>
                <w:sz w:val="16"/>
              </w:rPr>
            </w:pPr>
            <w:r>
              <w:rPr>
                <w:sz w:val="16"/>
              </w:rPr>
              <w:tab/>
              <w:t xml:space="preserve">./adres </w:t>
            </w:r>
          </w:p>
          <w:p w14:paraId="249FE8F5" w14:textId="77777777" w:rsidR="005E2260" w:rsidRPr="00201932" w:rsidRDefault="005E2260" w:rsidP="005E2260">
            <w:pPr>
              <w:spacing w:line="240" w:lineRule="auto"/>
              <w:ind w:left="227"/>
              <w:rPr>
                <w:sz w:val="16"/>
              </w:rPr>
            </w:pPr>
            <w:r>
              <w:rPr>
                <w:sz w:val="16"/>
              </w:rPr>
              <w:tab/>
            </w:r>
            <w:r w:rsidRPr="00201932">
              <w:rPr>
                <w:sz w:val="16"/>
              </w:rPr>
              <w:t>./regio</w:t>
            </w:r>
          </w:p>
          <w:p w14:paraId="25B8B6D4" w14:textId="77777777" w:rsidR="005E2260" w:rsidRPr="00201932" w:rsidRDefault="005E2260" w:rsidP="005E2260">
            <w:pPr>
              <w:spacing w:line="240" w:lineRule="auto"/>
              <w:ind w:left="227"/>
              <w:rPr>
                <w:sz w:val="16"/>
              </w:rPr>
            </w:pPr>
            <w:r w:rsidRPr="00201932">
              <w:rPr>
                <w:sz w:val="16"/>
              </w:rPr>
              <w:tab/>
              <w:t>./land</w:t>
            </w:r>
          </w:p>
          <w:p w14:paraId="3A4AA2DB" w14:textId="77777777" w:rsidR="005E2260" w:rsidRPr="00201932" w:rsidRDefault="005E2260" w:rsidP="005E2260">
            <w:pPr>
              <w:spacing w:before="72"/>
              <w:rPr>
                <w:sz w:val="16"/>
              </w:rPr>
            </w:pPr>
            <w:r w:rsidRPr="00201932">
              <w:rPr>
                <w:u w:val="single"/>
              </w:rPr>
              <w:t>Mapping postbusadres:</w:t>
            </w:r>
          </w:p>
          <w:p w14:paraId="5C567C1B" w14:textId="77777777"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CE3FBC2" w14:textId="77777777" w:rsidR="005E2260" w:rsidRDefault="005E2260" w:rsidP="005E2260">
            <w:pPr>
              <w:spacing w:line="240" w:lineRule="auto"/>
              <w:ind w:left="227"/>
              <w:rPr>
                <w:sz w:val="16"/>
                <w:szCs w:val="16"/>
              </w:rPr>
            </w:pPr>
            <w:r w:rsidRPr="00201932">
              <w:rPr>
                <w:sz w:val="16"/>
                <w:szCs w:val="16"/>
              </w:rPr>
              <w:tab/>
            </w:r>
            <w:r>
              <w:rPr>
                <w:sz w:val="16"/>
                <w:szCs w:val="16"/>
              </w:rPr>
              <w:t>./postbusnummer</w:t>
            </w:r>
          </w:p>
          <w:p w14:paraId="513E4D84" w14:textId="77777777" w:rsidR="005E2260" w:rsidRDefault="005E2260" w:rsidP="005E2260">
            <w:pPr>
              <w:spacing w:line="240" w:lineRule="auto"/>
              <w:ind w:left="227"/>
              <w:rPr>
                <w:sz w:val="16"/>
                <w:szCs w:val="16"/>
              </w:rPr>
            </w:pPr>
            <w:r>
              <w:rPr>
                <w:sz w:val="16"/>
              </w:rPr>
              <w:tab/>
              <w:t>./</w:t>
            </w:r>
            <w:r>
              <w:rPr>
                <w:sz w:val="16"/>
                <w:szCs w:val="16"/>
              </w:rPr>
              <w:t>postcode</w:t>
            </w:r>
          </w:p>
          <w:p w14:paraId="5E30AD86" w14:textId="77777777" w:rsidR="005E2260" w:rsidRPr="008D79D2" w:rsidRDefault="005E2260" w:rsidP="005E2260">
            <w:r>
              <w:rPr>
                <w:sz w:val="16"/>
                <w:szCs w:val="16"/>
              </w:rPr>
              <w:tab/>
              <w:t>./woonplaatsnaam</w:t>
            </w:r>
          </w:p>
        </w:tc>
      </w:tr>
      <w:tr w:rsidR="005E2260" w:rsidRPr="00123774" w14:paraId="543CADAD" w14:textId="77777777" w:rsidTr="00EA3A91">
        <w:trPr>
          <w:trHeight w:val="125"/>
        </w:trPr>
        <w:tc>
          <w:tcPr>
            <w:tcW w:w="2394" w:type="pct"/>
            <w:shd w:val="clear" w:color="auto" w:fill="auto"/>
          </w:tcPr>
          <w:p w14:paraId="517E5DED" w14:textId="77777777"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14:paraId="77E62C41" w14:textId="77777777" w:rsidR="005E2260" w:rsidRPr="008D79D2" w:rsidRDefault="005E2260" w:rsidP="00445591">
            <w:r w:rsidRPr="008D79D2">
              <w:t xml:space="preserve">Vaste tekst. </w:t>
            </w:r>
          </w:p>
        </w:tc>
      </w:tr>
      <w:tr w:rsidR="005E2260" w:rsidRPr="00123774" w14:paraId="1E625E1E" w14:textId="77777777" w:rsidTr="00EA3A91">
        <w:trPr>
          <w:trHeight w:val="125"/>
        </w:trPr>
        <w:tc>
          <w:tcPr>
            <w:tcW w:w="2394" w:type="pct"/>
            <w:shd w:val="clear" w:color="auto" w:fill="auto"/>
          </w:tcPr>
          <w:p w14:paraId="36DFADA0" w14:textId="77777777"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14:paraId="3E149C8E" w14:textId="77777777" w:rsidR="005E2260" w:rsidRPr="004D42E8" w:rsidRDefault="005E2260" w:rsidP="005E2260">
            <w:r w:rsidRPr="004D42E8">
              <w:t>Vaste tekst met de volgende keuzes:</w:t>
            </w:r>
          </w:p>
          <w:p w14:paraId="37C6CDBA" w14:textId="77777777"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14:paraId="60CF1FC0" w14:textId="77777777"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14:paraId="0501F806" w14:textId="77777777" w:rsidR="005E2260" w:rsidRPr="00EA3A91" w:rsidRDefault="005E2260" w:rsidP="005E2260">
            <w:pPr>
              <w:keepNext/>
              <w:rPr>
                <w:szCs w:val="18"/>
                <w:u w:val="single"/>
              </w:rPr>
            </w:pPr>
            <w:r w:rsidRPr="00EA3A91">
              <w:rPr>
                <w:szCs w:val="18"/>
                <w:u w:val="single"/>
              </w:rPr>
              <w:t>Mapping:</w:t>
            </w:r>
          </w:p>
          <w:p w14:paraId="3794A78A" w14:textId="77777777" w:rsidR="005E2260" w:rsidRPr="00EA3A91" w:rsidRDefault="005E2260" w:rsidP="005E2260">
            <w:pPr>
              <w:keepNext/>
              <w:spacing w:line="240" w:lineRule="auto"/>
              <w:rPr>
                <w:sz w:val="16"/>
                <w:szCs w:val="16"/>
              </w:rPr>
            </w:pPr>
            <w:r w:rsidRPr="00EA3A91">
              <w:rPr>
                <w:sz w:val="16"/>
                <w:szCs w:val="16"/>
              </w:rPr>
              <w:t>//IMKAD_AangebodenStuk/</w:t>
            </w:r>
          </w:p>
          <w:p w14:paraId="5CEC3D29" w14:textId="77777777" w:rsidR="005E2260" w:rsidRPr="00EA3A91" w:rsidRDefault="005E2260" w:rsidP="005E2260">
            <w:pPr>
              <w:keepNext/>
              <w:spacing w:line="240" w:lineRule="auto"/>
              <w:rPr>
                <w:sz w:val="16"/>
                <w:szCs w:val="16"/>
              </w:rPr>
            </w:pPr>
            <w:r w:rsidRPr="00EA3A91">
              <w:rPr>
                <w:sz w:val="16"/>
                <w:szCs w:val="16"/>
              </w:rPr>
              <w:t>./tia_TekstKeuze/</w:t>
            </w:r>
          </w:p>
          <w:p w14:paraId="6DF33A8A" w14:textId="77777777" w:rsidR="005E2260" w:rsidRPr="00EA3A91" w:rsidRDefault="005E2260" w:rsidP="005E2260">
            <w:pPr>
              <w:keepNext/>
              <w:spacing w:line="240" w:lineRule="auto"/>
              <w:ind w:left="227"/>
              <w:rPr>
                <w:sz w:val="16"/>
                <w:szCs w:val="16"/>
              </w:rPr>
            </w:pPr>
            <w:r w:rsidRPr="00EA3A91">
              <w:rPr>
                <w:sz w:val="16"/>
                <w:szCs w:val="16"/>
              </w:rPr>
              <w:t>./tagNaam(‘k_MeervoudVolmachten’)</w:t>
            </w:r>
          </w:p>
          <w:p w14:paraId="2719A883" w14:textId="77777777"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14:paraId="3EC1650A" w14:textId="77777777"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14:paraId="1C4DF6B1" w14:textId="77777777" w:rsidR="00A03E3E" w:rsidRDefault="00FC1E70" w:rsidP="004C1BAB">
      <w:pPr>
        <w:pStyle w:val="Kop2"/>
      </w:pPr>
      <w:bookmarkStart w:id="39" w:name="_Toc519691675"/>
      <w:bookmarkStart w:id="40" w:name="_Toc519691713"/>
      <w:bookmarkStart w:id="41" w:name="_Toc519693331"/>
      <w:bookmarkStart w:id="42" w:name="_Toc519693438"/>
      <w:bookmarkStart w:id="43" w:name="_Toc519693490"/>
      <w:bookmarkStart w:id="44" w:name="_Toc519695553"/>
      <w:bookmarkStart w:id="45" w:name="_Toc519695581"/>
      <w:bookmarkStart w:id="46" w:name="_Toc519696410"/>
      <w:bookmarkStart w:id="47" w:name="_Toc519696849"/>
      <w:bookmarkStart w:id="48" w:name="_Toc519774795"/>
      <w:bookmarkStart w:id="49" w:name="_Toc519776321"/>
      <w:bookmarkStart w:id="50" w:name="_Toc519691676"/>
      <w:bookmarkStart w:id="51" w:name="_Toc519691714"/>
      <w:bookmarkStart w:id="52" w:name="_Toc519693332"/>
      <w:bookmarkStart w:id="53" w:name="_Toc519693439"/>
      <w:bookmarkStart w:id="54" w:name="_Toc519693491"/>
      <w:bookmarkStart w:id="55" w:name="_Toc519695554"/>
      <w:bookmarkStart w:id="56" w:name="_Toc519695582"/>
      <w:bookmarkStart w:id="57" w:name="_Toc519696411"/>
      <w:bookmarkStart w:id="58" w:name="_Toc519696850"/>
      <w:bookmarkStart w:id="59" w:name="_Toc519774796"/>
      <w:bookmarkStart w:id="60" w:name="_Toc519776322"/>
      <w:bookmarkStart w:id="61" w:name="_Toc52019166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lastRenderedPageBreak/>
        <w:t>Hypotheek- en pandrechten</w:t>
      </w:r>
      <w:bookmarkEnd w:id="61"/>
    </w:p>
    <w:p w14:paraId="75FDB7C5" w14:textId="77777777"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14:paraId="4AB7857D" w14:textId="77777777" w:rsidTr="00444480">
        <w:tc>
          <w:tcPr>
            <w:tcW w:w="6771" w:type="dxa"/>
            <w:shd w:val="clear" w:color="auto" w:fill="auto"/>
          </w:tcPr>
          <w:p w14:paraId="217FE7BF" w14:textId="77777777"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14:paraId="42EA4282" w14:textId="77777777"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14:paraId="300650F1" w14:textId="77777777"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14:paraId="7D5BED9C" w14:textId="77777777" w:rsidR="00FC1E70" w:rsidRDefault="0087793D" w:rsidP="00444480">
            <w:r>
              <w:t>Deze tekst wordt altijd getoond.</w:t>
            </w:r>
          </w:p>
        </w:tc>
      </w:tr>
    </w:tbl>
    <w:p w14:paraId="7D88E426" w14:textId="77777777" w:rsidR="00CA5B9F" w:rsidRDefault="00CA5B9F" w:rsidP="00CA5B9F">
      <w:pPr>
        <w:pStyle w:val="Kop2"/>
        <w:pageBreakBefore/>
      </w:pPr>
      <w:bookmarkStart w:id="62" w:name="_Toc520191661"/>
      <w:r>
        <w:lastRenderedPageBreak/>
        <w:t>Overeenkomst hypotheek- en pandrechten</w:t>
      </w:r>
      <w:bookmarkEnd w:id="62"/>
    </w:p>
    <w:p w14:paraId="07A57A8C" w14:textId="77777777"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14:paraId="791F2D05" w14:textId="77777777" w:rsidTr="004C1BAB">
        <w:tc>
          <w:tcPr>
            <w:tcW w:w="7007" w:type="dxa"/>
          </w:tcPr>
          <w:p w14:paraId="725B0055" w14:textId="77777777"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14:paraId="2828B4EA" w14:textId="77777777"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14:paraId="3CB14E8C" w14:textId="77777777"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14:paraId="3C0F02B1" w14:textId="77777777" w:rsidR="00383ABD" w:rsidRDefault="00383ABD"/>
    <w:p w14:paraId="26E70D1B" w14:textId="77777777" w:rsidR="00383ABD" w:rsidRDefault="00383ABD" w:rsidP="004C1BAB">
      <w:pPr>
        <w:pStyle w:val="Kop2"/>
      </w:pPr>
      <w:bookmarkStart w:id="63" w:name="_Toc520191662"/>
      <w:r>
        <w:t>Hypotheekverlening</w:t>
      </w:r>
      <w:bookmarkEnd w:id="63"/>
    </w:p>
    <w:p w14:paraId="08EE7F42" w14:textId="77777777"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14:paraId="46D0643E" w14:textId="77777777" w:rsidTr="00383ABD">
        <w:tc>
          <w:tcPr>
            <w:tcW w:w="7007" w:type="dxa"/>
          </w:tcPr>
          <w:p w14:paraId="4094AE2A" w14:textId="77777777"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14:paraId="22EA5B06" w14:textId="77777777"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14:paraId="13B2BFE3"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14:paraId="4B781E9D" w14:textId="77777777"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14:paraId="5A3B3AE2"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D4EE5BE" w14:textId="77777777"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14:paraId="43A27D88" w14:textId="77777777" w:rsidR="002D461E" w:rsidRDefault="002D461E"/>
    <w:p w14:paraId="4BB6B088" w14:textId="77777777"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14:paraId="3A9F415A" w14:textId="77777777" w:rsidR="002A20D1" w:rsidRDefault="002A20D1" w:rsidP="004C1BAB">
      <w:pPr>
        <w:pStyle w:val="Kop2"/>
      </w:pPr>
      <w:bookmarkStart w:id="64" w:name="_Toc520191663"/>
      <w:r>
        <w:lastRenderedPageBreak/>
        <w:t>Keuzeblok soort hypotheek</w:t>
      </w:r>
      <w:bookmarkEnd w:id="64"/>
    </w:p>
    <w:p w14:paraId="0A9ADB69" w14:textId="77777777" w:rsidR="007E7B46" w:rsidRPr="003F29FF" w:rsidRDefault="007E7B46" w:rsidP="004C1BAB">
      <w:pPr>
        <w:pStyle w:val="Kop2"/>
        <w:numPr>
          <w:ilvl w:val="0"/>
          <w:numId w:val="0"/>
        </w:numPr>
        <w:ind w:left="680"/>
      </w:pPr>
      <w:bookmarkStart w:id="65" w:name="_Toc519678782"/>
      <w:bookmarkStart w:id="66" w:name="_Toc519678839"/>
      <w:bookmarkStart w:id="67" w:name="_Toc519678942"/>
      <w:bookmarkStart w:id="68" w:name="_Toc519679189"/>
      <w:bookmarkStart w:id="69" w:name="_Toc519679265"/>
      <w:bookmarkStart w:id="70" w:name="_Toc519679467"/>
      <w:bookmarkStart w:id="71" w:name="_Toc519682546"/>
      <w:bookmarkStart w:id="72" w:name="_Toc519678943"/>
      <w:bookmarkEnd w:id="65"/>
      <w:bookmarkEnd w:id="66"/>
      <w:bookmarkEnd w:id="67"/>
      <w:bookmarkEnd w:id="68"/>
      <w:bookmarkEnd w:id="69"/>
      <w:bookmarkEnd w:id="70"/>
      <w:bookmarkEnd w:id="71"/>
      <w:bookmarkEnd w:id="72"/>
    </w:p>
    <w:p w14:paraId="71E00A15" w14:textId="77777777" w:rsidR="007E7B46" w:rsidRDefault="007E7B46" w:rsidP="007E7B46">
      <w:r>
        <w:t>Voor</w:t>
      </w:r>
      <w:r w:rsidRPr="003F29FF">
        <w:t xml:space="preserve"> de akte</w:t>
      </w:r>
      <w:r>
        <w:t xml:space="preserve"> moet een keuze gemaakt worden voor de soort hypotheek. De volgende soorten worden onderkend:</w:t>
      </w:r>
    </w:p>
    <w:p w14:paraId="3AEFB7A6" w14:textId="77777777" w:rsidR="007E7B46" w:rsidRDefault="000A01CD" w:rsidP="007E7B46">
      <w:pPr>
        <w:pStyle w:val="streepje"/>
      </w:pPr>
      <w:r>
        <w:t>B</w:t>
      </w:r>
      <w:r w:rsidR="007E7B46">
        <w:t>ankhypotheek</w:t>
      </w:r>
      <w:r>
        <w:t>,</w:t>
      </w:r>
    </w:p>
    <w:p w14:paraId="19652410" w14:textId="77777777" w:rsidR="007E7B46" w:rsidRDefault="007E7B46" w:rsidP="007E7B46">
      <w:pPr>
        <w:pStyle w:val="streepje"/>
      </w:pPr>
      <w:r>
        <w:t>vaste hypotheek, niet zijnde teboekgesteld schip</w:t>
      </w:r>
      <w:r w:rsidR="000A01CD">
        <w:t>,</w:t>
      </w:r>
    </w:p>
    <w:p w14:paraId="58253B99" w14:textId="77777777" w:rsidR="007E7B46" w:rsidRDefault="007E7B46" w:rsidP="007E7B46">
      <w:pPr>
        <w:pStyle w:val="streepje"/>
      </w:pPr>
      <w:r>
        <w:t>vaste hypotheek teboekgesteld schip</w:t>
      </w:r>
      <w:r w:rsidR="000A01CD">
        <w:t>.</w:t>
      </w:r>
    </w:p>
    <w:p w14:paraId="276C48DB" w14:textId="77777777" w:rsidR="007E7B46" w:rsidRDefault="007E7B46" w:rsidP="007E7B46">
      <w:pPr>
        <w:pStyle w:val="streepje"/>
        <w:numPr>
          <w:ilvl w:val="0"/>
          <w:numId w:val="0"/>
        </w:numPr>
      </w:pPr>
      <w:r>
        <w:t>Er moet altijd precies één soort gekozen worden.</w:t>
      </w:r>
    </w:p>
    <w:p w14:paraId="0033BF19" w14:textId="77777777" w:rsidR="007E7B46" w:rsidRDefault="007E7B46" w:rsidP="007E7B46">
      <w:pPr>
        <w:pStyle w:val="streepje"/>
        <w:numPr>
          <w:ilvl w:val="0"/>
          <w:numId w:val="0"/>
        </w:numPr>
      </w:pPr>
    </w:p>
    <w:p w14:paraId="5C36C4C6" w14:textId="77777777"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14:paraId="3C27BD98"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3EB5C64D" w14:textId="77777777" w:rsidTr="00EA3A91">
        <w:tc>
          <w:tcPr>
            <w:tcW w:w="6771" w:type="dxa"/>
            <w:shd w:val="clear" w:color="auto" w:fill="auto"/>
          </w:tcPr>
          <w:p w14:paraId="5BA13407" w14:textId="77777777"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14:paraId="5255D924" w14:textId="77777777"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427829CC" w14:textId="77777777" w:rsidR="00D94093" w:rsidRPr="00EA3A91" w:rsidRDefault="00D94093" w:rsidP="00A7152A">
            <w:pPr>
              <w:rPr>
                <w:szCs w:val="18"/>
              </w:rPr>
            </w:pPr>
            <w:r w:rsidRPr="00EA3A91">
              <w:rPr>
                <w:szCs w:val="18"/>
              </w:rPr>
              <w:t>Verplicht keuzeblok. Er moet gekozen worden uit één van de volgende keuzeblokken:</w:t>
            </w:r>
          </w:p>
          <w:p w14:paraId="16E84A48" w14:textId="77777777"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./vasteHypotheekGeenSchip</w:t>
            </w:r>
            <w:r w:rsidR="008D56FB">
              <w:rPr>
                <w:szCs w:val="18"/>
              </w:rPr>
              <w:t xml:space="preserve">” en </w:t>
            </w:r>
            <w:r w:rsidR="008D56FB" w:rsidRPr="00EA3A91">
              <w:rPr>
                <w:szCs w:val="18"/>
              </w:rPr>
              <w:t>./vasteHypotheekSchip</w:t>
            </w:r>
            <w:r w:rsidR="008D56FB">
              <w:rPr>
                <w:szCs w:val="18"/>
              </w:rPr>
              <w:t xml:space="preserve"> niet aanwezig zijn) </w:t>
            </w:r>
          </w:p>
          <w:p w14:paraId="68767775" w14:textId="77777777"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14:paraId="23D1B266" w14:textId="77777777"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14:paraId="5E854A3E" w14:textId="77777777" w:rsidR="007F4526" w:rsidRDefault="007F4526"/>
    <w:p w14:paraId="3A7E174C" w14:textId="77777777" w:rsidR="00594EE3" w:rsidRPr="00343045" w:rsidRDefault="005B27C3" w:rsidP="005B27C3">
      <w:pPr>
        <w:pStyle w:val="Kop3"/>
      </w:pPr>
      <w:bookmarkStart w:id="73" w:name="_Toc520191664"/>
      <w:r>
        <w:t>Bankhypotheek</w:t>
      </w:r>
      <w:bookmarkEnd w:id="73"/>
    </w:p>
    <w:p w14:paraId="1250923C"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14:paraId="1819D011" w14:textId="77777777" w:rsidTr="00EA3A91">
        <w:tc>
          <w:tcPr>
            <w:tcW w:w="6771" w:type="dxa"/>
            <w:shd w:val="clear" w:color="auto" w:fill="auto"/>
          </w:tcPr>
          <w:p w14:paraId="3806B02F" w14:textId="77777777"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73A1D13D"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14:paraId="21E50D05"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14:paraId="6B313608"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14:paraId="59F2BA1B" w14:textId="77777777"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14:paraId="4FDA788C" w14:textId="77777777"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14:paraId="0B4F6B6E" w14:textId="77777777" w:rsidR="0098160A" w:rsidRDefault="007F4526" w:rsidP="00A7152A">
            <w:r>
              <w:t xml:space="preserve">Deze tekst wordt </w:t>
            </w:r>
            <w:r w:rsidR="008D56FB">
              <w:t xml:space="preserve">alleen </w:t>
            </w:r>
            <w:r>
              <w:t xml:space="preserve">vermeld </w:t>
            </w:r>
            <w:r w:rsidR="008D56FB">
              <w:t>als ./</w:t>
            </w:r>
            <w:r w:rsidR="008D56FB" w:rsidRPr="00EA3A91">
              <w:rPr>
                <w:sz w:val="16"/>
                <w:szCs w:val="16"/>
              </w:rPr>
              <w:t>partnerSpecifiek</w:t>
            </w:r>
            <w:r w:rsidR="008D56FB" w:rsidRPr="00EA3A91">
              <w:rPr>
                <w:szCs w:val="18"/>
              </w:rPr>
              <w:t>/</w:t>
            </w:r>
            <w:r w:rsidR="008D56FB" w:rsidRPr="004F2233">
              <w:rPr>
                <w:sz w:val="16"/>
                <w:szCs w:val="16"/>
              </w:rPr>
              <w:t>vasteHypotheekGeenSchip</w:t>
            </w:r>
            <w:r w:rsidR="008D56FB">
              <w:rPr>
                <w:sz w:val="16"/>
                <w:szCs w:val="16"/>
              </w:rPr>
              <w:t xml:space="preserve"> </w:t>
            </w:r>
            <w:r w:rsidR="008D56FB">
              <w:rPr>
                <w:szCs w:val="18"/>
              </w:rPr>
              <w:t xml:space="preserve">en </w:t>
            </w:r>
            <w:r w:rsidR="008D56FB">
              <w:t>./</w:t>
            </w:r>
            <w:r w:rsidR="008D56FB" w:rsidRPr="00EA3A91">
              <w:rPr>
                <w:sz w:val="16"/>
                <w:szCs w:val="16"/>
              </w:rPr>
              <w:t>partnerSpecifiek</w:t>
            </w:r>
            <w:r w:rsidR="008D56FB" w:rsidRPr="00EA3A91">
              <w:rPr>
                <w:szCs w:val="18"/>
              </w:rPr>
              <w:t xml:space="preserve"> </w:t>
            </w:r>
            <w:r w:rsidR="008D56FB">
              <w:rPr>
                <w:szCs w:val="18"/>
              </w:rPr>
              <w:t>/</w:t>
            </w:r>
            <w:r w:rsidR="008D56FB" w:rsidRPr="00EA3A91">
              <w:rPr>
                <w:szCs w:val="18"/>
              </w:rPr>
              <w:t>vasteHypotheekSchip</w:t>
            </w:r>
            <w:r w:rsidR="008D56FB">
              <w:rPr>
                <w:szCs w:val="18"/>
              </w:rPr>
              <w:t xml:space="preserve"> NIET aanwezig zijn.</w:t>
            </w:r>
          </w:p>
          <w:p w14:paraId="00D902E7" w14:textId="77777777" w:rsidR="0098160A" w:rsidRDefault="0098160A" w:rsidP="00A7152A"/>
          <w:p w14:paraId="20510447" w14:textId="77777777" w:rsidR="005D66F2" w:rsidRPr="00D75B53" w:rsidRDefault="005D66F2" w:rsidP="00A7152A"/>
          <w:p w14:paraId="5F1DDFA6" w14:textId="77777777" w:rsidR="00594EE3" w:rsidRPr="00943EC1" w:rsidRDefault="00594EE3" w:rsidP="00A7152A"/>
        </w:tc>
      </w:tr>
    </w:tbl>
    <w:p w14:paraId="314FD56C" w14:textId="77777777" w:rsidR="00594EE3" w:rsidRDefault="00594EE3" w:rsidP="00594EE3">
      <w:pPr>
        <w:pStyle w:val="streepje"/>
        <w:numPr>
          <w:ilvl w:val="0"/>
          <w:numId w:val="0"/>
        </w:numPr>
      </w:pPr>
    </w:p>
    <w:p w14:paraId="5EBB6161" w14:textId="77777777" w:rsidR="005B27C3" w:rsidRDefault="005B27C3" w:rsidP="005B27C3">
      <w:pPr>
        <w:pStyle w:val="Kop3"/>
      </w:pPr>
      <w:bookmarkStart w:id="74" w:name="_Toc520191665"/>
      <w:r>
        <w:t xml:space="preserve">Vaste hypotheek, niet zijnde teboekgesteld </w:t>
      </w:r>
      <w:r w:rsidR="00252B7A">
        <w:t>binnen</w:t>
      </w:r>
      <w:r>
        <w:t>schip</w:t>
      </w:r>
      <w:bookmarkEnd w:id="74"/>
    </w:p>
    <w:p w14:paraId="5593BB93" w14:textId="77777777" w:rsidR="00021522" w:rsidRDefault="00021522" w:rsidP="00021522">
      <w:pPr>
        <w:rPr>
          <w:lang w:val="nl"/>
        </w:rPr>
      </w:pPr>
    </w:p>
    <w:p w14:paraId="1F8FE17A" w14:textId="77777777"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14:paraId="6DC9CE73" w14:textId="77777777"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14:paraId="7201F667"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14:paraId="3138EEBB" w14:textId="77777777" w:rsidTr="00EA3A91">
        <w:tc>
          <w:tcPr>
            <w:tcW w:w="6771" w:type="dxa"/>
            <w:shd w:val="clear" w:color="auto" w:fill="auto"/>
          </w:tcPr>
          <w:p w14:paraId="5056CB86" w14:textId="77777777"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2CCAA222" w14:textId="77777777"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74BAACA5" w14:textId="77777777"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14:paraId="387E1BEB" w14:textId="77777777"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14:paraId="5901E873" w14:textId="77777777" w:rsidR="00430AF7" w:rsidRDefault="00430AF7" w:rsidP="002F552A"/>
          <w:p w14:paraId="393F7B10" w14:textId="77777777" w:rsidR="00430AF7" w:rsidRDefault="00430AF7" w:rsidP="002F552A"/>
          <w:p w14:paraId="5360F53F" w14:textId="77777777"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14:paraId="49AD42F5" w14:textId="77777777" w:rsidR="00FF5909" w:rsidRPr="00124E96" w:rsidRDefault="00FF5909" w:rsidP="00124E96">
            <w:r w:rsidRPr="00124E96">
              <w:t>./</w:t>
            </w:r>
            <w:r w:rsidR="00021522" w:rsidRPr="00124E96">
              <w:t>g</w:t>
            </w:r>
            <w:r w:rsidRPr="00124E96">
              <w:t>eldlening</w:t>
            </w:r>
            <w:r w:rsidR="004E5144" w:rsidRPr="00124E96">
              <w:t>en</w:t>
            </w:r>
          </w:p>
          <w:p w14:paraId="16EE9F60" w14:textId="77777777"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14:paraId="5B64EEB4" w14:textId="77777777" w:rsidR="00FF5909" w:rsidRPr="00124E96" w:rsidRDefault="00021522" w:rsidP="00124E96">
            <w:r w:rsidRPr="00124E96">
              <w:t>./k</w:t>
            </w:r>
            <w:r w:rsidR="00FF5909" w:rsidRPr="00124E96">
              <w:t>rediet</w:t>
            </w:r>
            <w:r w:rsidR="004E5144" w:rsidRPr="00124E96">
              <w:t>en</w:t>
            </w:r>
          </w:p>
          <w:p w14:paraId="4A265E82" w14:textId="77777777"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14:paraId="3D048961" w14:textId="77777777" w:rsidR="004F6658" w:rsidRDefault="00432C02" w:rsidP="00445591">
            <w:r w:rsidRPr="00124E96">
              <w:t>./</w:t>
            </w:r>
            <w:r w:rsidR="00C626FA">
              <w:t>b</w:t>
            </w:r>
            <w:r w:rsidR="00C626FA" w:rsidRPr="00124E96">
              <w:t>orgtocht</w:t>
            </w:r>
            <w:r w:rsidR="00C626FA">
              <w:t>en</w:t>
            </w:r>
          </w:p>
          <w:p w14:paraId="72171425" w14:textId="77777777"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14:paraId="7A6CBB56" w14:textId="77777777"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14:paraId="385BC1A9" w14:textId="77777777"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14:paraId="33214E22" w14:textId="77777777" w:rsidR="007041DA" w:rsidRPr="00EA3A91" w:rsidRDefault="007041DA" w:rsidP="007041DA">
            <w:pPr>
              <w:pStyle w:val="streepje"/>
              <w:numPr>
                <w:ilvl w:val="0"/>
                <w:numId w:val="0"/>
              </w:numPr>
              <w:rPr>
                <w:u w:val="single"/>
                <w:lang w:val="nl-NL"/>
              </w:rPr>
            </w:pPr>
            <w:r w:rsidRPr="00EA3A91">
              <w:rPr>
                <w:u w:val="single"/>
              </w:rPr>
              <w:t>Mapping</w:t>
            </w:r>
            <w:r w:rsidRPr="00AF16BF">
              <w:t>:</w:t>
            </w:r>
          </w:p>
          <w:p w14:paraId="1FBF2ABF" w14:textId="77777777"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14:paraId="03D7A44D" w14:textId="77777777" w:rsidR="007041DA" w:rsidRPr="00EA3A91" w:rsidRDefault="007041DA" w:rsidP="007041DA">
            <w:pPr>
              <w:spacing w:line="240" w:lineRule="auto"/>
              <w:rPr>
                <w:sz w:val="16"/>
                <w:szCs w:val="16"/>
              </w:rPr>
            </w:pPr>
            <w:r w:rsidRPr="00EA3A91">
              <w:rPr>
                <w:sz w:val="16"/>
                <w:szCs w:val="16"/>
              </w:rPr>
              <w:tab/>
              <w:t>./som</w:t>
            </w:r>
          </w:p>
          <w:p w14:paraId="02C6D952" w14:textId="77777777" w:rsidR="004F6658" w:rsidRDefault="007041DA" w:rsidP="00445591">
            <w:pPr>
              <w:spacing w:line="240" w:lineRule="auto"/>
            </w:pPr>
            <w:r w:rsidRPr="00EA3A91">
              <w:rPr>
                <w:sz w:val="16"/>
                <w:szCs w:val="16"/>
              </w:rPr>
              <w:tab/>
              <w:t>./valuta</w:t>
            </w:r>
          </w:p>
          <w:p w14:paraId="218BCCDF" w14:textId="77777777" w:rsidR="005374F7" w:rsidRDefault="005374F7" w:rsidP="00EA3A91">
            <w:pPr>
              <w:spacing w:before="72"/>
            </w:pPr>
            <w:r w:rsidRPr="00895041">
              <w:rPr>
                <w:b/>
              </w:rPr>
              <w:t xml:space="preserve">Bij verplichte keuzetekst </w:t>
            </w:r>
            <w:r w:rsidRPr="004C1BAB">
              <w:rPr>
                <w:b/>
              </w:rPr>
              <w:t>2:</w:t>
            </w:r>
            <w:r>
              <w:t xml:space="preserve"> </w:t>
            </w:r>
          </w:p>
          <w:p w14:paraId="0B3F55B1" w14:textId="77777777"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14:paraId="17C72724" w14:textId="77777777"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14:paraId="4E3560A0" w14:textId="77777777"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14:paraId="70C8BE14" w14:textId="77777777"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14:paraId="6030EAF1" w14:textId="77777777"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14:paraId="4FB20C1F" w14:textId="77777777" w:rsidR="005374F7" w:rsidRPr="001537FB" w:rsidRDefault="005374F7" w:rsidP="00662BBD">
            <w:pPr>
              <w:spacing w:line="240" w:lineRule="auto"/>
              <w:rPr>
                <w:sz w:val="16"/>
                <w:szCs w:val="16"/>
              </w:rPr>
            </w:pPr>
            <w:r w:rsidRPr="001537FB">
              <w:rPr>
                <w:sz w:val="16"/>
                <w:szCs w:val="16"/>
              </w:rPr>
              <w:tab/>
              <w:t>./som</w:t>
            </w:r>
          </w:p>
          <w:p w14:paraId="7C87E2AA" w14:textId="77777777"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14:paraId="040F990F" w14:textId="77777777" w:rsidR="0021478F" w:rsidRDefault="005374F7" w:rsidP="00EA3A91">
            <w:pPr>
              <w:spacing w:line="240" w:lineRule="auto"/>
            </w:pPr>
            <w:r w:rsidRPr="00895041">
              <w:rPr>
                <w:b/>
              </w:rPr>
              <w:t xml:space="preserve">Bij verplichte keuzetekst </w:t>
            </w:r>
            <w:r w:rsidRPr="004C1BAB">
              <w:rPr>
                <w:b/>
              </w:rPr>
              <w:t>3:</w:t>
            </w:r>
          </w:p>
          <w:p w14:paraId="656F8D51" w14:textId="77777777" w:rsidR="00504B56" w:rsidRDefault="00504B56" w:rsidP="00EA3A91">
            <w:pPr>
              <w:spacing w:before="72"/>
            </w:pPr>
            <w:r>
              <w:t>De tekst “borgtochten” is afhankelijk van het aantal personen dat volgt. Als er 1 persoon volgt, dan wordt de tekst “borgtocht” getoond, anders de tekst “borgtochten ”.</w:t>
            </w:r>
          </w:p>
          <w:p w14:paraId="038D5776" w14:textId="77777777"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14:paraId="60610715" w14:textId="77777777"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14:paraId="055999D5" w14:textId="77777777" w:rsidR="00A01B03" w:rsidRPr="004C1BAB" w:rsidRDefault="00A01B03" w:rsidP="004C1BAB">
            <w:pPr>
              <w:spacing w:line="240" w:lineRule="auto"/>
              <w:rPr>
                <w:sz w:val="16"/>
                <w:szCs w:val="16"/>
              </w:rPr>
            </w:pPr>
            <w:r>
              <w:rPr>
                <w:sz w:val="16"/>
                <w:szCs w:val="16"/>
              </w:rPr>
              <w:tab/>
              <w:t>./</w:t>
            </w:r>
            <w:r w:rsidRPr="004C1BAB">
              <w:rPr>
                <w:sz w:val="16"/>
                <w:szCs w:val="16"/>
              </w:rPr>
              <w:t>IMKAD_Persoon</w:t>
            </w:r>
          </w:p>
          <w:p w14:paraId="596F34C1" w14:textId="77777777" w:rsidR="00051696" w:rsidRDefault="00051696" w:rsidP="00EA3A91">
            <w:pPr>
              <w:spacing w:before="72"/>
            </w:pPr>
          </w:p>
          <w:p w14:paraId="1A47A8AE" w14:textId="77777777" w:rsidR="00125D78" w:rsidRDefault="00125D78" w:rsidP="00EA3A91">
            <w:pPr>
              <w:spacing w:before="72"/>
            </w:pPr>
          </w:p>
          <w:p w14:paraId="4A1EE983" w14:textId="77777777"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14:paraId="1EF11950" w14:textId="77777777"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14:paraId="2264D9EC" w14:textId="77777777" w:rsidR="002654CD" w:rsidRPr="00EA3A91" w:rsidRDefault="002654CD" w:rsidP="00504B56">
            <w:pPr>
              <w:rPr>
                <w:rFonts w:cs="Arial"/>
              </w:rPr>
            </w:pPr>
            <w:r w:rsidRPr="00EA3A91">
              <w:rPr>
                <w:rFonts w:cs="Arial"/>
              </w:rPr>
              <w:tab/>
            </w:r>
            <w:r w:rsidRPr="00EA3A91">
              <w:rPr>
                <w:rFonts w:cs="Arial"/>
              </w:rPr>
              <w:tab/>
              <w:t>- persoon en persoon.</w:t>
            </w:r>
          </w:p>
          <w:p w14:paraId="1208EDA2" w14:textId="77777777"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14:paraId="7B910A7C" w14:textId="77777777"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14:paraId="064C1E74" w14:textId="77777777"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14:paraId="64D1B2E2" w14:textId="77777777" w:rsidTr="00EA3A91">
        <w:tc>
          <w:tcPr>
            <w:tcW w:w="6771" w:type="dxa"/>
            <w:shd w:val="clear" w:color="auto" w:fill="auto"/>
          </w:tcPr>
          <w:p w14:paraId="702B4450" w14:textId="77777777"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14:paraId="46E89CBC" w14:textId="77777777" w:rsidR="009E5D2E" w:rsidRDefault="00F67066" w:rsidP="002F552A">
            <w:r>
              <w:t>Deze tekst wordt altijd vermeld bij deze keuze.</w:t>
            </w:r>
          </w:p>
        </w:tc>
      </w:tr>
      <w:tr w:rsidR="00F67066" w:rsidRPr="00343045" w14:paraId="43A81091" w14:textId="77777777" w:rsidTr="00EA3A91">
        <w:tc>
          <w:tcPr>
            <w:tcW w:w="6771" w:type="dxa"/>
            <w:shd w:val="clear" w:color="auto" w:fill="auto"/>
          </w:tcPr>
          <w:p w14:paraId="5BC87918" w14:textId="77777777"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14:paraId="34DA6443" w14:textId="77777777" w:rsidR="00F67066" w:rsidRDefault="003379A2" w:rsidP="004D5244">
            <w:r>
              <w:t>Vaste tekst met v</w:t>
            </w:r>
            <w:r w:rsidR="00BB2DC7">
              <w:t>erplichte keuzetekst waarvan er één moet worden gekozen.</w:t>
            </w:r>
          </w:p>
          <w:p w14:paraId="39453050" w14:textId="77777777" w:rsidR="00E753EC" w:rsidRDefault="00E753EC" w:rsidP="001537FB">
            <w:r>
              <w:t>Keuzes zijn:</w:t>
            </w:r>
          </w:p>
          <w:p w14:paraId="2E5B3BF7" w14:textId="77777777"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7D183078" w14:textId="77777777"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24085F36" w14:textId="77777777"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14:paraId="70395895" w14:textId="77777777" w:rsidR="003F4543" w:rsidRDefault="003F4543"/>
          <w:p w14:paraId="63082E48" w14:textId="77777777" w:rsidR="003F4543" w:rsidRPr="004C1BAB" w:rsidRDefault="003F4543">
            <w:r>
              <w:t>De vaste tekst volgt direct achter de gekozen keuzetekst.</w:t>
            </w:r>
          </w:p>
          <w:p w14:paraId="4BE47E8F" w14:textId="77777777" w:rsidR="00E753EC" w:rsidRDefault="00E753EC" w:rsidP="004D5244"/>
          <w:p w14:paraId="17D81E33" w14:textId="77777777" w:rsidR="00E753EC" w:rsidRDefault="004A21BD" w:rsidP="001537FB">
            <w:pPr>
              <w:rPr>
                <w:b/>
              </w:rPr>
            </w:pPr>
            <w:r>
              <w:rPr>
                <w:b/>
              </w:rPr>
              <w:t>Bij verplichte keuzetekst</w:t>
            </w:r>
            <w:r w:rsidR="00E753EC" w:rsidRPr="004C1BAB">
              <w:rPr>
                <w:b/>
              </w:rPr>
              <w:t xml:space="preserve"> 1:</w:t>
            </w:r>
          </w:p>
          <w:p w14:paraId="590B53BB" w14:textId="77777777" w:rsidR="00E753EC" w:rsidRDefault="00E753EC" w:rsidP="00E753EC">
            <w:pPr>
              <w:spacing w:before="72"/>
            </w:pPr>
            <w:r>
              <w:t xml:space="preserve">De teksten “akten” en “respectievelijk” zijn afhankelijk van het aantal data dat volgt. </w:t>
            </w:r>
          </w:p>
          <w:p w14:paraId="22981888" w14:textId="77777777" w:rsidR="00E753EC" w:rsidRDefault="00E753EC" w:rsidP="004D5244">
            <w:r>
              <w:t>Als er 1 datum volgt, dan wordt de tekst “akte” getoond, anders de tekst “akten”. De tekst “respectievelijk” wordt alleen getoond als er meerdere data aanwezig zijn.</w:t>
            </w:r>
          </w:p>
          <w:p w14:paraId="3FF1ECF4" w14:textId="77777777" w:rsidR="003C00FC" w:rsidRPr="00895041" w:rsidRDefault="003C00FC" w:rsidP="003C00FC">
            <w:pPr>
              <w:rPr>
                <w:u w:val="single"/>
              </w:rPr>
            </w:pPr>
            <w:r w:rsidRPr="00895041">
              <w:rPr>
                <w:u w:val="single"/>
              </w:rPr>
              <w:t>Mapping:</w:t>
            </w:r>
          </w:p>
          <w:p w14:paraId="3F1C146C" w14:textId="77777777" w:rsidR="00F3295D" w:rsidRDefault="00BD038D" w:rsidP="004C1BAB">
            <w:pPr>
              <w:spacing w:line="240" w:lineRule="auto"/>
              <w:rPr>
                <w:sz w:val="16"/>
                <w:szCs w:val="16"/>
              </w:rPr>
            </w:pPr>
            <w:r>
              <w:rPr>
                <w:sz w:val="16"/>
                <w:szCs w:val="16"/>
              </w:rPr>
              <w:t>.</w:t>
            </w:r>
            <w:r w:rsidR="00F3295D" w:rsidRPr="004C1BAB">
              <w:rPr>
                <w:sz w:val="16"/>
                <w:szCs w:val="16"/>
              </w:rPr>
              <w:t>/vasteHypotheek</w:t>
            </w:r>
            <w:r w:rsidR="00F3295D">
              <w:rPr>
                <w:sz w:val="16"/>
                <w:szCs w:val="16"/>
              </w:rPr>
              <w:t>/</w:t>
            </w:r>
            <w:r w:rsidR="00F3295D" w:rsidRPr="004C1BAB">
              <w:rPr>
                <w:sz w:val="16"/>
                <w:szCs w:val="16"/>
              </w:rPr>
              <w:t>OnderhandseAkte</w:t>
            </w:r>
            <w:r w:rsidR="00F3295D">
              <w:rPr>
                <w:sz w:val="16"/>
                <w:szCs w:val="16"/>
              </w:rPr>
              <w:t>/</w:t>
            </w:r>
            <w:r w:rsidR="00F3295D" w:rsidRPr="00F3295D">
              <w:rPr>
                <w:sz w:val="16"/>
                <w:szCs w:val="16"/>
              </w:rPr>
              <w:t>datum</w:t>
            </w:r>
          </w:p>
          <w:p w14:paraId="33484D86" w14:textId="77777777" w:rsidR="00E753EC" w:rsidRDefault="004A21BD" w:rsidP="00E753EC">
            <w:pPr>
              <w:rPr>
                <w:b/>
              </w:rPr>
            </w:pPr>
            <w:r>
              <w:rPr>
                <w:b/>
              </w:rPr>
              <w:t>Bij verplichte keuzetekst</w:t>
            </w:r>
            <w:r w:rsidR="00DC658D">
              <w:rPr>
                <w:b/>
              </w:rPr>
              <w:t xml:space="preserve"> 2</w:t>
            </w:r>
            <w:r w:rsidR="00E753EC" w:rsidRPr="00895041">
              <w:rPr>
                <w:b/>
              </w:rPr>
              <w:t>:</w:t>
            </w:r>
          </w:p>
          <w:p w14:paraId="77D2E2CC" w14:textId="77777777"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14:paraId="70539322" w14:textId="77777777"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14:paraId="51407643" w14:textId="77777777" w:rsidR="00212F93" w:rsidRPr="00895041" w:rsidRDefault="00212F93" w:rsidP="00212F93">
            <w:pPr>
              <w:rPr>
                <w:u w:val="single"/>
              </w:rPr>
            </w:pPr>
            <w:r w:rsidRPr="00895041">
              <w:rPr>
                <w:u w:val="single"/>
              </w:rPr>
              <w:t>Mapping:</w:t>
            </w:r>
          </w:p>
          <w:p w14:paraId="3105CC5F" w14:textId="77777777" w:rsidR="00212F93" w:rsidRDefault="00BD038D" w:rsidP="00212F93">
            <w:pPr>
              <w:rPr>
                <w:sz w:val="16"/>
                <w:szCs w:val="16"/>
              </w:rPr>
            </w:pPr>
            <w:r>
              <w:rPr>
                <w:sz w:val="16"/>
                <w:szCs w:val="16"/>
              </w:rPr>
              <w:t>.</w:t>
            </w:r>
            <w:r w:rsidR="00212F93" w:rsidRPr="002A20D1">
              <w:rPr>
                <w:sz w:val="16"/>
                <w:szCs w:val="16"/>
              </w:rPr>
              <w:t>/</w:t>
            </w:r>
            <w:r w:rsidR="00212F93" w:rsidRPr="00662BBD">
              <w:rPr>
                <w:sz w:val="16"/>
                <w:szCs w:val="16"/>
              </w:rPr>
              <w:t>vasteHypotheek</w:t>
            </w:r>
            <w:r w:rsidR="00212F93" w:rsidRPr="00FA148A">
              <w:rPr>
                <w:sz w:val="16"/>
                <w:szCs w:val="16"/>
              </w:rPr>
              <w:t>/Offerte/datum</w:t>
            </w:r>
          </w:p>
          <w:p w14:paraId="467E1ECB" w14:textId="77777777" w:rsidR="00BD038D" w:rsidRPr="00FF2620" w:rsidRDefault="00BD038D" w:rsidP="00BD038D">
            <w:pPr>
              <w:rPr>
                <w:sz w:val="16"/>
                <w:szCs w:val="16"/>
              </w:rPr>
            </w:pPr>
            <w:r>
              <w:rPr>
                <w:sz w:val="16"/>
                <w:szCs w:val="16"/>
              </w:rPr>
              <w:t>.</w:t>
            </w:r>
            <w:r w:rsidRPr="00FF2620">
              <w:rPr>
                <w:sz w:val="16"/>
                <w:szCs w:val="16"/>
              </w:rPr>
              <w:t>/vasteHypotheek/Offerte</w:t>
            </w:r>
            <w:r w:rsidR="00610E45">
              <w:rPr>
                <w:sz w:val="16"/>
                <w:szCs w:val="16"/>
              </w:rPr>
              <w:t>Acceptatie</w:t>
            </w:r>
            <w:r w:rsidRPr="00FF2620">
              <w:rPr>
                <w:sz w:val="16"/>
                <w:szCs w:val="16"/>
              </w:rPr>
              <w:t>/datum</w:t>
            </w:r>
          </w:p>
          <w:p w14:paraId="6F703A1E" w14:textId="77777777" w:rsidR="00DC658D" w:rsidRDefault="004A21BD" w:rsidP="00DC658D">
            <w:pPr>
              <w:rPr>
                <w:b/>
              </w:rPr>
            </w:pPr>
            <w:r>
              <w:rPr>
                <w:b/>
              </w:rPr>
              <w:t xml:space="preserve">Bij verplichte keuzetekst </w:t>
            </w:r>
            <w:r w:rsidR="00DC658D">
              <w:rPr>
                <w:b/>
              </w:rPr>
              <w:t>3</w:t>
            </w:r>
            <w:r w:rsidR="00DC658D" w:rsidRPr="00895041">
              <w:rPr>
                <w:b/>
              </w:rPr>
              <w:t>:</w:t>
            </w:r>
          </w:p>
          <w:p w14:paraId="3F729213" w14:textId="77777777" w:rsidR="00DC658D" w:rsidRDefault="00DC658D" w:rsidP="00DC658D">
            <w:pPr>
              <w:spacing w:before="72"/>
            </w:pPr>
            <w:r>
              <w:t xml:space="preserve">De tekst “overeenkomsten” en “respectievelijk” zijn afhankelijk van het aantal data dat volgt. </w:t>
            </w:r>
          </w:p>
          <w:p w14:paraId="295AC270" w14:textId="77777777"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14:paraId="19E20CDF" w14:textId="77777777" w:rsidR="00610E45" w:rsidRPr="00895041" w:rsidRDefault="00610E45" w:rsidP="00610E45">
            <w:pPr>
              <w:rPr>
                <w:u w:val="single"/>
              </w:rPr>
            </w:pPr>
            <w:r w:rsidRPr="00895041">
              <w:rPr>
                <w:u w:val="single"/>
              </w:rPr>
              <w:t>Mapping:</w:t>
            </w:r>
          </w:p>
          <w:p w14:paraId="101473BF"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7BA92AB8" w14:textId="77777777"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Pr>
                <w:sz w:val="16"/>
                <w:szCs w:val="16"/>
              </w:rPr>
              <w:t>Acceptatie</w:t>
            </w:r>
            <w:r w:rsidRPr="00FF2620">
              <w:rPr>
                <w:sz w:val="16"/>
                <w:szCs w:val="16"/>
              </w:rPr>
              <w:t>/datum</w:t>
            </w:r>
          </w:p>
          <w:p w14:paraId="23D8C7DC" w14:textId="77777777" w:rsidR="00CC1BE9" w:rsidRDefault="00CC1BE9" w:rsidP="00610E45">
            <w:pPr>
              <w:rPr>
                <w:sz w:val="16"/>
                <w:szCs w:val="16"/>
              </w:rPr>
            </w:pPr>
          </w:p>
          <w:p w14:paraId="4E7815DE" w14:textId="77777777" w:rsidR="00CC1BE9" w:rsidRDefault="00CC1BE9" w:rsidP="00610E45">
            <w:pPr>
              <w:rPr>
                <w:sz w:val="16"/>
                <w:szCs w:val="16"/>
              </w:rPr>
            </w:pPr>
          </w:p>
          <w:p w14:paraId="6FEBC268" w14:textId="77777777"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14:paraId="428E0B0A"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14:paraId="5E4A50D4" w14:textId="77777777"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14:paraId="640BB8D1"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14:paraId="30BE2808" w14:textId="77777777" w:rsidR="00CC1BE9" w:rsidRDefault="00CC1BE9" w:rsidP="00610E45">
            <w:pPr>
              <w:rPr>
                <w:sz w:val="16"/>
                <w:szCs w:val="16"/>
              </w:rPr>
            </w:pPr>
          </w:p>
          <w:p w14:paraId="0A128949" w14:textId="77777777" w:rsidR="00CC1BE9" w:rsidRPr="00FF2620" w:rsidRDefault="00CC1BE9" w:rsidP="00610E45">
            <w:pPr>
              <w:rPr>
                <w:sz w:val="16"/>
                <w:szCs w:val="16"/>
              </w:rPr>
            </w:pPr>
          </w:p>
          <w:p w14:paraId="042968D9" w14:textId="77777777" w:rsidR="00E753EC" w:rsidRDefault="00E753EC" w:rsidP="001537FB"/>
        </w:tc>
      </w:tr>
    </w:tbl>
    <w:p w14:paraId="21906C4F" w14:textId="77777777" w:rsidR="009F183E" w:rsidRDefault="009F183E" w:rsidP="00145092"/>
    <w:p w14:paraId="3C97E02D" w14:textId="77777777" w:rsidR="003F4543" w:rsidRDefault="003F4543" w:rsidP="00145092">
      <w:r>
        <w:br w:type="page"/>
      </w:r>
    </w:p>
    <w:p w14:paraId="297FF125" w14:textId="77777777" w:rsidR="004D6A6A" w:rsidRDefault="00252B7A" w:rsidP="002A20D1">
      <w:pPr>
        <w:pStyle w:val="Kop3"/>
      </w:pPr>
      <w:bookmarkStart w:id="75" w:name="_Toc519774803"/>
      <w:bookmarkStart w:id="76" w:name="_Toc519776329"/>
      <w:bookmarkStart w:id="77" w:name="_Toc520191666"/>
      <w:bookmarkEnd w:id="75"/>
      <w:bookmarkEnd w:id="76"/>
      <w:r>
        <w:lastRenderedPageBreak/>
        <w:t>Vaste hypotheek teboekgesteld binnenschip</w:t>
      </w:r>
      <w:bookmarkEnd w:id="77"/>
    </w:p>
    <w:p w14:paraId="2C52E744" w14:textId="77777777" w:rsidR="008D186D" w:rsidRDefault="008D186D" w:rsidP="008D186D">
      <w:pPr>
        <w:rPr>
          <w:lang w:val="nl"/>
        </w:rPr>
      </w:pPr>
    </w:p>
    <w:p w14:paraId="037EF8D8" w14:textId="77777777"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14:paraId="391D217A" w14:textId="77777777"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14:paraId="2D9A2934"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14:paraId="2781F99E" w14:textId="77777777" w:rsidTr="00EA3A91">
        <w:tc>
          <w:tcPr>
            <w:tcW w:w="6771" w:type="dxa"/>
            <w:shd w:val="clear" w:color="auto" w:fill="auto"/>
          </w:tcPr>
          <w:p w14:paraId="0E2B683D" w14:textId="77777777"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14:paraId="324AB66A" w14:textId="77777777" w:rsidR="00555CB6" w:rsidRDefault="00555CB6" w:rsidP="00BC1351">
            <w:r>
              <w:t>Verplichte keuzeteks</w:t>
            </w:r>
            <w:r w:rsidR="0004265C">
              <w:t>t</w:t>
            </w:r>
            <w:r>
              <w:t xml:space="preserve"> en vaste tekst.</w:t>
            </w:r>
          </w:p>
          <w:p w14:paraId="7744DA92" w14:textId="77777777"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14:paraId="379BE635" w14:textId="77777777" w:rsidTr="00EA3A91">
        <w:tc>
          <w:tcPr>
            <w:tcW w:w="6771" w:type="dxa"/>
            <w:shd w:val="clear" w:color="auto" w:fill="auto"/>
          </w:tcPr>
          <w:p w14:paraId="4051EF80" w14:textId="77777777"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14:paraId="225DD7D2" w14:textId="77777777" w:rsidR="00BC1351" w:rsidRDefault="00981DD5" w:rsidP="00BC1351">
            <w:r>
              <w:t>Vaste tekst met v</w:t>
            </w:r>
            <w:r w:rsidR="00BC1351">
              <w:t>erplichte keuzetekst waarvan er één moet worden gekozen.</w:t>
            </w:r>
          </w:p>
          <w:p w14:paraId="052D505C" w14:textId="77777777" w:rsidR="00BC1351" w:rsidRDefault="00BC1351" w:rsidP="00BC1351">
            <w:r>
              <w:t>Keuzes zijn:</w:t>
            </w:r>
          </w:p>
          <w:p w14:paraId="36708E52" w14:textId="77777777"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1710C2C6" w14:textId="77777777"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90CD761" w14:textId="77777777"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CAF9FF1" w14:textId="77777777" w:rsidR="008D5A8A" w:rsidRPr="00FF2620" w:rsidRDefault="008D5A8A" w:rsidP="004C1BAB"/>
          <w:p w14:paraId="7897DC8E" w14:textId="77777777" w:rsidR="008D5A8A" w:rsidRPr="00A860A2" w:rsidRDefault="008D5A8A" w:rsidP="008D5A8A">
            <w:r>
              <w:t>De vaste tekst volgt direct achter de gekozen keuzetekst.</w:t>
            </w:r>
          </w:p>
          <w:p w14:paraId="74F52519" w14:textId="77777777" w:rsidR="00BC1351" w:rsidRDefault="00BC1351" w:rsidP="00BC1351"/>
          <w:p w14:paraId="7B9D3779" w14:textId="77777777" w:rsidR="00BC1351" w:rsidRDefault="00BC1351" w:rsidP="00BC1351">
            <w:pPr>
              <w:rPr>
                <w:b/>
              </w:rPr>
            </w:pPr>
            <w:r w:rsidRPr="00FF2620">
              <w:rPr>
                <w:b/>
              </w:rPr>
              <w:t>Keuze 1:</w:t>
            </w:r>
          </w:p>
          <w:p w14:paraId="596625DA" w14:textId="77777777" w:rsidR="00BC1351" w:rsidRDefault="00BC1351" w:rsidP="00BC1351">
            <w:pPr>
              <w:spacing w:before="72"/>
            </w:pPr>
            <w:r>
              <w:t xml:space="preserve">De teksten “akten” en “respectievelijk” zijn afhankelijk van het aantal data dat volgt. </w:t>
            </w:r>
          </w:p>
          <w:p w14:paraId="3EC6F0A4" w14:textId="77777777" w:rsidR="00BC1351" w:rsidRDefault="00BC1351" w:rsidP="00BC1351">
            <w:r>
              <w:t>Als er 1 datum volgt, dan wordt de tekst “akte” getoond, anders de tekst “akten”. De tekst “respectievelijk” wordt alleen getoond als er meerdere data aanwezig zijn.</w:t>
            </w:r>
          </w:p>
          <w:p w14:paraId="710A9240" w14:textId="77777777" w:rsidR="00BC1351" w:rsidRPr="00895041" w:rsidRDefault="00BC1351" w:rsidP="00BC1351">
            <w:pPr>
              <w:rPr>
                <w:u w:val="single"/>
              </w:rPr>
            </w:pPr>
            <w:r w:rsidRPr="00895041">
              <w:rPr>
                <w:u w:val="single"/>
              </w:rPr>
              <w:t>Mapping:</w:t>
            </w:r>
          </w:p>
          <w:p w14:paraId="3D9996D0" w14:textId="77777777" w:rsidR="00BC1351" w:rsidRDefault="00BC1351" w:rsidP="00BC1351">
            <w:pPr>
              <w:spacing w:line="240" w:lineRule="auto"/>
              <w:rPr>
                <w:sz w:val="16"/>
                <w:szCs w:val="16"/>
              </w:rPr>
            </w:pPr>
            <w:r>
              <w:rPr>
                <w:sz w:val="16"/>
                <w:szCs w:val="16"/>
              </w:rPr>
              <w:t>.</w:t>
            </w:r>
            <w:r w:rsidRPr="00FF2620">
              <w:rPr>
                <w:sz w:val="16"/>
                <w:szCs w:val="16"/>
              </w:rPr>
              <w:t>/vasteHypotheek</w:t>
            </w:r>
            <w:r>
              <w:rPr>
                <w:sz w:val="16"/>
                <w:szCs w:val="16"/>
              </w:rPr>
              <w:t>/</w:t>
            </w:r>
            <w:r w:rsidRPr="00FF2620">
              <w:rPr>
                <w:sz w:val="16"/>
                <w:szCs w:val="16"/>
              </w:rPr>
              <w:t>OnderhandseAkte</w:t>
            </w:r>
            <w:r>
              <w:rPr>
                <w:sz w:val="16"/>
                <w:szCs w:val="16"/>
              </w:rPr>
              <w:t>/</w:t>
            </w:r>
            <w:r w:rsidRPr="00F3295D">
              <w:rPr>
                <w:sz w:val="16"/>
                <w:szCs w:val="16"/>
              </w:rPr>
              <w:t>datum</w:t>
            </w:r>
          </w:p>
          <w:p w14:paraId="483B8340" w14:textId="77777777" w:rsidR="00BC1351" w:rsidRDefault="00BC1351" w:rsidP="00BC1351">
            <w:pPr>
              <w:rPr>
                <w:b/>
              </w:rPr>
            </w:pPr>
            <w:r>
              <w:rPr>
                <w:b/>
              </w:rPr>
              <w:t>Keuze 2</w:t>
            </w:r>
            <w:r w:rsidRPr="00895041">
              <w:rPr>
                <w:b/>
              </w:rPr>
              <w:t>:</w:t>
            </w:r>
          </w:p>
          <w:p w14:paraId="2E27185A" w14:textId="77777777" w:rsidR="00BC1351" w:rsidRDefault="00BC1351" w:rsidP="00BC1351">
            <w:pPr>
              <w:spacing w:before="72"/>
            </w:pPr>
            <w:r>
              <w:t xml:space="preserve">De teksten “offertes”, “overeenkomsten” en “respectievelijk” zijn afhankelijk van het aantal data dat volgt. </w:t>
            </w:r>
          </w:p>
          <w:p w14:paraId="2CDDEFF7" w14:textId="77777777"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14:paraId="594BA435" w14:textId="77777777" w:rsidR="00BC1351" w:rsidRPr="00895041" w:rsidRDefault="00BC1351" w:rsidP="00BC1351">
            <w:pPr>
              <w:rPr>
                <w:u w:val="single"/>
              </w:rPr>
            </w:pPr>
            <w:r w:rsidRPr="00895041">
              <w:rPr>
                <w:u w:val="single"/>
              </w:rPr>
              <w:t>Mapping:</w:t>
            </w:r>
          </w:p>
          <w:p w14:paraId="45E7580D" w14:textId="77777777" w:rsidR="00BC1351" w:rsidRDefault="00BC1351" w:rsidP="00BC1351">
            <w:pPr>
              <w:rPr>
                <w:sz w:val="16"/>
                <w:szCs w:val="16"/>
              </w:rPr>
            </w:pPr>
            <w:r>
              <w:rPr>
                <w:sz w:val="16"/>
                <w:szCs w:val="16"/>
              </w:rPr>
              <w:t>.</w:t>
            </w:r>
            <w:r w:rsidRPr="002A20D1">
              <w:rPr>
                <w:sz w:val="16"/>
                <w:szCs w:val="16"/>
              </w:rPr>
              <w:t>/</w:t>
            </w:r>
            <w:r w:rsidRPr="00662BBD">
              <w:rPr>
                <w:sz w:val="16"/>
                <w:szCs w:val="16"/>
              </w:rPr>
              <w:t>vasteHypotheek</w:t>
            </w:r>
            <w:r w:rsidRPr="00FF2620">
              <w:rPr>
                <w:sz w:val="16"/>
                <w:szCs w:val="16"/>
              </w:rPr>
              <w:t>/Offerte/datum</w:t>
            </w:r>
          </w:p>
          <w:p w14:paraId="5729B98C" w14:textId="77777777" w:rsidR="00BC1351" w:rsidRPr="00FF2620" w:rsidRDefault="00BC1351" w:rsidP="00BC1351">
            <w:pPr>
              <w:rPr>
                <w:sz w:val="16"/>
                <w:szCs w:val="16"/>
              </w:rPr>
            </w:pPr>
            <w:r>
              <w:rPr>
                <w:sz w:val="16"/>
                <w:szCs w:val="16"/>
              </w:rPr>
              <w:t>.</w:t>
            </w:r>
            <w:r w:rsidRPr="00FF2620">
              <w:rPr>
                <w:sz w:val="16"/>
                <w:szCs w:val="16"/>
              </w:rPr>
              <w:t>/vasteHypotheek/Offerte</w:t>
            </w:r>
            <w:r>
              <w:rPr>
                <w:sz w:val="16"/>
                <w:szCs w:val="16"/>
              </w:rPr>
              <w:t>Acceptatie</w:t>
            </w:r>
            <w:r w:rsidRPr="00FF2620">
              <w:rPr>
                <w:sz w:val="16"/>
                <w:szCs w:val="16"/>
              </w:rPr>
              <w:t>/datum</w:t>
            </w:r>
          </w:p>
          <w:p w14:paraId="76C00CFE" w14:textId="77777777" w:rsidR="00BC1351" w:rsidRDefault="00BC1351" w:rsidP="00BC1351">
            <w:pPr>
              <w:rPr>
                <w:b/>
              </w:rPr>
            </w:pPr>
            <w:r>
              <w:rPr>
                <w:b/>
              </w:rPr>
              <w:t>Keuze 3</w:t>
            </w:r>
            <w:r w:rsidRPr="00895041">
              <w:rPr>
                <w:b/>
              </w:rPr>
              <w:t>:</w:t>
            </w:r>
          </w:p>
          <w:p w14:paraId="40BF6402" w14:textId="77777777" w:rsidR="00BC1351" w:rsidRDefault="00BC1351" w:rsidP="00BC1351">
            <w:pPr>
              <w:spacing w:before="72"/>
            </w:pPr>
            <w:r>
              <w:t xml:space="preserve">De tekst “overeenkomsten” en “respectievelijk” zijn afhankelijk van het aantal data dat volgt. </w:t>
            </w:r>
          </w:p>
          <w:p w14:paraId="096C84C2" w14:textId="77777777"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14:paraId="232DCCC3" w14:textId="77777777" w:rsidR="00BC1351" w:rsidRPr="00895041" w:rsidRDefault="00BC1351" w:rsidP="00BC1351">
            <w:pPr>
              <w:rPr>
                <w:u w:val="single"/>
              </w:rPr>
            </w:pPr>
            <w:r w:rsidRPr="00895041">
              <w:rPr>
                <w:u w:val="single"/>
              </w:rPr>
              <w:t>Mapping:</w:t>
            </w:r>
          </w:p>
          <w:p w14:paraId="2F1516DA" w14:textId="77777777" w:rsidR="00BC1351" w:rsidRDefault="00BC1351" w:rsidP="00BC1351">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14:paraId="571A8402" w14:textId="77777777" w:rsidR="00BC1351" w:rsidRDefault="00BC1351" w:rsidP="00A66677">
            <w:pPr>
              <w:tabs>
                <w:tab w:val="left" w:pos="4600"/>
              </w:tabs>
              <w:rPr>
                <w:sz w:val="16"/>
                <w:szCs w:val="16"/>
              </w:rPr>
            </w:pPr>
            <w:r>
              <w:rPr>
                <w:sz w:val="16"/>
                <w:szCs w:val="16"/>
              </w:rPr>
              <w:t>.</w:t>
            </w:r>
            <w:r w:rsidRPr="00FF2620">
              <w:rPr>
                <w:sz w:val="16"/>
                <w:szCs w:val="16"/>
              </w:rPr>
              <w:t>/</w:t>
            </w:r>
            <w:r>
              <w:rPr>
                <w:sz w:val="16"/>
                <w:szCs w:val="16"/>
              </w:rPr>
              <w:t>vasteHypotheek</w:t>
            </w:r>
            <w:r w:rsidRPr="00FF2620">
              <w:rPr>
                <w:sz w:val="16"/>
                <w:szCs w:val="16"/>
              </w:rPr>
              <w:t>/</w:t>
            </w:r>
            <w:r w:rsidRPr="00610E45">
              <w:rPr>
                <w:sz w:val="16"/>
                <w:szCs w:val="16"/>
              </w:rPr>
              <w:t>Financieringsvoorstel</w:t>
            </w:r>
            <w:r>
              <w:rPr>
                <w:sz w:val="16"/>
                <w:szCs w:val="16"/>
              </w:rPr>
              <w:t>Acceptatie</w:t>
            </w:r>
            <w:r w:rsidRPr="00FF2620">
              <w:rPr>
                <w:sz w:val="16"/>
                <w:szCs w:val="16"/>
              </w:rPr>
              <w:t>/datum</w:t>
            </w:r>
            <w:r w:rsidR="004F67D7">
              <w:rPr>
                <w:sz w:val="16"/>
                <w:szCs w:val="16"/>
              </w:rPr>
              <w:tab/>
            </w:r>
          </w:p>
          <w:p w14:paraId="2F472043" w14:textId="77777777" w:rsidR="004F67D7" w:rsidRDefault="004F67D7" w:rsidP="00A66677">
            <w:pPr>
              <w:tabs>
                <w:tab w:val="left" w:pos="4600"/>
              </w:tabs>
              <w:rPr>
                <w:sz w:val="16"/>
                <w:szCs w:val="16"/>
              </w:rPr>
            </w:pPr>
          </w:p>
          <w:p w14:paraId="56AD7485" w14:textId="77777777" w:rsidR="004F67D7" w:rsidRPr="00A66677" w:rsidRDefault="004F67D7" w:rsidP="004F67D7">
            <w:pPr>
              <w:tabs>
                <w:tab w:val="left" w:pos="4600"/>
              </w:tabs>
              <w:rPr>
                <w:szCs w:val="18"/>
              </w:rPr>
            </w:pPr>
            <w:r w:rsidRPr="00A66677">
              <w:rPr>
                <w:szCs w:val="18"/>
              </w:rPr>
              <w:t>Indien er 2 data zijn, worden deze gescheiden door ‘en’:</w:t>
            </w:r>
          </w:p>
          <w:p w14:paraId="575BE569" w14:textId="77777777" w:rsidR="004F67D7" w:rsidRPr="00A66677" w:rsidRDefault="004F67D7" w:rsidP="004F67D7">
            <w:pPr>
              <w:tabs>
                <w:tab w:val="left" w:pos="4600"/>
              </w:tabs>
              <w:rPr>
                <w:szCs w:val="18"/>
              </w:rPr>
            </w:pPr>
            <w:r w:rsidRPr="00A66677">
              <w:rPr>
                <w:szCs w:val="18"/>
              </w:rPr>
              <w:t xml:space="preserve">        - datum en datum,</w:t>
            </w:r>
          </w:p>
          <w:p w14:paraId="7B7CD7D7" w14:textId="77777777"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14:paraId="7F71461E" w14:textId="77777777" w:rsidR="00B3612E" w:rsidRPr="00B3612E" w:rsidRDefault="004F67D7" w:rsidP="00A66677">
            <w:pPr>
              <w:tabs>
                <w:tab w:val="left" w:pos="4600"/>
              </w:tabs>
            </w:pPr>
            <w:r w:rsidRPr="00A66677">
              <w:rPr>
                <w:szCs w:val="18"/>
              </w:rPr>
              <w:t xml:space="preserve">        - datum, datum en datum,</w:t>
            </w:r>
          </w:p>
        </w:tc>
      </w:tr>
      <w:tr w:rsidR="004D6A6A" w:rsidRPr="00343045" w14:paraId="2E742970" w14:textId="77777777" w:rsidTr="00EA3A91">
        <w:tc>
          <w:tcPr>
            <w:tcW w:w="6771" w:type="dxa"/>
            <w:shd w:val="clear" w:color="auto" w:fill="auto"/>
          </w:tcPr>
          <w:p w14:paraId="72DB5C16" w14:textId="77777777"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6468BA37" w14:textId="77777777" w:rsidR="00490C1F"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00800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p>
          <w:p w14:paraId="20BCC47F" w14:textId="77777777"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sidRPr="004C1BAB">
              <w:rPr>
                <w:rFonts w:cs="Arial"/>
                <w:color w:val="FF0000"/>
                <w:sz w:val="20"/>
              </w:rPr>
              <w:t>Wie de debiteur is, staat hierna</w:t>
            </w:r>
          </w:p>
          <w:p w14:paraId="04CB00ED" w14:textId="77777777"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14:paraId="7AEF2DD4" w14:textId="77777777" w:rsidR="00CF08D4" w:rsidRDefault="00CF08D4" w:rsidP="00CF08D4">
            <w:r>
              <w:lastRenderedPageBreak/>
              <w:t>Verplichte keuzeteksten waarbij van de 2 mogelijkheden er minimaal één moet worden gekozen. De nummering is niet gerelateerd aan de teksten, dus oplopend nummeren vanaf 1.</w:t>
            </w:r>
          </w:p>
          <w:p w14:paraId="44BE24E3" w14:textId="77777777" w:rsidR="00CF08D4" w:rsidRDefault="00CF08D4" w:rsidP="00CF08D4"/>
          <w:p w14:paraId="4D99F081" w14:textId="77777777" w:rsidR="00CF08D4" w:rsidRDefault="00CF08D4" w:rsidP="00CF08D4">
            <w:r>
              <w:lastRenderedPageBreak/>
              <w:t>De laatst gekozen keuzetekst wordt afgesloten met een ‘.’, de eventuele andere(n) met een ‘;’.</w:t>
            </w:r>
          </w:p>
          <w:p w14:paraId="25AC6F1D" w14:textId="77777777" w:rsidR="00CF08D4" w:rsidRDefault="00CF08D4" w:rsidP="00CF08D4"/>
          <w:p w14:paraId="632F74BD" w14:textId="77777777" w:rsidR="00CF08D4" w:rsidRPr="00124E96" w:rsidRDefault="00CF08D4" w:rsidP="00CF08D4">
            <w:r w:rsidRPr="00124E96">
              <w:t xml:space="preserve">De eerste keuzetekst wordt getoond wanneer er gegevens zijn ingevuld in </w:t>
            </w:r>
          </w:p>
          <w:p w14:paraId="2E9E6242" w14:textId="77777777" w:rsidR="00CF08D4" w:rsidRPr="00124E96" w:rsidRDefault="00CF08D4" w:rsidP="00CF08D4">
            <w:r w:rsidRPr="00124E96">
              <w:t>./</w:t>
            </w:r>
            <w:r w:rsidR="00B52678">
              <w:t>G</w:t>
            </w:r>
            <w:r w:rsidRPr="00124E96">
              <w:t>eldleningen</w:t>
            </w:r>
            <w:r>
              <w:t>InclRente</w:t>
            </w:r>
          </w:p>
          <w:p w14:paraId="0D2C5186" w14:textId="77777777" w:rsidR="00CF08D4" w:rsidRPr="00124E96" w:rsidRDefault="00CF08D4" w:rsidP="00CF08D4">
            <w:r w:rsidRPr="00124E96">
              <w:t>De tweede keuzetekst wordt getoond wanneer er gegevens zijn ingevuld in</w:t>
            </w:r>
          </w:p>
          <w:p w14:paraId="78404975" w14:textId="77777777" w:rsidR="00CF08D4" w:rsidRDefault="00CF08D4" w:rsidP="00CF08D4">
            <w:r w:rsidRPr="00124E96">
              <w:t>./</w:t>
            </w:r>
            <w:r w:rsidR="00B52678">
              <w:t>K</w:t>
            </w:r>
            <w:r w:rsidRPr="00124E96">
              <w:t>redieten</w:t>
            </w:r>
            <w:r>
              <w:t>InclRente</w:t>
            </w:r>
          </w:p>
          <w:p w14:paraId="554F0E28" w14:textId="77777777" w:rsidR="005C20A5" w:rsidRPr="00124E96" w:rsidRDefault="005C20A5" w:rsidP="00CF08D4"/>
          <w:p w14:paraId="54DEE9B9" w14:textId="77777777" w:rsidR="005C20A5" w:rsidRDefault="005C20A5" w:rsidP="005C20A5">
            <w:r>
              <w:t>De vaste tekst volgt direct achter de gekozen keuzetekst.</w:t>
            </w:r>
          </w:p>
          <w:p w14:paraId="06B94C35" w14:textId="77777777" w:rsidR="00D32FB7" w:rsidRPr="00A860A2" w:rsidRDefault="00D32FB7" w:rsidP="005C20A5"/>
          <w:p w14:paraId="0DAD333F" w14:textId="77777777"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14:paraId="4893AEE2" w14:textId="77777777" w:rsidR="00CF08D4" w:rsidRDefault="00CF08D4" w:rsidP="00CF08D4">
            <w:pPr>
              <w:spacing w:before="72"/>
            </w:pPr>
            <w:r>
              <w:t xml:space="preserve">De teksten “geldleningen” en “respectievelijk” zijn afhankelijk van het aantal bedragen dat volgt. </w:t>
            </w:r>
          </w:p>
          <w:p w14:paraId="64A8FA60" w14:textId="77777777" w:rsidR="00CF08D4" w:rsidRDefault="00CF08D4" w:rsidP="00CF08D4">
            <w:pPr>
              <w:spacing w:before="72"/>
            </w:pPr>
            <w:r>
              <w:t>Als er 1 bedrag volgt, dan wordt de tekst “geldlening” getoond, anders de tekst “geldleningen”. De tekst “respectievelijk” wordt alleen getoond als er meerdere bedragen aanwezig zijn.</w:t>
            </w:r>
          </w:p>
          <w:p w14:paraId="419A32C1"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14:paraId="5399F5F2" w14:textId="77777777"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14:paraId="547D2AF7" w14:textId="77777777" w:rsidR="00CF08D4" w:rsidRPr="00EA3A91" w:rsidRDefault="00CF08D4" w:rsidP="00CF08D4">
            <w:pPr>
              <w:spacing w:line="240" w:lineRule="auto"/>
              <w:rPr>
                <w:sz w:val="16"/>
                <w:szCs w:val="16"/>
              </w:rPr>
            </w:pPr>
            <w:r w:rsidRPr="00EA3A91">
              <w:rPr>
                <w:sz w:val="16"/>
                <w:szCs w:val="16"/>
              </w:rPr>
              <w:tab/>
              <w:t>./som</w:t>
            </w:r>
          </w:p>
          <w:p w14:paraId="60E62EB4" w14:textId="77777777" w:rsidR="00CF08D4" w:rsidRDefault="00CF08D4" w:rsidP="00CF08D4">
            <w:pPr>
              <w:spacing w:line="240" w:lineRule="auto"/>
              <w:rPr>
                <w:sz w:val="16"/>
                <w:szCs w:val="16"/>
              </w:rPr>
            </w:pPr>
            <w:r w:rsidRPr="00EA3A91">
              <w:rPr>
                <w:sz w:val="16"/>
                <w:szCs w:val="16"/>
              </w:rPr>
              <w:tab/>
              <w:t>./valuta</w:t>
            </w:r>
          </w:p>
          <w:p w14:paraId="799A9B95" w14:textId="77777777" w:rsidR="00CF08D4" w:rsidRDefault="00CF08D4" w:rsidP="00CF08D4">
            <w:pPr>
              <w:spacing w:line="240" w:lineRule="auto"/>
              <w:rPr>
                <w:sz w:val="16"/>
                <w:szCs w:val="16"/>
              </w:rPr>
            </w:pPr>
          </w:p>
          <w:p w14:paraId="3B4FAE6C"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14:paraId="7AE3327B" w14:textId="77777777"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7914A34C" w14:textId="77777777" w:rsidR="00CF08D4" w:rsidRDefault="00CF08D4" w:rsidP="00CF08D4">
            <w:pPr>
              <w:spacing w:line="240" w:lineRule="auto"/>
              <w:rPr>
                <w:sz w:val="16"/>
                <w:szCs w:val="16"/>
              </w:rPr>
            </w:pPr>
            <w:r w:rsidRPr="00EA3A91">
              <w:rPr>
                <w:sz w:val="16"/>
                <w:szCs w:val="16"/>
              </w:rPr>
              <w:tab/>
              <w:t>./</w:t>
            </w:r>
            <w:r w:rsidR="00426CA3">
              <w:rPr>
                <w:sz w:val="16"/>
                <w:szCs w:val="16"/>
              </w:rPr>
              <w:t>percentage</w:t>
            </w:r>
          </w:p>
          <w:p w14:paraId="27C99C50"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7C7E6CB8" w14:textId="77777777"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rente/VervalDatum</w:t>
            </w:r>
          </w:p>
          <w:p w14:paraId="191DCFDF" w14:textId="77777777" w:rsidR="00426CA3" w:rsidRDefault="00426CA3" w:rsidP="00426CA3">
            <w:pPr>
              <w:spacing w:line="240" w:lineRule="auto"/>
              <w:rPr>
                <w:sz w:val="16"/>
                <w:szCs w:val="16"/>
              </w:rPr>
            </w:pPr>
            <w:r>
              <w:rPr>
                <w:sz w:val="16"/>
                <w:szCs w:val="16"/>
              </w:rPr>
              <w:tab/>
              <w:t>./datum</w:t>
            </w:r>
          </w:p>
          <w:p w14:paraId="27BC6FC3" w14:textId="77777777" w:rsidR="00426CA3" w:rsidRDefault="00426CA3" w:rsidP="00426CA3">
            <w:pPr>
              <w:spacing w:line="240" w:lineRule="auto"/>
              <w:rPr>
                <w:sz w:val="16"/>
                <w:szCs w:val="16"/>
              </w:rPr>
            </w:pPr>
          </w:p>
          <w:p w14:paraId="031845D7"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553BECD8" w14:textId="77777777"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rente/EerstVervalDatum</w:t>
            </w:r>
          </w:p>
          <w:p w14:paraId="76FA0CF5" w14:textId="77777777" w:rsidR="00426CA3" w:rsidRPr="00EA3A91" w:rsidRDefault="00426CA3" w:rsidP="00426CA3">
            <w:pPr>
              <w:spacing w:line="240" w:lineRule="auto"/>
              <w:rPr>
                <w:sz w:val="16"/>
                <w:szCs w:val="16"/>
              </w:rPr>
            </w:pPr>
            <w:r>
              <w:rPr>
                <w:sz w:val="16"/>
                <w:szCs w:val="16"/>
              </w:rPr>
              <w:tab/>
              <w:t>./datum</w:t>
            </w:r>
          </w:p>
          <w:p w14:paraId="71D018D3" w14:textId="77777777"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14:paraId="57554060" w14:textId="77777777" w:rsidR="00CF08D4" w:rsidRDefault="00CF08D4" w:rsidP="00CF08D4">
            <w:pPr>
              <w:spacing w:before="72"/>
            </w:pPr>
            <w:r>
              <w:t xml:space="preserve">De teksten “kredieten” en “respectievelijk” zijn afhankelijk van het aantal bedragen dat volgt. </w:t>
            </w:r>
          </w:p>
          <w:p w14:paraId="7C93881A" w14:textId="77777777" w:rsidR="00CF08D4" w:rsidRDefault="00CF08D4" w:rsidP="00CF08D4">
            <w:pPr>
              <w:spacing w:before="72"/>
            </w:pPr>
            <w:r>
              <w:t>Als er 1 bedrag volgt, dan wordt de tekst “krediet” getoond, anders de tekst “kredieten”. De tekst “respectievelijk” wordt alleen getoond als er meerdere bedragen aanwezig zijn.</w:t>
            </w:r>
          </w:p>
          <w:p w14:paraId="42D9367F" w14:textId="77777777"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14:paraId="220C7317" w14:textId="77777777"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14:paraId="52A801BC" w14:textId="77777777"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14:paraId="125774F9" w14:textId="77777777" w:rsidR="00CF08D4" w:rsidRPr="001537FB" w:rsidRDefault="00CF08D4" w:rsidP="00CF08D4">
            <w:pPr>
              <w:spacing w:line="240" w:lineRule="auto"/>
              <w:rPr>
                <w:sz w:val="16"/>
                <w:szCs w:val="16"/>
              </w:rPr>
            </w:pPr>
            <w:r w:rsidRPr="001537FB">
              <w:rPr>
                <w:sz w:val="16"/>
                <w:szCs w:val="16"/>
              </w:rPr>
              <w:tab/>
              <w:t>./som</w:t>
            </w:r>
          </w:p>
          <w:p w14:paraId="402F289C" w14:textId="77777777"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14:paraId="6C35AC54" w14:textId="77777777" w:rsidR="00CF381D" w:rsidRDefault="00CF381D" w:rsidP="00CF08D4">
            <w:pPr>
              <w:spacing w:line="240" w:lineRule="auto"/>
              <w:rPr>
                <w:sz w:val="16"/>
                <w:szCs w:val="16"/>
              </w:rPr>
            </w:pPr>
          </w:p>
          <w:p w14:paraId="6221138A"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14:paraId="29F78D3F"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18F263E2" w14:textId="77777777" w:rsidR="00CF381D" w:rsidRDefault="00CF381D" w:rsidP="00CF381D">
            <w:pPr>
              <w:spacing w:line="240" w:lineRule="auto"/>
              <w:rPr>
                <w:sz w:val="16"/>
                <w:szCs w:val="16"/>
              </w:rPr>
            </w:pPr>
            <w:r w:rsidRPr="00EA3A91">
              <w:rPr>
                <w:sz w:val="16"/>
                <w:szCs w:val="16"/>
              </w:rPr>
              <w:tab/>
              <w:t>./</w:t>
            </w:r>
            <w:r>
              <w:rPr>
                <w:sz w:val="16"/>
                <w:szCs w:val="16"/>
              </w:rPr>
              <w:t>percentage</w:t>
            </w:r>
          </w:p>
          <w:p w14:paraId="25EE9F35"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4E5E8061"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rente/VervalDatum</w:t>
            </w:r>
          </w:p>
          <w:p w14:paraId="1A6FF80F" w14:textId="77777777" w:rsidR="00CF381D" w:rsidRDefault="00CF381D" w:rsidP="00CF381D">
            <w:pPr>
              <w:spacing w:line="240" w:lineRule="auto"/>
              <w:rPr>
                <w:sz w:val="16"/>
                <w:szCs w:val="16"/>
              </w:rPr>
            </w:pPr>
            <w:r>
              <w:rPr>
                <w:sz w:val="16"/>
                <w:szCs w:val="16"/>
              </w:rPr>
              <w:tab/>
              <w:t>./datum</w:t>
            </w:r>
          </w:p>
          <w:p w14:paraId="548C23BA" w14:textId="77777777" w:rsidR="00CF381D" w:rsidRDefault="00CF381D" w:rsidP="00CF381D">
            <w:pPr>
              <w:spacing w:line="240" w:lineRule="auto"/>
              <w:rPr>
                <w:sz w:val="16"/>
                <w:szCs w:val="16"/>
              </w:rPr>
            </w:pPr>
          </w:p>
          <w:p w14:paraId="1F436CF7"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78B803C3"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rente/EerstVervalDatum</w:t>
            </w:r>
          </w:p>
          <w:p w14:paraId="46754D58" w14:textId="77777777" w:rsidR="00CF381D" w:rsidRPr="00EA3A91" w:rsidRDefault="00CF381D" w:rsidP="00CF381D">
            <w:pPr>
              <w:spacing w:line="240" w:lineRule="auto"/>
              <w:rPr>
                <w:sz w:val="16"/>
                <w:szCs w:val="16"/>
              </w:rPr>
            </w:pPr>
            <w:r>
              <w:rPr>
                <w:sz w:val="16"/>
                <w:szCs w:val="16"/>
              </w:rPr>
              <w:tab/>
              <w:t>./datum</w:t>
            </w:r>
          </w:p>
          <w:p w14:paraId="1D250C67" w14:textId="77777777" w:rsidR="00CF381D" w:rsidRPr="00FF2620" w:rsidRDefault="00CF381D" w:rsidP="00CF08D4">
            <w:pPr>
              <w:spacing w:line="240" w:lineRule="auto"/>
              <w:rPr>
                <w:sz w:val="16"/>
                <w:szCs w:val="16"/>
              </w:rPr>
            </w:pPr>
          </w:p>
          <w:p w14:paraId="31598052" w14:textId="77777777"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14:paraId="519C8668" w14:textId="77777777"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14:paraId="7CDD1B98" w14:textId="77777777"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14:paraId="497891ED" w14:textId="77777777"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14:paraId="318306BE" w14:textId="77777777"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14:paraId="0AA6721B" w14:textId="77777777" w:rsidR="00D90EB7" w:rsidRPr="00EA3A91" w:rsidRDefault="00D90EB7" w:rsidP="00EA3A91">
            <w:pPr>
              <w:spacing w:line="240" w:lineRule="auto"/>
              <w:rPr>
                <w:sz w:val="16"/>
                <w:szCs w:val="16"/>
              </w:rPr>
            </w:pPr>
          </w:p>
        </w:tc>
      </w:tr>
    </w:tbl>
    <w:p w14:paraId="396666EF" w14:textId="77777777" w:rsidR="00B954FA" w:rsidRDefault="00B954FA"/>
    <w:p w14:paraId="2887AFF9" w14:textId="77777777" w:rsidR="00B954FA" w:rsidRDefault="00B954FA"/>
    <w:p w14:paraId="7876B26E" w14:textId="77777777" w:rsidR="00B954FA" w:rsidRDefault="00B954FA"/>
    <w:p w14:paraId="7CA81108" w14:textId="77777777" w:rsidR="00B954FA" w:rsidRDefault="00B954FA" w:rsidP="004C1BAB">
      <w:pPr>
        <w:pStyle w:val="Kop2"/>
      </w:pPr>
      <w:bookmarkStart w:id="78" w:name="_Toc520191667"/>
      <w:r>
        <w:t>Opeisbaarheid</w:t>
      </w:r>
      <w:bookmarkEnd w:id="78"/>
    </w:p>
    <w:p w14:paraId="56A24F79" w14:textId="77777777" w:rsidR="00B954FA" w:rsidRDefault="00B954FA"/>
    <w:p w14:paraId="2BCFC0A1" w14:textId="77777777"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14:paraId="79541F0A" w14:textId="77777777" w:rsidTr="00EA3A91">
        <w:tc>
          <w:tcPr>
            <w:tcW w:w="6771" w:type="dxa"/>
            <w:shd w:val="clear" w:color="auto" w:fill="auto"/>
          </w:tcPr>
          <w:p w14:paraId="5C1DBB0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14:paraId="7B9BD905"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14:paraId="24E195D8" w14:textId="77777777"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14:paraId="7D3E5136" w14:textId="77777777"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14:paraId="5ABE8B56"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14:paraId="5AF452DC"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14:paraId="6A1B9BFC" w14:textId="77777777"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14:paraId="403BF92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14:paraId="57D10DA6"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14:paraId="0A058F05"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14:paraId="124C7402"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14:paraId="1A0B2541" w14:textId="77777777"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14:paraId="38A0EEC1" w14:textId="77777777"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10F4282D" w14:textId="77777777"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14:paraId="01B5F375" w14:textId="77777777" w:rsidR="00BD7AE6" w:rsidRDefault="00BD7AE6" w:rsidP="00A7152A">
            <w:pPr>
              <w:rPr>
                <w:szCs w:val="18"/>
              </w:rPr>
            </w:pPr>
          </w:p>
          <w:p w14:paraId="3C499051" w14:textId="77777777" w:rsidR="00BD7AE6" w:rsidRDefault="00BD7AE6" w:rsidP="004C1BAB">
            <w:pPr>
              <w:spacing w:line="240" w:lineRule="auto"/>
              <w:rPr>
                <w:szCs w:val="18"/>
                <w:u w:val="single"/>
              </w:rPr>
            </w:pPr>
            <w:r w:rsidRPr="004C1BAB">
              <w:rPr>
                <w:szCs w:val="18"/>
                <w:u w:val="single"/>
              </w:rPr>
              <w:t>Mapping:</w:t>
            </w:r>
          </w:p>
          <w:p w14:paraId="6D3251D6" w14:textId="77777777" w:rsidR="00776D93" w:rsidRDefault="00776D93" w:rsidP="004C1BAB">
            <w:pPr>
              <w:spacing w:line="240" w:lineRule="auto"/>
              <w:rPr>
                <w:sz w:val="16"/>
                <w:szCs w:val="16"/>
              </w:rPr>
            </w:pPr>
            <w:r w:rsidRPr="004C1BAB">
              <w:rPr>
                <w:sz w:val="16"/>
                <w:szCs w:val="16"/>
              </w:rPr>
              <w:t>./</w:t>
            </w:r>
            <w:r w:rsidR="00BD7AE6" w:rsidRPr="004C1BAB">
              <w:rPr>
                <w:sz w:val="16"/>
                <w:szCs w:val="16"/>
              </w:rPr>
              <w:t>StukdeelHypotheek</w:t>
            </w:r>
            <w:r w:rsidR="008B31E6">
              <w:rPr>
                <w:sz w:val="16"/>
                <w:szCs w:val="16"/>
              </w:rPr>
              <w:t xml:space="preserve"> </w:t>
            </w:r>
            <w:r w:rsidR="008B31E6" w:rsidRPr="00EA3A91">
              <w:rPr>
                <w:rFonts w:cs="Arial"/>
                <w:sz w:val="16"/>
                <w:szCs w:val="16"/>
              </w:rPr>
              <w:t>[aanduidingHypotheek = leeg of niet aanwezig]</w:t>
            </w:r>
          </w:p>
          <w:p w14:paraId="3E7A6A7D" w14:textId="77777777" w:rsidR="004D6A6A" w:rsidRPr="004C1BAB" w:rsidRDefault="00776D93" w:rsidP="004C1BAB">
            <w:pPr>
              <w:spacing w:line="240" w:lineRule="auto"/>
              <w:rPr>
                <w:sz w:val="16"/>
                <w:szCs w:val="16"/>
              </w:rPr>
            </w:pPr>
            <w:r>
              <w:rPr>
                <w:sz w:val="16"/>
                <w:szCs w:val="16"/>
              </w:rPr>
              <w:t xml:space="preserve">  ./</w:t>
            </w:r>
            <w:r w:rsidRPr="004C1BAB">
              <w:rPr>
                <w:sz w:val="16"/>
                <w:szCs w:val="16"/>
              </w:rPr>
              <w:t>/IMKAD_ZakelijkRecht/Schip</w:t>
            </w:r>
          </w:p>
        </w:tc>
      </w:tr>
    </w:tbl>
    <w:p w14:paraId="2B37B679" w14:textId="77777777" w:rsidR="00E44260" w:rsidRDefault="00E44260">
      <w:r>
        <w:br w:type="page"/>
      </w:r>
    </w:p>
    <w:p w14:paraId="136012E8" w14:textId="77777777" w:rsidR="0065300B" w:rsidRDefault="0065300B" w:rsidP="004C1BAB">
      <w:pPr>
        <w:pStyle w:val="Kop2"/>
      </w:pPr>
      <w:bookmarkStart w:id="79" w:name="_Toc520191668"/>
      <w:r>
        <w:lastRenderedPageBreak/>
        <w:t>Hypotheekbedrag</w:t>
      </w:r>
      <w:bookmarkEnd w:id="79"/>
    </w:p>
    <w:p w14:paraId="67C204AD" w14:textId="77777777" w:rsidR="0065300B" w:rsidRPr="004C1BAB" w:rsidRDefault="0065300B">
      <w:pPr>
        <w:rPr>
          <w:lang w:val="nl"/>
        </w:rPr>
      </w:pPr>
    </w:p>
    <w:p w14:paraId="193A5C1B" w14:textId="77777777" w:rsidR="00467C17" w:rsidRDefault="0002427D" w:rsidP="0002427D">
      <w:bookmarkStart w:id="80" w:name="_Toc255394977"/>
      <w:bookmarkStart w:id="81" w:name="_Toc255395482"/>
      <w:bookmarkStart w:id="82" w:name="_Toc519693345"/>
      <w:bookmarkStart w:id="83" w:name="_Toc519693452"/>
      <w:bookmarkStart w:id="84" w:name="_Toc519693504"/>
      <w:bookmarkEnd w:id="80"/>
      <w:bookmarkEnd w:id="81"/>
      <w:bookmarkEnd w:id="82"/>
      <w:bookmarkEnd w:id="83"/>
      <w:bookmarkEnd w:id="84"/>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14:paraId="6EEC49ED" w14:textId="77777777"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14:paraId="79DD0C4B" w14:textId="77777777"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14:paraId="302D9B8C" w14:textId="77777777"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60B51EE7"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14:paraId="1F6F63FA"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0F5B426B" w14:textId="77777777"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14:paraId="3B0FB91F"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14:paraId="6F651D02" w14:textId="77777777" w:rsidTr="00EA3A91">
        <w:tc>
          <w:tcPr>
            <w:tcW w:w="6771" w:type="dxa"/>
            <w:shd w:val="clear" w:color="auto" w:fill="auto"/>
          </w:tcPr>
          <w:p w14:paraId="653DA138" w14:textId="77777777"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14:paraId="085EBBB6" w14:textId="77777777"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14:paraId="3553EAD7" w14:textId="77777777" w:rsidR="00DA1F20" w:rsidRPr="00EA3A91" w:rsidRDefault="006D311E" w:rsidP="00CC6BC9">
            <w:pPr>
              <w:rPr>
                <w:szCs w:val="18"/>
              </w:rPr>
            </w:pPr>
            <w:r>
              <w:rPr>
                <w:szCs w:val="18"/>
              </w:rPr>
              <w:t>Vaste tekst</w:t>
            </w:r>
          </w:p>
        </w:tc>
      </w:tr>
    </w:tbl>
    <w:p w14:paraId="1516CCF1" w14:textId="77777777"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14:paraId="4D3DB2BF" w14:textId="77777777" w:rsidTr="00EA3A91">
        <w:tc>
          <w:tcPr>
            <w:tcW w:w="6771" w:type="dxa"/>
            <w:shd w:val="clear" w:color="auto" w:fill="auto"/>
          </w:tcPr>
          <w:p w14:paraId="26C0ECBB" w14:textId="77777777"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14:paraId="524677BB" w14:textId="77777777" w:rsidR="00CC6BC9" w:rsidRPr="00EA3A91" w:rsidRDefault="00CC6BC9" w:rsidP="00A50006">
            <w:pPr>
              <w:rPr>
                <w:color w:val="FF0000"/>
              </w:rPr>
            </w:pPr>
          </w:p>
        </w:tc>
        <w:tc>
          <w:tcPr>
            <w:tcW w:w="7371" w:type="dxa"/>
            <w:shd w:val="clear" w:color="auto" w:fill="auto"/>
          </w:tcPr>
          <w:p w14:paraId="746C2ACE" w14:textId="77777777" w:rsidR="00CC6BC9" w:rsidRPr="00EA3A91" w:rsidRDefault="00CC6BC9" w:rsidP="00CC6BC9">
            <w:pPr>
              <w:rPr>
                <w:szCs w:val="18"/>
              </w:rPr>
            </w:pPr>
            <w:r w:rsidRPr="00EA3A91">
              <w:rPr>
                <w:szCs w:val="18"/>
              </w:rPr>
              <w:t>Verplicht keuzeblok. Er moet gekozen worden uit één van de volgende keuzeblokken:</w:t>
            </w:r>
          </w:p>
          <w:p w14:paraId="74B313EC" w14:textId="77777777"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14:paraId="151044F1" w14:textId="77777777"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14:paraId="2C317CF0" w14:textId="77777777" w:rsidR="000749AD" w:rsidRPr="00EA3A91" w:rsidRDefault="000749AD" w:rsidP="00A50006">
            <w:pPr>
              <w:rPr>
                <w:szCs w:val="18"/>
              </w:rPr>
            </w:pPr>
          </w:p>
          <w:p w14:paraId="0192BD30" w14:textId="77777777" w:rsidR="000749AD" w:rsidRPr="00EA3A91" w:rsidRDefault="000749AD" w:rsidP="00A50006">
            <w:pPr>
              <w:rPr>
                <w:szCs w:val="18"/>
                <w:u w:val="single"/>
              </w:rPr>
            </w:pPr>
            <w:r w:rsidRPr="00EA3A91">
              <w:rPr>
                <w:szCs w:val="18"/>
                <w:u w:val="single"/>
              </w:rPr>
              <w:t>Mapping:</w:t>
            </w:r>
          </w:p>
          <w:p w14:paraId="75707E2D" w14:textId="77777777" w:rsidR="008E785D" w:rsidRPr="00EA3A91" w:rsidRDefault="000749AD" w:rsidP="00EA3A91">
            <w:pPr>
              <w:spacing w:line="240" w:lineRule="auto"/>
              <w:rPr>
                <w:sz w:val="16"/>
                <w:szCs w:val="16"/>
              </w:rPr>
            </w:pPr>
            <w:r w:rsidRPr="00EA3A91">
              <w:rPr>
                <w:sz w:val="16"/>
                <w:szCs w:val="16"/>
              </w:rPr>
              <w:t>//AanvullendeKosten</w:t>
            </w:r>
          </w:p>
          <w:p w14:paraId="77A576D6" w14:textId="77777777"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14:paraId="21CCEA1A" w14:textId="77777777"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14:paraId="52FF3848" w14:textId="77777777" w:rsidR="000749AD" w:rsidRDefault="000749AD"/>
    <w:p w14:paraId="241EF567" w14:textId="77777777" w:rsidR="00E95DD9" w:rsidRDefault="00A05140" w:rsidP="004C1BAB">
      <w:pPr>
        <w:pStyle w:val="Kop3"/>
      </w:pPr>
      <w:bookmarkStart w:id="85" w:name="_Toc520191669"/>
      <w:r>
        <w:t>Hypotheekrecht op r</w:t>
      </w:r>
      <w:r w:rsidR="00E95DD9">
        <w:t xml:space="preserve">egistergoed, niet zijnde </w:t>
      </w:r>
      <w:r w:rsidR="006D311E">
        <w:t xml:space="preserve">een </w:t>
      </w:r>
      <w:r w:rsidR="00E95DD9">
        <w:t>schip</w:t>
      </w:r>
      <w:bookmarkEnd w:id="85"/>
    </w:p>
    <w:p w14:paraId="52B942B0" w14:textId="77777777"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14:paraId="44606A2E" w14:textId="77777777" w:rsidTr="00EA3A91">
        <w:tc>
          <w:tcPr>
            <w:tcW w:w="6771" w:type="dxa"/>
            <w:shd w:val="clear" w:color="auto" w:fill="auto"/>
          </w:tcPr>
          <w:p w14:paraId="284044B6" w14:textId="77777777"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14:paraId="4498CDBD" w14:textId="77777777"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35199A69" w14:textId="77777777"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14:paraId="32458450" w14:textId="77777777"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2FF1C68F" w14:textId="77777777"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695B1917" w14:textId="77777777"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14:paraId="66DE6996" w14:textId="77777777" w:rsidR="00835861" w:rsidRDefault="00835861" w:rsidP="00EA3A91">
            <w:pPr>
              <w:spacing w:before="72"/>
              <w:rPr>
                <w:u w:val="single"/>
              </w:rPr>
            </w:pPr>
            <w:r>
              <w:rPr>
                <w:u w:val="single"/>
              </w:rPr>
              <w:t>Mapping hypotheekbedrag:</w:t>
            </w:r>
          </w:p>
          <w:p w14:paraId="7D857E59" w14:textId="77777777" w:rsidR="00835861" w:rsidRPr="00EA3A91" w:rsidRDefault="00835861" w:rsidP="00835861">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054D1AE4" w14:textId="77777777"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14:paraId="7A0D485C" w14:textId="77777777" w:rsidR="00835861" w:rsidRPr="00EA3A91" w:rsidRDefault="00835861" w:rsidP="00835861">
            <w:pPr>
              <w:spacing w:line="240" w:lineRule="auto"/>
              <w:rPr>
                <w:sz w:val="16"/>
                <w:szCs w:val="16"/>
              </w:rPr>
            </w:pPr>
            <w:r w:rsidRPr="00EA3A91">
              <w:rPr>
                <w:sz w:val="16"/>
                <w:szCs w:val="16"/>
              </w:rPr>
              <w:tab/>
              <w:t>./valuta</w:t>
            </w:r>
          </w:p>
          <w:p w14:paraId="6A9DDFB7" w14:textId="77777777" w:rsidR="00835861" w:rsidRDefault="00835861" w:rsidP="00EA3A91">
            <w:pPr>
              <w:spacing w:before="72"/>
              <w:rPr>
                <w:u w:val="single"/>
              </w:rPr>
            </w:pPr>
          </w:p>
          <w:p w14:paraId="459C57B5" w14:textId="77777777" w:rsidR="002222C7" w:rsidRPr="00EA3A91" w:rsidRDefault="002222C7" w:rsidP="004C1BAB">
            <w:pPr>
              <w:spacing w:before="72" w:line="240" w:lineRule="auto"/>
              <w:rPr>
                <w:u w:val="single"/>
              </w:rPr>
            </w:pPr>
            <w:r w:rsidRPr="00EA3A91">
              <w:rPr>
                <w:u w:val="single"/>
              </w:rPr>
              <w:t>Mapping</w:t>
            </w:r>
            <w:r w:rsidR="00835861">
              <w:rPr>
                <w:u w:val="single"/>
              </w:rPr>
              <w:t xml:space="preserve"> rente</w:t>
            </w:r>
            <w:r w:rsidRPr="00EA3A91">
              <w:rPr>
                <w:u w:val="single"/>
              </w:rPr>
              <w:t>:</w:t>
            </w:r>
          </w:p>
          <w:p w14:paraId="19DD87A2" w14:textId="77777777" w:rsidR="002222C7" w:rsidRPr="00EA3A91" w:rsidRDefault="002222C7" w:rsidP="003D6F8F">
            <w:pPr>
              <w:spacing w:before="72" w:line="240" w:lineRule="auto"/>
              <w:rPr>
                <w:sz w:val="16"/>
              </w:rPr>
            </w:pPr>
            <w:r w:rsidRPr="00EA3A91">
              <w:rPr>
                <w:sz w:val="16"/>
              </w:rPr>
              <w:t>//AanvullendeKosten/registergoedGeenSchip/bedrag</w:t>
            </w:r>
          </w:p>
          <w:p w14:paraId="62A91343" w14:textId="77777777" w:rsidR="002222C7" w:rsidRPr="00EA3A91" w:rsidRDefault="002222C7" w:rsidP="003D6F8F">
            <w:pPr>
              <w:spacing w:line="240" w:lineRule="auto"/>
              <w:rPr>
                <w:sz w:val="16"/>
                <w:szCs w:val="16"/>
              </w:rPr>
            </w:pPr>
            <w:r w:rsidRPr="00EA3A91">
              <w:rPr>
                <w:sz w:val="16"/>
                <w:szCs w:val="16"/>
              </w:rPr>
              <w:tab/>
              <w:t>./som</w:t>
            </w:r>
          </w:p>
          <w:p w14:paraId="0B54E123" w14:textId="77777777" w:rsidR="002222C7" w:rsidRDefault="002222C7" w:rsidP="00B05E46">
            <w:pPr>
              <w:spacing w:line="240" w:lineRule="auto"/>
              <w:rPr>
                <w:sz w:val="16"/>
                <w:szCs w:val="16"/>
              </w:rPr>
            </w:pPr>
            <w:r w:rsidRPr="00EA3A91">
              <w:rPr>
                <w:sz w:val="16"/>
                <w:szCs w:val="16"/>
              </w:rPr>
              <w:tab/>
              <w:t>./valuta</w:t>
            </w:r>
          </w:p>
          <w:p w14:paraId="524DAF7D" w14:textId="77777777" w:rsidR="00835861" w:rsidRPr="00EA3A91" w:rsidRDefault="00835861" w:rsidP="00835861">
            <w:pPr>
              <w:spacing w:before="72"/>
              <w:rPr>
                <w:u w:val="single"/>
              </w:rPr>
            </w:pPr>
            <w:r w:rsidRPr="00EA3A91">
              <w:rPr>
                <w:u w:val="single"/>
              </w:rPr>
              <w:t>Mapping</w:t>
            </w:r>
            <w:r>
              <w:rPr>
                <w:u w:val="single"/>
              </w:rPr>
              <w:t xml:space="preserve"> totaalbedrag</w:t>
            </w:r>
            <w:r w:rsidRPr="00EA3A91">
              <w:rPr>
                <w:u w:val="single"/>
              </w:rPr>
              <w:t>:</w:t>
            </w:r>
          </w:p>
          <w:p w14:paraId="09523BF5" w14:textId="77777777" w:rsidR="002222C7" w:rsidRPr="00EA3A91" w:rsidRDefault="002222C7" w:rsidP="00EA3A91">
            <w:pPr>
              <w:spacing w:before="72" w:line="240" w:lineRule="auto"/>
              <w:rPr>
                <w:sz w:val="16"/>
              </w:rPr>
            </w:pPr>
            <w:r w:rsidRPr="00EA3A91">
              <w:rPr>
                <w:sz w:val="16"/>
              </w:rPr>
              <w:t>//AanvullendeKosten/registergoedGeenSchip/totaalBedrag</w:t>
            </w:r>
          </w:p>
          <w:p w14:paraId="32D2EEE9" w14:textId="77777777" w:rsidR="002222C7" w:rsidRPr="00EA3A91" w:rsidRDefault="002222C7" w:rsidP="00EA3A91">
            <w:pPr>
              <w:spacing w:line="240" w:lineRule="auto"/>
              <w:rPr>
                <w:sz w:val="16"/>
                <w:szCs w:val="16"/>
              </w:rPr>
            </w:pPr>
            <w:r w:rsidRPr="00EA3A91">
              <w:rPr>
                <w:sz w:val="16"/>
                <w:szCs w:val="16"/>
              </w:rPr>
              <w:tab/>
              <w:t>./bedrag/som</w:t>
            </w:r>
          </w:p>
          <w:p w14:paraId="6124305E" w14:textId="77777777" w:rsidR="002222C7" w:rsidRPr="00EA3A91" w:rsidRDefault="002222C7" w:rsidP="00EA3A91">
            <w:pPr>
              <w:spacing w:line="240" w:lineRule="auto"/>
              <w:rPr>
                <w:sz w:val="16"/>
                <w:szCs w:val="16"/>
              </w:rPr>
            </w:pPr>
            <w:r w:rsidRPr="00EA3A91">
              <w:rPr>
                <w:sz w:val="16"/>
                <w:szCs w:val="16"/>
              </w:rPr>
              <w:tab/>
              <w:t>./bedrag/valuta</w:t>
            </w:r>
          </w:p>
        </w:tc>
      </w:tr>
    </w:tbl>
    <w:p w14:paraId="41D62CFE" w14:textId="77777777" w:rsidR="003A3673" w:rsidRDefault="003A3673" w:rsidP="004C1BAB">
      <w:pPr>
        <w:rPr>
          <w:sz w:val="20"/>
        </w:rPr>
      </w:pPr>
      <w:bookmarkStart w:id="86" w:name="_Toc381016360"/>
      <w:bookmarkStart w:id="87" w:name="_Toc381460501"/>
      <w:bookmarkStart w:id="88" w:name="_Toc381016361"/>
      <w:bookmarkStart w:id="89" w:name="_Toc381460502"/>
      <w:bookmarkEnd w:id="86"/>
      <w:bookmarkEnd w:id="87"/>
      <w:bookmarkEnd w:id="88"/>
      <w:bookmarkEnd w:id="89"/>
    </w:p>
    <w:p w14:paraId="5088F4A6" w14:textId="77777777" w:rsidR="003A3673" w:rsidRDefault="003A3673">
      <w:pPr>
        <w:pStyle w:val="Kop3"/>
      </w:pPr>
      <w:bookmarkStart w:id="90" w:name="_Toc520191670"/>
      <w:r>
        <w:t>Hypotheek</w:t>
      </w:r>
      <w:r w:rsidR="00A05140">
        <w:t>recht</w:t>
      </w:r>
      <w:r>
        <w:t xml:space="preserve"> (mede) op een schip</w:t>
      </w:r>
      <w:bookmarkEnd w:id="90"/>
    </w:p>
    <w:p w14:paraId="311E5F1E" w14:textId="77777777"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14:paraId="10B64859" w14:textId="77777777" w:rsidTr="00EA3A91">
        <w:tc>
          <w:tcPr>
            <w:tcW w:w="6771" w:type="dxa"/>
            <w:shd w:val="clear" w:color="auto" w:fill="auto"/>
          </w:tcPr>
          <w:p w14:paraId="7533E16E" w14:textId="77777777"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625C2980"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04B10D1D" w14:textId="77777777"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14:paraId="1750BD72"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0F8082D4" w14:textId="77777777"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5027AC46" w14:textId="77777777"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14:paraId="1D08C82F" w14:textId="77777777" w:rsidR="003A3673" w:rsidRDefault="003A3673" w:rsidP="003A3673">
            <w:pPr>
              <w:spacing w:before="72"/>
              <w:rPr>
                <w:u w:val="single"/>
              </w:rPr>
            </w:pPr>
            <w:r>
              <w:rPr>
                <w:u w:val="single"/>
              </w:rPr>
              <w:t>Mapping hypotheekbedrag:</w:t>
            </w:r>
          </w:p>
          <w:p w14:paraId="74F462E0" w14:textId="77777777" w:rsidR="003A3673" w:rsidRPr="00EA3A91" w:rsidRDefault="003A3673" w:rsidP="003A3673">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14:paraId="5E82273B" w14:textId="77777777"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14:paraId="4227E603" w14:textId="77777777" w:rsidR="003A3673" w:rsidRPr="00EA3A91" w:rsidRDefault="003A3673" w:rsidP="003A3673">
            <w:pPr>
              <w:spacing w:line="240" w:lineRule="auto"/>
              <w:rPr>
                <w:sz w:val="16"/>
                <w:szCs w:val="16"/>
              </w:rPr>
            </w:pPr>
            <w:r w:rsidRPr="00EA3A91">
              <w:rPr>
                <w:sz w:val="16"/>
                <w:szCs w:val="16"/>
              </w:rPr>
              <w:tab/>
              <w:t>./valuta</w:t>
            </w:r>
          </w:p>
          <w:p w14:paraId="0FAFEA4B" w14:textId="77777777" w:rsidR="003A3673" w:rsidRDefault="003A3673" w:rsidP="003A3673">
            <w:pPr>
              <w:spacing w:before="72"/>
              <w:rPr>
                <w:u w:val="single"/>
              </w:rPr>
            </w:pPr>
          </w:p>
          <w:p w14:paraId="6ABBF39E" w14:textId="77777777" w:rsidR="003A3673" w:rsidRPr="00EA3A91" w:rsidRDefault="003A3673" w:rsidP="003A3673">
            <w:pPr>
              <w:spacing w:before="72" w:line="240" w:lineRule="auto"/>
              <w:rPr>
                <w:u w:val="single"/>
              </w:rPr>
            </w:pPr>
            <w:r w:rsidRPr="00EA3A91">
              <w:rPr>
                <w:u w:val="single"/>
              </w:rPr>
              <w:t>Mapping</w:t>
            </w:r>
            <w:r>
              <w:rPr>
                <w:u w:val="single"/>
              </w:rPr>
              <w:t xml:space="preserve"> rente</w:t>
            </w:r>
            <w:r w:rsidRPr="00EA3A91">
              <w:rPr>
                <w:u w:val="single"/>
              </w:rPr>
              <w:t>:</w:t>
            </w:r>
          </w:p>
          <w:p w14:paraId="477DF354" w14:textId="77777777" w:rsidR="003A3673" w:rsidRPr="00EA3A91" w:rsidRDefault="003A3673" w:rsidP="003A3673">
            <w:pPr>
              <w:spacing w:before="72" w:line="240" w:lineRule="auto"/>
              <w:rPr>
                <w:sz w:val="16"/>
              </w:rPr>
            </w:pPr>
            <w:r w:rsidRPr="00EA3A91">
              <w:rPr>
                <w:sz w:val="16"/>
              </w:rPr>
              <w:t>//AanvullendeKosten/</w:t>
            </w:r>
            <w:r w:rsidRPr="00EA3A91">
              <w:rPr>
                <w:sz w:val="16"/>
                <w:szCs w:val="16"/>
              </w:rPr>
              <w:t>hypotheekMedeOpSchip</w:t>
            </w:r>
            <w:r w:rsidRPr="00EA3A91">
              <w:rPr>
                <w:sz w:val="16"/>
              </w:rPr>
              <w:t>/bedrag</w:t>
            </w:r>
            <w:r w:rsidR="009A2152">
              <w:rPr>
                <w:sz w:val="16"/>
              </w:rPr>
              <w:t>Rente</w:t>
            </w:r>
          </w:p>
          <w:p w14:paraId="45ECABD1" w14:textId="77777777" w:rsidR="003A3673" w:rsidRPr="00EA3A91" w:rsidRDefault="003A3673" w:rsidP="003A3673">
            <w:pPr>
              <w:spacing w:line="240" w:lineRule="auto"/>
              <w:rPr>
                <w:sz w:val="16"/>
                <w:szCs w:val="16"/>
              </w:rPr>
            </w:pPr>
            <w:r w:rsidRPr="00EA3A91">
              <w:rPr>
                <w:sz w:val="16"/>
                <w:szCs w:val="16"/>
              </w:rPr>
              <w:lastRenderedPageBreak/>
              <w:tab/>
              <w:t>./som</w:t>
            </w:r>
          </w:p>
          <w:p w14:paraId="238843A6" w14:textId="77777777" w:rsidR="003A3673" w:rsidRDefault="003A3673" w:rsidP="003A3673">
            <w:pPr>
              <w:spacing w:line="240" w:lineRule="auto"/>
              <w:rPr>
                <w:sz w:val="16"/>
                <w:szCs w:val="16"/>
              </w:rPr>
            </w:pPr>
            <w:r w:rsidRPr="00EA3A91">
              <w:rPr>
                <w:sz w:val="16"/>
                <w:szCs w:val="16"/>
              </w:rPr>
              <w:tab/>
              <w:t>./valuta</w:t>
            </w:r>
          </w:p>
          <w:p w14:paraId="3D97FF29" w14:textId="77777777" w:rsidR="003A3673" w:rsidRPr="00EA3A91" w:rsidRDefault="003A3673" w:rsidP="004C1BAB">
            <w:pPr>
              <w:spacing w:before="72" w:line="240" w:lineRule="auto"/>
              <w:rPr>
                <w:u w:val="single"/>
              </w:rPr>
            </w:pPr>
            <w:r w:rsidRPr="00EA3A91">
              <w:rPr>
                <w:u w:val="single"/>
              </w:rPr>
              <w:t>Mapping</w:t>
            </w:r>
            <w:r>
              <w:rPr>
                <w:u w:val="single"/>
              </w:rPr>
              <w:t xml:space="preserve"> totaalbedrag</w:t>
            </w:r>
            <w:r w:rsidRPr="00EA3A91">
              <w:rPr>
                <w:u w:val="single"/>
              </w:rPr>
              <w:t>:</w:t>
            </w:r>
          </w:p>
          <w:p w14:paraId="0B24A928" w14:textId="77777777" w:rsidR="003A3673" w:rsidRPr="004C1BAB" w:rsidRDefault="003A3673" w:rsidP="003D6F8F">
            <w:pPr>
              <w:spacing w:before="72" w:line="240" w:lineRule="auto"/>
              <w:rPr>
                <w:sz w:val="16"/>
                <w:szCs w:val="16"/>
                <w:u w:val="single"/>
              </w:rPr>
            </w:pPr>
            <w:r w:rsidRPr="004C1BAB">
              <w:rPr>
                <w:sz w:val="16"/>
                <w:szCs w:val="16"/>
                <w:u w:val="single"/>
              </w:rPr>
              <w:t>//AanvullendeKosten/hypotheekMedeOpSchip/t</w:t>
            </w:r>
            <w:r w:rsidR="00D16C19">
              <w:rPr>
                <w:sz w:val="16"/>
                <w:szCs w:val="16"/>
                <w:u w:val="single"/>
              </w:rPr>
              <w:t>b</w:t>
            </w:r>
            <w:r w:rsidRPr="004C1BAB">
              <w:rPr>
                <w:sz w:val="16"/>
                <w:szCs w:val="16"/>
                <w:u w:val="single"/>
              </w:rPr>
              <w:t>edrag</w:t>
            </w:r>
            <w:r w:rsidR="00D16C19">
              <w:rPr>
                <w:sz w:val="16"/>
                <w:szCs w:val="16"/>
                <w:u w:val="single"/>
              </w:rPr>
              <w:t>Totaal</w:t>
            </w:r>
          </w:p>
          <w:p w14:paraId="187A0E2B" w14:textId="77777777" w:rsidR="003A3673" w:rsidRPr="004C1BAB" w:rsidRDefault="003A3673" w:rsidP="004C1BAB">
            <w:pPr>
              <w:spacing w:before="72" w:line="240" w:lineRule="auto"/>
              <w:rPr>
                <w:sz w:val="16"/>
                <w:szCs w:val="16"/>
                <w:u w:val="single"/>
              </w:rPr>
            </w:pPr>
            <w:r w:rsidRPr="004C1BAB">
              <w:rPr>
                <w:sz w:val="16"/>
                <w:szCs w:val="16"/>
                <w:u w:val="single"/>
              </w:rPr>
              <w:tab/>
              <w:t>./bedrag/som</w:t>
            </w:r>
          </w:p>
          <w:p w14:paraId="1D7E48A9" w14:textId="77777777"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14:paraId="3C0246B7" w14:textId="77777777" w:rsidR="00407923" w:rsidRDefault="00407923" w:rsidP="00145092"/>
    <w:p w14:paraId="3E5F9FCA" w14:textId="77777777" w:rsidR="00C80891" w:rsidRDefault="00C80891" w:rsidP="00C80891">
      <w:pPr>
        <w:pStyle w:val="Kop2"/>
      </w:pPr>
      <w:bookmarkStart w:id="91" w:name="_Toc520191671"/>
      <w:r>
        <w:t>Onderpand</w:t>
      </w:r>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D3F9B8" w14:textId="77777777" w:rsidTr="00EA3A91">
        <w:tc>
          <w:tcPr>
            <w:tcW w:w="6771" w:type="dxa"/>
            <w:shd w:val="clear" w:color="auto" w:fill="auto"/>
          </w:tcPr>
          <w:p w14:paraId="7581E2E5"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14:paraId="12EA5538" w14:textId="77777777" w:rsidR="00C80891" w:rsidRPr="00943EC1" w:rsidRDefault="0000015B" w:rsidP="001754C0">
            <w:r>
              <w:t>Deze tekst wordt altijd vermeld.</w:t>
            </w:r>
          </w:p>
        </w:tc>
      </w:tr>
      <w:tr w:rsidR="00C80891" w:rsidRPr="00343045" w14:paraId="391D89C8" w14:textId="77777777" w:rsidTr="00EA3A91">
        <w:tc>
          <w:tcPr>
            <w:tcW w:w="6771" w:type="dxa"/>
            <w:shd w:val="clear" w:color="auto" w:fill="auto"/>
          </w:tcPr>
          <w:p w14:paraId="591FE068" w14:textId="77777777"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r w:rsidR="00E71A88">
              <w:rPr>
                <w:color w:val="FF0000"/>
              </w:rPr>
              <w:t>;</w:t>
            </w:r>
          </w:p>
        </w:tc>
        <w:tc>
          <w:tcPr>
            <w:tcW w:w="7371" w:type="dxa"/>
            <w:shd w:val="clear" w:color="auto" w:fill="auto"/>
          </w:tcPr>
          <w:p w14:paraId="36F0EA72" w14:textId="77777777"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14:paraId="535EEA22" w14:textId="77777777" w:rsidR="00002261" w:rsidRDefault="00002261" w:rsidP="001754C0"/>
          <w:p w14:paraId="7B490891" w14:textId="77777777" w:rsidR="00C80891" w:rsidRDefault="00C80891" w:rsidP="001754C0">
            <w:r>
              <w:t>Van TEKSTBLOK REGIS</w:t>
            </w:r>
            <w:r w:rsidR="006C772B">
              <w:t>T</w:t>
            </w:r>
            <w:r>
              <w:t xml:space="preserve">ERGOED zijn alleen </w:t>
            </w:r>
            <w:r w:rsidR="006C772B">
              <w:t>de objecten perceel, appartementsrecht, netwerk en schip van toepassing.</w:t>
            </w:r>
          </w:p>
          <w:p w14:paraId="3BDAAA4C" w14:textId="77777777"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14:paraId="4EC3F6C2" w14:textId="77777777" w:rsidR="00077617" w:rsidRPr="00EA3A91" w:rsidRDefault="00077617" w:rsidP="001754C0">
            <w:pPr>
              <w:rPr>
                <w:lang w:val="nl"/>
              </w:rPr>
            </w:pPr>
          </w:p>
          <w:p w14:paraId="4EDE3F73" w14:textId="77777777" w:rsidR="00077617" w:rsidRPr="00EA3A91" w:rsidRDefault="00077617" w:rsidP="001754C0">
            <w:pPr>
              <w:rPr>
                <w:u w:val="single"/>
                <w:lang w:val="nl"/>
              </w:rPr>
            </w:pPr>
            <w:r w:rsidRPr="00EA3A91">
              <w:rPr>
                <w:u w:val="single"/>
                <w:lang w:val="nl"/>
              </w:rPr>
              <w:t>Mapping:</w:t>
            </w:r>
          </w:p>
          <w:p w14:paraId="3F3509DA" w14:textId="77777777"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14:paraId="70C7B953" w14:textId="77777777"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14:paraId="5B84ADA6" w14:textId="77777777" w:rsidTr="00EA3A91">
        <w:tc>
          <w:tcPr>
            <w:tcW w:w="6771" w:type="dxa"/>
            <w:shd w:val="clear" w:color="auto" w:fill="auto"/>
          </w:tcPr>
          <w:p w14:paraId="3D3B9566" w14:textId="77777777"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14:paraId="31DF386E" w14:textId="77777777"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14:paraId="0C06A368" w14:textId="77777777" w:rsidR="003A5452" w:rsidRDefault="003A5452" w:rsidP="00372F5A">
      <w:pPr>
        <w:rPr>
          <w:highlight w:val="lightGray"/>
        </w:rPr>
      </w:pPr>
      <w:r>
        <w:rPr>
          <w:highlight w:val="lightGray"/>
        </w:rPr>
        <w:br w:type="page"/>
      </w:r>
    </w:p>
    <w:p w14:paraId="75B7880C" w14:textId="77777777" w:rsidR="004C7E40" w:rsidRPr="003056B6" w:rsidRDefault="004C7E40" w:rsidP="00372F5A">
      <w:pPr>
        <w:rPr>
          <w:highlight w:val="lightGray"/>
        </w:rPr>
      </w:pPr>
    </w:p>
    <w:p w14:paraId="1CEB2833" w14:textId="77777777" w:rsidR="00042CDB" w:rsidRPr="004C1BAB" w:rsidRDefault="00042CDB" w:rsidP="004C1BAB">
      <w:pPr>
        <w:pStyle w:val="Kop2"/>
      </w:pPr>
      <w:bookmarkStart w:id="92" w:name="_Toc520191672"/>
      <w:r>
        <w:rPr>
          <w:highlight w:val="lightGray"/>
        </w:rPr>
        <w:t>Overbruggingshypotheek</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14:paraId="76D95FE6" w14:textId="77777777" w:rsidTr="00EA3A91">
        <w:tc>
          <w:tcPr>
            <w:tcW w:w="6771" w:type="dxa"/>
            <w:shd w:val="clear" w:color="auto" w:fill="auto"/>
          </w:tcPr>
          <w:p w14:paraId="0471FF7A" w14:textId="77777777"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14:paraId="2462A1B8" w14:textId="77777777" w:rsidR="008D79D2" w:rsidRDefault="008D79D2" w:rsidP="00EA3A91">
            <w:pPr>
              <w:spacing w:before="72"/>
            </w:pPr>
            <w:r>
              <w:t>Optioneel tekstblok. Dit wordt alleen vermeld indien een overbruggingshypotheek aanwezig is.</w:t>
            </w:r>
          </w:p>
          <w:p w14:paraId="76E2E4BC" w14:textId="77777777" w:rsidR="008D79D2" w:rsidRPr="00EA3A91" w:rsidRDefault="008D79D2" w:rsidP="00952B80">
            <w:pPr>
              <w:rPr>
                <w:sz w:val="20"/>
                <w:u w:val="single"/>
                <w:lang w:val="nl"/>
              </w:rPr>
            </w:pPr>
          </w:p>
          <w:p w14:paraId="796DF8C7" w14:textId="1FD40460" w:rsidR="00A025C1" w:rsidRPr="00EA3A91" w:rsidDel="00D20965" w:rsidRDefault="00A025C1" w:rsidP="00952B80">
            <w:pPr>
              <w:rPr>
                <w:del w:id="93" w:author="Groot, Karina de" w:date="2022-08-31T14:27:00Z"/>
                <w:sz w:val="20"/>
                <w:u w:val="single"/>
                <w:lang w:val="nl"/>
              </w:rPr>
            </w:pPr>
            <w:del w:id="94" w:author="Groot, Karina de" w:date="2022-08-31T14:27:00Z">
              <w:r w:rsidDel="00D20965">
                <w:delText>De aanduiding voor de verkrijgende partij die in dit tekstblok getoond wordt moet hetzelfde zijn als de aanduiding die in het modeldocument getoond wordt. Dit is voor elk modeldocument verschillend en daarom is de tekst voor deze tekstkeuze hier opgenomen.</w:delText>
              </w:r>
            </w:del>
          </w:p>
          <w:p w14:paraId="0AEDED7F" w14:textId="77777777" w:rsidR="00A025C1" w:rsidRPr="00EA3A91" w:rsidRDefault="00A025C1" w:rsidP="00952B80">
            <w:pPr>
              <w:rPr>
                <w:sz w:val="20"/>
                <w:u w:val="single"/>
                <w:lang w:val="nl"/>
              </w:rPr>
            </w:pPr>
          </w:p>
          <w:p w14:paraId="64BCD6B5" w14:textId="77777777" w:rsidR="008D79D2" w:rsidRPr="00EA3A91" w:rsidRDefault="008D79D2" w:rsidP="00952B80">
            <w:pPr>
              <w:rPr>
                <w:sz w:val="20"/>
                <w:u w:val="single"/>
                <w:lang w:val="nl"/>
              </w:rPr>
            </w:pPr>
            <w:r w:rsidRPr="00EA3A91">
              <w:rPr>
                <w:sz w:val="20"/>
                <w:u w:val="single"/>
                <w:lang w:val="nl"/>
              </w:rPr>
              <w:t>Mapping:</w:t>
            </w:r>
          </w:p>
          <w:p w14:paraId="3B85D916" w14:textId="77777777"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14:paraId="18E5FA16" w14:textId="77777777" w:rsidR="00A025C1" w:rsidRPr="00EA3A91" w:rsidRDefault="00A025C1" w:rsidP="00EA3A91">
            <w:pPr>
              <w:spacing w:line="240" w:lineRule="auto"/>
              <w:rPr>
                <w:sz w:val="16"/>
                <w:szCs w:val="16"/>
              </w:rPr>
            </w:pPr>
            <w:r w:rsidRPr="00EA3A91">
              <w:rPr>
                <w:sz w:val="16"/>
                <w:szCs w:val="16"/>
              </w:rPr>
              <w:tab/>
              <w:t>./tekstkeuze/</w:t>
            </w:r>
          </w:p>
          <w:p w14:paraId="49B7D058" w14:textId="77777777"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14:paraId="2BC09C35" w14:textId="024E6DA3" w:rsidR="00A025C1" w:rsidRPr="00EA3A91" w:rsidDel="00DF0155" w:rsidRDefault="00A025C1" w:rsidP="00DF0155">
            <w:pPr>
              <w:spacing w:line="240" w:lineRule="auto"/>
              <w:rPr>
                <w:del w:id="95" w:author="Groot, Karina de" w:date="2022-08-31T14:26:00Z"/>
                <w:u w:val="single"/>
              </w:rPr>
              <w:pPrChange w:id="96" w:author="Groot, Karina de" w:date="2022-08-31T14:26:00Z">
                <w:pPr>
                  <w:spacing w:line="240" w:lineRule="auto"/>
                </w:pPr>
              </w:pPrChange>
            </w:pPr>
            <w:r w:rsidRPr="00EA3A91">
              <w:rPr>
                <w:sz w:val="16"/>
                <w:szCs w:val="16"/>
              </w:rPr>
              <w:tab/>
            </w:r>
            <w:r w:rsidRPr="00EA3A91">
              <w:rPr>
                <w:sz w:val="16"/>
                <w:szCs w:val="16"/>
              </w:rPr>
              <w:tab/>
              <w:t xml:space="preserve">./tekst </w:t>
            </w:r>
            <w:ins w:id="97" w:author="Groot, Karina de" w:date="2022-08-31T14:27:00Z">
              <w:r w:rsidR="00D20965">
                <w:rPr>
                  <w:sz w:val="16"/>
                  <w:szCs w:val="16"/>
                </w:rPr>
                <w:t>(</w:t>
              </w:r>
            </w:ins>
            <w:del w:id="98" w:author="Groot, Karina de" w:date="2022-08-31T14:26:00Z">
              <w:r w:rsidRPr="00EA3A91" w:rsidDel="00DF0155">
                <w:rPr>
                  <w:sz w:val="16"/>
                  <w:szCs w:val="16"/>
                </w:rPr>
                <w:delText>(‘bank’)</w:delText>
              </w:r>
            </w:del>
          </w:p>
          <w:p w14:paraId="173567BC" w14:textId="6019CB74" w:rsidR="008D79D2" w:rsidRDefault="006405CB" w:rsidP="00DF0155">
            <w:pPr>
              <w:spacing w:line="240" w:lineRule="auto"/>
            </w:pPr>
            <w:del w:id="99" w:author="Groot, Karina de" w:date="2022-08-31T14:26:00Z">
              <w:r w:rsidRPr="00EA3A91" w:rsidDel="00DF0155">
                <w:rPr>
                  <w:sz w:val="16"/>
                  <w:szCs w:val="16"/>
                  <w:lang w:val="nl"/>
                </w:rPr>
                <w:delText>-de overige</w:delText>
              </w:r>
            </w:del>
            <w:ins w:id="100" w:author="Groot, Karina de" w:date="2022-08-31T14:26:00Z">
              <w:r w:rsidR="00DF0155">
                <w:rPr>
                  <w:sz w:val="16"/>
                  <w:szCs w:val="16"/>
                  <w:lang w:val="nl"/>
                </w:rPr>
                <w:t xml:space="preserve">de </w:t>
              </w:r>
            </w:ins>
            <w:r w:rsidRPr="00EA3A91">
              <w:rPr>
                <w:sz w:val="16"/>
                <w:szCs w:val="16"/>
                <w:lang w:val="nl"/>
              </w:rPr>
              <w:t xml:space="preserve"> </w:t>
            </w:r>
            <w:r w:rsidRPr="00EA3A91">
              <w:rPr>
                <w:snapToGrid/>
                <w:kern w:val="0"/>
                <w:sz w:val="16"/>
                <w:szCs w:val="16"/>
                <w:lang w:eastAsia="nl-NL"/>
              </w:rPr>
              <w:t>mapping</w:t>
            </w:r>
            <w:r w:rsidRPr="00EA3A91">
              <w:rPr>
                <w:sz w:val="16"/>
                <w:szCs w:val="16"/>
                <w:lang w:val="nl"/>
              </w:rPr>
              <w:t xml:space="preserve"> is opgenomen in het genoemde tekstblok</w:t>
            </w:r>
            <w:ins w:id="101" w:author="Groot, Karina de" w:date="2022-08-31T14:27:00Z">
              <w:r w:rsidR="00D20965">
                <w:rPr>
                  <w:sz w:val="16"/>
                  <w:szCs w:val="16"/>
                  <w:lang w:val="nl"/>
                </w:rPr>
                <w:t>)</w:t>
              </w:r>
            </w:ins>
            <w:r w:rsidRPr="00EA3A91">
              <w:rPr>
                <w:sz w:val="16"/>
                <w:szCs w:val="16"/>
                <w:lang w:val="nl"/>
              </w:rPr>
              <w:t>.</w:t>
            </w:r>
          </w:p>
        </w:tc>
      </w:tr>
    </w:tbl>
    <w:p w14:paraId="0C40FB23" w14:textId="77777777" w:rsidR="00C80891" w:rsidRDefault="00C80891" w:rsidP="00C80891">
      <w:pPr>
        <w:rPr>
          <w:lang w:val="nl"/>
        </w:rPr>
      </w:pPr>
      <w:bookmarkStart w:id="102" w:name="_Toc381016365"/>
      <w:bookmarkStart w:id="103" w:name="_Toc381460506"/>
      <w:bookmarkEnd w:id="102"/>
      <w:bookmarkEnd w:id="103"/>
    </w:p>
    <w:p w14:paraId="33EF1581" w14:textId="77777777" w:rsidR="008E5583" w:rsidRDefault="008E5583" w:rsidP="004C1BAB">
      <w:pPr>
        <w:pStyle w:val="Kop2"/>
      </w:pPr>
      <w:bookmarkStart w:id="104" w:name="_Toc520191673"/>
      <w:r>
        <w:t>Opzegging</w:t>
      </w:r>
      <w:bookmarkEnd w:id="104"/>
    </w:p>
    <w:p w14:paraId="7618BAA5" w14:textId="77777777"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56414E23" w14:textId="77777777" w:rsidTr="00EA3A91">
        <w:tc>
          <w:tcPr>
            <w:tcW w:w="6771" w:type="dxa"/>
            <w:shd w:val="clear" w:color="auto" w:fill="auto"/>
          </w:tcPr>
          <w:p w14:paraId="2DBD4268"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14:paraId="50A94A00"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14:paraId="0988C103" w14:textId="77777777"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5E614FDA" w14:textId="77777777" w:rsidR="00C80891" w:rsidRPr="00943EC1" w:rsidRDefault="0000015B" w:rsidP="001754C0">
            <w:r>
              <w:t>Deze tekst wordt altijd vermeld.</w:t>
            </w:r>
          </w:p>
        </w:tc>
      </w:tr>
    </w:tbl>
    <w:p w14:paraId="225F7CCB" w14:textId="77777777" w:rsidR="006B7702" w:rsidRDefault="006B7702"/>
    <w:p w14:paraId="444336B0" w14:textId="77777777" w:rsidR="006B7702" w:rsidRDefault="006B7702" w:rsidP="004C1BAB">
      <w:pPr>
        <w:pStyle w:val="Kop2"/>
      </w:pPr>
      <w:bookmarkStart w:id="105" w:name="_Toc520191674"/>
      <w:r>
        <w:t>Woonplaatskeuze</w:t>
      </w:r>
      <w:bookmarkEnd w:id="105"/>
    </w:p>
    <w:p w14:paraId="6195C797" w14:textId="77777777"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63E1076" w14:textId="77777777" w:rsidTr="00EA3A91">
        <w:tc>
          <w:tcPr>
            <w:tcW w:w="6771" w:type="dxa"/>
            <w:shd w:val="clear" w:color="auto" w:fill="auto"/>
          </w:tcPr>
          <w:p w14:paraId="4A16DAE6" w14:textId="77777777"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14:paraId="69D88ABC" w14:textId="77777777"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lastRenderedPageBreak/>
              <w:t xml:space="preserve">Voor het uitvoeren van de rechten en verplichtingen uit deze akte kiezen de hypotheekgever en de bank woonplaats op het kantoor van de bewaarder van deze akte. </w:t>
            </w:r>
          </w:p>
        </w:tc>
        <w:tc>
          <w:tcPr>
            <w:tcW w:w="7371" w:type="dxa"/>
            <w:shd w:val="clear" w:color="auto" w:fill="auto"/>
          </w:tcPr>
          <w:p w14:paraId="334F3EB1" w14:textId="77777777" w:rsidR="00E31BE8" w:rsidRPr="004E7A50" w:rsidRDefault="00E31BE8" w:rsidP="00EA3A91">
            <w:pPr>
              <w:spacing w:before="72"/>
            </w:pPr>
            <w:r w:rsidRPr="004E7A50">
              <w:lastRenderedPageBreak/>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0224D177" w14:textId="77777777" w:rsidR="006C772B" w:rsidRPr="0051376E" w:rsidRDefault="006C772B" w:rsidP="00EA3A91">
            <w:pPr>
              <w:keepNext/>
              <w:spacing w:before="72"/>
            </w:pPr>
            <w:r w:rsidRPr="0051376E">
              <w:lastRenderedPageBreak/>
              <w:t>De woonplaatskeuze heeft betrekking op alle comparanten, zowel de hypotheeknemer als de hypotheekgevers.</w:t>
            </w:r>
          </w:p>
          <w:p w14:paraId="59846871" w14:textId="77777777" w:rsidR="001B48BB" w:rsidRPr="0051376E" w:rsidRDefault="001B48BB" w:rsidP="00EA3A91">
            <w:pPr>
              <w:keepNext/>
              <w:spacing w:before="72"/>
            </w:pPr>
          </w:p>
          <w:p w14:paraId="47A7A952" w14:textId="77777777" w:rsidR="001B48BB" w:rsidRPr="00EA3A91" w:rsidRDefault="001B48BB" w:rsidP="00EA3A91">
            <w:pPr>
              <w:keepNext/>
              <w:rPr>
                <w:u w:val="single"/>
              </w:rPr>
            </w:pPr>
            <w:r w:rsidRPr="00EA3A91">
              <w:rPr>
                <w:u w:val="single"/>
              </w:rPr>
              <w:t>Mapping:</w:t>
            </w:r>
          </w:p>
          <w:p w14:paraId="06177959" w14:textId="77777777" w:rsidR="001B48BB" w:rsidRPr="00EA3A91" w:rsidRDefault="001B48BB" w:rsidP="00EA3A91">
            <w:pPr>
              <w:keepNext/>
              <w:spacing w:line="240" w:lineRule="auto"/>
              <w:rPr>
                <w:sz w:val="16"/>
                <w:szCs w:val="16"/>
              </w:rPr>
            </w:pPr>
            <w:r w:rsidRPr="00EA3A91">
              <w:rPr>
                <w:sz w:val="16"/>
                <w:szCs w:val="16"/>
              </w:rPr>
              <w:t>//IMKAD_AangebodenStuk/</w:t>
            </w:r>
          </w:p>
          <w:p w14:paraId="4D96F48B" w14:textId="77777777" w:rsidR="001B48BB" w:rsidRPr="00EA3A91" w:rsidRDefault="001B48BB" w:rsidP="00EA3A91">
            <w:pPr>
              <w:keepNext/>
              <w:spacing w:line="240" w:lineRule="auto"/>
              <w:rPr>
                <w:sz w:val="16"/>
                <w:szCs w:val="16"/>
              </w:rPr>
            </w:pPr>
            <w:r w:rsidRPr="00EA3A91">
              <w:rPr>
                <w:sz w:val="16"/>
                <w:szCs w:val="16"/>
              </w:rPr>
              <w:t>./tia_TekstKeuze/</w:t>
            </w:r>
          </w:p>
          <w:p w14:paraId="33304E97" w14:textId="77777777" w:rsidR="001B48BB" w:rsidRPr="00EA3A91" w:rsidRDefault="001B48BB" w:rsidP="00EA3A91">
            <w:pPr>
              <w:keepNext/>
              <w:spacing w:line="240" w:lineRule="auto"/>
              <w:ind w:left="227"/>
              <w:rPr>
                <w:sz w:val="16"/>
                <w:szCs w:val="16"/>
              </w:rPr>
            </w:pPr>
            <w:r w:rsidRPr="00EA3A91">
              <w:rPr>
                <w:sz w:val="16"/>
                <w:szCs w:val="16"/>
              </w:rPr>
              <w:t>./tagNaam(‘k_Woonplaatskeuze’)</w:t>
            </w:r>
          </w:p>
          <w:p w14:paraId="5F43C561" w14:textId="77777777"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14:paraId="45F801DD" w14:textId="77777777" w:rsidR="00AB2814" w:rsidRPr="00EA3A91" w:rsidRDefault="00AB2814" w:rsidP="00EA3A91">
            <w:pPr>
              <w:keepNext/>
              <w:spacing w:line="240" w:lineRule="auto"/>
              <w:rPr>
                <w:i/>
                <w:sz w:val="16"/>
                <w:szCs w:val="16"/>
              </w:rPr>
            </w:pPr>
          </w:p>
          <w:p w14:paraId="566C5D24" w14:textId="77777777"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14:paraId="3E3FB24E" w14:textId="77777777" w:rsidTr="00EA3A91">
        <w:tc>
          <w:tcPr>
            <w:tcW w:w="6771" w:type="dxa"/>
            <w:shd w:val="clear" w:color="auto" w:fill="auto"/>
          </w:tcPr>
          <w:p w14:paraId="660A454C"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EINDE KADASTERDEEL</w:t>
            </w:r>
          </w:p>
        </w:tc>
        <w:tc>
          <w:tcPr>
            <w:tcW w:w="7371" w:type="dxa"/>
            <w:shd w:val="clear" w:color="auto" w:fill="auto"/>
          </w:tcPr>
          <w:p w14:paraId="33116AEC" w14:textId="77777777" w:rsidR="00C80891" w:rsidRPr="00943EC1" w:rsidRDefault="0000015B" w:rsidP="001754C0">
            <w:r>
              <w:t>Deze tekst wordt altijd vermeld.</w:t>
            </w:r>
          </w:p>
        </w:tc>
      </w:tr>
    </w:tbl>
    <w:p w14:paraId="2CA83A9F" w14:textId="77777777" w:rsidR="00C80891" w:rsidRDefault="00C80891" w:rsidP="00145092"/>
    <w:p w14:paraId="4CDDA8E6" w14:textId="77777777" w:rsidR="001C2407" w:rsidRDefault="001C2407" w:rsidP="004C1BAB">
      <w:pPr>
        <w:pStyle w:val="Kop2"/>
      </w:pPr>
      <w:bookmarkStart w:id="106" w:name="_Toc520191675"/>
      <w:bookmarkStart w:id="107" w:name="_Toc248216324"/>
      <w:r>
        <w:t>Vrij gedeelte</w:t>
      </w:r>
      <w:bookmarkEnd w:id="106"/>
    </w:p>
    <w:bookmarkEnd w:id="107"/>
    <w:p w14:paraId="6EA54FC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AD3273D" w14:textId="77777777" w:rsidTr="00EA3A91">
        <w:tc>
          <w:tcPr>
            <w:tcW w:w="6771" w:type="dxa"/>
            <w:shd w:val="clear" w:color="auto" w:fill="auto"/>
          </w:tcPr>
          <w:p w14:paraId="56F359EA" w14:textId="77777777" w:rsidR="0000015B" w:rsidRPr="00EA3A91" w:rsidRDefault="0000015B" w:rsidP="00012F09">
            <w:pPr>
              <w:rPr>
                <w:rFonts w:cs="Arial"/>
                <w:color w:val="999999"/>
              </w:rPr>
            </w:pPr>
          </w:p>
        </w:tc>
        <w:tc>
          <w:tcPr>
            <w:tcW w:w="7371" w:type="dxa"/>
            <w:shd w:val="clear" w:color="auto" w:fill="auto"/>
          </w:tcPr>
          <w:p w14:paraId="50CD5C52" w14:textId="77777777"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14:paraId="715B885B" w14:textId="77777777"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14:paraId="5F8B11B4" w14:textId="77777777" w:rsidR="00266366" w:rsidRDefault="00266366" w:rsidP="00EA3A91">
            <w:pPr>
              <w:spacing w:before="72"/>
            </w:pPr>
          </w:p>
          <w:p w14:paraId="75330FF6" w14:textId="77777777" w:rsidR="00266366" w:rsidRPr="00EA3A91" w:rsidRDefault="00266366" w:rsidP="00EA3A91">
            <w:pPr>
              <w:spacing w:before="72"/>
              <w:rPr>
                <w:u w:val="single"/>
              </w:rPr>
            </w:pPr>
            <w:r w:rsidRPr="00EA3A91">
              <w:rPr>
                <w:u w:val="single"/>
              </w:rPr>
              <w:t>Mapping:</w:t>
            </w:r>
          </w:p>
          <w:p w14:paraId="42F84DF2" w14:textId="77777777" w:rsidR="00266366" w:rsidRPr="00A10B2A" w:rsidRDefault="00266366" w:rsidP="00EA3A91">
            <w:pPr>
              <w:keepNext/>
              <w:spacing w:line="240" w:lineRule="auto"/>
            </w:pPr>
            <w:r w:rsidRPr="00EA3A91">
              <w:rPr>
                <w:sz w:val="16"/>
                <w:szCs w:val="16"/>
              </w:rPr>
              <w:t>//IMKAD_Aangebodenstuk/tia_TekstTweedeDeel</w:t>
            </w:r>
          </w:p>
        </w:tc>
      </w:tr>
    </w:tbl>
    <w:p w14:paraId="21951F56" w14:textId="77777777" w:rsidR="0000015B" w:rsidRDefault="0000015B" w:rsidP="00145092"/>
    <w:p w14:paraId="70DFE75A" w14:textId="77777777" w:rsidR="005D66F2" w:rsidRDefault="005D66F2" w:rsidP="005D66F2">
      <w:pPr>
        <w:pStyle w:val="Kop2"/>
      </w:pPr>
      <w:bookmarkStart w:id="108" w:name="_Toc520191676"/>
      <w:r>
        <w:t>Rangwisseling</w:t>
      </w:r>
      <w:bookmarkEnd w:id="108"/>
    </w:p>
    <w:p w14:paraId="58BB61FA" w14:textId="77777777" w:rsidR="005D66F2" w:rsidRDefault="005D66F2" w:rsidP="005D66F2">
      <w:pPr>
        <w:rPr>
          <w:lang w:val="nl"/>
        </w:rPr>
      </w:pPr>
    </w:p>
    <w:p w14:paraId="27AA9E72" w14:textId="77777777"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14:paraId="578D4119" w14:textId="77777777"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BA1B" w14:textId="77777777" w:rsidR="009F337B" w:rsidRDefault="009F337B">
      <w:r>
        <w:separator/>
      </w:r>
    </w:p>
  </w:endnote>
  <w:endnote w:type="continuationSeparator" w:id="0">
    <w:p w14:paraId="5989F209" w14:textId="77777777" w:rsidR="009F337B" w:rsidRDefault="009F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BA64" w14:textId="77777777" w:rsidR="003E4911" w:rsidRDefault="003E491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8BD0" w14:textId="77777777" w:rsidR="003E4911" w:rsidRDefault="003E491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B491" w14:textId="77777777" w:rsidR="00490C1F" w:rsidRDefault="00490C1F">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54A9" w14:textId="77777777" w:rsidR="00490C1F" w:rsidRDefault="00490C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B410" w14:textId="77777777" w:rsidR="009F337B" w:rsidRDefault="009F337B">
      <w:r>
        <w:separator/>
      </w:r>
    </w:p>
  </w:footnote>
  <w:footnote w:type="continuationSeparator" w:id="0">
    <w:p w14:paraId="5F2D56D7" w14:textId="77777777" w:rsidR="009F337B" w:rsidRDefault="009F3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BC9E" w14:textId="77777777" w:rsidR="003E4911" w:rsidRDefault="003E491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A421" w14:textId="77777777" w:rsidR="003E4911" w:rsidRDefault="003E491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9BA1" w14:textId="77777777" w:rsidR="003E4911" w:rsidRDefault="003E491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0DA69E96" w14:textId="77777777">
      <w:tc>
        <w:tcPr>
          <w:tcW w:w="4181" w:type="dxa"/>
        </w:tcPr>
        <w:p w14:paraId="7F02132D" w14:textId="77777777" w:rsidR="00490C1F" w:rsidRDefault="00490C1F">
          <w:pPr>
            <w:pStyle w:val="tussenkopje"/>
            <w:spacing w:before="0"/>
          </w:pPr>
          <w:r>
            <w:t>Datum</w:t>
          </w:r>
        </w:p>
      </w:tc>
    </w:tr>
    <w:tr w:rsidR="00490C1F" w14:paraId="4B89E97D" w14:textId="77777777">
      <w:tc>
        <w:tcPr>
          <w:tcW w:w="4181" w:type="dxa"/>
        </w:tcPr>
        <w:p w14:paraId="4C1E9012" w14:textId="199AFC2C" w:rsidR="00490C1F" w:rsidRDefault="003E4911">
          <w:pPr>
            <w:spacing w:line="240" w:lineRule="atLeast"/>
          </w:pPr>
          <w:r>
            <w:t>23 september 2020</w:t>
          </w:r>
        </w:p>
      </w:tc>
    </w:tr>
    <w:tr w:rsidR="00490C1F" w14:paraId="204794E7" w14:textId="77777777">
      <w:tc>
        <w:tcPr>
          <w:tcW w:w="4181" w:type="dxa"/>
        </w:tcPr>
        <w:p w14:paraId="04CF5048" w14:textId="77777777" w:rsidR="00490C1F" w:rsidRDefault="00490C1F">
          <w:pPr>
            <w:pStyle w:val="tussenkopje"/>
          </w:pPr>
          <w:r>
            <w:t>Titel</w:t>
          </w:r>
        </w:p>
      </w:tc>
    </w:tr>
    <w:tr w:rsidR="00490C1F" w14:paraId="201F7A77" w14:textId="77777777">
      <w:tc>
        <w:tcPr>
          <w:tcW w:w="4181" w:type="dxa"/>
        </w:tcPr>
        <w:p w14:paraId="752824FA" w14:textId="7963D03C"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DF0155">
            <w:rPr>
              <w:bCs/>
              <w:noProof/>
              <w:lang w:val="en-US"/>
            </w:rPr>
            <w:t>Toelichting modeldocument Rabobank</w:t>
          </w:r>
          <w:r>
            <w:rPr>
              <w:bCs/>
              <w:noProof/>
              <w:lang w:val="en-US"/>
            </w:rPr>
            <w:fldChar w:fldCharType="end"/>
          </w:r>
        </w:p>
      </w:tc>
    </w:tr>
    <w:tr w:rsidR="00490C1F" w14:paraId="7CF2787C" w14:textId="77777777">
      <w:tc>
        <w:tcPr>
          <w:tcW w:w="4181" w:type="dxa"/>
        </w:tcPr>
        <w:p w14:paraId="72A9F394" w14:textId="77777777" w:rsidR="00490C1F" w:rsidRDefault="00490C1F">
          <w:pPr>
            <w:pStyle w:val="tussenkopje"/>
          </w:pPr>
          <w:r>
            <w:t>Versie</w:t>
          </w:r>
        </w:p>
      </w:tc>
    </w:tr>
    <w:tr w:rsidR="00490C1F" w14:paraId="4C88AC45" w14:textId="77777777">
      <w:tc>
        <w:tcPr>
          <w:tcW w:w="4181" w:type="dxa"/>
        </w:tcPr>
        <w:p w14:paraId="7D0539D5" w14:textId="69C8F19C" w:rsidR="00490C1F" w:rsidRDefault="00490C1F">
          <w:pPr>
            <w:spacing w:line="240" w:lineRule="atLeast"/>
            <w:rPr>
              <w:noProof/>
            </w:rPr>
          </w:pPr>
          <w:r>
            <w:fldChar w:fldCharType="begin"/>
          </w:r>
          <w:r>
            <w:instrText xml:space="preserve"> REF Versie \h </w:instrText>
          </w:r>
          <w:r>
            <w:fldChar w:fldCharType="separate"/>
          </w:r>
          <w:r>
            <w:rPr>
              <w:noProof/>
            </w:rPr>
            <w:t>4.</w:t>
          </w:r>
          <w:r w:rsidR="003E4911">
            <w:rPr>
              <w:noProof/>
            </w:rPr>
            <w:t>4</w:t>
          </w:r>
          <w:r>
            <w:rPr>
              <w:noProof/>
            </w:rPr>
            <w:t>.0</w:t>
          </w:r>
          <w:r>
            <w:fldChar w:fldCharType="end"/>
          </w:r>
        </w:p>
      </w:tc>
    </w:tr>
    <w:tr w:rsidR="00490C1F" w14:paraId="36BF09AD" w14:textId="77777777">
      <w:tc>
        <w:tcPr>
          <w:tcW w:w="4181" w:type="dxa"/>
        </w:tcPr>
        <w:p w14:paraId="3245B1B4" w14:textId="77777777" w:rsidR="00490C1F" w:rsidRDefault="00490C1F" w:rsidP="00E863D9">
          <w:pPr>
            <w:pStyle w:val="tussenkopje"/>
          </w:pPr>
          <w:r>
            <w:t>Blad</w:t>
          </w:r>
          <w:r>
            <w:tab/>
          </w:r>
        </w:p>
      </w:tc>
    </w:tr>
    <w:tr w:rsidR="00490C1F" w14:paraId="76EAE91B" w14:textId="77777777">
      <w:tc>
        <w:tcPr>
          <w:tcW w:w="4181" w:type="dxa"/>
        </w:tcPr>
        <w:p w14:paraId="59E31008" w14:textId="0CCE0A51" w:rsidR="00490C1F" w:rsidRDefault="00490C1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DF0155">
            <w:rPr>
              <w:noProof/>
            </w:rPr>
            <w:instrText>33</w:instrText>
          </w:r>
          <w:r>
            <w:rPr>
              <w:noProof/>
            </w:rPr>
            <w:fldChar w:fldCharType="end"/>
          </w:r>
          <w:r>
            <w:fldChar w:fldCharType="separate"/>
          </w:r>
          <w:r w:rsidR="00DF0155">
            <w:rPr>
              <w:noProof/>
            </w:rPr>
            <w:t>34</w:t>
          </w:r>
          <w:r>
            <w:fldChar w:fldCharType="end"/>
          </w:r>
          <w:r>
            <w:t xml:space="preserve"> </w:t>
          </w:r>
        </w:p>
      </w:tc>
    </w:tr>
  </w:tbl>
  <w:p w14:paraId="2CFDA7B9" w14:textId="77777777" w:rsidR="00490C1F" w:rsidRDefault="00490C1F">
    <w:pPr>
      <w:pStyle w:val="Koptekst"/>
    </w:pPr>
    <w:r>
      <w:rPr>
        <w:noProof/>
        <w:snapToGrid/>
        <w:lang w:eastAsia="nl-NL"/>
      </w:rPr>
      <w:drawing>
        <wp:anchor distT="0" distB="0" distL="114300" distR="114300" simplePos="0" relativeHeight="251657728" behindDoc="1" locked="0" layoutInCell="1" allowOverlap="1" wp14:anchorId="39A61433" wp14:editId="3361BDDF">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5A5977C0" w14:textId="77777777">
      <w:tc>
        <w:tcPr>
          <w:tcW w:w="4181" w:type="dxa"/>
        </w:tcPr>
        <w:p w14:paraId="24EE0599" w14:textId="77777777" w:rsidR="00490C1F" w:rsidRDefault="00490C1F">
          <w:pPr>
            <w:pStyle w:val="tussenkopje"/>
            <w:spacing w:before="0"/>
          </w:pPr>
          <w:r>
            <w:t>Datum</w:t>
          </w:r>
        </w:p>
      </w:tc>
    </w:tr>
    <w:bookmarkStart w:id="27" w:name="Datum"/>
    <w:tr w:rsidR="00490C1F" w14:paraId="705C9D57" w14:textId="77777777">
      <w:tc>
        <w:tcPr>
          <w:tcW w:w="4181" w:type="dxa"/>
        </w:tcPr>
        <w:p w14:paraId="3553F14B" w14:textId="53FA293E" w:rsidR="00490C1F" w:rsidRDefault="00490C1F">
          <w:pPr>
            <w:spacing w:line="240" w:lineRule="atLeast"/>
          </w:pPr>
          <w:r>
            <w:fldChar w:fldCharType="begin"/>
          </w:r>
          <w:r>
            <w:instrText xml:space="preserve"> STYLEREF Datumopmaakprofiel\l  \* MERGEFORMAT </w:instrText>
          </w:r>
          <w:r>
            <w:fldChar w:fldCharType="separate"/>
          </w:r>
          <w:r w:rsidR="007A001B">
            <w:rPr>
              <w:noProof/>
            </w:rPr>
            <w:t>23 september2020</w:t>
          </w:r>
          <w:r>
            <w:fldChar w:fldCharType="end"/>
          </w:r>
          <w:bookmarkEnd w:id="27"/>
        </w:p>
      </w:tc>
    </w:tr>
    <w:tr w:rsidR="00490C1F" w14:paraId="095E65FE" w14:textId="77777777">
      <w:tc>
        <w:tcPr>
          <w:tcW w:w="4181" w:type="dxa"/>
        </w:tcPr>
        <w:p w14:paraId="2C0CFD4E" w14:textId="77777777" w:rsidR="00490C1F" w:rsidRDefault="00490C1F">
          <w:pPr>
            <w:pStyle w:val="tussenkopje"/>
          </w:pPr>
          <w:r>
            <w:t>Titel</w:t>
          </w:r>
        </w:p>
      </w:tc>
    </w:tr>
    <w:tr w:rsidR="00490C1F" w14:paraId="6B2F6772" w14:textId="77777777">
      <w:tc>
        <w:tcPr>
          <w:tcW w:w="4181" w:type="dxa"/>
        </w:tcPr>
        <w:p w14:paraId="057B6DC9" w14:textId="73FBD1A2"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7A001B">
            <w:rPr>
              <w:bCs/>
              <w:noProof/>
              <w:lang w:val="en-US"/>
            </w:rPr>
            <w:t>Toelichting modeldocument Rabobank</w:t>
          </w:r>
          <w:r>
            <w:rPr>
              <w:bCs/>
              <w:noProof/>
              <w:lang w:val="en-US"/>
            </w:rPr>
            <w:fldChar w:fldCharType="end"/>
          </w:r>
        </w:p>
      </w:tc>
    </w:tr>
    <w:tr w:rsidR="00490C1F" w14:paraId="6C53607E" w14:textId="77777777">
      <w:tc>
        <w:tcPr>
          <w:tcW w:w="4181" w:type="dxa"/>
        </w:tcPr>
        <w:p w14:paraId="14A07FCC" w14:textId="77777777" w:rsidR="00490C1F" w:rsidRDefault="00490C1F">
          <w:pPr>
            <w:pStyle w:val="tussenkopje"/>
          </w:pPr>
          <w:r>
            <w:t>Versie</w:t>
          </w:r>
        </w:p>
      </w:tc>
    </w:tr>
    <w:bookmarkStart w:id="28" w:name="Versie"/>
    <w:tr w:rsidR="00490C1F" w14:paraId="67BDBC9A" w14:textId="77777777">
      <w:tc>
        <w:tcPr>
          <w:tcW w:w="4181" w:type="dxa"/>
        </w:tcPr>
        <w:p w14:paraId="55A9A221" w14:textId="67648336" w:rsidR="00490C1F" w:rsidRDefault="00490C1F">
          <w:pPr>
            <w:spacing w:line="240" w:lineRule="atLeast"/>
          </w:pPr>
          <w:r>
            <w:fldChar w:fldCharType="begin"/>
          </w:r>
          <w:r>
            <w:instrText xml:space="preserve"> STYLEREF Versie\l  \* MERGEFORMAT </w:instrText>
          </w:r>
          <w:r>
            <w:fldChar w:fldCharType="separate"/>
          </w:r>
          <w:r w:rsidR="007A001B">
            <w:rPr>
              <w:noProof/>
            </w:rPr>
            <w:t>4.4.0</w:t>
          </w:r>
          <w:r>
            <w:fldChar w:fldCharType="end"/>
          </w:r>
          <w:bookmarkEnd w:id="28"/>
        </w:p>
      </w:tc>
    </w:tr>
    <w:tr w:rsidR="00490C1F" w14:paraId="1DF30317" w14:textId="77777777">
      <w:tc>
        <w:tcPr>
          <w:tcW w:w="4181" w:type="dxa"/>
        </w:tcPr>
        <w:p w14:paraId="74F9605F" w14:textId="77777777" w:rsidR="00490C1F" w:rsidRDefault="00490C1F">
          <w:pPr>
            <w:pStyle w:val="tussenkopje"/>
          </w:pPr>
          <w:r>
            <w:t>Blad</w:t>
          </w:r>
        </w:p>
      </w:tc>
    </w:tr>
    <w:tr w:rsidR="00490C1F" w14:paraId="03639CD3" w14:textId="77777777">
      <w:tc>
        <w:tcPr>
          <w:tcW w:w="4181" w:type="dxa"/>
        </w:tcPr>
        <w:p w14:paraId="0ECA5676" w14:textId="61831464" w:rsidR="00490C1F" w:rsidRDefault="00490C1F">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7A001B">
            <w:rPr>
              <w:noProof/>
            </w:rPr>
            <w:instrText>33</w:instrText>
          </w:r>
          <w:r>
            <w:rPr>
              <w:noProof/>
            </w:rPr>
            <w:fldChar w:fldCharType="end"/>
          </w:r>
          <w:r>
            <w:fldChar w:fldCharType="separate"/>
          </w:r>
          <w:r w:rsidR="007A001B">
            <w:rPr>
              <w:noProof/>
            </w:rPr>
            <w:t>34</w:t>
          </w:r>
          <w:r>
            <w:fldChar w:fldCharType="end"/>
          </w:r>
          <w:r>
            <w:t xml:space="preserve"> </w:t>
          </w:r>
        </w:p>
      </w:tc>
    </w:tr>
  </w:tbl>
  <w:p w14:paraId="1F8407B9" w14:textId="77777777" w:rsidR="00490C1F" w:rsidRDefault="00490C1F">
    <w:pPr>
      <w:pStyle w:val="Koptekst"/>
    </w:pPr>
    <w:r>
      <w:rPr>
        <w:noProof/>
        <w:snapToGrid/>
        <w:lang w:eastAsia="nl-NL"/>
      </w:rPr>
      <w:drawing>
        <wp:anchor distT="0" distB="0" distL="114300" distR="114300" simplePos="0" relativeHeight="251658752" behindDoc="1" locked="0" layoutInCell="1" allowOverlap="1" wp14:anchorId="47BDE994" wp14:editId="5BB6BD3D">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30607320">
    <w:abstractNumId w:val="33"/>
  </w:num>
  <w:num w:numId="2" w16cid:durableId="1250892932">
    <w:abstractNumId w:val="33"/>
  </w:num>
  <w:num w:numId="3" w16cid:durableId="38360994">
    <w:abstractNumId w:val="32"/>
  </w:num>
  <w:num w:numId="4" w16cid:durableId="706226247">
    <w:abstractNumId w:val="24"/>
  </w:num>
  <w:num w:numId="5" w16cid:durableId="955451428">
    <w:abstractNumId w:val="25"/>
  </w:num>
  <w:num w:numId="6" w16cid:durableId="1594048017">
    <w:abstractNumId w:val="38"/>
  </w:num>
  <w:num w:numId="7" w16cid:durableId="1247373943">
    <w:abstractNumId w:val="10"/>
  </w:num>
  <w:num w:numId="8" w16cid:durableId="805245173">
    <w:abstractNumId w:val="37"/>
  </w:num>
  <w:num w:numId="9" w16cid:durableId="574583013">
    <w:abstractNumId w:val="11"/>
  </w:num>
  <w:num w:numId="10" w16cid:durableId="1875384865">
    <w:abstractNumId w:val="21"/>
  </w:num>
  <w:num w:numId="11" w16cid:durableId="319039999">
    <w:abstractNumId w:val="36"/>
  </w:num>
  <w:num w:numId="12" w16cid:durableId="1676417415">
    <w:abstractNumId w:val="22"/>
  </w:num>
  <w:num w:numId="13" w16cid:durableId="1838032194">
    <w:abstractNumId w:val="17"/>
  </w:num>
  <w:num w:numId="14" w16cid:durableId="842623151">
    <w:abstractNumId w:val="35"/>
  </w:num>
  <w:num w:numId="15" w16cid:durableId="1149633406">
    <w:abstractNumId w:val="14"/>
  </w:num>
  <w:num w:numId="16" w16cid:durableId="585967677">
    <w:abstractNumId w:val="9"/>
  </w:num>
  <w:num w:numId="17" w16cid:durableId="2042198530">
    <w:abstractNumId w:val="7"/>
  </w:num>
  <w:num w:numId="18" w16cid:durableId="596837910">
    <w:abstractNumId w:val="6"/>
  </w:num>
  <w:num w:numId="19" w16cid:durableId="1099372285">
    <w:abstractNumId w:val="5"/>
  </w:num>
  <w:num w:numId="20" w16cid:durableId="527835009">
    <w:abstractNumId w:val="4"/>
  </w:num>
  <w:num w:numId="21" w16cid:durableId="1440371073">
    <w:abstractNumId w:val="8"/>
  </w:num>
  <w:num w:numId="22" w16cid:durableId="1289237679">
    <w:abstractNumId w:val="3"/>
  </w:num>
  <w:num w:numId="23" w16cid:durableId="1035740123">
    <w:abstractNumId w:val="2"/>
  </w:num>
  <w:num w:numId="24" w16cid:durableId="167796525">
    <w:abstractNumId w:val="1"/>
  </w:num>
  <w:num w:numId="25" w16cid:durableId="1481581428">
    <w:abstractNumId w:val="0"/>
  </w:num>
  <w:num w:numId="26" w16cid:durableId="930433209">
    <w:abstractNumId w:val="30"/>
  </w:num>
  <w:num w:numId="27" w16cid:durableId="915361925">
    <w:abstractNumId w:val="15"/>
  </w:num>
  <w:num w:numId="28" w16cid:durableId="1286228055">
    <w:abstractNumId w:val="34"/>
  </w:num>
  <w:num w:numId="29" w16cid:durableId="1449859841">
    <w:abstractNumId w:val="27"/>
  </w:num>
  <w:num w:numId="30" w16cid:durableId="97141766">
    <w:abstractNumId w:val="13"/>
  </w:num>
  <w:num w:numId="31" w16cid:durableId="1458915795">
    <w:abstractNumId w:val="29"/>
  </w:num>
  <w:num w:numId="32" w16cid:durableId="5104924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3143354">
    <w:abstractNumId w:val="12"/>
  </w:num>
  <w:num w:numId="34" w16cid:durableId="1234656460">
    <w:abstractNumId w:val="10"/>
  </w:num>
  <w:num w:numId="35" w16cid:durableId="433595277">
    <w:abstractNumId w:val="28"/>
  </w:num>
  <w:num w:numId="36" w16cid:durableId="618297421">
    <w:abstractNumId w:val="18"/>
  </w:num>
  <w:num w:numId="37" w16cid:durableId="1025669166">
    <w:abstractNumId w:val="31"/>
  </w:num>
  <w:num w:numId="38" w16cid:durableId="2074422749">
    <w:abstractNumId w:val="16"/>
  </w:num>
  <w:num w:numId="39" w16cid:durableId="451560017">
    <w:abstractNumId w:val="20"/>
  </w:num>
  <w:num w:numId="40" w16cid:durableId="939918823">
    <w:abstractNumId w:val="33"/>
  </w:num>
  <w:num w:numId="41" w16cid:durableId="322004894">
    <w:abstractNumId w:val="33"/>
  </w:num>
  <w:num w:numId="42" w16cid:durableId="366493712">
    <w:abstractNumId w:val="10"/>
  </w:num>
  <w:num w:numId="43" w16cid:durableId="1294796325">
    <w:abstractNumId w:val="10"/>
  </w:num>
  <w:num w:numId="44" w16cid:durableId="419526568">
    <w:abstractNumId w:val="10"/>
  </w:num>
  <w:num w:numId="45" w16cid:durableId="1526552365">
    <w:abstractNumId w:val="23"/>
  </w:num>
  <w:num w:numId="46" w16cid:durableId="890339189">
    <w:abstractNumId w:val="33"/>
  </w:num>
  <w:num w:numId="47" w16cid:durableId="120615936">
    <w:abstractNumId w:val="33"/>
  </w:num>
  <w:num w:numId="48" w16cid:durableId="131218629">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4DC"/>
    <w:rsid w:val="00124E96"/>
    <w:rsid w:val="0012509E"/>
    <w:rsid w:val="00125D78"/>
    <w:rsid w:val="00127EE4"/>
    <w:rsid w:val="001330AB"/>
    <w:rsid w:val="00133C71"/>
    <w:rsid w:val="00134AAB"/>
    <w:rsid w:val="00135DA4"/>
    <w:rsid w:val="00136E60"/>
    <w:rsid w:val="00137BBF"/>
    <w:rsid w:val="00140297"/>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1FEB"/>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49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0C1F"/>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18F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2E1"/>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2BE7"/>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01B"/>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4738A"/>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178C"/>
    <w:rsid w:val="00962AFC"/>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0A95"/>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37B"/>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4672D"/>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24F8"/>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6401"/>
    <w:rsid w:val="00C97F6E"/>
    <w:rsid w:val="00CA2059"/>
    <w:rsid w:val="00CA2E64"/>
    <w:rsid w:val="00CA4A1C"/>
    <w:rsid w:val="00CA5B9F"/>
    <w:rsid w:val="00CA5EA5"/>
    <w:rsid w:val="00CB0856"/>
    <w:rsid w:val="00CB1DD5"/>
    <w:rsid w:val="00CB53A9"/>
    <w:rsid w:val="00CB5D9C"/>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3FEB"/>
    <w:rsid w:val="00D049D4"/>
    <w:rsid w:val="00D05632"/>
    <w:rsid w:val="00D05E3F"/>
    <w:rsid w:val="00D06148"/>
    <w:rsid w:val="00D106BC"/>
    <w:rsid w:val="00D121C2"/>
    <w:rsid w:val="00D13197"/>
    <w:rsid w:val="00D13680"/>
    <w:rsid w:val="00D169EB"/>
    <w:rsid w:val="00D16C19"/>
    <w:rsid w:val="00D17A67"/>
    <w:rsid w:val="00D204BE"/>
    <w:rsid w:val="00D20965"/>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5C3"/>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155"/>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1A88"/>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527A"/>
    <w:rsid w:val="00F169B1"/>
    <w:rsid w:val="00F20055"/>
    <w:rsid w:val="00F20AD1"/>
    <w:rsid w:val="00F20C45"/>
    <w:rsid w:val="00F2175A"/>
    <w:rsid w:val="00F22F9C"/>
    <w:rsid w:val="00F2384A"/>
    <w:rsid w:val="00F23ABD"/>
    <w:rsid w:val="00F26DD3"/>
    <w:rsid w:val="00F2766B"/>
    <w:rsid w:val="00F30D06"/>
    <w:rsid w:val="00F317C8"/>
    <w:rsid w:val="00F32787"/>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00C6"/>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2D0B"/>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5554D"/>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DF0155"/>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7191-4A21-45DA-B9CF-C5C21EB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6029</Words>
  <Characters>33163</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39114</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cp:revision>
  <cp:lastPrinted>2018-07-19T07:17:00Z</cp:lastPrinted>
  <dcterms:created xsi:type="dcterms:W3CDTF">2022-08-31T12:28:00Z</dcterms:created>
  <dcterms:modified xsi:type="dcterms:W3CDTF">2022-08-31T12:28:00Z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