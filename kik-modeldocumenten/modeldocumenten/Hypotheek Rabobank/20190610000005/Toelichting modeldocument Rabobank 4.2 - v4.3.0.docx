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5D2EA7">
            <w:pPr>
              <w:spacing w:before="90"/>
              <w:rPr>
                <w:szCs w:val="18"/>
              </w:rPr>
            </w:pPr>
            <w:del w:id="3" w:author="Groot, Karina de" w:date="2019-06-04T14:37:00Z">
              <w:r w:rsidRPr="005D2EA7" w:rsidDel="0096178C">
                <w:rPr>
                  <w:rFonts w:ascii="Segoe UI" w:hAnsi="Segoe UI" w:cs="Segoe UI"/>
                  <w:b/>
                  <w:bCs/>
                  <w:color w:val="24292E"/>
                  <w:shd w:val="clear" w:color="auto" w:fill="FFFFFF"/>
                </w:rPr>
                <w:delText>20181015000005</w:delText>
              </w:r>
            </w:del>
            <w:ins w:id="4" w:author="Groot, Karina de" w:date="2019-06-04T14:37:00Z">
              <w:r w:rsidR="0096178C">
                <w:rPr>
                  <w:rFonts w:ascii="Segoe UI" w:hAnsi="Segoe UI" w:cs="Segoe UI"/>
                  <w:b/>
                  <w:bCs/>
                  <w:color w:val="24292E"/>
                  <w:shd w:val="clear" w:color="auto" w:fill="FFFFFF"/>
                </w:rPr>
                <w:t>20190610000005</w:t>
              </w:r>
            </w:ins>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5" w:name="bmTitel"/>
            <w:bookmarkEnd w:id="5"/>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7" w:name="bmAuteurs"/>
      <w:bookmarkEnd w:id="7"/>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0865C6">
              <w:rPr>
                <w:noProof/>
              </w:rPr>
              <w:t>4.</w:t>
            </w:r>
            <w:ins w:id="8" w:author="Groot, Karina de" w:date="2019-06-04T14:38:00Z">
              <w:r w:rsidR="0096178C">
                <w:rPr>
                  <w:noProof/>
                </w:rPr>
                <w:t>3</w:t>
              </w:r>
            </w:ins>
            <w:del w:id="9" w:author="Groot, Karina de" w:date="2019-06-04T14:38:00Z">
              <w:r w:rsidR="000865C6" w:rsidDel="0096178C">
                <w:rPr>
                  <w:noProof/>
                </w:rPr>
                <w:delText>2</w:delText>
              </w:r>
            </w:del>
            <w:r w:rsidR="000865C6">
              <w:rPr>
                <w:noProof/>
              </w:rPr>
              <w:t>.0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9"/>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rsidTr="00B2657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590" w:type="dxa"/>
            <w:vAlign w:val="bottom"/>
          </w:tcPr>
          <w:p w:rsidR="003228A3" w:rsidRPr="00343045" w:rsidRDefault="003228A3">
            <w:pPr>
              <w:pStyle w:val="tussenkopje"/>
              <w:spacing w:before="0"/>
              <w:rPr>
                <w:lang w:val="nl-NL"/>
              </w:rPr>
            </w:pPr>
            <w:r w:rsidRPr="00343045">
              <w:rPr>
                <w:lang w:val="nl-NL"/>
              </w:rPr>
              <w:t>Datum</w:t>
            </w:r>
          </w:p>
        </w:tc>
        <w:tc>
          <w:tcPr>
            <w:tcW w:w="1771"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B2657A">
        <w:tc>
          <w:tcPr>
            <w:tcW w:w="537" w:type="dxa"/>
          </w:tcPr>
          <w:p w:rsidR="00AF77C2" w:rsidRPr="004C7E40" w:rsidRDefault="00AF77C2" w:rsidP="00470FC9">
            <w:pPr>
              <w:rPr>
                <w:rStyle w:val="Versie0"/>
                <w:bCs/>
                <w:sz w:val="16"/>
                <w:szCs w:val="16"/>
              </w:rPr>
            </w:pPr>
            <w:bookmarkStart w:id="10" w:name="bmVersie"/>
            <w:bookmarkEnd w:id="10"/>
            <w:r w:rsidRPr="004C7E40">
              <w:rPr>
                <w:rStyle w:val="Versie0"/>
                <w:bCs/>
                <w:sz w:val="16"/>
                <w:szCs w:val="16"/>
              </w:rPr>
              <w:t>3.0</w:t>
            </w:r>
          </w:p>
        </w:tc>
        <w:tc>
          <w:tcPr>
            <w:tcW w:w="1590" w:type="dxa"/>
          </w:tcPr>
          <w:p w:rsidR="00AF77C2" w:rsidRPr="004C7E40" w:rsidRDefault="00AF77C2">
            <w:pPr>
              <w:rPr>
                <w:rStyle w:val="Datumopmaakprofiel"/>
                <w:sz w:val="16"/>
                <w:szCs w:val="16"/>
              </w:rPr>
            </w:pPr>
            <w:r w:rsidRPr="004C7E40">
              <w:rPr>
                <w:rStyle w:val="Datumopmaakprofiel"/>
                <w:sz w:val="16"/>
                <w:szCs w:val="16"/>
              </w:rPr>
              <w:t>22-02-2012</w:t>
            </w:r>
          </w:p>
        </w:tc>
        <w:tc>
          <w:tcPr>
            <w:tcW w:w="1771"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B2657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590" w:type="dxa"/>
          </w:tcPr>
          <w:p w:rsidR="0014394B" w:rsidRPr="004C7E40" w:rsidRDefault="0014394B">
            <w:pPr>
              <w:rPr>
                <w:rStyle w:val="Datumopmaakprofiel"/>
                <w:sz w:val="16"/>
                <w:szCs w:val="16"/>
              </w:rPr>
            </w:pPr>
            <w:r w:rsidRPr="004C7E40">
              <w:rPr>
                <w:rStyle w:val="Datumopmaakprofiel"/>
                <w:sz w:val="16"/>
                <w:szCs w:val="16"/>
              </w:rPr>
              <w:t>28-03-2012</w:t>
            </w:r>
          </w:p>
        </w:tc>
        <w:tc>
          <w:tcPr>
            <w:tcW w:w="1771"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B2657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590"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B2657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590"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rsidR="001330AB" w:rsidRPr="004C7E40" w:rsidRDefault="001330AB" w:rsidP="00136E60">
            <w:pPr>
              <w:rPr>
                <w:sz w:val="16"/>
                <w:szCs w:val="16"/>
                <w:lang w:val="en-GB"/>
              </w:rPr>
            </w:pPr>
            <w:r w:rsidRPr="004C7E40">
              <w:rPr>
                <w:sz w:val="16"/>
                <w:szCs w:val="16"/>
                <w:lang w:val="en-US"/>
              </w:rPr>
              <w:t>Kadaster IT/RZ/AA/IE</w:t>
            </w:r>
          </w:p>
        </w:tc>
        <w:tc>
          <w:tcPr>
            <w:tcW w:w="5103" w:type="dxa"/>
          </w:tcPr>
          <w:p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rsidTr="00B2657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590" w:type="dxa"/>
          </w:tcPr>
          <w:p w:rsidR="0018591F" w:rsidRPr="004C7E40" w:rsidRDefault="0018591F">
            <w:pPr>
              <w:rPr>
                <w:rStyle w:val="Datumopmaakprofiel"/>
                <w:sz w:val="16"/>
                <w:szCs w:val="16"/>
              </w:rPr>
            </w:pPr>
            <w:r w:rsidRPr="004C7E40">
              <w:rPr>
                <w:rStyle w:val="Datumopmaakprofiel"/>
                <w:sz w:val="16"/>
                <w:szCs w:val="16"/>
              </w:rPr>
              <w:t>07-08-2013</w:t>
            </w:r>
          </w:p>
        </w:tc>
        <w:tc>
          <w:tcPr>
            <w:tcW w:w="1771" w:type="dxa"/>
          </w:tcPr>
          <w:p w:rsidR="0018591F" w:rsidRPr="004C7E40" w:rsidRDefault="0018591F" w:rsidP="00136E60">
            <w:pPr>
              <w:rPr>
                <w:sz w:val="16"/>
                <w:szCs w:val="16"/>
                <w:lang w:val="en-US"/>
              </w:rPr>
            </w:pPr>
            <w:r w:rsidRPr="004C7E40">
              <w:rPr>
                <w:sz w:val="16"/>
                <w:szCs w:val="16"/>
                <w:lang w:val="en-US"/>
              </w:rPr>
              <w:t>Kadaster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0865C6">
              <w:rPr>
                <w:sz w:val="16"/>
                <w:szCs w:val="16"/>
              </w:rPr>
              <w:t>2.4</w:t>
            </w:r>
            <w:r w:rsidRPr="004C7E40">
              <w:rPr>
                <w:sz w:val="16"/>
                <w:szCs w:val="16"/>
              </w:rPr>
              <w:fldChar w:fldCharType="end"/>
            </w:r>
            <w:r w:rsidRPr="004C7E40">
              <w:rPr>
                <w:sz w:val="16"/>
                <w:szCs w:val="16"/>
              </w:rPr>
              <w:t>) aangepast.</w:t>
            </w:r>
          </w:p>
        </w:tc>
      </w:tr>
      <w:tr w:rsidR="00BC3560" w:rsidRPr="004C7E40" w:rsidTr="00B2657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590"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rsidR="00BC3560" w:rsidRPr="004C7E40" w:rsidRDefault="00BC3560" w:rsidP="00136E60">
            <w:pPr>
              <w:rPr>
                <w:sz w:val="16"/>
                <w:szCs w:val="16"/>
                <w:lang w:val="en-US"/>
              </w:rPr>
            </w:pPr>
            <w:r w:rsidRPr="004C7E40">
              <w:rPr>
                <w:sz w:val="16"/>
                <w:szCs w:val="16"/>
                <w:lang w:val="en-US"/>
              </w:rPr>
              <w:t>Kadaster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rsidTr="00B2657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590"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rsidR="004C7E40" w:rsidRPr="004C7E40" w:rsidRDefault="004C7E40" w:rsidP="00136E60">
            <w:pPr>
              <w:rPr>
                <w:sz w:val="16"/>
                <w:szCs w:val="16"/>
                <w:lang w:val="en-US"/>
              </w:rPr>
            </w:pPr>
            <w:r w:rsidRPr="004C7E40">
              <w:rPr>
                <w:sz w:val="16"/>
                <w:szCs w:val="16"/>
                <w:lang w:val="en-US"/>
              </w:rPr>
              <w:t>Kadaster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rsidR="004C7E40" w:rsidRPr="004C7E40" w:rsidRDefault="00BA288F" w:rsidP="005D2EA7">
            <w:pPr>
              <w:snapToGrid w:val="0"/>
              <w:rPr>
                <w:sz w:val="16"/>
                <w:szCs w:val="16"/>
              </w:rPr>
            </w:pPr>
            <w:r>
              <w:rPr>
                <w:sz w:val="16"/>
                <w:szCs w:val="16"/>
              </w:rPr>
              <w:t xml:space="preserve">- </w:t>
            </w:r>
            <w:r w:rsidR="005D2EA7">
              <w:rPr>
                <w:sz w:val="16"/>
                <w:szCs w:val="16"/>
              </w:rPr>
              <w:t xml:space="preserve">par. 2.13 </w:t>
            </w:r>
            <w:r>
              <w:rPr>
                <w:sz w:val="16"/>
                <w:szCs w:val="16"/>
              </w:rPr>
              <w:t>mapping overbruggingshypotheek tbv vervreemder verwijderd, is gebruikerskeuze.</w:t>
            </w:r>
          </w:p>
        </w:tc>
      </w:tr>
      <w:tr w:rsidR="00AB35DD" w:rsidRPr="004C7E40" w:rsidTr="00B2657A">
        <w:tc>
          <w:tcPr>
            <w:tcW w:w="537" w:type="dxa"/>
          </w:tcPr>
          <w:p w:rsidR="00AB35DD" w:rsidRPr="004C7E40" w:rsidRDefault="00AB35DD" w:rsidP="00470FC9">
            <w:pPr>
              <w:rPr>
                <w:rStyle w:val="Versie0"/>
                <w:bCs/>
                <w:sz w:val="16"/>
                <w:szCs w:val="16"/>
              </w:rPr>
            </w:pPr>
            <w:r>
              <w:rPr>
                <w:rStyle w:val="Versie0"/>
                <w:bCs/>
                <w:sz w:val="16"/>
                <w:szCs w:val="16"/>
              </w:rPr>
              <w:t>3.7</w:t>
            </w:r>
          </w:p>
        </w:tc>
        <w:tc>
          <w:tcPr>
            <w:tcW w:w="1590" w:type="dxa"/>
          </w:tcPr>
          <w:p w:rsidR="00AB35DD" w:rsidRDefault="00AB35DD">
            <w:pPr>
              <w:rPr>
                <w:rStyle w:val="Datumopmaakprofiel"/>
                <w:sz w:val="16"/>
                <w:szCs w:val="16"/>
              </w:rPr>
            </w:pPr>
            <w:r>
              <w:rPr>
                <w:rStyle w:val="Datumopmaakprofiel"/>
                <w:sz w:val="16"/>
                <w:szCs w:val="16"/>
              </w:rPr>
              <w:t>6 augustus 2014</w:t>
            </w:r>
          </w:p>
        </w:tc>
        <w:tc>
          <w:tcPr>
            <w:tcW w:w="1771" w:type="dxa"/>
          </w:tcPr>
          <w:p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B2657A">
        <w:tc>
          <w:tcPr>
            <w:tcW w:w="537" w:type="dxa"/>
          </w:tcPr>
          <w:p w:rsidR="00127EE4" w:rsidRDefault="00127EE4" w:rsidP="00470FC9">
            <w:pPr>
              <w:rPr>
                <w:rStyle w:val="Versie0"/>
                <w:bCs/>
                <w:sz w:val="16"/>
                <w:szCs w:val="16"/>
              </w:rPr>
            </w:pPr>
            <w:r>
              <w:rPr>
                <w:rStyle w:val="Versie0"/>
                <w:bCs/>
                <w:sz w:val="16"/>
                <w:szCs w:val="16"/>
              </w:rPr>
              <w:t>3.8.0</w:t>
            </w:r>
          </w:p>
        </w:tc>
        <w:tc>
          <w:tcPr>
            <w:tcW w:w="1590" w:type="dxa"/>
          </w:tcPr>
          <w:p w:rsidR="00127EE4" w:rsidRDefault="00127EE4">
            <w:pPr>
              <w:rPr>
                <w:rStyle w:val="Datumopmaakprofiel"/>
                <w:sz w:val="16"/>
                <w:szCs w:val="16"/>
              </w:rPr>
            </w:pPr>
            <w:r>
              <w:rPr>
                <w:rStyle w:val="Datumopmaakprofiel"/>
                <w:sz w:val="16"/>
                <w:szCs w:val="16"/>
              </w:rPr>
              <w:t>7 januari 2016</w:t>
            </w:r>
          </w:p>
        </w:tc>
        <w:tc>
          <w:tcPr>
            <w:tcW w:w="1771" w:type="dxa"/>
          </w:tcPr>
          <w:p w:rsidR="00127EE4" w:rsidRDefault="00127EE4" w:rsidP="00127EE4">
            <w:pPr>
              <w:rPr>
                <w:sz w:val="16"/>
                <w:szCs w:val="16"/>
                <w:lang w:val="en-US"/>
              </w:rPr>
            </w:pPr>
            <w:r>
              <w:rPr>
                <w:sz w:val="16"/>
                <w:szCs w:val="16"/>
                <w:lang w:val="en-US"/>
              </w:rPr>
              <w:t>Kadaster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B2657A">
        <w:tc>
          <w:tcPr>
            <w:tcW w:w="537" w:type="dxa"/>
          </w:tcPr>
          <w:p w:rsidR="003056B6" w:rsidRDefault="003056B6" w:rsidP="00470FC9">
            <w:pPr>
              <w:rPr>
                <w:rStyle w:val="Versie0"/>
                <w:bCs/>
                <w:sz w:val="16"/>
                <w:szCs w:val="16"/>
              </w:rPr>
            </w:pPr>
            <w:r>
              <w:rPr>
                <w:rStyle w:val="Versie0"/>
                <w:bCs/>
                <w:sz w:val="16"/>
                <w:szCs w:val="16"/>
              </w:rPr>
              <w:t>3.9.0</w:t>
            </w:r>
          </w:p>
        </w:tc>
        <w:tc>
          <w:tcPr>
            <w:tcW w:w="1590" w:type="dxa"/>
          </w:tcPr>
          <w:p w:rsidR="003056B6" w:rsidRDefault="003056B6">
            <w:pPr>
              <w:rPr>
                <w:rStyle w:val="Datumopmaakprofiel"/>
                <w:sz w:val="16"/>
                <w:szCs w:val="16"/>
              </w:rPr>
            </w:pPr>
            <w:r>
              <w:rPr>
                <w:rStyle w:val="Datumopmaakprofiel"/>
                <w:sz w:val="16"/>
                <w:szCs w:val="16"/>
              </w:rPr>
              <w:t>3 maart 2016</w:t>
            </w:r>
          </w:p>
        </w:tc>
        <w:tc>
          <w:tcPr>
            <w:tcW w:w="1771" w:type="dxa"/>
          </w:tcPr>
          <w:p w:rsidR="003056B6" w:rsidRDefault="003056B6" w:rsidP="00127EE4">
            <w:pPr>
              <w:rPr>
                <w:sz w:val="16"/>
                <w:szCs w:val="16"/>
                <w:lang w:val="en-US"/>
              </w:rPr>
            </w:pPr>
            <w:r>
              <w:rPr>
                <w:sz w:val="16"/>
                <w:szCs w:val="16"/>
                <w:lang w:val="en-US"/>
              </w:rPr>
              <w:t>Kadaster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B2657A">
        <w:tc>
          <w:tcPr>
            <w:tcW w:w="537" w:type="dxa"/>
          </w:tcPr>
          <w:p w:rsidR="006E4D61" w:rsidRDefault="006E4D61" w:rsidP="00470FC9">
            <w:pPr>
              <w:rPr>
                <w:rStyle w:val="Versie0"/>
                <w:bCs/>
                <w:sz w:val="16"/>
                <w:szCs w:val="16"/>
              </w:rPr>
            </w:pPr>
            <w:r>
              <w:rPr>
                <w:rStyle w:val="Versie0"/>
                <w:bCs/>
                <w:sz w:val="16"/>
                <w:szCs w:val="16"/>
              </w:rPr>
              <w:t>3.10.0</w:t>
            </w:r>
          </w:p>
        </w:tc>
        <w:tc>
          <w:tcPr>
            <w:tcW w:w="1590" w:type="dxa"/>
          </w:tcPr>
          <w:p w:rsidR="006E4D61" w:rsidRDefault="006E4D61">
            <w:pPr>
              <w:rPr>
                <w:rStyle w:val="Datumopmaakprofiel"/>
                <w:sz w:val="16"/>
                <w:szCs w:val="16"/>
              </w:rPr>
            </w:pPr>
            <w:r w:rsidRPr="006E4D61">
              <w:rPr>
                <w:rStyle w:val="Datumopmaakprofiel"/>
                <w:sz w:val="16"/>
                <w:szCs w:val="16"/>
              </w:rPr>
              <w:t>7 december 2017</w:t>
            </w:r>
          </w:p>
        </w:tc>
        <w:tc>
          <w:tcPr>
            <w:tcW w:w="1771"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B2657A">
        <w:tc>
          <w:tcPr>
            <w:tcW w:w="537" w:type="dxa"/>
          </w:tcPr>
          <w:p w:rsidR="008775D8" w:rsidRDefault="008775D8" w:rsidP="00470FC9">
            <w:pPr>
              <w:rPr>
                <w:rStyle w:val="Versie0"/>
                <w:bCs/>
                <w:sz w:val="16"/>
                <w:szCs w:val="16"/>
              </w:rPr>
            </w:pPr>
            <w:r>
              <w:rPr>
                <w:rStyle w:val="Versie0"/>
                <w:bCs/>
                <w:sz w:val="16"/>
                <w:szCs w:val="16"/>
              </w:rPr>
              <w:t>3.11.0</w:t>
            </w:r>
          </w:p>
        </w:tc>
        <w:tc>
          <w:tcPr>
            <w:tcW w:w="1590"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rsidTr="00B2657A">
        <w:tc>
          <w:tcPr>
            <w:tcW w:w="537" w:type="dxa"/>
          </w:tcPr>
          <w:p w:rsidR="00D97F57" w:rsidRDefault="00D97F57" w:rsidP="00D97F57">
            <w:pPr>
              <w:rPr>
                <w:rStyle w:val="Versie0"/>
                <w:bCs/>
                <w:sz w:val="16"/>
                <w:szCs w:val="16"/>
              </w:rPr>
            </w:pPr>
            <w:r>
              <w:rPr>
                <w:rStyle w:val="Versie0"/>
                <w:bCs/>
                <w:sz w:val="16"/>
                <w:szCs w:val="16"/>
              </w:rPr>
              <w:t>3.12.0</w:t>
            </w:r>
          </w:p>
        </w:tc>
        <w:tc>
          <w:tcPr>
            <w:tcW w:w="1590" w:type="dxa"/>
          </w:tcPr>
          <w:p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rsidTr="00B2657A">
        <w:tc>
          <w:tcPr>
            <w:tcW w:w="537" w:type="dxa"/>
          </w:tcPr>
          <w:p w:rsidR="00C65F2D" w:rsidRDefault="00C65F2D" w:rsidP="00D97F57">
            <w:pPr>
              <w:rPr>
                <w:rStyle w:val="Versie0"/>
                <w:bCs/>
                <w:sz w:val="16"/>
                <w:szCs w:val="16"/>
              </w:rPr>
            </w:pPr>
            <w:r>
              <w:rPr>
                <w:rStyle w:val="Versie0"/>
                <w:bCs/>
                <w:sz w:val="16"/>
                <w:szCs w:val="16"/>
              </w:rPr>
              <w:t>4.0.0</w:t>
            </w:r>
          </w:p>
        </w:tc>
        <w:tc>
          <w:tcPr>
            <w:tcW w:w="1590" w:type="dxa"/>
          </w:tcPr>
          <w:p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rsidTr="00B2657A">
        <w:tc>
          <w:tcPr>
            <w:tcW w:w="537" w:type="dxa"/>
          </w:tcPr>
          <w:p w:rsidR="00B2657A" w:rsidRDefault="00B2657A" w:rsidP="00D97F57">
            <w:pPr>
              <w:rPr>
                <w:rStyle w:val="Versie0"/>
                <w:bCs/>
                <w:sz w:val="16"/>
                <w:szCs w:val="16"/>
              </w:rPr>
            </w:pPr>
            <w:r>
              <w:rPr>
                <w:rStyle w:val="Versie0"/>
                <w:bCs/>
                <w:sz w:val="16"/>
                <w:szCs w:val="16"/>
              </w:rPr>
              <w:t>4.1.0</w:t>
            </w:r>
          </w:p>
        </w:tc>
        <w:tc>
          <w:tcPr>
            <w:tcW w:w="1590" w:type="dxa"/>
          </w:tcPr>
          <w:p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rsidR="00BE1845" w:rsidRDefault="00BE1845" w:rsidP="00B2657A">
            <w:pPr>
              <w:rPr>
                <w:rFonts w:cs="Arial"/>
                <w:sz w:val="16"/>
                <w:szCs w:val="16"/>
              </w:rPr>
            </w:pPr>
          </w:p>
        </w:tc>
      </w:tr>
      <w:tr w:rsidR="000865C6" w:rsidRPr="00270F1B" w:rsidTr="00B2657A">
        <w:tc>
          <w:tcPr>
            <w:tcW w:w="537" w:type="dxa"/>
          </w:tcPr>
          <w:p w:rsidR="000865C6" w:rsidRDefault="000865C6" w:rsidP="00D97F57">
            <w:pPr>
              <w:rPr>
                <w:rStyle w:val="Versie0"/>
                <w:bCs/>
                <w:sz w:val="16"/>
                <w:szCs w:val="16"/>
              </w:rPr>
            </w:pPr>
            <w:r>
              <w:rPr>
                <w:rStyle w:val="Versie0"/>
                <w:bCs/>
                <w:sz w:val="16"/>
                <w:szCs w:val="16"/>
              </w:rPr>
              <w:t>4.2.0</w:t>
            </w:r>
          </w:p>
        </w:tc>
        <w:tc>
          <w:tcPr>
            <w:tcW w:w="1590" w:type="dxa"/>
          </w:tcPr>
          <w:p w:rsidR="000865C6" w:rsidRDefault="005D2EA7" w:rsidP="00E02DB8">
            <w:pPr>
              <w:rPr>
                <w:rStyle w:val="Datumopmaakprofiel"/>
                <w:rFonts w:cs="Helvetica"/>
                <w:sz w:val="16"/>
                <w:szCs w:val="16"/>
              </w:rPr>
            </w:pPr>
            <w:r>
              <w:rPr>
                <w:rStyle w:val="Datumopmaakprofiel"/>
                <w:rFonts w:cs="Helvetica"/>
                <w:sz w:val="16"/>
                <w:szCs w:val="16"/>
              </w:rPr>
              <w:t>15</w:t>
            </w:r>
            <w:r w:rsidR="000865C6">
              <w:rPr>
                <w:rStyle w:val="Datumopmaakprofiel"/>
                <w:rFonts w:cs="Helvetica"/>
                <w:sz w:val="16"/>
                <w:szCs w:val="16"/>
              </w:rPr>
              <w:t xml:space="preserve"> oktober 2018</w:t>
            </w:r>
          </w:p>
        </w:tc>
        <w:tc>
          <w:tcPr>
            <w:tcW w:w="1771" w:type="dxa"/>
          </w:tcPr>
          <w:p w:rsidR="000865C6" w:rsidRDefault="000865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0865C6" w:rsidRDefault="000865C6" w:rsidP="000865C6">
            <w:pPr>
              <w:rPr>
                <w:rFonts w:cs="Arial"/>
                <w:sz w:val="16"/>
                <w:szCs w:val="16"/>
              </w:rPr>
            </w:pPr>
            <w:r w:rsidRPr="000865C6">
              <w:rPr>
                <w:rFonts w:cs="Arial"/>
                <w:sz w:val="16"/>
                <w:szCs w:val="16"/>
              </w:rPr>
              <w:t>AA-4249 'het overeenkomst' aanpassen in 'de overeenkomst' bij keuzeblok vaste hypotheek</w:t>
            </w:r>
            <w:r>
              <w:rPr>
                <w:rFonts w:cs="Arial"/>
                <w:sz w:val="16"/>
                <w:szCs w:val="16"/>
              </w:rPr>
              <w:t xml:space="preserve"> (par. 2.9.2)</w:t>
            </w:r>
          </w:p>
          <w:p w:rsidR="00AA55DB" w:rsidRPr="00B2657A" w:rsidRDefault="00AA55DB" w:rsidP="00AA55DB">
            <w:pPr>
              <w:rPr>
                <w:rFonts w:cs="Arial"/>
                <w:sz w:val="16"/>
                <w:szCs w:val="16"/>
              </w:rPr>
            </w:pPr>
            <w:r>
              <w:rPr>
                <w:rFonts w:cs="Arial"/>
                <w:sz w:val="16"/>
                <w:szCs w:val="16"/>
              </w:rPr>
              <w:t xml:space="preserve">AA-4250 </w:t>
            </w:r>
            <w:r w:rsidRPr="00AA55DB">
              <w:rPr>
                <w:rFonts w:cs="Arial"/>
                <w:sz w:val="16"/>
                <w:szCs w:val="16"/>
              </w:rPr>
              <w:t>Nieuwe versie van het tekstblok Partijnam</w:t>
            </w:r>
            <w:r>
              <w:rPr>
                <w:rFonts w:cs="Arial"/>
                <w:sz w:val="16"/>
                <w:szCs w:val="16"/>
              </w:rPr>
              <w:t>e</w:t>
            </w:r>
            <w:r w:rsidRPr="00AA55DB">
              <w:rPr>
                <w:rFonts w:cs="Arial"/>
                <w:sz w:val="16"/>
                <w:szCs w:val="16"/>
              </w:rPr>
              <w:t>n in hypotheekakten: 'de' optioneel voor partijaanduiding.</w:t>
            </w:r>
          </w:p>
        </w:tc>
      </w:tr>
      <w:tr w:rsidR="00F800C6" w:rsidRPr="00270F1B" w:rsidTr="00B2657A">
        <w:trPr>
          <w:ins w:id="11" w:author="Groot, Karina de" w:date="2019-06-04T14:39:00Z"/>
        </w:trPr>
        <w:tc>
          <w:tcPr>
            <w:tcW w:w="537" w:type="dxa"/>
          </w:tcPr>
          <w:p w:rsidR="00F800C6" w:rsidRDefault="00F800C6" w:rsidP="00D97F57">
            <w:pPr>
              <w:rPr>
                <w:ins w:id="12" w:author="Groot, Karina de" w:date="2019-06-04T14:39:00Z"/>
                <w:rStyle w:val="Versie0"/>
                <w:bCs/>
                <w:sz w:val="16"/>
                <w:szCs w:val="16"/>
              </w:rPr>
            </w:pPr>
            <w:ins w:id="13" w:author="Groot, Karina de" w:date="2019-06-04T14:39:00Z">
              <w:r>
                <w:rPr>
                  <w:rStyle w:val="Versie0"/>
                  <w:bCs/>
                  <w:sz w:val="16"/>
                  <w:szCs w:val="16"/>
                </w:rPr>
                <w:lastRenderedPageBreak/>
                <w:t>4.3.0</w:t>
              </w:r>
            </w:ins>
          </w:p>
        </w:tc>
        <w:tc>
          <w:tcPr>
            <w:tcW w:w="1590" w:type="dxa"/>
          </w:tcPr>
          <w:p w:rsidR="00F800C6" w:rsidRDefault="00F800C6" w:rsidP="00E02DB8">
            <w:pPr>
              <w:rPr>
                <w:ins w:id="14" w:author="Groot, Karina de" w:date="2019-06-04T14:39:00Z"/>
                <w:rStyle w:val="Datumopmaakprofiel"/>
                <w:rFonts w:cs="Helvetica"/>
                <w:sz w:val="16"/>
                <w:szCs w:val="16"/>
              </w:rPr>
            </w:pPr>
            <w:ins w:id="15" w:author="Groot, Karina de" w:date="2019-06-04T14:40:00Z">
              <w:r>
                <w:rPr>
                  <w:rStyle w:val="Datumopmaakprofiel"/>
                  <w:rFonts w:cs="Helvetica"/>
                  <w:sz w:val="16"/>
                  <w:szCs w:val="16"/>
                </w:rPr>
                <w:t>04 juni 2019</w:t>
              </w:r>
            </w:ins>
          </w:p>
        </w:tc>
        <w:tc>
          <w:tcPr>
            <w:tcW w:w="1771" w:type="dxa"/>
          </w:tcPr>
          <w:p w:rsidR="00F800C6" w:rsidRDefault="00F800C6" w:rsidP="00D97F57">
            <w:pPr>
              <w:rPr>
                <w:ins w:id="16" w:author="Groot, Karina de" w:date="2019-06-04T14:39:00Z"/>
                <w:rFonts w:ascii="Helvetica" w:hAnsi="Helvetica" w:cs="Helvetica"/>
                <w:sz w:val="16"/>
                <w:szCs w:val="16"/>
                <w:lang w:val="en-GB"/>
              </w:rPr>
            </w:pPr>
            <w:ins w:id="17" w:author="Groot, Karina de" w:date="2019-06-04T14:40:00Z">
              <w:r>
                <w:rPr>
                  <w:rFonts w:ascii="Helvetica" w:hAnsi="Helvetica" w:cs="Helvetica"/>
                  <w:sz w:val="16"/>
                  <w:szCs w:val="16"/>
                  <w:lang w:val="en-GB"/>
                </w:rPr>
                <w:t>IT/LG/AA</w:t>
              </w:r>
            </w:ins>
          </w:p>
        </w:tc>
        <w:tc>
          <w:tcPr>
            <w:tcW w:w="5103" w:type="dxa"/>
          </w:tcPr>
          <w:p w:rsidR="00F800C6" w:rsidRDefault="00F800C6" w:rsidP="000865C6">
            <w:pPr>
              <w:rPr>
                <w:ins w:id="18" w:author="Groot, Karina de" w:date="2019-06-07T14:56:00Z"/>
                <w:rFonts w:cs="Arial"/>
                <w:sz w:val="16"/>
                <w:szCs w:val="16"/>
              </w:rPr>
            </w:pPr>
            <w:ins w:id="19" w:author="Groot, Karina de" w:date="2019-06-04T14:40:00Z">
              <w:r>
                <w:rPr>
                  <w:rFonts w:cs="Arial"/>
                  <w:sz w:val="16"/>
                  <w:szCs w:val="16"/>
                </w:rPr>
                <w:t xml:space="preserve">AA-4272: </w:t>
              </w:r>
            </w:ins>
            <w:ins w:id="20" w:author="Groot, Karina de" w:date="2019-06-04T14:48:00Z">
              <w:r w:rsidR="00962AFC">
                <w:rPr>
                  <w:rFonts w:cs="Arial"/>
                  <w:sz w:val="16"/>
                  <w:szCs w:val="16"/>
                </w:rPr>
                <w:t>Modeldocument v4.2</w:t>
              </w:r>
            </w:ins>
            <w:ins w:id="21" w:author="Groot, Karina de" w:date="2019-06-04T14:49:00Z">
              <w:r w:rsidR="00962AFC">
                <w:rPr>
                  <w:rFonts w:cs="Arial"/>
                  <w:sz w:val="16"/>
                  <w:szCs w:val="16"/>
                </w:rPr>
                <w:t xml:space="preserve"> </w:t>
              </w:r>
            </w:ins>
            <w:ins w:id="22" w:author="Groot, Karina de" w:date="2019-06-04T14:50:00Z">
              <w:r w:rsidR="00962AFC">
                <w:rPr>
                  <w:rFonts w:cs="Arial"/>
                  <w:sz w:val="16"/>
                  <w:szCs w:val="16"/>
                </w:rPr>
                <w:t xml:space="preserve">Paragraaf 2.9.3: </w:t>
              </w:r>
            </w:ins>
            <w:ins w:id="23" w:author="Groot, Karina de" w:date="2019-06-04T14:40:00Z">
              <w:r>
                <w:rPr>
                  <w:rFonts w:cs="Arial"/>
                  <w:sz w:val="16"/>
                  <w:szCs w:val="16"/>
                </w:rPr>
                <w:t>Vaste tekst</w:t>
              </w:r>
            </w:ins>
            <w:ins w:id="24" w:author="Groot, Karina de" w:date="2019-06-04T14:41:00Z">
              <w:r>
                <w:rPr>
                  <w:rFonts w:cs="Arial"/>
                  <w:sz w:val="16"/>
                  <w:szCs w:val="16"/>
                </w:rPr>
                <w:t xml:space="preserve"> ‘</w:t>
              </w:r>
              <w:r w:rsidRPr="00F800C6">
                <w:rPr>
                  <w:rFonts w:cs="Arial"/>
                  <w:sz w:val="16"/>
                  <w:szCs w:val="16"/>
                  <w:rPrChange w:id="25" w:author="Groot, Karina de" w:date="2019-06-04T14:41:00Z">
                    <w:rPr>
                      <w:rFonts w:ascii="Segoe UI" w:hAnsi="Segoe UI" w:cs="Segoe UI"/>
                      <w:color w:val="172B4D"/>
                      <w:sz w:val="21"/>
                      <w:szCs w:val="21"/>
                      <w:shd w:val="clear" w:color="auto" w:fill="FFFFFF"/>
                    </w:rPr>
                  </w:rPrChange>
                </w:rPr>
                <w:t>Wie de debiteur is, staat hierna’</w:t>
              </w:r>
            </w:ins>
            <w:ins w:id="26" w:author="Groot, Karina de" w:date="2019-06-04T14:47:00Z">
              <w:r w:rsidR="00962AFC">
                <w:rPr>
                  <w:rFonts w:cs="Arial"/>
                  <w:sz w:val="16"/>
                  <w:szCs w:val="16"/>
                </w:rPr>
                <w:t xml:space="preserve"> </w:t>
              </w:r>
            </w:ins>
            <w:ins w:id="27" w:author="Groot, Karina de" w:date="2019-06-04T14:41:00Z">
              <w:r>
                <w:rPr>
                  <w:rFonts w:cs="Arial"/>
                  <w:sz w:val="16"/>
                  <w:szCs w:val="16"/>
                </w:rPr>
                <w:t>op vol</w:t>
              </w:r>
            </w:ins>
            <w:ins w:id="28" w:author="Groot, Karina de" w:date="2019-06-04T14:42:00Z">
              <w:r>
                <w:rPr>
                  <w:rFonts w:cs="Arial"/>
                  <w:sz w:val="16"/>
                  <w:szCs w:val="16"/>
                </w:rPr>
                <w:t>gende regel geplaats</w:t>
              </w:r>
            </w:ins>
            <w:ins w:id="29" w:author="Groot, Karina de" w:date="2019-06-13T11:34:00Z">
              <w:r w:rsidR="00C96401">
                <w:rPr>
                  <w:rFonts w:cs="Arial"/>
                  <w:sz w:val="16"/>
                  <w:szCs w:val="16"/>
                </w:rPr>
                <w:t>t</w:t>
              </w:r>
            </w:ins>
            <w:bookmarkStart w:id="30" w:name="_GoBack"/>
            <w:bookmarkEnd w:id="30"/>
            <w:ins w:id="31" w:author="Groot, Karina de" w:date="2019-06-04T14:47:00Z">
              <w:r w:rsidR="00962AFC">
                <w:rPr>
                  <w:rFonts w:cs="Arial"/>
                  <w:sz w:val="16"/>
                  <w:szCs w:val="16"/>
                </w:rPr>
                <w:t>.</w:t>
              </w:r>
            </w:ins>
          </w:p>
          <w:p w:rsidR="001244DC" w:rsidRPr="000865C6" w:rsidRDefault="001244DC" w:rsidP="000865C6">
            <w:pPr>
              <w:rPr>
                <w:ins w:id="32" w:author="Groot, Karina de" w:date="2019-06-04T14:39:00Z"/>
                <w:rFonts w:cs="Arial"/>
                <w:sz w:val="16"/>
                <w:szCs w:val="16"/>
              </w:rPr>
            </w:pPr>
            <w:ins w:id="33" w:author="Groot, Karina de" w:date="2019-06-07T14:56:00Z">
              <w:r>
                <w:rPr>
                  <w:rFonts w:cs="Arial"/>
                  <w:sz w:val="16"/>
                  <w:szCs w:val="16"/>
                </w:rPr>
                <w:t>AA</w:t>
              </w:r>
            </w:ins>
            <w:ins w:id="34" w:author="Groot, Karina de" w:date="2019-06-07T14:57:00Z">
              <w:r>
                <w:rPr>
                  <w:rFonts w:cs="Arial"/>
                  <w:sz w:val="16"/>
                  <w:szCs w:val="16"/>
                </w:rPr>
                <w:t xml:space="preserve">-4415: </w:t>
              </w:r>
            </w:ins>
            <w:ins w:id="35" w:author="Groot, Karina de" w:date="2019-06-07T15:00:00Z">
              <w:r>
                <w:rPr>
                  <w:rFonts w:cs="Arial"/>
                  <w:sz w:val="16"/>
                  <w:szCs w:val="16"/>
                </w:rPr>
                <w:t>Alleen t</w:t>
              </w:r>
            </w:ins>
            <w:ins w:id="36" w:author="Groot, Karina de" w:date="2019-06-07T14:57:00Z">
              <w:r>
                <w:rPr>
                  <w:rFonts w:cs="Arial"/>
                  <w:sz w:val="16"/>
                  <w:szCs w:val="16"/>
                </w:rPr>
                <w:t>ekstuele aanpassing</w:t>
              </w:r>
            </w:ins>
            <w:ins w:id="37" w:author="Groot, Karina de" w:date="2019-06-07T14:58:00Z">
              <w:r>
                <w:rPr>
                  <w:rFonts w:cs="Arial"/>
                  <w:sz w:val="16"/>
                  <w:szCs w:val="16"/>
                </w:rPr>
                <w:t>; ach</w:t>
              </w:r>
            </w:ins>
            <w:ins w:id="38" w:author="Groot, Karina de" w:date="2019-06-07T14:59:00Z">
              <w:r>
                <w:rPr>
                  <w:rFonts w:cs="Arial"/>
                  <w:sz w:val="16"/>
                  <w:szCs w:val="16"/>
                </w:rPr>
                <w:t>t</w:t>
              </w:r>
            </w:ins>
            <w:ins w:id="39" w:author="Groot, Karina de" w:date="2019-06-07T14:58:00Z">
              <w:r>
                <w:rPr>
                  <w:rFonts w:cs="Arial"/>
                  <w:sz w:val="16"/>
                  <w:szCs w:val="16"/>
                </w:rPr>
                <w:t>er het tekstblok</w:t>
              </w:r>
            </w:ins>
            <w:ins w:id="40" w:author="Groot, Karina de" w:date="2019-06-07T14:59:00Z">
              <w:r>
                <w:rPr>
                  <w:rFonts w:cs="Arial"/>
                  <w:sz w:val="16"/>
                  <w:szCs w:val="16"/>
                </w:rPr>
                <w:t xml:space="preserve"> Registergoed </w:t>
              </w:r>
            </w:ins>
            <w:ins w:id="41" w:author="Groot, Karina de" w:date="2019-06-07T15:03:00Z">
              <w:r w:rsidR="00F32787">
                <w:rPr>
                  <w:rFonts w:cs="Arial"/>
                  <w:sz w:val="16"/>
                  <w:szCs w:val="16"/>
                </w:rPr>
                <w:t xml:space="preserve">(paragraaf 2.12) </w:t>
              </w:r>
            </w:ins>
            <w:ins w:id="42" w:author="Groot, Karina de" w:date="2019-06-07T14:59:00Z">
              <w:r>
                <w:rPr>
                  <w:rFonts w:cs="Arial"/>
                  <w:sz w:val="16"/>
                  <w:szCs w:val="16"/>
                </w:rPr>
                <w:t xml:space="preserve">ontbrak de </w:t>
              </w:r>
            </w:ins>
            <w:ins w:id="43" w:author="Groot, Karina de" w:date="2019-06-07T15:01:00Z">
              <w:r>
                <w:rPr>
                  <w:rFonts w:cs="Arial"/>
                  <w:sz w:val="16"/>
                  <w:szCs w:val="16"/>
                </w:rPr>
                <w:t xml:space="preserve">afsluitende </w:t>
              </w:r>
            </w:ins>
            <w:ins w:id="44" w:author="Groot, Karina de" w:date="2019-06-07T14:59:00Z">
              <w:r>
                <w:rPr>
                  <w:rFonts w:cs="Arial"/>
                  <w:sz w:val="16"/>
                  <w:szCs w:val="16"/>
                </w:rPr>
                <w:t>punt</w:t>
              </w:r>
            </w:ins>
            <w:ins w:id="45" w:author="Groot, Karina de" w:date="2019-06-07T15:00:00Z">
              <w:r>
                <w:rPr>
                  <w:rFonts w:cs="Arial"/>
                  <w:sz w:val="16"/>
                  <w:szCs w:val="16"/>
                </w:rPr>
                <w:t xml:space="preserve">komma </w:t>
              </w:r>
            </w:ins>
            <w:ins w:id="46" w:author="Groot, Karina de" w:date="2019-06-07T15:01:00Z">
              <w:r>
                <w:rPr>
                  <w:rFonts w:cs="Arial"/>
                  <w:sz w:val="16"/>
                  <w:szCs w:val="16"/>
                </w:rPr>
                <w:t>in de toelichting.</w:t>
              </w:r>
            </w:ins>
          </w:p>
        </w:tc>
      </w:tr>
    </w:tbl>
    <w:p w:rsidR="00B05E46" w:rsidRDefault="00B05E46"/>
    <w:p w:rsidR="00FB7C5B" w:rsidRDefault="00FB7C5B">
      <w:pPr>
        <w:spacing w:line="240" w:lineRule="auto"/>
        <w:sectPr w:rsidR="00FB7C5B" w:rsidSect="00134AAB">
          <w:headerReference w:type="default" r:id="rId10"/>
          <w:footerReference w:type="default" r:id="rId11"/>
          <w:type w:val="oddPage"/>
          <w:pgSz w:w="11906" w:h="16838" w:code="9"/>
          <w:pgMar w:top="3402" w:right="1304" w:bottom="1304" w:left="1814" w:header="567" w:footer="431" w:gutter="0"/>
          <w:cols w:space="708"/>
          <w:formProt w:val="0"/>
        </w:sectPr>
      </w:pPr>
    </w:p>
    <w:p w:rsidR="00B05E46" w:rsidRDefault="00B05E46">
      <w:pPr>
        <w:spacing w:line="240" w:lineRule="auto"/>
      </w:pPr>
    </w:p>
    <w:p w:rsidR="003228A3" w:rsidRPr="00270F1B" w:rsidRDefault="00C65F2D">
      <w:r>
        <w:tab/>
      </w:r>
    </w:p>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55" w:name="bmInhoudsopgave"/>
    <w:bookmarkEnd w:id="55"/>
    <w:p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0865C6">
          <w:rPr>
            <w:webHidden/>
          </w:rPr>
          <w:t>5</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0865C6">
          <w:rPr>
            <w:webHidden/>
          </w:rPr>
          <w:t>5</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0865C6">
          <w:rPr>
            <w:webHidden/>
          </w:rPr>
          <w:t>5</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0865C6">
          <w:rPr>
            <w:webHidden/>
          </w:rPr>
          <w:t>6</w:t>
        </w:r>
        <w:r w:rsidR="007D12AB">
          <w:rPr>
            <w:webHidden/>
          </w:rPr>
          <w:fldChar w:fldCharType="end"/>
        </w:r>
      </w:hyperlink>
    </w:p>
    <w:p w:rsidR="007D12AB" w:rsidRDefault="001D1FEB">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0865C6">
          <w:rPr>
            <w:webHidden/>
          </w:rPr>
          <w:t>7</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0865C6">
          <w:rPr>
            <w:webHidden/>
          </w:rPr>
          <w:t>8</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0865C6">
          <w:rPr>
            <w:webHidden/>
          </w:rPr>
          <w:t>8</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0865C6">
          <w:rPr>
            <w:webHidden/>
          </w:rPr>
          <w:t>8</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0865C6">
          <w:rPr>
            <w:webHidden/>
          </w:rPr>
          <w:t>9</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0865C6">
          <w:rPr>
            <w:webHidden/>
          </w:rPr>
          <w:t>11</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0865C6">
          <w:rPr>
            <w:webHidden/>
          </w:rPr>
          <w:t>14</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0865C6">
          <w:rPr>
            <w:webHidden/>
          </w:rPr>
          <w:t>15</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0865C6">
          <w:rPr>
            <w:webHidden/>
          </w:rPr>
          <w:t>15</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0865C6">
          <w:rPr>
            <w:webHidden/>
          </w:rPr>
          <w:t>16</w:t>
        </w:r>
        <w:r w:rsidR="007D12AB">
          <w:rPr>
            <w:webHidden/>
          </w:rPr>
          <w:fldChar w:fldCharType="end"/>
        </w:r>
      </w:hyperlink>
    </w:p>
    <w:p w:rsidR="007D12AB" w:rsidRDefault="001D1FEB">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0865C6">
          <w:rPr>
            <w:webHidden/>
          </w:rPr>
          <w:t>16</w:t>
        </w:r>
        <w:r w:rsidR="007D12AB">
          <w:rPr>
            <w:webHidden/>
          </w:rPr>
          <w:fldChar w:fldCharType="end"/>
        </w:r>
      </w:hyperlink>
    </w:p>
    <w:p w:rsidR="007D12AB" w:rsidRDefault="001D1FEB">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0865C6">
          <w:rPr>
            <w:webHidden/>
          </w:rPr>
          <w:t>17</w:t>
        </w:r>
        <w:r w:rsidR="007D12AB">
          <w:rPr>
            <w:webHidden/>
          </w:rPr>
          <w:fldChar w:fldCharType="end"/>
        </w:r>
      </w:hyperlink>
    </w:p>
    <w:p w:rsidR="007D12AB" w:rsidRDefault="001D1FEB">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0865C6">
          <w:rPr>
            <w:webHidden/>
          </w:rPr>
          <w:t>22</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0865C6">
          <w:rPr>
            <w:webHidden/>
          </w:rPr>
          <w:t>26</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0865C6">
          <w:rPr>
            <w:webHidden/>
          </w:rPr>
          <w:t>28</w:t>
        </w:r>
        <w:r w:rsidR="007D12AB">
          <w:rPr>
            <w:webHidden/>
          </w:rPr>
          <w:fldChar w:fldCharType="end"/>
        </w:r>
      </w:hyperlink>
    </w:p>
    <w:p w:rsidR="007D12AB" w:rsidRDefault="001D1FEB">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0865C6">
          <w:rPr>
            <w:webHidden/>
          </w:rPr>
          <w:t>28</w:t>
        </w:r>
        <w:r w:rsidR="007D12AB">
          <w:rPr>
            <w:webHidden/>
          </w:rPr>
          <w:fldChar w:fldCharType="end"/>
        </w:r>
      </w:hyperlink>
    </w:p>
    <w:p w:rsidR="007D12AB" w:rsidRDefault="001D1FEB">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0865C6">
          <w:rPr>
            <w:webHidden/>
          </w:rPr>
          <w:t>29</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0865C6">
          <w:rPr>
            <w:webHidden/>
          </w:rPr>
          <w:t>30</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0865C6">
          <w:rPr>
            <w:webHidden/>
          </w:rPr>
          <w:t>31</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0865C6">
          <w:rPr>
            <w:webHidden/>
          </w:rPr>
          <w:t>31</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0865C6">
          <w:rPr>
            <w:webHidden/>
          </w:rPr>
          <w:t>32</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0865C6">
          <w:rPr>
            <w:webHidden/>
          </w:rPr>
          <w:t>32</w:t>
        </w:r>
        <w:r w:rsidR="007D12AB">
          <w:rPr>
            <w:webHidden/>
          </w:rPr>
          <w:fldChar w:fldCharType="end"/>
        </w:r>
      </w:hyperlink>
    </w:p>
    <w:p w:rsidR="007D12AB" w:rsidRDefault="001D1FEB">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0865C6">
          <w:rPr>
            <w:webHidden/>
          </w:rPr>
          <w:t>33</w:t>
        </w:r>
        <w:r w:rsidR="007D12AB">
          <w:rPr>
            <w:webHidden/>
          </w:rPr>
          <w:fldChar w:fldCharType="end"/>
        </w:r>
      </w:hyperlink>
    </w:p>
    <w:p w:rsidR="003228A3" w:rsidRPr="00343045" w:rsidRDefault="004A1631">
      <w:r w:rsidRPr="00343045">
        <w:fldChar w:fldCharType="end"/>
      </w:r>
    </w:p>
    <w:p w:rsidR="003228A3" w:rsidRPr="00343045" w:rsidRDefault="003228A3"/>
    <w:p w:rsidR="00CC3C87" w:rsidRDefault="00CC3C87">
      <w:pPr>
        <w:spacing w:line="240" w:lineRule="auto"/>
        <w:rPr>
          <w:b/>
          <w:bCs/>
          <w:sz w:val="20"/>
        </w:rPr>
      </w:pPr>
      <w:bookmarkStart w:id="56" w:name="bmStartpunt"/>
      <w:bookmarkStart w:id="57" w:name="_Toc498316301"/>
      <w:bookmarkStart w:id="58" w:name="_Toc20728828"/>
      <w:bookmarkStart w:id="59" w:name="_Toc179181706"/>
      <w:bookmarkEnd w:id="56"/>
      <w:bookmarkEnd w:id="57"/>
      <w:bookmarkEnd w:id="58"/>
      <w:r>
        <w:rPr>
          <w:b/>
          <w:bCs/>
          <w:sz w:val="20"/>
        </w:rPr>
        <w:br w:type="page"/>
      </w:r>
    </w:p>
    <w:p w:rsidR="004A1631" w:rsidRPr="00343045" w:rsidRDefault="004A1631" w:rsidP="004A1631">
      <w:pPr>
        <w:pStyle w:val="Kop1"/>
        <w:numPr>
          <w:ilvl w:val="0"/>
          <w:numId w:val="1"/>
        </w:numPr>
        <w:rPr>
          <w:lang w:val="nl-NL"/>
        </w:rPr>
      </w:pPr>
      <w:bookmarkStart w:id="60" w:name="_Toc520191650"/>
      <w:r w:rsidRPr="00343045">
        <w:rPr>
          <w:lang w:val="nl-NL"/>
        </w:rPr>
        <w:lastRenderedPageBreak/>
        <w:t>Inleiding</w:t>
      </w:r>
      <w:bookmarkEnd w:id="60"/>
    </w:p>
    <w:p w:rsidR="00987D5A" w:rsidRPr="00343045" w:rsidRDefault="00987D5A" w:rsidP="00987D5A">
      <w:pPr>
        <w:pStyle w:val="Kop2"/>
        <w:numPr>
          <w:ilvl w:val="1"/>
          <w:numId w:val="1"/>
        </w:numPr>
      </w:pPr>
      <w:bookmarkStart w:id="61" w:name="_Toc196114936"/>
      <w:bookmarkStart w:id="62" w:name="_Toc520191651"/>
      <w:r w:rsidRPr="00343045">
        <w:t>Doel</w:t>
      </w:r>
      <w:bookmarkEnd w:id="61"/>
      <w:bookmarkEnd w:id="62"/>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63" w:name="_Toc212447230"/>
      <w:bookmarkStart w:id="64" w:name="_Toc520191652"/>
      <w:bookmarkStart w:id="65" w:name="_Toc196114937"/>
      <w:r w:rsidRPr="00343045">
        <w:t>Algemeen</w:t>
      </w:r>
      <w:bookmarkEnd w:id="63"/>
      <w:bookmarkEnd w:id="64"/>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65"/>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54FC1C0D" wp14:editId="66CCF14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66" w:name="_Toc191216332"/>
      <w:bookmarkStart w:id="67" w:name="_Toc191373237"/>
      <w:bookmarkStart w:id="68" w:name="_Toc191216333"/>
      <w:bookmarkStart w:id="69" w:name="_Toc191373238"/>
      <w:bookmarkEnd w:id="66"/>
      <w:bookmarkEnd w:id="67"/>
      <w:bookmarkEnd w:id="68"/>
      <w:bookmarkEnd w:id="69"/>
      <w:r>
        <w:br w:type="page"/>
      </w:r>
      <w:bookmarkStart w:id="70" w:name="_Toc520191653"/>
      <w:r w:rsidR="00BF18B4" w:rsidRPr="00343045">
        <w:lastRenderedPageBreak/>
        <w:t>Referenties</w:t>
      </w:r>
      <w:bookmarkEnd w:id="70"/>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71" w:name="refModeldoc"/>
            <w:r>
              <w:t>[M</w:t>
            </w:r>
            <w:r w:rsidR="005F40ED">
              <w:t>RAB</w:t>
            </w:r>
            <w:r>
              <w:t>]</w:t>
            </w:r>
            <w:bookmarkEnd w:id="71"/>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8A2A20" w:rsidP="00445591">
            <w:pPr>
              <w:rPr>
                <w:lang w:val="nl"/>
              </w:rPr>
            </w:pPr>
            <w:r>
              <w:rPr>
                <w:lang w:val="nl"/>
              </w:rPr>
              <w:t>4</w:t>
            </w:r>
            <w:r w:rsidR="003743B2" w:rsidRPr="00EA3A91">
              <w:rPr>
                <w:lang w:val="nl"/>
              </w:rPr>
              <w:t>.</w:t>
            </w:r>
            <w:r w:rsidR="00445591">
              <w:rPr>
                <w:lang w:val="nl"/>
              </w:rPr>
              <w:t>1</w:t>
            </w:r>
          </w:p>
        </w:tc>
        <w:tc>
          <w:tcPr>
            <w:tcW w:w="1509" w:type="dxa"/>
            <w:shd w:val="clear" w:color="auto" w:fill="auto"/>
          </w:tcPr>
          <w:p w:rsidR="003743B2" w:rsidRPr="00EA3A91" w:rsidRDefault="007D0738" w:rsidP="00E863D9">
            <w:pPr>
              <w:rPr>
                <w:lang w:val="nl"/>
              </w:rPr>
            </w:pPr>
            <w:r>
              <w:rPr>
                <w:rFonts w:cs="Arial"/>
                <w:color w:val="000000"/>
                <w:szCs w:val="18"/>
              </w:rPr>
              <w:t>13-09-2018</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72" w:name="AlgemeneAfsprakenDocument"/>
            <w:r>
              <w:t>[TAA]</w:t>
            </w:r>
            <w:bookmarkEnd w:id="72"/>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50622A">
              <w:t>6</w:t>
            </w:r>
          </w:p>
        </w:tc>
        <w:tc>
          <w:tcPr>
            <w:tcW w:w="1509" w:type="dxa"/>
            <w:shd w:val="clear" w:color="auto" w:fill="auto"/>
          </w:tcPr>
          <w:p w:rsidR="003743B2" w:rsidRPr="00EA3A91" w:rsidRDefault="0050622A" w:rsidP="0050622A">
            <w:pPr>
              <w:rPr>
                <w:lang w:val="nl"/>
              </w:rPr>
            </w:pPr>
            <w:r>
              <w:t>12</w:t>
            </w:r>
            <w:r w:rsidR="003743B2">
              <w:t>-0</w:t>
            </w:r>
            <w:r>
              <w:t>1</w:t>
            </w:r>
            <w:r w:rsidR="003743B2">
              <w:t>-201</w:t>
            </w:r>
            <w:r>
              <w:t>8</w:t>
            </w:r>
          </w:p>
        </w:tc>
      </w:tr>
      <w:tr w:rsidR="00EA3A91" w:rsidRPr="00EA3A91" w:rsidTr="00EA3A91">
        <w:tc>
          <w:tcPr>
            <w:tcW w:w="1057" w:type="dxa"/>
            <w:shd w:val="clear" w:color="auto" w:fill="auto"/>
          </w:tcPr>
          <w:p w:rsidR="004C7E40" w:rsidRDefault="004C7E40" w:rsidP="004C7E40">
            <w:bookmarkStart w:id="73" w:name="TC"/>
            <w:r>
              <w:t>[TC]</w:t>
            </w:r>
            <w:bookmarkEnd w:id="73"/>
          </w:p>
        </w:tc>
        <w:tc>
          <w:tcPr>
            <w:tcW w:w="5596" w:type="dxa"/>
            <w:shd w:val="clear" w:color="auto" w:fill="auto"/>
          </w:tcPr>
          <w:p w:rsidR="004C7E40" w:rsidRDefault="004C7E40" w:rsidP="004C7E40">
            <w:r w:rsidRPr="00362DEE">
              <w:t>Toelichting - Comparitie nummering en layout</w:t>
            </w:r>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74" w:name="refXSD"/>
            <w:r w:rsidRPr="002C0F97">
              <w:t>[</w:t>
            </w:r>
            <w:r>
              <w:t>XSD</w:t>
            </w:r>
            <w:r w:rsidRPr="002C0F97">
              <w:t>SA]</w:t>
            </w:r>
            <w:bookmarkEnd w:id="74"/>
          </w:p>
        </w:tc>
        <w:tc>
          <w:tcPr>
            <w:tcW w:w="5596" w:type="dxa"/>
            <w:shd w:val="clear" w:color="auto" w:fill="auto"/>
          </w:tcPr>
          <w:p w:rsidR="003743B2" w:rsidRPr="00F04F48" w:rsidRDefault="003743B2" w:rsidP="00BF18B4">
            <w:r>
              <w:t>Generieke XSD “</w:t>
            </w:r>
            <w:r w:rsidRPr="00887623">
              <w:t>StukAlgemeen</w:t>
            </w:r>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Pr="008A2A20" w:rsidRDefault="003743B2" w:rsidP="00BF18B4">
            <w:pPr>
              <w:rPr>
                <w:highlight w:val="yellow"/>
              </w:rPr>
            </w:pPr>
            <w:r w:rsidRPr="004C1BAB">
              <w:t>Specifieke XSD Rabobank “RabobankHypotheekAkte”</w:t>
            </w:r>
          </w:p>
        </w:tc>
        <w:tc>
          <w:tcPr>
            <w:tcW w:w="842" w:type="dxa"/>
            <w:shd w:val="clear" w:color="auto" w:fill="auto"/>
          </w:tcPr>
          <w:p w:rsidR="003743B2" w:rsidRPr="008A2A20" w:rsidRDefault="00EE7296" w:rsidP="008D7B02">
            <w:pPr>
              <w:rPr>
                <w:highlight w:val="yellow"/>
              </w:rPr>
            </w:pPr>
            <w:r>
              <w:t>1.3</w:t>
            </w:r>
          </w:p>
        </w:tc>
        <w:tc>
          <w:tcPr>
            <w:tcW w:w="1509" w:type="dxa"/>
            <w:shd w:val="clear" w:color="auto" w:fill="auto"/>
          </w:tcPr>
          <w:p w:rsidR="003743B2" w:rsidRPr="008A2A20" w:rsidRDefault="008D7B02" w:rsidP="008D7B02">
            <w:pPr>
              <w:rPr>
                <w:highlight w:val="yellow"/>
                <w:lang w:val="nl"/>
              </w:rPr>
            </w:pPr>
            <w:r>
              <w:t>2</w:t>
            </w:r>
            <w:r w:rsidR="00EE7296">
              <w:t>6</w:t>
            </w:r>
            <w:r w:rsidR="003743B2" w:rsidRPr="004C1BAB">
              <w:t>-07-201</w:t>
            </w:r>
            <w:r>
              <w:t>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FB7C5B">
          <w:headerReference w:type="default" r:id="rId13"/>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77" w:name="_Toc520191654"/>
      <w:bookmarkEnd w:id="59"/>
      <w:r>
        <w:rPr>
          <w:lang w:val="nl-NL"/>
        </w:rPr>
        <w:lastRenderedPageBreak/>
        <w:t>Hypotheekakte Rabobank</w:t>
      </w:r>
      <w:bookmarkEnd w:id="77"/>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0865C6" w:rsidRPr="002C0F97">
        <w:t>[</w:t>
      </w:r>
      <w:r w:rsidR="000865C6">
        <w:t>XSD</w:t>
      </w:r>
      <w:r w:rsidR="000865C6"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mapping naar de XSD heeft de volgende syntax: eerst wordt het basispad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0865C6">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78" w:name="_Toc246925271"/>
      <w:bookmarkStart w:id="79" w:name="_Toc520191655"/>
      <w:r>
        <w:lastRenderedPageBreak/>
        <w:t>Equivalentiev</w:t>
      </w:r>
      <w:r w:rsidR="008D0862">
        <w:t>erklaring</w:t>
      </w:r>
      <w:bookmarkEnd w:id="78"/>
      <w:bookmarkEnd w:id="79"/>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80" w:name="_Toc520191656"/>
      <w:r>
        <w:t>Titel</w:t>
      </w:r>
      <w:bookmarkEnd w:id="80"/>
    </w:p>
    <w:p w:rsidR="00226EAE" w:rsidRDefault="00226EAE" w:rsidP="00226EAE">
      <w:pPr>
        <w:rPr>
          <w:lang w:val="nl"/>
        </w:rPr>
      </w:pPr>
    </w:p>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rsidTr="00EA3A91">
        <w:tc>
          <w:tcPr>
            <w:tcW w:w="2394" w:type="pct"/>
            <w:shd w:val="clear" w:color="auto" w:fill="auto"/>
          </w:tcPr>
          <w:p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rsidR="00D7797F" w:rsidRPr="00EA3A91" w:rsidRDefault="00D7797F" w:rsidP="00226EAE">
            <w:pPr>
              <w:rPr>
                <w:szCs w:val="18"/>
              </w:rPr>
            </w:pPr>
            <w:r w:rsidRPr="00EA3A91">
              <w:rPr>
                <w:b/>
              </w:rPr>
              <w:t>Toelichting</w:t>
            </w:r>
          </w:p>
        </w:tc>
      </w:tr>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81" w:name="_Toc520191657"/>
      <w:r>
        <w:t>Aanhef</w:t>
      </w:r>
      <w:bookmarkEnd w:id="81"/>
    </w:p>
    <w:p w:rsidR="004250DC" w:rsidRPr="00981826" w:rsidRDefault="004250DC" w:rsidP="00981826">
      <w:bookmarkStart w:id="82" w:name="_Toc245786300"/>
      <w:bookmarkEnd w:id="8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83" w:name="_Ref363650409"/>
      <w:bookmarkStart w:id="84" w:name="_Toc520191658"/>
      <w:bookmarkStart w:id="85" w:name="_Ref182807022"/>
      <w:r>
        <w:lastRenderedPageBreak/>
        <w:t>Hypotheekgever</w:t>
      </w:r>
      <w:bookmarkEnd w:id="83"/>
      <w:bookmarkEnd w:id="84"/>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865C6">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8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8F0DBB">
            <w:pPr>
              <w:rPr>
                <w:szCs w:val="18"/>
                <w:lang w:val="nl"/>
              </w:rPr>
            </w:pPr>
          </w:p>
        </w:tc>
      </w:tr>
      <w:tr w:rsidR="00F04E20" w:rsidRPr="00123774" w:rsidTr="00EA3A91">
        <w:trPr>
          <w:trHeight w:val="125"/>
        </w:trPr>
        <w:tc>
          <w:tcPr>
            <w:tcW w:w="2394" w:type="pct"/>
            <w:shd w:val="clear" w:color="auto" w:fill="auto"/>
          </w:tcPr>
          <w:p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r w:rsidRPr="00EA3A91">
              <w:rPr>
                <w:snapToGrid/>
                <w:kern w:val="0"/>
                <w:u w:val="single"/>
                <w:lang w:eastAsia="nl-NL"/>
              </w:rPr>
              <w:t>Mapping:</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rsidTr="00EA3A91">
        <w:trPr>
          <w:trHeight w:val="125"/>
        </w:trPr>
        <w:tc>
          <w:tcPr>
            <w:tcW w:w="2394" w:type="pct"/>
            <w:shd w:val="clear" w:color="auto" w:fill="auto"/>
          </w:tcPr>
          <w:p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r w:rsidRPr="00EA3A91">
              <w:rPr>
                <w:snapToGrid/>
                <w:kern w:val="0"/>
                <w:u w:val="single"/>
                <w:lang w:eastAsia="nl-NL"/>
              </w:rPr>
              <w:t>Mapping:</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p w:rsidR="00BC2A23" w:rsidRDefault="00BC2A23" w:rsidP="00EA3A91">
            <w:pPr>
              <w:autoSpaceDE w:val="0"/>
              <w:autoSpaceDN w:val="0"/>
              <w:adjustRightInd w:val="0"/>
              <w:spacing w:line="240" w:lineRule="auto"/>
              <w:rPr>
                <w:sz w:val="16"/>
                <w:szCs w:val="16"/>
                <w:lang w:val="nl"/>
              </w:rPr>
            </w:pPr>
          </w:p>
          <w:p w:rsidR="00BC2A23" w:rsidRDefault="00BC2A23" w:rsidP="00EA3A91">
            <w:pPr>
              <w:autoSpaceDE w:val="0"/>
              <w:autoSpaceDN w:val="0"/>
              <w:adjustRightInd w:val="0"/>
              <w:spacing w:line="240" w:lineRule="auto"/>
              <w:rPr>
                <w:sz w:val="16"/>
                <w:szCs w:val="16"/>
                <w:lang w:val="nl"/>
              </w:rPr>
            </w:pPr>
            <w:r>
              <w:rPr>
                <w:sz w:val="16"/>
                <w:szCs w:val="16"/>
                <w:lang w:val="nl"/>
              </w:rPr>
              <w:t>Voor de Rabobank zijn de volgende waarden voor aanduidingPartij toegestaan:</w:t>
            </w:r>
          </w:p>
          <w:p w:rsidR="00AA55DB" w:rsidRDefault="00AA55DB" w:rsidP="00EA3A91">
            <w:pPr>
              <w:autoSpaceDE w:val="0"/>
              <w:autoSpaceDN w:val="0"/>
              <w:adjustRightInd w:val="0"/>
              <w:spacing w:line="240" w:lineRule="auto"/>
              <w:rPr>
                <w:rFonts w:cs="Arial"/>
                <w:sz w:val="20"/>
              </w:rPr>
            </w:pPr>
          </w:p>
          <w:p w:rsidR="00BC2A23" w:rsidRPr="00BC2A23" w:rsidRDefault="00A847A2" w:rsidP="00AA55DB">
            <w:pPr>
              <w:autoSpaceDE w:val="0"/>
              <w:autoSpaceDN w:val="0"/>
              <w:adjustRightInd w:val="0"/>
              <w:spacing w:line="240" w:lineRule="auto"/>
              <w:ind w:left="227"/>
              <w:rPr>
                <w:rFonts w:cs="Arial"/>
                <w:sz w:val="16"/>
                <w:szCs w:val="16"/>
              </w:rPr>
            </w:pPr>
            <w:r>
              <w:rPr>
                <w:rFonts w:cs="Arial"/>
                <w:sz w:val="16"/>
                <w:szCs w:val="16"/>
              </w:rPr>
              <w:t>A</w:t>
            </w:r>
            <w:r w:rsidR="00BC2A23" w:rsidRPr="00BC2A23">
              <w:rPr>
                <w:rFonts w:cs="Arial"/>
                <w:sz w:val="16"/>
                <w:szCs w:val="16"/>
              </w:rPr>
              <w:t>anduiding per persoon</w:t>
            </w:r>
          </w:p>
          <w:p w:rsidR="00BC2A23" w:rsidRPr="00BC2A23" w:rsidRDefault="00BC2A23" w:rsidP="00AA55DB">
            <w:pPr>
              <w:autoSpaceDE w:val="0"/>
              <w:autoSpaceDN w:val="0"/>
              <w:adjustRightInd w:val="0"/>
              <w:spacing w:line="240" w:lineRule="auto"/>
              <w:ind w:left="227"/>
              <w:rPr>
                <w:rFonts w:cs="Arial"/>
                <w:sz w:val="16"/>
                <w:szCs w:val="16"/>
              </w:rPr>
            </w:pP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rsidR="00BC2A23" w:rsidRPr="00BC2A23" w:rsidRDefault="00BC2A23" w:rsidP="00AA55DB">
            <w:pPr>
              <w:autoSpaceDE w:val="0"/>
              <w:autoSpaceDN w:val="0"/>
              <w:adjustRightInd w:val="0"/>
              <w:spacing w:line="240" w:lineRule="auto"/>
              <w:ind w:left="227"/>
              <w:rPr>
                <w:rFonts w:cs="Arial"/>
                <w:sz w:val="16"/>
                <w:szCs w:val="16"/>
              </w:rPr>
            </w:pP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Hypotheekgever</w:t>
            </w:r>
          </w:p>
          <w:p w:rsidR="00BC2A23" w:rsidRPr="00AA55DB" w:rsidRDefault="00BC2A23" w:rsidP="00D0324B">
            <w:pPr>
              <w:autoSpaceDE w:val="0"/>
              <w:autoSpaceDN w:val="0"/>
              <w:adjustRightInd w:val="0"/>
              <w:spacing w:line="240" w:lineRule="auto"/>
              <w:ind w:left="227"/>
              <w:rPr>
                <w:rFonts w:cs="Arial"/>
                <w:sz w:val="16"/>
                <w:szCs w:val="16"/>
              </w:rPr>
            </w:pPr>
            <w:r w:rsidRPr="00BC2A23">
              <w:rPr>
                <w:rFonts w:cs="Arial"/>
                <w:sz w:val="16"/>
                <w:szCs w:val="16"/>
              </w:rPr>
              <w:t>Hypotheekgever</w:t>
            </w:r>
            <w:r w:rsidR="00AA55DB">
              <w:rPr>
                <w:rFonts w:cs="Arial"/>
                <w:sz w:val="16"/>
                <w:szCs w:val="16"/>
              </w:rPr>
              <w:br/>
            </w:r>
          </w:p>
        </w:tc>
      </w:tr>
    </w:tbl>
    <w:p w:rsidR="00B56E10" w:rsidRPr="00123774" w:rsidRDefault="00B56E10" w:rsidP="004250DC"/>
    <w:p w:rsidR="00715320" w:rsidRDefault="00C65477" w:rsidP="00715320">
      <w:pPr>
        <w:pStyle w:val="Kop2"/>
      </w:pPr>
      <w:bookmarkStart w:id="86" w:name="_Toc520191659"/>
      <w:r>
        <w:t>B</w:t>
      </w:r>
      <w:r w:rsidR="00715320">
        <w:t>ank</w:t>
      </w:r>
      <w:bookmarkEnd w:id="86"/>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0E2D2E">
            <w:pPr>
              <w:rPr>
                <w:szCs w:val="18"/>
                <w:lang w:val="nl"/>
              </w:rPr>
            </w:pPr>
          </w:p>
        </w:tc>
      </w:tr>
      <w:tr w:rsidR="00715320" w:rsidRPr="00123774" w:rsidTr="00EA3A91">
        <w:trPr>
          <w:trHeight w:val="125"/>
        </w:trPr>
        <w:tc>
          <w:tcPr>
            <w:tcW w:w="2394" w:type="pct"/>
            <w:shd w:val="clear" w:color="auto" w:fill="auto"/>
          </w:tcPr>
          <w:p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r w:rsidRPr="00EA3A91">
              <w:rPr>
                <w:snapToGrid/>
                <w:kern w:val="0"/>
                <w:u w:val="single"/>
                <w:lang w:eastAsia="nl-NL"/>
              </w:rPr>
              <w:t>Mapping:</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lastRenderedPageBreak/>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artij(‘bank’)</w:t>
            </w:r>
          </w:p>
        </w:tc>
      </w:tr>
      <w:tr w:rsidR="00741213" w:rsidRPr="00123774" w:rsidTr="00EA3A91">
        <w:trPr>
          <w:trHeight w:val="125"/>
        </w:trPr>
        <w:tc>
          <w:tcPr>
            <w:tcW w:w="2394" w:type="pct"/>
            <w:shd w:val="clear" w:color="auto" w:fill="auto"/>
          </w:tcPr>
          <w:p w:rsidR="00741213" w:rsidRPr="00EA3A91" w:rsidRDefault="00741213" w:rsidP="00B05B6D">
            <w:pPr>
              <w:ind w:left="310"/>
              <w:rPr>
                <w:rFonts w:ascii="Times New Roman" w:hAnsi="Times New Roman"/>
                <w:color w:val="339966"/>
              </w:rPr>
            </w:pPr>
            <w:r w:rsidRPr="004C1BAB">
              <w:rPr>
                <w:color w:val="FF0000"/>
                <w:highlight w:val="yellow"/>
              </w:rPr>
              <w:lastRenderedPageBreak/>
              <w:t xml:space="preserve">TEKSTBLOK </w:t>
            </w:r>
            <w:r w:rsidR="003C7F97" w:rsidRPr="004C1BAB">
              <w:rPr>
                <w:color w:val="FF0000"/>
                <w:shd w:val="clear" w:color="auto" w:fill="FFFF00"/>
              </w:rPr>
              <w:t>RECHTSPERSOON</w:t>
            </w:r>
          </w:p>
          <w:p w:rsidR="00741213" w:rsidRPr="00EA3A91" w:rsidRDefault="00741213" w:rsidP="00AF1485">
            <w:pPr>
              <w:rPr>
                <w:rFonts w:cs="Arial"/>
                <w:bCs/>
                <w:color w:val="800080"/>
              </w:rPr>
            </w:pPr>
          </w:p>
        </w:tc>
        <w:tc>
          <w:tcPr>
            <w:tcW w:w="2606" w:type="pct"/>
            <w:shd w:val="clear" w:color="auto" w:fill="auto"/>
          </w:tcPr>
          <w:p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rsidR="005E2260" w:rsidRDefault="005E2260" w:rsidP="009D01AB">
            <w:pPr>
              <w:rPr>
                <w:rFonts w:cs="Arial"/>
                <w:szCs w:val="18"/>
              </w:rPr>
            </w:pPr>
          </w:p>
          <w:p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007D12AB">
              <w:rPr>
                <w:snapToGrid/>
                <w:kern w:val="0"/>
                <w:sz w:val="16"/>
                <w:szCs w:val="16"/>
                <w:lang w:eastAsia="nl-NL"/>
              </w:rPr>
              <w:t>(‘</w:t>
            </w:r>
            <w:r w:rsidRPr="00EA3A91">
              <w:rPr>
                <w:snapToGrid/>
                <w:kern w:val="0"/>
                <w:sz w:val="16"/>
                <w:szCs w:val="16"/>
                <w:lang w:eastAsia="nl-NL"/>
              </w:rPr>
              <w:t>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r w:rsidRPr="00EA3A91">
              <w:rPr>
                <w:u w:val="single"/>
              </w:rPr>
              <w:t>Mapping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rsidTr="00EA3A91">
        <w:trPr>
          <w:trHeight w:val="125"/>
        </w:trPr>
        <w:tc>
          <w:tcPr>
            <w:tcW w:w="2394" w:type="pct"/>
            <w:shd w:val="clear" w:color="auto" w:fill="auto"/>
          </w:tcPr>
          <w:p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rsidR="005E2260" w:rsidRDefault="005E2260" w:rsidP="005E2260">
            <w:pPr>
              <w:spacing w:before="72"/>
              <w:rPr>
                <w:snapToGrid/>
              </w:rPr>
            </w:pPr>
            <w:r>
              <w:t>Optioneel postadres.</w:t>
            </w:r>
          </w:p>
          <w:p w:rsidR="005E2260" w:rsidRDefault="005E2260" w:rsidP="005E2260">
            <w:pPr>
              <w:rPr>
                <w:color w:val="3366FF"/>
              </w:rPr>
            </w:pPr>
          </w:p>
          <w:p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5E2260" w:rsidRDefault="005E2260" w:rsidP="005E2260"/>
          <w:p w:rsidR="005E2260" w:rsidRDefault="005E2260" w:rsidP="005E2260">
            <w:pPr>
              <w:rPr>
                <w:szCs w:val="18"/>
              </w:rPr>
            </w:pPr>
            <w:r>
              <w:t>Voor het adres moet gekozen worden uit binnenlands adres, postbus adres of buitenlands adres.</w:t>
            </w:r>
          </w:p>
          <w:p w:rsidR="005E2260" w:rsidRDefault="005E2260" w:rsidP="005E2260">
            <w:pPr>
              <w:rPr>
                <w:szCs w:val="18"/>
              </w:rPr>
            </w:pPr>
          </w:p>
          <w:p w:rsidR="005E2260" w:rsidRDefault="005E2260" w:rsidP="005E2260">
            <w:pPr>
              <w:rPr>
                <w:szCs w:val="18"/>
              </w:rPr>
            </w:pPr>
            <w:r>
              <w:rPr>
                <w:szCs w:val="18"/>
              </w:rPr>
              <w:t>Voor plaats en land moet gekozen worden uit een waardelijst.</w:t>
            </w:r>
          </w:p>
          <w:p w:rsidR="005E2260" w:rsidRDefault="005E2260" w:rsidP="005E2260">
            <w:pPr>
              <w:spacing w:line="240" w:lineRule="auto"/>
              <w:rPr>
                <w:szCs w:val="18"/>
              </w:rPr>
            </w:pPr>
          </w:p>
          <w:p w:rsidR="005E2260" w:rsidRDefault="005E2260" w:rsidP="005E2260">
            <w:pPr>
              <w:pStyle w:val="streepje"/>
              <w:numPr>
                <w:ilvl w:val="0"/>
                <w:numId w:val="0"/>
              </w:numPr>
              <w:spacing w:line="240" w:lineRule="auto"/>
              <w:ind w:left="284" w:hanging="284"/>
              <w:rPr>
                <w:u w:val="single"/>
                <w:lang w:val="nl-NL"/>
              </w:rPr>
            </w:pPr>
            <w:r>
              <w:rPr>
                <w:u w:val="single"/>
                <w:lang w:val="nl-NL"/>
              </w:rPr>
              <w:t>Mapping:</w:t>
            </w:r>
          </w:p>
          <w:p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p>
          <w:p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rsidR="005E2260" w:rsidRDefault="005E2260" w:rsidP="005E2260">
            <w:pPr>
              <w:spacing w:line="240" w:lineRule="auto"/>
              <w:ind w:left="227"/>
              <w:rPr>
                <w:sz w:val="16"/>
              </w:rPr>
            </w:pPr>
            <w:r>
              <w:rPr>
                <w:sz w:val="16"/>
              </w:rPr>
              <w:tab/>
              <w:t>./afdeling</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r>
              <w:rPr>
                <w:u w:val="single"/>
                <w:lang w:val="nl-NL"/>
              </w:rPr>
              <w:lastRenderedPageBreak/>
              <w:t>Mapping binnenlandsadres:</w:t>
            </w:r>
          </w:p>
          <w:p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//IMKAD_Persoon/IMKAD_PostlocatiePersoon/adres/binnenlandsAdres/</w:t>
            </w:r>
          </w:p>
          <w:p w:rsidR="005E2260" w:rsidRDefault="005E2260" w:rsidP="005E2260">
            <w:pPr>
              <w:spacing w:line="240" w:lineRule="auto"/>
              <w:ind w:left="227"/>
              <w:rPr>
                <w:sz w:val="16"/>
                <w:szCs w:val="16"/>
              </w:rPr>
            </w:pPr>
            <w:r>
              <w:rPr>
                <w:sz w:val="16"/>
                <w:szCs w:val="16"/>
              </w:rPr>
              <w:tab/>
              <w:t>./BAG_NummerAanduiding/postcode</w:t>
            </w:r>
          </w:p>
          <w:p w:rsidR="005E2260" w:rsidRDefault="005E2260" w:rsidP="005E2260">
            <w:pPr>
              <w:spacing w:line="240" w:lineRule="auto"/>
              <w:ind w:left="227"/>
              <w:rPr>
                <w:sz w:val="16"/>
                <w:szCs w:val="16"/>
              </w:rPr>
            </w:pPr>
            <w:r>
              <w:rPr>
                <w:sz w:val="16"/>
                <w:szCs w:val="16"/>
              </w:rPr>
              <w:tab/>
              <w:t>./BAG_Woonplaats/woonplaatsnaam</w:t>
            </w:r>
          </w:p>
          <w:p w:rsidR="005E2260" w:rsidRDefault="005E2260" w:rsidP="005E2260">
            <w:pPr>
              <w:spacing w:line="240" w:lineRule="auto"/>
              <w:ind w:left="227"/>
              <w:rPr>
                <w:sz w:val="16"/>
                <w:szCs w:val="16"/>
              </w:rPr>
            </w:pPr>
            <w:r>
              <w:rPr>
                <w:sz w:val="16"/>
                <w:szCs w:val="16"/>
              </w:rPr>
              <w:tab/>
              <w:t>./BAG_OpenbareRuimte/openbareRuimteNaam</w:t>
            </w:r>
          </w:p>
          <w:p w:rsidR="005E2260" w:rsidRDefault="005E2260" w:rsidP="005E2260">
            <w:pPr>
              <w:spacing w:line="240" w:lineRule="auto"/>
              <w:ind w:left="227"/>
              <w:rPr>
                <w:sz w:val="16"/>
                <w:szCs w:val="16"/>
              </w:rPr>
            </w:pPr>
            <w:r>
              <w:rPr>
                <w:sz w:val="16"/>
                <w:szCs w:val="16"/>
              </w:rPr>
              <w:tab/>
              <w:t>./BAG_NummerAanduiding/huisnummer</w:t>
            </w:r>
          </w:p>
          <w:p w:rsidR="005E2260" w:rsidRDefault="005E2260" w:rsidP="005E2260">
            <w:pPr>
              <w:spacing w:line="240" w:lineRule="auto"/>
              <w:ind w:left="227"/>
              <w:rPr>
                <w:sz w:val="16"/>
                <w:szCs w:val="16"/>
              </w:rPr>
            </w:pPr>
            <w:r>
              <w:rPr>
                <w:sz w:val="16"/>
                <w:szCs w:val="16"/>
              </w:rPr>
              <w:tab/>
              <w:t>./BAG_NummerAanduiding/huisletter</w:t>
            </w:r>
          </w:p>
          <w:p w:rsidR="00FC1E70" w:rsidRDefault="00FC1E70" w:rsidP="005E2260">
            <w:pPr>
              <w:pStyle w:val="streepje"/>
              <w:numPr>
                <w:ilvl w:val="0"/>
                <w:numId w:val="0"/>
              </w:numPr>
              <w:spacing w:line="240" w:lineRule="auto"/>
              <w:ind w:left="227"/>
              <w:rPr>
                <w:sz w:val="16"/>
                <w:szCs w:val="16"/>
                <w:lang w:val="nl-NL"/>
              </w:rPr>
            </w:pPr>
          </w:p>
          <w:p w:rsidR="005E2260" w:rsidRDefault="005E2260" w:rsidP="005E226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r>
              <w:rPr>
                <w:u w:val="single"/>
                <w:lang w:val="nl-NL"/>
              </w:rPr>
              <w:t>Mapping buitenlandsadres:</w:t>
            </w:r>
          </w:p>
          <w:p w:rsidR="005E2260" w:rsidRPr="00201932"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rsidR="005E2260" w:rsidRDefault="005E2260" w:rsidP="005E2260">
            <w:pPr>
              <w:spacing w:line="240" w:lineRule="auto"/>
              <w:ind w:left="227"/>
              <w:rPr>
                <w:sz w:val="16"/>
              </w:rPr>
            </w:pPr>
            <w:r>
              <w:rPr>
                <w:sz w:val="16"/>
              </w:rPr>
              <w:tab/>
              <w:t xml:space="preserve">./adres </w:t>
            </w:r>
          </w:p>
          <w:p w:rsidR="005E2260" w:rsidRPr="00201932" w:rsidRDefault="005E2260" w:rsidP="005E2260">
            <w:pPr>
              <w:spacing w:line="240" w:lineRule="auto"/>
              <w:ind w:left="227"/>
              <w:rPr>
                <w:sz w:val="16"/>
              </w:rPr>
            </w:pPr>
            <w:r>
              <w:rPr>
                <w:sz w:val="16"/>
              </w:rPr>
              <w:tab/>
            </w:r>
            <w:r w:rsidRPr="00201932">
              <w:rPr>
                <w:sz w:val="16"/>
              </w:rPr>
              <w:t>./regio</w:t>
            </w:r>
          </w:p>
          <w:p w:rsidR="005E2260" w:rsidRPr="00201932" w:rsidRDefault="005E2260" w:rsidP="005E2260">
            <w:pPr>
              <w:spacing w:line="240" w:lineRule="auto"/>
              <w:ind w:left="227"/>
              <w:rPr>
                <w:sz w:val="16"/>
              </w:rPr>
            </w:pPr>
            <w:r w:rsidRPr="00201932">
              <w:rPr>
                <w:sz w:val="16"/>
              </w:rPr>
              <w:tab/>
              <w:t>./land</w:t>
            </w:r>
          </w:p>
          <w:p w:rsidR="005E2260" w:rsidRPr="00201932" w:rsidRDefault="005E2260" w:rsidP="005E2260">
            <w:pPr>
              <w:spacing w:before="72"/>
              <w:rPr>
                <w:sz w:val="16"/>
              </w:rPr>
            </w:pPr>
            <w:r w:rsidRPr="00201932">
              <w:rPr>
                <w:u w:val="single"/>
              </w:rPr>
              <w:t>Mapping postbusadres:</w:t>
            </w:r>
          </w:p>
          <w:p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5E2260" w:rsidRDefault="005E2260" w:rsidP="005E2260">
            <w:pPr>
              <w:spacing w:line="240" w:lineRule="auto"/>
              <w:ind w:left="227"/>
              <w:rPr>
                <w:sz w:val="16"/>
                <w:szCs w:val="16"/>
              </w:rPr>
            </w:pPr>
            <w:r w:rsidRPr="00201932">
              <w:rPr>
                <w:sz w:val="16"/>
                <w:szCs w:val="16"/>
              </w:rPr>
              <w:tab/>
            </w:r>
            <w:r>
              <w:rPr>
                <w:sz w:val="16"/>
                <w:szCs w:val="16"/>
              </w:rPr>
              <w:t>./postbusnummer</w:t>
            </w:r>
          </w:p>
          <w:p w:rsidR="005E2260" w:rsidRDefault="005E2260" w:rsidP="005E2260">
            <w:pPr>
              <w:spacing w:line="240" w:lineRule="auto"/>
              <w:ind w:left="227"/>
              <w:rPr>
                <w:sz w:val="16"/>
                <w:szCs w:val="16"/>
              </w:rPr>
            </w:pPr>
            <w:r>
              <w:rPr>
                <w:sz w:val="16"/>
              </w:rPr>
              <w:tab/>
              <w:t>./</w:t>
            </w:r>
            <w:r>
              <w:rPr>
                <w:sz w:val="16"/>
                <w:szCs w:val="16"/>
              </w:rPr>
              <w:t>postcode</w:t>
            </w:r>
          </w:p>
          <w:p w:rsidR="005E2260" w:rsidRPr="008D79D2" w:rsidRDefault="005E2260" w:rsidP="005E2260">
            <w:r>
              <w:rPr>
                <w:sz w:val="16"/>
                <w:szCs w:val="16"/>
              </w:rPr>
              <w:tab/>
              <w:t>./woonplaatsnaam</w:t>
            </w:r>
          </w:p>
        </w:tc>
      </w:tr>
      <w:tr w:rsidR="005E2260" w:rsidRPr="00123774" w:rsidTr="00EA3A91">
        <w:trPr>
          <w:trHeight w:val="125"/>
        </w:trPr>
        <w:tc>
          <w:tcPr>
            <w:tcW w:w="2394" w:type="pct"/>
            <w:shd w:val="clear" w:color="auto" w:fill="auto"/>
          </w:tcPr>
          <w:p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rsidR="005E2260" w:rsidRPr="008D79D2" w:rsidRDefault="005E2260" w:rsidP="00445591">
            <w:r w:rsidRPr="008D79D2">
              <w:t xml:space="preserve">Vaste tekst. </w:t>
            </w:r>
          </w:p>
        </w:tc>
      </w:tr>
      <w:tr w:rsidR="005E2260" w:rsidRPr="00123774" w:rsidTr="00EA3A91">
        <w:trPr>
          <w:trHeight w:val="125"/>
        </w:trPr>
        <w:tc>
          <w:tcPr>
            <w:tcW w:w="2394" w:type="pct"/>
            <w:shd w:val="clear" w:color="auto" w:fill="auto"/>
          </w:tcPr>
          <w:p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5E2260" w:rsidRPr="004D42E8" w:rsidRDefault="005E2260" w:rsidP="005E2260">
            <w:r w:rsidRPr="004D42E8">
              <w:t>Vaste tekst met de volgende keuzes:</w:t>
            </w:r>
          </w:p>
          <w:p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5E2260" w:rsidRPr="00EA3A91" w:rsidRDefault="005E2260" w:rsidP="005E2260">
            <w:pPr>
              <w:keepNext/>
              <w:rPr>
                <w:szCs w:val="18"/>
                <w:u w:val="single"/>
              </w:rPr>
            </w:pPr>
            <w:r w:rsidRPr="00EA3A91">
              <w:rPr>
                <w:szCs w:val="18"/>
                <w:u w:val="single"/>
              </w:rPr>
              <w:t>Mapping:</w:t>
            </w:r>
          </w:p>
          <w:p w:rsidR="005E2260" w:rsidRPr="00EA3A91" w:rsidRDefault="005E2260" w:rsidP="005E2260">
            <w:pPr>
              <w:keepNext/>
              <w:spacing w:line="240" w:lineRule="auto"/>
              <w:rPr>
                <w:sz w:val="16"/>
                <w:szCs w:val="16"/>
              </w:rPr>
            </w:pPr>
            <w:r w:rsidRPr="00EA3A91">
              <w:rPr>
                <w:sz w:val="16"/>
                <w:szCs w:val="16"/>
              </w:rPr>
              <w:t>//IMKAD_AangebodenStuk/</w:t>
            </w:r>
          </w:p>
          <w:p w:rsidR="005E2260" w:rsidRPr="00EA3A91" w:rsidRDefault="005E2260" w:rsidP="005E2260">
            <w:pPr>
              <w:keepNext/>
              <w:spacing w:line="240" w:lineRule="auto"/>
              <w:rPr>
                <w:sz w:val="16"/>
                <w:szCs w:val="16"/>
              </w:rPr>
            </w:pPr>
            <w:r w:rsidRPr="00EA3A91">
              <w:rPr>
                <w:sz w:val="16"/>
                <w:szCs w:val="16"/>
              </w:rPr>
              <w:t>./tia_TekstKeuze/</w:t>
            </w:r>
          </w:p>
          <w:p w:rsidR="005E2260" w:rsidRPr="00EA3A91" w:rsidRDefault="005E2260" w:rsidP="005E2260">
            <w:pPr>
              <w:keepNext/>
              <w:spacing w:line="240" w:lineRule="auto"/>
              <w:ind w:left="227"/>
              <w:rPr>
                <w:sz w:val="16"/>
                <w:szCs w:val="16"/>
              </w:rPr>
            </w:pPr>
            <w:r w:rsidRPr="00EA3A91">
              <w:rPr>
                <w:sz w:val="16"/>
                <w:szCs w:val="16"/>
              </w:rPr>
              <w:t>./tagNaam(‘k_MeervoudVolmachten’)</w:t>
            </w:r>
          </w:p>
          <w:p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rsidR="00A03E3E" w:rsidRDefault="00FC1E70" w:rsidP="004C1BAB">
      <w:pPr>
        <w:pStyle w:val="Kop2"/>
      </w:pPr>
      <w:bookmarkStart w:id="87" w:name="_Toc519691675"/>
      <w:bookmarkStart w:id="88" w:name="_Toc519691713"/>
      <w:bookmarkStart w:id="89" w:name="_Toc519693331"/>
      <w:bookmarkStart w:id="90" w:name="_Toc519693438"/>
      <w:bookmarkStart w:id="91" w:name="_Toc519693490"/>
      <w:bookmarkStart w:id="92" w:name="_Toc519695553"/>
      <w:bookmarkStart w:id="93" w:name="_Toc519695581"/>
      <w:bookmarkStart w:id="94" w:name="_Toc519696410"/>
      <w:bookmarkStart w:id="95" w:name="_Toc519696849"/>
      <w:bookmarkStart w:id="96" w:name="_Toc519774795"/>
      <w:bookmarkStart w:id="97" w:name="_Toc519776321"/>
      <w:bookmarkStart w:id="98" w:name="_Toc519691676"/>
      <w:bookmarkStart w:id="99" w:name="_Toc519691714"/>
      <w:bookmarkStart w:id="100" w:name="_Toc519693332"/>
      <w:bookmarkStart w:id="101" w:name="_Toc519693439"/>
      <w:bookmarkStart w:id="102" w:name="_Toc519693491"/>
      <w:bookmarkStart w:id="103" w:name="_Toc519695554"/>
      <w:bookmarkStart w:id="104" w:name="_Toc519695582"/>
      <w:bookmarkStart w:id="105" w:name="_Toc519696411"/>
      <w:bookmarkStart w:id="106" w:name="_Toc519696850"/>
      <w:bookmarkStart w:id="107" w:name="_Toc519774796"/>
      <w:bookmarkStart w:id="108" w:name="_Toc519776322"/>
      <w:bookmarkStart w:id="109" w:name="_Toc520191660"/>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lastRenderedPageBreak/>
        <w:t>Hypotheek- en pandrechten</w:t>
      </w:r>
      <w:bookmarkEnd w:id="109"/>
    </w:p>
    <w:p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rsidTr="00444480">
        <w:tc>
          <w:tcPr>
            <w:tcW w:w="6771" w:type="dxa"/>
            <w:shd w:val="clear" w:color="auto" w:fill="auto"/>
          </w:tcPr>
          <w:p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rsidR="00FC1E70" w:rsidRDefault="0087793D" w:rsidP="00444480">
            <w:r>
              <w:t>Deze tekst wordt altijd getoond.</w:t>
            </w:r>
          </w:p>
        </w:tc>
      </w:tr>
    </w:tbl>
    <w:p w:rsidR="00CA5B9F" w:rsidRDefault="00CA5B9F" w:rsidP="00CA5B9F">
      <w:pPr>
        <w:pStyle w:val="Kop2"/>
        <w:pageBreakBefore/>
      </w:pPr>
      <w:bookmarkStart w:id="110" w:name="_Toc520191661"/>
      <w:r>
        <w:lastRenderedPageBreak/>
        <w:t>Overeenkomst hypotheek- en pandrechten</w:t>
      </w:r>
      <w:bookmarkEnd w:id="110"/>
    </w:p>
    <w:p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rsidTr="004C1BAB">
        <w:tc>
          <w:tcPr>
            <w:tcW w:w="7007" w:type="dxa"/>
          </w:tcPr>
          <w:p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rsidR="00383ABD" w:rsidRDefault="00383ABD"/>
    <w:p w:rsidR="00383ABD" w:rsidRDefault="00383ABD" w:rsidP="004C1BAB">
      <w:pPr>
        <w:pStyle w:val="Kop2"/>
      </w:pPr>
      <w:bookmarkStart w:id="111" w:name="_Toc520191662"/>
      <w:r>
        <w:t>Hypotheekverlening</w:t>
      </w:r>
      <w:bookmarkEnd w:id="111"/>
    </w:p>
    <w:p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rsidTr="00383ABD">
        <w:tc>
          <w:tcPr>
            <w:tcW w:w="7007" w:type="dxa"/>
          </w:tcPr>
          <w:p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rsidR="002D461E" w:rsidRDefault="002D461E"/>
    <w:p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rsidR="002A20D1" w:rsidRDefault="002A20D1" w:rsidP="004C1BAB">
      <w:pPr>
        <w:pStyle w:val="Kop2"/>
      </w:pPr>
      <w:bookmarkStart w:id="112" w:name="_Toc520191663"/>
      <w:r>
        <w:lastRenderedPageBreak/>
        <w:t>Keuzeblok soort hypotheek</w:t>
      </w:r>
      <w:bookmarkEnd w:id="112"/>
    </w:p>
    <w:p w:rsidR="007E7B46" w:rsidRPr="003F29FF" w:rsidRDefault="007E7B46" w:rsidP="004C1BAB">
      <w:pPr>
        <w:pStyle w:val="Kop2"/>
        <w:numPr>
          <w:ilvl w:val="0"/>
          <w:numId w:val="0"/>
        </w:numPr>
        <w:ind w:left="680"/>
      </w:pPr>
      <w:bookmarkStart w:id="113" w:name="_Toc519678782"/>
      <w:bookmarkStart w:id="114" w:name="_Toc519678839"/>
      <w:bookmarkStart w:id="115" w:name="_Toc519678942"/>
      <w:bookmarkStart w:id="116" w:name="_Toc519679189"/>
      <w:bookmarkStart w:id="117" w:name="_Toc519679265"/>
      <w:bookmarkStart w:id="118" w:name="_Toc519679467"/>
      <w:bookmarkStart w:id="119" w:name="_Toc519682546"/>
      <w:bookmarkStart w:id="120" w:name="_Toc519678943"/>
      <w:bookmarkEnd w:id="113"/>
      <w:bookmarkEnd w:id="114"/>
      <w:bookmarkEnd w:id="115"/>
      <w:bookmarkEnd w:id="116"/>
      <w:bookmarkEnd w:id="117"/>
      <w:bookmarkEnd w:id="118"/>
      <w:bookmarkEnd w:id="119"/>
      <w:bookmarkEnd w:id="120"/>
    </w:p>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./vasteHypotheekGeenSchip</w:t>
            </w:r>
            <w:r w:rsidR="008D56FB">
              <w:rPr>
                <w:szCs w:val="18"/>
              </w:rPr>
              <w:t xml:space="preserve">” en </w:t>
            </w:r>
            <w:r w:rsidR="008D56FB" w:rsidRPr="00EA3A91">
              <w:rPr>
                <w:szCs w:val="18"/>
              </w:rPr>
              <w:t>./vasteHypotheekSchip</w:t>
            </w:r>
            <w:r w:rsidR="008D56FB">
              <w:rPr>
                <w:szCs w:val="18"/>
              </w:rPr>
              <w:t xml:space="preserve"> niet aanwezig zijn) </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rsidR="007F4526" w:rsidRDefault="007F4526"/>
    <w:p w:rsidR="00594EE3" w:rsidRPr="00343045" w:rsidRDefault="005B27C3" w:rsidP="005B27C3">
      <w:pPr>
        <w:pStyle w:val="Kop3"/>
      </w:pPr>
      <w:bookmarkStart w:id="121" w:name="_Toc520191664"/>
      <w:r>
        <w:t>Bankhypotheek</w:t>
      </w:r>
      <w:bookmarkEnd w:id="121"/>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rsidR="0098160A" w:rsidRDefault="007F4526" w:rsidP="00A7152A">
            <w:r>
              <w:t xml:space="preserve">Deze tekst wordt </w:t>
            </w:r>
            <w:r w:rsidR="008D56FB">
              <w:t xml:space="preserve">alleen </w:t>
            </w:r>
            <w:r>
              <w:t xml:space="preserve">vermeld </w:t>
            </w:r>
            <w:r w:rsidR="008D56FB">
              <w:t>als ./</w:t>
            </w:r>
            <w:r w:rsidR="008D56FB" w:rsidRPr="00EA3A91">
              <w:rPr>
                <w:sz w:val="16"/>
                <w:szCs w:val="16"/>
              </w:rPr>
              <w:t>partnerSpecifiek</w:t>
            </w:r>
            <w:r w:rsidR="008D56FB" w:rsidRPr="00EA3A91">
              <w:rPr>
                <w:szCs w:val="18"/>
              </w:rPr>
              <w:t>/</w:t>
            </w:r>
            <w:r w:rsidR="008D56FB" w:rsidRPr="004F2233">
              <w:rPr>
                <w:sz w:val="16"/>
                <w:szCs w:val="16"/>
              </w:rPr>
              <w:t>vasteHypotheekGeenSchip</w:t>
            </w:r>
            <w:r w:rsidR="008D56FB">
              <w:rPr>
                <w:sz w:val="16"/>
                <w:szCs w:val="16"/>
              </w:rPr>
              <w:t xml:space="preserve"> </w:t>
            </w:r>
            <w:r w:rsidR="008D56FB">
              <w:rPr>
                <w:szCs w:val="18"/>
              </w:rPr>
              <w:t xml:space="preserve">en </w:t>
            </w:r>
            <w:r w:rsidR="008D56FB">
              <w:t>./</w:t>
            </w:r>
            <w:r w:rsidR="008D56FB" w:rsidRPr="00EA3A91">
              <w:rPr>
                <w:sz w:val="16"/>
                <w:szCs w:val="16"/>
              </w:rPr>
              <w:t>partnerSpecifiek</w:t>
            </w:r>
            <w:r w:rsidR="008D56FB" w:rsidRPr="00EA3A91">
              <w:rPr>
                <w:szCs w:val="18"/>
              </w:rPr>
              <w:t xml:space="preserve"> </w:t>
            </w:r>
            <w:r w:rsidR="008D56FB">
              <w:rPr>
                <w:szCs w:val="18"/>
              </w:rPr>
              <w:t>/</w:t>
            </w:r>
            <w:r w:rsidR="008D56FB" w:rsidRPr="00EA3A91">
              <w:rPr>
                <w:szCs w:val="18"/>
              </w:rPr>
              <w:t>vasteHypotheekSchip</w:t>
            </w:r>
            <w:r w:rsidR="008D56FB">
              <w:rPr>
                <w:szCs w:val="18"/>
              </w:rPr>
              <w:t xml:space="preserve"> NIET aanwezig zijn.</w:t>
            </w:r>
          </w:p>
          <w:p w:rsidR="0098160A" w:rsidRDefault="0098160A" w:rsidP="00A7152A"/>
          <w:p w:rsidR="005D66F2" w:rsidRPr="00D75B53" w:rsidRDefault="005D66F2" w:rsidP="00A7152A"/>
          <w:p w:rsidR="00594EE3" w:rsidRPr="00943EC1" w:rsidRDefault="00594EE3" w:rsidP="00A7152A"/>
        </w:tc>
      </w:tr>
    </w:tbl>
    <w:p w:rsidR="00594EE3" w:rsidRDefault="00594EE3" w:rsidP="00594EE3">
      <w:pPr>
        <w:pStyle w:val="streepje"/>
        <w:numPr>
          <w:ilvl w:val="0"/>
          <w:numId w:val="0"/>
        </w:numPr>
      </w:pPr>
    </w:p>
    <w:p w:rsidR="005B27C3" w:rsidRDefault="005B27C3" w:rsidP="005B27C3">
      <w:pPr>
        <w:pStyle w:val="Kop3"/>
      </w:pPr>
      <w:bookmarkStart w:id="122" w:name="_Toc520191665"/>
      <w:r>
        <w:t xml:space="preserve">Vaste hypotheek, niet zijnde teboekgesteld </w:t>
      </w:r>
      <w:r w:rsidR="00252B7A">
        <w:t>binnen</w:t>
      </w:r>
      <w:r>
        <w:t>schip</w:t>
      </w:r>
      <w:bookmarkEnd w:id="122"/>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rsidTr="00EA3A91">
        <w:tc>
          <w:tcPr>
            <w:tcW w:w="6771" w:type="dxa"/>
            <w:shd w:val="clear" w:color="auto" w:fill="auto"/>
          </w:tcPr>
          <w:p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F6658" w:rsidRDefault="00432C02" w:rsidP="00445591">
            <w:r w:rsidRPr="00124E96">
              <w:t>./</w:t>
            </w:r>
            <w:r w:rsidR="00C626FA">
              <w:t>b</w:t>
            </w:r>
            <w:r w:rsidR="00C626FA" w:rsidRPr="00124E96">
              <w:t>orgtocht</w:t>
            </w:r>
            <w:r w:rsidR="00C626FA">
              <w:t>en</w:t>
            </w:r>
          </w:p>
          <w:p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rsidR="007041DA" w:rsidRPr="00EA3A91" w:rsidRDefault="007041DA" w:rsidP="007041DA">
            <w:pPr>
              <w:pStyle w:val="streepje"/>
              <w:numPr>
                <w:ilvl w:val="0"/>
                <w:numId w:val="0"/>
              </w:numPr>
              <w:rPr>
                <w:u w:val="single"/>
                <w:lang w:val="nl-NL"/>
              </w:rPr>
            </w:pPr>
            <w:r w:rsidRPr="00EA3A91">
              <w:rPr>
                <w:u w:val="single"/>
              </w:rPr>
              <w:t>Mapping</w:t>
            </w:r>
            <w:r w:rsidRPr="00AF16BF">
              <w:t>:</w:t>
            </w:r>
          </w:p>
          <w:p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rsidR="007041DA" w:rsidRPr="00EA3A91" w:rsidRDefault="007041DA" w:rsidP="007041DA">
            <w:pPr>
              <w:spacing w:line="240" w:lineRule="auto"/>
              <w:rPr>
                <w:sz w:val="16"/>
                <w:szCs w:val="16"/>
              </w:rPr>
            </w:pPr>
            <w:r w:rsidRPr="00EA3A91">
              <w:rPr>
                <w:sz w:val="16"/>
                <w:szCs w:val="16"/>
              </w:rPr>
              <w:tab/>
              <w:t>./som</w:t>
            </w:r>
          </w:p>
          <w:p w:rsidR="004F6658" w:rsidRDefault="007041DA" w:rsidP="00445591">
            <w:pPr>
              <w:spacing w:line="240" w:lineRule="auto"/>
            </w:pPr>
            <w:r w:rsidRPr="00EA3A91">
              <w:rPr>
                <w:sz w:val="16"/>
                <w:szCs w:val="16"/>
              </w:rPr>
              <w:tab/>
              <w:t>./valuta</w:t>
            </w:r>
          </w:p>
          <w:p w:rsidR="005374F7" w:rsidRDefault="005374F7" w:rsidP="00EA3A91">
            <w:pPr>
              <w:spacing w:before="72"/>
            </w:pPr>
            <w:r w:rsidRPr="00895041">
              <w:rPr>
                <w:b/>
              </w:rPr>
              <w:t xml:space="preserve">Bij verplichte keuzetekst </w:t>
            </w:r>
            <w:r w:rsidRPr="004C1BAB">
              <w:rPr>
                <w:b/>
              </w:rPr>
              <w:t>2:</w:t>
            </w:r>
            <w:r>
              <w:t xml:space="preserve"> </w:t>
            </w:r>
          </w:p>
          <w:p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rsidR="005374F7" w:rsidRPr="001537FB" w:rsidRDefault="005374F7" w:rsidP="00662BBD">
            <w:pPr>
              <w:spacing w:line="240" w:lineRule="auto"/>
              <w:rPr>
                <w:sz w:val="16"/>
                <w:szCs w:val="16"/>
              </w:rPr>
            </w:pPr>
            <w:r w:rsidRPr="001537FB">
              <w:rPr>
                <w:sz w:val="16"/>
                <w:szCs w:val="16"/>
              </w:rPr>
              <w:tab/>
              <w:t>./som</w:t>
            </w:r>
          </w:p>
          <w:p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rsidR="0021478F" w:rsidRDefault="005374F7" w:rsidP="00EA3A91">
            <w:pPr>
              <w:spacing w:line="240" w:lineRule="auto"/>
            </w:pPr>
            <w:r w:rsidRPr="00895041">
              <w:rPr>
                <w:b/>
              </w:rPr>
              <w:t xml:space="preserve">Bij verplichte keuzetekst </w:t>
            </w:r>
            <w:r w:rsidRPr="004C1BAB">
              <w:rPr>
                <w:b/>
              </w:rPr>
              <w:t>3:</w:t>
            </w:r>
          </w:p>
          <w:p w:rsidR="00504B56" w:rsidRDefault="00504B56" w:rsidP="00EA3A91">
            <w:pPr>
              <w:spacing w:before="72"/>
            </w:pPr>
            <w:r>
              <w:t>De tekst “borgtochten” is afhankelijk van het aantal personen dat volgt. Als er 1 persoon volgt, dan wordt de tekst “borgtocht” getoond, anders de tekst “borgtochten ”.</w:t>
            </w:r>
          </w:p>
          <w:p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rsidR="00A01B03" w:rsidRPr="004C1BAB" w:rsidRDefault="00A01B03" w:rsidP="004C1BAB">
            <w:pPr>
              <w:spacing w:line="240" w:lineRule="auto"/>
              <w:rPr>
                <w:sz w:val="16"/>
                <w:szCs w:val="16"/>
              </w:rPr>
            </w:pPr>
            <w:r>
              <w:rPr>
                <w:sz w:val="16"/>
                <w:szCs w:val="16"/>
              </w:rPr>
              <w:tab/>
              <w:t>./</w:t>
            </w:r>
            <w:r w:rsidRPr="004C1BAB">
              <w:rPr>
                <w:sz w:val="16"/>
                <w:szCs w:val="16"/>
              </w:rPr>
              <w:t>IMKAD_Persoon</w:t>
            </w:r>
          </w:p>
          <w:p w:rsidR="00051696" w:rsidRDefault="00051696" w:rsidP="00EA3A91">
            <w:pPr>
              <w:spacing w:before="72"/>
            </w:pPr>
          </w:p>
          <w:p w:rsidR="00125D78" w:rsidRDefault="00125D78"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en persoon.</w:t>
            </w:r>
          </w:p>
          <w:p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rsidTr="00EA3A91">
        <w:tc>
          <w:tcPr>
            <w:tcW w:w="6771" w:type="dxa"/>
            <w:shd w:val="clear" w:color="auto" w:fill="auto"/>
          </w:tcPr>
          <w:p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rsidR="009E5D2E" w:rsidRDefault="00F67066" w:rsidP="002F552A">
            <w:r>
              <w:t>Deze tekst wordt altijd vermeld bij deze keuze.</w:t>
            </w:r>
          </w:p>
        </w:tc>
      </w:tr>
      <w:tr w:rsidR="00F67066" w:rsidRPr="00343045" w:rsidTr="00EA3A91">
        <w:tc>
          <w:tcPr>
            <w:tcW w:w="6771" w:type="dxa"/>
            <w:shd w:val="clear" w:color="auto" w:fill="auto"/>
          </w:tcPr>
          <w:p w:rsidR="00F67066" w:rsidRPr="004C1BAB" w:rsidRDefault="00F67066" w:rsidP="002B26D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sidR="002B26D5" w:rsidRPr="002B26D5">
              <w:rPr>
                <w:rFonts w:cs="Arial"/>
                <w:color w:val="339966"/>
                <w:sz w:val="20"/>
              </w:rPr>
              <w:t>de</w:t>
            </w:r>
            <w:r w:rsidR="002B26D5">
              <w:rPr>
                <w:rFonts w:cs="Arial"/>
                <w:color w:val="00B0F0"/>
                <w:sz w:val="20"/>
              </w:rPr>
              <w:t xml:space="preserv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rsidR="00F67066" w:rsidRDefault="003379A2" w:rsidP="004D5244">
            <w:r>
              <w:t>Vaste tekst met v</w:t>
            </w:r>
            <w:r w:rsidR="00BB2DC7">
              <w:t>erplichte keuzetekst waarvan er één moet worden gekozen.</w:t>
            </w:r>
          </w:p>
          <w:p w:rsidR="00E753EC" w:rsidRDefault="00E753EC" w:rsidP="001537FB">
            <w:r>
              <w:t>Keuzes zijn:</w:t>
            </w:r>
          </w:p>
          <w:p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2B26D5" w:rsidP="004C1BAB">
            <w:pPr>
              <w:pStyle w:val="Lijstalinea"/>
              <w:numPr>
                <w:ilvl w:val="0"/>
                <w:numId w:val="45"/>
              </w:numPr>
            </w:pPr>
            <w:r w:rsidRPr="002B26D5">
              <w:rPr>
                <w:rFonts w:cs="Arial"/>
                <w:color w:val="339966"/>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rsidR="003F4543" w:rsidRDefault="003F4543"/>
          <w:p w:rsidR="003F4543" w:rsidRPr="004C1BAB" w:rsidRDefault="003F4543">
            <w:r>
              <w:t>De vaste tekst volgt direct achter de gekozen keuzetekst.</w:t>
            </w:r>
          </w:p>
          <w:p w:rsidR="00E753EC" w:rsidRDefault="00E753EC" w:rsidP="004D5244"/>
          <w:p w:rsidR="00E753EC" w:rsidRDefault="004A21BD" w:rsidP="001537FB">
            <w:pPr>
              <w:rPr>
                <w:b/>
              </w:rPr>
            </w:pPr>
            <w:r>
              <w:rPr>
                <w:b/>
              </w:rPr>
              <w:t>Bij verplichte keuzetekst</w:t>
            </w:r>
            <w:r w:rsidR="00E753EC" w:rsidRPr="004C1BAB">
              <w:rPr>
                <w:b/>
              </w:rPr>
              <w:t xml:space="preserve"> 1:</w:t>
            </w:r>
          </w:p>
          <w:p w:rsidR="00E753EC" w:rsidRDefault="00E753EC" w:rsidP="00E753EC">
            <w:pPr>
              <w:spacing w:before="72"/>
            </w:pPr>
            <w:r>
              <w:t xml:space="preserve">De teksten “akten” en “respectievelijk” zijn afhankelijk van het aantal data dat volgt. </w:t>
            </w:r>
          </w:p>
          <w:p w:rsidR="00E753EC" w:rsidRDefault="00E753EC" w:rsidP="004D5244">
            <w:r>
              <w:t>Als er 1 datum volgt, dan wordt de tekst “akte” getoond, anders de tekst “akten”. De tekst “respectievelijk” wordt alleen getoond als er meerdere data aanwezig zijn.</w:t>
            </w:r>
          </w:p>
          <w:p w:rsidR="003C00FC" w:rsidRPr="00895041" w:rsidRDefault="003C00FC" w:rsidP="003C00FC">
            <w:pPr>
              <w:rPr>
                <w:u w:val="single"/>
              </w:rPr>
            </w:pPr>
            <w:r w:rsidRPr="00895041">
              <w:rPr>
                <w:u w:val="single"/>
              </w:rPr>
              <w:t>Mapping:</w:t>
            </w:r>
          </w:p>
          <w:p w:rsidR="00F3295D" w:rsidRDefault="00BD038D" w:rsidP="004C1BAB">
            <w:pPr>
              <w:spacing w:line="240" w:lineRule="auto"/>
              <w:rPr>
                <w:sz w:val="16"/>
                <w:szCs w:val="16"/>
              </w:rPr>
            </w:pPr>
            <w:r>
              <w:rPr>
                <w:sz w:val="16"/>
                <w:szCs w:val="16"/>
              </w:rPr>
              <w:t>.</w:t>
            </w:r>
            <w:r w:rsidR="00F3295D" w:rsidRPr="004C1BAB">
              <w:rPr>
                <w:sz w:val="16"/>
                <w:szCs w:val="16"/>
              </w:rPr>
              <w:t>/vasteHypotheek</w:t>
            </w:r>
            <w:r w:rsidR="00F3295D">
              <w:rPr>
                <w:sz w:val="16"/>
                <w:szCs w:val="16"/>
              </w:rPr>
              <w:t>/</w:t>
            </w:r>
            <w:r w:rsidR="00F3295D" w:rsidRPr="004C1BAB">
              <w:rPr>
                <w:sz w:val="16"/>
                <w:szCs w:val="16"/>
              </w:rPr>
              <w:t>OnderhandseAkte</w:t>
            </w:r>
            <w:r w:rsidR="00F3295D">
              <w:rPr>
                <w:sz w:val="16"/>
                <w:szCs w:val="16"/>
              </w:rPr>
              <w:t>/</w:t>
            </w:r>
            <w:r w:rsidR="00F3295D" w:rsidRPr="00F3295D">
              <w:rPr>
                <w:sz w:val="16"/>
                <w:szCs w:val="16"/>
              </w:rPr>
              <w:t>datum</w:t>
            </w:r>
          </w:p>
          <w:p w:rsidR="00E753EC" w:rsidRDefault="004A21BD" w:rsidP="00E753EC">
            <w:pPr>
              <w:rPr>
                <w:b/>
              </w:rPr>
            </w:pPr>
            <w:r>
              <w:rPr>
                <w:b/>
              </w:rPr>
              <w:t>Bij verplichte keuzetekst</w:t>
            </w:r>
            <w:r w:rsidR="00DC658D">
              <w:rPr>
                <w:b/>
              </w:rPr>
              <w:t xml:space="preserve"> 2</w:t>
            </w:r>
            <w:r w:rsidR="00E753EC" w:rsidRPr="00895041">
              <w:rPr>
                <w:b/>
              </w:rPr>
              <w:t>:</w:t>
            </w:r>
          </w:p>
          <w:p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rsidR="00212F93" w:rsidRPr="00895041" w:rsidRDefault="00212F93" w:rsidP="00212F93">
            <w:pPr>
              <w:rPr>
                <w:u w:val="single"/>
              </w:rPr>
            </w:pPr>
            <w:r w:rsidRPr="00895041">
              <w:rPr>
                <w:u w:val="single"/>
              </w:rPr>
              <w:t>Mapping:</w:t>
            </w:r>
          </w:p>
          <w:p w:rsidR="00212F93" w:rsidRDefault="00BD038D" w:rsidP="00212F93">
            <w:pPr>
              <w:rPr>
                <w:sz w:val="16"/>
                <w:szCs w:val="16"/>
              </w:rPr>
            </w:pPr>
            <w:r>
              <w:rPr>
                <w:sz w:val="16"/>
                <w:szCs w:val="16"/>
              </w:rPr>
              <w:t>.</w:t>
            </w:r>
            <w:r w:rsidR="00212F93" w:rsidRPr="002A20D1">
              <w:rPr>
                <w:sz w:val="16"/>
                <w:szCs w:val="16"/>
              </w:rPr>
              <w:t>/</w:t>
            </w:r>
            <w:r w:rsidR="00212F93" w:rsidRPr="00662BBD">
              <w:rPr>
                <w:sz w:val="16"/>
                <w:szCs w:val="16"/>
              </w:rPr>
              <w:t>vasteHypotheek</w:t>
            </w:r>
            <w:r w:rsidR="00212F93" w:rsidRPr="00FA148A">
              <w:rPr>
                <w:sz w:val="16"/>
                <w:szCs w:val="16"/>
              </w:rPr>
              <w:t>/Offerte/datum</w:t>
            </w:r>
          </w:p>
          <w:p w:rsidR="00BD038D" w:rsidRPr="00FF2620" w:rsidRDefault="00BD038D" w:rsidP="00BD038D">
            <w:pPr>
              <w:rPr>
                <w:sz w:val="16"/>
                <w:szCs w:val="16"/>
              </w:rPr>
            </w:pPr>
            <w:r>
              <w:rPr>
                <w:sz w:val="16"/>
                <w:szCs w:val="16"/>
              </w:rPr>
              <w:t>.</w:t>
            </w:r>
            <w:r w:rsidRPr="00FF2620">
              <w:rPr>
                <w:sz w:val="16"/>
                <w:szCs w:val="16"/>
              </w:rPr>
              <w:t>/vasteHypotheek/Offerte</w:t>
            </w:r>
            <w:r w:rsidR="00610E45">
              <w:rPr>
                <w:sz w:val="16"/>
                <w:szCs w:val="16"/>
              </w:rPr>
              <w:t>Acceptatie</w:t>
            </w:r>
            <w:r w:rsidRPr="00FF2620">
              <w:rPr>
                <w:sz w:val="16"/>
                <w:szCs w:val="16"/>
              </w:rPr>
              <w:t>/datum</w:t>
            </w:r>
          </w:p>
          <w:p w:rsidR="00DC658D" w:rsidRDefault="004A21BD" w:rsidP="00DC658D">
            <w:pPr>
              <w:rPr>
                <w:b/>
              </w:rPr>
            </w:pPr>
            <w:r>
              <w:rPr>
                <w:b/>
              </w:rPr>
              <w:t xml:space="preserve">Bij verplichte keuzetekst </w:t>
            </w:r>
            <w:r w:rsidR="00DC658D">
              <w:rPr>
                <w:b/>
              </w:rPr>
              <w:t>3</w:t>
            </w:r>
            <w:r w:rsidR="00DC658D" w:rsidRPr="00895041">
              <w:rPr>
                <w:b/>
              </w:rPr>
              <w:t>:</w:t>
            </w:r>
          </w:p>
          <w:p w:rsidR="00DC658D" w:rsidRDefault="00DC658D" w:rsidP="00DC658D">
            <w:pPr>
              <w:spacing w:before="72"/>
            </w:pPr>
            <w:r>
              <w:t xml:space="preserve">De tekst “overeenkomsten” en “respectievelijk” zijn afhankelijk van het aantal data dat volgt. </w:t>
            </w:r>
          </w:p>
          <w:p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rsidR="00610E45" w:rsidRPr="00895041" w:rsidRDefault="00610E45" w:rsidP="00610E45">
            <w:pPr>
              <w:rPr>
                <w:u w:val="single"/>
              </w:rPr>
            </w:pPr>
            <w:r w:rsidRPr="00895041">
              <w:rPr>
                <w:u w:val="single"/>
              </w:rPr>
              <w:t>Mapping:</w:t>
            </w:r>
          </w:p>
          <w:p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Pr>
                <w:sz w:val="16"/>
                <w:szCs w:val="16"/>
              </w:rPr>
              <w:t>Acceptatie</w:t>
            </w:r>
            <w:r w:rsidRPr="00FF2620">
              <w:rPr>
                <w:sz w:val="16"/>
                <w:szCs w:val="16"/>
              </w:rPr>
              <w:t>/datum</w:t>
            </w:r>
          </w:p>
          <w:p w:rsidR="00CC1BE9" w:rsidRDefault="00CC1BE9" w:rsidP="00610E45">
            <w:pPr>
              <w:rPr>
                <w:sz w:val="16"/>
                <w:szCs w:val="16"/>
              </w:rPr>
            </w:pPr>
          </w:p>
          <w:p w:rsidR="00CC1BE9" w:rsidRDefault="00CC1BE9" w:rsidP="00610E45">
            <w:pPr>
              <w:rPr>
                <w:sz w:val="16"/>
                <w:szCs w:val="16"/>
              </w:rPr>
            </w:pPr>
          </w:p>
          <w:p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rsidR="00CC1BE9" w:rsidRDefault="00CC1BE9" w:rsidP="00610E45">
            <w:pPr>
              <w:rPr>
                <w:sz w:val="16"/>
                <w:szCs w:val="16"/>
              </w:rPr>
            </w:pPr>
          </w:p>
          <w:p w:rsidR="00CC1BE9" w:rsidRPr="00FF2620" w:rsidRDefault="00CC1BE9" w:rsidP="00610E45">
            <w:pPr>
              <w:rPr>
                <w:sz w:val="16"/>
                <w:szCs w:val="16"/>
              </w:rPr>
            </w:pPr>
          </w:p>
          <w:p w:rsidR="00E753EC" w:rsidRDefault="00E753EC" w:rsidP="001537FB"/>
        </w:tc>
      </w:tr>
    </w:tbl>
    <w:p w:rsidR="009F183E" w:rsidRDefault="009F183E" w:rsidP="00145092"/>
    <w:p w:rsidR="003F4543" w:rsidRDefault="003F4543" w:rsidP="00145092">
      <w:r>
        <w:br w:type="page"/>
      </w:r>
    </w:p>
    <w:p w:rsidR="004D6A6A" w:rsidRDefault="00252B7A" w:rsidP="002A20D1">
      <w:pPr>
        <w:pStyle w:val="Kop3"/>
      </w:pPr>
      <w:bookmarkStart w:id="123" w:name="_Toc519774803"/>
      <w:bookmarkStart w:id="124" w:name="_Toc519776329"/>
      <w:bookmarkStart w:id="125" w:name="_Toc520191666"/>
      <w:bookmarkEnd w:id="123"/>
      <w:bookmarkEnd w:id="124"/>
      <w:r>
        <w:lastRenderedPageBreak/>
        <w:t>Vaste hypotheek teboekgesteld binnenschip</w:t>
      </w:r>
      <w:bookmarkEnd w:id="125"/>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rsidTr="00EA3A91">
        <w:tc>
          <w:tcPr>
            <w:tcW w:w="6771" w:type="dxa"/>
            <w:shd w:val="clear" w:color="auto" w:fill="auto"/>
          </w:tcPr>
          <w:p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rsidR="00555CB6" w:rsidRDefault="00555CB6" w:rsidP="00BC1351">
            <w:r>
              <w:t>Verplichte keuzeteks</w:t>
            </w:r>
            <w:r w:rsidR="0004265C">
              <w:t>t</w:t>
            </w:r>
            <w:r>
              <w:t xml:space="preserve"> en vaste tekst.</w:t>
            </w:r>
          </w:p>
          <w:p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rsidTr="00EA3A91">
        <w:tc>
          <w:tcPr>
            <w:tcW w:w="6771" w:type="dxa"/>
            <w:shd w:val="clear" w:color="auto" w:fill="auto"/>
          </w:tcPr>
          <w:p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rsidR="00BC1351" w:rsidRDefault="00981DD5" w:rsidP="00BC1351">
            <w:r>
              <w:t>Vaste tekst met v</w:t>
            </w:r>
            <w:r w:rsidR="00BC1351">
              <w:t>erplichte keuzetekst waarvan er één moet worden gekozen.</w:t>
            </w:r>
          </w:p>
          <w:p w:rsidR="00BC1351" w:rsidRDefault="00BC1351" w:rsidP="00BC1351">
            <w:r>
              <w:t>Keuzes zijn:</w:t>
            </w:r>
          </w:p>
          <w:p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8D5A8A" w:rsidRPr="00FF2620" w:rsidRDefault="008D5A8A" w:rsidP="004C1BAB"/>
          <w:p w:rsidR="008D5A8A" w:rsidRPr="00A860A2" w:rsidRDefault="008D5A8A" w:rsidP="008D5A8A">
            <w:r>
              <w:t>De vaste tekst volgt direct achter de gekozen keuzetekst.</w:t>
            </w:r>
          </w:p>
          <w:p w:rsidR="00BC1351" w:rsidRDefault="00BC1351" w:rsidP="00BC1351"/>
          <w:p w:rsidR="00BC1351" w:rsidRDefault="00BC1351" w:rsidP="00BC1351">
            <w:pPr>
              <w:rPr>
                <w:b/>
              </w:rPr>
            </w:pPr>
            <w:r w:rsidRPr="00FF2620">
              <w:rPr>
                <w:b/>
              </w:rPr>
              <w:t>Keuze 1:</w:t>
            </w:r>
          </w:p>
          <w:p w:rsidR="00BC1351" w:rsidRDefault="00BC1351" w:rsidP="00BC1351">
            <w:pPr>
              <w:spacing w:before="72"/>
            </w:pPr>
            <w:r>
              <w:t xml:space="preserve">De teksten “akten” en “respectievelijk” zijn afhankelijk van het aantal data dat volgt. </w:t>
            </w:r>
          </w:p>
          <w:p w:rsidR="00BC1351" w:rsidRDefault="00BC1351" w:rsidP="00BC1351">
            <w:r>
              <w:t>Als er 1 datum volgt, dan wordt de tekst “akte” getoond, anders de tekst “akten”. De tekst “respectievelijk” wordt alleen getoond als er meerdere data aanwezig zijn.</w:t>
            </w:r>
          </w:p>
          <w:p w:rsidR="00BC1351" w:rsidRPr="00895041" w:rsidRDefault="00BC1351" w:rsidP="00BC1351">
            <w:pPr>
              <w:rPr>
                <w:u w:val="single"/>
              </w:rPr>
            </w:pPr>
            <w:r w:rsidRPr="00895041">
              <w:rPr>
                <w:u w:val="single"/>
              </w:rPr>
              <w:t>Mapping:</w:t>
            </w:r>
          </w:p>
          <w:p w:rsidR="00BC1351" w:rsidRDefault="00BC1351" w:rsidP="00BC1351">
            <w:pPr>
              <w:spacing w:line="240" w:lineRule="auto"/>
              <w:rPr>
                <w:sz w:val="16"/>
                <w:szCs w:val="16"/>
              </w:rPr>
            </w:pPr>
            <w:r>
              <w:rPr>
                <w:sz w:val="16"/>
                <w:szCs w:val="16"/>
              </w:rPr>
              <w:t>.</w:t>
            </w:r>
            <w:r w:rsidRPr="00FF2620">
              <w:rPr>
                <w:sz w:val="16"/>
                <w:szCs w:val="16"/>
              </w:rPr>
              <w:t>/vasteHypotheek</w:t>
            </w:r>
            <w:r>
              <w:rPr>
                <w:sz w:val="16"/>
                <w:szCs w:val="16"/>
              </w:rPr>
              <w:t>/</w:t>
            </w:r>
            <w:r w:rsidRPr="00FF2620">
              <w:rPr>
                <w:sz w:val="16"/>
                <w:szCs w:val="16"/>
              </w:rPr>
              <w:t>OnderhandseAkte</w:t>
            </w:r>
            <w:r>
              <w:rPr>
                <w:sz w:val="16"/>
                <w:szCs w:val="16"/>
              </w:rPr>
              <w:t>/</w:t>
            </w:r>
            <w:r w:rsidRPr="00F3295D">
              <w:rPr>
                <w:sz w:val="16"/>
                <w:szCs w:val="16"/>
              </w:rPr>
              <w:t>datum</w:t>
            </w:r>
          </w:p>
          <w:p w:rsidR="00BC1351" w:rsidRDefault="00BC1351" w:rsidP="00BC1351">
            <w:pPr>
              <w:rPr>
                <w:b/>
              </w:rPr>
            </w:pPr>
            <w:r>
              <w:rPr>
                <w:b/>
              </w:rPr>
              <w:t>Keuze 2</w:t>
            </w:r>
            <w:r w:rsidRPr="00895041">
              <w:rPr>
                <w:b/>
              </w:rPr>
              <w:t>:</w:t>
            </w:r>
          </w:p>
          <w:p w:rsidR="00BC1351" w:rsidRDefault="00BC1351" w:rsidP="00BC1351">
            <w:pPr>
              <w:spacing w:before="72"/>
            </w:pPr>
            <w:r>
              <w:t xml:space="preserve">De teksten “offertes”, “overeenkomsten” en “respectievelijk” zijn afhankelijk van het aantal data dat volgt. </w:t>
            </w:r>
          </w:p>
          <w:p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rsidR="00BC1351" w:rsidRPr="00895041" w:rsidRDefault="00BC1351" w:rsidP="00BC1351">
            <w:pPr>
              <w:rPr>
                <w:u w:val="single"/>
              </w:rPr>
            </w:pPr>
            <w:r w:rsidRPr="00895041">
              <w:rPr>
                <w:u w:val="single"/>
              </w:rPr>
              <w:t>Mapping:</w:t>
            </w:r>
          </w:p>
          <w:p w:rsidR="00BC1351" w:rsidRDefault="00BC1351" w:rsidP="00BC1351">
            <w:pPr>
              <w:rPr>
                <w:sz w:val="16"/>
                <w:szCs w:val="16"/>
              </w:rPr>
            </w:pPr>
            <w:r>
              <w:rPr>
                <w:sz w:val="16"/>
                <w:szCs w:val="16"/>
              </w:rPr>
              <w:t>.</w:t>
            </w:r>
            <w:r w:rsidRPr="002A20D1">
              <w:rPr>
                <w:sz w:val="16"/>
                <w:szCs w:val="16"/>
              </w:rPr>
              <w:t>/</w:t>
            </w:r>
            <w:r w:rsidRPr="00662BBD">
              <w:rPr>
                <w:sz w:val="16"/>
                <w:szCs w:val="16"/>
              </w:rPr>
              <w:t>vasteHypotheek</w:t>
            </w:r>
            <w:r w:rsidRPr="00FF2620">
              <w:rPr>
                <w:sz w:val="16"/>
                <w:szCs w:val="16"/>
              </w:rPr>
              <w:t>/Offerte/datum</w:t>
            </w:r>
          </w:p>
          <w:p w:rsidR="00BC1351" w:rsidRPr="00FF2620" w:rsidRDefault="00BC1351" w:rsidP="00BC1351">
            <w:pPr>
              <w:rPr>
                <w:sz w:val="16"/>
                <w:szCs w:val="16"/>
              </w:rPr>
            </w:pPr>
            <w:r>
              <w:rPr>
                <w:sz w:val="16"/>
                <w:szCs w:val="16"/>
              </w:rPr>
              <w:t>.</w:t>
            </w:r>
            <w:r w:rsidRPr="00FF2620">
              <w:rPr>
                <w:sz w:val="16"/>
                <w:szCs w:val="16"/>
              </w:rPr>
              <w:t>/vasteHypotheek/Offerte</w:t>
            </w:r>
            <w:r>
              <w:rPr>
                <w:sz w:val="16"/>
                <w:szCs w:val="16"/>
              </w:rPr>
              <w:t>Acceptatie</w:t>
            </w:r>
            <w:r w:rsidRPr="00FF2620">
              <w:rPr>
                <w:sz w:val="16"/>
                <w:szCs w:val="16"/>
              </w:rPr>
              <w:t>/datum</w:t>
            </w:r>
          </w:p>
          <w:p w:rsidR="00BC1351" w:rsidRDefault="00BC1351" w:rsidP="00BC1351">
            <w:pPr>
              <w:rPr>
                <w:b/>
              </w:rPr>
            </w:pPr>
            <w:r>
              <w:rPr>
                <w:b/>
              </w:rPr>
              <w:t>Keuze 3</w:t>
            </w:r>
            <w:r w:rsidRPr="00895041">
              <w:rPr>
                <w:b/>
              </w:rPr>
              <w:t>:</w:t>
            </w:r>
          </w:p>
          <w:p w:rsidR="00BC1351" w:rsidRDefault="00BC1351" w:rsidP="00BC1351">
            <w:pPr>
              <w:spacing w:before="72"/>
            </w:pPr>
            <w:r>
              <w:t xml:space="preserve">De tekst “overeenkomsten” en “respectievelijk” zijn afhankelijk van het aantal data dat volgt. </w:t>
            </w:r>
          </w:p>
          <w:p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rsidR="00BC1351" w:rsidRPr="00895041" w:rsidRDefault="00BC1351" w:rsidP="00BC1351">
            <w:pPr>
              <w:rPr>
                <w:u w:val="single"/>
              </w:rPr>
            </w:pPr>
            <w:r w:rsidRPr="00895041">
              <w:rPr>
                <w:u w:val="single"/>
              </w:rPr>
              <w:t>Mapping:</w:t>
            </w:r>
          </w:p>
          <w:p w:rsidR="00BC1351" w:rsidRDefault="00BC1351" w:rsidP="00BC1351">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rsidR="00BC1351" w:rsidRDefault="00BC1351" w:rsidP="00A66677">
            <w:pPr>
              <w:tabs>
                <w:tab w:val="left" w:pos="4600"/>
              </w:tabs>
              <w:rPr>
                <w:sz w:val="16"/>
                <w:szCs w:val="16"/>
              </w:rPr>
            </w:pPr>
            <w:r>
              <w:rPr>
                <w:sz w:val="16"/>
                <w:szCs w:val="16"/>
              </w:rPr>
              <w:t>.</w:t>
            </w:r>
            <w:r w:rsidRPr="00FF2620">
              <w:rPr>
                <w:sz w:val="16"/>
                <w:szCs w:val="16"/>
              </w:rPr>
              <w:t>/</w:t>
            </w:r>
            <w:r>
              <w:rPr>
                <w:sz w:val="16"/>
                <w:szCs w:val="16"/>
              </w:rPr>
              <w:t>vasteHypotheek</w:t>
            </w:r>
            <w:r w:rsidRPr="00FF2620">
              <w:rPr>
                <w:sz w:val="16"/>
                <w:szCs w:val="16"/>
              </w:rPr>
              <w:t>/</w:t>
            </w:r>
            <w:r w:rsidRPr="00610E45">
              <w:rPr>
                <w:sz w:val="16"/>
                <w:szCs w:val="16"/>
              </w:rPr>
              <w:t>Financieringsvoorstel</w:t>
            </w:r>
            <w:r>
              <w:rPr>
                <w:sz w:val="16"/>
                <w:szCs w:val="16"/>
              </w:rPr>
              <w:t>Acceptatie</w:t>
            </w:r>
            <w:r w:rsidRPr="00FF2620">
              <w:rPr>
                <w:sz w:val="16"/>
                <w:szCs w:val="16"/>
              </w:rPr>
              <w:t>/datum</w:t>
            </w:r>
            <w:r w:rsidR="004F67D7">
              <w:rPr>
                <w:sz w:val="16"/>
                <w:szCs w:val="16"/>
              </w:rPr>
              <w:tab/>
            </w:r>
          </w:p>
          <w:p w:rsidR="004F67D7" w:rsidRDefault="004F67D7" w:rsidP="00A66677">
            <w:pPr>
              <w:tabs>
                <w:tab w:val="left" w:pos="4600"/>
              </w:tabs>
              <w:rPr>
                <w:sz w:val="16"/>
                <w:szCs w:val="16"/>
              </w:rPr>
            </w:pPr>
          </w:p>
          <w:p w:rsidR="004F67D7" w:rsidRPr="00A66677" w:rsidRDefault="004F67D7" w:rsidP="004F67D7">
            <w:pPr>
              <w:tabs>
                <w:tab w:val="left" w:pos="4600"/>
              </w:tabs>
              <w:rPr>
                <w:szCs w:val="18"/>
              </w:rPr>
            </w:pPr>
            <w:r w:rsidRPr="00A66677">
              <w:rPr>
                <w:szCs w:val="18"/>
              </w:rPr>
              <w:t>Indien er 2 data zijn, worden deze gescheiden door ‘en’:</w:t>
            </w:r>
          </w:p>
          <w:p w:rsidR="004F67D7" w:rsidRPr="00A66677" w:rsidRDefault="004F67D7" w:rsidP="004F67D7">
            <w:pPr>
              <w:tabs>
                <w:tab w:val="left" w:pos="4600"/>
              </w:tabs>
              <w:rPr>
                <w:szCs w:val="18"/>
              </w:rPr>
            </w:pPr>
            <w:r w:rsidRPr="00A66677">
              <w:rPr>
                <w:szCs w:val="18"/>
              </w:rPr>
              <w:t xml:space="preserve">        - datum en datum,</w:t>
            </w:r>
          </w:p>
          <w:p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rsidR="00B3612E" w:rsidRPr="00B3612E" w:rsidRDefault="004F67D7" w:rsidP="00A66677">
            <w:pPr>
              <w:tabs>
                <w:tab w:val="left" w:pos="4600"/>
              </w:tabs>
            </w:pPr>
            <w:r w:rsidRPr="00A66677">
              <w:rPr>
                <w:szCs w:val="18"/>
              </w:rPr>
              <w:t xml:space="preserve">        - datum, datum en datum,</w:t>
            </w:r>
          </w:p>
        </w:tc>
      </w:tr>
      <w:tr w:rsidR="004D6A6A" w:rsidRPr="00343045" w:rsidTr="00EA3A91">
        <w:tc>
          <w:tcPr>
            <w:tcW w:w="6771" w:type="dxa"/>
            <w:shd w:val="clear" w:color="auto" w:fill="auto"/>
          </w:tcPr>
          <w:p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490C1F"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ins w:id="126" w:author="Groot, Karina de" w:date="2019-06-04T14:30:00Z"/>
                <w:rFonts w:cs="Arial"/>
                <w:color w:val="00800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p>
          <w:p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sidRPr="004C1BAB">
              <w:rPr>
                <w:rFonts w:cs="Arial"/>
                <w:color w:val="FF0000"/>
                <w:sz w:val="20"/>
              </w:rPr>
              <w:t>Wie de debiteur is, staat hierna</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CF08D4" w:rsidRDefault="00CF08D4" w:rsidP="00CF08D4">
            <w:r>
              <w:lastRenderedPageBreak/>
              <w:t>Verplichte keuzeteksten waarbij van de 2 mogelijkheden er minimaal één moet worden gekozen. De nummering is niet gerelateerd aan de teksten, dus oplopend nummeren vanaf 1.</w:t>
            </w:r>
          </w:p>
          <w:p w:rsidR="00CF08D4" w:rsidRDefault="00CF08D4" w:rsidP="00CF08D4"/>
          <w:p w:rsidR="00CF08D4" w:rsidRDefault="00CF08D4" w:rsidP="00CF08D4">
            <w:r>
              <w:lastRenderedPageBreak/>
              <w:t>De laatst gekozen keuzetekst wordt afgesloten met een ‘.’, de eventuele andere(n) met een ‘;’.</w:t>
            </w:r>
          </w:p>
          <w:p w:rsidR="00CF08D4" w:rsidRDefault="00CF08D4" w:rsidP="00CF08D4"/>
          <w:p w:rsidR="00CF08D4" w:rsidRPr="00124E96" w:rsidRDefault="00CF08D4" w:rsidP="00CF08D4">
            <w:r w:rsidRPr="00124E96">
              <w:t xml:space="preserve">De eerste keuzetekst wordt getoond wanneer er gegevens zijn ingevuld in </w:t>
            </w:r>
          </w:p>
          <w:p w:rsidR="00CF08D4" w:rsidRPr="00124E96" w:rsidRDefault="00CF08D4" w:rsidP="00CF08D4">
            <w:r w:rsidRPr="00124E96">
              <w:t>./</w:t>
            </w:r>
            <w:r w:rsidR="00B52678">
              <w:t>G</w:t>
            </w:r>
            <w:r w:rsidRPr="00124E96">
              <w:t>eldleningen</w:t>
            </w:r>
            <w:r>
              <w:t>InclRente</w:t>
            </w:r>
          </w:p>
          <w:p w:rsidR="00CF08D4" w:rsidRPr="00124E96" w:rsidRDefault="00CF08D4" w:rsidP="00CF08D4">
            <w:r w:rsidRPr="00124E96">
              <w:t>De tweede keuzetekst wordt getoond wanneer er gegevens zijn ingevuld in</w:t>
            </w:r>
          </w:p>
          <w:p w:rsidR="00CF08D4" w:rsidRDefault="00CF08D4" w:rsidP="00CF08D4">
            <w:r w:rsidRPr="00124E96">
              <w:t>./</w:t>
            </w:r>
            <w:r w:rsidR="00B52678">
              <w:t>K</w:t>
            </w:r>
            <w:r w:rsidRPr="00124E96">
              <w:t>redieten</w:t>
            </w:r>
            <w:r>
              <w:t>InclRente</w:t>
            </w:r>
          </w:p>
          <w:p w:rsidR="005C20A5" w:rsidRPr="00124E96" w:rsidRDefault="005C20A5" w:rsidP="00CF08D4"/>
          <w:p w:rsidR="005C20A5" w:rsidRDefault="005C20A5" w:rsidP="005C20A5">
            <w:r>
              <w:t>De vaste tekst volgt direct achter de gekozen keuzetekst.</w:t>
            </w:r>
          </w:p>
          <w:p w:rsidR="00D32FB7" w:rsidRPr="00A860A2" w:rsidRDefault="00D32FB7" w:rsidP="005C20A5"/>
          <w:p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rsidR="00CF08D4" w:rsidRDefault="00CF08D4" w:rsidP="00CF08D4">
            <w:pPr>
              <w:spacing w:before="72"/>
            </w:pPr>
            <w:r>
              <w:t xml:space="preserve">De teksten “geldleningen” en “respectievelijk” zijn afhankelijk van het aantal bedragen dat volgt. </w:t>
            </w:r>
          </w:p>
          <w:p w:rsidR="00CF08D4" w:rsidRDefault="00CF08D4" w:rsidP="00CF08D4">
            <w:pPr>
              <w:spacing w:before="72"/>
            </w:pPr>
            <w:r>
              <w:t>Als er 1 bedrag volgt, dan wordt de tekst “geldlening” getoond, anders de tekst “geldleningen”. De tekst “respectievelijk” wordt alleen getoond als er meerdere bedragen aanwezig zijn.</w:t>
            </w: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rsidR="00CF08D4" w:rsidRPr="00EA3A91" w:rsidRDefault="00CF08D4" w:rsidP="00CF08D4">
            <w:pPr>
              <w:spacing w:line="240" w:lineRule="auto"/>
              <w:rPr>
                <w:sz w:val="16"/>
                <w:szCs w:val="16"/>
              </w:rPr>
            </w:pPr>
            <w:r w:rsidRPr="00EA3A91">
              <w:rPr>
                <w:sz w:val="16"/>
                <w:szCs w:val="16"/>
              </w:rPr>
              <w:tab/>
              <w:t>./som</w:t>
            </w:r>
          </w:p>
          <w:p w:rsidR="00CF08D4" w:rsidRDefault="00CF08D4" w:rsidP="00CF08D4">
            <w:pPr>
              <w:spacing w:line="240" w:lineRule="auto"/>
              <w:rPr>
                <w:sz w:val="16"/>
                <w:szCs w:val="16"/>
              </w:rPr>
            </w:pPr>
            <w:r w:rsidRPr="00EA3A91">
              <w:rPr>
                <w:sz w:val="16"/>
                <w:szCs w:val="16"/>
              </w:rPr>
              <w:tab/>
              <w:t>./valuta</w:t>
            </w:r>
          </w:p>
          <w:p w:rsidR="00CF08D4" w:rsidRDefault="00CF08D4" w:rsidP="00CF08D4">
            <w:pPr>
              <w:spacing w:line="240" w:lineRule="auto"/>
              <w:rPr>
                <w:sz w:val="16"/>
                <w:szCs w:val="16"/>
              </w:rPr>
            </w:pP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08D4" w:rsidRDefault="00CF08D4" w:rsidP="00CF08D4">
            <w:pPr>
              <w:spacing w:line="240" w:lineRule="auto"/>
              <w:rPr>
                <w:sz w:val="16"/>
                <w:szCs w:val="16"/>
              </w:rPr>
            </w:pPr>
            <w:r w:rsidRPr="00EA3A91">
              <w:rPr>
                <w:sz w:val="16"/>
                <w:szCs w:val="16"/>
              </w:rPr>
              <w:tab/>
              <w:t>./</w:t>
            </w:r>
            <w:r w:rsidR="00426CA3">
              <w:rPr>
                <w:sz w:val="16"/>
                <w:szCs w:val="16"/>
              </w:rPr>
              <w:t>percentage</w:t>
            </w: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rente/VervalDatum</w:t>
            </w:r>
          </w:p>
          <w:p w:rsidR="00426CA3" w:rsidRDefault="00426CA3" w:rsidP="00426CA3">
            <w:pPr>
              <w:spacing w:line="240" w:lineRule="auto"/>
              <w:rPr>
                <w:sz w:val="16"/>
                <w:szCs w:val="16"/>
              </w:rPr>
            </w:pPr>
            <w:r>
              <w:rPr>
                <w:sz w:val="16"/>
                <w:szCs w:val="16"/>
              </w:rPr>
              <w:tab/>
              <w:t>./datum</w:t>
            </w:r>
          </w:p>
          <w:p w:rsidR="00426CA3" w:rsidRDefault="00426CA3" w:rsidP="00426CA3">
            <w:pPr>
              <w:spacing w:line="240" w:lineRule="auto"/>
              <w:rPr>
                <w:sz w:val="16"/>
                <w:szCs w:val="16"/>
              </w:rPr>
            </w:pP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rente/EerstVervalDatum</w:t>
            </w:r>
          </w:p>
          <w:p w:rsidR="00426CA3" w:rsidRPr="00EA3A91" w:rsidRDefault="00426CA3" w:rsidP="00426CA3">
            <w:pPr>
              <w:spacing w:line="240" w:lineRule="auto"/>
              <w:rPr>
                <w:sz w:val="16"/>
                <w:szCs w:val="16"/>
              </w:rPr>
            </w:pPr>
            <w:r>
              <w:rPr>
                <w:sz w:val="16"/>
                <w:szCs w:val="16"/>
              </w:rPr>
              <w:tab/>
              <w:t>./datum</w:t>
            </w:r>
          </w:p>
          <w:p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rsidR="00CF08D4" w:rsidRDefault="00CF08D4" w:rsidP="00CF08D4">
            <w:pPr>
              <w:spacing w:before="72"/>
            </w:pPr>
            <w:r>
              <w:t xml:space="preserve">De teksten “kredieten” en “respectievelijk” zijn afhankelijk van het aantal bedragen dat volgt. </w:t>
            </w:r>
          </w:p>
          <w:p w:rsidR="00CF08D4" w:rsidRDefault="00CF08D4" w:rsidP="00CF08D4">
            <w:pPr>
              <w:spacing w:before="72"/>
            </w:pPr>
            <w:r>
              <w:t>Als er 1 bedrag volgt, dan wordt de tekst “krediet” getoond, anders de tekst “kredieten”. De tekst “respectievelijk” wordt alleen getoond als er meerdere bedragen aanwezig zijn.</w:t>
            </w:r>
          </w:p>
          <w:p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rsidR="00CF08D4" w:rsidRPr="001537FB" w:rsidRDefault="00CF08D4" w:rsidP="00CF08D4">
            <w:pPr>
              <w:spacing w:line="240" w:lineRule="auto"/>
              <w:rPr>
                <w:sz w:val="16"/>
                <w:szCs w:val="16"/>
              </w:rPr>
            </w:pPr>
            <w:r w:rsidRPr="001537FB">
              <w:rPr>
                <w:sz w:val="16"/>
                <w:szCs w:val="16"/>
              </w:rPr>
              <w:tab/>
              <w:t>./som</w:t>
            </w:r>
          </w:p>
          <w:p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rsidR="00CF381D" w:rsidRDefault="00CF381D" w:rsidP="00CF08D4">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381D" w:rsidRDefault="00CF381D" w:rsidP="00CF381D">
            <w:pPr>
              <w:spacing w:line="240" w:lineRule="auto"/>
              <w:rPr>
                <w:sz w:val="16"/>
                <w:szCs w:val="16"/>
              </w:rPr>
            </w:pPr>
            <w:r w:rsidRPr="00EA3A91">
              <w:rPr>
                <w:sz w:val="16"/>
                <w:szCs w:val="16"/>
              </w:rPr>
              <w:tab/>
              <w:t>./</w:t>
            </w:r>
            <w:r>
              <w:rPr>
                <w:sz w:val="16"/>
                <w:szCs w:val="16"/>
              </w:rPr>
              <w:t>percentage</w:t>
            </w: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rente/VervalDatum</w:t>
            </w:r>
          </w:p>
          <w:p w:rsidR="00CF381D" w:rsidRDefault="00CF381D" w:rsidP="00CF381D">
            <w:pPr>
              <w:spacing w:line="240" w:lineRule="auto"/>
              <w:rPr>
                <w:sz w:val="16"/>
                <w:szCs w:val="16"/>
              </w:rPr>
            </w:pPr>
            <w:r>
              <w:rPr>
                <w:sz w:val="16"/>
                <w:szCs w:val="16"/>
              </w:rPr>
              <w:tab/>
              <w:t>./datum</w:t>
            </w:r>
          </w:p>
          <w:p w:rsidR="00CF381D" w:rsidRDefault="00CF381D" w:rsidP="00CF381D">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rente/EerstVervalDatum</w:t>
            </w:r>
          </w:p>
          <w:p w:rsidR="00CF381D" w:rsidRPr="00EA3A91" w:rsidRDefault="00CF381D" w:rsidP="00CF381D">
            <w:pPr>
              <w:spacing w:line="240" w:lineRule="auto"/>
              <w:rPr>
                <w:sz w:val="16"/>
                <w:szCs w:val="16"/>
              </w:rPr>
            </w:pPr>
            <w:r>
              <w:rPr>
                <w:sz w:val="16"/>
                <w:szCs w:val="16"/>
              </w:rPr>
              <w:tab/>
              <w:t>./datum</w:t>
            </w:r>
          </w:p>
          <w:p w:rsidR="00CF381D" w:rsidRPr="00FF2620" w:rsidRDefault="00CF381D" w:rsidP="00CF08D4">
            <w:pPr>
              <w:spacing w:line="240" w:lineRule="auto"/>
              <w:rPr>
                <w:sz w:val="16"/>
                <w:szCs w:val="16"/>
              </w:rPr>
            </w:pPr>
          </w:p>
          <w:p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D90EB7" w:rsidRPr="00EA3A91" w:rsidRDefault="00D90EB7" w:rsidP="00EA3A91">
            <w:pPr>
              <w:spacing w:line="240" w:lineRule="auto"/>
              <w:rPr>
                <w:sz w:val="16"/>
                <w:szCs w:val="16"/>
              </w:rPr>
            </w:pPr>
          </w:p>
        </w:tc>
      </w:tr>
    </w:tbl>
    <w:p w:rsidR="00B954FA" w:rsidRDefault="00B954FA"/>
    <w:p w:rsidR="00B954FA" w:rsidRDefault="00B954FA"/>
    <w:p w:rsidR="00B954FA" w:rsidRDefault="00B954FA"/>
    <w:p w:rsidR="00B954FA" w:rsidRDefault="00B954FA" w:rsidP="004C1BAB">
      <w:pPr>
        <w:pStyle w:val="Kop2"/>
      </w:pPr>
      <w:bookmarkStart w:id="127" w:name="_Toc520191667"/>
      <w:r>
        <w:t>Opeisbaarheid</w:t>
      </w:r>
      <w:bookmarkEnd w:id="127"/>
    </w:p>
    <w:p w:rsidR="00B954FA" w:rsidRDefault="00B954FA"/>
    <w:p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rsidR="00BD7AE6" w:rsidRDefault="00BD7AE6" w:rsidP="00A7152A">
            <w:pPr>
              <w:rPr>
                <w:szCs w:val="18"/>
              </w:rPr>
            </w:pPr>
          </w:p>
          <w:p w:rsidR="00BD7AE6" w:rsidRDefault="00BD7AE6" w:rsidP="004C1BAB">
            <w:pPr>
              <w:spacing w:line="240" w:lineRule="auto"/>
              <w:rPr>
                <w:szCs w:val="18"/>
                <w:u w:val="single"/>
              </w:rPr>
            </w:pPr>
            <w:r w:rsidRPr="004C1BAB">
              <w:rPr>
                <w:szCs w:val="18"/>
                <w:u w:val="single"/>
              </w:rPr>
              <w:t>Mapping:</w:t>
            </w:r>
          </w:p>
          <w:p w:rsidR="00776D93" w:rsidRDefault="00776D93" w:rsidP="004C1BAB">
            <w:pPr>
              <w:spacing w:line="240" w:lineRule="auto"/>
              <w:rPr>
                <w:sz w:val="16"/>
                <w:szCs w:val="16"/>
              </w:rPr>
            </w:pPr>
            <w:r w:rsidRPr="004C1BAB">
              <w:rPr>
                <w:sz w:val="16"/>
                <w:szCs w:val="16"/>
              </w:rPr>
              <w:t>./</w:t>
            </w:r>
            <w:r w:rsidR="00BD7AE6" w:rsidRPr="004C1BAB">
              <w:rPr>
                <w:sz w:val="16"/>
                <w:szCs w:val="16"/>
              </w:rPr>
              <w:t>StukdeelHypotheek</w:t>
            </w:r>
            <w:r w:rsidR="008B31E6">
              <w:rPr>
                <w:sz w:val="16"/>
                <w:szCs w:val="16"/>
              </w:rPr>
              <w:t xml:space="preserve"> </w:t>
            </w:r>
            <w:r w:rsidR="008B31E6" w:rsidRPr="00EA3A91">
              <w:rPr>
                <w:rFonts w:cs="Arial"/>
                <w:sz w:val="16"/>
                <w:szCs w:val="16"/>
              </w:rPr>
              <w:t>[aanduidingHypotheek = leeg of niet aanwezig]</w:t>
            </w:r>
          </w:p>
          <w:p w:rsidR="004D6A6A" w:rsidRPr="004C1BAB" w:rsidRDefault="00776D93" w:rsidP="004C1BAB">
            <w:pPr>
              <w:spacing w:line="240" w:lineRule="auto"/>
              <w:rPr>
                <w:sz w:val="16"/>
                <w:szCs w:val="16"/>
              </w:rPr>
            </w:pPr>
            <w:r>
              <w:rPr>
                <w:sz w:val="16"/>
                <w:szCs w:val="16"/>
              </w:rPr>
              <w:t xml:space="preserve">  ./</w:t>
            </w:r>
            <w:r w:rsidRPr="004C1BAB">
              <w:rPr>
                <w:sz w:val="16"/>
                <w:szCs w:val="16"/>
              </w:rPr>
              <w:t>/IMKAD_ZakelijkRecht/Schip</w:t>
            </w:r>
          </w:p>
        </w:tc>
      </w:tr>
    </w:tbl>
    <w:p w:rsidR="00E44260" w:rsidRDefault="00E44260">
      <w:r>
        <w:br w:type="page"/>
      </w:r>
    </w:p>
    <w:p w:rsidR="0065300B" w:rsidRDefault="0065300B" w:rsidP="004C1BAB">
      <w:pPr>
        <w:pStyle w:val="Kop2"/>
      </w:pPr>
      <w:bookmarkStart w:id="128" w:name="_Toc520191668"/>
      <w:r>
        <w:lastRenderedPageBreak/>
        <w:t>Hypotheekbedrag</w:t>
      </w:r>
      <w:bookmarkEnd w:id="128"/>
    </w:p>
    <w:p w:rsidR="0065300B" w:rsidRPr="004C1BAB" w:rsidRDefault="0065300B">
      <w:pPr>
        <w:rPr>
          <w:lang w:val="nl"/>
        </w:rPr>
      </w:pPr>
    </w:p>
    <w:p w:rsidR="00467C17" w:rsidRDefault="0002427D" w:rsidP="0002427D">
      <w:bookmarkStart w:id="129" w:name="_Toc255394977"/>
      <w:bookmarkStart w:id="130" w:name="_Toc255395482"/>
      <w:bookmarkStart w:id="131" w:name="_Toc519693345"/>
      <w:bookmarkStart w:id="132" w:name="_Toc519693452"/>
      <w:bookmarkStart w:id="133" w:name="_Toc519693504"/>
      <w:bookmarkEnd w:id="129"/>
      <w:bookmarkEnd w:id="130"/>
      <w:bookmarkEnd w:id="131"/>
      <w:bookmarkEnd w:id="132"/>
      <w:bookmarkEnd w:id="133"/>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rsidTr="00EA3A91">
        <w:tc>
          <w:tcPr>
            <w:tcW w:w="6771" w:type="dxa"/>
            <w:shd w:val="clear" w:color="auto" w:fill="auto"/>
          </w:tcPr>
          <w:p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rsidR="00DA1F20" w:rsidRPr="00EA3A91" w:rsidRDefault="006D311E" w:rsidP="00CC6BC9">
            <w:pPr>
              <w:rPr>
                <w:szCs w:val="18"/>
              </w:rPr>
            </w:pPr>
            <w:r>
              <w:rPr>
                <w:szCs w:val="18"/>
              </w:rPr>
              <w:t>Vaste tekst</w:t>
            </w:r>
          </w:p>
        </w:tc>
      </w:tr>
    </w:tbl>
    <w:p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rsidR="000749AD" w:rsidRPr="00EA3A91" w:rsidRDefault="000749AD" w:rsidP="00A50006">
            <w:pPr>
              <w:rPr>
                <w:szCs w:val="18"/>
              </w:rPr>
            </w:pPr>
          </w:p>
          <w:p w:rsidR="000749AD" w:rsidRPr="00EA3A91" w:rsidRDefault="000749AD" w:rsidP="00A50006">
            <w:pPr>
              <w:rPr>
                <w:szCs w:val="18"/>
                <w:u w:val="single"/>
              </w:rPr>
            </w:pPr>
            <w:r w:rsidRPr="00EA3A91">
              <w:rPr>
                <w:szCs w:val="18"/>
                <w:u w:val="single"/>
              </w:rPr>
              <w:t>Mapping:</w:t>
            </w:r>
          </w:p>
          <w:p w:rsidR="008E785D" w:rsidRPr="00EA3A91" w:rsidRDefault="000749AD" w:rsidP="00EA3A91">
            <w:pPr>
              <w:spacing w:line="240" w:lineRule="auto"/>
              <w:rPr>
                <w:sz w:val="16"/>
                <w:szCs w:val="16"/>
              </w:rPr>
            </w:pPr>
            <w:r w:rsidRPr="00EA3A91">
              <w:rPr>
                <w:sz w:val="16"/>
                <w:szCs w:val="16"/>
              </w:rPr>
              <w:t>//AanvullendeKosten</w:t>
            </w:r>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rsidR="000749AD" w:rsidRDefault="000749AD"/>
    <w:p w:rsidR="00E95DD9" w:rsidRDefault="00A05140" w:rsidP="004C1BAB">
      <w:pPr>
        <w:pStyle w:val="Kop3"/>
      </w:pPr>
      <w:bookmarkStart w:id="134" w:name="_Toc520191669"/>
      <w:r>
        <w:t>Hypotheekrecht op r</w:t>
      </w:r>
      <w:r w:rsidR="00E95DD9">
        <w:t xml:space="preserve">egistergoed, niet zijnde </w:t>
      </w:r>
      <w:r w:rsidR="006D311E">
        <w:t xml:space="preserve">een </w:t>
      </w:r>
      <w:r w:rsidR="00E95DD9">
        <w:t>schip</w:t>
      </w:r>
      <w:bookmarkEnd w:id="134"/>
    </w:p>
    <w:p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rsidR="00835861" w:rsidRDefault="00835861" w:rsidP="00EA3A91">
            <w:pPr>
              <w:spacing w:before="72"/>
              <w:rPr>
                <w:u w:val="single"/>
              </w:rPr>
            </w:pPr>
            <w:r>
              <w:rPr>
                <w:u w:val="single"/>
              </w:rPr>
              <w:t>Mapping hypotheekbedrag:</w:t>
            </w:r>
          </w:p>
          <w:p w:rsidR="00835861" w:rsidRPr="00EA3A91" w:rsidRDefault="00835861" w:rsidP="00835861">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rsidR="00835861" w:rsidRPr="00EA3A91" w:rsidRDefault="00835861" w:rsidP="00835861">
            <w:pPr>
              <w:spacing w:line="240" w:lineRule="auto"/>
              <w:rPr>
                <w:sz w:val="16"/>
                <w:szCs w:val="16"/>
              </w:rPr>
            </w:pPr>
            <w:r w:rsidRPr="00EA3A91">
              <w:rPr>
                <w:sz w:val="16"/>
                <w:szCs w:val="16"/>
              </w:rPr>
              <w:tab/>
              <w:t>./valuta</w:t>
            </w:r>
          </w:p>
          <w:p w:rsidR="00835861" w:rsidRDefault="00835861" w:rsidP="00EA3A91">
            <w:pPr>
              <w:spacing w:before="72"/>
              <w:rPr>
                <w:u w:val="single"/>
              </w:rPr>
            </w:pPr>
          </w:p>
          <w:p w:rsidR="002222C7" w:rsidRPr="00EA3A91" w:rsidRDefault="002222C7" w:rsidP="004C1BAB">
            <w:pPr>
              <w:spacing w:before="72" w:line="240" w:lineRule="auto"/>
              <w:rPr>
                <w:u w:val="single"/>
              </w:rPr>
            </w:pPr>
            <w:r w:rsidRPr="00EA3A91">
              <w:rPr>
                <w:u w:val="single"/>
              </w:rPr>
              <w:t>Mapping</w:t>
            </w:r>
            <w:r w:rsidR="00835861">
              <w:rPr>
                <w:u w:val="single"/>
              </w:rPr>
              <w:t xml:space="preserve"> rente</w:t>
            </w:r>
            <w:r w:rsidRPr="00EA3A91">
              <w:rPr>
                <w:u w:val="single"/>
              </w:rPr>
              <w:t>:</w:t>
            </w:r>
          </w:p>
          <w:p w:rsidR="002222C7" w:rsidRPr="00EA3A91" w:rsidRDefault="002222C7" w:rsidP="003D6F8F">
            <w:pPr>
              <w:spacing w:before="72" w:line="240" w:lineRule="auto"/>
              <w:rPr>
                <w:sz w:val="16"/>
              </w:rPr>
            </w:pPr>
            <w:r w:rsidRPr="00EA3A91">
              <w:rPr>
                <w:sz w:val="16"/>
              </w:rPr>
              <w:t>//AanvullendeKosten/registergoedGeenSchip/bedrag</w:t>
            </w:r>
          </w:p>
          <w:p w:rsidR="002222C7" w:rsidRPr="00EA3A91" w:rsidRDefault="002222C7" w:rsidP="003D6F8F">
            <w:pPr>
              <w:spacing w:line="240" w:lineRule="auto"/>
              <w:rPr>
                <w:sz w:val="16"/>
                <w:szCs w:val="16"/>
              </w:rPr>
            </w:pPr>
            <w:r w:rsidRPr="00EA3A91">
              <w:rPr>
                <w:sz w:val="16"/>
                <w:szCs w:val="16"/>
              </w:rPr>
              <w:tab/>
              <w:t>./som</w:t>
            </w:r>
          </w:p>
          <w:p w:rsidR="002222C7" w:rsidRDefault="002222C7" w:rsidP="00B05E46">
            <w:pPr>
              <w:spacing w:line="240" w:lineRule="auto"/>
              <w:rPr>
                <w:sz w:val="16"/>
                <w:szCs w:val="16"/>
              </w:rPr>
            </w:pPr>
            <w:r w:rsidRPr="00EA3A91">
              <w:rPr>
                <w:sz w:val="16"/>
                <w:szCs w:val="16"/>
              </w:rPr>
              <w:tab/>
              <w:t>./valuta</w:t>
            </w:r>
          </w:p>
          <w:p w:rsidR="00835861" w:rsidRPr="00EA3A91" w:rsidRDefault="00835861" w:rsidP="00835861">
            <w:pPr>
              <w:spacing w:before="72"/>
              <w:rPr>
                <w:u w:val="single"/>
              </w:rPr>
            </w:pPr>
            <w:r w:rsidRPr="00EA3A91">
              <w:rPr>
                <w:u w:val="single"/>
              </w:rPr>
              <w:t>Mapping</w:t>
            </w:r>
            <w:r>
              <w:rPr>
                <w:u w:val="single"/>
              </w:rPr>
              <w:t xml:space="preserve"> totaalbedrag</w:t>
            </w:r>
            <w:r w:rsidRPr="00EA3A91">
              <w:rPr>
                <w:u w:val="single"/>
              </w:rPr>
              <w:t>:</w:t>
            </w:r>
          </w:p>
          <w:p w:rsidR="002222C7" w:rsidRPr="00EA3A91" w:rsidRDefault="002222C7" w:rsidP="00EA3A91">
            <w:pPr>
              <w:spacing w:before="72" w:line="240" w:lineRule="auto"/>
              <w:rPr>
                <w:sz w:val="16"/>
              </w:rPr>
            </w:pPr>
            <w:r w:rsidRPr="00EA3A91">
              <w:rPr>
                <w:sz w:val="16"/>
              </w:rPr>
              <w:t>//AanvullendeKosten/registergoedGeenSchip/totaalBedrag</w:t>
            </w:r>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3A3673" w:rsidRDefault="003A3673" w:rsidP="004C1BAB">
      <w:pPr>
        <w:rPr>
          <w:sz w:val="20"/>
        </w:rPr>
      </w:pPr>
      <w:bookmarkStart w:id="135" w:name="_Toc381016360"/>
      <w:bookmarkStart w:id="136" w:name="_Toc381460501"/>
      <w:bookmarkStart w:id="137" w:name="_Toc381016361"/>
      <w:bookmarkStart w:id="138" w:name="_Toc381460502"/>
      <w:bookmarkEnd w:id="135"/>
      <w:bookmarkEnd w:id="136"/>
      <w:bookmarkEnd w:id="137"/>
      <w:bookmarkEnd w:id="138"/>
    </w:p>
    <w:p w:rsidR="003A3673" w:rsidRDefault="003A3673">
      <w:pPr>
        <w:pStyle w:val="Kop3"/>
      </w:pPr>
      <w:bookmarkStart w:id="139" w:name="_Toc520191670"/>
      <w:r>
        <w:t>Hypotheek</w:t>
      </w:r>
      <w:r w:rsidR="00A05140">
        <w:t>recht</w:t>
      </w:r>
      <w:r>
        <w:t xml:space="preserve"> (mede) op een schip</w:t>
      </w:r>
      <w:bookmarkEnd w:id="139"/>
    </w:p>
    <w:p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rsidR="003A3673" w:rsidRDefault="003A3673" w:rsidP="003A3673">
            <w:pPr>
              <w:spacing w:before="72"/>
              <w:rPr>
                <w:u w:val="single"/>
              </w:rPr>
            </w:pPr>
            <w:r>
              <w:rPr>
                <w:u w:val="single"/>
              </w:rPr>
              <w:t>Mapping hypotheekbedrag:</w:t>
            </w:r>
          </w:p>
          <w:p w:rsidR="003A3673" w:rsidRPr="00EA3A91" w:rsidRDefault="003A3673" w:rsidP="003A3673">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rsidR="003A3673" w:rsidRPr="00EA3A91" w:rsidRDefault="003A3673" w:rsidP="003A3673">
            <w:pPr>
              <w:spacing w:line="240" w:lineRule="auto"/>
              <w:rPr>
                <w:sz w:val="16"/>
                <w:szCs w:val="16"/>
              </w:rPr>
            </w:pPr>
            <w:r w:rsidRPr="00EA3A91">
              <w:rPr>
                <w:sz w:val="16"/>
                <w:szCs w:val="16"/>
              </w:rPr>
              <w:tab/>
              <w:t>./valuta</w:t>
            </w:r>
          </w:p>
          <w:p w:rsidR="003A3673" w:rsidRDefault="003A3673" w:rsidP="003A3673">
            <w:pPr>
              <w:spacing w:before="72"/>
              <w:rPr>
                <w:u w:val="single"/>
              </w:rPr>
            </w:pPr>
          </w:p>
          <w:p w:rsidR="003A3673" w:rsidRPr="00EA3A91" w:rsidRDefault="003A3673" w:rsidP="003A3673">
            <w:pPr>
              <w:spacing w:before="72" w:line="240" w:lineRule="auto"/>
              <w:rPr>
                <w:u w:val="single"/>
              </w:rPr>
            </w:pPr>
            <w:r w:rsidRPr="00EA3A91">
              <w:rPr>
                <w:u w:val="single"/>
              </w:rPr>
              <w:t>Mapping</w:t>
            </w:r>
            <w:r>
              <w:rPr>
                <w:u w:val="single"/>
              </w:rPr>
              <w:t xml:space="preserve"> rente</w:t>
            </w:r>
            <w:r w:rsidRPr="00EA3A91">
              <w:rPr>
                <w:u w:val="single"/>
              </w:rPr>
              <w:t>:</w:t>
            </w:r>
          </w:p>
          <w:p w:rsidR="003A3673" w:rsidRPr="00EA3A91" w:rsidRDefault="003A3673" w:rsidP="003A3673">
            <w:pPr>
              <w:spacing w:before="72" w:line="240" w:lineRule="auto"/>
              <w:rPr>
                <w:sz w:val="16"/>
              </w:rPr>
            </w:pPr>
            <w:r w:rsidRPr="00EA3A91">
              <w:rPr>
                <w:sz w:val="16"/>
              </w:rPr>
              <w:t>//AanvullendeKosten/</w:t>
            </w:r>
            <w:r w:rsidRPr="00EA3A91">
              <w:rPr>
                <w:sz w:val="16"/>
                <w:szCs w:val="16"/>
              </w:rPr>
              <w:t>hypotheekMedeOpSchip</w:t>
            </w:r>
            <w:r w:rsidRPr="00EA3A91">
              <w:rPr>
                <w:sz w:val="16"/>
              </w:rPr>
              <w:t>/bedrag</w:t>
            </w:r>
            <w:r w:rsidR="009A2152">
              <w:rPr>
                <w:sz w:val="16"/>
              </w:rPr>
              <w:t>Rente</w:t>
            </w:r>
          </w:p>
          <w:p w:rsidR="003A3673" w:rsidRPr="00EA3A91" w:rsidRDefault="003A3673" w:rsidP="003A3673">
            <w:pPr>
              <w:spacing w:line="240" w:lineRule="auto"/>
              <w:rPr>
                <w:sz w:val="16"/>
                <w:szCs w:val="16"/>
              </w:rPr>
            </w:pPr>
            <w:r w:rsidRPr="00EA3A91">
              <w:rPr>
                <w:sz w:val="16"/>
                <w:szCs w:val="16"/>
              </w:rPr>
              <w:lastRenderedPageBreak/>
              <w:tab/>
              <w:t>./som</w:t>
            </w:r>
          </w:p>
          <w:p w:rsidR="003A3673" w:rsidRDefault="003A3673" w:rsidP="003A3673">
            <w:pPr>
              <w:spacing w:line="240" w:lineRule="auto"/>
              <w:rPr>
                <w:sz w:val="16"/>
                <w:szCs w:val="16"/>
              </w:rPr>
            </w:pPr>
            <w:r w:rsidRPr="00EA3A91">
              <w:rPr>
                <w:sz w:val="16"/>
                <w:szCs w:val="16"/>
              </w:rPr>
              <w:tab/>
              <w:t>./valuta</w:t>
            </w:r>
          </w:p>
          <w:p w:rsidR="003A3673" w:rsidRPr="00EA3A91" w:rsidRDefault="003A3673" w:rsidP="004C1BAB">
            <w:pPr>
              <w:spacing w:before="72" w:line="240" w:lineRule="auto"/>
              <w:rPr>
                <w:u w:val="single"/>
              </w:rPr>
            </w:pPr>
            <w:r w:rsidRPr="00EA3A91">
              <w:rPr>
                <w:u w:val="single"/>
              </w:rPr>
              <w:t>Mapping</w:t>
            </w:r>
            <w:r>
              <w:rPr>
                <w:u w:val="single"/>
              </w:rPr>
              <w:t xml:space="preserve"> totaalbedrag</w:t>
            </w:r>
            <w:r w:rsidRPr="00EA3A91">
              <w:rPr>
                <w:u w:val="single"/>
              </w:rPr>
              <w:t>:</w:t>
            </w:r>
          </w:p>
          <w:p w:rsidR="003A3673" w:rsidRPr="004C1BAB" w:rsidRDefault="003A3673" w:rsidP="003D6F8F">
            <w:pPr>
              <w:spacing w:before="72" w:line="240" w:lineRule="auto"/>
              <w:rPr>
                <w:sz w:val="16"/>
                <w:szCs w:val="16"/>
                <w:u w:val="single"/>
              </w:rPr>
            </w:pPr>
            <w:r w:rsidRPr="004C1BAB">
              <w:rPr>
                <w:sz w:val="16"/>
                <w:szCs w:val="16"/>
                <w:u w:val="single"/>
              </w:rPr>
              <w:t>//AanvullendeKosten/hypotheekMedeOpSchip/t</w:t>
            </w:r>
            <w:r w:rsidR="00D16C19">
              <w:rPr>
                <w:sz w:val="16"/>
                <w:szCs w:val="16"/>
                <w:u w:val="single"/>
              </w:rPr>
              <w:t>b</w:t>
            </w:r>
            <w:r w:rsidRPr="004C1BAB">
              <w:rPr>
                <w:sz w:val="16"/>
                <w:szCs w:val="16"/>
                <w:u w:val="single"/>
              </w:rPr>
              <w:t>edrag</w:t>
            </w:r>
            <w:r w:rsidR="00D16C19">
              <w:rPr>
                <w:sz w:val="16"/>
                <w:szCs w:val="16"/>
                <w:u w:val="single"/>
              </w:rPr>
              <w:t>Totaal</w:t>
            </w:r>
          </w:p>
          <w:p w:rsidR="003A3673" w:rsidRPr="004C1BAB" w:rsidRDefault="003A3673" w:rsidP="004C1BAB">
            <w:pPr>
              <w:spacing w:before="72" w:line="240" w:lineRule="auto"/>
              <w:rPr>
                <w:sz w:val="16"/>
                <w:szCs w:val="16"/>
                <w:u w:val="single"/>
              </w:rPr>
            </w:pPr>
            <w:r w:rsidRPr="004C1BAB">
              <w:rPr>
                <w:sz w:val="16"/>
                <w:szCs w:val="16"/>
                <w:u w:val="single"/>
              </w:rPr>
              <w:tab/>
              <w:t>./bedrag/som</w:t>
            </w:r>
          </w:p>
          <w:p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rsidR="00407923" w:rsidRDefault="00407923" w:rsidP="00145092"/>
    <w:p w:rsidR="00C80891" w:rsidRDefault="00C80891" w:rsidP="00C80891">
      <w:pPr>
        <w:pStyle w:val="Kop2"/>
      </w:pPr>
      <w:bookmarkStart w:id="140" w:name="_Toc520191671"/>
      <w:r>
        <w:t>Onderpand</w:t>
      </w:r>
      <w:bookmarkEnd w:id="14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ins w:id="141" w:author="Groot, Karina de" w:date="2019-06-07T15:01:00Z">
              <w:r w:rsidR="00E71A88">
                <w:rPr>
                  <w:color w:val="FF0000"/>
                </w:rPr>
                <w:t>;</w:t>
              </w:r>
            </w:ins>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rsidTr="00EA3A91">
        <w:tc>
          <w:tcPr>
            <w:tcW w:w="6771" w:type="dxa"/>
            <w:shd w:val="clear" w:color="auto" w:fill="auto"/>
          </w:tcPr>
          <w:p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3A5452" w:rsidRDefault="003A5452" w:rsidP="00372F5A">
      <w:pPr>
        <w:rPr>
          <w:highlight w:val="lightGray"/>
        </w:rPr>
      </w:pPr>
      <w:r>
        <w:rPr>
          <w:highlight w:val="lightGray"/>
        </w:rPr>
        <w:br w:type="page"/>
      </w:r>
    </w:p>
    <w:p w:rsidR="004C7E40" w:rsidRPr="003056B6" w:rsidRDefault="004C7E40" w:rsidP="00372F5A">
      <w:pPr>
        <w:rPr>
          <w:highlight w:val="lightGray"/>
        </w:rPr>
      </w:pPr>
    </w:p>
    <w:p w:rsidR="00042CDB" w:rsidRPr="004C1BAB" w:rsidRDefault="00042CDB" w:rsidP="004C1BAB">
      <w:pPr>
        <w:pStyle w:val="Kop2"/>
      </w:pPr>
      <w:bookmarkStart w:id="142" w:name="_Toc520191672"/>
      <w:r>
        <w:rPr>
          <w:highlight w:val="lightGray"/>
        </w:rPr>
        <w:t>Overbruggingshypotheek</w:t>
      </w:r>
      <w:bookmarkEnd w:id="1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rsidR="00A025C1" w:rsidRPr="00EA3A91" w:rsidRDefault="00A025C1" w:rsidP="00EA3A91">
            <w:pPr>
              <w:spacing w:line="240" w:lineRule="auto"/>
              <w:rPr>
                <w:u w:val="single"/>
              </w:rPr>
            </w:pPr>
            <w:r w:rsidRPr="00EA3A91">
              <w:rPr>
                <w:sz w:val="16"/>
                <w:szCs w:val="16"/>
              </w:rPr>
              <w:tab/>
            </w:r>
            <w:r w:rsidRPr="00EA3A91">
              <w:rPr>
                <w:sz w:val="16"/>
                <w:szCs w:val="16"/>
              </w:rPr>
              <w:tab/>
              <w:t>./tekst (‘bank’)</w:t>
            </w:r>
          </w:p>
          <w:p w:rsidR="008D79D2" w:rsidRDefault="006405CB" w:rsidP="00EA3A91">
            <w:pPr>
              <w:spacing w:line="240" w:lineRule="auto"/>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tc>
      </w:tr>
    </w:tbl>
    <w:p w:rsidR="00C80891" w:rsidRDefault="00C80891" w:rsidP="00C80891">
      <w:pPr>
        <w:rPr>
          <w:lang w:val="nl"/>
        </w:rPr>
      </w:pPr>
      <w:bookmarkStart w:id="143" w:name="_Toc381016365"/>
      <w:bookmarkStart w:id="144" w:name="_Toc381460506"/>
      <w:bookmarkEnd w:id="143"/>
      <w:bookmarkEnd w:id="144"/>
    </w:p>
    <w:p w:rsidR="008E5583" w:rsidRDefault="008E5583" w:rsidP="004C1BAB">
      <w:pPr>
        <w:pStyle w:val="Kop2"/>
      </w:pPr>
      <w:bookmarkStart w:id="145" w:name="_Toc520191673"/>
      <w:r>
        <w:t>Opzegging</w:t>
      </w:r>
      <w:bookmarkEnd w:id="145"/>
    </w:p>
    <w:p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C80891" w:rsidRPr="00943EC1" w:rsidRDefault="0000015B" w:rsidP="001754C0">
            <w:r>
              <w:t>Deze tekst wordt altijd vermeld.</w:t>
            </w:r>
          </w:p>
        </w:tc>
      </w:tr>
    </w:tbl>
    <w:p w:rsidR="006B7702" w:rsidRDefault="006B7702"/>
    <w:p w:rsidR="006B7702" w:rsidRDefault="006B7702" w:rsidP="004C1BAB">
      <w:pPr>
        <w:pStyle w:val="Kop2"/>
      </w:pPr>
      <w:bookmarkStart w:id="146" w:name="_Toc520191674"/>
      <w:r>
        <w:lastRenderedPageBreak/>
        <w:t>Woonplaatskeuze</w:t>
      </w:r>
      <w:bookmarkEnd w:id="146"/>
    </w:p>
    <w:p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t xml:space="preserve">Voor het uitvoeren van de rechten en verplichtingen uit deze akte kiezen de hypotheekgever en de bank woonplaats op het kantoor van de bewaarder van deze akte. </w:t>
            </w: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r w:rsidRPr="00EA3A91">
              <w:rPr>
                <w:u w:val="single"/>
              </w:rPr>
              <w:t>Mapping:</w:t>
            </w:r>
          </w:p>
          <w:p w:rsidR="001B48BB" w:rsidRPr="00EA3A91" w:rsidRDefault="001B48BB" w:rsidP="00EA3A91">
            <w:pPr>
              <w:keepNext/>
              <w:spacing w:line="240" w:lineRule="auto"/>
              <w:rPr>
                <w:sz w:val="16"/>
                <w:szCs w:val="16"/>
              </w:rPr>
            </w:pPr>
            <w:r w:rsidRPr="00EA3A91">
              <w:rPr>
                <w:sz w:val="16"/>
                <w:szCs w:val="16"/>
              </w:rPr>
              <w:t>//IMKAD_AangebodenStuk/</w:t>
            </w:r>
          </w:p>
          <w:p w:rsidR="001B48BB" w:rsidRPr="00EA3A91" w:rsidRDefault="001B48BB" w:rsidP="00EA3A91">
            <w:pPr>
              <w:keepNext/>
              <w:spacing w:line="240" w:lineRule="auto"/>
              <w:rPr>
                <w:sz w:val="16"/>
                <w:szCs w:val="16"/>
              </w:rPr>
            </w:pPr>
            <w:r w:rsidRPr="00EA3A91">
              <w:rPr>
                <w:sz w:val="16"/>
                <w:szCs w:val="16"/>
              </w:rPr>
              <w:t>./tia_TekstKeuze/</w:t>
            </w:r>
          </w:p>
          <w:p w:rsidR="001B48BB" w:rsidRPr="00EA3A91" w:rsidRDefault="001B48BB" w:rsidP="00EA3A91">
            <w:pPr>
              <w:keepNext/>
              <w:spacing w:line="240" w:lineRule="auto"/>
              <w:ind w:left="227"/>
              <w:rPr>
                <w:sz w:val="16"/>
                <w:szCs w:val="16"/>
              </w:rPr>
            </w:pPr>
            <w:r w:rsidRPr="00EA3A91">
              <w:rPr>
                <w:sz w:val="16"/>
                <w:szCs w:val="16"/>
              </w:rPr>
              <w:t>./tagNaam(‘k_Woonplaatskeuze’)</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1C2407" w:rsidRDefault="001C2407" w:rsidP="004C1BAB">
      <w:pPr>
        <w:pStyle w:val="Kop2"/>
      </w:pPr>
      <w:bookmarkStart w:id="147" w:name="_Toc520191675"/>
      <w:bookmarkStart w:id="148" w:name="_Toc248216324"/>
      <w:r>
        <w:t>Vrij gedeelte</w:t>
      </w:r>
      <w:bookmarkEnd w:id="147"/>
    </w:p>
    <w:bookmarkEnd w:id="148"/>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r w:rsidRPr="00EA3A91">
              <w:rPr>
                <w:u w:val="single"/>
              </w:rPr>
              <w:t>Mapping:</w:t>
            </w:r>
          </w:p>
          <w:p w:rsidR="00266366" w:rsidRPr="00A10B2A" w:rsidRDefault="00266366" w:rsidP="00EA3A91">
            <w:pPr>
              <w:keepNext/>
              <w:spacing w:line="240" w:lineRule="auto"/>
            </w:pPr>
            <w:r w:rsidRPr="00EA3A91">
              <w:rPr>
                <w:sz w:val="16"/>
                <w:szCs w:val="16"/>
              </w:rPr>
              <w:t>//IMKAD_Aangebodenstuk/tia_TekstTweedeDeel</w:t>
            </w:r>
          </w:p>
        </w:tc>
      </w:tr>
    </w:tbl>
    <w:p w:rsidR="0000015B" w:rsidRDefault="0000015B" w:rsidP="00145092"/>
    <w:p w:rsidR="005D66F2" w:rsidRDefault="005D66F2" w:rsidP="005D66F2">
      <w:pPr>
        <w:pStyle w:val="Kop2"/>
      </w:pPr>
      <w:bookmarkStart w:id="149" w:name="_Toc520191676"/>
      <w:r>
        <w:lastRenderedPageBreak/>
        <w:t>Rangwisseling</w:t>
      </w:r>
      <w:bookmarkEnd w:id="149"/>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FEB" w:rsidRDefault="001D1FEB">
      <w:r>
        <w:separator/>
      </w:r>
    </w:p>
  </w:endnote>
  <w:endnote w:type="continuationSeparator" w:id="0">
    <w:p w:rsidR="001D1FEB" w:rsidRDefault="001D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C1F" w:rsidRDefault="00490C1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C1F" w:rsidRDefault="00490C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FEB" w:rsidRDefault="001D1FEB">
      <w:r>
        <w:separator/>
      </w:r>
    </w:p>
  </w:footnote>
  <w:footnote w:type="continuationSeparator" w:id="0">
    <w:p w:rsidR="001D1FEB" w:rsidRDefault="001D1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tc>
        <w:tcPr>
          <w:tcW w:w="4181" w:type="dxa"/>
        </w:tcPr>
        <w:p w:rsidR="00490C1F" w:rsidRDefault="00490C1F">
          <w:pPr>
            <w:pStyle w:val="tussenkopje"/>
            <w:spacing w:before="0"/>
          </w:pPr>
          <w:r>
            <w:t>Datum</w:t>
          </w:r>
        </w:p>
      </w:tc>
    </w:tr>
    <w:tr w:rsidR="00490C1F">
      <w:tc>
        <w:tcPr>
          <w:tcW w:w="4181" w:type="dxa"/>
        </w:tcPr>
        <w:p w:rsidR="00490C1F" w:rsidRDefault="00490C1F">
          <w:pPr>
            <w:spacing w:line="240" w:lineRule="atLeast"/>
          </w:pPr>
          <w:r>
            <w:fldChar w:fldCharType="begin"/>
          </w:r>
          <w:r>
            <w:instrText xml:space="preserve"> REF Datum \h </w:instrText>
          </w:r>
          <w:r>
            <w:fldChar w:fldCharType="separate"/>
          </w:r>
          <w:ins w:id="47" w:author="Groot, Karina de" w:date="2019-06-04T14:39:00Z">
            <w:r w:rsidR="00A4672D">
              <w:rPr>
                <w:noProof/>
              </w:rPr>
              <w:t>4</w:t>
            </w:r>
          </w:ins>
          <w:del w:id="48" w:author="Groot, Karina de" w:date="2019-06-04T14:39:00Z">
            <w:r w:rsidDel="00A4672D">
              <w:rPr>
                <w:noProof/>
              </w:rPr>
              <w:delText>15</w:delText>
            </w:r>
          </w:del>
          <w:r>
            <w:rPr>
              <w:noProof/>
            </w:rPr>
            <w:t xml:space="preserve"> </w:t>
          </w:r>
          <w:del w:id="49" w:author="Groot, Karina de" w:date="2019-06-04T14:39:00Z">
            <w:r w:rsidDel="00A4672D">
              <w:rPr>
                <w:noProof/>
              </w:rPr>
              <w:delText>oktober</w:delText>
            </w:r>
          </w:del>
          <w:ins w:id="50" w:author="Groot, Karina de" w:date="2019-06-04T14:39:00Z">
            <w:r w:rsidR="00A4672D">
              <w:rPr>
                <w:noProof/>
              </w:rPr>
              <w:t>juni</w:t>
            </w:r>
          </w:ins>
          <w:r>
            <w:rPr>
              <w:noProof/>
            </w:rPr>
            <w:t xml:space="preserve"> 201</w:t>
          </w:r>
          <w:del w:id="51" w:author="Groot, Karina de" w:date="2019-06-04T14:39:00Z">
            <w:r w:rsidDel="00A4672D">
              <w:rPr>
                <w:noProof/>
              </w:rPr>
              <w:delText>8</w:delText>
            </w:r>
          </w:del>
          <w:r>
            <w:fldChar w:fldCharType="end"/>
          </w:r>
          <w:ins w:id="52" w:author="Groot, Karina de" w:date="2019-06-04T14:39:00Z">
            <w:r w:rsidR="00A4672D">
              <w:t>9</w:t>
            </w:r>
          </w:ins>
        </w:p>
      </w:tc>
    </w:tr>
    <w:tr w:rsidR="00490C1F">
      <w:tc>
        <w:tcPr>
          <w:tcW w:w="4181" w:type="dxa"/>
        </w:tcPr>
        <w:p w:rsidR="00490C1F" w:rsidRDefault="00490C1F">
          <w:pPr>
            <w:pStyle w:val="tussenkopje"/>
          </w:pPr>
          <w:r>
            <w:t>Titel</w:t>
          </w:r>
        </w:p>
      </w:tc>
    </w:tr>
    <w:tr w:rsidR="00490C1F">
      <w:tc>
        <w:tcPr>
          <w:tcW w:w="4181" w:type="dxa"/>
        </w:tcPr>
        <w:p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C96401">
            <w:rPr>
              <w:bCs/>
              <w:noProof/>
              <w:lang w:val="en-US"/>
            </w:rPr>
            <w:t>Toelichting modeldocument Rabobank</w:t>
          </w:r>
          <w:r>
            <w:rPr>
              <w:bCs/>
              <w:noProof/>
              <w:lang w:val="en-US"/>
            </w:rPr>
            <w:fldChar w:fldCharType="end"/>
          </w:r>
        </w:p>
      </w:tc>
    </w:tr>
    <w:tr w:rsidR="00490C1F">
      <w:tc>
        <w:tcPr>
          <w:tcW w:w="4181" w:type="dxa"/>
        </w:tcPr>
        <w:p w:rsidR="00490C1F" w:rsidRDefault="00490C1F">
          <w:pPr>
            <w:pStyle w:val="tussenkopje"/>
          </w:pPr>
          <w:r>
            <w:t>Versie</w:t>
          </w:r>
        </w:p>
      </w:tc>
    </w:tr>
    <w:tr w:rsidR="00490C1F">
      <w:tc>
        <w:tcPr>
          <w:tcW w:w="4181" w:type="dxa"/>
        </w:tcPr>
        <w:p w:rsidR="00490C1F" w:rsidRDefault="00490C1F">
          <w:pPr>
            <w:spacing w:line="240" w:lineRule="atLeast"/>
            <w:rPr>
              <w:noProof/>
            </w:rPr>
          </w:pPr>
          <w:r>
            <w:fldChar w:fldCharType="begin"/>
          </w:r>
          <w:r>
            <w:instrText xml:space="preserve"> REF Versie \h </w:instrText>
          </w:r>
          <w:r>
            <w:fldChar w:fldCharType="separate"/>
          </w:r>
          <w:r>
            <w:rPr>
              <w:noProof/>
            </w:rPr>
            <w:t>4.</w:t>
          </w:r>
          <w:ins w:id="53" w:author="Groot, Karina de" w:date="2019-06-04T14:39:00Z">
            <w:r w:rsidR="00A4672D">
              <w:rPr>
                <w:noProof/>
              </w:rPr>
              <w:t>3</w:t>
            </w:r>
          </w:ins>
          <w:del w:id="54" w:author="Groot, Karina de" w:date="2019-06-04T14:39:00Z">
            <w:r w:rsidDel="00A4672D">
              <w:rPr>
                <w:noProof/>
              </w:rPr>
              <w:delText>2</w:delText>
            </w:r>
          </w:del>
          <w:r>
            <w:rPr>
              <w:noProof/>
            </w:rPr>
            <w:t>.0</w:t>
          </w:r>
          <w:r>
            <w:fldChar w:fldCharType="end"/>
          </w:r>
        </w:p>
      </w:tc>
    </w:tr>
    <w:tr w:rsidR="00490C1F">
      <w:tc>
        <w:tcPr>
          <w:tcW w:w="4181" w:type="dxa"/>
        </w:tcPr>
        <w:p w:rsidR="00490C1F" w:rsidRDefault="00490C1F" w:rsidP="00E863D9">
          <w:pPr>
            <w:pStyle w:val="tussenkopje"/>
          </w:pPr>
          <w:r>
            <w:t>Blad</w:t>
          </w:r>
          <w:r>
            <w:tab/>
          </w:r>
        </w:p>
      </w:tc>
    </w:tr>
    <w:tr w:rsidR="00490C1F">
      <w:tc>
        <w:tcPr>
          <w:tcW w:w="4181" w:type="dxa"/>
        </w:tcPr>
        <w:p w:rsidR="00490C1F" w:rsidRDefault="00490C1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C96401">
            <w:rPr>
              <w:noProof/>
            </w:rPr>
            <w:instrText>33</w:instrText>
          </w:r>
          <w:r>
            <w:rPr>
              <w:noProof/>
            </w:rPr>
            <w:fldChar w:fldCharType="end"/>
          </w:r>
          <w:r>
            <w:fldChar w:fldCharType="separate"/>
          </w:r>
          <w:r w:rsidR="00C96401">
            <w:rPr>
              <w:noProof/>
            </w:rPr>
            <w:t>34</w:t>
          </w:r>
          <w:r>
            <w:fldChar w:fldCharType="end"/>
          </w:r>
          <w:r>
            <w:t xml:space="preserve"> </w:t>
          </w:r>
        </w:p>
      </w:tc>
    </w:tr>
  </w:tbl>
  <w:p w:rsidR="00490C1F" w:rsidRDefault="00490C1F">
    <w:pPr>
      <w:pStyle w:val="Koptekst"/>
    </w:pPr>
    <w:r>
      <w:rPr>
        <w:noProof/>
        <w:snapToGrid/>
        <w:lang w:eastAsia="nl-NL"/>
      </w:rPr>
      <w:drawing>
        <wp:anchor distT="0" distB="0" distL="114300" distR="114300" simplePos="0" relativeHeight="251657728" behindDoc="1" locked="0" layoutInCell="1" allowOverlap="1" wp14:anchorId="0509F880" wp14:editId="6A8F091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tc>
        <w:tcPr>
          <w:tcW w:w="4181" w:type="dxa"/>
        </w:tcPr>
        <w:p w:rsidR="00490C1F" w:rsidRDefault="00490C1F">
          <w:pPr>
            <w:pStyle w:val="tussenkopje"/>
            <w:spacing w:before="0"/>
          </w:pPr>
          <w:r>
            <w:t>Datum</w:t>
          </w:r>
        </w:p>
      </w:tc>
    </w:tr>
    <w:bookmarkStart w:id="75" w:name="Datum"/>
    <w:tr w:rsidR="00490C1F">
      <w:tc>
        <w:tcPr>
          <w:tcW w:w="4181" w:type="dxa"/>
        </w:tcPr>
        <w:p w:rsidR="00490C1F" w:rsidRDefault="00490C1F">
          <w:pPr>
            <w:spacing w:line="240" w:lineRule="atLeast"/>
          </w:pPr>
          <w:r>
            <w:fldChar w:fldCharType="begin"/>
          </w:r>
          <w:r>
            <w:instrText xml:space="preserve"> STYLEREF Datumopmaakprofiel\l  \* MERGEFORMAT </w:instrText>
          </w:r>
          <w:r>
            <w:fldChar w:fldCharType="separate"/>
          </w:r>
          <w:r w:rsidR="00C96401">
            <w:rPr>
              <w:noProof/>
            </w:rPr>
            <w:t>04 juni 2019</w:t>
          </w:r>
          <w:r>
            <w:fldChar w:fldCharType="end"/>
          </w:r>
          <w:bookmarkEnd w:id="75"/>
        </w:p>
      </w:tc>
    </w:tr>
    <w:tr w:rsidR="00490C1F">
      <w:tc>
        <w:tcPr>
          <w:tcW w:w="4181" w:type="dxa"/>
        </w:tcPr>
        <w:p w:rsidR="00490C1F" w:rsidRDefault="00490C1F">
          <w:pPr>
            <w:pStyle w:val="tussenkopje"/>
          </w:pPr>
          <w:r>
            <w:t>Titel</w:t>
          </w:r>
        </w:p>
      </w:tc>
    </w:tr>
    <w:tr w:rsidR="00490C1F">
      <w:tc>
        <w:tcPr>
          <w:tcW w:w="4181" w:type="dxa"/>
        </w:tcPr>
        <w:p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C96401">
            <w:rPr>
              <w:bCs/>
              <w:noProof/>
              <w:lang w:val="en-US"/>
            </w:rPr>
            <w:t>Toelichting modeldocument Rabobank</w:t>
          </w:r>
          <w:r>
            <w:rPr>
              <w:bCs/>
              <w:noProof/>
              <w:lang w:val="en-US"/>
            </w:rPr>
            <w:fldChar w:fldCharType="end"/>
          </w:r>
        </w:p>
      </w:tc>
    </w:tr>
    <w:tr w:rsidR="00490C1F">
      <w:tc>
        <w:tcPr>
          <w:tcW w:w="4181" w:type="dxa"/>
        </w:tcPr>
        <w:p w:rsidR="00490C1F" w:rsidRDefault="00490C1F">
          <w:pPr>
            <w:pStyle w:val="tussenkopje"/>
          </w:pPr>
          <w:r>
            <w:t>Versie</w:t>
          </w:r>
        </w:p>
      </w:tc>
    </w:tr>
    <w:bookmarkStart w:id="76" w:name="Versie"/>
    <w:tr w:rsidR="00490C1F">
      <w:tc>
        <w:tcPr>
          <w:tcW w:w="4181" w:type="dxa"/>
        </w:tcPr>
        <w:p w:rsidR="00490C1F" w:rsidRDefault="00490C1F">
          <w:pPr>
            <w:spacing w:line="240" w:lineRule="atLeast"/>
          </w:pPr>
          <w:r>
            <w:fldChar w:fldCharType="begin"/>
          </w:r>
          <w:r>
            <w:instrText xml:space="preserve"> STYLEREF Versie\l  \* MERGEFORMAT </w:instrText>
          </w:r>
          <w:r>
            <w:fldChar w:fldCharType="separate"/>
          </w:r>
          <w:r w:rsidR="00C96401">
            <w:rPr>
              <w:noProof/>
            </w:rPr>
            <w:t>4.3.0</w:t>
          </w:r>
          <w:r>
            <w:fldChar w:fldCharType="end"/>
          </w:r>
          <w:bookmarkEnd w:id="76"/>
        </w:p>
      </w:tc>
    </w:tr>
    <w:tr w:rsidR="00490C1F">
      <w:tc>
        <w:tcPr>
          <w:tcW w:w="4181" w:type="dxa"/>
        </w:tcPr>
        <w:p w:rsidR="00490C1F" w:rsidRDefault="00490C1F">
          <w:pPr>
            <w:pStyle w:val="tussenkopje"/>
          </w:pPr>
          <w:r>
            <w:t>Blad</w:t>
          </w:r>
        </w:p>
      </w:tc>
    </w:tr>
    <w:tr w:rsidR="00490C1F">
      <w:tc>
        <w:tcPr>
          <w:tcW w:w="4181" w:type="dxa"/>
        </w:tcPr>
        <w:p w:rsidR="00490C1F" w:rsidRDefault="00490C1F">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C96401">
            <w:rPr>
              <w:noProof/>
            </w:rPr>
            <w:instrText>33</w:instrText>
          </w:r>
          <w:r>
            <w:rPr>
              <w:noProof/>
            </w:rPr>
            <w:fldChar w:fldCharType="end"/>
          </w:r>
          <w:r>
            <w:fldChar w:fldCharType="separate"/>
          </w:r>
          <w:r w:rsidR="00C96401">
            <w:rPr>
              <w:noProof/>
            </w:rPr>
            <w:t>34</w:t>
          </w:r>
          <w:r>
            <w:fldChar w:fldCharType="end"/>
          </w:r>
          <w:r>
            <w:t xml:space="preserve"> </w:t>
          </w:r>
        </w:p>
      </w:tc>
    </w:tr>
  </w:tbl>
  <w:p w:rsidR="00490C1F" w:rsidRDefault="00490C1F">
    <w:pPr>
      <w:pStyle w:val="Koptekst"/>
    </w:pPr>
    <w:r>
      <w:rPr>
        <w:noProof/>
        <w:snapToGrid/>
        <w:lang w:eastAsia="nl-NL"/>
      </w:rPr>
      <w:drawing>
        <wp:anchor distT="0" distB="0" distL="114300" distR="114300" simplePos="0" relativeHeight="251658752" behindDoc="1" locked="0" layoutInCell="1" allowOverlap="1" wp14:anchorId="473DDD93" wp14:editId="2B6A388E">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3"/>
  </w:num>
  <w:num w:numId="3">
    <w:abstractNumId w:val="32"/>
  </w:num>
  <w:num w:numId="4">
    <w:abstractNumId w:val="24"/>
  </w:num>
  <w:num w:numId="5">
    <w:abstractNumId w:val="25"/>
  </w:num>
  <w:num w:numId="6">
    <w:abstractNumId w:val="38"/>
  </w:num>
  <w:num w:numId="7">
    <w:abstractNumId w:val="10"/>
  </w:num>
  <w:num w:numId="8">
    <w:abstractNumId w:val="37"/>
  </w:num>
  <w:num w:numId="9">
    <w:abstractNumId w:val="11"/>
  </w:num>
  <w:num w:numId="10">
    <w:abstractNumId w:val="21"/>
  </w:num>
  <w:num w:numId="11">
    <w:abstractNumId w:val="36"/>
  </w:num>
  <w:num w:numId="12">
    <w:abstractNumId w:val="22"/>
  </w:num>
  <w:num w:numId="13">
    <w:abstractNumId w:val="17"/>
  </w:num>
  <w:num w:numId="14">
    <w:abstractNumId w:val="35"/>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5"/>
  </w:num>
  <w:num w:numId="28">
    <w:abstractNumId w:val="34"/>
  </w:num>
  <w:num w:numId="29">
    <w:abstractNumId w:val="27"/>
  </w:num>
  <w:num w:numId="30">
    <w:abstractNumId w:val="13"/>
  </w:num>
  <w:num w:numId="31">
    <w:abstractNumId w:val="29"/>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8"/>
  </w:num>
  <w:num w:numId="36">
    <w:abstractNumId w:val="18"/>
  </w:num>
  <w:num w:numId="37">
    <w:abstractNumId w:val="31"/>
  </w:num>
  <w:num w:numId="38">
    <w:abstractNumId w:val="16"/>
  </w:num>
  <w:num w:numId="39">
    <w:abstractNumId w:val="20"/>
  </w:num>
  <w:num w:numId="40">
    <w:abstractNumId w:val="33"/>
  </w:num>
  <w:num w:numId="41">
    <w:abstractNumId w:val="33"/>
  </w:num>
  <w:num w:numId="42">
    <w:abstractNumId w:val="10"/>
  </w:num>
  <w:num w:numId="43">
    <w:abstractNumId w:val="10"/>
  </w:num>
  <w:num w:numId="44">
    <w:abstractNumId w:val="10"/>
  </w:num>
  <w:num w:numId="45">
    <w:abstractNumId w:val="23"/>
  </w:num>
  <w:num w:numId="46">
    <w:abstractNumId w:val="33"/>
  </w:num>
  <w:num w:numId="47">
    <w:abstractNumId w:val="33"/>
  </w:num>
  <w:num w:numId="48">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65C6"/>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093C"/>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4DC"/>
    <w:rsid w:val="00124E96"/>
    <w:rsid w:val="0012509E"/>
    <w:rsid w:val="00125D78"/>
    <w:rsid w:val="00127EE4"/>
    <w:rsid w:val="001330AB"/>
    <w:rsid w:val="00133C71"/>
    <w:rsid w:val="00134AAB"/>
    <w:rsid w:val="00135DA4"/>
    <w:rsid w:val="00136E60"/>
    <w:rsid w:val="00137BBF"/>
    <w:rsid w:val="00140297"/>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1FEB"/>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6D5"/>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0C1F"/>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32C3"/>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776D1"/>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18F2"/>
    <w:rsid w:val="005B27C3"/>
    <w:rsid w:val="005B48B3"/>
    <w:rsid w:val="005C20A5"/>
    <w:rsid w:val="005C59D8"/>
    <w:rsid w:val="005C63A5"/>
    <w:rsid w:val="005C6D02"/>
    <w:rsid w:val="005D2EA7"/>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2E1"/>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327"/>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178C"/>
    <w:rsid w:val="00962AFC"/>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68E7"/>
    <w:rsid w:val="0099720E"/>
    <w:rsid w:val="009A0155"/>
    <w:rsid w:val="009A13AD"/>
    <w:rsid w:val="009A2152"/>
    <w:rsid w:val="009A53F9"/>
    <w:rsid w:val="009A7909"/>
    <w:rsid w:val="009B15D1"/>
    <w:rsid w:val="009B1DE1"/>
    <w:rsid w:val="009B6496"/>
    <w:rsid w:val="009B6D39"/>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4672D"/>
    <w:rsid w:val="00A50006"/>
    <w:rsid w:val="00A5100F"/>
    <w:rsid w:val="00A520FB"/>
    <w:rsid w:val="00A53477"/>
    <w:rsid w:val="00A542F5"/>
    <w:rsid w:val="00A60133"/>
    <w:rsid w:val="00A60F54"/>
    <w:rsid w:val="00A65BE0"/>
    <w:rsid w:val="00A66677"/>
    <w:rsid w:val="00A6747B"/>
    <w:rsid w:val="00A70F6B"/>
    <w:rsid w:val="00A7152A"/>
    <w:rsid w:val="00A747B2"/>
    <w:rsid w:val="00A75BCD"/>
    <w:rsid w:val="00A77031"/>
    <w:rsid w:val="00A7755D"/>
    <w:rsid w:val="00A808B0"/>
    <w:rsid w:val="00A847A2"/>
    <w:rsid w:val="00A84C5E"/>
    <w:rsid w:val="00A90D72"/>
    <w:rsid w:val="00A9324F"/>
    <w:rsid w:val="00A94258"/>
    <w:rsid w:val="00A95868"/>
    <w:rsid w:val="00A96AA7"/>
    <w:rsid w:val="00AA0C8B"/>
    <w:rsid w:val="00AA1E30"/>
    <w:rsid w:val="00AA4F98"/>
    <w:rsid w:val="00AA55DB"/>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612E"/>
    <w:rsid w:val="00B36240"/>
    <w:rsid w:val="00B377EF"/>
    <w:rsid w:val="00B37A61"/>
    <w:rsid w:val="00B43448"/>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0F3D"/>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6401"/>
    <w:rsid w:val="00C97F6E"/>
    <w:rsid w:val="00CA2059"/>
    <w:rsid w:val="00CA2E64"/>
    <w:rsid w:val="00CA4A1C"/>
    <w:rsid w:val="00CA5B9F"/>
    <w:rsid w:val="00CA5EA5"/>
    <w:rsid w:val="00CB0856"/>
    <w:rsid w:val="00CB1DD5"/>
    <w:rsid w:val="00CB53A9"/>
    <w:rsid w:val="00CB5D9C"/>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324B"/>
    <w:rsid w:val="00D049D4"/>
    <w:rsid w:val="00D05632"/>
    <w:rsid w:val="00D05E3F"/>
    <w:rsid w:val="00D06148"/>
    <w:rsid w:val="00D106BC"/>
    <w:rsid w:val="00D121C2"/>
    <w:rsid w:val="00D13197"/>
    <w:rsid w:val="00D13680"/>
    <w:rsid w:val="00D169EB"/>
    <w:rsid w:val="00D16C19"/>
    <w:rsid w:val="00D17A67"/>
    <w:rsid w:val="00D204BE"/>
    <w:rsid w:val="00D224AB"/>
    <w:rsid w:val="00D23C77"/>
    <w:rsid w:val="00D2552B"/>
    <w:rsid w:val="00D26F24"/>
    <w:rsid w:val="00D27289"/>
    <w:rsid w:val="00D275C8"/>
    <w:rsid w:val="00D3121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5C3"/>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1A88"/>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0D06"/>
    <w:rsid w:val="00F317C8"/>
    <w:rsid w:val="00F32787"/>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00C6"/>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7CE9C"/>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7191-4A21-45DA-B9CF-C5C21EB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33</Pages>
  <Words>6034</Words>
  <Characters>33192</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39148</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15</cp:revision>
  <cp:lastPrinted>2018-07-19T07:17:00Z</cp:lastPrinted>
  <dcterms:created xsi:type="dcterms:W3CDTF">2018-10-10T18:10:00Z</dcterms:created>
  <dcterms:modified xsi:type="dcterms:W3CDTF">2019-06-13T09:34:00Z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