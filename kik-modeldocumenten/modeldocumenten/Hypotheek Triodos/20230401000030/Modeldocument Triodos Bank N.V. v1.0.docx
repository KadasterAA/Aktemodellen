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6A90" w14:textId="73C285BD" w:rsidR="00E06B24" w:rsidRDefault="00E06B24" w:rsidP="00734956">
      <w:pPr>
        <w:ind w:right="96"/>
        <w:rPr>
          <w:rFonts w:ascii="Arial" w:hAnsi="Arial" w:cs="Arial"/>
          <w:color w:val="000000"/>
          <w:sz w:val="22"/>
          <w:szCs w:val="22"/>
        </w:rPr>
      </w:pPr>
      <w:r>
        <w:rPr>
          <w:rFonts w:ascii="Arial" w:hAnsi="Arial" w:cs="Arial"/>
          <w:b/>
          <w:color w:val="000000"/>
          <w:szCs w:val="24"/>
        </w:rPr>
        <w:t>Hypotheekakte Tri</w:t>
      </w:r>
      <w:r w:rsidR="00B339BA">
        <w:rPr>
          <w:rFonts w:ascii="Arial" w:hAnsi="Arial" w:cs="Arial"/>
          <w:b/>
          <w:color w:val="000000"/>
          <w:szCs w:val="24"/>
        </w:rPr>
        <w:t>o</w:t>
      </w:r>
      <w:r>
        <w:rPr>
          <w:rFonts w:ascii="Arial" w:hAnsi="Arial" w:cs="Arial"/>
          <w:b/>
          <w:color w:val="000000"/>
          <w:szCs w:val="24"/>
        </w:rPr>
        <w:t xml:space="preserve">dos Bank N.V.    </w:t>
      </w:r>
      <w:r>
        <w:rPr>
          <w:rFonts w:ascii="Arial" w:hAnsi="Arial" w:cs="Arial"/>
          <w:color w:val="000000"/>
          <w:sz w:val="22"/>
          <w:szCs w:val="22"/>
        </w:rPr>
        <w:t xml:space="preserve">(o.b.v. model Triodos </w:t>
      </w:r>
      <w:r w:rsidR="009748FC">
        <w:rPr>
          <w:rFonts w:ascii="Arial" w:hAnsi="Arial" w:cs="Arial"/>
          <w:color w:val="000000"/>
          <w:sz w:val="22"/>
          <w:szCs w:val="22"/>
        </w:rPr>
        <w:t>23.01</w:t>
      </w:r>
      <w:r>
        <w:rPr>
          <w:rFonts w:ascii="Arial" w:hAnsi="Arial" w:cs="Arial"/>
          <w:color w:val="000000"/>
          <w:sz w:val="22"/>
          <w:szCs w:val="22"/>
        </w:rPr>
        <w:t>)</w:t>
      </w:r>
    </w:p>
    <w:p w14:paraId="3BC6B602" w14:textId="77777777" w:rsidR="00E06B24" w:rsidRDefault="00E06B24" w:rsidP="00734956">
      <w:pPr>
        <w:ind w:right="96"/>
        <w:rPr>
          <w:rFonts w:ascii="Arial" w:hAnsi="Arial" w:cs="Arial"/>
          <w:color w:val="000000"/>
          <w:sz w:val="20"/>
        </w:rPr>
      </w:pPr>
    </w:p>
    <w:p w14:paraId="51413E32" w14:textId="2B6B51B4" w:rsidR="00E06B24" w:rsidRDefault="00E06B24" w:rsidP="1AB2BCF0">
      <w:pPr>
        <w:ind w:right="96"/>
        <w:rPr>
          <w:rFonts w:ascii="Arial" w:hAnsi="Arial" w:cs="Arial"/>
          <w:b/>
          <w:bCs/>
          <w:color w:val="000000"/>
          <w:sz w:val="20"/>
          <w:u w:val="single"/>
        </w:rPr>
      </w:pPr>
      <w:r w:rsidRPr="1AB2BCF0">
        <w:rPr>
          <w:rFonts w:ascii="Arial" w:hAnsi="Arial" w:cs="Arial"/>
          <w:b/>
          <w:bCs/>
          <w:color w:val="000000" w:themeColor="text1"/>
          <w:sz w:val="20"/>
          <w:u w:val="single"/>
        </w:rPr>
        <w:t xml:space="preserve">Versie </w:t>
      </w:r>
      <w:r w:rsidR="546A524D" w:rsidRPr="1AB2BCF0">
        <w:rPr>
          <w:rFonts w:ascii="Arial" w:hAnsi="Arial" w:cs="Arial"/>
          <w:b/>
          <w:bCs/>
          <w:color w:val="000000" w:themeColor="text1"/>
          <w:sz w:val="20"/>
          <w:u w:val="single"/>
        </w:rPr>
        <w:t>1.0</w:t>
      </w:r>
      <w:r>
        <w:tab/>
      </w:r>
      <w:r>
        <w:tab/>
      </w:r>
      <w:r w:rsidRPr="1AB2BCF0">
        <w:rPr>
          <w:rFonts w:ascii="Arial" w:hAnsi="Arial" w:cs="Arial"/>
          <w:b/>
          <w:bCs/>
          <w:color w:val="000000" w:themeColor="text1"/>
          <w:sz w:val="20"/>
          <w:u w:val="single"/>
        </w:rPr>
        <w:t>d.d. 20-</w:t>
      </w:r>
      <w:ins w:id="0" w:author="Groot, Karina de" w:date="2023-04-21T08:55:00Z">
        <w:r w:rsidR="00CC3468">
          <w:rPr>
            <w:rFonts w:ascii="Arial" w:hAnsi="Arial" w:cs="Arial"/>
            <w:b/>
            <w:bCs/>
            <w:color w:val="000000" w:themeColor="text1"/>
            <w:sz w:val="20"/>
            <w:u w:val="single"/>
          </w:rPr>
          <w:t>04</w:t>
        </w:r>
      </w:ins>
      <w:del w:id="1" w:author="Groot, Karina de" w:date="2023-04-21T08:55:00Z">
        <w:r w:rsidRPr="1AB2BCF0" w:rsidDel="00CC3468">
          <w:rPr>
            <w:rFonts w:ascii="Arial" w:hAnsi="Arial" w:cs="Arial"/>
            <w:b/>
            <w:bCs/>
            <w:color w:val="000000" w:themeColor="text1"/>
            <w:sz w:val="20"/>
            <w:u w:val="single"/>
          </w:rPr>
          <w:delText>11</w:delText>
        </w:r>
      </w:del>
      <w:r w:rsidRPr="1AB2BCF0">
        <w:rPr>
          <w:rFonts w:ascii="Arial" w:hAnsi="Arial" w:cs="Arial"/>
          <w:b/>
          <w:bCs/>
          <w:color w:val="000000" w:themeColor="text1"/>
          <w:sz w:val="20"/>
          <w:u w:val="single"/>
        </w:rPr>
        <w:t>-20</w:t>
      </w:r>
      <w:ins w:id="2" w:author="Groot, Karina de" w:date="2023-04-21T08:55:00Z">
        <w:r w:rsidR="00CC3468">
          <w:rPr>
            <w:rFonts w:ascii="Arial" w:hAnsi="Arial" w:cs="Arial"/>
            <w:b/>
            <w:bCs/>
            <w:color w:val="000000" w:themeColor="text1"/>
            <w:sz w:val="20"/>
            <w:u w:val="single"/>
          </w:rPr>
          <w:t>23</w:t>
        </w:r>
      </w:ins>
      <w:del w:id="3" w:author="Groot, Karina de" w:date="2023-04-21T08:55:00Z">
        <w:r w:rsidRPr="1AB2BCF0" w:rsidDel="00CC3468">
          <w:rPr>
            <w:rFonts w:ascii="Arial" w:hAnsi="Arial" w:cs="Arial"/>
            <w:b/>
            <w:bCs/>
            <w:color w:val="000000" w:themeColor="text1"/>
            <w:sz w:val="20"/>
            <w:u w:val="single"/>
          </w:rPr>
          <w:delText>19</w:delText>
        </w:r>
      </w:del>
      <w:r w:rsidRPr="1AB2BCF0">
        <w:rPr>
          <w:rFonts w:ascii="Arial" w:hAnsi="Arial" w:cs="Arial"/>
          <w:b/>
          <w:bCs/>
          <w:color w:val="000000" w:themeColor="text1"/>
          <w:sz w:val="20"/>
          <w:u w:val="single"/>
        </w:rPr>
        <w:t xml:space="preserve">  </w:t>
      </w:r>
    </w:p>
    <w:p w14:paraId="4EFBEB57" w14:textId="77777777" w:rsidR="00E06B24" w:rsidRDefault="00E06B24" w:rsidP="00734956">
      <w:pPr>
        <w:tabs>
          <w:tab w:val="left" w:pos="-1440"/>
          <w:tab w:val="left" w:pos="-720"/>
        </w:tabs>
        <w:suppressAutoHyphens/>
        <w:ind w:right="96"/>
        <w:rPr>
          <w:rFonts w:ascii="Arial" w:hAnsi="Arial" w:cs="Arial"/>
          <w:color w:val="000000"/>
          <w:sz w:val="20"/>
        </w:rPr>
      </w:pPr>
    </w:p>
    <w:p w14:paraId="31804704" w14:textId="77777777" w:rsidR="00E06B24" w:rsidRDefault="00E06B24" w:rsidP="00734956">
      <w:pPr>
        <w:tabs>
          <w:tab w:val="left" w:pos="-1440"/>
          <w:tab w:val="left" w:pos="-720"/>
        </w:tabs>
        <w:suppressAutoHyphens/>
        <w:rPr>
          <w:rFonts w:ascii="Arial" w:hAnsi="Arial" w:cs="Arial"/>
          <w:color w:val="FF0000"/>
          <w:sz w:val="20"/>
        </w:rPr>
      </w:pPr>
      <w:r>
        <w:rPr>
          <w:rFonts w:ascii="Arial" w:hAnsi="Arial" w:cs="Arial"/>
          <w:color w:val="FF0000"/>
          <w:sz w:val="20"/>
          <w:highlight w:val="yellow"/>
        </w:rPr>
        <w:t>TEKSTBLOK EQUIVALENTIEVERKLARING</w:t>
      </w:r>
      <w:r>
        <w:rPr>
          <w:rFonts w:ascii="Arial" w:hAnsi="Arial" w:cs="Arial"/>
          <w:color w:val="FF0000"/>
          <w:sz w:val="20"/>
        </w:rPr>
        <w:t>.</w:t>
      </w:r>
    </w:p>
    <w:p w14:paraId="21313933" w14:textId="77777777" w:rsidR="00E06B24" w:rsidRDefault="00E06B24" w:rsidP="00734956">
      <w:pPr>
        <w:tabs>
          <w:tab w:val="left" w:pos="-1440"/>
          <w:tab w:val="left" w:pos="-720"/>
        </w:tabs>
        <w:suppressAutoHyphens/>
        <w:rPr>
          <w:rFonts w:ascii="Arial" w:hAnsi="Arial" w:cs="Arial"/>
          <w:color w:val="800080"/>
          <w:sz w:val="20"/>
        </w:rPr>
      </w:pPr>
    </w:p>
    <w:p w14:paraId="66BCB432" w14:textId="77777777" w:rsidR="00E06B24" w:rsidRDefault="00E06B24" w:rsidP="00734956">
      <w:pPr>
        <w:tabs>
          <w:tab w:val="left" w:pos="-1440"/>
          <w:tab w:val="left" w:pos="-720"/>
        </w:tabs>
        <w:suppressAutoHyphens/>
        <w:jc w:val="center"/>
        <w:rPr>
          <w:rFonts w:ascii="Arial" w:hAnsi="Arial" w:cs="Arial"/>
          <w:color w:val="800080"/>
          <w:sz w:val="20"/>
        </w:rPr>
      </w:pPr>
      <w:r>
        <w:rPr>
          <w:rFonts w:ascii="Arial" w:hAnsi="Arial" w:cs="Arial"/>
          <w:color w:val="800080"/>
          <w:sz w:val="20"/>
          <w:highlight w:val="yellow"/>
        </w:rPr>
        <w:t>TEKSTBLOK TITEL HYPOTHEEKAKTEN</w:t>
      </w:r>
    </w:p>
    <w:p w14:paraId="7059BD59" w14:textId="77777777" w:rsidR="00E06B24" w:rsidRDefault="00E06B24" w:rsidP="00734956">
      <w:pPr>
        <w:tabs>
          <w:tab w:val="left" w:pos="-1440"/>
          <w:tab w:val="left" w:pos="-720"/>
        </w:tabs>
        <w:suppressAutoHyphens/>
        <w:jc w:val="center"/>
        <w:rPr>
          <w:rFonts w:ascii="Arial" w:hAnsi="Arial" w:cs="Arial"/>
          <w:sz w:val="20"/>
        </w:rPr>
      </w:pPr>
    </w:p>
    <w:p w14:paraId="3DC201B5" w14:textId="77777777" w:rsidR="00E06B24" w:rsidRDefault="00E06B24" w:rsidP="00734956">
      <w:pPr>
        <w:tabs>
          <w:tab w:val="left" w:pos="-1440"/>
          <w:tab w:val="left" w:pos="-720"/>
        </w:tabs>
        <w:suppressAutoHyphens/>
        <w:rPr>
          <w:rFonts w:ascii="Arial" w:hAnsi="Arial" w:cs="Arial"/>
          <w:color w:val="FF0000"/>
          <w:sz w:val="20"/>
          <w:highlight w:val="yellow"/>
        </w:rPr>
      </w:pPr>
      <w:r>
        <w:rPr>
          <w:rFonts w:ascii="Arial" w:hAnsi="Arial" w:cs="Arial"/>
          <w:color w:val="FF0000"/>
          <w:sz w:val="20"/>
          <w:highlight w:val="yellow"/>
        </w:rPr>
        <w:t>TEKSTBLOK AANHEF</w:t>
      </w:r>
      <w:r>
        <w:rPr>
          <w:rFonts w:ascii="Arial" w:hAnsi="Arial" w:cs="Arial"/>
          <w:color w:val="FF0000"/>
          <w:sz w:val="20"/>
        </w:rPr>
        <w:t>:</w:t>
      </w:r>
      <w:r>
        <w:rPr>
          <w:rFonts w:ascii="Arial" w:hAnsi="Arial" w:cs="Arial"/>
          <w:color w:val="FF0000"/>
          <w:sz w:val="20"/>
          <w:highlight w:val="yellow"/>
        </w:rPr>
        <w:t xml:space="preserve"> </w:t>
      </w:r>
    </w:p>
    <w:p w14:paraId="56C858B1" w14:textId="77777777" w:rsidR="00E06B24" w:rsidRDefault="00E06B24" w:rsidP="00734956">
      <w:pPr>
        <w:tabs>
          <w:tab w:val="left" w:pos="-1440"/>
          <w:tab w:val="left" w:pos="-720"/>
        </w:tabs>
        <w:suppressAutoHyphens/>
        <w:rPr>
          <w:rFonts w:ascii="Arial" w:hAnsi="Arial" w:cs="Arial"/>
          <w:bCs/>
          <w:color w:val="FF0000"/>
          <w:sz w:val="20"/>
        </w:rPr>
      </w:pPr>
      <w:r>
        <w:rPr>
          <w:rFonts w:ascii="Arial" w:hAnsi="Arial" w:cs="Arial"/>
          <w:color w:val="FF0000"/>
          <w:sz w:val="20"/>
        </w:rPr>
        <w:t>1.</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5EFF5345" w14:textId="77777777" w:rsidR="00E06B24" w:rsidRDefault="00E06B24" w:rsidP="00734956">
      <w:pPr>
        <w:tabs>
          <w:tab w:val="left" w:pos="-1440"/>
          <w:tab w:val="left" w:pos="-720"/>
        </w:tabs>
        <w:suppressAutoHyphens/>
        <w:rPr>
          <w:rFonts w:ascii="Arial" w:hAnsi="Arial" w:cs="Arial"/>
          <w:color w:val="800080"/>
          <w:sz w:val="20"/>
        </w:rPr>
      </w:pPr>
      <w:r>
        <w:rPr>
          <w:rFonts w:ascii="Arial" w:hAnsi="Arial" w:cs="Arial"/>
          <w:color w:val="FF0000"/>
          <w:sz w:val="20"/>
          <w:highlight w:val="yellow"/>
        </w:rPr>
        <w:t>TEKSTBLOK RECHTSPERSOON</w:t>
      </w:r>
      <w:r>
        <w:rPr>
          <w:rFonts w:ascii="Arial" w:hAnsi="Arial" w:cs="Arial"/>
          <w:color w:val="800080"/>
          <w:sz w:val="20"/>
        </w:rPr>
        <w:t xml:space="preserve"> (</w:t>
      </w:r>
      <w:r w:rsidRPr="004D4DE5">
        <w:rPr>
          <w:rFonts w:ascii="Arial" w:hAnsi="Arial" w:cs="Arial"/>
          <w:color w:val="800080"/>
          <w:sz w:val="20"/>
        </w:rPr>
        <w:t>correspondentieadres</w:t>
      </w:r>
      <w:r>
        <w:rPr>
          <w:rFonts w:ascii="Arial" w:hAnsi="Arial" w:cs="Arial"/>
          <w:color w:val="800080"/>
          <w:sz w:val="20"/>
        </w:rPr>
        <w:t xml:space="preserve"> voor alle</w:t>
      </w:r>
    </w:p>
    <w:p w14:paraId="042A5729" w14:textId="77777777" w:rsidR="00E06B24" w:rsidRDefault="00E06B24" w:rsidP="00734956">
      <w:pPr>
        <w:tabs>
          <w:tab w:val="left" w:pos="-1440"/>
          <w:tab w:val="left" w:pos="-720"/>
        </w:tabs>
        <w:suppressAutoHyphens/>
        <w:rPr>
          <w:rFonts w:ascii="Arial" w:hAnsi="Arial" w:cs="Arial"/>
          <w:color w:val="3366FF"/>
          <w:sz w:val="20"/>
        </w:rPr>
      </w:pPr>
      <w:r w:rsidRPr="001C3421">
        <w:rPr>
          <w:rFonts w:ascii="Arial" w:hAnsi="Arial" w:cs="Arial"/>
          <w:color w:val="800080"/>
          <w:sz w:val="20"/>
        </w:rPr>
        <w:t>aangelegenheden</w:t>
      </w:r>
      <w:r>
        <w:rPr>
          <w:rFonts w:ascii="Arial" w:hAnsi="Arial" w:cs="Arial"/>
          <w:color w:val="800080"/>
          <w:sz w:val="20"/>
        </w:rPr>
        <w:t xml:space="preserve"> betreffende de hierna te vermelden rechtshandelingen: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label</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 xml:space="preserve">, </w:t>
      </w:r>
    </w:p>
    <w:p w14:paraId="675E723F" w14:textId="77777777" w:rsidR="00E06B24" w:rsidRDefault="00E06B24" w:rsidP="00734956">
      <w:pPr>
        <w:tabs>
          <w:tab w:val="left" w:pos="-1440"/>
          <w:tab w:val="left" w:pos="-720"/>
        </w:tabs>
        <w:suppressAutoHyphens/>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afdeling</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postcode</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plaats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w:t>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straatnaam</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huisnummer</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letter</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toevoeging</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 xml:space="preserve"> </w:t>
      </w:r>
      <w:r>
        <w:rPr>
          <w:rFonts w:ascii="Arial" w:hAnsi="Arial" w:cs="Arial"/>
          <w:color w:val="800080"/>
          <w:sz w:val="20"/>
        </w:rPr>
        <w:t>/</w:t>
      </w:r>
    </w:p>
    <w:p w14:paraId="2D51B720" w14:textId="77777777" w:rsidR="00E06B24" w:rsidRDefault="00E06B24" w:rsidP="00734956">
      <w:pPr>
        <w:tabs>
          <w:tab w:val="left" w:pos="-1440"/>
          <w:tab w:val="left" w:pos="-720"/>
        </w:tabs>
        <w:suppressAutoHyphens/>
        <w:rPr>
          <w:rFonts w:ascii="Arial" w:hAnsi="Arial" w:cs="Arial"/>
          <w:color w:val="FF0000"/>
          <w:sz w:val="20"/>
        </w:rPr>
      </w:pPr>
      <w:r>
        <w:rPr>
          <w:rFonts w:ascii="Arial" w:hAnsi="Arial" w:cs="Arial"/>
          <w:color w:val="800080"/>
          <w:sz w:val="20"/>
        </w:rPr>
        <w:t xml:space="preserve">postbus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postbusnummer</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postcode</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plaats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regio</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plaats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66FF"/>
          <w:sz w:val="20"/>
        </w:rPr>
        <w:t>,</w:t>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straat</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 xml:space="preserve">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sz w:val="20"/>
        </w:rPr>
        <w:t>land</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w:t>
      </w:r>
      <w:r>
        <w:rPr>
          <w:rFonts w:ascii="Arial" w:hAnsi="Arial" w:cs="Arial"/>
          <w:color w:val="FF0000"/>
          <w:sz w:val="20"/>
        </w:rPr>
        <w:t>;</w:t>
      </w:r>
    </w:p>
    <w:p w14:paraId="32EB111B" w14:textId="648A73B0" w:rsidR="004C1C4E" w:rsidRDefault="00E06B24" w:rsidP="00734956">
      <w:r>
        <w:rPr>
          <w:rFonts w:ascii="Arial" w:hAnsi="Arial" w:cs="Arial"/>
          <w:snapToGrid w:val="0"/>
          <w:color w:val="FF0000"/>
          <w:sz w:val="20"/>
        </w:rPr>
        <w:t>hierna te noemen</w:t>
      </w:r>
      <w:r w:rsidR="00EC7873">
        <w:rPr>
          <w:rFonts w:ascii="Arial" w:hAnsi="Arial" w:cs="Arial"/>
          <w:snapToGrid w:val="0"/>
          <w:color w:val="FF0000"/>
          <w:sz w:val="20"/>
        </w:rPr>
        <w:t>:</w:t>
      </w:r>
      <w:r w:rsidR="008F4B28">
        <w:rPr>
          <w:rFonts w:ascii="Arial" w:hAnsi="Arial" w:cs="Arial"/>
          <w:snapToGrid w:val="0"/>
          <w:color w:val="FF0000"/>
          <w:sz w:val="20"/>
        </w:rPr>
        <w:t xml:space="preserve"> </w:t>
      </w:r>
      <w:r w:rsidR="008F4B28" w:rsidRPr="009748FC">
        <w:rPr>
          <w:rFonts w:ascii="Arial" w:hAnsi="Arial" w:cs="Arial"/>
          <w:color w:val="FF0000"/>
          <w:sz w:val="20"/>
        </w:rPr>
        <w:t>"</w:t>
      </w:r>
      <w:r>
        <w:rPr>
          <w:rFonts w:ascii="Arial" w:hAnsi="Arial" w:cs="Arial"/>
          <w:snapToGrid w:val="0"/>
          <w:color w:val="FF0000"/>
          <w:sz w:val="20"/>
        </w:rPr>
        <w:t>de geldgever</w:t>
      </w:r>
      <w:r w:rsidR="00063272" w:rsidRPr="009748FC">
        <w:rPr>
          <w:rFonts w:ascii="Arial" w:hAnsi="Arial" w:cs="Arial"/>
          <w:color w:val="FF0000"/>
          <w:sz w:val="20"/>
        </w:rPr>
        <w:t>"</w:t>
      </w:r>
      <w:r>
        <w:rPr>
          <w:rFonts w:ascii="Arial" w:hAnsi="Arial" w:cs="Arial"/>
          <w:snapToGrid w:val="0"/>
          <w:color w:val="FF0000"/>
          <w:sz w:val="20"/>
        </w:rPr>
        <w:t>;</w:t>
      </w:r>
    </w:p>
    <w:p w14:paraId="7EFC0169" w14:textId="77777777" w:rsidR="00E06B24" w:rsidRDefault="00E06B24" w:rsidP="00734956">
      <w:pPr>
        <w:tabs>
          <w:tab w:val="left" w:pos="-1440"/>
          <w:tab w:val="left" w:pos="-720"/>
        </w:tabs>
        <w:suppressAutoHyphens/>
        <w:rPr>
          <w:rFonts w:ascii="Arial" w:hAnsi="Arial" w:cs="Arial"/>
          <w:color w:val="800080"/>
          <w:sz w:val="20"/>
        </w:rPr>
      </w:pPr>
      <w:r>
        <w:rPr>
          <w:rFonts w:ascii="Arial" w:hAnsi="Arial" w:cs="Arial"/>
          <w:color w:val="FF0000"/>
          <w:sz w:val="20"/>
        </w:rPr>
        <w:t>2.</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24CF19B9" w14:textId="77777777" w:rsidR="007762AB" w:rsidRDefault="00E06B24" w:rsidP="00DA43E2">
      <w:pPr>
        <w:ind w:left="567" w:hanging="283"/>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 PARTIJ NATUURLIJK PERSOON/TEKSTBLOK PARTIJ NIET NATUURLIJK PERSOON</w:t>
      </w:r>
      <w:r>
        <w:rPr>
          <w:rFonts w:ascii="Arial" w:hAnsi="Arial" w:cs="Arial"/>
          <w:color w:val="FF0000"/>
          <w:sz w:val="20"/>
        </w:rPr>
        <w:t>;</w:t>
      </w:r>
    </w:p>
    <w:p w14:paraId="381A9C5C" w14:textId="332BF705" w:rsidR="00E06B24" w:rsidRDefault="00E06B24" w:rsidP="00734956">
      <w:pPr>
        <w:rPr>
          <w:rFonts w:ascii="Arial" w:hAnsi="Arial" w:cs="Arial"/>
          <w:color w:val="FF0000"/>
          <w:sz w:val="20"/>
        </w:rPr>
      </w:pPr>
      <w:r>
        <w:rPr>
          <w:rFonts w:ascii="Arial" w:hAnsi="Arial" w:cs="Arial"/>
          <w:color w:val="FF0000"/>
          <w:sz w:val="20"/>
        </w:rPr>
        <w:t>hierna</w:t>
      </w:r>
      <w:r w:rsidRPr="00E06B24">
        <w:rPr>
          <w:rFonts w:ascii="Arial" w:hAnsi="Arial" w:cs="Arial"/>
          <w:color w:val="800080"/>
          <w:sz w:val="20"/>
        </w:rPr>
        <w:t xml:space="preserve">, zowel tezamen als ieder afzonderlijk, </w:t>
      </w:r>
      <w:r>
        <w:rPr>
          <w:rFonts w:ascii="Arial" w:hAnsi="Arial" w:cs="Arial"/>
          <w:color w:val="FF0000"/>
          <w:sz w:val="20"/>
        </w:rPr>
        <w:t xml:space="preserve">te noemen: </w:t>
      </w:r>
      <w:r w:rsidR="009748FC" w:rsidRPr="009748FC">
        <w:rPr>
          <w:rFonts w:ascii="Arial" w:hAnsi="Arial" w:cs="Arial"/>
          <w:color w:val="FF0000"/>
          <w:sz w:val="20"/>
        </w:rPr>
        <w:t>de "Hypotheekgever" en "Schuldenaar"</w:t>
      </w:r>
      <w:r>
        <w:rPr>
          <w:rFonts w:ascii="Arial" w:hAnsi="Arial" w:cs="Arial"/>
          <w:color w:val="FF0000"/>
          <w:sz w:val="20"/>
        </w:rPr>
        <w:t xml:space="preserve">. </w:t>
      </w:r>
    </w:p>
    <w:p w14:paraId="54CC9BE6" w14:textId="77777777" w:rsidR="00AE2438" w:rsidRPr="00AE2438" w:rsidRDefault="00AE2438" w:rsidP="00734956">
      <w:pPr>
        <w:rPr>
          <w:rFonts w:ascii="Arial" w:hAnsi="Arial"/>
          <w:color w:val="FF0000"/>
          <w:sz w:val="20"/>
          <w:szCs w:val="16"/>
        </w:rPr>
      </w:pPr>
      <w:r w:rsidRPr="00AE2438">
        <w:rPr>
          <w:rFonts w:ascii="Arial" w:hAnsi="Arial"/>
          <w:color w:val="FF0000"/>
          <w:sz w:val="20"/>
          <w:szCs w:val="16"/>
        </w:rPr>
        <w:t xml:space="preserve">De comparanten verklaarden als volgt: </w:t>
      </w:r>
    </w:p>
    <w:p w14:paraId="4885A544" w14:textId="1C839B81" w:rsidR="00AE2438" w:rsidRPr="00AC34F3" w:rsidRDefault="00AE2438" w:rsidP="00C7548B">
      <w:pPr>
        <w:pStyle w:val="Lijstalinea"/>
        <w:numPr>
          <w:ilvl w:val="0"/>
          <w:numId w:val="8"/>
        </w:numPr>
        <w:ind w:left="426" w:hanging="426"/>
        <w:rPr>
          <w:rFonts w:ascii="Arial" w:hAnsi="Arial"/>
          <w:color w:val="FF0000"/>
          <w:sz w:val="20"/>
          <w:szCs w:val="16"/>
        </w:rPr>
      </w:pPr>
      <w:r w:rsidRPr="00AC34F3">
        <w:rPr>
          <w:rFonts w:ascii="Arial" w:hAnsi="Arial"/>
          <w:color w:val="FF0000"/>
          <w:sz w:val="20"/>
          <w:szCs w:val="16"/>
        </w:rPr>
        <w:t xml:space="preserve">De geldgever en de Schuldenaar zijn een leningsovereenkomst aangegaan, hierna te noemen: de "Leningsovereenkomst", van welke overeenkomst blijkt uit een door de geldgever uitgebracht en door de Schuldenaar geaccepteerd hypotheekaanbod. Een afschrift van het door de geldgever en Schuldenaar ondertekend hypotheekaanbod wordt aan deze akte gehecht. </w:t>
      </w:r>
    </w:p>
    <w:p w14:paraId="4A21EBF5" w14:textId="4A5376F0" w:rsidR="00AE2438" w:rsidRPr="00AC34F3" w:rsidRDefault="00AE2438" w:rsidP="00C7548B">
      <w:pPr>
        <w:pStyle w:val="Lijstalinea"/>
        <w:numPr>
          <w:ilvl w:val="0"/>
          <w:numId w:val="8"/>
        </w:numPr>
        <w:ind w:left="426" w:hanging="426"/>
        <w:rPr>
          <w:rFonts w:ascii="Arial" w:hAnsi="Arial"/>
          <w:color w:val="FF0000"/>
          <w:sz w:val="20"/>
          <w:szCs w:val="16"/>
        </w:rPr>
      </w:pPr>
      <w:r w:rsidRPr="00AC34F3">
        <w:rPr>
          <w:rFonts w:ascii="Arial" w:hAnsi="Arial"/>
          <w:color w:val="FF0000"/>
          <w:sz w:val="20"/>
          <w:szCs w:val="16"/>
        </w:rPr>
        <w:t xml:space="preserve">Blijkens de Leningsovereenkomst verstrekt de geldgever aan de Schuldenaar een geldlening voor het hierna te noemen bedrag en is de Schuldenaar verplicht aan de geldgever de in deze akte omschreven rechten van hypotheek en pand te (doen) verlenen op de wijze en onder de bepalingen en voorwaarden als uiteengezet in deze akte. </w:t>
      </w:r>
    </w:p>
    <w:p w14:paraId="1265F012" w14:textId="5718A799" w:rsidR="00AE2438" w:rsidRPr="00AC34F3" w:rsidRDefault="00AE2438" w:rsidP="00C7548B">
      <w:pPr>
        <w:pStyle w:val="Lijstalinea"/>
        <w:numPr>
          <w:ilvl w:val="0"/>
          <w:numId w:val="8"/>
        </w:numPr>
        <w:ind w:left="426" w:hanging="426"/>
        <w:rPr>
          <w:rFonts w:ascii="Arial" w:hAnsi="Arial"/>
          <w:color w:val="FF0000"/>
          <w:sz w:val="20"/>
          <w:szCs w:val="16"/>
        </w:rPr>
      </w:pPr>
      <w:r w:rsidRPr="00AC34F3">
        <w:rPr>
          <w:rFonts w:ascii="Arial" w:hAnsi="Arial"/>
          <w:color w:val="FF0000"/>
          <w:sz w:val="20"/>
          <w:szCs w:val="16"/>
        </w:rPr>
        <w:t xml:space="preserve">Partijen zijn derhalve het navolgende overeengekomen.  </w:t>
      </w:r>
    </w:p>
    <w:p w14:paraId="515F0447" w14:textId="1EDD5F43" w:rsidR="00E06B24" w:rsidRPr="00E36605" w:rsidRDefault="001C3421" w:rsidP="00734956">
      <w:pPr>
        <w:rPr>
          <w:rFonts w:ascii="Arial" w:hAnsi="Arial" w:cs="Arial"/>
          <w:color w:val="FF0000"/>
          <w:sz w:val="20"/>
          <w:u w:val="single"/>
        </w:rPr>
      </w:pPr>
      <w:r w:rsidRPr="00E36605">
        <w:rPr>
          <w:rFonts w:ascii="Arial" w:hAnsi="Arial" w:cs="Arial"/>
          <w:color w:val="FF0000"/>
          <w:sz w:val="20"/>
          <w:u w:val="single"/>
        </w:rPr>
        <w:t>LENING</w:t>
      </w:r>
    </w:p>
    <w:p w14:paraId="17C29ED0" w14:textId="20777681" w:rsidR="001516B1" w:rsidRPr="001516B1" w:rsidRDefault="00C37A48" w:rsidP="00734956">
      <w:pPr>
        <w:rPr>
          <w:rFonts w:ascii="Arial" w:hAnsi="Arial"/>
          <w:color w:val="FF0000"/>
          <w:sz w:val="20"/>
        </w:rPr>
      </w:pPr>
      <w:r w:rsidRPr="00C37A48">
        <w:rPr>
          <w:rFonts w:ascii="Arial" w:hAnsi="Arial"/>
          <w:color w:val="FF0000"/>
          <w:sz w:val="20"/>
        </w:rPr>
        <w:t>De Schuldenaar verklaarde wegens van de geldgever ter leen ontvangen gelden hoofdelijk schuldig te zijn aan de geldgever een bedrag van:</w:t>
      </w:r>
      <w:r>
        <w:rPr>
          <w:rFonts w:ascii="Arial" w:hAnsi="Arial"/>
          <w:color w:val="FF0000"/>
          <w:sz w:val="20"/>
        </w:rPr>
        <w:t xml:space="preserve"> </w:t>
      </w:r>
      <w:r w:rsidR="001C3421" w:rsidRPr="001C3421">
        <w:rPr>
          <w:rFonts w:ascii="Arial" w:hAnsi="Arial" w:cs="Arial"/>
          <w:snapToGrid w:val="0"/>
          <w:sz w:val="20"/>
        </w:rPr>
        <w:fldChar w:fldCharType="begin"/>
      </w:r>
      <w:r w:rsidR="001C3421" w:rsidRPr="001C3421">
        <w:rPr>
          <w:rFonts w:ascii="Arial" w:hAnsi="Arial" w:cs="Arial"/>
          <w:snapToGrid w:val="0"/>
          <w:sz w:val="20"/>
        </w:rPr>
        <w:instrText>MacroButton Nomacro §</w:instrText>
      </w:r>
      <w:r w:rsidR="001C3421" w:rsidRPr="001C3421">
        <w:rPr>
          <w:rFonts w:ascii="Arial" w:hAnsi="Arial" w:cs="Arial"/>
          <w:snapToGrid w:val="0"/>
          <w:sz w:val="20"/>
        </w:rPr>
        <w:fldChar w:fldCharType="end"/>
      </w:r>
      <w:r w:rsidR="001C3421" w:rsidRPr="001C3421">
        <w:rPr>
          <w:rFonts w:ascii="Arial" w:hAnsi="Arial" w:cs="Arial"/>
          <w:snapToGrid w:val="0"/>
          <w:sz w:val="20"/>
        </w:rPr>
        <w:t>leningbedrag voluit in letters (leningbedrag in cijfers)</w:t>
      </w:r>
      <w:r w:rsidR="001C3421" w:rsidRPr="001C3421">
        <w:rPr>
          <w:rFonts w:ascii="Arial" w:hAnsi="Arial" w:cs="Arial"/>
          <w:snapToGrid w:val="0"/>
          <w:sz w:val="20"/>
        </w:rPr>
        <w:fldChar w:fldCharType="begin"/>
      </w:r>
      <w:r w:rsidR="001C3421" w:rsidRPr="001C3421">
        <w:rPr>
          <w:rFonts w:ascii="Arial" w:hAnsi="Arial" w:cs="Arial"/>
          <w:snapToGrid w:val="0"/>
          <w:sz w:val="20"/>
        </w:rPr>
        <w:instrText>MacroButton Nomacro §</w:instrText>
      </w:r>
      <w:r w:rsidR="001C3421" w:rsidRPr="001C3421">
        <w:rPr>
          <w:rFonts w:ascii="Arial" w:hAnsi="Arial" w:cs="Arial"/>
          <w:snapToGrid w:val="0"/>
          <w:sz w:val="20"/>
        </w:rPr>
        <w:fldChar w:fldCharType="end"/>
      </w:r>
      <w:r w:rsidR="00F073CC">
        <w:rPr>
          <w:rFonts w:ascii="Arial" w:hAnsi="Arial" w:cs="Arial"/>
          <w:snapToGrid w:val="0"/>
          <w:color w:val="FF0000"/>
          <w:sz w:val="20"/>
        </w:rPr>
        <w:t xml:space="preserve"> </w:t>
      </w:r>
      <w:r w:rsidR="001516B1" w:rsidRPr="00EC7873">
        <w:rPr>
          <w:rFonts w:ascii="Arial" w:hAnsi="Arial"/>
          <w:color w:val="FF0000"/>
          <w:sz w:val="20"/>
        </w:rPr>
        <w:t>(hierna te noemen: de "Lening").</w:t>
      </w:r>
      <w:r w:rsidR="001516B1" w:rsidRPr="004D4DE5">
        <w:rPr>
          <w:rFonts w:ascii="Arial" w:hAnsi="Arial"/>
          <w:color w:val="800080"/>
          <w:sz w:val="20"/>
        </w:rPr>
        <w:t xml:space="preserve"> </w:t>
      </w:r>
      <w:r w:rsidR="004D4DE5" w:rsidRPr="00EC7873">
        <w:rPr>
          <w:rFonts w:ascii="Arial" w:hAnsi="Arial"/>
          <w:color w:val="FF0000"/>
          <w:sz w:val="20"/>
        </w:rPr>
        <w:t>D</w:t>
      </w:r>
      <w:r w:rsidR="001516B1" w:rsidRPr="00EC7873">
        <w:rPr>
          <w:rFonts w:ascii="Arial" w:hAnsi="Arial"/>
          <w:color w:val="FF0000"/>
          <w:sz w:val="20"/>
        </w:rPr>
        <w:t>e</w:t>
      </w:r>
      <w:r w:rsidR="001516B1" w:rsidRPr="001516B1">
        <w:rPr>
          <w:rFonts w:ascii="Arial" w:hAnsi="Arial"/>
          <w:color w:val="FF0000"/>
          <w:sz w:val="20"/>
        </w:rPr>
        <w:t xml:space="preserve"> geldgever verklaarde de hiervoor vermelde schuldbekentenis te aanvaarden. </w:t>
      </w:r>
    </w:p>
    <w:p w14:paraId="20536137" w14:textId="77777777" w:rsidR="001516B1" w:rsidRPr="001516B1" w:rsidRDefault="001516B1" w:rsidP="00734956">
      <w:pPr>
        <w:rPr>
          <w:rFonts w:ascii="Arial" w:hAnsi="Arial"/>
          <w:color w:val="FF0000"/>
          <w:sz w:val="20"/>
        </w:rPr>
      </w:pPr>
      <w:r w:rsidRPr="001516B1">
        <w:rPr>
          <w:rFonts w:ascii="Arial" w:hAnsi="Arial"/>
          <w:color w:val="FF0000"/>
          <w:sz w:val="20"/>
        </w:rPr>
        <w:t>Tot zekerheid voor de betaling van de Schuld is de Schuldenaar met de geldgever overeengekomen en heeft zich jegens de geldgever verbonden en, voor zover nodig verklaart hierbij met de geldgever overeen te komen en zich te verbinden, tot het vestigen en tot het bij voorbaat vestigen van het recht van hypotheek casu quo recht van pand zoals hierna wordt omschreven, ten behoeve van de geldgever.</w:t>
      </w:r>
    </w:p>
    <w:p w14:paraId="6C5B7208" w14:textId="697DA29A" w:rsidR="001C3421" w:rsidRPr="00443FA2" w:rsidRDefault="00443FA2" w:rsidP="00734956">
      <w:pPr>
        <w:rPr>
          <w:rFonts w:ascii="Arial" w:hAnsi="Arial"/>
          <w:color w:val="FF0000"/>
          <w:sz w:val="20"/>
          <w:u w:val="single"/>
        </w:rPr>
      </w:pPr>
      <w:r w:rsidRPr="00443FA2">
        <w:rPr>
          <w:rFonts w:ascii="Arial" w:hAnsi="Arial"/>
          <w:color w:val="FF0000"/>
          <w:sz w:val="20"/>
          <w:u w:val="single"/>
        </w:rPr>
        <w:t>GEGEVENS VAN DE LENING</w:t>
      </w:r>
    </w:p>
    <w:p w14:paraId="09E384DF" w14:textId="77777777" w:rsidR="002C79D1" w:rsidRPr="002C79D1" w:rsidRDefault="002C79D1" w:rsidP="00734956">
      <w:pPr>
        <w:tabs>
          <w:tab w:val="left" w:pos="-720"/>
          <w:tab w:val="left" w:pos="0"/>
        </w:tabs>
        <w:suppressAutoHyphens/>
        <w:rPr>
          <w:rFonts w:ascii="Arial" w:hAnsi="Arial"/>
          <w:color w:val="FF0000"/>
          <w:sz w:val="20"/>
          <w:u w:val="single"/>
        </w:rPr>
      </w:pPr>
      <w:r w:rsidRPr="002C79D1">
        <w:rPr>
          <w:rFonts w:ascii="Arial" w:hAnsi="Arial"/>
          <w:color w:val="FF0000"/>
          <w:sz w:val="20"/>
          <w:u w:val="single"/>
        </w:rPr>
        <w:t xml:space="preserve">Looptijd en aflossing </w:t>
      </w:r>
    </w:p>
    <w:p w14:paraId="786D1FBF" w14:textId="223407CE" w:rsidR="002C79D1" w:rsidRPr="002C79D1" w:rsidRDefault="002C79D1" w:rsidP="1AB2BCF0">
      <w:pPr>
        <w:suppressAutoHyphens/>
        <w:rPr>
          <w:rFonts w:ascii="Arial" w:hAnsi="Arial"/>
          <w:color w:val="FF0000"/>
          <w:sz w:val="20"/>
        </w:rPr>
      </w:pPr>
      <w:r w:rsidRPr="1AB2BCF0">
        <w:rPr>
          <w:rFonts w:ascii="Arial" w:hAnsi="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de geldgever</w:t>
      </w:r>
      <w:r w:rsidR="39F66E80" w:rsidRPr="1AB2BCF0">
        <w:rPr>
          <w:rFonts w:ascii="Arial" w:hAnsi="Arial"/>
          <w:color w:val="FF0000"/>
          <w:sz w:val="20"/>
        </w:rPr>
        <w:t xml:space="preserve"> </w:t>
      </w:r>
      <w:r w:rsidRPr="1AB2BCF0">
        <w:rPr>
          <w:rFonts w:ascii="Arial" w:hAnsi="Arial"/>
          <w:color w:val="FF0000"/>
          <w:sz w:val="20"/>
        </w:rPr>
        <w:t xml:space="preserve">(hierna te noemen: de "Algemene Voorwaarden") welke zijn gehecht aan de Leningsovereenkomst, en/ of op een nader door partijen overeen te komen wijze. </w:t>
      </w:r>
    </w:p>
    <w:p w14:paraId="0D67E032" w14:textId="34F4474D" w:rsidR="002C79D1" w:rsidRPr="002C79D1" w:rsidRDefault="002C79D1" w:rsidP="00734956">
      <w:pPr>
        <w:tabs>
          <w:tab w:val="left" w:pos="-720"/>
          <w:tab w:val="left" w:pos="0"/>
        </w:tabs>
        <w:suppressAutoHyphens/>
        <w:rPr>
          <w:rFonts w:ascii="Arial" w:hAnsi="Arial"/>
          <w:color w:val="FF0000"/>
          <w:sz w:val="20"/>
          <w:u w:val="single"/>
        </w:rPr>
      </w:pPr>
      <w:r w:rsidRPr="002C79D1">
        <w:rPr>
          <w:rFonts w:ascii="Arial" w:hAnsi="Arial"/>
          <w:color w:val="FF0000"/>
          <w:sz w:val="20"/>
          <w:u w:val="single"/>
        </w:rPr>
        <w:t xml:space="preserve">Rente </w:t>
      </w:r>
    </w:p>
    <w:p w14:paraId="651090BD" w14:textId="4D593B86" w:rsidR="002C79D1" w:rsidRPr="002C79D1" w:rsidRDefault="002C79D1" w:rsidP="1AB2BCF0">
      <w:pPr>
        <w:suppressAutoHyphens/>
        <w:rPr>
          <w:rFonts w:ascii="Arial" w:hAnsi="Arial"/>
          <w:color w:val="FF0000"/>
          <w:sz w:val="20"/>
        </w:rPr>
      </w:pPr>
      <w:r w:rsidRPr="1AB2BCF0">
        <w:rPr>
          <w:rFonts w:ascii="Arial" w:hAnsi="Arial"/>
          <w:color w:val="FF0000"/>
          <w:sz w:val="20"/>
        </w:rPr>
        <w:t xml:space="preserve">De Schuldenaar is rente over de Lening tegen het overeengekomen rentepercentage verschuldigd. De voor het eerst te betalen rente wordt berekend vanaf de datum waarop de geldgever het bedrag van de Lening heeft overgeboekt naar de rekening van de notaris en/ of naar de Bouwdepotrekening tot de laatste dag van de desbetreffende maand. Voor iedere volgende maand wordt de door de Schuldenaar te betalen rente berekend over het Uitstaande Bedrag per het einde van de daaraan voorafgaande maand. </w:t>
      </w:r>
    </w:p>
    <w:p w14:paraId="478D93CD" w14:textId="1A602CCB" w:rsidR="002C79D1" w:rsidRPr="002C79D1" w:rsidRDefault="002C79D1" w:rsidP="00734956">
      <w:pPr>
        <w:tabs>
          <w:tab w:val="left" w:pos="-720"/>
          <w:tab w:val="left" w:pos="0"/>
        </w:tabs>
        <w:suppressAutoHyphens/>
        <w:rPr>
          <w:rFonts w:ascii="Arial" w:hAnsi="Arial"/>
          <w:color w:val="FF0000"/>
          <w:sz w:val="20"/>
          <w:u w:val="single"/>
        </w:rPr>
      </w:pPr>
      <w:r w:rsidRPr="002C79D1">
        <w:rPr>
          <w:rFonts w:ascii="Arial" w:hAnsi="Arial"/>
          <w:color w:val="FF0000"/>
          <w:sz w:val="20"/>
          <w:u w:val="single"/>
        </w:rPr>
        <w:t xml:space="preserve">Algemene Voorwaarden </w:t>
      </w:r>
    </w:p>
    <w:p w14:paraId="1D6C03F4" w14:textId="77777777" w:rsidR="002C79D1" w:rsidRPr="002C79D1" w:rsidRDefault="002C79D1" w:rsidP="00734956">
      <w:pPr>
        <w:tabs>
          <w:tab w:val="left" w:pos="-720"/>
          <w:tab w:val="left" w:pos="0"/>
        </w:tabs>
        <w:suppressAutoHyphens/>
        <w:rPr>
          <w:rFonts w:ascii="Arial" w:hAnsi="Arial"/>
          <w:color w:val="FF0000"/>
          <w:sz w:val="20"/>
        </w:rPr>
      </w:pPr>
      <w:r w:rsidRPr="002C79D1">
        <w:rPr>
          <w:rFonts w:ascii="Arial" w:hAnsi="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3E0715F" w14:textId="76A316B9" w:rsidR="002C79D1" w:rsidRPr="002C79D1" w:rsidRDefault="002C79D1" w:rsidP="00734956">
      <w:pPr>
        <w:tabs>
          <w:tab w:val="left" w:pos="-720"/>
          <w:tab w:val="left" w:pos="0"/>
        </w:tabs>
        <w:suppressAutoHyphens/>
        <w:rPr>
          <w:rFonts w:ascii="Arial" w:hAnsi="Arial"/>
          <w:color w:val="FF0000"/>
          <w:sz w:val="20"/>
          <w:u w:val="single"/>
        </w:rPr>
      </w:pPr>
      <w:r w:rsidRPr="002C79D1">
        <w:rPr>
          <w:rFonts w:ascii="Arial" w:hAnsi="Arial"/>
          <w:color w:val="FF0000"/>
          <w:sz w:val="20"/>
          <w:u w:val="single"/>
        </w:rPr>
        <w:lastRenderedPageBreak/>
        <w:t xml:space="preserve">Begrippen </w:t>
      </w:r>
    </w:p>
    <w:p w14:paraId="646A1929" w14:textId="77777777" w:rsidR="002C79D1" w:rsidRPr="002C79D1" w:rsidRDefault="002C79D1" w:rsidP="00734956">
      <w:pPr>
        <w:tabs>
          <w:tab w:val="left" w:pos="-720"/>
          <w:tab w:val="left" w:pos="0"/>
        </w:tabs>
        <w:suppressAutoHyphens/>
        <w:rPr>
          <w:rFonts w:ascii="Arial" w:hAnsi="Arial"/>
          <w:color w:val="FF0000"/>
          <w:sz w:val="20"/>
        </w:rPr>
      </w:pPr>
      <w:r w:rsidRPr="002C79D1">
        <w:rPr>
          <w:rFonts w:ascii="Arial" w:hAnsi="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5281A0C8" w14:textId="02BEB68A" w:rsidR="002C79D1" w:rsidRPr="002C79D1" w:rsidRDefault="002C79D1" w:rsidP="00734956">
      <w:pPr>
        <w:tabs>
          <w:tab w:val="left" w:pos="-720"/>
          <w:tab w:val="left" w:pos="0"/>
        </w:tabs>
        <w:suppressAutoHyphens/>
        <w:rPr>
          <w:rFonts w:ascii="Arial" w:hAnsi="Arial"/>
          <w:color w:val="FF0000"/>
          <w:sz w:val="20"/>
        </w:rPr>
      </w:pPr>
      <w:r w:rsidRPr="002C79D1">
        <w:rPr>
          <w:rFonts w:ascii="Arial" w:hAnsi="Arial"/>
          <w:color w:val="FF0000"/>
          <w:sz w:val="20"/>
        </w:rPr>
        <w:t xml:space="preserve">Onder het begrip "Schuld" wordt in deze akte verstaan: de schulden en verplichtingen tot zekerheid voor de betaling waarvan de Schuldenaar blijkens deze akte aan de geldgever het recht van hypotheek op het in deze akte genoemde Onderpand verleent of behoort te verlenen. </w:t>
      </w:r>
    </w:p>
    <w:p w14:paraId="5201F6FD" w14:textId="77777777" w:rsidR="002C79D1" w:rsidRPr="002C79D1" w:rsidRDefault="002C79D1" w:rsidP="00734956">
      <w:pPr>
        <w:tabs>
          <w:tab w:val="left" w:pos="-720"/>
          <w:tab w:val="left" w:pos="0"/>
        </w:tabs>
        <w:suppressAutoHyphens/>
        <w:rPr>
          <w:rFonts w:ascii="Arial" w:hAnsi="Arial"/>
          <w:color w:val="800080"/>
          <w:sz w:val="20"/>
          <w:u w:val="single"/>
        </w:rPr>
      </w:pPr>
      <w:r w:rsidRPr="002C79D1">
        <w:rPr>
          <w:rFonts w:ascii="Arial" w:hAnsi="Arial"/>
          <w:color w:val="800080"/>
          <w:sz w:val="20"/>
          <w:u w:val="single"/>
        </w:rPr>
        <w:t>SVn Starterslening</w:t>
      </w:r>
    </w:p>
    <w:p w14:paraId="306D3C0D" w14:textId="77777777" w:rsidR="002C79D1" w:rsidRPr="002C79D1" w:rsidRDefault="002C79D1" w:rsidP="00734956">
      <w:pPr>
        <w:tabs>
          <w:tab w:val="left" w:pos="-720"/>
          <w:tab w:val="left" w:pos="0"/>
        </w:tabs>
        <w:suppressAutoHyphens/>
        <w:rPr>
          <w:rFonts w:ascii="Arial" w:hAnsi="Arial"/>
          <w:color w:val="800080"/>
          <w:sz w:val="20"/>
        </w:rPr>
      </w:pPr>
      <w:r w:rsidRPr="002C79D1">
        <w:rPr>
          <w:rFonts w:ascii="Arial" w:hAnsi="Arial"/>
          <w:color w:val="800080"/>
          <w:sz w:val="20"/>
        </w:rPr>
        <w:t>In verband met de door de Stichting Stimuleringsfonds Volkshuisvesting Nederlandse</w:t>
      </w:r>
    </w:p>
    <w:p w14:paraId="69A58707" w14:textId="77777777" w:rsidR="002C79D1" w:rsidRPr="002C79D1" w:rsidRDefault="002C79D1" w:rsidP="00734956">
      <w:pPr>
        <w:tabs>
          <w:tab w:val="left" w:pos="-720"/>
          <w:tab w:val="left" w:pos="0"/>
        </w:tabs>
        <w:suppressAutoHyphens/>
        <w:rPr>
          <w:rFonts w:ascii="Arial" w:hAnsi="Arial"/>
          <w:color w:val="800080"/>
          <w:sz w:val="20"/>
        </w:rPr>
      </w:pPr>
      <w:r w:rsidRPr="002C79D1">
        <w:rPr>
          <w:rFonts w:ascii="Arial" w:hAnsi="Arial"/>
          <w:color w:val="800080"/>
          <w:sz w:val="20"/>
        </w:rPr>
        <w:t>Gemeenten (SVn) te verstrekken Starterslening, heeft de geldgever zich jegens SVn en</w:t>
      </w:r>
    </w:p>
    <w:p w14:paraId="0E39FC40" w14:textId="77777777" w:rsidR="002C79D1" w:rsidRPr="002C79D1" w:rsidRDefault="002C79D1" w:rsidP="00734956">
      <w:pPr>
        <w:tabs>
          <w:tab w:val="left" w:pos="-720"/>
          <w:tab w:val="left" w:pos="0"/>
        </w:tabs>
        <w:suppressAutoHyphens/>
        <w:rPr>
          <w:rFonts w:ascii="Arial" w:hAnsi="Arial"/>
          <w:color w:val="800080"/>
          <w:sz w:val="20"/>
        </w:rPr>
      </w:pPr>
      <w:r w:rsidRPr="002C79D1">
        <w:rPr>
          <w:rFonts w:ascii="Arial" w:hAnsi="Arial"/>
          <w:color w:val="800080"/>
          <w:sz w:val="20"/>
        </w:rPr>
        <w:t>Stichting Waarborgfonds Eigen Woningen (WEW) verplicht, na het ingaan van de lening</w:t>
      </w:r>
    </w:p>
    <w:p w14:paraId="618EDB85" w14:textId="77777777" w:rsidR="002C79D1" w:rsidRPr="002C79D1" w:rsidRDefault="002C79D1" w:rsidP="00734956">
      <w:pPr>
        <w:tabs>
          <w:tab w:val="left" w:pos="-720"/>
          <w:tab w:val="left" w:pos="0"/>
        </w:tabs>
        <w:suppressAutoHyphens/>
        <w:rPr>
          <w:rFonts w:ascii="Arial" w:hAnsi="Arial"/>
          <w:color w:val="800080"/>
          <w:sz w:val="20"/>
        </w:rPr>
      </w:pPr>
      <w:r w:rsidRPr="002C79D1">
        <w:rPr>
          <w:rFonts w:ascii="Arial" w:hAnsi="Arial"/>
          <w:color w:val="800080"/>
          <w:sz w:val="20"/>
        </w:rPr>
        <w:t>geen gelden meer onder verband van de eerste hypotheekstelling ter leen te verstrekken</w:t>
      </w:r>
    </w:p>
    <w:p w14:paraId="408866F7" w14:textId="77777777" w:rsidR="002C79D1" w:rsidRPr="002C79D1" w:rsidRDefault="002C79D1" w:rsidP="00734956">
      <w:pPr>
        <w:tabs>
          <w:tab w:val="left" w:pos="-720"/>
          <w:tab w:val="left" w:pos="0"/>
        </w:tabs>
        <w:suppressAutoHyphens/>
        <w:rPr>
          <w:rFonts w:ascii="Arial" w:hAnsi="Arial"/>
          <w:color w:val="800080"/>
          <w:sz w:val="20"/>
        </w:rPr>
      </w:pPr>
      <w:r w:rsidRPr="002C79D1">
        <w:rPr>
          <w:rFonts w:ascii="Arial" w:hAnsi="Arial"/>
          <w:color w:val="800080"/>
          <w:sz w:val="20"/>
        </w:rPr>
        <w:t>aan de schuldenaar. Tevens heeft de geldgever zich jegens SVn en WEW verplicht reeds</w:t>
      </w:r>
    </w:p>
    <w:p w14:paraId="4BE2EFEA" w14:textId="77777777" w:rsidR="002C79D1" w:rsidRPr="002C79D1" w:rsidRDefault="002C79D1" w:rsidP="00734956">
      <w:pPr>
        <w:tabs>
          <w:tab w:val="left" w:pos="-720"/>
          <w:tab w:val="left" w:pos="0"/>
        </w:tabs>
        <w:suppressAutoHyphens/>
        <w:rPr>
          <w:rFonts w:ascii="Arial" w:hAnsi="Arial"/>
          <w:color w:val="800080"/>
          <w:sz w:val="20"/>
        </w:rPr>
      </w:pPr>
      <w:r w:rsidRPr="002C79D1">
        <w:rPr>
          <w:rFonts w:ascii="Arial" w:hAnsi="Arial"/>
          <w:color w:val="800080"/>
          <w:sz w:val="20"/>
        </w:rPr>
        <w:t>afgeloste bedragen op de lening, onder verband van de eerste hypotheekstelling, niet</w:t>
      </w:r>
    </w:p>
    <w:p w14:paraId="5C1ACA35" w14:textId="77777777" w:rsidR="002C79D1" w:rsidRPr="002C79D1" w:rsidRDefault="002C79D1" w:rsidP="00734956">
      <w:pPr>
        <w:tabs>
          <w:tab w:val="left" w:pos="-720"/>
          <w:tab w:val="left" w:pos="0"/>
        </w:tabs>
        <w:suppressAutoHyphens/>
        <w:rPr>
          <w:rFonts w:ascii="Arial" w:hAnsi="Arial"/>
          <w:color w:val="800080"/>
          <w:sz w:val="20"/>
        </w:rPr>
      </w:pPr>
      <w:r w:rsidRPr="002C79D1">
        <w:rPr>
          <w:rFonts w:ascii="Arial" w:hAnsi="Arial"/>
          <w:color w:val="800080"/>
          <w:sz w:val="20"/>
        </w:rPr>
        <w:t>opnieuw te laten opnemen door de schuldenaar. Voormelde verplichtingen rusten op de geldgever uitsluitend zolang de bij SVn aangegane Starterslening niet volledig is afgelost.</w:t>
      </w:r>
    </w:p>
    <w:p w14:paraId="068AD47E" w14:textId="15B936CD" w:rsidR="001C3421" w:rsidRPr="00DD5C43" w:rsidRDefault="000800E7" w:rsidP="00734956">
      <w:pPr>
        <w:tabs>
          <w:tab w:val="left" w:pos="-720"/>
          <w:tab w:val="left" w:pos="0"/>
        </w:tabs>
        <w:suppressAutoHyphens/>
        <w:rPr>
          <w:rFonts w:ascii="Arial" w:hAnsi="Arial"/>
          <w:color w:val="FF0000"/>
          <w:sz w:val="20"/>
          <w:u w:val="single"/>
        </w:rPr>
      </w:pPr>
      <w:r w:rsidRPr="00DD5C43">
        <w:rPr>
          <w:rFonts w:ascii="Arial" w:hAnsi="Arial"/>
          <w:color w:val="FF0000"/>
          <w:sz w:val="20"/>
          <w:u w:val="single"/>
        </w:rPr>
        <w:t>HYPOTHEEK</w:t>
      </w:r>
      <w:r w:rsidR="002628FC" w:rsidRPr="00DD5C43">
        <w:rPr>
          <w:rFonts w:ascii="Arial" w:hAnsi="Arial"/>
          <w:color w:val="FF0000"/>
          <w:sz w:val="20"/>
          <w:u w:val="single"/>
        </w:rPr>
        <w:t>RECHT</w:t>
      </w:r>
    </w:p>
    <w:p w14:paraId="3F1AFC27" w14:textId="77777777" w:rsidR="00FB1B45" w:rsidRPr="00FB1B45" w:rsidRDefault="00FB1B45" w:rsidP="00FB1B45">
      <w:pPr>
        <w:tabs>
          <w:tab w:val="left" w:pos="-720"/>
        </w:tabs>
        <w:suppressAutoHyphens/>
        <w:rPr>
          <w:rFonts w:ascii="Arial" w:hAnsi="Arial" w:cs="Arial"/>
          <w:color w:val="FF0000"/>
          <w:sz w:val="20"/>
        </w:rPr>
      </w:pPr>
      <w:r w:rsidRPr="00FB1B45">
        <w:rPr>
          <w:rFonts w:ascii="Arial" w:hAnsi="Arial" w:cs="Arial"/>
          <w:color w:val="FF0000"/>
          <w:sz w:val="20"/>
        </w:rPr>
        <w:t xml:space="preserve">Tot zekerheid voor: </w:t>
      </w:r>
    </w:p>
    <w:p w14:paraId="1BFF917A" w14:textId="199FC5D9" w:rsidR="008B6F2B" w:rsidRPr="008B6F2B" w:rsidRDefault="00750293" w:rsidP="00417894">
      <w:pPr>
        <w:tabs>
          <w:tab w:val="left" w:pos="-720"/>
        </w:tabs>
        <w:suppressAutoHyphens/>
        <w:ind w:left="426" w:hanging="426"/>
        <w:rPr>
          <w:rFonts w:ascii="Arial" w:hAnsi="Arial" w:cs="Arial"/>
          <w:snapToGrid w:val="0"/>
          <w:color w:val="FF0000"/>
          <w:sz w:val="20"/>
        </w:rPr>
      </w:pPr>
      <w:r>
        <w:rPr>
          <w:rFonts w:ascii="Arial" w:hAnsi="Arial" w:cs="Arial"/>
          <w:color w:val="FF0000"/>
          <w:sz w:val="20"/>
        </w:rPr>
        <w:t xml:space="preserve">a. </w:t>
      </w:r>
      <w:r>
        <w:rPr>
          <w:rFonts w:ascii="Arial" w:hAnsi="Arial" w:cs="Arial"/>
          <w:color w:val="FF0000"/>
          <w:sz w:val="20"/>
        </w:rPr>
        <w:tab/>
      </w:r>
      <w:r w:rsidR="000800E7" w:rsidRPr="000800E7">
        <w:rPr>
          <w:rFonts w:ascii="Arial" w:hAnsi="Arial" w:cs="Arial"/>
          <w:color w:val="FF0000"/>
          <w:sz w:val="20"/>
        </w:rPr>
        <w:t>de terugbetaling van</w:t>
      </w:r>
      <w:r w:rsidR="00C03354">
        <w:rPr>
          <w:rFonts w:ascii="Arial" w:hAnsi="Arial" w:cs="Arial"/>
          <w:color w:val="FF0000"/>
          <w:sz w:val="20"/>
        </w:rPr>
        <w:t xml:space="preserve"> de hoofd</w:t>
      </w:r>
      <w:r w:rsidR="005831AE">
        <w:rPr>
          <w:rFonts w:ascii="Arial" w:hAnsi="Arial" w:cs="Arial"/>
          <w:color w:val="FF0000"/>
          <w:sz w:val="20"/>
        </w:rPr>
        <w:t>som van de Lening</w:t>
      </w:r>
      <w:r w:rsidR="00AE74C5" w:rsidRPr="00AE74C5">
        <w:rPr>
          <w:rFonts w:ascii="Arial" w:hAnsi="Arial" w:cs="Arial"/>
          <w:snapToGrid w:val="0"/>
          <w:sz w:val="20"/>
        </w:rPr>
        <w:t xml:space="preserve"> </w:t>
      </w:r>
      <w:r w:rsidR="00AE74C5">
        <w:rPr>
          <w:rFonts w:ascii="Arial" w:hAnsi="Arial" w:cs="Arial"/>
          <w:snapToGrid w:val="0"/>
          <w:sz w:val="20"/>
        </w:rPr>
        <w:fldChar w:fldCharType="begin"/>
      </w:r>
      <w:r w:rsidR="00AE74C5">
        <w:rPr>
          <w:rFonts w:ascii="Arial" w:hAnsi="Arial" w:cs="Arial"/>
          <w:snapToGrid w:val="0"/>
          <w:sz w:val="20"/>
        </w:rPr>
        <w:instrText>MacroButton Nomacro §</w:instrText>
      </w:r>
      <w:r w:rsidR="00AE74C5">
        <w:rPr>
          <w:rFonts w:ascii="Arial" w:hAnsi="Arial" w:cs="Arial"/>
          <w:snapToGrid w:val="0"/>
          <w:sz w:val="20"/>
        </w:rPr>
        <w:fldChar w:fldCharType="end"/>
      </w:r>
      <w:r w:rsidR="00B26F89">
        <w:rPr>
          <w:rFonts w:ascii="Arial" w:hAnsi="Arial" w:cs="Arial"/>
          <w:snapToGrid w:val="0"/>
          <w:sz w:val="20"/>
        </w:rPr>
        <w:t>lening</w:t>
      </w:r>
      <w:r w:rsidR="00AE74C5">
        <w:rPr>
          <w:rFonts w:ascii="Arial" w:hAnsi="Arial" w:cs="Arial"/>
          <w:snapToGrid w:val="0"/>
          <w:sz w:val="20"/>
        </w:rPr>
        <w:t>bedrag voluit in letters (</w:t>
      </w:r>
      <w:r w:rsidR="00B26F89">
        <w:rPr>
          <w:rFonts w:ascii="Arial" w:hAnsi="Arial" w:cs="Arial"/>
          <w:snapToGrid w:val="0"/>
          <w:sz w:val="20"/>
        </w:rPr>
        <w:t>lening</w:t>
      </w:r>
      <w:r w:rsidR="00AE74C5">
        <w:rPr>
          <w:rFonts w:ascii="Arial" w:hAnsi="Arial" w:cs="Arial"/>
          <w:snapToGrid w:val="0"/>
          <w:sz w:val="20"/>
        </w:rPr>
        <w:t>bedrag in cijfers)</w:t>
      </w:r>
      <w:r w:rsidR="00AE74C5">
        <w:rPr>
          <w:rFonts w:ascii="Arial" w:hAnsi="Arial" w:cs="Arial"/>
          <w:snapToGrid w:val="0"/>
          <w:sz w:val="20"/>
        </w:rPr>
        <w:fldChar w:fldCharType="begin"/>
      </w:r>
      <w:r w:rsidR="00AE74C5">
        <w:rPr>
          <w:rFonts w:ascii="Arial" w:hAnsi="Arial" w:cs="Arial"/>
          <w:snapToGrid w:val="0"/>
          <w:sz w:val="20"/>
        </w:rPr>
        <w:instrText>MacroButton Nomacro §</w:instrText>
      </w:r>
      <w:r w:rsidR="00AE74C5">
        <w:rPr>
          <w:rFonts w:ascii="Arial" w:hAnsi="Arial" w:cs="Arial"/>
          <w:snapToGrid w:val="0"/>
          <w:sz w:val="20"/>
        </w:rPr>
        <w:fldChar w:fldCharType="end"/>
      </w:r>
      <w:r w:rsidR="00962640">
        <w:rPr>
          <w:rFonts w:ascii="Arial" w:hAnsi="Arial" w:cs="Arial"/>
          <w:snapToGrid w:val="0"/>
          <w:color w:val="FF0000"/>
          <w:sz w:val="20"/>
        </w:rPr>
        <w:t xml:space="preserve"> (</w:t>
      </w:r>
      <w:r w:rsidR="00962640" w:rsidRPr="00962640">
        <w:rPr>
          <w:rFonts w:ascii="Arial" w:hAnsi="Arial" w:cs="Arial"/>
          <w:snapToGrid w:val="0"/>
          <w:color w:val="FF0000"/>
          <w:sz w:val="20"/>
        </w:rPr>
        <w:t>daaronder begrepen de eventueel aan de Schuldenaar terugbetaalde aflossingsbedragen) en voorts de betaling van al hetgeen de Schuldenaar nu of op enig tijdstip in de toekomst al dan niet opeisbaar, voorwaardelijk of onder tijdsbepaling aan de geldgever verschuldigd is of zal worden uit hoofde van de Leningsovereenkomst, deze akte, de Algemene Voorwaarden, eerdere met betrekking tot het hierna te noemen Onderpand verstrekte geldleningen, dan wel uit welke hoofde dan ook, tot een bedrag</w:t>
      </w:r>
      <w:r w:rsidR="00962640">
        <w:rPr>
          <w:rFonts w:ascii="Arial" w:hAnsi="Arial" w:cs="Arial"/>
          <w:snapToGrid w:val="0"/>
          <w:color w:val="FF0000"/>
          <w:sz w:val="20"/>
        </w:rPr>
        <w:t xml:space="preserve"> van</w:t>
      </w:r>
      <w:r w:rsidR="00AC25A7">
        <w:rPr>
          <w:rFonts w:ascii="Arial" w:hAnsi="Arial" w:cs="Arial"/>
          <w:snapToGrid w:val="0"/>
          <w:color w:val="FF0000"/>
          <w:sz w:val="20"/>
        </w:rPr>
        <w:t xml:space="preserve"> </w:t>
      </w:r>
      <w:r w:rsidR="00AC25A7">
        <w:rPr>
          <w:rFonts w:ascii="Arial" w:hAnsi="Arial" w:cs="Arial"/>
          <w:snapToGrid w:val="0"/>
          <w:sz w:val="20"/>
        </w:rPr>
        <w:fldChar w:fldCharType="begin"/>
      </w:r>
      <w:r w:rsidR="00AC25A7">
        <w:rPr>
          <w:rFonts w:ascii="Arial" w:hAnsi="Arial" w:cs="Arial"/>
          <w:snapToGrid w:val="0"/>
          <w:sz w:val="20"/>
        </w:rPr>
        <w:instrText>MacroButton Nomacro §</w:instrText>
      </w:r>
      <w:r w:rsidR="00AC25A7">
        <w:rPr>
          <w:rFonts w:ascii="Arial" w:hAnsi="Arial" w:cs="Arial"/>
          <w:snapToGrid w:val="0"/>
          <w:sz w:val="20"/>
        </w:rPr>
        <w:fldChar w:fldCharType="end"/>
      </w:r>
      <w:r w:rsidR="00AC25A7">
        <w:rPr>
          <w:rFonts w:ascii="Arial" w:hAnsi="Arial" w:cs="Arial"/>
          <w:snapToGrid w:val="0"/>
          <w:sz w:val="20"/>
        </w:rPr>
        <w:t>hypotheekbedrag voluit in letters (hypotheekbedrag in cijfers)</w:t>
      </w:r>
      <w:r w:rsidR="00AC25A7">
        <w:rPr>
          <w:rFonts w:ascii="Arial" w:hAnsi="Arial" w:cs="Arial"/>
          <w:snapToGrid w:val="0"/>
          <w:sz w:val="20"/>
        </w:rPr>
        <w:fldChar w:fldCharType="begin"/>
      </w:r>
      <w:r w:rsidR="00AC25A7">
        <w:rPr>
          <w:rFonts w:ascii="Arial" w:hAnsi="Arial" w:cs="Arial"/>
          <w:snapToGrid w:val="0"/>
          <w:sz w:val="20"/>
        </w:rPr>
        <w:instrText>MacroButton Nomacro §</w:instrText>
      </w:r>
      <w:r w:rsidR="00AC25A7">
        <w:rPr>
          <w:rFonts w:ascii="Arial" w:hAnsi="Arial" w:cs="Arial"/>
          <w:snapToGrid w:val="0"/>
          <w:sz w:val="20"/>
        </w:rPr>
        <w:fldChar w:fldCharType="end"/>
      </w:r>
      <w:r w:rsidR="008B6F2B" w:rsidRPr="008B6F2B">
        <w:rPr>
          <w:rFonts w:ascii="Arial" w:hAnsi="Arial" w:cs="Arial"/>
          <w:snapToGrid w:val="0"/>
          <w:color w:val="FF0000"/>
          <w:sz w:val="20"/>
        </w:rPr>
        <w:t xml:space="preserve">, en </w:t>
      </w:r>
    </w:p>
    <w:p w14:paraId="6D944C5D" w14:textId="77777777" w:rsidR="00F40DF3" w:rsidRDefault="008B6F2B" w:rsidP="00B976CA">
      <w:pPr>
        <w:tabs>
          <w:tab w:val="left" w:pos="-720"/>
        </w:tabs>
        <w:suppressAutoHyphens/>
        <w:ind w:left="426" w:hanging="426"/>
        <w:rPr>
          <w:rFonts w:ascii="Arial" w:hAnsi="Arial" w:cs="Arial"/>
          <w:snapToGrid w:val="0"/>
          <w:color w:val="FF0000"/>
          <w:sz w:val="20"/>
        </w:rPr>
      </w:pPr>
      <w:r w:rsidRPr="008B6F2B">
        <w:rPr>
          <w:rFonts w:ascii="Arial" w:hAnsi="Arial" w:cs="Arial"/>
          <w:snapToGrid w:val="0"/>
          <w:color w:val="FF0000"/>
          <w:sz w:val="20"/>
        </w:rPr>
        <w:t>b.</w:t>
      </w:r>
      <w:r w:rsidR="00750293">
        <w:rPr>
          <w:rFonts w:ascii="Arial" w:hAnsi="Arial" w:cs="Arial"/>
          <w:snapToGrid w:val="0"/>
          <w:color w:val="FF0000"/>
          <w:sz w:val="20"/>
        </w:rPr>
        <w:t xml:space="preserve"> </w:t>
      </w:r>
      <w:r w:rsidR="00750293">
        <w:rPr>
          <w:rFonts w:ascii="Arial" w:hAnsi="Arial" w:cs="Arial"/>
          <w:snapToGrid w:val="0"/>
          <w:color w:val="FF0000"/>
          <w:sz w:val="20"/>
        </w:rPr>
        <w:tab/>
      </w:r>
      <w:r w:rsidRPr="008B6F2B">
        <w:rPr>
          <w:rFonts w:ascii="Arial" w:hAnsi="Arial" w:cs="Arial"/>
          <w:snapToGrid w:val="0"/>
          <w:color w:val="FF0000"/>
          <w:sz w:val="20"/>
        </w:rPr>
        <w:t>de betaling van de rente (inclusief overeen te komen verhogingen), vertragingsrente, kosten, schadevergoedingen en/of andere vergoedingen nu of in de toekomst aan de geldgever verschuldigd uit hoofde van de Leningsovereenkomst en de betaling van al hetgeen de geldgever overigens uit hoofde van de Leningsovereenkomst, deze akte of de Algemene Voorwaarden van de Schuldenaar te vorderen mocht hebben, welke in deze paragraaf b bedoelde bedragen gezamenlijk worden begroot op een bedrag</w:t>
      </w:r>
      <w:r w:rsidR="00EE2EC6">
        <w:rPr>
          <w:rFonts w:ascii="Arial" w:hAnsi="Arial" w:cs="Arial"/>
          <w:snapToGrid w:val="0"/>
          <w:color w:val="FF0000"/>
          <w:sz w:val="20"/>
        </w:rPr>
        <w:t xml:space="preserve"> van </w:t>
      </w:r>
      <w:r w:rsidR="00AE74C5">
        <w:rPr>
          <w:rFonts w:ascii="Arial" w:hAnsi="Arial" w:cs="Arial"/>
          <w:snapToGrid w:val="0"/>
          <w:sz w:val="20"/>
        </w:rPr>
        <w:fldChar w:fldCharType="begin"/>
      </w:r>
      <w:r w:rsidR="00AE74C5">
        <w:rPr>
          <w:rFonts w:ascii="Arial" w:hAnsi="Arial" w:cs="Arial"/>
          <w:snapToGrid w:val="0"/>
          <w:sz w:val="20"/>
        </w:rPr>
        <w:instrText>MacroButton Nomacro §</w:instrText>
      </w:r>
      <w:r w:rsidR="00AE74C5">
        <w:rPr>
          <w:rFonts w:ascii="Arial" w:hAnsi="Arial" w:cs="Arial"/>
          <w:snapToGrid w:val="0"/>
          <w:sz w:val="20"/>
        </w:rPr>
        <w:fldChar w:fldCharType="end"/>
      </w:r>
      <w:r w:rsidR="00AE74C5">
        <w:rPr>
          <w:rFonts w:ascii="Arial" w:hAnsi="Arial" w:cs="Arial"/>
          <w:snapToGrid w:val="0"/>
          <w:sz w:val="20"/>
        </w:rPr>
        <w:t>40% van hypotheekbedrag voluit in letters (40% van hypotheekbedrag in cijfers)</w:t>
      </w:r>
      <w:r w:rsidR="00AE74C5">
        <w:rPr>
          <w:rFonts w:ascii="Arial" w:hAnsi="Arial" w:cs="Arial"/>
          <w:snapToGrid w:val="0"/>
          <w:sz w:val="20"/>
        </w:rPr>
        <w:fldChar w:fldCharType="begin"/>
      </w:r>
      <w:r w:rsidR="00AE74C5">
        <w:rPr>
          <w:rFonts w:ascii="Arial" w:hAnsi="Arial" w:cs="Arial"/>
          <w:snapToGrid w:val="0"/>
          <w:sz w:val="20"/>
        </w:rPr>
        <w:instrText>MacroButton Nomacro §</w:instrText>
      </w:r>
      <w:r w:rsidR="00AE74C5">
        <w:rPr>
          <w:rFonts w:ascii="Arial" w:hAnsi="Arial" w:cs="Arial"/>
          <w:snapToGrid w:val="0"/>
          <w:sz w:val="20"/>
        </w:rPr>
        <w:fldChar w:fldCharType="end"/>
      </w:r>
      <w:r w:rsidR="00AE74C5" w:rsidRPr="00E9791C">
        <w:rPr>
          <w:rFonts w:ascii="Arial" w:hAnsi="Arial" w:cs="Arial"/>
          <w:snapToGrid w:val="0"/>
          <w:color w:val="FF0000"/>
          <w:sz w:val="20"/>
        </w:rPr>
        <w:t>,</w:t>
      </w:r>
      <w:r w:rsidR="00E9791C">
        <w:rPr>
          <w:rFonts w:ascii="Arial" w:hAnsi="Arial" w:cs="Arial"/>
          <w:snapToGrid w:val="0"/>
          <w:color w:val="FF0000"/>
          <w:sz w:val="20"/>
        </w:rPr>
        <w:t xml:space="preserve"> zijnde veertig procent (40%) van het hiervoor genoemde bedrag</w:t>
      </w:r>
      <w:r w:rsidR="00DD110D">
        <w:rPr>
          <w:rFonts w:ascii="Arial" w:hAnsi="Arial" w:cs="Arial"/>
          <w:snapToGrid w:val="0"/>
          <w:color w:val="FF0000"/>
          <w:sz w:val="20"/>
        </w:rPr>
        <w:t xml:space="preserve">; </w:t>
      </w:r>
    </w:p>
    <w:p w14:paraId="17068F70" w14:textId="7F798D18" w:rsidR="00E9791C" w:rsidRDefault="00E9791C" w:rsidP="00734956">
      <w:pPr>
        <w:tabs>
          <w:tab w:val="left" w:pos="-720"/>
        </w:tabs>
        <w:suppressAutoHyphens/>
        <w:rPr>
          <w:rFonts w:ascii="Arial" w:hAnsi="Arial" w:cs="Arial"/>
          <w:snapToGrid w:val="0"/>
          <w:color w:val="FF0000"/>
          <w:sz w:val="20"/>
        </w:rPr>
      </w:pPr>
      <w:r>
        <w:rPr>
          <w:rFonts w:ascii="Arial" w:hAnsi="Arial" w:cs="Arial"/>
          <w:snapToGrid w:val="0"/>
          <w:color w:val="FF0000"/>
          <w:sz w:val="20"/>
        </w:rPr>
        <w:t xml:space="preserve">derhalve tot een totaalbedrag ad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140% van hypotheekbedrag voluit in letters (140% van hypotheekbedrag in cijfers)</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ins w:id="4" w:author="Groot, Karina de" w:date="2023-04-19T11:08:00Z">
        <w:r w:rsidR="006C09C4">
          <w:rPr>
            <w:rFonts w:ascii="Arial" w:hAnsi="Arial" w:cs="Arial"/>
            <w:snapToGrid w:val="0"/>
            <w:color w:val="FF0000"/>
            <w:sz w:val="20"/>
          </w:rPr>
          <w:t xml:space="preserve">, </w:t>
        </w:r>
      </w:ins>
      <w:del w:id="5" w:author="Groot, Karina de" w:date="2023-04-19T11:08:00Z">
        <w:r w:rsidR="006C09C4" w:rsidDel="006C09C4">
          <w:rPr>
            <w:rFonts w:ascii="Arial" w:hAnsi="Arial" w:cs="Arial"/>
            <w:snapToGrid w:val="0"/>
            <w:color w:val="FF0000"/>
            <w:sz w:val="20"/>
          </w:rPr>
          <w:delText xml:space="preserve"> </w:delText>
        </w:r>
      </w:del>
      <w:r w:rsidR="003A3DD4">
        <w:rPr>
          <w:rFonts w:ascii="Arial" w:hAnsi="Arial" w:cs="Arial"/>
          <w:snapToGrid w:val="0"/>
          <w:color w:val="FF0000"/>
          <w:sz w:val="20"/>
        </w:rPr>
        <w:t>verleent de Hypotheekgever bij deze aan de geld</w:t>
      </w:r>
      <w:r w:rsidR="0045131B">
        <w:rPr>
          <w:rFonts w:ascii="Arial" w:hAnsi="Arial" w:cs="Arial"/>
          <w:snapToGrid w:val="0"/>
          <w:color w:val="FF0000"/>
          <w:sz w:val="20"/>
        </w:rPr>
        <w:t>gev</w:t>
      </w:r>
      <w:r w:rsidR="003A3DD4">
        <w:rPr>
          <w:rFonts w:ascii="Arial" w:hAnsi="Arial" w:cs="Arial"/>
          <w:snapToGrid w:val="0"/>
          <w:color w:val="FF0000"/>
          <w:sz w:val="20"/>
        </w:rPr>
        <w:t>er die van de Hypotheekgeve</w:t>
      </w:r>
      <w:r w:rsidR="0045131B">
        <w:rPr>
          <w:rFonts w:ascii="Arial" w:hAnsi="Arial" w:cs="Arial"/>
          <w:snapToGrid w:val="0"/>
          <w:color w:val="FF0000"/>
          <w:sz w:val="20"/>
        </w:rPr>
        <w:t xml:space="preserve">r aanvaardt, het recht van </w:t>
      </w:r>
      <w:r w:rsidR="005C29B6">
        <w:rPr>
          <w:rFonts w:ascii="Arial" w:hAnsi="Arial" w:cs="Arial"/>
          <w:snapToGrid w:val="0"/>
          <w:sz w:val="20"/>
        </w:rPr>
        <w:fldChar w:fldCharType="begin"/>
      </w:r>
      <w:r w:rsidR="005C29B6">
        <w:rPr>
          <w:rFonts w:ascii="Arial" w:hAnsi="Arial" w:cs="Arial"/>
          <w:snapToGrid w:val="0"/>
          <w:sz w:val="20"/>
        </w:rPr>
        <w:instrText>MacroButton Nomacro §</w:instrText>
      </w:r>
      <w:r w:rsidR="005C29B6">
        <w:rPr>
          <w:rFonts w:ascii="Arial" w:hAnsi="Arial" w:cs="Arial"/>
          <w:snapToGrid w:val="0"/>
          <w:sz w:val="20"/>
        </w:rPr>
        <w:fldChar w:fldCharType="end"/>
      </w:r>
      <w:r w:rsidR="005C29B6">
        <w:rPr>
          <w:rFonts w:ascii="Arial" w:hAnsi="Arial" w:cs="Arial"/>
          <w:snapToGrid w:val="0"/>
          <w:sz w:val="20"/>
        </w:rPr>
        <w:t>telwoord</w:t>
      </w:r>
      <w:r w:rsidR="005C29B6">
        <w:rPr>
          <w:rFonts w:ascii="Arial" w:hAnsi="Arial" w:cs="Arial"/>
          <w:snapToGrid w:val="0"/>
          <w:sz w:val="20"/>
        </w:rPr>
        <w:fldChar w:fldCharType="begin"/>
      </w:r>
      <w:r w:rsidR="005C29B6">
        <w:rPr>
          <w:rFonts w:ascii="Arial" w:hAnsi="Arial" w:cs="Arial"/>
          <w:snapToGrid w:val="0"/>
          <w:sz w:val="20"/>
        </w:rPr>
        <w:instrText>MacroButton Nomacro §</w:instrText>
      </w:r>
      <w:r w:rsidR="005C29B6">
        <w:rPr>
          <w:rFonts w:ascii="Arial" w:hAnsi="Arial" w:cs="Arial"/>
          <w:snapToGrid w:val="0"/>
          <w:sz w:val="20"/>
        </w:rPr>
        <w:fldChar w:fldCharType="end"/>
      </w:r>
      <w:r w:rsidR="005C29B6">
        <w:rPr>
          <w:rFonts w:ascii="Arial" w:hAnsi="Arial" w:cs="Arial"/>
          <w:snapToGrid w:val="0"/>
          <w:sz w:val="20"/>
        </w:rPr>
        <w:t xml:space="preserve"> </w:t>
      </w:r>
      <w:r w:rsidR="00AE4DDA">
        <w:rPr>
          <w:rFonts w:ascii="Arial" w:hAnsi="Arial" w:cs="Arial"/>
          <w:snapToGrid w:val="0"/>
          <w:color w:val="FF0000"/>
          <w:sz w:val="20"/>
        </w:rPr>
        <w:t>hypotheek o</w:t>
      </w:r>
      <w:r w:rsidR="00AE4DDA" w:rsidRPr="00AE4DDA">
        <w:rPr>
          <w:rFonts w:ascii="Arial" w:hAnsi="Arial" w:cs="Arial"/>
          <w:snapToGrid w:val="0"/>
          <w:color w:val="FF0000"/>
          <w:sz w:val="20"/>
        </w:rPr>
        <w:t>p het hierna te omschrijven registergoed (hierna te noemen het "Onderpand"):</w:t>
      </w:r>
      <w:r w:rsidR="00FF3622" w:rsidRPr="00FF3622">
        <w:rPr>
          <w:rFonts w:asciiTheme="minorHAnsi" w:eastAsiaTheme="minorHAnsi" w:hAnsiTheme="minorHAnsi" w:cstheme="minorBidi"/>
          <w:sz w:val="22"/>
          <w:szCs w:val="22"/>
          <w:lang w:eastAsia="en-US"/>
        </w:rPr>
        <w:t xml:space="preserve"> </w:t>
      </w:r>
    </w:p>
    <w:p w14:paraId="71B96EDC" w14:textId="77777777" w:rsidR="00E9791C" w:rsidRDefault="00E9791C" w:rsidP="00734956">
      <w:pPr>
        <w:tabs>
          <w:tab w:val="left" w:pos="-720"/>
        </w:tabs>
        <w:suppressAutoHyphens/>
        <w:rPr>
          <w:rFonts w:ascii="Arial" w:hAnsi="Arial" w:cs="Arial"/>
          <w:snapToGrid w:val="0"/>
          <w:color w:val="FF0000"/>
          <w:sz w:val="20"/>
        </w:rPr>
      </w:pPr>
      <w:r>
        <w:rPr>
          <w:rFonts w:ascii="Arial" w:hAnsi="Arial" w:cs="Arial"/>
          <w:snapToGrid w:val="0"/>
          <w:color w:val="FF0000"/>
          <w:sz w:val="20"/>
          <w:highlight w:val="yellow"/>
        </w:rPr>
        <w:t>TEKSTBLOK RECHT</w:t>
      </w:r>
      <w:r>
        <w:rPr>
          <w:rFonts w:ascii="Arial" w:hAnsi="Arial" w:cs="Arial"/>
          <w:snapToGrid w:val="0"/>
          <w:color w:val="FF0000"/>
          <w:sz w:val="20"/>
        </w:rPr>
        <w:t xml:space="preserve"> </w:t>
      </w:r>
      <w:r>
        <w:rPr>
          <w:rFonts w:ascii="Arial" w:hAnsi="Arial" w:cs="Arial"/>
          <w:snapToGrid w:val="0"/>
          <w:color w:val="FF0000"/>
          <w:sz w:val="20"/>
          <w:highlight w:val="yellow"/>
        </w:rPr>
        <w:t>TEKSTBLOK REGISTERGOED</w:t>
      </w:r>
      <w:r>
        <w:rPr>
          <w:rFonts w:ascii="Arial" w:hAnsi="Arial" w:cs="Arial"/>
          <w:snapToGrid w:val="0"/>
          <w:color w:val="FF0000"/>
          <w:sz w:val="20"/>
        </w:rPr>
        <w:t xml:space="preserve">. </w:t>
      </w:r>
    </w:p>
    <w:p w14:paraId="4EAE64B2" w14:textId="77777777" w:rsidR="00FF3622" w:rsidRPr="00FF3622" w:rsidRDefault="00FF3622" w:rsidP="00FF3622">
      <w:pPr>
        <w:tabs>
          <w:tab w:val="left" w:pos="-720"/>
        </w:tabs>
        <w:suppressAutoHyphens/>
        <w:rPr>
          <w:rFonts w:ascii="Arial" w:hAnsi="Arial" w:cs="Arial"/>
          <w:snapToGrid w:val="0"/>
          <w:color w:val="FF0000"/>
          <w:sz w:val="20"/>
        </w:rPr>
      </w:pPr>
      <w:r w:rsidRPr="00FF3622">
        <w:rPr>
          <w:rFonts w:ascii="Arial" w:hAnsi="Arial" w:cs="Arial"/>
          <w:snapToGrid w:val="0"/>
          <w:color w:val="FF0000"/>
          <w:sz w:val="20"/>
        </w:rPr>
        <w:t xml:space="preserve">Hierna wordt onder Onderpand tevens verstaan ieder ander registergoed waarop hypothecaire zekerheid is gevestigd ten behoeve van de geldgever in verband met de Lening. </w:t>
      </w:r>
    </w:p>
    <w:p w14:paraId="2044C891" w14:textId="77777777" w:rsidR="00386A96" w:rsidRPr="00386A96" w:rsidRDefault="00386A96" w:rsidP="00386A96">
      <w:pPr>
        <w:tabs>
          <w:tab w:val="left" w:pos="-720"/>
        </w:tabs>
        <w:suppressAutoHyphens/>
        <w:rPr>
          <w:rFonts w:ascii="Arial" w:hAnsi="Arial"/>
          <w:color w:val="FF0000"/>
          <w:sz w:val="20"/>
        </w:rPr>
      </w:pPr>
      <w:r w:rsidRPr="00386A96">
        <w:rPr>
          <w:rFonts w:ascii="Arial" w:hAnsi="Arial"/>
          <w:color w:val="FF0000"/>
          <w:sz w:val="20"/>
        </w:rPr>
        <w:t xml:space="preserve">De Hypotheekgever staat er voorts jegens de geldgever voor in: </w:t>
      </w:r>
    </w:p>
    <w:p w14:paraId="09CF1F12" w14:textId="77777777" w:rsidR="00386A96" w:rsidRPr="00386A96" w:rsidRDefault="00386A96" w:rsidP="0024766E">
      <w:pPr>
        <w:tabs>
          <w:tab w:val="left" w:pos="-720"/>
        </w:tabs>
        <w:suppressAutoHyphens/>
        <w:ind w:left="426" w:hanging="426"/>
        <w:rPr>
          <w:rFonts w:ascii="Arial" w:hAnsi="Arial"/>
          <w:color w:val="FF0000"/>
          <w:sz w:val="20"/>
        </w:rPr>
      </w:pPr>
      <w:r w:rsidRPr="00386A96">
        <w:rPr>
          <w:rFonts w:ascii="Arial" w:hAnsi="Arial"/>
          <w:color w:val="FF0000"/>
          <w:sz w:val="20"/>
        </w:rPr>
        <w:t xml:space="preserve">a. </w:t>
      </w:r>
      <w:r w:rsidRPr="00386A96">
        <w:rPr>
          <w:rFonts w:ascii="Arial" w:hAnsi="Arial"/>
          <w:color w:val="FF0000"/>
          <w:sz w:val="20"/>
        </w:rPr>
        <w:tab/>
        <w:t xml:space="preserve">dat het voormelde Onderpand hem in volle en onbezwaarde eigendom toebehoort, behoudens het (de) eventuele ten behoeve van de geldgever eerder gevestigde hypotheekrecht(en) ten laste van de Hypotheekgever, en dat hij daarover de onvoorwaardelijke beschikking heeft; </w:t>
      </w:r>
    </w:p>
    <w:p w14:paraId="69E7B873" w14:textId="77777777" w:rsidR="00386A96" w:rsidRPr="00386A96" w:rsidRDefault="00386A96" w:rsidP="0024766E">
      <w:pPr>
        <w:tabs>
          <w:tab w:val="left" w:pos="-720"/>
        </w:tabs>
        <w:suppressAutoHyphens/>
        <w:ind w:left="426" w:hanging="426"/>
        <w:rPr>
          <w:rFonts w:ascii="Arial" w:hAnsi="Arial"/>
          <w:color w:val="FF0000"/>
          <w:sz w:val="20"/>
        </w:rPr>
      </w:pPr>
      <w:r w:rsidRPr="00386A96">
        <w:rPr>
          <w:rFonts w:ascii="Arial" w:hAnsi="Arial"/>
          <w:color w:val="FF0000"/>
          <w:sz w:val="20"/>
        </w:rPr>
        <w:t xml:space="preserve">b. </w:t>
      </w:r>
      <w:r w:rsidRPr="00386A96">
        <w:rPr>
          <w:rFonts w:ascii="Arial" w:hAnsi="Arial"/>
          <w:color w:val="FF0000"/>
          <w:sz w:val="20"/>
        </w:rPr>
        <w:tab/>
        <w:t xml:space="preserve">dat het voormelde Onderpand niet is belast met beslagen of met een recht van vruchtgebruik en niet is verhuurd noch anderszins in gebruik of genot is afgestaan aan derden; en </w:t>
      </w:r>
    </w:p>
    <w:p w14:paraId="799BF57B" w14:textId="77777777" w:rsidR="00386A96" w:rsidRPr="00386A96" w:rsidRDefault="00386A96" w:rsidP="0024766E">
      <w:pPr>
        <w:tabs>
          <w:tab w:val="left" w:pos="-720"/>
        </w:tabs>
        <w:suppressAutoHyphens/>
        <w:ind w:left="426" w:hanging="426"/>
        <w:rPr>
          <w:rFonts w:ascii="Arial" w:hAnsi="Arial"/>
          <w:color w:val="FF0000"/>
          <w:sz w:val="20"/>
        </w:rPr>
      </w:pPr>
      <w:r w:rsidRPr="00386A96">
        <w:rPr>
          <w:rFonts w:ascii="Arial" w:hAnsi="Arial"/>
          <w:color w:val="FF0000"/>
          <w:sz w:val="20"/>
        </w:rPr>
        <w:t xml:space="preserve">c. </w:t>
      </w:r>
      <w:r w:rsidRPr="00386A96">
        <w:rPr>
          <w:rFonts w:ascii="Arial" w:hAnsi="Arial"/>
          <w:color w:val="FF0000"/>
          <w:sz w:val="20"/>
        </w:rPr>
        <w:tab/>
        <w:t xml:space="preserve">dat het voormelde Onderpand niet anders met recht van hypotheek is of met een tweede recht van hypotheek zal worden bezwaard dan krachtens deze akte, behoudens het (de) eventuele ten behoeve van de geldgever eerder gevestigde hypotheekrecht(en) ten laste van de Hypotheekgever. </w:t>
      </w:r>
    </w:p>
    <w:p w14:paraId="6F256A7D" w14:textId="34FA071D" w:rsidR="00386A96" w:rsidRPr="00386A96" w:rsidRDefault="00386A96" w:rsidP="00386A96">
      <w:pPr>
        <w:tabs>
          <w:tab w:val="left" w:pos="-720"/>
        </w:tabs>
        <w:suppressAutoHyphens/>
        <w:rPr>
          <w:rFonts w:ascii="Arial" w:hAnsi="Arial"/>
          <w:color w:val="FF0000"/>
          <w:sz w:val="20"/>
        </w:rPr>
      </w:pPr>
      <w:r w:rsidRPr="00386A96">
        <w:rPr>
          <w:rFonts w:ascii="Arial" w:hAnsi="Arial"/>
          <w:color w:val="FF0000"/>
          <w:sz w:val="20"/>
        </w:rPr>
        <w:t>De Hypotheekgever en de geldgever</w:t>
      </w:r>
      <w:r w:rsidR="00A62063">
        <w:rPr>
          <w:rFonts w:ascii="Arial" w:hAnsi="Arial"/>
          <w:color w:val="FF0000"/>
          <w:sz w:val="20"/>
        </w:rPr>
        <w:t xml:space="preserve"> </w:t>
      </w:r>
      <w:r w:rsidRPr="00386A96">
        <w:rPr>
          <w:rFonts w:ascii="Arial" w:hAnsi="Arial"/>
          <w:color w:val="FF0000"/>
          <w:sz w:val="20"/>
        </w:rPr>
        <w:t xml:space="preserve">komen hierbij overeen dat, indien de geldgever(een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08C3EA46" w14:textId="220A3945" w:rsidR="008E22A1" w:rsidRPr="008E22A1" w:rsidRDefault="008E22A1" w:rsidP="00734956">
      <w:pPr>
        <w:tabs>
          <w:tab w:val="left" w:pos="-720"/>
        </w:tabs>
        <w:suppressAutoHyphens/>
        <w:rPr>
          <w:rFonts w:ascii="Arial" w:hAnsi="Arial"/>
          <w:color w:val="800080"/>
          <w:sz w:val="20"/>
          <w:szCs w:val="16"/>
          <w:u w:val="single"/>
        </w:rPr>
      </w:pPr>
      <w:r w:rsidRPr="008E22A1">
        <w:rPr>
          <w:rFonts w:ascii="Arial" w:hAnsi="Arial"/>
          <w:color w:val="800080"/>
          <w:sz w:val="20"/>
          <w:szCs w:val="16"/>
          <w:u w:val="single"/>
        </w:rPr>
        <w:t>Overbruggingshypotheek</w:t>
      </w:r>
    </w:p>
    <w:p w14:paraId="6F6FAFA6" w14:textId="77777777" w:rsidR="00680C3F" w:rsidRPr="00680C3F" w:rsidRDefault="00680C3F" w:rsidP="00680C3F">
      <w:pPr>
        <w:tabs>
          <w:tab w:val="left" w:pos="-720"/>
        </w:tabs>
        <w:suppressAutoHyphens/>
        <w:rPr>
          <w:rFonts w:ascii="Arial" w:hAnsi="Arial"/>
          <w:color w:val="800080"/>
          <w:sz w:val="20"/>
          <w:szCs w:val="16"/>
        </w:rPr>
      </w:pPr>
      <w:r w:rsidRPr="00680C3F">
        <w:rPr>
          <w:rFonts w:ascii="Arial" w:hAnsi="Arial"/>
          <w:color w:val="800080"/>
          <w:sz w:val="20"/>
          <w:szCs w:val="16"/>
        </w:rPr>
        <w:t>Voorts verleent de Hypotheekgever tot zekerheid voor de betaling van de Schuld als hiervoor omschreven, bij deze aan de geldgever, die van de Hypotheekgever aanvaardt, het recht van</w:t>
      </w:r>
    </w:p>
    <w:p w14:paraId="5EFF2305" w14:textId="42A67DC5" w:rsidR="008E22A1" w:rsidRPr="008E22A1" w:rsidRDefault="008E22A1" w:rsidP="00734956">
      <w:pPr>
        <w:tabs>
          <w:tab w:val="left" w:pos="-720"/>
        </w:tabs>
        <w:suppressAutoHyphens/>
        <w:rPr>
          <w:rFonts w:ascii="Arial" w:hAnsi="Arial"/>
          <w:color w:val="800080"/>
          <w:sz w:val="20"/>
          <w:szCs w:val="16"/>
        </w:rPr>
      </w:pPr>
      <w:r w:rsidRPr="007B70D8">
        <w:rPr>
          <w:rFonts w:ascii="Arial" w:hAnsi="Arial" w:cs="Arial"/>
          <w:snapToGrid w:val="0"/>
          <w:color w:val="002060"/>
          <w:sz w:val="20"/>
        </w:rPr>
        <w:fldChar w:fldCharType="begin"/>
      </w:r>
      <w:r w:rsidRPr="007B70D8">
        <w:rPr>
          <w:rFonts w:ascii="Arial" w:hAnsi="Arial" w:cs="Arial"/>
          <w:snapToGrid w:val="0"/>
          <w:color w:val="002060"/>
          <w:sz w:val="20"/>
        </w:rPr>
        <w:instrText>MacroButton Nomacro §</w:instrText>
      </w:r>
      <w:r w:rsidRPr="007B70D8">
        <w:rPr>
          <w:rFonts w:ascii="Arial" w:hAnsi="Arial" w:cs="Arial"/>
          <w:snapToGrid w:val="0"/>
          <w:color w:val="002060"/>
          <w:sz w:val="20"/>
        </w:rPr>
        <w:fldChar w:fldCharType="end"/>
      </w:r>
      <w:r w:rsidRPr="007B70D8">
        <w:rPr>
          <w:rFonts w:ascii="Arial" w:hAnsi="Arial" w:cs="Arial"/>
          <w:snapToGrid w:val="0"/>
          <w:color w:val="002060"/>
          <w:sz w:val="20"/>
        </w:rPr>
        <w:t>telwoord</w:t>
      </w:r>
      <w:r w:rsidRPr="007B70D8">
        <w:rPr>
          <w:rFonts w:ascii="Arial" w:hAnsi="Arial" w:cs="Arial"/>
          <w:snapToGrid w:val="0"/>
          <w:color w:val="002060"/>
          <w:sz w:val="20"/>
        </w:rPr>
        <w:fldChar w:fldCharType="begin"/>
      </w:r>
      <w:r w:rsidRPr="007B70D8">
        <w:rPr>
          <w:rFonts w:ascii="Arial" w:hAnsi="Arial" w:cs="Arial"/>
          <w:snapToGrid w:val="0"/>
          <w:color w:val="002060"/>
          <w:sz w:val="20"/>
        </w:rPr>
        <w:instrText>MacroButton Nomacro §</w:instrText>
      </w:r>
      <w:r w:rsidRPr="007B70D8">
        <w:rPr>
          <w:rFonts w:ascii="Arial" w:hAnsi="Arial" w:cs="Arial"/>
          <w:snapToGrid w:val="0"/>
          <w:color w:val="002060"/>
          <w:sz w:val="20"/>
        </w:rPr>
        <w:fldChar w:fldCharType="end"/>
      </w:r>
      <w:r w:rsidRPr="008E22A1">
        <w:rPr>
          <w:rFonts w:ascii="Arial" w:hAnsi="Arial"/>
          <w:color w:val="800080"/>
          <w:sz w:val="20"/>
          <w:szCs w:val="16"/>
        </w:rPr>
        <w:t xml:space="preserve"> hypotheek op het hierna te omschrijven </w:t>
      </w:r>
      <w:r w:rsidR="00680C3F">
        <w:rPr>
          <w:rFonts w:ascii="Arial" w:hAnsi="Arial"/>
          <w:color w:val="800080"/>
          <w:sz w:val="20"/>
          <w:szCs w:val="16"/>
        </w:rPr>
        <w:t>O</w:t>
      </w:r>
      <w:r w:rsidRPr="008E22A1">
        <w:rPr>
          <w:rFonts w:ascii="Arial" w:hAnsi="Arial"/>
          <w:color w:val="800080"/>
          <w:sz w:val="20"/>
          <w:szCs w:val="16"/>
        </w:rPr>
        <w:t>nderpand</w:t>
      </w:r>
      <w:r w:rsidR="00680C3F">
        <w:rPr>
          <w:rFonts w:ascii="Arial" w:hAnsi="Arial"/>
          <w:color w:val="800080"/>
          <w:sz w:val="20"/>
          <w:szCs w:val="16"/>
        </w:rPr>
        <w:t>:</w:t>
      </w:r>
    </w:p>
    <w:p w14:paraId="7CEF5B5E" w14:textId="77777777" w:rsidR="008E22A1" w:rsidRDefault="008E22A1" w:rsidP="00734956">
      <w:pPr>
        <w:widowControl/>
        <w:autoSpaceDE w:val="0"/>
        <w:autoSpaceDN w:val="0"/>
        <w:adjustRightInd w:val="0"/>
        <w:rPr>
          <w:rFonts w:ascii="Arial" w:hAnsi="Arial" w:cs="Arial"/>
          <w:color w:val="800080"/>
          <w:sz w:val="20"/>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Pr>
          <w:rFonts w:ascii="Arial" w:hAnsi="Arial" w:cs="Arial"/>
          <w:color w:val="800080"/>
          <w:sz w:val="20"/>
        </w:rPr>
        <w:t xml:space="preserve">. </w:t>
      </w:r>
    </w:p>
    <w:p w14:paraId="05911C37" w14:textId="77777777" w:rsidR="008E22A1" w:rsidRDefault="008E22A1" w:rsidP="00734956">
      <w:pPr>
        <w:tabs>
          <w:tab w:val="left" w:pos="-1440"/>
          <w:tab w:val="left" w:pos="-720"/>
        </w:tabs>
        <w:suppressAutoHyphens/>
        <w:rPr>
          <w:rFonts w:ascii="Arial" w:hAnsi="Arial" w:cs="Arial"/>
          <w:color w:val="800080"/>
          <w:sz w:val="20"/>
          <w:u w:val="single"/>
        </w:rPr>
      </w:pPr>
      <w:r>
        <w:rPr>
          <w:rFonts w:ascii="Arial" w:hAnsi="Arial" w:cs="Arial"/>
          <w:color w:val="800080"/>
          <w:sz w:val="20"/>
          <w:u w:val="single"/>
        </w:rPr>
        <w:lastRenderedPageBreak/>
        <w:t xml:space="preserve">Woonplaats </w:t>
      </w:r>
    </w:p>
    <w:p w14:paraId="2AF40F39" w14:textId="77777777" w:rsidR="008E22A1" w:rsidRDefault="008E22A1" w:rsidP="00734956">
      <w:pPr>
        <w:tabs>
          <w:tab w:val="left" w:pos="-1440"/>
          <w:tab w:val="left" w:pos="-720"/>
        </w:tabs>
        <w:suppressAutoHyphens/>
        <w:rPr>
          <w:rFonts w:ascii="Arial" w:hAnsi="Arial" w:cs="Arial"/>
          <w:color w:val="800080"/>
          <w:sz w:val="20"/>
        </w:rPr>
      </w:pPr>
      <w:r>
        <w:rPr>
          <w:rFonts w:ascii="Arial" w:hAnsi="Arial" w:cs="Arial"/>
          <w:color w:val="800080"/>
          <w:sz w:val="20"/>
        </w:rPr>
        <w:t>Partijen kiezen woonplaats ten kantore van de bewaarder van deze akte.</w:t>
      </w:r>
    </w:p>
    <w:p w14:paraId="6FF8BBBF" w14:textId="77777777" w:rsidR="008E22A1" w:rsidRDefault="008E22A1" w:rsidP="00734956">
      <w:pPr>
        <w:tabs>
          <w:tab w:val="left" w:pos="-1440"/>
          <w:tab w:val="left" w:pos="-720"/>
        </w:tabs>
        <w:suppressAutoHyphens/>
        <w:rPr>
          <w:rFonts w:ascii="Arial" w:hAnsi="Arial" w:cs="Arial"/>
          <w:color w:val="FF0000"/>
          <w:sz w:val="20"/>
        </w:rPr>
      </w:pPr>
      <w:r w:rsidRPr="1AB2BCF0">
        <w:rPr>
          <w:rFonts w:ascii="Arial" w:hAnsi="Arial" w:cs="Arial"/>
          <w:color w:val="FF0000"/>
          <w:sz w:val="20"/>
        </w:rPr>
        <w:t>EINDE KADASTERDEEL</w:t>
      </w:r>
    </w:p>
    <w:p w14:paraId="2109A24F" w14:textId="77777777" w:rsidR="00417894" w:rsidRDefault="00417894" w:rsidP="00734956">
      <w:pPr>
        <w:tabs>
          <w:tab w:val="left" w:pos="-1440"/>
          <w:tab w:val="left" w:pos="-720"/>
        </w:tabs>
        <w:suppressAutoHyphens/>
        <w:rPr>
          <w:rFonts w:ascii="Arial" w:hAnsi="Arial" w:cs="Arial"/>
          <w:color w:val="FF0000"/>
          <w:sz w:val="20"/>
        </w:rPr>
      </w:pPr>
    </w:p>
    <w:p w14:paraId="1514B637" w14:textId="2DDC79F6" w:rsidR="00892308" w:rsidRPr="002E7F50" w:rsidRDefault="00892308" w:rsidP="1AB2BCF0">
      <w:pPr>
        <w:rPr>
          <w:rFonts w:ascii="Arial" w:hAnsi="Arial" w:cs="Arial"/>
          <w:b/>
          <w:bCs/>
          <w:i/>
          <w:iCs/>
          <w:color w:val="000000"/>
          <w:sz w:val="20"/>
        </w:rPr>
      </w:pPr>
      <w:r w:rsidRPr="1AB2BCF0">
        <w:rPr>
          <w:rFonts w:ascii="Arial" w:hAnsi="Arial" w:cs="Arial"/>
          <w:b/>
          <w:bCs/>
          <w:i/>
          <w:iCs/>
          <w:color w:val="000000" w:themeColor="text1"/>
          <w:sz w:val="20"/>
        </w:rPr>
        <w:t>Voorbeeld comparitie partij ‘</w:t>
      </w:r>
      <w:r w:rsidR="00F3386A" w:rsidRPr="1AB2BCF0">
        <w:rPr>
          <w:rFonts w:ascii="Arial" w:hAnsi="Arial" w:cs="Arial"/>
          <w:b/>
          <w:bCs/>
          <w:i/>
          <w:iCs/>
          <w:color w:val="000000" w:themeColor="text1"/>
          <w:sz w:val="20"/>
        </w:rPr>
        <w:t>Triodos Bank’</w:t>
      </w:r>
    </w:p>
    <w:p w14:paraId="569F069D" w14:textId="2AE7AA1A" w:rsidR="00892308" w:rsidRPr="000044A4" w:rsidRDefault="00892308" w:rsidP="00734956">
      <w:pPr>
        <w:tabs>
          <w:tab w:val="left" w:pos="-1440"/>
          <w:tab w:val="left" w:pos="-720"/>
        </w:tabs>
        <w:suppressAutoHyphens/>
        <w:rPr>
          <w:rFonts w:ascii="Arial" w:hAnsi="Arial" w:cs="Arial"/>
          <w:sz w:val="20"/>
        </w:rPr>
      </w:pPr>
      <w:r w:rsidRPr="00BF391C">
        <w:rPr>
          <w:rFonts w:ascii="Arial" w:hAnsi="Arial" w:cs="Arial"/>
          <w:sz w:val="20"/>
        </w:rPr>
        <w:t xml:space="preserve">de </w:t>
      </w:r>
      <w:r w:rsidR="00F3386A">
        <w:rPr>
          <w:rFonts w:ascii="Arial" w:hAnsi="Arial" w:cs="Arial"/>
          <w:sz w:val="20"/>
        </w:rPr>
        <w:t>naamloze</w:t>
      </w:r>
      <w:r w:rsidRPr="00BF391C">
        <w:rPr>
          <w:rFonts w:ascii="Arial" w:hAnsi="Arial" w:cs="Arial"/>
          <w:sz w:val="20"/>
        </w:rPr>
        <w:t xml:space="preserve"> vennootschap </w:t>
      </w:r>
      <w:r w:rsidR="00F3386A">
        <w:rPr>
          <w:rFonts w:ascii="Arial" w:hAnsi="Arial" w:cs="Arial"/>
          <w:color w:val="000000"/>
          <w:sz w:val="20"/>
        </w:rPr>
        <w:t>Triodos Bank N.V</w:t>
      </w:r>
      <w:r w:rsidRPr="00D41CE7">
        <w:rPr>
          <w:rFonts w:ascii="Arial" w:hAnsi="Arial" w:cs="Arial"/>
          <w:color w:val="000000"/>
          <w:sz w:val="20"/>
        </w:rPr>
        <w:t xml:space="preserve">., </w:t>
      </w:r>
      <w:r w:rsidRPr="00BF391C">
        <w:rPr>
          <w:rFonts w:ascii="Arial" w:hAnsi="Arial" w:cs="Arial"/>
          <w:sz w:val="20"/>
        </w:rPr>
        <w:t xml:space="preserve">statutair gevestigd te </w:t>
      </w:r>
      <w:r w:rsidR="00F3386A">
        <w:rPr>
          <w:rFonts w:ascii="Arial" w:hAnsi="Arial" w:cs="Arial"/>
          <w:sz w:val="20"/>
        </w:rPr>
        <w:t>Zeis</w:t>
      </w:r>
      <w:r w:rsidR="00BE1FE4">
        <w:rPr>
          <w:rFonts w:ascii="Arial" w:hAnsi="Arial" w:cs="Arial"/>
          <w:sz w:val="20"/>
        </w:rPr>
        <w:t>t</w:t>
      </w:r>
      <w:r w:rsidRPr="00BF391C">
        <w:rPr>
          <w:rFonts w:ascii="Arial" w:hAnsi="Arial" w:cs="Arial"/>
          <w:sz w:val="20"/>
        </w:rPr>
        <w:t xml:space="preserve">, kantoorhoudende te </w:t>
      </w:r>
      <w:r w:rsidR="00BE1FE4">
        <w:rPr>
          <w:rFonts w:ascii="Arial" w:hAnsi="Arial" w:cs="Arial"/>
          <w:sz w:val="20"/>
        </w:rPr>
        <w:t>3704</w:t>
      </w:r>
      <w:r>
        <w:rPr>
          <w:rFonts w:ascii="Arial" w:hAnsi="Arial" w:cs="Arial"/>
          <w:sz w:val="20"/>
        </w:rPr>
        <w:t xml:space="preserve"> </w:t>
      </w:r>
      <w:r w:rsidR="00BE1FE4">
        <w:rPr>
          <w:rFonts w:ascii="Arial" w:hAnsi="Arial" w:cs="Arial"/>
          <w:sz w:val="20"/>
        </w:rPr>
        <w:t>EC</w:t>
      </w:r>
      <w:r>
        <w:rPr>
          <w:rFonts w:ascii="Arial" w:hAnsi="Arial" w:cs="Arial"/>
          <w:sz w:val="20"/>
        </w:rPr>
        <w:t xml:space="preserve"> </w:t>
      </w:r>
      <w:r w:rsidR="00BE1FE4">
        <w:rPr>
          <w:rFonts w:ascii="Arial" w:hAnsi="Arial" w:cs="Arial"/>
          <w:sz w:val="20"/>
        </w:rPr>
        <w:t>Zeist</w:t>
      </w:r>
      <w:r>
        <w:rPr>
          <w:rFonts w:ascii="Arial" w:hAnsi="Arial" w:cs="Arial"/>
          <w:sz w:val="20"/>
        </w:rPr>
        <w:t xml:space="preserve">, </w:t>
      </w:r>
      <w:r w:rsidR="00BE1FE4">
        <w:rPr>
          <w:rFonts w:ascii="Arial" w:hAnsi="Arial" w:cs="Arial"/>
          <w:sz w:val="20"/>
        </w:rPr>
        <w:t>Nieuweroordweg 1,</w:t>
      </w:r>
      <w:r w:rsidR="00BE1FE4" w:rsidRPr="00BE1FE4">
        <w:rPr>
          <w:rFonts w:ascii="Arial" w:hAnsi="Arial" w:cs="Arial"/>
          <w:sz w:val="20"/>
        </w:rPr>
        <w:t xml:space="preserve"> ingeschreven in het handelsregister van de kamer van Koophandel onder nummer: </w:t>
      </w:r>
      <w:r w:rsidR="00683EBE">
        <w:rPr>
          <w:rFonts w:ascii="Arial" w:hAnsi="Arial" w:cs="Arial"/>
          <w:sz w:val="20"/>
        </w:rPr>
        <w:t>30062415</w:t>
      </w:r>
      <w:r w:rsidRPr="00BF391C">
        <w:rPr>
          <w:rFonts w:ascii="Arial" w:hAnsi="Arial" w:cs="Arial"/>
          <w:sz w:val="20"/>
        </w:rPr>
        <w:t xml:space="preserve"> </w:t>
      </w:r>
      <w:r w:rsidRPr="000044A4">
        <w:rPr>
          <w:rFonts w:ascii="Arial" w:hAnsi="Arial" w:cs="Arial"/>
          <w:sz w:val="20"/>
        </w:rPr>
        <w:t xml:space="preserve">(correspondentieadres voor alle aangelegenheden betreffende de hierna te vermelden rechtshandelingen: </w:t>
      </w:r>
      <w:r>
        <w:rPr>
          <w:rFonts w:ascii="Arial" w:hAnsi="Arial" w:cs="Arial"/>
          <w:sz w:val="20"/>
        </w:rPr>
        <w:t>postbus 2687 3800 GE Amersfoort</w:t>
      </w:r>
      <w:r w:rsidRPr="000044A4">
        <w:rPr>
          <w:rFonts w:ascii="Arial" w:hAnsi="Arial" w:cs="Arial"/>
          <w:sz w:val="20"/>
        </w:rPr>
        <w:t>)</w:t>
      </w:r>
    </w:p>
    <w:p w14:paraId="2DCD9C70" w14:textId="77777777" w:rsidR="00892308" w:rsidRDefault="00892308" w:rsidP="00734956">
      <w:pPr>
        <w:rPr>
          <w:rFonts w:ascii="Arial" w:hAnsi="Arial" w:cs="Arial"/>
          <w:color w:val="000000"/>
          <w:sz w:val="20"/>
        </w:rPr>
      </w:pPr>
    </w:p>
    <w:p w14:paraId="43F741A4" w14:textId="77777777" w:rsidR="00892308" w:rsidRPr="002E7F50" w:rsidRDefault="00892308" w:rsidP="00734956">
      <w:pPr>
        <w:rPr>
          <w:rFonts w:ascii="Arial" w:hAnsi="Arial" w:cs="Arial"/>
          <w:b/>
          <w:i/>
          <w:color w:val="000000"/>
          <w:sz w:val="20"/>
        </w:rPr>
      </w:pPr>
      <w:r w:rsidRPr="002E7F50">
        <w:rPr>
          <w:rFonts w:ascii="Arial" w:hAnsi="Arial" w:cs="Arial"/>
          <w:b/>
          <w:i/>
          <w:color w:val="000000"/>
          <w:sz w:val="20"/>
        </w:rPr>
        <w:t>Toelichting</w:t>
      </w:r>
    </w:p>
    <w:p w14:paraId="7F9DF8F5" w14:textId="77777777" w:rsidR="00892308" w:rsidRPr="002E7F50" w:rsidRDefault="00892308" w:rsidP="0073495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6A64BAAC" w14:textId="77777777" w:rsidR="00892308" w:rsidRPr="002E7F50" w:rsidRDefault="00892308" w:rsidP="00734956">
      <w:pPr>
        <w:tabs>
          <w:tab w:val="left" w:pos="-1440"/>
          <w:tab w:val="left" w:pos="-720"/>
          <w:tab w:val="left" w:pos="425"/>
        </w:tabs>
        <w:suppressAutoHyphens/>
        <w:rPr>
          <w:rFonts w:ascii="Arial" w:hAnsi="Arial" w:cs="Arial"/>
          <w:sz w:val="20"/>
        </w:rPr>
      </w:pPr>
    </w:p>
    <w:p w14:paraId="355A5970" w14:textId="77777777" w:rsidR="00892308" w:rsidRPr="002E7F50" w:rsidRDefault="00892308" w:rsidP="0073495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625E850" w14:textId="77777777" w:rsidR="00892308" w:rsidRDefault="00892308" w:rsidP="0073495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574E41F8" w14:textId="77777777" w:rsidR="00892308" w:rsidRDefault="00892308" w:rsidP="00734956">
      <w:pPr>
        <w:tabs>
          <w:tab w:val="left" w:pos="-1440"/>
          <w:tab w:val="left" w:pos="-720"/>
          <w:tab w:val="left" w:pos="425"/>
        </w:tabs>
        <w:suppressAutoHyphens/>
        <w:rPr>
          <w:rFonts w:ascii="Arial" w:hAnsi="Arial" w:cs="Arial"/>
          <w:sz w:val="20"/>
        </w:rPr>
      </w:pPr>
    </w:p>
    <w:p w14:paraId="70459910" w14:textId="77777777" w:rsidR="00892308" w:rsidRPr="004B7B3A" w:rsidRDefault="00892308" w:rsidP="00734956">
      <w:r>
        <w:rPr>
          <w:rFonts w:ascii="Arial" w:hAnsi="Arial" w:cs="Arial"/>
          <w:sz w:val="20"/>
        </w:rPr>
        <w:t>De paragrafen en tekstfragmenten welke in dit modeldocument optioneel zijn, dienen op het moment dat ze worden opgenomen in de akte altijd binnen het Kadasterdeel te staan.</w:t>
      </w:r>
    </w:p>
    <w:p w14:paraId="390DF013" w14:textId="77777777" w:rsidR="00892308" w:rsidRDefault="00892308" w:rsidP="00734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67A743E4" w14:textId="77777777" w:rsidR="00892308" w:rsidRPr="002E7F50" w:rsidRDefault="00892308" w:rsidP="00734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60FCD94" w14:textId="25A1A6D9" w:rsidR="00892308" w:rsidRDefault="00892308" w:rsidP="1AB2BCF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rPr>
      </w:pPr>
    </w:p>
    <w:p w14:paraId="374E91D7" w14:textId="77777777" w:rsidR="00892308" w:rsidRPr="002E7F50" w:rsidRDefault="00892308" w:rsidP="007349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892308" w:rsidRPr="00F31DA8" w14:paraId="4552186D" w14:textId="77777777" w:rsidTr="000D2560">
        <w:trPr>
          <w:trHeight w:val="332"/>
        </w:trPr>
        <w:tc>
          <w:tcPr>
            <w:tcW w:w="5173" w:type="dxa"/>
            <w:vAlign w:val="bottom"/>
          </w:tcPr>
          <w:p w14:paraId="5C3DAE3C" w14:textId="77777777" w:rsidR="00892308" w:rsidRPr="00F31DA8" w:rsidRDefault="00892308" w:rsidP="00734956">
            <w:pPr>
              <w:pStyle w:val="kopje"/>
              <w:rPr>
                <w:rFonts w:cs="Arial"/>
                <w:b w:val="0"/>
                <w:bCs/>
                <w:sz w:val="16"/>
                <w:szCs w:val="16"/>
              </w:rPr>
            </w:pPr>
            <w:r w:rsidRPr="00F31DA8">
              <w:rPr>
                <w:rFonts w:cs="Arial"/>
                <w:sz w:val="16"/>
                <w:szCs w:val="16"/>
              </w:rPr>
              <w:t>Versiehistorie</w:t>
            </w:r>
          </w:p>
        </w:tc>
      </w:tr>
    </w:tbl>
    <w:p w14:paraId="797FE543" w14:textId="77777777" w:rsidR="00892308" w:rsidRPr="00F31DA8" w:rsidRDefault="00892308" w:rsidP="0073495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4"/>
        <w:gridCol w:w="930"/>
        <w:gridCol w:w="4538"/>
      </w:tblGrid>
      <w:tr w:rsidR="00892308" w:rsidRPr="00F31DA8" w14:paraId="5492339B" w14:textId="77777777" w:rsidTr="1AB2BCF0">
        <w:trPr>
          <w:trHeight w:hRule="exact" w:val="281"/>
          <w:tblHeader/>
        </w:trPr>
        <w:tc>
          <w:tcPr>
            <w:tcW w:w="778" w:type="dxa"/>
            <w:vAlign w:val="bottom"/>
          </w:tcPr>
          <w:p w14:paraId="3A8B291C" w14:textId="77777777" w:rsidR="00892308" w:rsidRPr="00F31DA8" w:rsidRDefault="00892308" w:rsidP="00734956">
            <w:pPr>
              <w:pStyle w:val="tussenkopje"/>
              <w:spacing w:before="0"/>
              <w:rPr>
                <w:rFonts w:cs="Arial"/>
                <w:sz w:val="16"/>
                <w:szCs w:val="16"/>
                <w:lang w:val="nl-NL"/>
              </w:rPr>
            </w:pPr>
            <w:r w:rsidRPr="00F31DA8">
              <w:rPr>
                <w:rFonts w:cs="Arial"/>
                <w:sz w:val="16"/>
                <w:szCs w:val="16"/>
                <w:lang w:val="nl-NL"/>
              </w:rPr>
              <w:t>Versie</w:t>
            </w:r>
          </w:p>
        </w:tc>
        <w:tc>
          <w:tcPr>
            <w:tcW w:w="1904" w:type="dxa"/>
            <w:vAlign w:val="bottom"/>
          </w:tcPr>
          <w:p w14:paraId="07B4F510" w14:textId="77777777" w:rsidR="00892308" w:rsidRPr="00F31DA8" w:rsidRDefault="00892308" w:rsidP="00734956">
            <w:pPr>
              <w:pStyle w:val="tussenkopje"/>
              <w:spacing w:before="0"/>
              <w:rPr>
                <w:rFonts w:cs="Arial"/>
                <w:sz w:val="16"/>
                <w:szCs w:val="16"/>
                <w:lang w:val="nl-NL"/>
              </w:rPr>
            </w:pPr>
            <w:r w:rsidRPr="00F31DA8">
              <w:rPr>
                <w:rFonts w:cs="Arial"/>
                <w:sz w:val="16"/>
                <w:szCs w:val="16"/>
                <w:lang w:val="nl-NL"/>
              </w:rPr>
              <w:t>Datum</w:t>
            </w:r>
          </w:p>
        </w:tc>
        <w:tc>
          <w:tcPr>
            <w:tcW w:w="930" w:type="dxa"/>
            <w:vAlign w:val="bottom"/>
          </w:tcPr>
          <w:p w14:paraId="442A0AC7" w14:textId="77777777" w:rsidR="00892308" w:rsidRPr="00F31DA8" w:rsidRDefault="00892308" w:rsidP="00734956">
            <w:pPr>
              <w:pStyle w:val="tussenkopje"/>
              <w:spacing w:before="0"/>
              <w:rPr>
                <w:rFonts w:cs="Arial"/>
                <w:sz w:val="16"/>
                <w:szCs w:val="16"/>
                <w:lang w:val="nl-NL"/>
              </w:rPr>
            </w:pPr>
            <w:r w:rsidRPr="00F31DA8">
              <w:rPr>
                <w:rFonts w:cs="Arial"/>
                <w:sz w:val="16"/>
                <w:szCs w:val="16"/>
                <w:lang w:val="nl-NL"/>
              </w:rPr>
              <w:t>Auteur</w:t>
            </w:r>
          </w:p>
        </w:tc>
        <w:tc>
          <w:tcPr>
            <w:tcW w:w="4538" w:type="dxa"/>
            <w:vAlign w:val="bottom"/>
          </w:tcPr>
          <w:p w14:paraId="1BEC5554" w14:textId="77777777" w:rsidR="00892308" w:rsidRPr="00F31DA8" w:rsidRDefault="00892308" w:rsidP="00734956">
            <w:pPr>
              <w:pStyle w:val="tussenkopje"/>
              <w:spacing w:before="0"/>
              <w:rPr>
                <w:rFonts w:cs="Arial"/>
                <w:sz w:val="16"/>
                <w:szCs w:val="16"/>
                <w:lang w:val="nl-NL"/>
              </w:rPr>
            </w:pPr>
            <w:r w:rsidRPr="00F31DA8">
              <w:rPr>
                <w:rFonts w:cs="Arial"/>
                <w:sz w:val="16"/>
                <w:szCs w:val="16"/>
                <w:lang w:val="nl-NL"/>
              </w:rPr>
              <w:t>Opmerking</w:t>
            </w:r>
          </w:p>
        </w:tc>
      </w:tr>
      <w:tr w:rsidR="00892308" w:rsidRPr="00F31DA8" w14:paraId="394FF851" w14:textId="77777777" w:rsidTr="1AB2BCF0">
        <w:trPr>
          <w:trHeight w:hRule="exact" w:val="250"/>
          <w:tblHeader/>
        </w:trPr>
        <w:tc>
          <w:tcPr>
            <w:tcW w:w="778" w:type="dxa"/>
          </w:tcPr>
          <w:p w14:paraId="07D2B514" w14:textId="53E29E2F" w:rsidR="00892308" w:rsidRPr="00F31DA8" w:rsidRDefault="00892308" w:rsidP="00734956">
            <w:pPr>
              <w:pStyle w:val="tussenkopje"/>
              <w:spacing w:before="0"/>
              <w:rPr>
                <w:rFonts w:cs="Arial"/>
                <w:sz w:val="16"/>
                <w:szCs w:val="16"/>
                <w:lang w:val="nl-NL"/>
              </w:rPr>
            </w:pPr>
            <w:r>
              <w:rPr>
                <w:rFonts w:cs="Arial"/>
                <w:sz w:val="16"/>
                <w:szCs w:val="16"/>
                <w:lang w:val="nl-NL"/>
              </w:rPr>
              <w:t>1.0</w:t>
            </w:r>
          </w:p>
        </w:tc>
        <w:tc>
          <w:tcPr>
            <w:tcW w:w="1904" w:type="dxa"/>
          </w:tcPr>
          <w:p w14:paraId="014089E2" w14:textId="1D0059FF" w:rsidR="00892308" w:rsidRPr="00F31DA8" w:rsidRDefault="6356A2B7" w:rsidP="00734956">
            <w:pPr>
              <w:pStyle w:val="tussenkopje"/>
              <w:spacing w:before="0"/>
              <w:rPr>
                <w:rFonts w:cs="Arial"/>
                <w:sz w:val="16"/>
                <w:szCs w:val="16"/>
                <w:lang w:val="nl-NL"/>
              </w:rPr>
            </w:pPr>
            <w:r w:rsidRPr="1AB2BCF0">
              <w:rPr>
                <w:rFonts w:cs="Arial"/>
                <w:sz w:val="16"/>
                <w:szCs w:val="16"/>
                <w:lang w:val="nl-NL"/>
              </w:rPr>
              <w:t>10 februari 2023</w:t>
            </w:r>
          </w:p>
        </w:tc>
        <w:tc>
          <w:tcPr>
            <w:tcW w:w="930" w:type="dxa"/>
          </w:tcPr>
          <w:p w14:paraId="23F65980" w14:textId="420529F6" w:rsidR="00892308" w:rsidRPr="00F31DA8" w:rsidRDefault="0034691D" w:rsidP="00734956">
            <w:pPr>
              <w:pStyle w:val="tussenkopje"/>
              <w:spacing w:before="0"/>
              <w:rPr>
                <w:rFonts w:cs="Arial"/>
                <w:sz w:val="16"/>
                <w:szCs w:val="16"/>
                <w:lang w:val="nl-NL"/>
              </w:rPr>
            </w:pPr>
            <w:r>
              <w:rPr>
                <w:rFonts w:cs="Arial"/>
                <w:sz w:val="16"/>
                <w:szCs w:val="16"/>
                <w:lang w:val="nl-NL"/>
              </w:rPr>
              <w:t>ODR/DPI</w:t>
            </w:r>
          </w:p>
        </w:tc>
        <w:tc>
          <w:tcPr>
            <w:tcW w:w="4538" w:type="dxa"/>
          </w:tcPr>
          <w:p w14:paraId="3CD45865" w14:textId="5D3E0AD0" w:rsidR="00892308" w:rsidRPr="00F31DA8" w:rsidRDefault="00892308" w:rsidP="00734956">
            <w:pPr>
              <w:pStyle w:val="tussenkopje"/>
              <w:spacing w:before="0"/>
              <w:rPr>
                <w:rFonts w:cs="Arial"/>
                <w:sz w:val="16"/>
                <w:szCs w:val="16"/>
                <w:lang w:val="nl-NL"/>
              </w:rPr>
            </w:pPr>
            <w:r>
              <w:rPr>
                <w:rFonts w:cs="Arial"/>
                <w:sz w:val="16"/>
                <w:szCs w:val="16"/>
                <w:lang w:val="nl-NL"/>
              </w:rPr>
              <w:t>Conform model Triodos</w:t>
            </w:r>
            <w:r w:rsidR="00F3386A">
              <w:rPr>
                <w:rFonts w:cs="Arial"/>
                <w:sz w:val="16"/>
                <w:szCs w:val="16"/>
                <w:lang w:val="nl-NL"/>
              </w:rPr>
              <w:t xml:space="preserve"> </w:t>
            </w:r>
            <w:r w:rsidR="0034691D">
              <w:rPr>
                <w:rFonts w:cs="Arial"/>
                <w:sz w:val="16"/>
                <w:szCs w:val="16"/>
                <w:lang w:val="nl-NL"/>
              </w:rPr>
              <w:t>23.01</w:t>
            </w:r>
          </w:p>
        </w:tc>
      </w:tr>
    </w:tbl>
    <w:p w14:paraId="34477783" w14:textId="77777777" w:rsidR="000800E7" w:rsidRPr="000800E7" w:rsidRDefault="000800E7" w:rsidP="00734956">
      <w:pPr>
        <w:tabs>
          <w:tab w:val="left" w:pos="-720"/>
        </w:tabs>
        <w:suppressAutoHyphens/>
        <w:jc w:val="both"/>
        <w:rPr>
          <w:rFonts w:ascii="Arial" w:hAnsi="Arial" w:cs="Arial"/>
          <w:color w:val="FF0000"/>
          <w:sz w:val="20"/>
        </w:rPr>
      </w:pPr>
    </w:p>
    <w:p w14:paraId="34C0B070" w14:textId="77777777" w:rsidR="001C3421" w:rsidRPr="000800E7" w:rsidRDefault="001C3421" w:rsidP="00734956">
      <w:pPr>
        <w:rPr>
          <w:rFonts w:ascii="Arial" w:hAnsi="Arial" w:cs="Arial"/>
          <w:color w:val="FF0000"/>
          <w:sz w:val="20"/>
        </w:rPr>
      </w:pPr>
    </w:p>
    <w:sectPr w:rsidR="001C3421" w:rsidRPr="00080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143"/>
    <w:multiLevelType w:val="hybridMultilevel"/>
    <w:tmpl w:val="B8B4768E"/>
    <w:lvl w:ilvl="0" w:tplc="12583DD0">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04FD1639"/>
    <w:multiLevelType w:val="hybridMultilevel"/>
    <w:tmpl w:val="722A1FC8"/>
    <w:lvl w:ilvl="0" w:tplc="9B266718">
      <w:start w:val="1"/>
      <w:numFmt w:val="lowerLetter"/>
      <w:lvlText w:val="%1."/>
      <w:lvlJc w:val="left"/>
      <w:pPr>
        <w:tabs>
          <w:tab w:val="num" w:pos="1787"/>
        </w:tabs>
        <w:ind w:left="1787" w:hanging="360"/>
      </w:pPr>
      <w:rPr>
        <w:rFonts w:ascii="Arial" w:eastAsia="Times New Roman" w:hAnsi="Arial"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2667D3"/>
    <w:multiLevelType w:val="singleLevel"/>
    <w:tmpl w:val="A9EAFD86"/>
    <w:lvl w:ilvl="0">
      <w:start w:val="2"/>
      <w:numFmt w:val="lowerLetter"/>
      <w:lvlText w:val="%1."/>
      <w:lvlJc w:val="left"/>
      <w:pPr>
        <w:tabs>
          <w:tab w:val="num" w:pos="2160"/>
        </w:tabs>
        <w:ind w:left="2160" w:hanging="720"/>
      </w:pPr>
      <w:rPr>
        <w:rFonts w:hint="default"/>
      </w:rPr>
    </w:lvl>
  </w:abstractNum>
  <w:abstractNum w:abstractNumId="3" w15:restartNumberingAfterBreak="0">
    <w:nsid w:val="1EE729DF"/>
    <w:multiLevelType w:val="hybridMultilevel"/>
    <w:tmpl w:val="3F80735C"/>
    <w:lvl w:ilvl="0" w:tplc="F162EC5C">
      <w:start w:val="1"/>
      <w:numFmt w:val="lowerLetter"/>
      <w:lvlText w:val="%1."/>
      <w:lvlJc w:val="left"/>
      <w:pPr>
        <w:ind w:left="1425" w:hanging="705"/>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6384EEE"/>
    <w:multiLevelType w:val="hybridMultilevel"/>
    <w:tmpl w:val="A4641612"/>
    <w:lvl w:ilvl="0" w:tplc="1DC4279C">
      <w:start w:val="1"/>
      <w:numFmt w:val="lowerLetter"/>
      <w:lvlText w:val="%1."/>
      <w:lvlJc w:val="left"/>
      <w:pPr>
        <w:ind w:left="1145" w:hanging="360"/>
      </w:pPr>
      <w:rPr>
        <w:rFonts w:ascii="Arial" w:eastAsia="Times New Roman" w:hAnsi="Arial" w:cs="Arial"/>
      </w:rPr>
    </w:lvl>
    <w:lvl w:ilvl="1" w:tplc="04130019">
      <w:start w:val="1"/>
      <w:numFmt w:val="lowerLetter"/>
      <w:lvlText w:val="%2."/>
      <w:lvlJc w:val="left"/>
      <w:pPr>
        <w:ind w:left="1865" w:hanging="360"/>
      </w:pPr>
    </w:lvl>
    <w:lvl w:ilvl="2" w:tplc="0413001B">
      <w:start w:val="1"/>
      <w:numFmt w:val="lowerRoman"/>
      <w:lvlText w:val="%3."/>
      <w:lvlJc w:val="right"/>
      <w:pPr>
        <w:ind w:left="2585" w:hanging="180"/>
      </w:pPr>
    </w:lvl>
    <w:lvl w:ilvl="3" w:tplc="0413000F">
      <w:start w:val="1"/>
      <w:numFmt w:val="decimal"/>
      <w:lvlText w:val="%4."/>
      <w:lvlJc w:val="left"/>
      <w:pPr>
        <w:ind w:left="3305" w:hanging="360"/>
      </w:pPr>
    </w:lvl>
    <w:lvl w:ilvl="4" w:tplc="04130019">
      <w:start w:val="1"/>
      <w:numFmt w:val="lowerLetter"/>
      <w:lvlText w:val="%5."/>
      <w:lvlJc w:val="left"/>
      <w:pPr>
        <w:ind w:left="4025" w:hanging="360"/>
      </w:pPr>
    </w:lvl>
    <w:lvl w:ilvl="5" w:tplc="0413001B">
      <w:start w:val="1"/>
      <w:numFmt w:val="lowerRoman"/>
      <w:lvlText w:val="%6."/>
      <w:lvlJc w:val="right"/>
      <w:pPr>
        <w:ind w:left="4745" w:hanging="180"/>
      </w:pPr>
    </w:lvl>
    <w:lvl w:ilvl="6" w:tplc="0413000F">
      <w:start w:val="1"/>
      <w:numFmt w:val="decimal"/>
      <w:lvlText w:val="%7."/>
      <w:lvlJc w:val="left"/>
      <w:pPr>
        <w:ind w:left="5465" w:hanging="360"/>
      </w:pPr>
    </w:lvl>
    <w:lvl w:ilvl="7" w:tplc="04130019">
      <w:start w:val="1"/>
      <w:numFmt w:val="lowerLetter"/>
      <w:lvlText w:val="%8."/>
      <w:lvlJc w:val="left"/>
      <w:pPr>
        <w:ind w:left="6185" w:hanging="360"/>
      </w:pPr>
    </w:lvl>
    <w:lvl w:ilvl="8" w:tplc="0413001B">
      <w:start w:val="1"/>
      <w:numFmt w:val="lowerRoman"/>
      <w:lvlText w:val="%9."/>
      <w:lvlJc w:val="right"/>
      <w:pPr>
        <w:ind w:left="6905" w:hanging="180"/>
      </w:pPr>
    </w:lvl>
  </w:abstractNum>
  <w:abstractNum w:abstractNumId="5" w15:restartNumberingAfterBreak="0">
    <w:nsid w:val="37F74627"/>
    <w:multiLevelType w:val="hybridMultilevel"/>
    <w:tmpl w:val="48F41AC4"/>
    <w:lvl w:ilvl="0" w:tplc="17E4C41C">
      <w:start w:val="4"/>
      <w:numFmt w:val="lowerLetter"/>
      <w:lvlText w:val="%1."/>
      <w:lvlJc w:val="left"/>
      <w:pPr>
        <w:tabs>
          <w:tab w:val="num" w:pos="1787"/>
        </w:tabs>
        <w:ind w:left="1787" w:hanging="360"/>
      </w:pPr>
      <w:rPr>
        <w:rFonts w:hint="default"/>
      </w:rPr>
    </w:lvl>
    <w:lvl w:ilvl="1" w:tplc="00190409" w:tentative="1">
      <w:start w:val="1"/>
      <w:numFmt w:val="lowerLetter"/>
      <w:lvlText w:val="%2."/>
      <w:lvlJc w:val="left"/>
      <w:pPr>
        <w:tabs>
          <w:tab w:val="num" w:pos="2507"/>
        </w:tabs>
        <w:ind w:left="2507" w:hanging="360"/>
      </w:pPr>
    </w:lvl>
    <w:lvl w:ilvl="2" w:tplc="001B0409" w:tentative="1">
      <w:start w:val="1"/>
      <w:numFmt w:val="lowerRoman"/>
      <w:lvlText w:val="%3."/>
      <w:lvlJc w:val="right"/>
      <w:pPr>
        <w:tabs>
          <w:tab w:val="num" w:pos="3227"/>
        </w:tabs>
        <w:ind w:left="3227" w:hanging="180"/>
      </w:pPr>
    </w:lvl>
    <w:lvl w:ilvl="3" w:tplc="000F0409" w:tentative="1">
      <w:start w:val="1"/>
      <w:numFmt w:val="decimal"/>
      <w:lvlText w:val="%4."/>
      <w:lvlJc w:val="left"/>
      <w:pPr>
        <w:tabs>
          <w:tab w:val="num" w:pos="3947"/>
        </w:tabs>
        <w:ind w:left="3947" w:hanging="360"/>
      </w:pPr>
    </w:lvl>
    <w:lvl w:ilvl="4" w:tplc="00190409" w:tentative="1">
      <w:start w:val="1"/>
      <w:numFmt w:val="lowerLetter"/>
      <w:lvlText w:val="%5."/>
      <w:lvlJc w:val="left"/>
      <w:pPr>
        <w:tabs>
          <w:tab w:val="num" w:pos="4667"/>
        </w:tabs>
        <w:ind w:left="4667" w:hanging="360"/>
      </w:pPr>
    </w:lvl>
    <w:lvl w:ilvl="5" w:tplc="001B0409" w:tentative="1">
      <w:start w:val="1"/>
      <w:numFmt w:val="lowerRoman"/>
      <w:lvlText w:val="%6."/>
      <w:lvlJc w:val="right"/>
      <w:pPr>
        <w:tabs>
          <w:tab w:val="num" w:pos="5387"/>
        </w:tabs>
        <w:ind w:left="5387" w:hanging="180"/>
      </w:pPr>
    </w:lvl>
    <w:lvl w:ilvl="6" w:tplc="000F0409" w:tentative="1">
      <w:start w:val="1"/>
      <w:numFmt w:val="decimal"/>
      <w:lvlText w:val="%7."/>
      <w:lvlJc w:val="left"/>
      <w:pPr>
        <w:tabs>
          <w:tab w:val="num" w:pos="6107"/>
        </w:tabs>
        <w:ind w:left="6107" w:hanging="360"/>
      </w:pPr>
    </w:lvl>
    <w:lvl w:ilvl="7" w:tplc="00190409" w:tentative="1">
      <w:start w:val="1"/>
      <w:numFmt w:val="lowerLetter"/>
      <w:lvlText w:val="%8."/>
      <w:lvlJc w:val="left"/>
      <w:pPr>
        <w:tabs>
          <w:tab w:val="num" w:pos="6827"/>
        </w:tabs>
        <w:ind w:left="6827" w:hanging="360"/>
      </w:pPr>
    </w:lvl>
    <w:lvl w:ilvl="8" w:tplc="001B0409" w:tentative="1">
      <w:start w:val="1"/>
      <w:numFmt w:val="lowerRoman"/>
      <w:lvlText w:val="%9."/>
      <w:lvlJc w:val="right"/>
      <w:pPr>
        <w:tabs>
          <w:tab w:val="num" w:pos="7547"/>
        </w:tabs>
        <w:ind w:left="7547" w:hanging="180"/>
      </w:pPr>
    </w:lvl>
  </w:abstractNum>
  <w:abstractNum w:abstractNumId="6" w15:restartNumberingAfterBreak="0">
    <w:nsid w:val="38A25A18"/>
    <w:multiLevelType w:val="hybridMultilevel"/>
    <w:tmpl w:val="10AA9374"/>
    <w:lvl w:ilvl="0" w:tplc="1DC4279C">
      <w:start w:val="1"/>
      <w:numFmt w:val="lowerLetter"/>
      <w:lvlText w:val="%1."/>
      <w:lvlJc w:val="left"/>
      <w:pPr>
        <w:ind w:left="1145" w:hanging="360"/>
      </w:pPr>
      <w:rPr>
        <w:rFonts w:ascii="Arial" w:eastAsia="Times New Roman"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2455F5D"/>
    <w:multiLevelType w:val="hybridMultilevel"/>
    <w:tmpl w:val="7166DB10"/>
    <w:lvl w:ilvl="0" w:tplc="572CB57C">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73173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911912">
    <w:abstractNumId w:val="2"/>
  </w:num>
  <w:num w:numId="3" w16cid:durableId="968240249">
    <w:abstractNumId w:val="5"/>
  </w:num>
  <w:num w:numId="4" w16cid:durableId="1823347238">
    <w:abstractNumId w:val="4"/>
  </w:num>
  <w:num w:numId="5" w16cid:durableId="1988315318">
    <w:abstractNumId w:val="6"/>
  </w:num>
  <w:num w:numId="6" w16cid:durableId="1062218697">
    <w:abstractNumId w:val="3"/>
  </w:num>
  <w:num w:numId="7" w16cid:durableId="2091347456">
    <w:abstractNumId w:val="1"/>
  </w:num>
  <w:num w:numId="8" w16cid:durableId="1514106458">
    <w:abstractNumId w:val="7"/>
  </w:num>
  <w:num w:numId="9" w16cid:durableId="1836361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AB"/>
    <w:rsid w:val="000231CB"/>
    <w:rsid w:val="00063272"/>
    <w:rsid w:val="000800E7"/>
    <w:rsid w:val="000E3C12"/>
    <w:rsid w:val="000E6DB8"/>
    <w:rsid w:val="001516B1"/>
    <w:rsid w:val="001918F5"/>
    <w:rsid w:val="001C3421"/>
    <w:rsid w:val="001E1169"/>
    <w:rsid w:val="0024766E"/>
    <w:rsid w:val="002628FC"/>
    <w:rsid w:val="002C79D1"/>
    <w:rsid w:val="002D4A82"/>
    <w:rsid w:val="0034691D"/>
    <w:rsid w:val="00386A96"/>
    <w:rsid w:val="003A3DD4"/>
    <w:rsid w:val="00417894"/>
    <w:rsid w:val="00443FA2"/>
    <w:rsid w:val="0045131B"/>
    <w:rsid w:val="004C1C4E"/>
    <w:rsid w:val="004D4DE5"/>
    <w:rsid w:val="005831AE"/>
    <w:rsid w:val="005C0D68"/>
    <w:rsid w:val="005C29B6"/>
    <w:rsid w:val="00600CCA"/>
    <w:rsid w:val="00680C3F"/>
    <w:rsid w:val="00683EBE"/>
    <w:rsid w:val="006C09C4"/>
    <w:rsid w:val="00706C66"/>
    <w:rsid w:val="00734956"/>
    <w:rsid w:val="00750293"/>
    <w:rsid w:val="007762AB"/>
    <w:rsid w:val="007B70D8"/>
    <w:rsid w:val="00892308"/>
    <w:rsid w:val="008B6F2B"/>
    <w:rsid w:val="008E22A1"/>
    <w:rsid w:val="008F4B28"/>
    <w:rsid w:val="00962640"/>
    <w:rsid w:val="009748FC"/>
    <w:rsid w:val="009C0426"/>
    <w:rsid w:val="00A33B1A"/>
    <w:rsid w:val="00A62063"/>
    <w:rsid w:val="00AC25A7"/>
    <w:rsid w:val="00AC34F3"/>
    <w:rsid w:val="00AE2438"/>
    <w:rsid w:val="00AE4DDA"/>
    <w:rsid w:val="00AE74C5"/>
    <w:rsid w:val="00B26F89"/>
    <w:rsid w:val="00B339BA"/>
    <w:rsid w:val="00B50E46"/>
    <w:rsid w:val="00B976CA"/>
    <w:rsid w:val="00BE1FE4"/>
    <w:rsid w:val="00C03354"/>
    <w:rsid w:val="00C37A48"/>
    <w:rsid w:val="00C7548B"/>
    <w:rsid w:val="00C92217"/>
    <w:rsid w:val="00CC3468"/>
    <w:rsid w:val="00DA43E2"/>
    <w:rsid w:val="00DD110D"/>
    <w:rsid w:val="00DD5C43"/>
    <w:rsid w:val="00DE348A"/>
    <w:rsid w:val="00E06B24"/>
    <w:rsid w:val="00E36605"/>
    <w:rsid w:val="00E82B4A"/>
    <w:rsid w:val="00E9791C"/>
    <w:rsid w:val="00EA005E"/>
    <w:rsid w:val="00EC7873"/>
    <w:rsid w:val="00EE2EC6"/>
    <w:rsid w:val="00F073CC"/>
    <w:rsid w:val="00F3386A"/>
    <w:rsid w:val="00F40DF3"/>
    <w:rsid w:val="00FB1B45"/>
    <w:rsid w:val="00FF3622"/>
    <w:rsid w:val="1AB2BCF0"/>
    <w:rsid w:val="39F66E80"/>
    <w:rsid w:val="546A524D"/>
    <w:rsid w:val="6356A2B7"/>
    <w:rsid w:val="6D5100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E7FD"/>
  <w15:chartTrackingRefBased/>
  <w15:docId w15:val="{B71ED968-92A7-4773-AECF-09CD2CE5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6B24"/>
    <w:pPr>
      <w:widowControl w:val="0"/>
      <w:snapToGrid w:val="0"/>
      <w:spacing w:after="0" w:line="240" w:lineRule="auto"/>
    </w:pPr>
    <w:rPr>
      <w:rFonts w:ascii="Courier New" w:eastAsia="Times New Roman" w:hAnsi="Courier New"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3421"/>
    <w:pPr>
      <w:ind w:left="720"/>
      <w:contextualSpacing/>
    </w:pPr>
  </w:style>
  <w:style w:type="paragraph" w:styleId="Ballontekst">
    <w:name w:val="Balloon Text"/>
    <w:basedOn w:val="Standaard"/>
    <w:link w:val="BallontekstChar"/>
    <w:uiPriority w:val="99"/>
    <w:semiHidden/>
    <w:unhideWhenUsed/>
    <w:rsid w:val="007B70D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70D8"/>
    <w:rPr>
      <w:rFonts w:ascii="Segoe UI" w:eastAsia="Times New Roman" w:hAnsi="Segoe UI" w:cs="Segoe UI"/>
      <w:sz w:val="18"/>
      <w:szCs w:val="18"/>
      <w:lang w:eastAsia="nl-NL"/>
    </w:rPr>
  </w:style>
  <w:style w:type="character" w:styleId="Verwijzingopmerking">
    <w:name w:val="annotation reference"/>
    <w:basedOn w:val="Standaardalinea-lettertype"/>
    <w:uiPriority w:val="99"/>
    <w:semiHidden/>
    <w:unhideWhenUsed/>
    <w:rsid w:val="00892308"/>
    <w:rPr>
      <w:sz w:val="16"/>
      <w:szCs w:val="16"/>
    </w:rPr>
  </w:style>
  <w:style w:type="paragraph" w:styleId="Tekstopmerking">
    <w:name w:val="annotation text"/>
    <w:basedOn w:val="Standaard"/>
    <w:link w:val="TekstopmerkingChar"/>
    <w:uiPriority w:val="99"/>
    <w:unhideWhenUsed/>
    <w:rsid w:val="00892308"/>
    <w:rPr>
      <w:sz w:val="20"/>
    </w:rPr>
  </w:style>
  <w:style w:type="character" w:customStyle="1" w:styleId="TekstopmerkingChar">
    <w:name w:val="Tekst opmerking Char"/>
    <w:basedOn w:val="Standaardalinea-lettertype"/>
    <w:link w:val="Tekstopmerking"/>
    <w:uiPriority w:val="99"/>
    <w:rsid w:val="00892308"/>
    <w:rPr>
      <w:rFonts w:ascii="Courier New" w:eastAsia="Times New Roman" w:hAnsi="Courier New"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892308"/>
    <w:rPr>
      <w:b/>
      <w:bCs/>
    </w:rPr>
  </w:style>
  <w:style w:type="character" w:customStyle="1" w:styleId="OnderwerpvanopmerkingChar">
    <w:name w:val="Onderwerp van opmerking Char"/>
    <w:basedOn w:val="TekstopmerkingChar"/>
    <w:link w:val="Onderwerpvanopmerking"/>
    <w:uiPriority w:val="99"/>
    <w:semiHidden/>
    <w:rsid w:val="00892308"/>
    <w:rPr>
      <w:rFonts w:ascii="Courier New" w:eastAsia="Times New Roman" w:hAnsi="Courier New" w:cs="Times New Roman"/>
      <w:b/>
      <w:bCs/>
      <w:sz w:val="20"/>
      <w:szCs w:val="20"/>
      <w:lang w:eastAsia="nl-NL"/>
    </w:rPr>
  </w:style>
  <w:style w:type="paragraph" w:customStyle="1" w:styleId="kopje">
    <w:name w:val="kopje"/>
    <w:basedOn w:val="Standaard"/>
    <w:next w:val="Standaard"/>
    <w:rsid w:val="00892308"/>
    <w:pPr>
      <w:widowControl/>
      <w:spacing w:before="120" w:line="280" w:lineRule="auto"/>
    </w:pPr>
    <w:rPr>
      <w:rFonts w:ascii="Arial" w:hAnsi="Arial"/>
      <w:b/>
      <w:kern w:val="28"/>
      <w:sz w:val="18"/>
      <w:lang w:eastAsia="en-US"/>
    </w:rPr>
  </w:style>
  <w:style w:type="paragraph" w:customStyle="1" w:styleId="tussenkopje">
    <w:name w:val="tussenkopje"/>
    <w:basedOn w:val="Standaard"/>
    <w:rsid w:val="00892308"/>
    <w:pPr>
      <w:widowControl/>
      <w:spacing w:before="90" w:line="240" w:lineRule="atLeast"/>
    </w:pPr>
    <w:rPr>
      <w:rFonts w:ascii="Arial" w:hAnsi="Arial"/>
      <w:kern w:val="28"/>
      <w:sz w:val="14"/>
      <w:lang w:val="nl" w:eastAsia="en-US"/>
    </w:rPr>
  </w:style>
  <w:style w:type="paragraph" w:styleId="Geenafstand">
    <w:name w:val="No Spacing"/>
    <w:uiPriority w:val="1"/>
    <w:qFormat/>
    <w:rsid w:val="00892308"/>
    <w:pPr>
      <w:widowControl w:val="0"/>
      <w:spacing w:after="0" w:line="240" w:lineRule="auto"/>
    </w:pPr>
    <w:rPr>
      <w:rFonts w:ascii="Courier New" w:eastAsia="Times New Roman" w:hAnsi="Courier New" w:cs="Times New Roman"/>
      <w:snapToGrid w:val="0"/>
      <w:sz w:val="24"/>
      <w:szCs w:val="20"/>
      <w:lang w:eastAsia="nl-NL"/>
    </w:rPr>
  </w:style>
  <w:style w:type="paragraph" w:styleId="Revisie">
    <w:name w:val="Revision"/>
    <w:hidden/>
    <w:uiPriority w:val="99"/>
    <w:semiHidden/>
    <w:rsid w:val="006C09C4"/>
    <w:pPr>
      <w:spacing w:after="0" w:line="240" w:lineRule="auto"/>
    </w:pPr>
    <w:rPr>
      <w:rFonts w:ascii="Courier New" w:eastAsia="Times New Roman" w:hAnsi="Courier New"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17476">
      <w:bodyDiv w:val="1"/>
      <w:marLeft w:val="0"/>
      <w:marRight w:val="0"/>
      <w:marTop w:val="0"/>
      <w:marBottom w:val="0"/>
      <w:divBdr>
        <w:top w:val="none" w:sz="0" w:space="0" w:color="auto"/>
        <w:left w:val="none" w:sz="0" w:space="0" w:color="auto"/>
        <w:bottom w:val="none" w:sz="0" w:space="0" w:color="auto"/>
        <w:right w:val="none" w:sz="0" w:space="0" w:color="auto"/>
      </w:divBdr>
    </w:div>
    <w:div w:id="736171038">
      <w:bodyDiv w:val="1"/>
      <w:marLeft w:val="0"/>
      <w:marRight w:val="0"/>
      <w:marTop w:val="0"/>
      <w:marBottom w:val="0"/>
      <w:divBdr>
        <w:top w:val="none" w:sz="0" w:space="0" w:color="auto"/>
        <w:left w:val="none" w:sz="0" w:space="0" w:color="auto"/>
        <w:bottom w:val="none" w:sz="0" w:space="0" w:color="auto"/>
        <w:right w:val="none" w:sz="0" w:space="0" w:color="auto"/>
      </w:divBdr>
    </w:div>
    <w:div w:id="1466041501">
      <w:bodyDiv w:val="1"/>
      <w:marLeft w:val="0"/>
      <w:marRight w:val="0"/>
      <w:marTop w:val="0"/>
      <w:marBottom w:val="0"/>
      <w:divBdr>
        <w:top w:val="none" w:sz="0" w:space="0" w:color="auto"/>
        <w:left w:val="none" w:sz="0" w:space="0" w:color="auto"/>
        <w:bottom w:val="none" w:sz="0" w:space="0" w:color="auto"/>
        <w:right w:val="none" w:sz="0" w:space="0" w:color="auto"/>
      </w:divBdr>
    </w:div>
    <w:div w:id="17757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8A8E77-30F3-4E10-9A05-7087FD5DE5C7}">
  <ds:schemaRefs>
    <ds:schemaRef ds:uri="http://schemas.microsoft.com/sharepoint/v3/contenttype/forms"/>
  </ds:schemaRefs>
</ds:datastoreItem>
</file>

<file path=customXml/itemProps2.xml><?xml version="1.0" encoding="utf-8"?>
<ds:datastoreItem xmlns:ds="http://schemas.openxmlformats.org/officeDocument/2006/customXml" ds:itemID="{E47FE34C-C5CB-4FB5-A81E-4F4259D7D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0A00A-D584-4FF5-B8D3-0FCCF98B7B3A}">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1596</Words>
  <Characters>8778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4</cp:revision>
  <dcterms:created xsi:type="dcterms:W3CDTF">2023-04-13T11:19:00Z</dcterms:created>
  <dcterms:modified xsi:type="dcterms:W3CDTF">2023-04-21T06:55:00Z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Order">
    <vt:r8>13470000</vt:r8>
  </property>
  <property fmtid="{D5CDD505-2E9C-101B-9397-08002B2CF9AE}" pid="4" name="_ExtendedDescription">
    <vt:lpwstr/>
  </property>
  <property fmtid="{D5CDD505-2E9C-101B-9397-08002B2CF9AE}" pid="5" name="MediaServiceImageTags">
    <vt:lpwstr/>
  </property>
</Properties>
</file>