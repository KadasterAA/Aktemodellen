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372CF251" w14:textId="77777777" w:rsidTr="000B4FD9">
        <w:trPr>
          <w:gridAfter w:val="1"/>
          <w:wAfter w:w="3686" w:type="dxa"/>
        </w:trPr>
        <w:tc>
          <w:tcPr>
            <w:tcW w:w="5173" w:type="dxa"/>
          </w:tcPr>
          <w:p w14:paraId="1964480E" w14:textId="71837ADF" w:rsidR="00451606" w:rsidRPr="00AA22DC" w:rsidRDefault="0025220A" w:rsidP="000B4FD9">
            <w:pPr>
              <w:pStyle w:val="Alinea"/>
            </w:pPr>
            <w:r>
              <w:t>BOI</w:t>
            </w:r>
          </w:p>
        </w:tc>
      </w:tr>
      <w:tr w:rsidR="00451606" w:rsidRPr="00AA22DC" w14:paraId="33DE7938" w14:textId="77777777" w:rsidTr="000B4FD9">
        <w:trPr>
          <w:gridAfter w:val="1"/>
          <w:wAfter w:w="3686" w:type="dxa"/>
        </w:trPr>
        <w:tc>
          <w:tcPr>
            <w:tcW w:w="5173" w:type="dxa"/>
          </w:tcPr>
          <w:p w14:paraId="5258CDDD" w14:textId="77777777" w:rsidR="00451606" w:rsidRPr="00AA22DC" w:rsidRDefault="00451606" w:rsidP="000B4FD9"/>
        </w:tc>
      </w:tr>
      <w:tr w:rsidR="00451606" w:rsidRPr="00AA22DC" w14:paraId="5594AB31" w14:textId="77777777" w:rsidTr="000B4FD9">
        <w:trPr>
          <w:gridAfter w:val="1"/>
          <w:wAfter w:w="3686" w:type="dxa"/>
        </w:trPr>
        <w:tc>
          <w:tcPr>
            <w:tcW w:w="5173" w:type="dxa"/>
          </w:tcPr>
          <w:p w14:paraId="78DD1C54" w14:textId="77777777" w:rsidR="00451606" w:rsidRPr="00AA22DC" w:rsidRDefault="00451606" w:rsidP="000B4FD9">
            <w:pPr>
              <w:pStyle w:val="Eenheid"/>
            </w:pPr>
            <w:bookmarkStart w:id="0" w:name="bmDirectie"/>
            <w:bookmarkEnd w:id="0"/>
          </w:p>
        </w:tc>
      </w:tr>
      <w:tr w:rsidR="00451606" w:rsidRPr="00AA22DC" w14:paraId="7850458B" w14:textId="77777777" w:rsidTr="000B4FD9">
        <w:trPr>
          <w:gridAfter w:val="1"/>
          <w:wAfter w:w="3686" w:type="dxa"/>
        </w:trPr>
        <w:tc>
          <w:tcPr>
            <w:tcW w:w="5173" w:type="dxa"/>
          </w:tcPr>
          <w:p w14:paraId="43784733" w14:textId="77777777" w:rsidR="00451606" w:rsidRPr="00AA22DC" w:rsidRDefault="00451606" w:rsidP="000B4FD9">
            <w:pPr>
              <w:pStyle w:val="Afdeling"/>
              <w:rPr>
                <w:lang w:val="nl-NL"/>
              </w:rPr>
            </w:pPr>
            <w:bookmarkStart w:id="1" w:name="bmAfdeling"/>
            <w:bookmarkEnd w:id="1"/>
          </w:p>
        </w:tc>
      </w:tr>
      <w:tr w:rsidR="00451606" w:rsidRPr="00AA22DC" w14:paraId="2E237555" w14:textId="77777777" w:rsidTr="000B4FD9">
        <w:trPr>
          <w:gridAfter w:val="1"/>
          <w:wAfter w:w="3686" w:type="dxa"/>
        </w:trPr>
        <w:tc>
          <w:tcPr>
            <w:tcW w:w="5173" w:type="dxa"/>
          </w:tcPr>
          <w:p w14:paraId="3A88D36B" w14:textId="77777777" w:rsidR="00451606" w:rsidRPr="00AA22DC" w:rsidRDefault="00451606" w:rsidP="000B4FD9">
            <w:pPr>
              <w:spacing w:before="90"/>
              <w:rPr>
                <w:sz w:val="14"/>
              </w:rPr>
            </w:pPr>
          </w:p>
        </w:tc>
      </w:tr>
      <w:tr w:rsidR="00451606" w:rsidRPr="00AA22DC" w14:paraId="6E608882" w14:textId="77777777" w:rsidTr="000B4FD9">
        <w:trPr>
          <w:gridAfter w:val="1"/>
          <w:wAfter w:w="3686" w:type="dxa"/>
          <w:trHeight w:val="3804"/>
        </w:trPr>
        <w:tc>
          <w:tcPr>
            <w:tcW w:w="5173" w:type="dxa"/>
            <w:vAlign w:val="bottom"/>
          </w:tcPr>
          <w:p w14:paraId="2158FFF8"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2E9B21EB" w14:textId="77777777" w:rsidTr="000B4FD9">
        <w:trPr>
          <w:gridAfter w:val="1"/>
          <w:wAfter w:w="3686" w:type="dxa"/>
          <w:trHeight w:val="135"/>
        </w:trPr>
        <w:tc>
          <w:tcPr>
            <w:tcW w:w="5173" w:type="dxa"/>
          </w:tcPr>
          <w:p w14:paraId="0861E502" w14:textId="77777777" w:rsidR="00451606" w:rsidRPr="00AA22DC" w:rsidRDefault="00451606" w:rsidP="000B4FD9">
            <w:pPr>
              <w:spacing w:before="90"/>
              <w:rPr>
                <w:sz w:val="14"/>
              </w:rPr>
            </w:pPr>
          </w:p>
        </w:tc>
      </w:tr>
      <w:tr w:rsidR="00451606" w:rsidRPr="00AA22DC" w14:paraId="5AB13101" w14:textId="77777777" w:rsidTr="000B4FD9">
        <w:trPr>
          <w:gridAfter w:val="1"/>
          <w:wAfter w:w="3686" w:type="dxa"/>
          <w:trHeight w:val="181"/>
        </w:trPr>
        <w:tc>
          <w:tcPr>
            <w:tcW w:w="5173" w:type="dxa"/>
          </w:tcPr>
          <w:p w14:paraId="107103F3" w14:textId="77777777" w:rsidR="00451606" w:rsidRPr="00AA22DC" w:rsidRDefault="00451606" w:rsidP="000B4FD9"/>
        </w:tc>
      </w:tr>
      <w:tr w:rsidR="00451606" w:rsidRPr="00AA22DC" w14:paraId="7627C6DF" w14:textId="77777777" w:rsidTr="000B4FD9">
        <w:trPr>
          <w:gridAfter w:val="1"/>
          <w:wAfter w:w="3686" w:type="dxa"/>
        </w:trPr>
        <w:tc>
          <w:tcPr>
            <w:tcW w:w="5173" w:type="dxa"/>
          </w:tcPr>
          <w:p w14:paraId="5AB1E840" w14:textId="2B3D0588" w:rsidR="00451606" w:rsidRPr="00AA22DC" w:rsidRDefault="00580999" w:rsidP="000B4FD9">
            <w:pPr>
              <w:pStyle w:val="Titel"/>
              <w:spacing w:line="240" w:lineRule="auto"/>
              <w:rPr>
                <w:lang w:val="nl-NL"/>
              </w:rPr>
            </w:pPr>
            <w:bookmarkStart w:id="3" w:name="bmTitel"/>
            <w:bookmarkEnd w:id="3"/>
            <w:r>
              <w:rPr>
                <w:lang w:val="nl-NL"/>
              </w:rPr>
              <w:t xml:space="preserve">Toelichting modeldocument Triodos </w:t>
            </w:r>
            <w:r w:rsidR="00C138FC">
              <w:rPr>
                <w:lang w:val="nl-NL"/>
              </w:rPr>
              <w:t xml:space="preserve">Bank N.V. </w:t>
            </w:r>
            <w:r w:rsidR="00C44576">
              <w:rPr>
                <w:lang w:val="nl-NL"/>
              </w:rPr>
              <w:t>1.0</w:t>
            </w:r>
          </w:p>
        </w:tc>
      </w:tr>
      <w:tr w:rsidR="00451606" w:rsidRPr="00AA22DC" w14:paraId="3C6FF6F7" w14:textId="77777777" w:rsidTr="000B4FD9">
        <w:trPr>
          <w:gridAfter w:val="1"/>
          <w:wAfter w:w="3686" w:type="dxa"/>
          <w:trHeight w:val="268"/>
        </w:trPr>
        <w:tc>
          <w:tcPr>
            <w:tcW w:w="5173" w:type="dxa"/>
          </w:tcPr>
          <w:p w14:paraId="6F05613B" w14:textId="77777777" w:rsidR="00451606" w:rsidRPr="00AA22DC" w:rsidRDefault="00451606" w:rsidP="000B4FD9"/>
        </w:tc>
      </w:tr>
      <w:tr w:rsidR="00451606" w:rsidRPr="00AA22DC" w14:paraId="08C52B07" w14:textId="77777777" w:rsidTr="000B4FD9">
        <w:trPr>
          <w:gridAfter w:val="1"/>
          <w:wAfter w:w="3686" w:type="dxa"/>
          <w:trHeight w:hRule="exact" w:val="275"/>
        </w:trPr>
        <w:tc>
          <w:tcPr>
            <w:tcW w:w="5173" w:type="dxa"/>
            <w:vAlign w:val="bottom"/>
          </w:tcPr>
          <w:p w14:paraId="2E62362D" w14:textId="77777777" w:rsidR="00451606" w:rsidRPr="00AA22DC" w:rsidRDefault="00F2446B" w:rsidP="007B4960">
            <w:pPr>
              <w:pStyle w:val="Subtitel"/>
              <w:framePr w:hSpace="0" w:wrap="auto" w:hAnchor="text" w:xAlign="left" w:yAlign="inline"/>
              <w:rPr>
                <w:rStyle w:val="Ondertitel1"/>
              </w:rPr>
            </w:pPr>
            <w:bookmarkStart w:id="4" w:name="bmSubtitel"/>
            <w:r w:rsidRPr="00AA22DC">
              <w:rPr>
                <w:rStyle w:val="Ondertitel1"/>
              </w:rPr>
              <w:t xml:space="preserve"> </w:t>
            </w:r>
            <w:bookmarkEnd w:id="4"/>
          </w:p>
        </w:tc>
      </w:tr>
      <w:tr w:rsidR="00451606" w:rsidRPr="00AA22DC" w14:paraId="0081E6DB" w14:textId="77777777" w:rsidTr="000B4FD9">
        <w:trPr>
          <w:gridAfter w:val="1"/>
          <w:wAfter w:w="3686" w:type="dxa"/>
          <w:trHeight w:hRule="exact" w:val="804"/>
        </w:trPr>
        <w:tc>
          <w:tcPr>
            <w:tcW w:w="5173" w:type="dxa"/>
            <w:vAlign w:val="bottom"/>
          </w:tcPr>
          <w:p w14:paraId="0F105462" w14:textId="77777777" w:rsidR="00451606" w:rsidRPr="00AA22DC" w:rsidRDefault="00451606" w:rsidP="000B4FD9"/>
        </w:tc>
      </w:tr>
      <w:tr w:rsidR="00451606" w:rsidRPr="00AA22DC" w14:paraId="248581E8" w14:textId="77777777" w:rsidTr="000B4FD9">
        <w:trPr>
          <w:gridAfter w:val="1"/>
          <w:wAfter w:w="3686" w:type="dxa"/>
        </w:trPr>
        <w:tc>
          <w:tcPr>
            <w:tcW w:w="5173" w:type="dxa"/>
            <w:vAlign w:val="bottom"/>
          </w:tcPr>
          <w:p w14:paraId="12821C54" w14:textId="77777777" w:rsidR="00451606" w:rsidRPr="00AA22DC" w:rsidRDefault="00451606" w:rsidP="000B4FD9">
            <w:pPr>
              <w:pStyle w:val="tussenkopje"/>
              <w:rPr>
                <w:lang w:val="nl-NL"/>
              </w:rPr>
            </w:pPr>
            <w:r w:rsidRPr="00AA22DC">
              <w:rPr>
                <w:lang w:val="nl-NL"/>
              </w:rPr>
              <w:t>Versie</w:t>
            </w:r>
          </w:p>
        </w:tc>
      </w:tr>
      <w:tr w:rsidR="00451606" w:rsidRPr="00AA22DC" w14:paraId="08B1B812" w14:textId="77777777" w:rsidTr="000B4FD9">
        <w:trPr>
          <w:gridAfter w:val="1"/>
          <w:wAfter w:w="3686" w:type="dxa"/>
        </w:trPr>
        <w:tc>
          <w:tcPr>
            <w:tcW w:w="5173" w:type="dxa"/>
            <w:vAlign w:val="bottom"/>
          </w:tcPr>
          <w:p w14:paraId="30D579E3" w14:textId="070B0976" w:rsidR="00451606" w:rsidRPr="00AA22DC" w:rsidRDefault="00657F67" w:rsidP="000B4FD9">
            <w:pPr>
              <w:pStyle w:val="Voettekst"/>
              <w:tabs>
                <w:tab w:val="clear" w:pos="4536"/>
                <w:tab w:val="clear" w:pos="9072"/>
              </w:tabs>
            </w:pPr>
            <w:r>
              <w:t>1.0</w:t>
            </w:r>
          </w:p>
        </w:tc>
      </w:tr>
      <w:tr w:rsidR="008A02E7" w:rsidRPr="00AA22DC" w14:paraId="0AAAAFDD" w14:textId="77777777" w:rsidTr="000B4FD9">
        <w:trPr>
          <w:gridAfter w:val="1"/>
          <w:wAfter w:w="3686" w:type="dxa"/>
        </w:trPr>
        <w:tc>
          <w:tcPr>
            <w:tcW w:w="5173" w:type="dxa"/>
            <w:vAlign w:val="bottom"/>
          </w:tcPr>
          <w:p w14:paraId="24EF4805" w14:textId="77777777" w:rsidR="008A02E7" w:rsidRDefault="008A02E7" w:rsidP="008A02E7">
            <w:pPr>
              <w:pStyle w:val="Voettekst"/>
              <w:tabs>
                <w:tab w:val="clear" w:pos="4536"/>
                <w:tab w:val="clear" w:pos="9072"/>
              </w:tabs>
            </w:pPr>
            <w:r>
              <w:t>Datum</w:t>
            </w:r>
          </w:p>
        </w:tc>
      </w:tr>
      <w:tr w:rsidR="008A02E7" w:rsidRPr="00AA22DC" w14:paraId="3CE464C0" w14:textId="77777777" w:rsidTr="000B4FD9">
        <w:trPr>
          <w:gridAfter w:val="1"/>
          <w:wAfter w:w="3686" w:type="dxa"/>
        </w:trPr>
        <w:tc>
          <w:tcPr>
            <w:tcW w:w="5173" w:type="dxa"/>
            <w:vAlign w:val="bottom"/>
          </w:tcPr>
          <w:p w14:paraId="51296A6B" w14:textId="77777777" w:rsidR="008A02E7" w:rsidRDefault="00000000" w:rsidP="008A02E7">
            <w:pPr>
              <w:pStyle w:val="Voettekst"/>
              <w:tabs>
                <w:tab w:val="clear" w:pos="4536"/>
                <w:tab w:val="clear" w:pos="9072"/>
              </w:tabs>
            </w:pPr>
            <w:fldSimple w:instr=" DOCPROPERTY  propDatum  \* MERGEFORMAT ">
              <w:r w:rsidR="00580999">
                <w:t>29 maart 2023</w:t>
              </w:r>
            </w:fldSimple>
          </w:p>
        </w:tc>
      </w:tr>
      <w:tr w:rsidR="008A02E7" w:rsidRPr="00AA22DC" w14:paraId="2C6DC2C9" w14:textId="77777777" w:rsidTr="000B4FD9">
        <w:trPr>
          <w:gridAfter w:val="1"/>
          <w:wAfter w:w="3686" w:type="dxa"/>
        </w:trPr>
        <w:tc>
          <w:tcPr>
            <w:tcW w:w="5173" w:type="dxa"/>
            <w:vAlign w:val="bottom"/>
          </w:tcPr>
          <w:p w14:paraId="20F9DBB0" w14:textId="77777777" w:rsidR="008A02E7" w:rsidRPr="00AA22DC" w:rsidRDefault="008A02E7" w:rsidP="008A02E7">
            <w:pPr>
              <w:pStyle w:val="tussenkopje"/>
              <w:rPr>
                <w:lang w:val="nl-NL"/>
              </w:rPr>
            </w:pPr>
            <w:r w:rsidRPr="00AA22DC">
              <w:rPr>
                <w:lang w:val="nl-NL"/>
              </w:rPr>
              <w:t>Auteur(s)</w:t>
            </w:r>
          </w:p>
        </w:tc>
      </w:tr>
      <w:tr w:rsidR="008A02E7" w:rsidRPr="00AA22DC" w14:paraId="7EBA04DD" w14:textId="77777777" w:rsidTr="000B4FD9">
        <w:trPr>
          <w:gridAfter w:val="1"/>
          <w:wAfter w:w="3686" w:type="dxa"/>
        </w:trPr>
        <w:tc>
          <w:tcPr>
            <w:tcW w:w="5173" w:type="dxa"/>
            <w:vAlign w:val="bottom"/>
          </w:tcPr>
          <w:p w14:paraId="09D65651" w14:textId="60BAD3BE" w:rsidR="008A02E7" w:rsidRPr="00AA22DC" w:rsidRDefault="00C44576" w:rsidP="008A02E7">
            <w:pPr>
              <w:pStyle w:val="Auteur"/>
              <w:framePr w:hSpace="0" w:wrap="auto" w:vAnchor="margin" w:hAnchor="text" w:yAlign="inline"/>
            </w:pPr>
            <w:bookmarkStart w:id="5" w:name="bmAuteurs"/>
            <w:bookmarkEnd w:id="5"/>
            <w:r>
              <w:t>BOI/Team 2/AA</w:t>
            </w:r>
          </w:p>
        </w:tc>
      </w:tr>
      <w:tr w:rsidR="008A02E7" w:rsidRPr="00AA22DC" w14:paraId="23D9FCA5" w14:textId="77777777" w:rsidTr="000B4FD9">
        <w:trPr>
          <w:trHeight w:hRule="exact" w:val="246"/>
        </w:trPr>
        <w:tc>
          <w:tcPr>
            <w:tcW w:w="8859" w:type="dxa"/>
            <w:gridSpan w:val="2"/>
            <w:vAlign w:val="bottom"/>
          </w:tcPr>
          <w:p w14:paraId="41598F44" w14:textId="77777777" w:rsidR="008A02E7" w:rsidRPr="00AA22DC" w:rsidRDefault="008A02E7" w:rsidP="008A02E7"/>
        </w:tc>
      </w:tr>
    </w:tbl>
    <w:p w14:paraId="7CBE10B7" w14:textId="77777777" w:rsidR="00451606" w:rsidRPr="00AA22DC" w:rsidRDefault="00451606">
      <w:pPr>
        <w:pStyle w:val="Koptekst"/>
        <w:tabs>
          <w:tab w:val="clear" w:pos="4536"/>
          <w:tab w:val="clear" w:pos="9072"/>
        </w:tabs>
      </w:pPr>
    </w:p>
    <w:p w14:paraId="22944753" w14:textId="77777777" w:rsidR="00451606" w:rsidRPr="00AA22DC" w:rsidRDefault="00451606">
      <w:pPr>
        <w:pStyle w:val="Koptekst"/>
        <w:tabs>
          <w:tab w:val="clear" w:pos="4536"/>
          <w:tab w:val="clear" w:pos="9072"/>
        </w:tabs>
      </w:pPr>
    </w:p>
    <w:p w14:paraId="2D8104F5" w14:textId="77777777" w:rsidR="00451606" w:rsidRPr="00AA22DC" w:rsidRDefault="00451606">
      <w:pPr>
        <w:pStyle w:val="Koptekst"/>
        <w:tabs>
          <w:tab w:val="clear" w:pos="4536"/>
          <w:tab w:val="clear" w:pos="9072"/>
        </w:tabs>
      </w:pPr>
    </w:p>
    <w:p w14:paraId="49A8019F" w14:textId="77777777" w:rsidR="00451606" w:rsidRPr="00AA22DC" w:rsidRDefault="00451606">
      <w:pPr>
        <w:pStyle w:val="Koptekst"/>
        <w:tabs>
          <w:tab w:val="clear" w:pos="4536"/>
          <w:tab w:val="clear" w:pos="9072"/>
        </w:tabs>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3686"/>
        <w:gridCol w:w="5173"/>
      </w:tblGrid>
      <w:tr w:rsidR="00451606" w:rsidRPr="00AA22DC" w14:paraId="05A8092C" w14:textId="77777777" w:rsidTr="009F2F69">
        <w:trPr>
          <w:gridAfter w:val="1"/>
          <w:wAfter w:w="5173" w:type="dxa"/>
        </w:trPr>
        <w:tc>
          <w:tcPr>
            <w:tcW w:w="3686" w:type="dxa"/>
          </w:tcPr>
          <w:p w14:paraId="4D5309B3" w14:textId="77777777" w:rsidR="00451606" w:rsidRPr="00AA22DC" w:rsidRDefault="00451606"/>
        </w:tc>
      </w:tr>
      <w:tr w:rsidR="00451606" w:rsidRPr="00AA22DC" w14:paraId="066EFE2E" w14:textId="77777777" w:rsidTr="009F2F69">
        <w:trPr>
          <w:gridAfter w:val="1"/>
          <w:wAfter w:w="5173" w:type="dxa"/>
        </w:trPr>
        <w:tc>
          <w:tcPr>
            <w:tcW w:w="3686" w:type="dxa"/>
          </w:tcPr>
          <w:p w14:paraId="1A749B1A" w14:textId="77777777" w:rsidR="00451606" w:rsidRPr="00AA22DC" w:rsidRDefault="00451606"/>
        </w:tc>
      </w:tr>
      <w:tr w:rsidR="00451606" w:rsidRPr="00AA22DC" w14:paraId="58E6BAB2" w14:textId="77777777" w:rsidTr="009F2F69">
        <w:trPr>
          <w:gridAfter w:val="1"/>
          <w:wAfter w:w="5173" w:type="dxa"/>
        </w:trPr>
        <w:tc>
          <w:tcPr>
            <w:tcW w:w="3686" w:type="dxa"/>
          </w:tcPr>
          <w:p w14:paraId="6B19D3FE" w14:textId="77777777" w:rsidR="00451606" w:rsidRPr="00AA22DC" w:rsidRDefault="00451606">
            <w:pPr>
              <w:pStyle w:val="Eenheid"/>
            </w:pPr>
            <w:r w:rsidRPr="00AA22DC">
              <w:fldChar w:fldCharType="begin"/>
            </w:r>
            <w:r w:rsidRPr="00AA22DC">
              <w:instrText xml:space="preserve"> STYLEREF Eenheid \* MERGEFORMAT </w:instrText>
            </w:r>
            <w:r w:rsidRPr="00AA22DC">
              <w:fldChar w:fldCharType="end"/>
            </w:r>
          </w:p>
        </w:tc>
      </w:tr>
      <w:tr w:rsidR="00451606" w:rsidRPr="00AA22DC" w14:paraId="444F36B4" w14:textId="77777777" w:rsidTr="009F2F69">
        <w:trPr>
          <w:gridAfter w:val="1"/>
          <w:wAfter w:w="5173" w:type="dxa"/>
        </w:trPr>
        <w:tc>
          <w:tcPr>
            <w:tcW w:w="3686" w:type="dxa"/>
          </w:tcPr>
          <w:p w14:paraId="26952F95" w14:textId="77777777" w:rsidR="00451606" w:rsidRPr="00AA22DC" w:rsidRDefault="00451606">
            <w:pPr>
              <w:pStyle w:val="Afdeling"/>
              <w:rPr>
                <w:lang w:val="nl-NL"/>
              </w:rPr>
            </w:pPr>
            <w:r w:rsidRPr="00AA22DC">
              <w:rPr>
                <w:lang w:val="nl-NL"/>
              </w:rPr>
              <w:fldChar w:fldCharType="begin"/>
            </w:r>
            <w:r w:rsidRPr="00AA22DC">
              <w:rPr>
                <w:lang w:val="nl-NL"/>
              </w:rPr>
              <w:instrText xml:space="preserve"> STYLEREF Afdeling \* MERGEFORMAT </w:instrText>
            </w:r>
            <w:r w:rsidRPr="00AA22DC">
              <w:rPr>
                <w:lang w:val="nl-NL"/>
              </w:rPr>
              <w:fldChar w:fldCharType="end"/>
            </w:r>
          </w:p>
        </w:tc>
      </w:tr>
      <w:tr w:rsidR="00451606" w:rsidRPr="00AA22DC" w14:paraId="485EFC92" w14:textId="77777777" w:rsidTr="009F2F69">
        <w:trPr>
          <w:gridAfter w:val="1"/>
          <w:wAfter w:w="5173" w:type="dxa"/>
        </w:trPr>
        <w:tc>
          <w:tcPr>
            <w:tcW w:w="3686" w:type="dxa"/>
          </w:tcPr>
          <w:p w14:paraId="2DF26D7C" w14:textId="77777777" w:rsidR="00451606" w:rsidRPr="00AA22DC" w:rsidRDefault="00451606">
            <w:pPr>
              <w:spacing w:before="90"/>
              <w:rPr>
                <w:sz w:val="14"/>
              </w:rPr>
            </w:pPr>
          </w:p>
        </w:tc>
      </w:tr>
      <w:tr w:rsidR="00451606" w:rsidRPr="00AA22DC" w14:paraId="1718DF9E" w14:textId="77777777" w:rsidTr="009F2F69">
        <w:trPr>
          <w:gridAfter w:val="1"/>
          <w:wAfter w:w="5173" w:type="dxa"/>
          <w:trHeight w:val="3958"/>
        </w:trPr>
        <w:tc>
          <w:tcPr>
            <w:tcW w:w="3686" w:type="dxa"/>
            <w:vAlign w:val="bottom"/>
          </w:tcPr>
          <w:p w14:paraId="7F0C54A9" w14:textId="77777777" w:rsidR="00451606" w:rsidRPr="00AA22DC" w:rsidRDefault="00451606" w:rsidP="00E92944">
            <w:pPr>
              <w:pStyle w:val="Kop"/>
              <w:framePr w:wrap="auto" w:vAnchor="margin" w:hAnchor="text" w:xAlign="left" w:yAlign="inline"/>
            </w:pPr>
          </w:p>
        </w:tc>
      </w:tr>
      <w:tr w:rsidR="00451606" w:rsidRPr="00AA22DC" w14:paraId="3F1CCB0C" w14:textId="77777777" w:rsidTr="009F2F69">
        <w:trPr>
          <w:gridAfter w:val="1"/>
          <w:wAfter w:w="5173" w:type="dxa"/>
          <w:trHeight w:val="135"/>
        </w:trPr>
        <w:tc>
          <w:tcPr>
            <w:tcW w:w="3686" w:type="dxa"/>
          </w:tcPr>
          <w:p w14:paraId="30476C91" w14:textId="77777777" w:rsidR="00451606" w:rsidRPr="00AA22DC" w:rsidRDefault="00451606" w:rsidP="009F2F69">
            <w:pPr>
              <w:pStyle w:val="BriefRef"/>
            </w:pPr>
          </w:p>
        </w:tc>
      </w:tr>
      <w:tr w:rsidR="00451606" w:rsidRPr="00AA22DC" w14:paraId="5DCD867F" w14:textId="77777777" w:rsidTr="009F2F69">
        <w:trPr>
          <w:gridAfter w:val="1"/>
          <w:wAfter w:w="5173" w:type="dxa"/>
          <w:trHeight w:val="181"/>
        </w:trPr>
        <w:tc>
          <w:tcPr>
            <w:tcW w:w="3686" w:type="dxa"/>
          </w:tcPr>
          <w:p w14:paraId="4EA65311" w14:textId="1513D71B" w:rsidR="00451606" w:rsidRPr="00AA22DC" w:rsidRDefault="007B0662">
            <w:r>
              <w:rPr>
                <w:b/>
                <w:bCs/>
                <w:sz w:val="20"/>
              </w:rPr>
              <w:t>Toelichting modeldocument Triodos Bank N.V. v1.0</w:t>
            </w:r>
          </w:p>
        </w:tc>
      </w:tr>
      <w:tr w:rsidR="00451606" w:rsidRPr="00AA22DC" w14:paraId="0D623C88" w14:textId="77777777" w:rsidTr="009F2F69">
        <w:trPr>
          <w:gridAfter w:val="1"/>
          <w:wAfter w:w="5173" w:type="dxa"/>
        </w:trPr>
        <w:tc>
          <w:tcPr>
            <w:tcW w:w="3686" w:type="dxa"/>
          </w:tcPr>
          <w:p w14:paraId="30AD8F61" w14:textId="77777777" w:rsidR="00451606" w:rsidRPr="00AA22DC" w:rsidRDefault="00451606"/>
        </w:tc>
      </w:tr>
      <w:tr w:rsidR="00451606" w:rsidRPr="00AA22DC" w14:paraId="2AB7D9DD" w14:textId="77777777" w:rsidTr="009F2F69">
        <w:trPr>
          <w:gridAfter w:val="1"/>
          <w:wAfter w:w="5173" w:type="dxa"/>
          <w:trHeight w:val="268"/>
        </w:trPr>
        <w:tc>
          <w:tcPr>
            <w:tcW w:w="3686" w:type="dxa"/>
          </w:tcPr>
          <w:p w14:paraId="0CB8DB0B" w14:textId="77777777" w:rsidR="00451606" w:rsidRPr="00AA22DC" w:rsidRDefault="00451606">
            <w:r w:rsidRPr="00AA22DC">
              <w:fldChar w:fldCharType="begin"/>
            </w:r>
            <w:r w:rsidRPr="00AA22DC">
              <w:instrText xml:space="preserve"> STYLEREF Subtitel \* MERGEFORMAT </w:instrText>
            </w:r>
            <w:r w:rsidRPr="00AA22DC">
              <w:fldChar w:fldCharType="end"/>
            </w:r>
          </w:p>
        </w:tc>
      </w:tr>
      <w:tr w:rsidR="00451606" w:rsidRPr="00AA22DC" w14:paraId="767FC032" w14:textId="77777777" w:rsidTr="009F2F69">
        <w:trPr>
          <w:gridAfter w:val="1"/>
          <w:wAfter w:w="5173" w:type="dxa"/>
          <w:cantSplit/>
          <w:trHeight w:hRule="exact" w:val="345"/>
        </w:trPr>
        <w:tc>
          <w:tcPr>
            <w:tcW w:w="3686" w:type="dxa"/>
            <w:vAlign w:val="bottom"/>
          </w:tcPr>
          <w:p w14:paraId="6A2DB4D8" w14:textId="77777777" w:rsidR="00451606" w:rsidRPr="00AA22DC" w:rsidRDefault="00451606"/>
        </w:tc>
      </w:tr>
      <w:tr w:rsidR="00451606" w:rsidRPr="00AA22DC" w14:paraId="161DBB9B" w14:textId="77777777" w:rsidTr="009F2F69">
        <w:trPr>
          <w:gridAfter w:val="1"/>
          <w:wAfter w:w="5173" w:type="dxa"/>
          <w:cantSplit/>
          <w:trHeight w:hRule="exact" w:val="333"/>
        </w:trPr>
        <w:tc>
          <w:tcPr>
            <w:tcW w:w="3686" w:type="dxa"/>
            <w:vAlign w:val="bottom"/>
          </w:tcPr>
          <w:p w14:paraId="1DFD366D" w14:textId="77777777" w:rsidR="00451606" w:rsidRPr="00AA22DC" w:rsidRDefault="00451606">
            <w:pPr>
              <w:pStyle w:val="kopje"/>
            </w:pPr>
            <w:r w:rsidRPr="00AA22DC">
              <w:t>Opdrachtgever</w:t>
            </w:r>
          </w:p>
        </w:tc>
      </w:tr>
      <w:tr w:rsidR="00451606" w:rsidRPr="00AA22DC" w14:paraId="250017D6" w14:textId="77777777" w:rsidTr="009F2F69">
        <w:trPr>
          <w:gridAfter w:val="1"/>
          <w:wAfter w:w="5173" w:type="dxa"/>
          <w:cantSplit/>
          <w:trHeight w:val="244"/>
        </w:trPr>
        <w:tc>
          <w:tcPr>
            <w:tcW w:w="3686" w:type="dxa"/>
            <w:vAlign w:val="bottom"/>
          </w:tcPr>
          <w:p w14:paraId="0DB2F224" w14:textId="2DCAC875" w:rsidR="00451606" w:rsidRPr="00AA22DC" w:rsidRDefault="006D3E5C">
            <w:bookmarkStart w:id="6" w:name="bmOpdrachtgever"/>
            <w:bookmarkEnd w:id="6"/>
            <w:r>
              <w:t>ODR</w:t>
            </w:r>
          </w:p>
        </w:tc>
      </w:tr>
      <w:tr w:rsidR="00451606" w:rsidRPr="00AA22DC" w14:paraId="68C8DD50" w14:textId="77777777" w:rsidTr="009F2F69">
        <w:trPr>
          <w:gridAfter w:val="1"/>
          <w:wAfter w:w="5173" w:type="dxa"/>
          <w:cantSplit/>
          <w:trHeight w:hRule="exact" w:val="313"/>
        </w:trPr>
        <w:tc>
          <w:tcPr>
            <w:tcW w:w="3686" w:type="dxa"/>
            <w:vAlign w:val="bottom"/>
          </w:tcPr>
          <w:p w14:paraId="0F9F2E88" w14:textId="77777777" w:rsidR="00451606" w:rsidRPr="00AA22DC" w:rsidRDefault="00451606">
            <w:pPr>
              <w:pStyle w:val="kopje"/>
            </w:pPr>
            <w:r w:rsidRPr="00AA22DC">
              <w:t>Status</w:t>
            </w:r>
          </w:p>
        </w:tc>
      </w:tr>
      <w:tr w:rsidR="00451606" w:rsidRPr="00AA22DC" w14:paraId="198C736D" w14:textId="77777777" w:rsidTr="009F2F69">
        <w:trPr>
          <w:gridAfter w:val="1"/>
          <w:wAfter w:w="5173" w:type="dxa"/>
          <w:cantSplit/>
          <w:trHeight w:val="244"/>
        </w:trPr>
        <w:tc>
          <w:tcPr>
            <w:tcW w:w="3686" w:type="dxa"/>
            <w:vAlign w:val="bottom"/>
          </w:tcPr>
          <w:p w14:paraId="7CDF31F5" w14:textId="27594DC5" w:rsidR="00451606" w:rsidRPr="00AA22DC" w:rsidRDefault="00657F67">
            <w:bookmarkStart w:id="7" w:name="bmStatus"/>
            <w:bookmarkEnd w:id="7"/>
            <w:r>
              <w:t>Definitief</w:t>
            </w:r>
          </w:p>
        </w:tc>
      </w:tr>
      <w:tr w:rsidR="00451606" w:rsidRPr="00AA22DC" w14:paraId="51B4B3D9" w14:textId="77777777" w:rsidTr="009F2F69">
        <w:trPr>
          <w:gridAfter w:val="1"/>
          <w:wAfter w:w="5173" w:type="dxa"/>
          <w:cantSplit/>
          <w:trHeight w:hRule="exact" w:val="332"/>
        </w:trPr>
        <w:tc>
          <w:tcPr>
            <w:tcW w:w="3686" w:type="dxa"/>
            <w:vAlign w:val="bottom"/>
          </w:tcPr>
          <w:p w14:paraId="3C34D3F8" w14:textId="77777777" w:rsidR="00451606" w:rsidRPr="00AA22DC" w:rsidRDefault="00451606">
            <w:pPr>
              <w:pStyle w:val="kopje"/>
            </w:pPr>
            <w:r w:rsidRPr="00AA22DC">
              <w:t>Verspreiding</w:t>
            </w:r>
          </w:p>
        </w:tc>
      </w:tr>
      <w:tr w:rsidR="00451606" w:rsidRPr="00AA22DC" w14:paraId="54ED6E84" w14:textId="77777777" w:rsidTr="009F2F69">
        <w:trPr>
          <w:gridAfter w:val="1"/>
          <w:wAfter w:w="5173" w:type="dxa"/>
          <w:cantSplit/>
          <w:trHeight w:val="238"/>
        </w:trPr>
        <w:tc>
          <w:tcPr>
            <w:tcW w:w="3686" w:type="dxa"/>
            <w:vAlign w:val="bottom"/>
          </w:tcPr>
          <w:p w14:paraId="1C64751C" w14:textId="77777777" w:rsidR="00451606" w:rsidRPr="00AA22DC" w:rsidRDefault="00580999">
            <w:bookmarkStart w:id="8" w:name="bmVerspreiding"/>
            <w:bookmarkEnd w:id="8"/>
            <w:r>
              <w:t>Openbaar</w:t>
            </w:r>
          </w:p>
        </w:tc>
      </w:tr>
      <w:tr w:rsidR="00451606" w:rsidRPr="00AA22DC" w14:paraId="57BE21BA" w14:textId="77777777">
        <w:trPr>
          <w:cantSplit/>
          <w:trHeight w:hRule="exact" w:val="246"/>
        </w:trPr>
        <w:tc>
          <w:tcPr>
            <w:tcW w:w="8859" w:type="dxa"/>
            <w:gridSpan w:val="2"/>
            <w:vAlign w:val="bottom"/>
          </w:tcPr>
          <w:p w14:paraId="33B59266" w14:textId="77777777" w:rsidR="00451606" w:rsidRPr="00AA22DC" w:rsidRDefault="00451606"/>
        </w:tc>
      </w:tr>
    </w:tbl>
    <w:tbl>
      <w:tblPr>
        <w:tblW w:w="5173" w:type="dxa"/>
        <w:tblCellMar>
          <w:left w:w="70" w:type="dxa"/>
          <w:right w:w="70" w:type="dxa"/>
        </w:tblCellMar>
        <w:tblLook w:val="0000" w:firstRow="0" w:lastRow="0" w:firstColumn="0" w:lastColumn="0" w:noHBand="0" w:noVBand="0"/>
      </w:tblPr>
      <w:tblGrid>
        <w:gridCol w:w="5173"/>
      </w:tblGrid>
      <w:tr w:rsidR="00451606" w:rsidRPr="00AA22DC" w14:paraId="6A2A3BF7" w14:textId="77777777">
        <w:trPr>
          <w:cantSplit/>
          <w:trHeight w:hRule="exact" w:val="332"/>
        </w:trPr>
        <w:tc>
          <w:tcPr>
            <w:tcW w:w="5173" w:type="dxa"/>
            <w:vAlign w:val="bottom"/>
          </w:tcPr>
          <w:p w14:paraId="3420D222" w14:textId="77777777" w:rsidR="00451606" w:rsidRPr="00AA22DC" w:rsidRDefault="00451606">
            <w:pPr>
              <w:pStyle w:val="kopje"/>
              <w:keepNext/>
              <w:rPr>
                <w:b w:val="0"/>
                <w:bCs/>
              </w:rPr>
            </w:pPr>
            <w:r w:rsidRPr="00AA22DC">
              <w:t>Versiehistorie</w:t>
            </w:r>
          </w:p>
        </w:tc>
      </w:tr>
    </w:tbl>
    <w:p w14:paraId="714B55DC"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2FF08304" w14:textId="77777777">
        <w:trPr>
          <w:cantSplit/>
          <w:trHeight w:hRule="exact" w:val="281"/>
          <w:tblHeader/>
        </w:trPr>
        <w:tc>
          <w:tcPr>
            <w:tcW w:w="779" w:type="dxa"/>
            <w:vAlign w:val="bottom"/>
          </w:tcPr>
          <w:p w14:paraId="7229BEAC"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4684C019"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DCA6369"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0854954E" w14:textId="77777777" w:rsidR="00451606" w:rsidRPr="00AA22DC" w:rsidRDefault="00451606">
            <w:pPr>
              <w:pStyle w:val="tussenkopje"/>
              <w:spacing w:before="0"/>
              <w:rPr>
                <w:lang w:val="nl-NL"/>
              </w:rPr>
            </w:pPr>
            <w:r w:rsidRPr="00AA22DC">
              <w:rPr>
                <w:lang w:val="nl-NL"/>
              </w:rPr>
              <w:t>Opmerking</w:t>
            </w:r>
          </w:p>
        </w:tc>
      </w:tr>
      <w:tr w:rsidR="00451606" w:rsidRPr="00AA22DC" w14:paraId="2C5963D0" w14:textId="77777777">
        <w:trPr>
          <w:cantSplit/>
        </w:trPr>
        <w:tc>
          <w:tcPr>
            <w:tcW w:w="779" w:type="dxa"/>
          </w:tcPr>
          <w:p w14:paraId="38DEF457" w14:textId="77777777" w:rsidR="00451606" w:rsidRPr="00AA22DC" w:rsidRDefault="00580999">
            <w:pPr>
              <w:pStyle w:val="Koptekst"/>
              <w:tabs>
                <w:tab w:val="clear" w:pos="4536"/>
                <w:tab w:val="clear" w:pos="9072"/>
              </w:tabs>
              <w:spacing w:line="280" w:lineRule="atLeast"/>
              <w:rPr>
                <w:rStyle w:val="Versie0"/>
              </w:rPr>
            </w:pPr>
            <w:bookmarkStart w:id="9" w:name="bmVersie"/>
            <w:bookmarkEnd w:id="9"/>
            <w:r>
              <w:rPr>
                <w:rStyle w:val="Versie0"/>
              </w:rPr>
              <w:t>0.1</w:t>
            </w:r>
          </w:p>
        </w:tc>
        <w:tc>
          <w:tcPr>
            <w:tcW w:w="1701" w:type="dxa"/>
          </w:tcPr>
          <w:p w14:paraId="5C5076CF" w14:textId="77777777" w:rsidR="00451606" w:rsidRPr="00AA22DC" w:rsidRDefault="00580999">
            <w:pPr>
              <w:rPr>
                <w:rStyle w:val="Datumopmaakprofiel"/>
              </w:rPr>
            </w:pPr>
            <w:bookmarkStart w:id="10" w:name="bmDatum"/>
            <w:bookmarkEnd w:id="10"/>
            <w:r>
              <w:rPr>
                <w:rStyle w:val="Datumopmaakprofiel"/>
              </w:rPr>
              <w:t>29 maart 2023</w:t>
            </w:r>
          </w:p>
        </w:tc>
        <w:tc>
          <w:tcPr>
            <w:tcW w:w="3402" w:type="dxa"/>
          </w:tcPr>
          <w:p w14:paraId="15EACECD" w14:textId="76D3FBFE" w:rsidR="00451606" w:rsidRPr="00AA22DC" w:rsidRDefault="00580999">
            <w:r>
              <w:t>BOI/Team 2/AA</w:t>
            </w:r>
            <w:r w:rsidR="009A5EBD">
              <w:fldChar w:fldCharType="begin"/>
            </w:r>
            <w:r w:rsidR="009A5EBD">
              <w:instrText xml:space="preserve"> STYLEREF  Auteur  \* MERGEFORMAT </w:instrText>
            </w:r>
            <w:r w:rsidR="009A5EBD">
              <w:fldChar w:fldCharType="end"/>
            </w:r>
          </w:p>
        </w:tc>
        <w:tc>
          <w:tcPr>
            <w:tcW w:w="2977" w:type="dxa"/>
          </w:tcPr>
          <w:p w14:paraId="6C0C3BA7" w14:textId="0FED0CDB" w:rsidR="00451606" w:rsidRPr="00AA22DC" w:rsidRDefault="00580999">
            <w:r>
              <w:t>Eerste opzet</w:t>
            </w:r>
          </w:p>
        </w:tc>
      </w:tr>
      <w:tr w:rsidR="006B2633" w:rsidRPr="00AA22DC" w14:paraId="3AA54905" w14:textId="77777777">
        <w:trPr>
          <w:cantSplit/>
        </w:trPr>
        <w:tc>
          <w:tcPr>
            <w:tcW w:w="779" w:type="dxa"/>
          </w:tcPr>
          <w:p w14:paraId="54257063" w14:textId="471F63AA" w:rsidR="006B2633" w:rsidRDefault="006B2633">
            <w:pPr>
              <w:pStyle w:val="Koptekst"/>
              <w:tabs>
                <w:tab w:val="clear" w:pos="4536"/>
                <w:tab w:val="clear" w:pos="9072"/>
              </w:tabs>
              <w:spacing w:line="280" w:lineRule="atLeast"/>
              <w:rPr>
                <w:rStyle w:val="Versie0"/>
              </w:rPr>
            </w:pPr>
            <w:r>
              <w:rPr>
                <w:rStyle w:val="Versie0"/>
              </w:rPr>
              <w:t>1.0</w:t>
            </w:r>
          </w:p>
        </w:tc>
        <w:tc>
          <w:tcPr>
            <w:tcW w:w="1701" w:type="dxa"/>
          </w:tcPr>
          <w:p w14:paraId="3B556520" w14:textId="3D9669F6" w:rsidR="006B2633" w:rsidRDefault="006B2633">
            <w:pPr>
              <w:rPr>
                <w:rStyle w:val="Datumopmaakprofiel"/>
              </w:rPr>
            </w:pPr>
            <w:r>
              <w:rPr>
                <w:rStyle w:val="Datumopmaakprofiel"/>
              </w:rPr>
              <w:t>4 april 2023</w:t>
            </w:r>
          </w:p>
        </w:tc>
        <w:tc>
          <w:tcPr>
            <w:tcW w:w="3402" w:type="dxa"/>
          </w:tcPr>
          <w:p w14:paraId="56154A53" w14:textId="59F15CB9" w:rsidR="006B2633" w:rsidRDefault="006B2633">
            <w:r>
              <w:t>BOI/Team 2/AA</w:t>
            </w:r>
          </w:p>
        </w:tc>
        <w:tc>
          <w:tcPr>
            <w:tcW w:w="2977" w:type="dxa"/>
          </w:tcPr>
          <w:p w14:paraId="09D139DB" w14:textId="7C4EBA8F" w:rsidR="006B2633" w:rsidRDefault="006B2633">
            <w:r>
              <w:t>Definitieve versie</w:t>
            </w:r>
          </w:p>
        </w:tc>
      </w:tr>
    </w:tbl>
    <w:p w14:paraId="7C56FCFF" w14:textId="77777777" w:rsidR="00451606" w:rsidRPr="00AA22DC" w:rsidRDefault="00451606"/>
    <w:p w14:paraId="2C2E6604" w14:textId="77777777" w:rsidR="00451606" w:rsidRPr="00AA22DC" w:rsidRDefault="00451606" w:rsidP="00BC3B41"/>
    <w:p w14:paraId="0B0C6C9E" w14:textId="77777777" w:rsidR="00451606" w:rsidRPr="00AA22DC" w:rsidRDefault="00451606">
      <w:pPr>
        <w:pStyle w:val="Koptekst"/>
        <w:tabs>
          <w:tab w:val="clear" w:pos="4536"/>
          <w:tab w:val="clear" w:pos="9072"/>
        </w:tabs>
      </w:pPr>
    </w:p>
    <w:p w14:paraId="76AF8F9C"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p w14:paraId="482545F0"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bookmarkStart w:id="11" w:name="bmInhoudsopgave"/>
    <w:bookmarkEnd w:id="11"/>
    <w:p w14:paraId="23A8F683" w14:textId="7CE8937F" w:rsidR="00C8223C" w:rsidRDefault="005C6A74">
      <w:pPr>
        <w:pStyle w:val="Inhopg1"/>
        <w:rPr>
          <w:rFonts w:asciiTheme="minorHAnsi" w:eastAsiaTheme="minorEastAsia" w:hAnsiTheme="minorHAnsi" w:cstheme="minorBidi"/>
          <w:b w:val="0"/>
          <w:bCs w:val="0"/>
          <w:snapToGrid/>
          <w:kern w:val="0"/>
          <w:sz w:val="22"/>
          <w:szCs w:val="22"/>
          <w:lang w:eastAsia="nl-NL"/>
        </w:rPr>
      </w:pPr>
      <w:r>
        <w:rPr>
          <w:b w:val="0"/>
        </w:rPr>
        <w:fldChar w:fldCharType="begin"/>
      </w:r>
      <w:r>
        <w:rPr>
          <w:b w:val="0"/>
        </w:rPr>
        <w:instrText xml:space="preserve"> TOC \o "1-3" \h \z \t "Bijlagenblad;1;Bijlage;1" </w:instrText>
      </w:r>
      <w:r>
        <w:rPr>
          <w:b w:val="0"/>
        </w:rPr>
        <w:fldChar w:fldCharType="separate"/>
      </w:r>
      <w:hyperlink w:anchor="_Toc131510016" w:history="1">
        <w:r w:rsidR="00C8223C" w:rsidRPr="000A0C47">
          <w:rPr>
            <w:rStyle w:val="Hyperlink"/>
          </w:rPr>
          <w:t>1</w:t>
        </w:r>
        <w:r w:rsidR="00C8223C">
          <w:rPr>
            <w:rFonts w:asciiTheme="minorHAnsi" w:eastAsiaTheme="minorEastAsia" w:hAnsiTheme="minorHAnsi" w:cstheme="minorBidi"/>
            <w:b w:val="0"/>
            <w:bCs w:val="0"/>
            <w:snapToGrid/>
            <w:kern w:val="0"/>
            <w:sz w:val="22"/>
            <w:szCs w:val="22"/>
            <w:lang w:eastAsia="nl-NL"/>
          </w:rPr>
          <w:tab/>
        </w:r>
        <w:r w:rsidR="00C8223C" w:rsidRPr="000A0C47">
          <w:rPr>
            <w:rStyle w:val="Hyperlink"/>
          </w:rPr>
          <w:t>Inleiding</w:t>
        </w:r>
        <w:r w:rsidR="00C8223C">
          <w:rPr>
            <w:webHidden/>
          </w:rPr>
          <w:tab/>
        </w:r>
        <w:r w:rsidR="00C8223C">
          <w:rPr>
            <w:webHidden/>
          </w:rPr>
          <w:fldChar w:fldCharType="begin"/>
        </w:r>
        <w:r w:rsidR="00C8223C">
          <w:rPr>
            <w:webHidden/>
          </w:rPr>
          <w:instrText xml:space="preserve"> PAGEREF _Toc131510016 \h </w:instrText>
        </w:r>
        <w:r w:rsidR="00C8223C">
          <w:rPr>
            <w:webHidden/>
          </w:rPr>
        </w:r>
        <w:r w:rsidR="00C8223C">
          <w:rPr>
            <w:webHidden/>
          </w:rPr>
          <w:fldChar w:fldCharType="separate"/>
        </w:r>
        <w:r w:rsidR="00C8223C">
          <w:rPr>
            <w:webHidden/>
          </w:rPr>
          <w:t>3</w:t>
        </w:r>
        <w:r w:rsidR="00C8223C">
          <w:rPr>
            <w:webHidden/>
          </w:rPr>
          <w:fldChar w:fldCharType="end"/>
        </w:r>
      </w:hyperlink>
    </w:p>
    <w:p w14:paraId="2405C61A" w14:textId="64FAAE48" w:rsidR="00C8223C" w:rsidRDefault="00000000">
      <w:pPr>
        <w:pStyle w:val="Inhopg2"/>
        <w:rPr>
          <w:rFonts w:asciiTheme="minorHAnsi" w:eastAsiaTheme="minorEastAsia" w:hAnsiTheme="minorHAnsi" w:cstheme="minorBidi"/>
          <w:snapToGrid/>
          <w:kern w:val="0"/>
          <w:sz w:val="22"/>
          <w:szCs w:val="22"/>
          <w:lang w:eastAsia="nl-NL"/>
        </w:rPr>
      </w:pPr>
      <w:hyperlink w:anchor="_Toc131510017" w:history="1">
        <w:r w:rsidR="00C8223C" w:rsidRPr="000A0C47">
          <w:rPr>
            <w:rStyle w:val="Hyperlink"/>
          </w:rPr>
          <w:t>1.1</w:t>
        </w:r>
        <w:r w:rsidR="00C8223C">
          <w:rPr>
            <w:rFonts w:asciiTheme="minorHAnsi" w:eastAsiaTheme="minorEastAsia" w:hAnsiTheme="minorHAnsi" w:cstheme="minorBidi"/>
            <w:snapToGrid/>
            <w:kern w:val="0"/>
            <w:sz w:val="22"/>
            <w:szCs w:val="22"/>
            <w:lang w:eastAsia="nl-NL"/>
          </w:rPr>
          <w:tab/>
        </w:r>
        <w:r w:rsidR="00C8223C" w:rsidRPr="000A0C47">
          <w:rPr>
            <w:rStyle w:val="Hyperlink"/>
          </w:rPr>
          <w:t>Doel</w:t>
        </w:r>
        <w:r w:rsidR="00C8223C">
          <w:rPr>
            <w:webHidden/>
          </w:rPr>
          <w:tab/>
        </w:r>
        <w:r w:rsidR="00C8223C">
          <w:rPr>
            <w:webHidden/>
          </w:rPr>
          <w:fldChar w:fldCharType="begin"/>
        </w:r>
        <w:r w:rsidR="00C8223C">
          <w:rPr>
            <w:webHidden/>
          </w:rPr>
          <w:instrText xml:space="preserve"> PAGEREF _Toc131510017 \h </w:instrText>
        </w:r>
        <w:r w:rsidR="00C8223C">
          <w:rPr>
            <w:webHidden/>
          </w:rPr>
        </w:r>
        <w:r w:rsidR="00C8223C">
          <w:rPr>
            <w:webHidden/>
          </w:rPr>
          <w:fldChar w:fldCharType="separate"/>
        </w:r>
        <w:r w:rsidR="00C8223C">
          <w:rPr>
            <w:webHidden/>
          </w:rPr>
          <w:t>3</w:t>
        </w:r>
        <w:r w:rsidR="00C8223C">
          <w:rPr>
            <w:webHidden/>
          </w:rPr>
          <w:fldChar w:fldCharType="end"/>
        </w:r>
      </w:hyperlink>
    </w:p>
    <w:p w14:paraId="0C8D9B01" w14:textId="1C54BB06" w:rsidR="00C8223C" w:rsidRDefault="00000000">
      <w:pPr>
        <w:pStyle w:val="Inhopg2"/>
        <w:rPr>
          <w:rFonts w:asciiTheme="minorHAnsi" w:eastAsiaTheme="minorEastAsia" w:hAnsiTheme="minorHAnsi" w:cstheme="minorBidi"/>
          <w:snapToGrid/>
          <w:kern w:val="0"/>
          <w:sz w:val="22"/>
          <w:szCs w:val="22"/>
          <w:lang w:eastAsia="nl-NL"/>
        </w:rPr>
      </w:pPr>
      <w:hyperlink w:anchor="_Toc131510018" w:history="1">
        <w:r w:rsidR="00C8223C" w:rsidRPr="000A0C47">
          <w:rPr>
            <w:rStyle w:val="Hyperlink"/>
          </w:rPr>
          <w:t>1.2</w:t>
        </w:r>
        <w:r w:rsidR="00C8223C">
          <w:rPr>
            <w:rFonts w:asciiTheme="minorHAnsi" w:eastAsiaTheme="minorEastAsia" w:hAnsiTheme="minorHAnsi" w:cstheme="minorBidi"/>
            <w:snapToGrid/>
            <w:kern w:val="0"/>
            <w:sz w:val="22"/>
            <w:szCs w:val="22"/>
            <w:lang w:eastAsia="nl-NL"/>
          </w:rPr>
          <w:tab/>
        </w:r>
        <w:r w:rsidR="00C8223C" w:rsidRPr="000A0C47">
          <w:rPr>
            <w:rStyle w:val="Hyperlink"/>
          </w:rPr>
          <w:t>Algemeen</w:t>
        </w:r>
        <w:r w:rsidR="00C8223C">
          <w:rPr>
            <w:webHidden/>
          </w:rPr>
          <w:tab/>
        </w:r>
        <w:r w:rsidR="00C8223C">
          <w:rPr>
            <w:webHidden/>
          </w:rPr>
          <w:fldChar w:fldCharType="begin"/>
        </w:r>
        <w:r w:rsidR="00C8223C">
          <w:rPr>
            <w:webHidden/>
          </w:rPr>
          <w:instrText xml:space="preserve"> PAGEREF _Toc131510018 \h </w:instrText>
        </w:r>
        <w:r w:rsidR="00C8223C">
          <w:rPr>
            <w:webHidden/>
          </w:rPr>
        </w:r>
        <w:r w:rsidR="00C8223C">
          <w:rPr>
            <w:webHidden/>
          </w:rPr>
          <w:fldChar w:fldCharType="separate"/>
        </w:r>
        <w:r w:rsidR="00C8223C">
          <w:rPr>
            <w:webHidden/>
          </w:rPr>
          <w:t>3</w:t>
        </w:r>
        <w:r w:rsidR="00C8223C">
          <w:rPr>
            <w:webHidden/>
          </w:rPr>
          <w:fldChar w:fldCharType="end"/>
        </w:r>
      </w:hyperlink>
    </w:p>
    <w:p w14:paraId="2F803AC0" w14:textId="724919C9" w:rsidR="00C8223C" w:rsidRDefault="00000000">
      <w:pPr>
        <w:pStyle w:val="Inhopg2"/>
        <w:rPr>
          <w:rFonts w:asciiTheme="minorHAnsi" w:eastAsiaTheme="minorEastAsia" w:hAnsiTheme="minorHAnsi" w:cstheme="minorBidi"/>
          <w:snapToGrid/>
          <w:kern w:val="0"/>
          <w:sz w:val="22"/>
          <w:szCs w:val="22"/>
          <w:lang w:eastAsia="nl-NL"/>
        </w:rPr>
      </w:pPr>
      <w:hyperlink w:anchor="_Toc131510019" w:history="1">
        <w:r w:rsidR="00C8223C" w:rsidRPr="000A0C47">
          <w:rPr>
            <w:rStyle w:val="Hyperlink"/>
          </w:rPr>
          <w:t>1.3</w:t>
        </w:r>
        <w:r w:rsidR="00C8223C">
          <w:rPr>
            <w:rFonts w:asciiTheme="minorHAnsi" w:eastAsiaTheme="minorEastAsia" w:hAnsiTheme="minorHAnsi" w:cstheme="minorBidi"/>
            <w:snapToGrid/>
            <w:kern w:val="0"/>
            <w:sz w:val="22"/>
            <w:szCs w:val="22"/>
            <w:lang w:eastAsia="nl-NL"/>
          </w:rPr>
          <w:tab/>
        </w:r>
        <w:r w:rsidR="00C8223C" w:rsidRPr="000A0C47">
          <w:rPr>
            <w:rStyle w:val="Hyperlink"/>
          </w:rPr>
          <w:t>Referenties</w:t>
        </w:r>
        <w:r w:rsidR="00C8223C">
          <w:rPr>
            <w:webHidden/>
          </w:rPr>
          <w:tab/>
        </w:r>
        <w:r w:rsidR="00C8223C">
          <w:rPr>
            <w:webHidden/>
          </w:rPr>
          <w:fldChar w:fldCharType="begin"/>
        </w:r>
        <w:r w:rsidR="00C8223C">
          <w:rPr>
            <w:webHidden/>
          </w:rPr>
          <w:instrText xml:space="preserve"> PAGEREF _Toc131510019 \h </w:instrText>
        </w:r>
        <w:r w:rsidR="00C8223C">
          <w:rPr>
            <w:webHidden/>
          </w:rPr>
        </w:r>
        <w:r w:rsidR="00C8223C">
          <w:rPr>
            <w:webHidden/>
          </w:rPr>
          <w:fldChar w:fldCharType="separate"/>
        </w:r>
        <w:r w:rsidR="00C8223C">
          <w:rPr>
            <w:webHidden/>
          </w:rPr>
          <w:t>4</w:t>
        </w:r>
        <w:r w:rsidR="00C8223C">
          <w:rPr>
            <w:webHidden/>
          </w:rPr>
          <w:fldChar w:fldCharType="end"/>
        </w:r>
      </w:hyperlink>
    </w:p>
    <w:p w14:paraId="655A92DE" w14:textId="23E7C219" w:rsidR="00C8223C" w:rsidRDefault="00000000">
      <w:pPr>
        <w:pStyle w:val="Inhopg1"/>
        <w:rPr>
          <w:rFonts w:asciiTheme="minorHAnsi" w:eastAsiaTheme="minorEastAsia" w:hAnsiTheme="minorHAnsi" w:cstheme="minorBidi"/>
          <w:b w:val="0"/>
          <w:bCs w:val="0"/>
          <w:snapToGrid/>
          <w:kern w:val="0"/>
          <w:sz w:val="22"/>
          <w:szCs w:val="22"/>
          <w:lang w:eastAsia="nl-NL"/>
        </w:rPr>
      </w:pPr>
      <w:hyperlink w:anchor="_Toc131510020" w:history="1">
        <w:r w:rsidR="00C8223C" w:rsidRPr="000A0C47">
          <w:rPr>
            <w:rStyle w:val="Hyperlink"/>
          </w:rPr>
          <w:t>2</w:t>
        </w:r>
        <w:r w:rsidR="00C8223C">
          <w:rPr>
            <w:rFonts w:asciiTheme="minorHAnsi" w:eastAsiaTheme="minorEastAsia" w:hAnsiTheme="minorHAnsi" w:cstheme="minorBidi"/>
            <w:b w:val="0"/>
            <w:bCs w:val="0"/>
            <w:snapToGrid/>
            <w:kern w:val="0"/>
            <w:sz w:val="22"/>
            <w:szCs w:val="22"/>
            <w:lang w:eastAsia="nl-NL"/>
          </w:rPr>
          <w:tab/>
        </w:r>
        <w:r w:rsidR="00C8223C" w:rsidRPr="000A0C47">
          <w:rPr>
            <w:rStyle w:val="Hyperlink"/>
          </w:rPr>
          <w:t>Triodos Bank</w:t>
        </w:r>
        <w:r w:rsidR="00C8223C">
          <w:rPr>
            <w:webHidden/>
          </w:rPr>
          <w:tab/>
        </w:r>
        <w:r w:rsidR="00C8223C">
          <w:rPr>
            <w:webHidden/>
          </w:rPr>
          <w:fldChar w:fldCharType="begin"/>
        </w:r>
        <w:r w:rsidR="00C8223C">
          <w:rPr>
            <w:webHidden/>
          </w:rPr>
          <w:instrText xml:space="preserve"> PAGEREF _Toc131510020 \h </w:instrText>
        </w:r>
        <w:r w:rsidR="00C8223C">
          <w:rPr>
            <w:webHidden/>
          </w:rPr>
        </w:r>
        <w:r w:rsidR="00C8223C">
          <w:rPr>
            <w:webHidden/>
          </w:rPr>
          <w:fldChar w:fldCharType="separate"/>
        </w:r>
        <w:r w:rsidR="00C8223C">
          <w:rPr>
            <w:webHidden/>
          </w:rPr>
          <w:t>5</w:t>
        </w:r>
        <w:r w:rsidR="00C8223C">
          <w:rPr>
            <w:webHidden/>
          </w:rPr>
          <w:fldChar w:fldCharType="end"/>
        </w:r>
      </w:hyperlink>
    </w:p>
    <w:p w14:paraId="5EC1348D" w14:textId="5D72D3E6" w:rsidR="00C8223C" w:rsidRDefault="00000000">
      <w:pPr>
        <w:pStyle w:val="Inhopg2"/>
        <w:rPr>
          <w:rFonts w:asciiTheme="minorHAnsi" w:eastAsiaTheme="minorEastAsia" w:hAnsiTheme="minorHAnsi" w:cstheme="minorBidi"/>
          <w:snapToGrid/>
          <w:kern w:val="0"/>
          <w:sz w:val="22"/>
          <w:szCs w:val="22"/>
          <w:lang w:eastAsia="nl-NL"/>
        </w:rPr>
      </w:pPr>
      <w:hyperlink w:anchor="_Toc131510021" w:history="1">
        <w:r w:rsidR="00C8223C" w:rsidRPr="000A0C47">
          <w:rPr>
            <w:rStyle w:val="Hyperlink"/>
          </w:rPr>
          <w:t>2.1</w:t>
        </w:r>
        <w:r w:rsidR="00C8223C">
          <w:rPr>
            <w:rFonts w:asciiTheme="minorHAnsi" w:eastAsiaTheme="minorEastAsia" w:hAnsiTheme="minorHAnsi" w:cstheme="minorBidi"/>
            <w:snapToGrid/>
            <w:kern w:val="0"/>
            <w:sz w:val="22"/>
            <w:szCs w:val="22"/>
            <w:lang w:eastAsia="nl-NL"/>
          </w:rPr>
          <w:tab/>
        </w:r>
        <w:r w:rsidR="00C8223C" w:rsidRPr="000A0C47">
          <w:rPr>
            <w:rStyle w:val="Hyperlink"/>
          </w:rPr>
          <w:t>Equivalentieverklaring</w:t>
        </w:r>
        <w:r w:rsidR="00C8223C">
          <w:rPr>
            <w:webHidden/>
          </w:rPr>
          <w:tab/>
        </w:r>
        <w:r w:rsidR="00C8223C">
          <w:rPr>
            <w:webHidden/>
          </w:rPr>
          <w:fldChar w:fldCharType="begin"/>
        </w:r>
        <w:r w:rsidR="00C8223C">
          <w:rPr>
            <w:webHidden/>
          </w:rPr>
          <w:instrText xml:space="preserve"> PAGEREF _Toc131510021 \h </w:instrText>
        </w:r>
        <w:r w:rsidR="00C8223C">
          <w:rPr>
            <w:webHidden/>
          </w:rPr>
        </w:r>
        <w:r w:rsidR="00C8223C">
          <w:rPr>
            <w:webHidden/>
          </w:rPr>
          <w:fldChar w:fldCharType="separate"/>
        </w:r>
        <w:r w:rsidR="00C8223C">
          <w:rPr>
            <w:webHidden/>
          </w:rPr>
          <w:t>5</w:t>
        </w:r>
        <w:r w:rsidR="00C8223C">
          <w:rPr>
            <w:webHidden/>
          </w:rPr>
          <w:fldChar w:fldCharType="end"/>
        </w:r>
      </w:hyperlink>
    </w:p>
    <w:p w14:paraId="3509E043" w14:textId="662386D0" w:rsidR="00C8223C" w:rsidRDefault="00000000">
      <w:pPr>
        <w:pStyle w:val="Inhopg2"/>
        <w:rPr>
          <w:rFonts w:asciiTheme="minorHAnsi" w:eastAsiaTheme="minorEastAsia" w:hAnsiTheme="minorHAnsi" w:cstheme="minorBidi"/>
          <w:snapToGrid/>
          <w:kern w:val="0"/>
          <w:sz w:val="22"/>
          <w:szCs w:val="22"/>
          <w:lang w:eastAsia="nl-NL"/>
        </w:rPr>
      </w:pPr>
      <w:hyperlink w:anchor="_Toc131510022" w:history="1">
        <w:r w:rsidR="00C8223C" w:rsidRPr="000A0C47">
          <w:rPr>
            <w:rStyle w:val="Hyperlink"/>
          </w:rPr>
          <w:t>2.2</w:t>
        </w:r>
        <w:r w:rsidR="00C8223C">
          <w:rPr>
            <w:rFonts w:asciiTheme="minorHAnsi" w:eastAsiaTheme="minorEastAsia" w:hAnsiTheme="minorHAnsi" w:cstheme="minorBidi"/>
            <w:snapToGrid/>
            <w:kern w:val="0"/>
            <w:sz w:val="22"/>
            <w:szCs w:val="22"/>
            <w:lang w:eastAsia="nl-NL"/>
          </w:rPr>
          <w:tab/>
        </w:r>
        <w:r w:rsidR="00C8223C" w:rsidRPr="000A0C47">
          <w:rPr>
            <w:rStyle w:val="Hyperlink"/>
          </w:rPr>
          <w:t>Titel</w:t>
        </w:r>
        <w:r w:rsidR="00C8223C">
          <w:rPr>
            <w:webHidden/>
          </w:rPr>
          <w:tab/>
        </w:r>
        <w:r w:rsidR="00C8223C">
          <w:rPr>
            <w:webHidden/>
          </w:rPr>
          <w:fldChar w:fldCharType="begin"/>
        </w:r>
        <w:r w:rsidR="00C8223C">
          <w:rPr>
            <w:webHidden/>
          </w:rPr>
          <w:instrText xml:space="preserve"> PAGEREF _Toc131510022 \h </w:instrText>
        </w:r>
        <w:r w:rsidR="00C8223C">
          <w:rPr>
            <w:webHidden/>
          </w:rPr>
        </w:r>
        <w:r w:rsidR="00C8223C">
          <w:rPr>
            <w:webHidden/>
          </w:rPr>
          <w:fldChar w:fldCharType="separate"/>
        </w:r>
        <w:r w:rsidR="00C8223C">
          <w:rPr>
            <w:webHidden/>
          </w:rPr>
          <w:t>6</w:t>
        </w:r>
        <w:r w:rsidR="00C8223C">
          <w:rPr>
            <w:webHidden/>
          </w:rPr>
          <w:fldChar w:fldCharType="end"/>
        </w:r>
      </w:hyperlink>
    </w:p>
    <w:p w14:paraId="56ED386A" w14:textId="339BE6EA" w:rsidR="00C8223C" w:rsidRDefault="00000000">
      <w:pPr>
        <w:pStyle w:val="Inhopg2"/>
        <w:rPr>
          <w:rFonts w:asciiTheme="minorHAnsi" w:eastAsiaTheme="minorEastAsia" w:hAnsiTheme="minorHAnsi" w:cstheme="minorBidi"/>
          <w:snapToGrid/>
          <w:kern w:val="0"/>
          <w:sz w:val="22"/>
          <w:szCs w:val="22"/>
          <w:lang w:eastAsia="nl-NL"/>
        </w:rPr>
      </w:pPr>
      <w:hyperlink w:anchor="_Toc131510023" w:history="1">
        <w:r w:rsidR="00C8223C" w:rsidRPr="000A0C47">
          <w:rPr>
            <w:rStyle w:val="Hyperlink"/>
          </w:rPr>
          <w:t>2.3</w:t>
        </w:r>
        <w:r w:rsidR="00C8223C">
          <w:rPr>
            <w:rFonts w:asciiTheme="minorHAnsi" w:eastAsiaTheme="minorEastAsia" w:hAnsiTheme="minorHAnsi" w:cstheme="minorBidi"/>
            <w:snapToGrid/>
            <w:kern w:val="0"/>
            <w:sz w:val="22"/>
            <w:szCs w:val="22"/>
            <w:lang w:eastAsia="nl-NL"/>
          </w:rPr>
          <w:tab/>
        </w:r>
        <w:r w:rsidR="00C8223C" w:rsidRPr="000A0C47">
          <w:rPr>
            <w:rStyle w:val="Hyperlink"/>
          </w:rPr>
          <w:t>Aanhef</w:t>
        </w:r>
        <w:r w:rsidR="00C8223C">
          <w:rPr>
            <w:webHidden/>
          </w:rPr>
          <w:tab/>
        </w:r>
        <w:r w:rsidR="00C8223C">
          <w:rPr>
            <w:webHidden/>
          </w:rPr>
          <w:fldChar w:fldCharType="begin"/>
        </w:r>
        <w:r w:rsidR="00C8223C">
          <w:rPr>
            <w:webHidden/>
          </w:rPr>
          <w:instrText xml:space="preserve"> PAGEREF _Toc131510023 \h </w:instrText>
        </w:r>
        <w:r w:rsidR="00C8223C">
          <w:rPr>
            <w:webHidden/>
          </w:rPr>
        </w:r>
        <w:r w:rsidR="00C8223C">
          <w:rPr>
            <w:webHidden/>
          </w:rPr>
          <w:fldChar w:fldCharType="separate"/>
        </w:r>
        <w:r w:rsidR="00C8223C">
          <w:rPr>
            <w:webHidden/>
          </w:rPr>
          <w:t>6</w:t>
        </w:r>
        <w:r w:rsidR="00C8223C">
          <w:rPr>
            <w:webHidden/>
          </w:rPr>
          <w:fldChar w:fldCharType="end"/>
        </w:r>
      </w:hyperlink>
    </w:p>
    <w:p w14:paraId="659A1EAF" w14:textId="655F8877" w:rsidR="00C8223C" w:rsidRDefault="00000000">
      <w:pPr>
        <w:pStyle w:val="Inhopg2"/>
        <w:rPr>
          <w:rFonts w:asciiTheme="minorHAnsi" w:eastAsiaTheme="minorEastAsia" w:hAnsiTheme="minorHAnsi" w:cstheme="minorBidi"/>
          <w:snapToGrid/>
          <w:kern w:val="0"/>
          <w:sz w:val="22"/>
          <w:szCs w:val="22"/>
          <w:lang w:eastAsia="nl-NL"/>
        </w:rPr>
      </w:pPr>
      <w:hyperlink w:anchor="_Toc131510024" w:history="1">
        <w:r w:rsidR="00C8223C" w:rsidRPr="000A0C47">
          <w:rPr>
            <w:rStyle w:val="Hyperlink"/>
          </w:rPr>
          <w:t>2.4</w:t>
        </w:r>
        <w:r w:rsidR="00C8223C">
          <w:rPr>
            <w:rFonts w:asciiTheme="minorHAnsi" w:eastAsiaTheme="minorEastAsia" w:hAnsiTheme="minorHAnsi" w:cstheme="minorBidi"/>
            <w:snapToGrid/>
            <w:kern w:val="0"/>
            <w:sz w:val="22"/>
            <w:szCs w:val="22"/>
            <w:lang w:eastAsia="nl-NL"/>
          </w:rPr>
          <w:tab/>
        </w:r>
        <w:r w:rsidR="00C8223C" w:rsidRPr="000A0C47">
          <w:rPr>
            <w:rStyle w:val="Hyperlink"/>
          </w:rPr>
          <w:t>Partijen</w:t>
        </w:r>
        <w:r w:rsidR="00C8223C">
          <w:rPr>
            <w:webHidden/>
          </w:rPr>
          <w:tab/>
        </w:r>
        <w:r w:rsidR="00C8223C">
          <w:rPr>
            <w:webHidden/>
          </w:rPr>
          <w:fldChar w:fldCharType="begin"/>
        </w:r>
        <w:r w:rsidR="00C8223C">
          <w:rPr>
            <w:webHidden/>
          </w:rPr>
          <w:instrText xml:space="preserve"> PAGEREF _Toc131510024 \h </w:instrText>
        </w:r>
        <w:r w:rsidR="00C8223C">
          <w:rPr>
            <w:webHidden/>
          </w:rPr>
        </w:r>
        <w:r w:rsidR="00C8223C">
          <w:rPr>
            <w:webHidden/>
          </w:rPr>
          <w:fldChar w:fldCharType="separate"/>
        </w:r>
        <w:r w:rsidR="00C8223C">
          <w:rPr>
            <w:webHidden/>
          </w:rPr>
          <w:t>7</w:t>
        </w:r>
        <w:r w:rsidR="00C8223C">
          <w:rPr>
            <w:webHidden/>
          </w:rPr>
          <w:fldChar w:fldCharType="end"/>
        </w:r>
      </w:hyperlink>
    </w:p>
    <w:p w14:paraId="64981A28" w14:textId="59C13AEF" w:rsidR="00C8223C" w:rsidRDefault="00000000">
      <w:pPr>
        <w:pStyle w:val="Inhopg3"/>
        <w:rPr>
          <w:rFonts w:asciiTheme="minorHAnsi" w:eastAsiaTheme="minorEastAsia" w:hAnsiTheme="minorHAnsi" w:cstheme="minorBidi"/>
          <w:snapToGrid/>
          <w:kern w:val="0"/>
          <w:sz w:val="22"/>
          <w:szCs w:val="22"/>
          <w:lang w:eastAsia="nl-NL"/>
        </w:rPr>
      </w:pPr>
      <w:hyperlink w:anchor="_Toc131510025" w:history="1">
        <w:r w:rsidR="00C8223C" w:rsidRPr="000A0C47">
          <w:rPr>
            <w:rStyle w:val="Hyperlink"/>
          </w:rPr>
          <w:t>2.4.1</w:t>
        </w:r>
        <w:r w:rsidR="00C8223C">
          <w:rPr>
            <w:rFonts w:asciiTheme="minorHAnsi" w:eastAsiaTheme="minorEastAsia" w:hAnsiTheme="minorHAnsi" w:cstheme="minorBidi"/>
            <w:snapToGrid/>
            <w:kern w:val="0"/>
            <w:sz w:val="22"/>
            <w:szCs w:val="22"/>
            <w:lang w:eastAsia="nl-NL"/>
          </w:rPr>
          <w:tab/>
        </w:r>
        <w:r w:rsidR="00C8223C" w:rsidRPr="000A0C47">
          <w:rPr>
            <w:rStyle w:val="Hyperlink"/>
          </w:rPr>
          <w:t>Geldgever</w:t>
        </w:r>
        <w:r w:rsidR="00C8223C">
          <w:rPr>
            <w:webHidden/>
          </w:rPr>
          <w:tab/>
        </w:r>
        <w:r w:rsidR="00C8223C">
          <w:rPr>
            <w:webHidden/>
          </w:rPr>
          <w:fldChar w:fldCharType="begin"/>
        </w:r>
        <w:r w:rsidR="00C8223C">
          <w:rPr>
            <w:webHidden/>
          </w:rPr>
          <w:instrText xml:space="preserve"> PAGEREF _Toc131510025 \h </w:instrText>
        </w:r>
        <w:r w:rsidR="00C8223C">
          <w:rPr>
            <w:webHidden/>
          </w:rPr>
        </w:r>
        <w:r w:rsidR="00C8223C">
          <w:rPr>
            <w:webHidden/>
          </w:rPr>
          <w:fldChar w:fldCharType="separate"/>
        </w:r>
        <w:r w:rsidR="00C8223C">
          <w:rPr>
            <w:webHidden/>
          </w:rPr>
          <w:t>7</w:t>
        </w:r>
        <w:r w:rsidR="00C8223C">
          <w:rPr>
            <w:webHidden/>
          </w:rPr>
          <w:fldChar w:fldCharType="end"/>
        </w:r>
      </w:hyperlink>
    </w:p>
    <w:p w14:paraId="3A3050AA" w14:textId="6AAEADED" w:rsidR="00C8223C" w:rsidRDefault="00000000">
      <w:pPr>
        <w:pStyle w:val="Inhopg3"/>
        <w:rPr>
          <w:rFonts w:asciiTheme="minorHAnsi" w:eastAsiaTheme="minorEastAsia" w:hAnsiTheme="minorHAnsi" w:cstheme="minorBidi"/>
          <w:snapToGrid/>
          <w:kern w:val="0"/>
          <w:sz w:val="22"/>
          <w:szCs w:val="22"/>
          <w:lang w:eastAsia="nl-NL"/>
        </w:rPr>
      </w:pPr>
      <w:hyperlink w:anchor="_Toc131510026" w:history="1">
        <w:r w:rsidR="00C8223C" w:rsidRPr="000A0C47">
          <w:rPr>
            <w:rStyle w:val="Hyperlink"/>
          </w:rPr>
          <w:t>2.4.2</w:t>
        </w:r>
        <w:r w:rsidR="00C8223C">
          <w:rPr>
            <w:rFonts w:asciiTheme="minorHAnsi" w:eastAsiaTheme="minorEastAsia" w:hAnsiTheme="minorHAnsi" w:cstheme="minorBidi"/>
            <w:snapToGrid/>
            <w:kern w:val="0"/>
            <w:sz w:val="22"/>
            <w:szCs w:val="22"/>
            <w:lang w:eastAsia="nl-NL"/>
          </w:rPr>
          <w:tab/>
        </w:r>
        <w:r w:rsidR="00C8223C" w:rsidRPr="000A0C47">
          <w:rPr>
            <w:rStyle w:val="Hyperlink"/>
          </w:rPr>
          <w:t>Hypotheekgever/Schuldenaar</w:t>
        </w:r>
        <w:r w:rsidR="00C8223C">
          <w:rPr>
            <w:webHidden/>
          </w:rPr>
          <w:tab/>
        </w:r>
        <w:r w:rsidR="00C8223C">
          <w:rPr>
            <w:webHidden/>
          </w:rPr>
          <w:fldChar w:fldCharType="begin"/>
        </w:r>
        <w:r w:rsidR="00C8223C">
          <w:rPr>
            <w:webHidden/>
          </w:rPr>
          <w:instrText xml:space="preserve"> PAGEREF _Toc131510026 \h </w:instrText>
        </w:r>
        <w:r w:rsidR="00C8223C">
          <w:rPr>
            <w:webHidden/>
          </w:rPr>
        </w:r>
        <w:r w:rsidR="00C8223C">
          <w:rPr>
            <w:webHidden/>
          </w:rPr>
          <w:fldChar w:fldCharType="separate"/>
        </w:r>
        <w:r w:rsidR="00C8223C">
          <w:rPr>
            <w:webHidden/>
          </w:rPr>
          <w:t>9</w:t>
        </w:r>
        <w:r w:rsidR="00C8223C">
          <w:rPr>
            <w:webHidden/>
          </w:rPr>
          <w:fldChar w:fldCharType="end"/>
        </w:r>
      </w:hyperlink>
    </w:p>
    <w:p w14:paraId="6A936551" w14:textId="1046DE17" w:rsidR="00C8223C" w:rsidRDefault="00000000">
      <w:pPr>
        <w:pStyle w:val="Inhopg2"/>
        <w:rPr>
          <w:rFonts w:asciiTheme="minorHAnsi" w:eastAsiaTheme="minorEastAsia" w:hAnsiTheme="minorHAnsi" w:cstheme="minorBidi"/>
          <w:snapToGrid/>
          <w:kern w:val="0"/>
          <w:sz w:val="22"/>
          <w:szCs w:val="22"/>
          <w:lang w:eastAsia="nl-NL"/>
        </w:rPr>
      </w:pPr>
      <w:hyperlink w:anchor="_Toc131510027" w:history="1">
        <w:r w:rsidR="00C8223C" w:rsidRPr="000A0C47">
          <w:rPr>
            <w:rStyle w:val="Hyperlink"/>
          </w:rPr>
          <w:t>2.5</w:t>
        </w:r>
        <w:r w:rsidR="00C8223C">
          <w:rPr>
            <w:rFonts w:asciiTheme="minorHAnsi" w:eastAsiaTheme="minorEastAsia" w:hAnsiTheme="minorHAnsi" w:cstheme="minorBidi"/>
            <w:snapToGrid/>
            <w:kern w:val="0"/>
            <w:sz w:val="22"/>
            <w:szCs w:val="22"/>
            <w:lang w:eastAsia="nl-NL"/>
          </w:rPr>
          <w:tab/>
        </w:r>
        <w:r w:rsidR="00C8223C" w:rsidRPr="000A0C47">
          <w:rPr>
            <w:rStyle w:val="Hyperlink"/>
          </w:rPr>
          <w:t>Geldlening</w:t>
        </w:r>
        <w:r w:rsidR="00C8223C">
          <w:rPr>
            <w:webHidden/>
          </w:rPr>
          <w:tab/>
        </w:r>
        <w:r w:rsidR="00C8223C">
          <w:rPr>
            <w:webHidden/>
          </w:rPr>
          <w:fldChar w:fldCharType="begin"/>
        </w:r>
        <w:r w:rsidR="00C8223C">
          <w:rPr>
            <w:webHidden/>
          </w:rPr>
          <w:instrText xml:space="preserve"> PAGEREF _Toc131510027 \h </w:instrText>
        </w:r>
        <w:r w:rsidR="00C8223C">
          <w:rPr>
            <w:webHidden/>
          </w:rPr>
        </w:r>
        <w:r w:rsidR="00C8223C">
          <w:rPr>
            <w:webHidden/>
          </w:rPr>
          <w:fldChar w:fldCharType="separate"/>
        </w:r>
        <w:r w:rsidR="00C8223C">
          <w:rPr>
            <w:webHidden/>
          </w:rPr>
          <w:t>11</w:t>
        </w:r>
        <w:r w:rsidR="00C8223C">
          <w:rPr>
            <w:webHidden/>
          </w:rPr>
          <w:fldChar w:fldCharType="end"/>
        </w:r>
      </w:hyperlink>
    </w:p>
    <w:p w14:paraId="33A2D348" w14:textId="57E1F8AD" w:rsidR="00C8223C" w:rsidRDefault="00000000">
      <w:pPr>
        <w:pStyle w:val="Inhopg2"/>
        <w:rPr>
          <w:rFonts w:asciiTheme="minorHAnsi" w:eastAsiaTheme="minorEastAsia" w:hAnsiTheme="minorHAnsi" w:cstheme="minorBidi"/>
          <w:snapToGrid/>
          <w:kern w:val="0"/>
          <w:sz w:val="22"/>
          <w:szCs w:val="22"/>
          <w:lang w:eastAsia="nl-NL"/>
        </w:rPr>
      </w:pPr>
      <w:hyperlink w:anchor="_Toc131510028" w:history="1">
        <w:r w:rsidR="00C8223C" w:rsidRPr="000A0C47">
          <w:rPr>
            <w:rStyle w:val="Hyperlink"/>
          </w:rPr>
          <w:t>2.6</w:t>
        </w:r>
        <w:r w:rsidR="00C8223C">
          <w:rPr>
            <w:rFonts w:asciiTheme="minorHAnsi" w:eastAsiaTheme="minorEastAsia" w:hAnsiTheme="minorHAnsi" w:cstheme="minorBidi"/>
            <w:snapToGrid/>
            <w:kern w:val="0"/>
            <w:sz w:val="22"/>
            <w:szCs w:val="22"/>
            <w:lang w:eastAsia="nl-NL"/>
          </w:rPr>
          <w:tab/>
        </w:r>
        <w:r w:rsidR="00C8223C" w:rsidRPr="000A0C47">
          <w:rPr>
            <w:rStyle w:val="Hyperlink"/>
          </w:rPr>
          <w:t>SVn Starterslening</w:t>
        </w:r>
        <w:r w:rsidR="00C8223C">
          <w:rPr>
            <w:webHidden/>
          </w:rPr>
          <w:tab/>
        </w:r>
        <w:r w:rsidR="00C8223C">
          <w:rPr>
            <w:webHidden/>
          </w:rPr>
          <w:fldChar w:fldCharType="begin"/>
        </w:r>
        <w:r w:rsidR="00C8223C">
          <w:rPr>
            <w:webHidden/>
          </w:rPr>
          <w:instrText xml:space="preserve"> PAGEREF _Toc131510028 \h </w:instrText>
        </w:r>
        <w:r w:rsidR="00C8223C">
          <w:rPr>
            <w:webHidden/>
          </w:rPr>
        </w:r>
        <w:r w:rsidR="00C8223C">
          <w:rPr>
            <w:webHidden/>
          </w:rPr>
          <w:fldChar w:fldCharType="separate"/>
        </w:r>
        <w:r w:rsidR="00C8223C">
          <w:rPr>
            <w:webHidden/>
          </w:rPr>
          <w:t>14</w:t>
        </w:r>
        <w:r w:rsidR="00C8223C">
          <w:rPr>
            <w:webHidden/>
          </w:rPr>
          <w:fldChar w:fldCharType="end"/>
        </w:r>
      </w:hyperlink>
    </w:p>
    <w:p w14:paraId="0890387E" w14:textId="4F52DAD5" w:rsidR="00C8223C" w:rsidRDefault="00000000">
      <w:pPr>
        <w:pStyle w:val="Inhopg2"/>
        <w:rPr>
          <w:rFonts w:asciiTheme="minorHAnsi" w:eastAsiaTheme="minorEastAsia" w:hAnsiTheme="minorHAnsi" w:cstheme="minorBidi"/>
          <w:snapToGrid/>
          <w:kern w:val="0"/>
          <w:sz w:val="22"/>
          <w:szCs w:val="22"/>
          <w:lang w:eastAsia="nl-NL"/>
        </w:rPr>
      </w:pPr>
      <w:hyperlink w:anchor="_Toc131510029" w:history="1">
        <w:r w:rsidR="00C8223C" w:rsidRPr="000A0C47">
          <w:rPr>
            <w:rStyle w:val="Hyperlink"/>
          </w:rPr>
          <w:t>2.7</w:t>
        </w:r>
        <w:r w:rsidR="00C8223C">
          <w:rPr>
            <w:rFonts w:asciiTheme="minorHAnsi" w:eastAsiaTheme="minorEastAsia" w:hAnsiTheme="minorHAnsi" w:cstheme="minorBidi"/>
            <w:snapToGrid/>
            <w:kern w:val="0"/>
            <w:sz w:val="22"/>
            <w:szCs w:val="22"/>
            <w:lang w:eastAsia="nl-NL"/>
          </w:rPr>
          <w:tab/>
        </w:r>
        <w:r w:rsidR="00C8223C" w:rsidRPr="000A0C47">
          <w:rPr>
            <w:rStyle w:val="Hyperlink"/>
          </w:rPr>
          <w:t>Hypotheekrecht</w:t>
        </w:r>
        <w:r w:rsidR="00C8223C">
          <w:rPr>
            <w:webHidden/>
          </w:rPr>
          <w:tab/>
        </w:r>
        <w:r w:rsidR="00C8223C">
          <w:rPr>
            <w:webHidden/>
          </w:rPr>
          <w:fldChar w:fldCharType="begin"/>
        </w:r>
        <w:r w:rsidR="00C8223C">
          <w:rPr>
            <w:webHidden/>
          </w:rPr>
          <w:instrText xml:space="preserve"> PAGEREF _Toc131510029 \h </w:instrText>
        </w:r>
        <w:r w:rsidR="00C8223C">
          <w:rPr>
            <w:webHidden/>
          </w:rPr>
        </w:r>
        <w:r w:rsidR="00C8223C">
          <w:rPr>
            <w:webHidden/>
          </w:rPr>
          <w:fldChar w:fldCharType="separate"/>
        </w:r>
        <w:r w:rsidR="00C8223C">
          <w:rPr>
            <w:webHidden/>
          </w:rPr>
          <w:t>15</w:t>
        </w:r>
        <w:r w:rsidR="00C8223C">
          <w:rPr>
            <w:webHidden/>
          </w:rPr>
          <w:fldChar w:fldCharType="end"/>
        </w:r>
      </w:hyperlink>
    </w:p>
    <w:p w14:paraId="1FD3EA41" w14:textId="0E42B7A3" w:rsidR="00C8223C" w:rsidRDefault="00000000">
      <w:pPr>
        <w:pStyle w:val="Inhopg2"/>
        <w:rPr>
          <w:rFonts w:asciiTheme="minorHAnsi" w:eastAsiaTheme="minorEastAsia" w:hAnsiTheme="minorHAnsi" w:cstheme="minorBidi"/>
          <w:snapToGrid/>
          <w:kern w:val="0"/>
          <w:sz w:val="22"/>
          <w:szCs w:val="22"/>
          <w:lang w:eastAsia="nl-NL"/>
        </w:rPr>
      </w:pPr>
      <w:hyperlink w:anchor="_Toc131510030" w:history="1">
        <w:r w:rsidR="00C8223C" w:rsidRPr="000A0C47">
          <w:rPr>
            <w:rStyle w:val="Hyperlink"/>
          </w:rPr>
          <w:t>2.8</w:t>
        </w:r>
        <w:r w:rsidR="00C8223C">
          <w:rPr>
            <w:rFonts w:asciiTheme="minorHAnsi" w:eastAsiaTheme="minorEastAsia" w:hAnsiTheme="minorHAnsi" w:cstheme="minorBidi"/>
            <w:snapToGrid/>
            <w:kern w:val="0"/>
            <w:sz w:val="22"/>
            <w:szCs w:val="22"/>
            <w:lang w:eastAsia="nl-NL"/>
          </w:rPr>
          <w:tab/>
        </w:r>
        <w:r w:rsidR="00C8223C" w:rsidRPr="000A0C47">
          <w:rPr>
            <w:rStyle w:val="Hyperlink"/>
          </w:rPr>
          <w:t>Registergoed</w:t>
        </w:r>
        <w:r w:rsidR="00C8223C">
          <w:rPr>
            <w:webHidden/>
          </w:rPr>
          <w:tab/>
        </w:r>
        <w:r w:rsidR="00C8223C">
          <w:rPr>
            <w:webHidden/>
          </w:rPr>
          <w:fldChar w:fldCharType="begin"/>
        </w:r>
        <w:r w:rsidR="00C8223C">
          <w:rPr>
            <w:webHidden/>
          </w:rPr>
          <w:instrText xml:space="preserve"> PAGEREF _Toc131510030 \h </w:instrText>
        </w:r>
        <w:r w:rsidR="00C8223C">
          <w:rPr>
            <w:webHidden/>
          </w:rPr>
        </w:r>
        <w:r w:rsidR="00C8223C">
          <w:rPr>
            <w:webHidden/>
          </w:rPr>
          <w:fldChar w:fldCharType="separate"/>
        </w:r>
        <w:r w:rsidR="00C8223C">
          <w:rPr>
            <w:webHidden/>
          </w:rPr>
          <w:t>17</w:t>
        </w:r>
        <w:r w:rsidR="00C8223C">
          <w:rPr>
            <w:webHidden/>
          </w:rPr>
          <w:fldChar w:fldCharType="end"/>
        </w:r>
      </w:hyperlink>
    </w:p>
    <w:p w14:paraId="1FCE8719" w14:textId="73FA61B5" w:rsidR="00C8223C" w:rsidRDefault="00000000">
      <w:pPr>
        <w:pStyle w:val="Inhopg2"/>
        <w:rPr>
          <w:rFonts w:asciiTheme="minorHAnsi" w:eastAsiaTheme="minorEastAsia" w:hAnsiTheme="minorHAnsi" w:cstheme="minorBidi"/>
          <w:snapToGrid/>
          <w:kern w:val="0"/>
          <w:sz w:val="22"/>
          <w:szCs w:val="22"/>
          <w:lang w:eastAsia="nl-NL"/>
        </w:rPr>
      </w:pPr>
      <w:hyperlink w:anchor="_Toc131510031" w:history="1">
        <w:r w:rsidR="00C8223C" w:rsidRPr="000A0C47">
          <w:rPr>
            <w:rStyle w:val="Hyperlink"/>
          </w:rPr>
          <w:t>2.9</w:t>
        </w:r>
        <w:r w:rsidR="00C8223C">
          <w:rPr>
            <w:rFonts w:asciiTheme="minorHAnsi" w:eastAsiaTheme="minorEastAsia" w:hAnsiTheme="minorHAnsi" w:cstheme="minorBidi"/>
            <w:snapToGrid/>
            <w:kern w:val="0"/>
            <w:sz w:val="22"/>
            <w:szCs w:val="22"/>
            <w:lang w:eastAsia="nl-NL"/>
          </w:rPr>
          <w:tab/>
        </w:r>
        <w:r w:rsidR="00C8223C" w:rsidRPr="000A0C47">
          <w:rPr>
            <w:rStyle w:val="Hyperlink"/>
          </w:rPr>
          <w:t>Overbruggingshypotheek</w:t>
        </w:r>
        <w:r w:rsidR="00C8223C">
          <w:rPr>
            <w:webHidden/>
          </w:rPr>
          <w:tab/>
        </w:r>
        <w:r w:rsidR="00C8223C">
          <w:rPr>
            <w:webHidden/>
          </w:rPr>
          <w:fldChar w:fldCharType="begin"/>
        </w:r>
        <w:r w:rsidR="00C8223C">
          <w:rPr>
            <w:webHidden/>
          </w:rPr>
          <w:instrText xml:space="preserve"> PAGEREF _Toc131510031 \h </w:instrText>
        </w:r>
        <w:r w:rsidR="00C8223C">
          <w:rPr>
            <w:webHidden/>
          </w:rPr>
        </w:r>
        <w:r w:rsidR="00C8223C">
          <w:rPr>
            <w:webHidden/>
          </w:rPr>
          <w:fldChar w:fldCharType="separate"/>
        </w:r>
        <w:r w:rsidR="00C8223C">
          <w:rPr>
            <w:webHidden/>
          </w:rPr>
          <w:t>19</w:t>
        </w:r>
        <w:r w:rsidR="00C8223C">
          <w:rPr>
            <w:webHidden/>
          </w:rPr>
          <w:fldChar w:fldCharType="end"/>
        </w:r>
      </w:hyperlink>
    </w:p>
    <w:p w14:paraId="5121887F" w14:textId="7C98F65A" w:rsidR="00C8223C" w:rsidRDefault="00000000">
      <w:pPr>
        <w:pStyle w:val="Inhopg2"/>
        <w:rPr>
          <w:rFonts w:asciiTheme="minorHAnsi" w:eastAsiaTheme="minorEastAsia" w:hAnsiTheme="minorHAnsi" w:cstheme="minorBidi"/>
          <w:snapToGrid/>
          <w:kern w:val="0"/>
          <w:sz w:val="22"/>
          <w:szCs w:val="22"/>
          <w:lang w:eastAsia="nl-NL"/>
        </w:rPr>
      </w:pPr>
      <w:hyperlink w:anchor="_Toc131510032" w:history="1">
        <w:r w:rsidR="00C8223C" w:rsidRPr="000A0C47">
          <w:rPr>
            <w:rStyle w:val="Hyperlink"/>
          </w:rPr>
          <w:t>2.10</w:t>
        </w:r>
        <w:r w:rsidR="00C8223C">
          <w:rPr>
            <w:rFonts w:asciiTheme="minorHAnsi" w:eastAsiaTheme="minorEastAsia" w:hAnsiTheme="minorHAnsi" w:cstheme="minorBidi"/>
            <w:snapToGrid/>
            <w:kern w:val="0"/>
            <w:sz w:val="22"/>
            <w:szCs w:val="22"/>
            <w:lang w:eastAsia="nl-NL"/>
          </w:rPr>
          <w:tab/>
        </w:r>
        <w:r w:rsidR="00C8223C" w:rsidRPr="000A0C47">
          <w:rPr>
            <w:rStyle w:val="Hyperlink"/>
          </w:rPr>
          <w:t>Woonplaatskeuze</w:t>
        </w:r>
        <w:r w:rsidR="00C8223C">
          <w:rPr>
            <w:webHidden/>
          </w:rPr>
          <w:tab/>
        </w:r>
        <w:r w:rsidR="00C8223C">
          <w:rPr>
            <w:webHidden/>
          </w:rPr>
          <w:fldChar w:fldCharType="begin"/>
        </w:r>
        <w:r w:rsidR="00C8223C">
          <w:rPr>
            <w:webHidden/>
          </w:rPr>
          <w:instrText xml:space="preserve"> PAGEREF _Toc131510032 \h </w:instrText>
        </w:r>
        <w:r w:rsidR="00C8223C">
          <w:rPr>
            <w:webHidden/>
          </w:rPr>
        </w:r>
        <w:r w:rsidR="00C8223C">
          <w:rPr>
            <w:webHidden/>
          </w:rPr>
          <w:fldChar w:fldCharType="separate"/>
        </w:r>
        <w:r w:rsidR="00C8223C">
          <w:rPr>
            <w:webHidden/>
          </w:rPr>
          <w:t>20</w:t>
        </w:r>
        <w:r w:rsidR="00C8223C">
          <w:rPr>
            <w:webHidden/>
          </w:rPr>
          <w:fldChar w:fldCharType="end"/>
        </w:r>
      </w:hyperlink>
    </w:p>
    <w:p w14:paraId="0E7E55BE" w14:textId="67A9618A" w:rsidR="00C8223C" w:rsidRDefault="00000000">
      <w:pPr>
        <w:pStyle w:val="Inhopg2"/>
        <w:rPr>
          <w:rFonts w:asciiTheme="minorHAnsi" w:eastAsiaTheme="minorEastAsia" w:hAnsiTheme="minorHAnsi" w:cstheme="minorBidi"/>
          <w:snapToGrid/>
          <w:kern w:val="0"/>
          <w:sz w:val="22"/>
          <w:szCs w:val="22"/>
          <w:lang w:eastAsia="nl-NL"/>
        </w:rPr>
      </w:pPr>
      <w:hyperlink w:anchor="_Toc131510033" w:history="1">
        <w:r w:rsidR="00C8223C" w:rsidRPr="000A0C47">
          <w:rPr>
            <w:rStyle w:val="Hyperlink"/>
          </w:rPr>
          <w:t>2.11</w:t>
        </w:r>
        <w:r w:rsidR="00C8223C">
          <w:rPr>
            <w:rFonts w:asciiTheme="minorHAnsi" w:eastAsiaTheme="minorEastAsia" w:hAnsiTheme="minorHAnsi" w:cstheme="minorBidi"/>
            <w:snapToGrid/>
            <w:kern w:val="0"/>
            <w:sz w:val="22"/>
            <w:szCs w:val="22"/>
            <w:lang w:eastAsia="nl-NL"/>
          </w:rPr>
          <w:tab/>
        </w:r>
        <w:r w:rsidR="00C8223C" w:rsidRPr="000A0C47">
          <w:rPr>
            <w:rStyle w:val="Hyperlink"/>
          </w:rPr>
          <w:t>Einde Kadasterdeel</w:t>
        </w:r>
        <w:r w:rsidR="00C8223C">
          <w:rPr>
            <w:webHidden/>
          </w:rPr>
          <w:tab/>
        </w:r>
        <w:r w:rsidR="00C8223C">
          <w:rPr>
            <w:webHidden/>
          </w:rPr>
          <w:fldChar w:fldCharType="begin"/>
        </w:r>
        <w:r w:rsidR="00C8223C">
          <w:rPr>
            <w:webHidden/>
          </w:rPr>
          <w:instrText xml:space="preserve"> PAGEREF _Toc131510033 \h </w:instrText>
        </w:r>
        <w:r w:rsidR="00C8223C">
          <w:rPr>
            <w:webHidden/>
          </w:rPr>
        </w:r>
        <w:r w:rsidR="00C8223C">
          <w:rPr>
            <w:webHidden/>
          </w:rPr>
          <w:fldChar w:fldCharType="separate"/>
        </w:r>
        <w:r w:rsidR="00C8223C">
          <w:rPr>
            <w:webHidden/>
          </w:rPr>
          <w:t>21</w:t>
        </w:r>
        <w:r w:rsidR="00C8223C">
          <w:rPr>
            <w:webHidden/>
          </w:rPr>
          <w:fldChar w:fldCharType="end"/>
        </w:r>
      </w:hyperlink>
    </w:p>
    <w:p w14:paraId="5F09B7F4" w14:textId="1FAC1931" w:rsidR="00451606" w:rsidRPr="00AA22DC" w:rsidRDefault="005C6A74">
      <w:pPr>
        <w:pStyle w:val="Koptekst"/>
        <w:tabs>
          <w:tab w:val="clear" w:pos="4536"/>
          <w:tab w:val="clear" w:pos="9072"/>
        </w:tabs>
      </w:pPr>
      <w:r>
        <w:rPr>
          <w:b/>
          <w:noProof/>
          <w:sz w:val="18"/>
        </w:rPr>
        <w:fldChar w:fldCharType="end"/>
      </w:r>
    </w:p>
    <w:p w14:paraId="12E30328" w14:textId="77777777" w:rsidR="00451606" w:rsidRPr="00AA22DC" w:rsidRDefault="00451606">
      <w:pPr>
        <w:pStyle w:val="Koptekst"/>
        <w:tabs>
          <w:tab w:val="clear" w:pos="4536"/>
          <w:tab w:val="clear" w:pos="9072"/>
        </w:tabs>
      </w:pPr>
    </w:p>
    <w:p w14:paraId="29FCBE25"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51C5D382" w14:textId="77777777" w:rsidR="00A1300A" w:rsidRDefault="00A1300A" w:rsidP="00A1300A">
      <w:pPr>
        <w:pStyle w:val="Kop1"/>
        <w:numPr>
          <w:ilvl w:val="0"/>
          <w:numId w:val="2"/>
        </w:numPr>
        <w:tabs>
          <w:tab w:val="clear" w:pos="680"/>
        </w:tabs>
        <w:ind w:left="0" w:hanging="426"/>
      </w:pPr>
      <w:bookmarkStart w:id="12" w:name="_Toc498316301"/>
      <w:bookmarkStart w:id="13" w:name="_Toc75175681"/>
      <w:bookmarkStart w:id="14" w:name="_Toc131510016"/>
      <w:bookmarkEnd w:id="12"/>
      <w:r>
        <w:lastRenderedPageBreak/>
        <w:t>Inleiding</w:t>
      </w:r>
      <w:bookmarkEnd w:id="13"/>
      <w:bookmarkEnd w:id="14"/>
    </w:p>
    <w:p w14:paraId="72B390C1" w14:textId="77777777" w:rsidR="00A1300A" w:rsidRDefault="00A1300A" w:rsidP="00A1300A">
      <w:pPr>
        <w:pStyle w:val="Kop2"/>
        <w:numPr>
          <w:ilvl w:val="1"/>
          <w:numId w:val="2"/>
        </w:numPr>
        <w:tabs>
          <w:tab w:val="clear" w:pos="680"/>
        </w:tabs>
        <w:ind w:left="0" w:hanging="426"/>
      </w:pPr>
      <w:bookmarkStart w:id="15" w:name="_Toc75175682"/>
      <w:bookmarkStart w:id="16" w:name="_Toc131510017"/>
      <w:r>
        <w:t>Doel</w:t>
      </w:r>
      <w:bookmarkEnd w:id="15"/>
      <w:bookmarkEnd w:id="16"/>
    </w:p>
    <w:p w14:paraId="6DC54202" w14:textId="20065F0D" w:rsidR="00A1300A" w:rsidRDefault="00A1300A" w:rsidP="00A1300A">
      <w:r w:rsidRPr="00343045">
        <w:t>I</w:t>
      </w:r>
      <w:r>
        <w:t>n dit document wordt beschreven</w:t>
      </w:r>
      <w:r w:rsidRPr="00343045">
        <w:t xml:space="preserve"> hoe het modeldocument voor</w:t>
      </w:r>
      <w:r>
        <w:t xml:space="preserve"> </w:t>
      </w:r>
      <w:r w:rsidR="00903927">
        <w:t xml:space="preserve">Triodos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w:t>
      </w:r>
      <w:proofErr w:type="spellStart"/>
      <w:r>
        <w:t>stylesheet</w:t>
      </w:r>
      <w:proofErr w:type="spellEnd"/>
      <w:r>
        <w:t xml:space="preserve">, waarmee van het essentialiabestand een stuk kan worden samengesteld. </w:t>
      </w:r>
    </w:p>
    <w:p w14:paraId="43823758" w14:textId="77777777" w:rsidR="00A1300A" w:rsidRDefault="00A1300A" w:rsidP="00A1300A">
      <w:pPr>
        <w:pStyle w:val="Kop2"/>
        <w:numPr>
          <w:ilvl w:val="1"/>
          <w:numId w:val="2"/>
        </w:numPr>
        <w:tabs>
          <w:tab w:val="clear" w:pos="680"/>
        </w:tabs>
        <w:ind w:left="0" w:hanging="426"/>
      </w:pPr>
      <w:bookmarkStart w:id="17" w:name="_Toc75175683"/>
      <w:bookmarkStart w:id="18" w:name="_Toc131510018"/>
      <w:r>
        <w:t>Algemeen</w:t>
      </w:r>
      <w:bookmarkEnd w:id="17"/>
      <w:bookmarkEnd w:id="18"/>
    </w:p>
    <w:p w14:paraId="7592051B" w14:textId="77777777" w:rsidR="00A1300A" w:rsidRDefault="00A1300A" w:rsidP="00A1300A">
      <w:pPr>
        <w:rPr>
          <w:lang w:val="nl"/>
        </w:rPr>
      </w:pPr>
      <w:r>
        <w:rPr>
          <w:lang w:val="nl"/>
        </w:rPr>
        <w:t>Voor de beschrijving van het kleurgebruik in het modeldocument en de presentatie van bepaalde gegevens zie het document “Tekstblok: algemene afspraken modeldocumenten en tekstblokken”.</w:t>
      </w:r>
    </w:p>
    <w:p w14:paraId="7DDACA5A" w14:textId="77777777" w:rsidR="00A1300A" w:rsidRPr="00343045" w:rsidRDefault="00A1300A" w:rsidP="00A1300A">
      <w:r>
        <w:rPr>
          <w:lang w:val="nl"/>
        </w:rPr>
        <w:t>Voor de toelichting op standaard tekstblokken zie de afzonderlijke beschrijvingen van die tekstblokken.</w:t>
      </w:r>
      <w:r w:rsidRPr="00343045">
        <w:t xml:space="preserve"> </w:t>
      </w:r>
    </w:p>
    <w:p w14:paraId="4D91CE1D" w14:textId="77777777" w:rsidR="00A1300A" w:rsidRDefault="00A1300A" w:rsidP="00A1300A">
      <w:pPr>
        <w:rPr>
          <w:b/>
        </w:rPr>
      </w:pPr>
    </w:p>
    <w:p w14:paraId="6D9D0C45" w14:textId="77777777" w:rsidR="00A1300A" w:rsidRDefault="00A1300A" w:rsidP="00A1300A">
      <w:r w:rsidRPr="00EF395F">
        <w:t>Aanvullende</w:t>
      </w:r>
      <w:r>
        <w:t xml:space="preserve"> presentatie beschrijving:</w:t>
      </w:r>
    </w:p>
    <w:p w14:paraId="3CEC95D3" w14:textId="77777777" w:rsidR="00A1300A" w:rsidRPr="00EF395F" w:rsidRDefault="00A1300A" w:rsidP="00A1300A">
      <w:r>
        <w:t>-</w:t>
      </w:r>
      <w:r w:rsidRPr="00470FC9">
        <w:t xml:space="preserve"> </w:t>
      </w:r>
      <w:r>
        <w:t>Vanaf tekstblok Aanhef dienen alle alinea’s onder elkaar zonder blanco regels gepresenteerd te worden. Blanco regels vóór tekstblok Aanhef dienen opgenomen te worden conform het modeldocument.</w:t>
      </w:r>
    </w:p>
    <w:p w14:paraId="5B3C82B6" w14:textId="77777777" w:rsidR="00A1300A" w:rsidRDefault="00A1300A" w:rsidP="00A1300A">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3D1F580B" wp14:editId="76816D6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3B6F6FC3" w14:textId="77777777" w:rsidR="00A1300A" w:rsidRDefault="00A1300A" w:rsidP="00A1300A">
      <w:pPr>
        <w:rPr>
          <w:b/>
        </w:rPr>
      </w:pPr>
      <w:r>
        <w:rPr>
          <w:b/>
        </w:rPr>
        <w:br w:type="page"/>
      </w:r>
    </w:p>
    <w:p w14:paraId="53D4AE80" w14:textId="77777777" w:rsidR="00A1300A" w:rsidRDefault="00A1300A" w:rsidP="00A1300A">
      <w:pPr>
        <w:pStyle w:val="Kop2"/>
        <w:numPr>
          <w:ilvl w:val="1"/>
          <w:numId w:val="2"/>
        </w:numPr>
        <w:tabs>
          <w:tab w:val="clear" w:pos="680"/>
        </w:tabs>
        <w:ind w:left="0" w:hanging="426"/>
      </w:pPr>
      <w:bookmarkStart w:id="19" w:name="_Toc75175684"/>
      <w:bookmarkStart w:id="20" w:name="_Toc131510019"/>
      <w:r>
        <w:lastRenderedPageBreak/>
        <w:t>Referenties</w:t>
      </w:r>
      <w:bookmarkEnd w:id="19"/>
      <w:bookmarkEnd w:id="20"/>
    </w:p>
    <w:p w14:paraId="21373EF1" w14:textId="75011D67" w:rsidR="00A1300A" w:rsidRDefault="00A1300A" w:rsidP="00A1300A">
      <w:pPr>
        <w:rPr>
          <w:lang w:val="nl"/>
        </w:rPr>
      </w:pPr>
      <w:r w:rsidRPr="00343045">
        <w:rPr>
          <w:lang w:val="nl"/>
        </w:rPr>
        <w:t xml:space="preserve">Dit document is gebaseerd op de volgende </w:t>
      </w:r>
      <w:r>
        <w:rPr>
          <w:lang w:val="nl"/>
        </w:rPr>
        <w:t>uitgangsdocumentatie</w:t>
      </w:r>
      <w:r w:rsidRPr="00343045">
        <w:rPr>
          <w:lang w:val="nl"/>
        </w:rPr>
        <w:t>:</w:t>
      </w:r>
    </w:p>
    <w:p w14:paraId="46D1DDA5" w14:textId="77777777" w:rsidR="00656069" w:rsidRDefault="00656069" w:rsidP="00A1300A">
      <w:pPr>
        <w:rPr>
          <w:lang w:val="nl"/>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A1300A" w:rsidRPr="00DB7FA4" w14:paraId="350CECEC" w14:textId="77777777" w:rsidTr="0051731A">
        <w:tc>
          <w:tcPr>
            <w:tcW w:w="556" w:type="dxa"/>
            <w:shd w:val="clear" w:color="auto" w:fill="BDD6EE" w:themeFill="accent1" w:themeFillTint="66"/>
          </w:tcPr>
          <w:p w14:paraId="5F76603E" w14:textId="77777777" w:rsidR="00A1300A" w:rsidRPr="00DB7FA4" w:rsidRDefault="00A1300A" w:rsidP="0051731A">
            <w:pPr>
              <w:rPr>
                <w:b/>
                <w:lang w:val="nl"/>
              </w:rPr>
            </w:pPr>
            <w:r w:rsidRPr="00DB7FA4">
              <w:rPr>
                <w:b/>
                <w:lang w:val="nl"/>
              </w:rPr>
              <w:t>ID</w:t>
            </w:r>
          </w:p>
        </w:tc>
        <w:tc>
          <w:tcPr>
            <w:tcW w:w="8228" w:type="dxa"/>
            <w:shd w:val="clear" w:color="auto" w:fill="BDD6EE" w:themeFill="accent1" w:themeFillTint="66"/>
          </w:tcPr>
          <w:p w14:paraId="5B57094E" w14:textId="77777777" w:rsidR="00A1300A" w:rsidRPr="00DB7FA4" w:rsidRDefault="00A1300A" w:rsidP="0051731A">
            <w:pPr>
              <w:rPr>
                <w:b/>
                <w:lang w:val="nl"/>
              </w:rPr>
            </w:pPr>
            <w:r w:rsidRPr="00DB7FA4">
              <w:rPr>
                <w:b/>
                <w:lang w:val="nl"/>
              </w:rPr>
              <w:t>Documentnaam</w:t>
            </w:r>
          </w:p>
        </w:tc>
      </w:tr>
      <w:tr w:rsidR="00A1300A" w:rsidRPr="00DB7FA4" w14:paraId="5CB7CFFA" w14:textId="77777777" w:rsidTr="0051731A">
        <w:tc>
          <w:tcPr>
            <w:tcW w:w="556" w:type="dxa"/>
            <w:shd w:val="clear" w:color="auto" w:fill="auto"/>
          </w:tcPr>
          <w:p w14:paraId="4BE9EFAD" w14:textId="77777777" w:rsidR="00A1300A" w:rsidRPr="00DB7FA4" w:rsidRDefault="00A1300A" w:rsidP="0051731A">
            <w:pPr>
              <w:rPr>
                <w:lang w:val="nl"/>
              </w:rPr>
            </w:pPr>
            <w:r w:rsidRPr="002C7327">
              <w:t>[1]</w:t>
            </w:r>
          </w:p>
        </w:tc>
        <w:tc>
          <w:tcPr>
            <w:tcW w:w="8228" w:type="dxa"/>
            <w:shd w:val="clear" w:color="auto" w:fill="auto"/>
          </w:tcPr>
          <w:p w14:paraId="689CA6CC" w14:textId="7317C7B5" w:rsidR="00A1300A" w:rsidRPr="00DB7FA4" w:rsidRDefault="00A1300A" w:rsidP="0051731A">
            <w:pPr>
              <w:rPr>
                <w:lang w:val="nl"/>
              </w:rPr>
            </w:pPr>
            <w:r w:rsidRPr="00CC0276">
              <w:t xml:space="preserve">Modeldocument </w:t>
            </w:r>
            <w:r w:rsidR="00370FC6">
              <w:t>Triodos Bank</w:t>
            </w:r>
            <w:r>
              <w:t xml:space="preserve"> </w:t>
            </w:r>
            <w:r w:rsidR="00370FC6">
              <w:t>N.V.</w:t>
            </w:r>
          </w:p>
        </w:tc>
      </w:tr>
      <w:tr w:rsidR="00A1300A" w:rsidRPr="00DB7FA4" w14:paraId="1FF6D0F6" w14:textId="77777777" w:rsidTr="0051731A">
        <w:tc>
          <w:tcPr>
            <w:tcW w:w="556" w:type="dxa"/>
            <w:shd w:val="clear" w:color="auto" w:fill="auto"/>
          </w:tcPr>
          <w:p w14:paraId="12B28AEE" w14:textId="77777777" w:rsidR="00A1300A" w:rsidRPr="00DB7FA4" w:rsidRDefault="00A1300A" w:rsidP="0051731A">
            <w:pPr>
              <w:rPr>
                <w:lang w:val="nl"/>
              </w:rPr>
            </w:pPr>
            <w:r w:rsidRPr="00134AAB">
              <w:t>[2]</w:t>
            </w:r>
          </w:p>
        </w:tc>
        <w:tc>
          <w:tcPr>
            <w:tcW w:w="8228" w:type="dxa"/>
            <w:shd w:val="clear" w:color="auto" w:fill="auto"/>
          </w:tcPr>
          <w:p w14:paraId="66888F85" w14:textId="4C604C9F" w:rsidR="00A1300A" w:rsidRPr="00DB7FA4" w:rsidRDefault="00A1300A" w:rsidP="0051731A">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370FC6">
              <w:t>.</w:t>
            </w:r>
          </w:p>
        </w:tc>
      </w:tr>
      <w:tr w:rsidR="00A1300A" w:rsidRPr="00DB7FA4" w14:paraId="19ED4E64" w14:textId="77777777" w:rsidTr="0051731A">
        <w:tc>
          <w:tcPr>
            <w:tcW w:w="556" w:type="dxa"/>
            <w:shd w:val="clear" w:color="auto" w:fill="auto"/>
          </w:tcPr>
          <w:p w14:paraId="5ABB3991" w14:textId="77777777" w:rsidR="00A1300A" w:rsidRPr="00DB7FA4" w:rsidRDefault="00A1300A" w:rsidP="0051731A">
            <w:pPr>
              <w:rPr>
                <w:lang w:val="nl"/>
              </w:rPr>
            </w:pPr>
            <w:bookmarkStart w:id="21" w:name="AlgemeneAfsprakenDocument"/>
            <w:r>
              <w:t>[3]</w:t>
            </w:r>
            <w:bookmarkEnd w:id="21"/>
          </w:p>
        </w:tc>
        <w:tc>
          <w:tcPr>
            <w:tcW w:w="8228" w:type="dxa"/>
            <w:shd w:val="clear" w:color="auto" w:fill="auto"/>
          </w:tcPr>
          <w:p w14:paraId="5B9C6576" w14:textId="77777777" w:rsidR="00A1300A" w:rsidRPr="00DB7FA4" w:rsidRDefault="00A1300A" w:rsidP="0051731A">
            <w:pPr>
              <w:rPr>
                <w:lang w:val="nl"/>
              </w:rPr>
            </w:pPr>
            <w:r w:rsidRPr="00F04F48">
              <w:t>Tekstblok - Algemene afspraken modeldocumenten en tekstblokken</w:t>
            </w:r>
          </w:p>
        </w:tc>
      </w:tr>
      <w:tr w:rsidR="00A1300A" w:rsidRPr="00DB7FA4" w14:paraId="475A3C19" w14:textId="77777777" w:rsidTr="0051731A">
        <w:tc>
          <w:tcPr>
            <w:tcW w:w="556" w:type="dxa"/>
            <w:shd w:val="clear" w:color="auto" w:fill="auto"/>
          </w:tcPr>
          <w:p w14:paraId="3FE502BB" w14:textId="77777777" w:rsidR="00A1300A" w:rsidRDefault="00A1300A" w:rsidP="0051731A">
            <w:bookmarkStart w:id="22" w:name="TC"/>
            <w:r>
              <w:t>[4]</w:t>
            </w:r>
            <w:bookmarkEnd w:id="22"/>
          </w:p>
        </w:tc>
        <w:tc>
          <w:tcPr>
            <w:tcW w:w="8228" w:type="dxa"/>
            <w:shd w:val="clear" w:color="auto" w:fill="auto"/>
          </w:tcPr>
          <w:p w14:paraId="4FA6A6CF" w14:textId="77777777" w:rsidR="00A1300A" w:rsidRDefault="00A1300A" w:rsidP="0051731A">
            <w:r w:rsidRPr="00362DEE">
              <w:t xml:space="preserve">Toelichting - Comparitie nummering en </w:t>
            </w:r>
            <w:proofErr w:type="spellStart"/>
            <w:r w:rsidRPr="00362DEE">
              <w:t>layout</w:t>
            </w:r>
            <w:proofErr w:type="spellEnd"/>
          </w:p>
        </w:tc>
      </w:tr>
      <w:tr w:rsidR="00A1300A" w:rsidRPr="00DB7FA4" w14:paraId="5C48E5B3" w14:textId="77777777" w:rsidTr="0051731A">
        <w:tc>
          <w:tcPr>
            <w:tcW w:w="556" w:type="dxa"/>
            <w:shd w:val="clear" w:color="auto" w:fill="auto"/>
          </w:tcPr>
          <w:p w14:paraId="6BC0704F" w14:textId="77777777" w:rsidR="00A1300A" w:rsidRDefault="00A1300A" w:rsidP="0051731A">
            <w:r>
              <w:t>[5]</w:t>
            </w:r>
          </w:p>
        </w:tc>
        <w:tc>
          <w:tcPr>
            <w:tcW w:w="8228" w:type="dxa"/>
            <w:shd w:val="clear" w:color="auto" w:fill="auto"/>
          </w:tcPr>
          <w:p w14:paraId="50A16FBF" w14:textId="77777777" w:rsidR="00A1300A" w:rsidRPr="00F04F48" w:rsidRDefault="00A1300A" w:rsidP="0051731A">
            <w:r>
              <w:t xml:space="preserve">Generieke XSD </w:t>
            </w:r>
            <w:proofErr w:type="spellStart"/>
            <w:r w:rsidRPr="00887623">
              <w:t>StukAlgemeen</w:t>
            </w:r>
            <w:proofErr w:type="spellEnd"/>
          </w:p>
        </w:tc>
      </w:tr>
    </w:tbl>
    <w:p w14:paraId="42448719" w14:textId="77777777" w:rsidR="00656069" w:rsidRDefault="00656069" w:rsidP="005C6A74">
      <w:pPr>
        <w:rPr>
          <w:lang w:val="nl"/>
        </w:rPr>
        <w:sectPr w:rsidR="00656069" w:rsidSect="00742B7B">
          <w:headerReference w:type="default" r:id="rId19"/>
          <w:pgSz w:w="11906" w:h="16838" w:code="9"/>
          <w:pgMar w:top="2977" w:right="1531" w:bottom="1985" w:left="2268" w:header="567" w:footer="431" w:gutter="0"/>
          <w:cols w:space="708"/>
        </w:sectPr>
      </w:pPr>
    </w:p>
    <w:p w14:paraId="7A50DF4B" w14:textId="696687AA" w:rsidR="005C6A74" w:rsidRDefault="005C6A74" w:rsidP="005C6A74">
      <w:pPr>
        <w:rPr>
          <w:lang w:val="nl"/>
        </w:rPr>
      </w:pPr>
    </w:p>
    <w:p w14:paraId="1D6F8111" w14:textId="05F30BB4" w:rsidR="00656069" w:rsidRDefault="00656069" w:rsidP="005C6A74">
      <w:pPr>
        <w:rPr>
          <w:lang w:val="nl"/>
        </w:rPr>
      </w:pPr>
    </w:p>
    <w:p w14:paraId="5814B070" w14:textId="0BD5EFA6" w:rsidR="00656069" w:rsidRDefault="00656069" w:rsidP="005C6A74">
      <w:pPr>
        <w:rPr>
          <w:lang w:val="nl"/>
        </w:rPr>
      </w:pPr>
    </w:p>
    <w:p w14:paraId="295757F2" w14:textId="6A798BEC" w:rsidR="00656069" w:rsidRDefault="00656069" w:rsidP="005C6A74">
      <w:pPr>
        <w:rPr>
          <w:lang w:val="nl"/>
        </w:rPr>
      </w:pPr>
    </w:p>
    <w:p w14:paraId="53F9B9CB" w14:textId="35598E80" w:rsidR="00656069" w:rsidRDefault="00656069" w:rsidP="005C6A74">
      <w:pPr>
        <w:rPr>
          <w:lang w:val="nl"/>
        </w:rPr>
      </w:pPr>
    </w:p>
    <w:p w14:paraId="47BC925A" w14:textId="4CEA56A3" w:rsidR="00656069" w:rsidRDefault="00656069" w:rsidP="005C6A74">
      <w:pPr>
        <w:rPr>
          <w:lang w:val="nl"/>
        </w:rPr>
      </w:pPr>
    </w:p>
    <w:p w14:paraId="550A7937" w14:textId="29A2450D" w:rsidR="00656069" w:rsidRDefault="00656069" w:rsidP="005C6A74">
      <w:pPr>
        <w:rPr>
          <w:lang w:val="nl"/>
        </w:rPr>
      </w:pPr>
    </w:p>
    <w:p w14:paraId="19C8E702" w14:textId="4EA5645C" w:rsidR="00656069" w:rsidRDefault="00446660" w:rsidP="00656069">
      <w:pPr>
        <w:pStyle w:val="Kop1"/>
        <w:numPr>
          <w:ilvl w:val="0"/>
          <w:numId w:val="2"/>
        </w:numPr>
        <w:tabs>
          <w:tab w:val="clear" w:pos="680"/>
        </w:tabs>
        <w:ind w:left="0" w:hanging="426"/>
      </w:pPr>
      <w:bookmarkStart w:id="23" w:name="_Toc131510020"/>
      <w:r>
        <w:t>Triodos Bank</w:t>
      </w:r>
      <w:bookmarkEnd w:id="23"/>
    </w:p>
    <w:p w14:paraId="4B52E92E" w14:textId="0D73874A" w:rsidR="00656069" w:rsidRDefault="00656069" w:rsidP="00656069">
      <w:r>
        <w:t xml:space="preserve">In dit hoofdstuk is de structuur van de </w:t>
      </w:r>
      <w:r w:rsidR="00446660">
        <w:t>Triodos</w:t>
      </w:r>
      <w:r>
        <w:t xml:space="preserve"> hypotheekakte in detail beschreven.</w:t>
      </w:r>
    </w:p>
    <w:p w14:paraId="46C85F0E" w14:textId="77777777" w:rsidR="00656069" w:rsidRPr="0090007F" w:rsidRDefault="00656069" w:rsidP="00656069">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worden de achtereenvolgende elementen genoemd die corresponderen met de variabelen in het modeldocument. </w:t>
      </w:r>
    </w:p>
    <w:p w14:paraId="0FF371A8" w14:textId="77777777" w:rsidR="00656069" w:rsidRDefault="00656069" w:rsidP="00656069">
      <w:r>
        <w:t>In deze toelichting wordt verwezen naar tekstblokken, welke zijn beschreven in aparte documenten.</w:t>
      </w:r>
    </w:p>
    <w:p w14:paraId="095BFE25" w14:textId="77777777" w:rsidR="00656069" w:rsidRDefault="00656069" w:rsidP="00656069">
      <w:pPr>
        <w:rPr>
          <w:lang w:val="nl"/>
        </w:rPr>
      </w:pPr>
    </w:p>
    <w:p w14:paraId="29318931" w14:textId="77777777" w:rsidR="00656069" w:rsidRDefault="00656069" w:rsidP="00656069">
      <w:pPr>
        <w:pStyle w:val="Kop2"/>
        <w:numPr>
          <w:ilvl w:val="1"/>
          <w:numId w:val="2"/>
        </w:numPr>
        <w:tabs>
          <w:tab w:val="clear" w:pos="680"/>
        </w:tabs>
        <w:ind w:left="0" w:hanging="426"/>
      </w:pPr>
      <w:bookmarkStart w:id="24" w:name="_Toc75175686"/>
      <w:bookmarkStart w:id="25" w:name="_Toc131510021"/>
      <w:r>
        <w:t>Equivalentieverklaring</w:t>
      </w:r>
      <w:bookmarkEnd w:id="24"/>
      <w:bookmarkEnd w:id="25"/>
    </w:p>
    <w:p w14:paraId="6C68D5AB" w14:textId="77777777" w:rsidR="00656069" w:rsidRPr="00C70CBC" w:rsidRDefault="00656069" w:rsidP="00656069">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0CD9FC28" w14:textId="77777777" w:rsidR="00656069" w:rsidRDefault="00656069" w:rsidP="0065606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56069" w:rsidRPr="005837AC" w14:paraId="5BDC5003" w14:textId="77777777" w:rsidTr="0051731A">
        <w:trPr>
          <w:cantSplit/>
        </w:trPr>
        <w:tc>
          <w:tcPr>
            <w:tcW w:w="2500" w:type="pct"/>
            <w:shd w:val="clear" w:color="auto" w:fill="DEEAF6" w:themeFill="accent1" w:themeFillTint="33"/>
          </w:tcPr>
          <w:p w14:paraId="21AB47E6" w14:textId="77777777" w:rsidR="00656069" w:rsidRPr="005837AC" w:rsidRDefault="00656069" w:rsidP="0051731A">
            <w:pPr>
              <w:tabs>
                <w:tab w:val="left" w:pos="2520"/>
              </w:tabs>
              <w:rPr>
                <w:b/>
                <w:szCs w:val="18"/>
              </w:rPr>
            </w:pPr>
            <w:r>
              <w:rPr>
                <w:b/>
                <w:szCs w:val="18"/>
              </w:rPr>
              <w:t>Modeldocument tekst</w:t>
            </w:r>
          </w:p>
        </w:tc>
        <w:tc>
          <w:tcPr>
            <w:tcW w:w="2500" w:type="pct"/>
            <w:shd w:val="clear" w:color="auto" w:fill="DEEAF6" w:themeFill="accent1" w:themeFillTint="33"/>
          </w:tcPr>
          <w:p w14:paraId="42F21354" w14:textId="77777777" w:rsidR="00656069" w:rsidRPr="005837AC" w:rsidRDefault="00656069" w:rsidP="0051731A">
            <w:pPr>
              <w:tabs>
                <w:tab w:val="left" w:pos="2520"/>
              </w:tabs>
              <w:rPr>
                <w:b/>
                <w:szCs w:val="18"/>
              </w:rPr>
            </w:pPr>
            <w:r>
              <w:rPr>
                <w:b/>
                <w:szCs w:val="18"/>
              </w:rPr>
              <w:t>Toelichting en mapping</w:t>
            </w:r>
          </w:p>
        </w:tc>
      </w:tr>
      <w:tr w:rsidR="00656069" w14:paraId="73A6F0FE" w14:textId="77777777" w:rsidTr="0051731A">
        <w:tc>
          <w:tcPr>
            <w:tcW w:w="2500" w:type="pct"/>
          </w:tcPr>
          <w:p w14:paraId="2DF65C68" w14:textId="77777777" w:rsidR="00656069" w:rsidRPr="0019641E" w:rsidRDefault="00656069" w:rsidP="0051731A">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5F43C909" w14:textId="77777777" w:rsidR="00656069" w:rsidRDefault="00656069" w:rsidP="0051731A">
            <w:r>
              <w:rPr>
                <w:szCs w:val="18"/>
              </w:rPr>
              <w:t xml:space="preserve">Verplicht tekstblok. </w:t>
            </w:r>
            <w:r w:rsidRPr="00DB7FA4">
              <w:rPr>
                <w:szCs w:val="18"/>
              </w:rPr>
              <w:t>Gegevens van de notaris in de rol van verklaarder.</w:t>
            </w:r>
            <w:r>
              <w:t xml:space="preserve"> Dit tekstblok wordt alleen getoond bij het afschrift.</w:t>
            </w:r>
          </w:p>
          <w:p w14:paraId="46845482" w14:textId="77777777" w:rsidR="00656069" w:rsidRDefault="00656069" w:rsidP="0051731A"/>
          <w:p w14:paraId="5DAACAD4" w14:textId="77777777" w:rsidR="00656069" w:rsidRPr="00025A52" w:rsidRDefault="00656069" w:rsidP="0051731A">
            <w:pPr>
              <w:rPr>
                <w:snapToGrid/>
                <w:u w:val="single"/>
              </w:rPr>
            </w:pPr>
            <w:r w:rsidRPr="00025A52">
              <w:rPr>
                <w:snapToGrid/>
                <w:u w:val="single"/>
              </w:rPr>
              <w:t>Mapping:</w:t>
            </w:r>
          </w:p>
          <w:p w14:paraId="7C340B6B" w14:textId="77777777" w:rsidR="00656069" w:rsidRDefault="00656069" w:rsidP="0051731A">
            <w:pPr>
              <w:tabs>
                <w:tab w:val="left" w:pos="2520"/>
              </w:tabs>
            </w:pPr>
            <w:r w:rsidRPr="00025A52">
              <w:rPr>
                <w:snapToGrid/>
                <w:sz w:val="16"/>
                <w:szCs w:val="16"/>
                <w:lang w:val="nl"/>
              </w:rPr>
              <w:t>-de mapping is opgenomen in het genoemde tekstblok.</w:t>
            </w:r>
          </w:p>
        </w:tc>
      </w:tr>
    </w:tbl>
    <w:p w14:paraId="513FDD69" w14:textId="2F0C9BC4" w:rsidR="00656069" w:rsidRDefault="00656069" w:rsidP="00656069">
      <w:pPr>
        <w:rPr>
          <w:lang w:val="nl"/>
        </w:rPr>
      </w:pPr>
    </w:p>
    <w:p w14:paraId="196F5D34" w14:textId="5638F499" w:rsidR="002F71FA" w:rsidRDefault="002F71FA" w:rsidP="002F71FA">
      <w:pPr>
        <w:pStyle w:val="Kop2"/>
        <w:numPr>
          <w:ilvl w:val="0"/>
          <w:numId w:val="0"/>
        </w:numPr>
      </w:pPr>
      <w:bookmarkStart w:id="26" w:name="_Toc75175687"/>
    </w:p>
    <w:p w14:paraId="620C6619" w14:textId="456918FD" w:rsidR="002F71FA" w:rsidRDefault="002F71FA" w:rsidP="002F71FA">
      <w:pPr>
        <w:rPr>
          <w:lang w:val="nl"/>
        </w:rPr>
      </w:pPr>
    </w:p>
    <w:p w14:paraId="6BF08B08" w14:textId="00FFE594" w:rsidR="002F71FA" w:rsidRDefault="002F71FA" w:rsidP="002F71FA">
      <w:pPr>
        <w:rPr>
          <w:lang w:val="nl"/>
        </w:rPr>
      </w:pPr>
    </w:p>
    <w:p w14:paraId="741714F0" w14:textId="77777777" w:rsidR="002F71FA" w:rsidRPr="002F71FA" w:rsidRDefault="002F71FA" w:rsidP="002F71FA">
      <w:pPr>
        <w:rPr>
          <w:lang w:val="nl"/>
        </w:rPr>
      </w:pPr>
    </w:p>
    <w:p w14:paraId="29C4799A" w14:textId="00C179EE" w:rsidR="002F71FA" w:rsidRDefault="002F71FA" w:rsidP="002F71FA">
      <w:pPr>
        <w:pStyle w:val="Kop2"/>
        <w:numPr>
          <w:ilvl w:val="1"/>
          <w:numId w:val="2"/>
        </w:numPr>
        <w:tabs>
          <w:tab w:val="clear" w:pos="680"/>
        </w:tabs>
        <w:ind w:left="0" w:hanging="426"/>
      </w:pPr>
      <w:bookmarkStart w:id="27" w:name="_Toc131510022"/>
      <w:r>
        <w:t>Titel</w:t>
      </w:r>
      <w:bookmarkEnd w:id="26"/>
      <w:bookmarkEnd w:id="27"/>
    </w:p>
    <w:p w14:paraId="7179DAC4" w14:textId="77777777" w:rsidR="002F71FA" w:rsidRPr="00D230AC" w:rsidRDefault="002F71FA" w:rsidP="002F71FA">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2F71FA" w:rsidRPr="005837AC" w14:paraId="3D840BC7" w14:textId="77777777" w:rsidTr="0051731A">
        <w:trPr>
          <w:cantSplit/>
        </w:trPr>
        <w:tc>
          <w:tcPr>
            <w:tcW w:w="2500" w:type="pct"/>
            <w:shd w:val="clear" w:color="auto" w:fill="DEEAF6" w:themeFill="accent1" w:themeFillTint="33"/>
          </w:tcPr>
          <w:p w14:paraId="6ACA7887" w14:textId="77777777" w:rsidR="002F71FA" w:rsidRPr="005837AC" w:rsidRDefault="002F71FA" w:rsidP="0051731A">
            <w:pPr>
              <w:tabs>
                <w:tab w:val="left" w:pos="2520"/>
              </w:tabs>
              <w:rPr>
                <w:b/>
                <w:szCs w:val="18"/>
              </w:rPr>
            </w:pPr>
            <w:r>
              <w:rPr>
                <w:b/>
                <w:szCs w:val="18"/>
              </w:rPr>
              <w:t>Modeldocument tekst</w:t>
            </w:r>
          </w:p>
        </w:tc>
        <w:tc>
          <w:tcPr>
            <w:tcW w:w="2500" w:type="pct"/>
            <w:shd w:val="clear" w:color="auto" w:fill="DEEAF6" w:themeFill="accent1" w:themeFillTint="33"/>
          </w:tcPr>
          <w:p w14:paraId="747EBF76" w14:textId="77777777" w:rsidR="002F71FA" w:rsidRPr="005837AC" w:rsidRDefault="002F71FA" w:rsidP="0051731A">
            <w:pPr>
              <w:tabs>
                <w:tab w:val="left" w:pos="2520"/>
              </w:tabs>
              <w:rPr>
                <w:b/>
                <w:szCs w:val="18"/>
              </w:rPr>
            </w:pPr>
            <w:r>
              <w:rPr>
                <w:b/>
                <w:szCs w:val="18"/>
              </w:rPr>
              <w:t>Toelichting en mapping</w:t>
            </w:r>
          </w:p>
        </w:tc>
      </w:tr>
      <w:tr w:rsidR="002F71FA" w14:paraId="1D58A1F0" w14:textId="77777777" w:rsidTr="0051731A">
        <w:tc>
          <w:tcPr>
            <w:tcW w:w="2500" w:type="pct"/>
          </w:tcPr>
          <w:p w14:paraId="0DC49927" w14:textId="77777777" w:rsidR="002F71FA" w:rsidRPr="00CD057B" w:rsidRDefault="002F71FA" w:rsidP="0051731A">
            <w:pPr>
              <w:tabs>
                <w:tab w:val="left" w:pos="2520"/>
              </w:tabs>
              <w:jc w:val="center"/>
              <w:rPr>
                <w:sz w:val="20"/>
              </w:rPr>
            </w:pPr>
            <w:r w:rsidRPr="00CD057B">
              <w:rPr>
                <w:color w:val="800080"/>
                <w:sz w:val="20"/>
                <w:highlight w:val="yellow"/>
              </w:rPr>
              <w:t>TEKSTBLOK TITEL HYPOTHEEKAKTEN</w:t>
            </w:r>
          </w:p>
        </w:tc>
        <w:tc>
          <w:tcPr>
            <w:tcW w:w="2500" w:type="pct"/>
          </w:tcPr>
          <w:p w14:paraId="4A342810" w14:textId="77777777" w:rsidR="002F71FA" w:rsidRPr="00025A52" w:rsidRDefault="002F71FA" w:rsidP="0051731A">
            <w:pPr>
              <w:rPr>
                <w:snapToGrid/>
                <w:szCs w:val="18"/>
              </w:rPr>
            </w:pPr>
            <w:r>
              <w:rPr>
                <w:szCs w:val="18"/>
              </w:rPr>
              <w:t xml:space="preserve">Optioneel tekstblok. </w:t>
            </w:r>
            <w:r w:rsidRPr="00025A52">
              <w:rPr>
                <w:snapToGrid/>
                <w:szCs w:val="18"/>
              </w:rPr>
              <w:t>De titelvelden voor een hypotheekakte. De opmaak is conform het tekstblok.</w:t>
            </w:r>
          </w:p>
          <w:p w14:paraId="4DF1BECF" w14:textId="77777777" w:rsidR="002F71FA" w:rsidRDefault="002F71FA" w:rsidP="0051731A">
            <w:pPr>
              <w:rPr>
                <w:szCs w:val="18"/>
              </w:rPr>
            </w:pPr>
          </w:p>
          <w:p w14:paraId="4E31F29A" w14:textId="77777777" w:rsidR="002F71FA" w:rsidRPr="00025A52" w:rsidRDefault="002F71FA" w:rsidP="0051731A">
            <w:pPr>
              <w:rPr>
                <w:snapToGrid/>
                <w:u w:val="single"/>
              </w:rPr>
            </w:pPr>
            <w:r w:rsidRPr="00025A52">
              <w:rPr>
                <w:snapToGrid/>
                <w:u w:val="single"/>
              </w:rPr>
              <w:t>Mapping:</w:t>
            </w:r>
          </w:p>
          <w:p w14:paraId="6D34CAE5" w14:textId="77777777" w:rsidR="002F71FA" w:rsidRDefault="002F71FA" w:rsidP="0051731A">
            <w:pPr>
              <w:tabs>
                <w:tab w:val="left" w:pos="2520"/>
              </w:tabs>
            </w:pPr>
            <w:r w:rsidRPr="00025A52">
              <w:rPr>
                <w:snapToGrid/>
                <w:sz w:val="16"/>
                <w:szCs w:val="16"/>
                <w:lang w:val="nl"/>
              </w:rPr>
              <w:t>-de mapping is opgenomen in het genoemde tekstblok.</w:t>
            </w:r>
          </w:p>
        </w:tc>
      </w:tr>
    </w:tbl>
    <w:p w14:paraId="11C079A9" w14:textId="5AAB71F3" w:rsidR="002F71FA" w:rsidRDefault="002F71FA" w:rsidP="00656069">
      <w:pPr>
        <w:rPr>
          <w:lang w:val="nl"/>
        </w:rPr>
      </w:pPr>
    </w:p>
    <w:p w14:paraId="2442F30F" w14:textId="77777777" w:rsidR="00AE77B5" w:rsidRDefault="00AE77B5" w:rsidP="00AE77B5">
      <w:pPr>
        <w:pStyle w:val="Kop2"/>
        <w:numPr>
          <w:ilvl w:val="1"/>
          <w:numId w:val="2"/>
        </w:numPr>
        <w:tabs>
          <w:tab w:val="clear" w:pos="680"/>
        </w:tabs>
        <w:ind w:left="0" w:hanging="426"/>
      </w:pPr>
      <w:bookmarkStart w:id="28" w:name="_Toc75175688"/>
      <w:bookmarkStart w:id="29" w:name="_Toc131510023"/>
      <w:r>
        <w:t>Aanhef</w:t>
      </w:r>
      <w:bookmarkEnd w:id="28"/>
      <w:bookmarkEnd w:id="29"/>
    </w:p>
    <w:p w14:paraId="3773581F" w14:textId="77777777" w:rsidR="00AE77B5" w:rsidRDefault="00AE77B5" w:rsidP="00AE77B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AE77B5" w:rsidRPr="005837AC" w14:paraId="7C27C6F1" w14:textId="77777777" w:rsidTr="0051731A">
        <w:trPr>
          <w:cantSplit/>
        </w:trPr>
        <w:tc>
          <w:tcPr>
            <w:tcW w:w="2500" w:type="pct"/>
            <w:shd w:val="clear" w:color="auto" w:fill="DEEAF6" w:themeFill="accent1" w:themeFillTint="33"/>
          </w:tcPr>
          <w:p w14:paraId="5F0876A6" w14:textId="77777777" w:rsidR="00AE77B5" w:rsidRPr="005837AC" w:rsidRDefault="00AE77B5" w:rsidP="0051731A">
            <w:pPr>
              <w:tabs>
                <w:tab w:val="left" w:pos="2520"/>
              </w:tabs>
              <w:rPr>
                <w:b/>
                <w:szCs w:val="18"/>
              </w:rPr>
            </w:pPr>
            <w:r>
              <w:rPr>
                <w:b/>
                <w:szCs w:val="18"/>
              </w:rPr>
              <w:t>Modeldocument tekst</w:t>
            </w:r>
          </w:p>
        </w:tc>
        <w:tc>
          <w:tcPr>
            <w:tcW w:w="2500" w:type="pct"/>
            <w:shd w:val="clear" w:color="auto" w:fill="DEEAF6" w:themeFill="accent1" w:themeFillTint="33"/>
          </w:tcPr>
          <w:p w14:paraId="62BCB2E4" w14:textId="77777777" w:rsidR="00AE77B5" w:rsidRPr="005837AC" w:rsidRDefault="00AE77B5" w:rsidP="0051731A">
            <w:pPr>
              <w:tabs>
                <w:tab w:val="left" w:pos="2520"/>
              </w:tabs>
              <w:rPr>
                <w:b/>
                <w:szCs w:val="18"/>
              </w:rPr>
            </w:pPr>
            <w:r>
              <w:rPr>
                <w:b/>
                <w:szCs w:val="18"/>
              </w:rPr>
              <w:t>Toelichting en mapping</w:t>
            </w:r>
          </w:p>
        </w:tc>
      </w:tr>
      <w:tr w:rsidR="00AE77B5" w14:paraId="5FFCC799" w14:textId="77777777" w:rsidTr="0051731A">
        <w:tc>
          <w:tcPr>
            <w:tcW w:w="2500" w:type="pct"/>
          </w:tcPr>
          <w:p w14:paraId="1D07FDE5" w14:textId="77777777" w:rsidR="00AE77B5" w:rsidRPr="00CD057B" w:rsidRDefault="00AE77B5" w:rsidP="0051731A">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56A3F4DC" w14:textId="77777777" w:rsidR="00AE77B5" w:rsidRDefault="00AE77B5" w:rsidP="0051731A">
            <w:pPr>
              <w:rPr>
                <w:szCs w:val="18"/>
              </w:rPr>
            </w:pPr>
            <w:r w:rsidRPr="00DB7FA4">
              <w:rPr>
                <w:szCs w:val="18"/>
              </w:rPr>
              <w:t>Details van de notaris in de rol van ondertekenaar.</w:t>
            </w:r>
          </w:p>
          <w:p w14:paraId="6AF57E60" w14:textId="77777777" w:rsidR="00AE77B5" w:rsidRDefault="00AE77B5" w:rsidP="0051731A">
            <w:pPr>
              <w:rPr>
                <w:szCs w:val="18"/>
              </w:rPr>
            </w:pPr>
          </w:p>
          <w:p w14:paraId="66FE1CA3" w14:textId="77777777" w:rsidR="00AE77B5" w:rsidRPr="00025A52" w:rsidRDefault="00AE77B5" w:rsidP="0051731A">
            <w:pPr>
              <w:rPr>
                <w:snapToGrid/>
                <w:u w:val="single"/>
              </w:rPr>
            </w:pPr>
            <w:r w:rsidRPr="00025A52">
              <w:rPr>
                <w:snapToGrid/>
                <w:u w:val="single"/>
              </w:rPr>
              <w:t>Mapping:</w:t>
            </w:r>
          </w:p>
          <w:p w14:paraId="3D9D8B7B" w14:textId="77777777" w:rsidR="00AE77B5" w:rsidRDefault="00AE77B5" w:rsidP="0051731A">
            <w:pPr>
              <w:tabs>
                <w:tab w:val="left" w:pos="2520"/>
              </w:tabs>
            </w:pPr>
            <w:r w:rsidRPr="00025A52">
              <w:rPr>
                <w:snapToGrid/>
                <w:sz w:val="16"/>
                <w:szCs w:val="16"/>
                <w:lang w:val="nl"/>
              </w:rPr>
              <w:t>-de mapping is opgenomen in het genoemde tekstblok.</w:t>
            </w:r>
          </w:p>
        </w:tc>
      </w:tr>
    </w:tbl>
    <w:p w14:paraId="7F821138" w14:textId="77777777" w:rsidR="00AE77B5" w:rsidRDefault="00AE77B5" w:rsidP="00AE77B5">
      <w:pPr>
        <w:rPr>
          <w:lang w:val="nl"/>
        </w:rPr>
      </w:pPr>
    </w:p>
    <w:p w14:paraId="3BDB8CFA" w14:textId="77777777" w:rsidR="00AE77B5" w:rsidRDefault="00AE77B5" w:rsidP="00AE77B5">
      <w:pPr>
        <w:rPr>
          <w:lang w:val="nl"/>
        </w:rPr>
      </w:pPr>
      <w:r>
        <w:rPr>
          <w:lang w:val="nl"/>
        </w:rPr>
        <w:br w:type="page"/>
      </w:r>
    </w:p>
    <w:p w14:paraId="40174EF8" w14:textId="2E4D7FAA" w:rsidR="00AE77B5" w:rsidRDefault="00AE77B5" w:rsidP="00656069">
      <w:pPr>
        <w:rPr>
          <w:lang w:val="nl"/>
        </w:rPr>
      </w:pPr>
    </w:p>
    <w:p w14:paraId="6E275A32" w14:textId="167E6F70" w:rsidR="0038666F" w:rsidRDefault="0038666F" w:rsidP="00656069">
      <w:pPr>
        <w:rPr>
          <w:lang w:val="nl"/>
        </w:rPr>
      </w:pPr>
    </w:p>
    <w:p w14:paraId="0B85DF6D" w14:textId="77777777" w:rsidR="0038666F" w:rsidRDefault="0038666F" w:rsidP="00656069">
      <w:pPr>
        <w:rPr>
          <w:lang w:val="nl"/>
        </w:rPr>
      </w:pPr>
    </w:p>
    <w:p w14:paraId="1B9A2625" w14:textId="38124176" w:rsidR="00AE77B5" w:rsidRDefault="00AE77B5" w:rsidP="00656069">
      <w:pPr>
        <w:rPr>
          <w:lang w:val="nl"/>
        </w:rPr>
      </w:pPr>
    </w:p>
    <w:p w14:paraId="2F662FD3" w14:textId="7AD7F129" w:rsidR="00AE77B5" w:rsidRDefault="00AE77B5" w:rsidP="00656069">
      <w:pPr>
        <w:rPr>
          <w:lang w:val="nl"/>
        </w:rPr>
      </w:pPr>
    </w:p>
    <w:p w14:paraId="494B9C98" w14:textId="541C8AAB" w:rsidR="00AE77B5" w:rsidRDefault="00AE77B5" w:rsidP="00656069">
      <w:pPr>
        <w:rPr>
          <w:lang w:val="nl"/>
        </w:rPr>
      </w:pPr>
    </w:p>
    <w:p w14:paraId="65A94D35" w14:textId="77777777" w:rsidR="00AE77B5" w:rsidRDefault="00AE77B5" w:rsidP="00AE77B5">
      <w:pPr>
        <w:pStyle w:val="Kop2"/>
        <w:numPr>
          <w:ilvl w:val="1"/>
          <w:numId w:val="2"/>
        </w:numPr>
        <w:tabs>
          <w:tab w:val="clear" w:pos="680"/>
        </w:tabs>
        <w:ind w:left="0" w:hanging="426"/>
      </w:pPr>
      <w:bookmarkStart w:id="30" w:name="_Toc75175689"/>
      <w:bookmarkStart w:id="31" w:name="_Toc131510024"/>
      <w:r>
        <w:t>Partijen</w:t>
      </w:r>
      <w:bookmarkEnd w:id="30"/>
      <w:bookmarkEnd w:id="31"/>
    </w:p>
    <w:p w14:paraId="2B03CC90" w14:textId="77777777" w:rsidR="00AE77B5" w:rsidRDefault="00AE77B5" w:rsidP="00AE77B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Pr="00C522A1">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568BF95D" w14:textId="02B47F8E" w:rsidR="00AE77B5" w:rsidRDefault="00AE77B5" w:rsidP="00AE77B5">
      <w:pPr>
        <w:pStyle w:val="Kop3"/>
        <w:numPr>
          <w:ilvl w:val="2"/>
          <w:numId w:val="2"/>
        </w:numPr>
        <w:tabs>
          <w:tab w:val="clear" w:pos="680"/>
        </w:tabs>
        <w:ind w:left="0" w:hanging="426"/>
      </w:pPr>
      <w:bookmarkStart w:id="32" w:name="_Toc75175690"/>
      <w:bookmarkStart w:id="33" w:name="_Toc131510025"/>
      <w:r>
        <w:t>Geld</w:t>
      </w:r>
      <w:bookmarkEnd w:id="32"/>
      <w:r>
        <w:t>gever</w:t>
      </w:r>
      <w:bookmarkEnd w:id="33"/>
    </w:p>
    <w:p w14:paraId="52EA36FB" w14:textId="77777777" w:rsidR="00AE77B5" w:rsidRDefault="00AE77B5" w:rsidP="00AE77B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375"/>
        <w:gridCol w:w="6491"/>
      </w:tblGrid>
      <w:tr w:rsidR="00AE77B5" w:rsidRPr="005837AC" w14:paraId="306FCC59" w14:textId="77777777" w:rsidTr="00D8080D">
        <w:trPr>
          <w:cantSplit/>
        </w:trPr>
        <w:tc>
          <w:tcPr>
            <w:tcW w:w="2265" w:type="pct"/>
            <w:shd w:val="clear" w:color="auto" w:fill="DEEAF6" w:themeFill="accent1" w:themeFillTint="33"/>
          </w:tcPr>
          <w:p w14:paraId="433C76C3" w14:textId="77777777" w:rsidR="00AE77B5" w:rsidRPr="005837AC" w:rsidRDefault="00AE77B5" w:rsidP="0051731A">
            <w:pPr>
              <w:tabs>
                <w:tab w:val="left" w:pos="2520"/>
              </w:tabs>
              <w:rPr>
                <w:b/>
                <w:szCs w:val="18"/>
              </w:rPr>
            </w:pPr>
            <w:r>
              <w:rPr>
                <w:b/>
                <w:szCs w:val="18"/>
              </w:rPr>
              <w:t>Modeldocument tekst</w:t>
            </w:r>
          </w:p>
        </w:tc>
        <w:tc>
          <w:tcPr>
            <w:tcW w:w="2735" w:type="pct"/>
            <w:shd w:val="clear" w:color="auto" w:fill="DEEAF6" w:themeFill="accent1" w:themeFillTint="33"/>
          </w:tcPr>
          <w:p w14:paraId="01A4F5A1" w14:textId="77777777" w:rsidR="00AE77B5" w:rsidRPr="005837AC" w:rsidRDefault="00AE77B5" w:rsidP="0051731A">
            <w:pPr>
              <w:tabs>
                <w:tab w:val="left" w:pos="2520"/>
              </w:tabs>
              <w:rPr>
                <w:b/>
                <w:szCs w:val="18"/>
              </w:rPr>
            </w:pPr>
            <w:r>
              <w:rPr>
                <w:b/>
                <w:szCs w:val="18"/>
              </w:rPr>
              <w:t>Toelichting en mapping</w:t>
            </w:r>
          </w:p>
        </w:tc>
      </w:tr>
      <w:tr w:rsidR="00AE77B5" w14:paraId="02A7EE3B" w14:textId="77777777" w:rsidTr="00D8080D">
        <w:tc>
          <w:tcPr>
            <w:tcW w:w="2265" w:type="pct"/>
          </w:tcPr>
          <w:p w14:paraId="4BFF4847" w14:textId="77777777" w:rsidR="00AE77B5" w:rsidRPr="00CD057B" w:rsidRDefault="00AE77B5" w:rsidP="0051731A">
            <w:pPr>
              <w:tabs>
                <w:tab w:val="left" w:pos="2520"/>
              </w:tabs>
              <w:rPr>
                <w:sz w:val="20"/>
              </w:rPr>
            </w:pPr>
            <w:r w:rsidRPr="00604095">
              <w:rPr>
                <w:color w:val="FF0000"/>
                <w:sz w:val="20"/>
              </w:rPr>
              <w:t>1.</w:t>
            </w:r>
          </w:p>
        </w:tc>
        <w:tc>
          <w:tcPr>
            <w:tcW w:w="2735" w:type="pct"/>
          </w:tcPr>
          <w:p w14:paraId="1B8497E3" w14:textId="77777777" w:rsidR="00AE77B5" w:rsidRPr="00527D55" w:rsidRDefault="00AE77B5" w:rsidP="0051731A">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48C39138" w14:textId="77777777" w:rsidR="00AE77B5" w:rsidRDefault="00AE77B5" w:rsidP="0051731A">
            <w:pPr>
              <w:autoSpaceDE w:val="0"/>
              <w:autoSpaceDN w:val="0"/>
              <w:adjustRightInd w:val="0"/>
              <w:spacing w:line="276" w:lineRule="auto"/>
              <w:rPr>
                <w:sz w:val="16"/>
                <w:szCs w:val="16"/>
                <w:lang w:val="nl"/>
              </w:rPr>
            </w:pPr>
          </w:p>
          <w:p w14:paraId="11A6DC33" w14:textId="77777777" w:rsidR="00AE77B5" w:rsidRPr="0037790F" w:rsidRDefault="00AE77B5" w:rsidP="0051731A">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495A559C" w14:textId="0C2D6188" w:rsidR="00AE77B5" w:rsidRPr="0037790F" w:rsidRDefault="00AE77B5" w:rsidP="0051731A">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530A92">
              <w:rPr>
                <w:kern w:val="0"/>
                <w:sz w:val="16"/>
                <w:szCs w:val="16"/>
                <w:lang w:eastAsia="nl-NL"/>
              </w:rPr>
              <w:t>geldgever</w:t>
            </w:r>
            <w:r w:rsidRPr="0037790F">
              <w:rPr>
                <w:kern w:val="0"/>
                <w:sz w:val="16"/>
                <w:szCs w:val="16"/>
                <w:lang w:eastAsia="nl-NL"/>
              </w:rPr>
              <w:t>’)</w:t>
            </w:r>
          </w:p>
          <w:p w14:paraId="29932DA5" w14:textId="77777777" w:rsidR="00AE77B5" w:rsidRDefault="00AE77B5" w:rsidP="0051731A">
            <w:pPr>
              <w:autoSpaceDE w:val="0"/>
              <w:autoSpaceDN w:val="0"/>
              <w:adjustRightInd w:val="0"/>
              <w:spacing w:line="276" w:lineRule="auto"/>
              <w:rPr>
                <w:kern w:val="0"/>
                <w:lang w:eastAsia="nl-NL"/>
              </w:rPr>
            </w:pPr>
          </w:p>
          <w:p w14:paraId="0E4AE2F8" w14:textId="77777777" w:rsidR="00AE77B5" w:rsidRDefault="00AE77B5"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69F1F744" w14:textId="77777777" w:rsidR="00AE77B5" w:rsidRPr="00A32940" w:rsidRDefault="00AE77B5"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AE77B5" w14:paraId="72A2343F" w14:textId="77777777" w:rsidTr="00D8080D">
        <w:tc>
          <w:tcPr>
            <w:tcW w:w="2265" w:type="pct"/>
          </w:tcPr>
          <w:p w14:paraId="7F6B10F1" w14:textId="77777777" w:rsidR="00AE77B5" w:rsidRPr="00604095" w:rsidRDefault="00AE77B5" w:rsidP="0051731A">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735" w:type="pct"/>
          </w:tcPr>
          <w:p w14:paraId="4975E0A5" w14:textId="77777777" w:rsidR="00AE77B5" w:rsidRDefault="00AE77B5" w:rsidP="0051731A">
            <w:pPr>
              <w:spacing w:line="276" w:lineRule="auto"/>
              <w:rPr>
                <w:snapToGrid/>
                <w:kern w:val="0"/>
                <w:lang w:eastAsia="nl-NL"/>
              </w:rPr>
            </w:pPr>
            <w:r w:rsidRPr="00DB7FA4">
              <w:rPr>
                <w:snapToGrid/>
                <w:kern w:val="0"/>
                <w:lang w:eastAsia="nl-NL"/>
              </w:rPr>
              <w:t>Dit tekstblok is verplicht omdat er altijd een gevolmachtigde</w:t>
            </w:r>
          </w:p>
          <w:p w14:paraId="4A37E47F" w14:textId="77777777" w:rsidR="00AE77B5" w:rsidRPr="00DB7FA4" w:rsidRDefault="00AE77B5" w:rsidP="0051731A">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5D45ABB6" w14:textId="77777777" w:rsidR="00AE77B5" w:rsidRPr="00DB7FA4" w:rsidRDefault="00AE77B5" w:rsidP="0051731A">
            <w:pPr>
              <w:spacing w:line="276" w:lineRule="auto"/>
              <w:rPr>
                <w:snapToGrid/>
                <w:kern w:val="0"/>
                <w:lang w:eastAsia="nl-NL"/>
              </w:rPr>
            </w:pPr>
          </w:p>
          <w:p w14:paraId="54D93B35" w14:textId="77777777" w:rsidR="00AE77B5" w:rsidRPr="00DB7FA4" w:rsidRDefault="00AE77B5" w:rsidP="0051731A">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2CC15525" w14:textId="77777777" w:rsidR="00AE77B5" w:rsidRDefault="00AE77B5" w:rsidP="0051731A">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0FEC2DB5" w14:textId="77777777" w:rsidR="00AE77B5" w:rsidRPr="00A32940" w:rsidRDefault="00AE77B5" w:rsidP="0051731A">
            <w:pPr>
              <w:spacing w:line="276" w:lineRule="auto"/>
              <w:rPr>
                <w:sz w:val="16"/>
                <w:szCs w:val="16"/>
                <w:lang w:val="nl"/>
              </w:rPr>
            </w:pPr>
            <w:r>
              <w:rPr>
                <w:sz w:val="16"/>
                <w:szCs w:val="16"/>
                <w:lang w:val="nl"/>
              </w:rPr>
              <w:t>Zie tekstblok voor verdere mapping</w:t>
            </w:r>
          </w:p>
        </w:tc>
      </w:tr>
      <w:tr w:rsidR="00AE77B5" w14:paraId="6F481946" w14:textId="77777777" w:rsidTr="00D8080D">
        <w:tc>
          <w:tcPr>
            <w:tcW w:w="2265" w:type="pct"/>
          </w:tcPr>
          <w:p w14:paraId="53BB3744" w14:textId="77777777" w:rsidR="00AE77B5" w:rsidRPr="00006B74" w:rsidRDefault="00AE77B5" w:rsidP="0051731A">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735" w:type="pct"/>
          </w:tcPr>
          <w:p w14:paraId="50441893" w14:textId="77777777" w:rsidR="00AE77B5" w:rsidRDefault="00AE77B5" w:rsidP="0051731A">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F6F9651" w14:textId="77777777" w:rsidR="00AE77B5" w:rsidRDefault="00AE77B5" w:rsidP="0051731A">
            <w:pPr>
              <w:spacing w:line="276" w:lineRule="auto"/>
              <w:rPr>
                <w:rFonts w:cs="Arial"/>
                <w:sz w:val="16"/>
                <w:szCs w:val="16"/>
              </w:rPr>
            </w:pPr>
          </w:p>
          <w:p w14:paraId="56E6963D" w14:textId="77777777" w:rsidR="00AE77B5" w:rsidRPr="0037790F" w:rsidRDefault="00AE77B5" w:rsidP="0051731A">
            <w:pPr>
              <w:spacing w:line="276" w:lineRule="auto"/>
              <w:rPr>
                <w:rFonts w:cs="Arial"/>
                <w:sz w:val="16"/>
                <w:szCs w:val="16"/>
                <w:u w:val="single"/>
              </w:rPr>
            </w:pPr>
            <w:r w:rsidRPr="0037790F">
              <w:rPr>
                <w:rFonts w:cs="Arial"/>
                <w:sz w:val="16"/>
                <w:szCs w:val="16"/>
                <w:u w:val="single"/>
              </w:rPr>
              <w:t>Mapping:</w:t>
            </w:r>
          </w:p>
          <w:p w14:paraId="671E82D1" w14:textId="77777777" w:rsidR="00AE77B5" w:rsidRPr="0037790F" w:rsidRDefault="00AE77B5" w:rsidP="0051731A">
            <w:pPr>
              <w:spacing w:line="276" w:lineRule="auto"/>
              <w:rPr>
                <w:sz w:val="16"/>
                <w:szCs w:val="16"/>
                <w:lang w:val="nl"/>
              </w:rPr>
            </w:pPr>
            <w:r w:rsidRPr="0037790F">
              <w:rPr>
                <w:sz w:val="16"/>
                <w:szCs w:val="16"/>
                <w:lang w:val="nl"/>
              </w:rPr>
              <w:t>/tia:IMKAD_AangebodenStuk/tia:Partij/tia:IMKAD_Persoon/</w:t>
            </w:r>
          </w:p>
          <w:p w14:paraId="188D71E8" w14:textId="77777777" w:rsidR="00AE77B5" w:rsidRDefault="00AE77B5" w:rsidP="0051731A">
            <w:pPr>
              <w:spacing w:line="276" w:lineRule="auto"/>
              <w:rPr>
                <w:sz w:val="16"/>
                <w:szCs w:val="16"/>
                <w:lang w:val="nl"/>
              </w:rPr>
            </w:pPr>
            <w:r w:rsidRPr="0037790F">
              <w:rPr>
                <w:sz w:val="16"/>
                <w:szCs w:val="16"/>
                <w:lang w:val="nl"/>
              </w:rPr>
              <w:t>tia:tia_Gegevens/tia:NHR_Rechtspersoon</w:t>
            </w:r>
          </w:p>
          <w:p w14:paraId="05578CEE" w14:textId="77777777" w:rsidR="00AE77B5" w:rsidRPr="0037790F" w:rsidRDefault="00AE77B5" w:rsidP="0051731A">
            <w:pPr>
              <w:spacing w:line="276" w:lineRule="auto"/>
              <w:rPr>
                <w:sz w:val="16"/>
                <w:szCs w:val="16"/>
                <w:lang w:val="nl"/>
              </w:rPr>
            </w:pPr>
          </w:p>
          <w:p w14:paraId="0AC62A0E" w14:textId="77777777" w:rsidR="00AE77B5" w:rsidRPr="00DB7FA4" w:rsidRDefault="00AE77B5" w:rsidP="0051731A">
            <w:pPr>
              <w:spacing w:line="276" w:lineRule="auto"/>
              <w:rPr>
                <w:snapToGrid/>
                <w:kern w:val="0"/>
                <w:lang w:eastAsia="nl-NL"/>
              </w:rPr>
            </w:pPr>
            <w:r>
              <w:rPr>
                <w:sz w:val="16"/>
                <w:szCs w:val="16"/>
                <w:lang w:val="nl"/>
              </w:rPr>
              <w:t>-</w:t>
            </w:r>
            <w:r w:rsidRPr="0037790F">
              <w:rPr>
                <w:sz w:val="16"/>
                <w:szCs w:val="16"/>
                <w:lang w:val="nl"/>
              </w:rPr>
              <w:t>Zie tekstblok voor verdere mapping</w:t>
            </w:r>
          </w:p>
        </w:tc>
      </w:tr>
      <w:tr w:rsidR="0038666F" w14:paraId="533A215C" w14:textId="77777777" w:rsidTr="00D8080D">
        <w:tc>
          <w:tcPr>
            <w:tcW w:w="2265" w:type="pct"/>
          </w:tcPr>
          <w:p w14:paraId="604327FF" w14:textId="655A5520" w:rsidR="0038666F" w:rsidRPr="001B4F7F" w:rsidRDefault="0038666F" w:rsidP="0051731A">
            <w:pPr>
              <w:tabs>
                <w:tab w:val="left" w:pos="2520"/>
              </w:tabs>
              <w:rPr>
                <w:rFonts w:cs="Arial"/>
                <w:color w:val="FF0000"/>
                <w:sz w:val="20"/>
                <w:highlight w:val="yellow"/>
              </w:rPr>
            </w:pPr>
            <w:r w:rsidRPr="00850B7B">
              <w:rPr>
                <w:rFonts w:cs="Arial"/>
                <w:color w:val="800080"/>
                <w:sz w:val="20"/>
              </w:rPr>
              <w:lastRenderedPageBreak/>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735" w:type="pct"/>
          </w:tcPr>
          <w:p w14:paraId="1E0C117F" w14:textId="4FA38A85" w:rsidR="0038666F" w:rsidRDefault="0038666F" w:rsidP="00D8080D">
            <w:pPr>
              <w:spacing w:line="240" w:lineRule="auto"/>
            </w:pPr>
            <w:r>
              <w:t>Optioneel postadres.</w:t>
            </w:r>
          </w:p>
          <w:p w14:paraId="50060188" w14:textId="77777777" w:rsidR="00D8080D" w:rsidRDefault="00D8080D" w:rsidP="00D8080D">
            <w:pPr>
              <w:spacing w:line="240" w:lineRule="auto"/>
              <w:rPr>
                <w:color w:val="3366FF"/>
              </w:rPr>
            </w:pPr>
          </w:p>
          <w:p w14:paraId="5007F7F9" w14:textId="77777777" w:rsidR="0038666F" w:rsidRDefault="0038666F" w:rsidP="00D8080D">
            <w:pPr>
              <w:spacing w:line="240" w:lineRule="auto"/>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CC0E632" w14:textId="77777777" w:rsidR="0038666F" w:rsidRDefault="0038666F" w:rsidP="00D8080D">
            <w:pPr>
              <w:spacing w:line="240" w:lineRule="auto"/>
            </w:pPr>
          </w:p>
          <w:p w14:paraId="6F4BE4BA" w14:textId="77777777" w:rsidR="0038666F" w:rsidRDefault="0038666F" w:rsidP="00D8080D">
            <w:pPr>
              <w:spacing w:line="240" w:lineRule="auto"/>
              <w:rPr>
                <w:szCs w:val="18"/>
              </w:rPr>
            </w:pPr>
            <w:r>
              <w:t>Voor het adres moet gekozen worden uit binnenlands adres, postbus adres of buitenlands adres.</w:t>
            </w:r>
          </w:p>
          <w:p w14:paraId="4D92A83C" w14:textId="77777777" w:rsidR="0038666F" w:rsidRDefault="0038666F" w:rsidP="00D8080D">
            <w:pPr>
              <w:spacing w:line="240" w:lineRule="auto"/>
              <w:rPr>
                <w:szCs w:val="18"/>
              </w:rPr>
            </w:pPr>
          </w:p>
          <w:p w14:paraId="05DF4EE3" w14:textId="77777777" w:rsidR="00D8080D" w:rsidRDefault="0038666F" w:rsidP="00D8080D">
            <w:pPr>
              <w:spacing w:line="240" w:lineRule="auto"/>
              <w:rPr>
                <w:szCs w:val="18"/>
              </w:rPr>
            </w:pPr>
            <w:r>
              <w:rPr>
                <w:szCs w:val="18"/>
              </w:rPr>
              <w:t xml:space="preserve">Voor plaats en land moet gekozen worden uit een </w:t>
            </w:r>
            <w:proofErr w:type="spellStart"/>
            <w:r>
              <w:rPr>
                <w:szCs w:val="18"/>
              </w:rPr>
              <w:t>waardelijst</w:t>
            </w:r>
            <w:proofErr w:type="spellEnd"/>
            <w:r>
              <w:rPr>
                <w:szCs w:val="18"/>
              </w:rPr>
              <w:t>.</w:t>
            </w:r>
          </w:p>
          <w:p w14:paraId="6990D5A8" w14:textId="77777777" w:rsidR="00D8080D" w:rsidRDefault="00D8080D" w:rsidP="00D8080D">
            <w:pPr>
              <w:spacing w:line="240" w:lineRule="auto"/>
              <w:rPr>
                <w:szCs w:val="18"/>
                <w:u w:val="single"/>
              </w:rPr>
            </w:pPr>
          </w:p>
          <w:p w14:paraId="5D0D9921" w14:textId="540F49D8" w:rsidR="0038666F" w:rsidRPr="0037790F" w:rsidRDefault="0038666F" w:rsidP="00D8080D">
            <w:pPr>
              <w:spacing w:line="276" w:lineRule="auto"/>
              <w:rPr>
                <w:sz w:val="16"/>
                <w:szCs w:val="16"/>
                <w:u w:val="single"/>
              </w:rPr>
            </w:pPr>
            <w:r w:rsidRPr="0037790F">
              <w:rPr>
                <w:sz w:val="16"/>
                <w:szCs w:val="16"/>
                <w:u w:val="single"/>
              </w:rPr>
              <w:t>Mapping:</w:t>
            </w:r>
          </w:p>
          <w:p w14:paraId="6DB87EB9" w14:textId="77777777" w:rsidR="0038666F" w:rsidRDefault="0038666F" w:rsidP="00D8080D">
            <w:pPr>
              <w:pStyle w:val="streepje"/>
              <w:numPr>
                <w:ilvl w:val="0"/>
                <w:numId w:val="0"/>
              </w:numPr>
              <w:spacing w:line="276"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59E26316" w14:textId="77777777" w:rsidR="0038666F" w:rsidRDefault="0038666F" w:rsidP="00D8080D">
            <w:pPr>
              <w:pStyle w:val="streepje"/>
              <w:numPr>
                <w:ilvl w:val="0"/>
                <w:numId w:val="0"/>
              </w:numPr>
              <w:spacing w:line="276" w:lineRule="auto"/>
              <w:ind w:left="227"/>
              <w:rPr>
                <w:sz w:val="14"/>
                <w:szCs w:val="16"/>
                <w:lang w:val="nl-NL"/>
              </w:rPr>
            </w:pPr>
            <w:r>
              <w:rPr>
                <w:sz w:val="16"/>
                <w:lang w:val="nl-NL"/>
              </w:rPr>
              <w:tab/>
              <w:t>./label</w:t>
            </w:r>
          </w:p>
          <w:p w14:paraId="5D0021C6" w14:textId="2959B537" w:rsidR="0038666F" w:rsidRDefault="00D8080D" w:rsidP="00D8080D">
            <w:pPr>
              <w:spacing w:line="276" w:lineRule="auto"/>
              <w:ind w:left="227"/>
              <w:rPr>
                <w:sz w:val="16"/>
              </w:rPr>
            </w:pPr>
            <w:r>
              <w:rPr>
                <w:sz w:val="16"/>
              </w:rPr>
              <w:t xml:space="preserve">     </w:t>
            </w:r>
            <w:r w:rsidR="0038666F">
              <w:rPr>
                <w:sz w:val="16"/>
              </w:rPr>
              <w:t>./afdeling</w:t>
            </w:r>
          </w:p>
          <w:p w14:paraId="691CA083" w14:textId="77777777" w:rsidR="0038666F" w:rsidRDefault="0038666F" w:rsidP="00D8080D">
            <w:pPr>
              <w:pStyle w:val="streepje"/>
              <w:numPr>
                <w:ilvl w:val="0"/>
                <w:numId w:val="0"/>
              </w:numPr>
              <w:spacing w:line="276" w:lineRule="auto"/>
              <w:rPr>
                <w:u w:val="single"/>
                <w:lang w:val="nl-NL"/>
              </w:rPr>
            </w:pPr>
          </w:p>
          <w:p w14:paraId="0A46BDE6" w14:textId="77777777" w:rsidR="0038666F" w:rsidRDefault="0038666F" w:rsidP="00D8080D">
            <w:pPr>
              <w:pStyle w:val="streepje"/>
              <w:numPr>
                <w:ilvl w:val="0"/>
                <w:numId w:val="0"/>
              </w:numPr>
              <w:spacing w:line="276" w:lineRule="auto"/>
              <w:rPr>
                <w:u w:val="single"/>
                <w:lang w:val="nl-NL"/>
              </w:rPr>
            </w:pPr>
            <w:r>
              <w:rPr>
                <w:u w:val="single"/>
                <w:lang w:val="nl-NL"/>
              </w:rPr>
              <w:t>Mapping binnenlandsadres:</w:t>
            </w:r>
          </w:p>
          <w:p w14:paraId="56EFE124" w14:textId="77777777" w:rsidR="0038666F" w:rsidRDefault="0038666F" w:rsidP="00D8080D">
            <w:pPr>
              <w:pStyle w:val="streepje"/>
              <w:numPr>
                <w:ilvl w:val="0"/>
                <w:numId w:val="0"/>
              </w:numPr>
              <w:spacing w:line="276"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4B9D11F2"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63C65205"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4A45733D"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6562DACD"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1C70DD0A" w14:textId="77777777" w:rsidR="0038666F" w:rsidRDefault="0038666F" w:rsidP="00D8080D">
            <w:pPr>
              <w:spacing w:line="276"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30DC980F" w14:textId="77777777" w:rsidR="0038666F" w:rsidRDefault="0038666F" w:rsidP="00D8080D">
            <w:pPr>
              <w:pStyle w:val="streepje"/>
              <w:numPr>
                <w:ilvl w:val="0"/>
                <w:numId w:val="0"/>
              </w:numPr>
              <w:spacing w:line="276"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19C23F9C" w14:textId="77777777" w:rsidR="0038666F" w:rsidRDefault="0038666F" w:rsidP="00D8080D">
            <w:pPr>
              <w:pStyle w:val="streepje"/>
              <w:numPr>
                <w:ilvl w:val="0"/>
                <w:numId w:val="0"/>
              </w:numPr>
              <w:spacing w:line="276" w:lineRule="auto"/>
              <w:rPr>
                <w:u w:val="single"/>
                <w:lang w:val="nl-NL"/>
              </w:rPr>
            </w:pPr>
          </w:p>
          <w:p w14:paraId="4C0EF413" w14:textId="77777777" w:rsidR="0038666F" w:rsidRDefault="0038666F" w:rsidP="00D8080D">
            <w:pPr>
              <w:pStyle w:val="streepje"/>
              <w:numPr>
                <w:ilvl w:val="0"/>
                <w:numId w:val="0"/>
              </w:numPr>
              <w:spacing w:line="276" w:lineRule="auto"/>
              <w:rPr>
                <w:u w:val="single"/>
                <w:lang w:val="nl-NL"/>
              </w:rPr>
            </w:pPr>
            <w:r>
              <w:rPr>
                <w:u w:val="single"/>
                <w:lang w:val="nl-NL"/>
              </w:rPr>
              <w:lastRenderedPageBreak/>
              <w:t>Mapping buitenlandsadres:</w:t>
            </w:r>
          </w:p>
          <w:p w14:paraId="74B663C7" w14:textId="77777777" w:rsidR="0038666F" w:rsidRPr="00201932" w:rsidRDefault="0038666F" w:rsidP="00D8080D">
            <w:pPr>
              <w:pStyle w:val="streepje"/>
              <w:numPr>
                <w:ilvl w:val="0"/>
                <w:numId w:val="0"/>
              </w:numPr>
              <w:spacing w:line="276"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141EB232" w14:textId="77777777" w:rsidR="0038666F" w:rsidRDefault="0038666F" w:rsidP="00D8080D">
            <w:pPr>
              <w:pStyle w:val="streepje"/>
              <w:numPr>
                <w:ilvl w:val="0"/>
                <w:numId w:val="0"/>
              </w:numPr>
              <w:spacing w:line="276" w:lineRule="auto"/>
              <w:ind w:left="227"/>
              <w:rPr>
                <w:sz w:val="14"/>
                <w:szCs w:val="16"/>
                <w:lang w:val="nl-NL"/>
              </w:rPr>
            </w:pPr>
            <w:r>
              <w:rPr>
                <w:sz w:val="16"/>
                <w:lang w:val="nl-NL"/>
              </w:rPr>
              <w:tab/>
              <w:t>./woonplaats</w:t>
            </w:r>
          </w:p>
          <w:p w14:paraId="78A6E707" w14:textId="77777777" w:rsidR="0038666F" w:rsidRDefault="0038666F" w:rsidP="00D8080D">
            <w:pPr>
              <w:spacing w:line="276" w:lineRule="auto"/>
              <w:ind w:left="227"/>
              <w:rPr>
                <w:sz w:val="16"/>
              </w:rPr>
            </w:pPr>
            <w:r>
              <w:rPr>
                <w:sz w:val="16"/>
              </w:rPr>
              <w:tab/>
              <w:t xml:space="preserve">./adres </w:t>
            </w:r>
          </w:p>
          <w:p w14:paraId="35F9E098" w14:textId="77777777" w:rsidR="0038666F" w:rsidRPr="00201932" w:rsidRDefault="0038666F" w:rsidP="00D8080D">
            <w:pPr>
              <w:spacing w:line="276" w:lineRule="auto"/>
              <w:ind w:left="227"/>
              <w:rPr>
                <w:sz w:val="16"/>
              </w:rPr>
            </w:pPr>
            <w:r>
              <w:rPr>
                <w:sz w:val="16"/>
              </w:rPr>
              <w:tab/>
            </w:r>
            <w:r w:rsidRPr="00201932">
              <w:rPr>
                <w:sz w:val="16"/>
              </w:rPr>
              <w:t>./regio</w:t>
            </w:r>
          </w:p>
          <w:p w14:paraId="4E29F42B" w14:textId="77777777" w:rsidR="0038666F" w:rsidRPr="00201932" w:rsidRDefault="0038666F" w:rsidP="00D8080D">
            <w:pPr>
              <w:spacing w:line="276" w:lineRule="auto"/>
              <w:ind w:left="227"/>
              <w:rPr>
                <w:sz w:val="16"/>
              </w:rPr>
            </w:pPr>
            <w:r w:rsidRPr="00201932">
              <w:rPr>
                <w:sz w:val="16"/>
              </w:rPr>
              <w:tab/>
              <w:t>./land</w:t>
            </w:r>
          </w:p>
          <w:p w14:paraId="3A89045E" w14:textId="77777777" w:rsidR="0038666F" w:rsidRPr="00201932" w:rsidRDefault="0038666F" w:rsidP="00D8080D">
            <w:pPr>
              <w:spacing w:before="72" w:line="276" w:lineRule="auto"/>
              <w:rPr>
                <w:sz w:val="16"/>
              </w:rPr>
            </w:pPr>
            <w:r w:rsidRPr="00201932">
              <w:rPr>
                <w:u w:val="single"/>
              </w:rPr>
              <w:t>Mapping postbusadres:</w:t>
            </w:r>
          </w:p>
          <w:p w14:paraId="35794F75" w14:textId="77777777" w:rsidR="0038666F" w:rsidRPr="00201932" w:rsidRDefault="0038666F" w:rsidP="00D8080D">
            <w:pPr>
              <w:pStyle w:val="streepje"/>
              <w:numPr>
                <w:ilvl w:val="0"/>
                <w:numId w:val="0"/>
              </w:numPr>
              <w:spacing w:line="276" w:lineRule="auto"/>
              <w:rPr>
                <w:sz w:val="16"/>
                <w:szCs w:val="16"/>
                <w:lang w:val="nl-NL"/>
              </w:rPr>
            </w:pPr>
            <w:r w:rsidRPr="00201932">
              <w:rPr>
                <w:sz w:val="16"/>
                <w:szCs w:val="16"/>
                <w:lang w:val="nl-NL"/>
              </w:rPr>
              <w:t>//IMKAD_Persoon/IMKAD_PostlocatiePersoon/adres/Imkad_AdreskeuzePI/postbusAdres/</w:t>
            </w:r>
          </w:p>
          <w:p w14:paraId="09EA1605" w14:textId="77777777" w:rsidR="0038666F" w:rsidRDefault="0038666F" w:rsidP="00D8080D">
            <w:pPr>
              <w:spacing w:line="276" w:lineRule="auto"/>
              <w:ind w:left="227"/>
              <w:rPr>
                <w:sz w:val="16"/>
                <w:szCs w:val="16"/>
              </w:rPr>
            </w:pPr>
            <w:r w:rsidRPr="00201932">
              <w:rPr>
                <w:sz w:val="16"/>
                <w:szCs w:val="16"/>
              </w:rPr>
              <w:tab/>
            </w:r>
            <w:r>
              <w:rPr>
                <w:sz w:val="16"/>
                <w:szCs w:val="16"/>
              </w:rPr>
              <w:t>./postbusnummer</w:t>
            </w:r>
          </w:p>
          <w:p w14:paraId="745B8179" w14:textId="77777777" w:rsidR="0038666F" w:rsidRDefault="0038666F" w:rsidP="00D8080D">
            <w:pPr>
              <w:spacing w:line="276" w:lineRule="auto"/>
              <w:ind w:left="227"/>
              <w:rPr>
                <w:sz w:val="16"/>
                <w:szCs w:val="16"/>
              </w:rPr>
            </w:pPr>
            <w:r>
              <w:rPr>
                <w:sz w:val="16"/>
              </w:rPr>
              <w:tab/>
              <w:t>./</w:t>
            </w:r>
            <w:r>
              <w:rPr>
                <w:sz w:val="16"/>
                <w:szCs w:val="16"/>
              </w:rPr>
              <w:t>postcode</w:t>
            </w:r>
          </w:p>
          <w:p w14:paraId="0B623FE6" w14:textId="7582FFFB" w:rsidR="0038666F" w:rsidRPr="00846FDB" w:rsidRDefault="0038666F" w:rsidP="00D8080D">
            <w:pPr>
              <w:spacing w:line="276" w:lineRule="auto"/>
              <w:rPr>
                <w:rFonts w:cs="Arial"/>
                <w:szCs w:val="18"/>
              </w:rPr>
            </w:pPr>
            <w:r>
              <w:rPr>
                <w:sz w:val="16"/>
                <w:szCs w:val="16"/>
              </w:rPr>
              <w:t xml:space="preserve">           ./woonplaatsnaam</w:t>
            </w:r>
          </w:p>
        </w:tc>
      </w:tr>
      <w:tr w:rsidR="00D8080D" w14:paraId="711CD18D" w14:textId="77777777" w:rsidTr="00D8080D">
        <w:tc>
          <w:tcPr>
            <w:tcW w:w="2265" w:type="pct"/>
          </w:tcPr>
          <w:p w14:paraId="6C07F75E" w14:textId="0A32238B" w:rsidR="00D8080D" w:rsidRPr="00850B7B" w:rsidRDefault="00D8080D" w:rsidP="00D8080D">
            <w:pPr>
              <w:tabs>
                <w:tab w:val="left" w:pos="2520"/>
              </w:tabs>
              <w:rPr>
                <w:rFonts w:cs="Arial"/>
                <w:color w:val="800080"/>
                <w:sz w:val="20"/>
              </w:rPr>
            </w:pPr>
            <w:r>
              <w:rPr>
                <w:rFonts w:cs="Arial"/>
                <w:color w:val="FF0000"/>
                <w:sz w:val="20"/>
              </w:rPr>
              <w:lastRenderedPageBreak/>
              <w:t>;</w:t>
            </w:r>
          </w:p>
        </w:tc>
        <w:tc>
          <w:tcPr>
            <w:tcW w:w="2735" w:type="pct"/>
          </w:tcPr>
          <w:p w14:paraId="08A9B1F6" w14:textId="408A462A" w:rsidR="00D8080D" w:rsidRDefault="00D8080D" w:rsidP="00D8080D">
            <w:pPr>
              <w:spacing w:line="240" w:lineRule="auto"/>
            </w:pPr>
            <w:r>
              <w:t>Vaste tekst.</w:t>
            </w:r>
          </w:p>
        </w:tc>
      </w:tr>
      <w:tr w:rsidR="00D8080D" w14:paraId="0B8ADF98" w14:textId="77777777" w:rsidTr="00D8080D">
        <w:tc>
          <w:tcPr>
            <w:tcW w:w="2265" w:type="pct"/>
          </w:tcPr>
          <w:p w14:paraId="3F74D709" w14:textId="1E9F1EB7" w:rsidR="00D8080D" w:rsidRDefault="00D8080D" w:rsidP="00D8080D">
            <w:pPr>
              <w:tabs>
                <w:tab w:val="left" w:pos="2520"/>
              </w:tabs>
              <w:ind w:left="306"/>
              <w:rPr>
                <w:rFonts w:cs="Arial"/>
                <w:color w:val="FF0000"/>
                <w:sz w:val="20"/>
              </w:rPr>
            </w:pPr>
            <w:r w:rsidRPr="00DF6301">
              <w:rPr>
                <w:rFonts w:cs="Arial"/>
                <w:color w:val="FF0000"/>
                <w:sz w:val="20"/>
              </w:rPr>
              <w:t>hierna te noemen</w:t>
            </w:r>
            <w:r w:rsidR="00F15DC5">
              <w:rPr>
                <w:rFonts w:cs="Arial"/>
                <w:color w:val="FF0000"/>
                <w:sz w:val="20"/>
              </w:rPr>
              <w:t>:</w:t>
            </w:r>
            <w:r w:rsidRPr="00DF6301">
              <w:rPr>
                <w:rFonts w:cs="Arial"/>
                <w:color w:val="FF0000"/>
                <w:sz w:val="20"/>
              </w:rPr>
              <w:t xml:space="preserve"> “de geldgever”;</w:t>
            </w:r>
          </w:p>
        </w:tc>
        <w:tc>
          <w:tcPr>
            <w:tcW w:w="2735" w:type="pct"/>
          </w:tcPr>
          <w:p w14:paraId="006A5D53" w14:textId="468C432F" w:rsidR="00D8080D" w:rsidRDefault="00D8080D" w:rsidP="00D8080D">
            <w:pPr>
              <w:spacing w:line="240" w:lineRule="auto"/>
            </w:pPr>
            <w:r>
              <w:t>Vaste tekst</w:t>
            </w:r>
          </w:p>
        </w:tc>
      </w:tr>
    </w:tbl>
    <w:p w14:paraId="6600A061" w14:textId="2CF588C1" w:rsidR="00AE77B5" w:rsidRDefault="00AE77B5" w:rsidP="00656069">
      <w:pPr>
        <w:rPr>
          <w:lang w:val="nl"/>
        </w:rPr>
      </w:pPr>
    </w:p>
    <w:p w14:paraId="628C10BB" w14:textId="38EB63BB" w:rsidR="00AE77B5" w:rsidRDefault="009E2DC4" w:rsidP="009E2DC4">
      <w:pPr>
        <w:pStyle w:val="Kop3"/>
      </w:pPr>
      <w:bookmarkStart w:id="34" w:name="_Toc131510026"/>
      <w:r>
        <w:t>Hypotheekgever/Schuldenaar</w:t>
      </w:r>
      <w:bookmarkEnd w:id="34"/>
    </w:p>
    <w:p w14:paraId="395DD859" w14:textId="55CF9D77" w:rsidR="009E2DC4" w:rsidRDefault="009E2DC4" w:rsidP="009E2DC4">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E2DC4" w:rsidRPr="005837AC" w14:paraId="60C9592C" w14:textId="77777777" w:rsidTr="0051731A">
        <w:trPr>
          <w:cantSplit/>
        </w:trPr>
        <w:tc>
          <w:tcPr>
            <w:tcW w:w="2500" w:type="pct"/>
            <w:shd w:val="clear" w:color="auto" w:fill="DEEAF6" w:themeFill="accent1" w:themeFillTint="33"/>
          </w:tcPr>
          <w:p w14:paraId="68EBADB6" w14:textId="77777777" w:rsidR="009E2DC4" w:rsidRPr="005837AC" w:rsidRDefault="009E2DC4" w:rsidP="0051731A">
            <w:pPr>
              <w:tabs>
                <w:tab w:val="left" w:pos="2520"/>
              </w:tabs>
              <w:rPr>
                <w:b/>
                <w:szCs w:val="18"/>
              </w:rPr>
            </w:pPr>
            <w:r>
              <w:rPr>
                <w:b/>
                <w:szCs w:val="18"/>
              </w:rPr>
              <w:t>Modeldocument tekst</w:t>
            </w:r>
          </w:p>
        </w:tc>
        <w:tc>
          <w:tcPr>
            <w:tcW w:w="2500" w:type="pct"/>
            <w:shd w:val="clear" w:color="auto" w:fill="DEEAF6" w:themeFill="accent1" w:themeFillTint="33"/>
          </w:tcPr>
          <w:p w14:paraId="3473FD4E" w14:textId="77777777" w:rsidR="009E2DC4" w:rsidRPr="005837AC" w:rsidRDefault="009E2DC4" w:rsidP="0051731A">
            <w:pPr>
              <w:tabs>
                <w:tab w:val="left" w:pos="2520"/>
              </w:tabs>
              <w:rPr>
                <w:b/>
                <w:szCs w:val="18"/>
              </w:rPr>
            </w:pPr>
            <w:r>
              <w:rPr>
                <w:b/>
                <w:szCs w:val="18"/>
              </w:rPr>
              <w:t>Toelichting en mapping</w:t>
            </w:r>
          </w:p>
        </w:tc>
      </w:tr>
      <w:tr w:rsidR="009E2DC4" w14:paraId="3DA96F9F" w14:textId="77777777" w:rsidTr="0051731A">
        <w:tc>
          <w:tcPr>
            <w:tcW w:w="2500" w:type="pct"/>
          </w:tcPr>
          <w:p w14:paraId="276EE3E6" w14:textId="77777777" w:rsidR="009E2DC4" w:rsidRPr="00CD057B" w:rsidRDefault="009E2DC4" w:rsidP="0051731A">
            <w:pPr>
              <w:tabs>
                <w:tab w:val="left" w:pos="2520"/>
              </w:tabs>
              <w:rPr>
                <w:sz w:val="20"/>
              </w:rPr>
            </w:pPr>
            <w:r>
              <w:rPr>
                <w:color w:val="FF0000"/>
                <w:sz w:val="20"/>
              </w:rPr>
              <w:t>2</w:t>
            </w:r>
            <w:r w:rsidRPr="00604095">
              <w:rPr>
                <w:color w:val="FF0000"/>
                <w:sz w:val="20"/>
              </w:rPr>
              <w:t>.</w:t>
            </w:r>
          </w:p>
        </w:tc>
        <w:tc>
          <w:tcPr>
            <w:tcW w:w="2500" w:type="pct"/>
          </w:tcPr>
          <w:p w14:paraId="6429AC25" w14:textId="77777777" w:rsidR="009E2DC4" w:rsidRPr="00527D55" w:rsidRDefault="009E2DC4" w:rsidP="0051731A">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DBDED1F" w14:textId="77777777" w:rsidR="009E2DC4" w:rsidRDefault="009E2DC4" w:rsidP="0051731A">
            <w:pPr>
              <w:autoSpaceDE w:val="0"/>
              <w:autoSpaceDN w:val="0"/>
              <w:adjustRightInd w:val="0"/>
              <w:spacing w:line="276" w:lineRule="auto"/>
              <w:rPr>
                <w:sz w:val="16"/>
                <w:szCs w:val="16"/>
                <w:lang w:val="nl"/>
              </w:rPr>
            </w:pPr>
          </w:p>
          <w:p w14:paraId="6A3E8464" w14:textId="77777777" w:rsidR="009E2DC4" w:rsidRPr="0037790F" w:rsidRDefault="009E2DC4" w:rsidP="0051731A">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7B69F120" w14:textId="5C8D0259" w:rsidR="009E2DC4" w:rsidRPr="0037790F" w:rsidRDefault="009E2DC4" w:rsidP="0051731A">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w:t>
            </w:r>
            <w:proofErr w:type="spellStart"/>
            <w:r w:rsidRPr="0037790F">
              <w:rPr>
                <w:rFonts w:cs="Arial"/>
                <w:snapToGrid/>
                <w:kern w:val="0"/>
                <w:sz w:val="16"/>
                <w:szCs w:val="16"/>
                <w:lang w:eastAsia="nl-NL"/>
              </w:rPr>
              <w:t>IMKAD_</w:t>
            </w:r>
            <w:r w:rsidRPr="0037790F">
              <w:rPr>
                <w:snapToGrid/>
                <w:kern w:val="0"/>
                <w:sz w:val="16"/>
                <w:szCs w:val="16"/>
                <w:lang w:eastAsia="nl-NL"/>
              </w:rPr>
              <w:t>AangebodenStuk</w:t>
            </w:r>
            <w:proofErr w:type="spellEnd"/>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w:t>
            </w:r>
            <w:proofErr w:type="spellStart"/>
            <w:r w:rsidRPr="0037790F">
              <w:rPr>
                <w:kern w:val="0"/>
                <w:sz w:val="16"/>
                <w:szCs w:val="16"/>
                <w:lang w:eastAsia="nl-NL"/>
              </w:rPr>
              <w:t>aanduidingPartij</w:t>
            </w:r>
            <w:proofErr w:type="spellEnd"/>
            <w:r w:rsidRPr="0037790F">
              <w:rPr>
                <w:kern w:val="0"/>
                <w:sz w:val="16"/>
                <w:szCs w:val="16"/>
                <w:lang w:eastAsia="nl-NL"/>
              </w:rPr>
              <w:t>(‘</w:t>
            </w:r>
            <w:r w:rsidR="00BA1ACC" w:rsidRPr="00BA1ACC">
              <w:rPr>
                <w:kern w:val="0"/>
                <w:sz w:val="16"/>
                <w:szCs w:val="16"/>
                <w:lang w:eastAsia="nl-NL"/>
              </w:rPr>
              <w:t>hypotheekgever en schuldenaar</w:t>
            </w:r>
            <w:r>
              <w:rPr>
                <w:kern w:val="0"/>
                <w:sz w:val="16"/>
                <w:szCs w:val="16"/>
                <w:lang w:eastAsia="nl-NL"/>
              </w:rPr>
              <w:t>’</w:t>
            </w:r>
            <w:r w:rsidRPr="0037790F">
              <w:rPr>
                <w:kern w:val="0"/>
                <w:sz w:val="16"/>
                <w:szCs w:val="16"/>
                <w:lang w:eastAsia="nl-NL"/>
              </w:rPr>
              <w:t>)</w:t>
            </w:r>
          </w:p>
          <w:p w14:paraId="2A54620C" w14:textId="77777777" w:rsidR="009E2DC4" w:rsidRDefault="009E2DC4"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p>
          <w:p w14:paraId="02421EEF" w14:textId="66A86927" w:rsidR="009E2DC4" w:rsidRPr="007D6116" w:rsidRDefault="009E2DC4" w:rsidP="0051731A">
            <w:pPr>
              <w:spacing w:line="276"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vreemder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w:t>
            </w:r>
            <w:r w:rsidR="00BA1ACC" w:rsidRPr="00BA1ACC">
              <w:rPr>
                <w:rFonts w:cs="Arial"/>
                <w:sz w:val="16"/>
                <w:szCs w:val="16"/>
              </w:rPr>
              <w:t>hypotheekgever</w:t>
            </w:r>
            <w:r w:rsidR="00BA1ACC">
              <w:rPr>
                <w:rFonts w:cs="Arial"/>
                <w:sz w:val="16"/>
                <w:szCs w:val="16"/>
              </w:rPr>
              <w:t>/</w:t>
            </w:r>
            <w:r w:rsidR="00BA1ACC" w:rsidRPr="00BA1ACC">
              <w:rPr>
                <w:rFonts w:cs="Arial"/>
                <w:sz w:val="16"/>
                <w:szCs w:val="16"/>
              </w:rPr>
              <w:t>schuldenaar</w:t>
            </w:r>
            <w:r w:rsidRPr="007312B4">
              <w:rPr>
                <w:rFonts w:cs="Arial"/>
                <w:sz w:val="16"/>
                <w:szCs w:val="16"/>
              </w:rPr>
              <w:t>-partij"</w:t>
            </w:r>
            <w:r>
              <w:rPr>
                <w:rFonts w:cs="Arial"/>
                <w:sz w:val="16"/>
                <w:szCs w:val="16"/>
              </w:rPr>
              <w:t>]</w:t>
            </w:r>
          </w:p>
        </w:tc>
      </w:tr>
      <w:tr w:rsidR="009E2DC4" w14:paraId="501EDA8A" w14:textId="77777777" w:rsidTr="0051731A">
        <w:tc>
          <w:tcPr>
            <w:tcW w:w="2500" w:type="pct"/>
          </w:tcPr>
          <w:p w14:paraId="282BF477" w14:textId="77777777" w:rsidR="009E2DC4" w:rsidRPr="009322DC" w:rsidRDefault="009E2DC4" w:rsidP="0051731A">
            <w:pPr>
              <w:tabs>
                <w:tab w:val="left" w:pos="2520"/>
              </w:tabs>
              <w:rPr>
                <w:color w:val="FF0000"/>
                <w:sz w:val="20"/>
              </w:rPr>
            </w:pPr>
            <w:r w:rsidRPr="00E06053">
              <w:rPr>
                <w:rFonts w:cs="Arial"/>
                <w:bCs/>
                <w:color w:val="800080"/>
                <w:sz w:val="20"/>
                <w:highlight w:val="yellow"/>
              </w:rPr>
              <w:lastRenderedPageBreak/>
              <w:t>TEKSTBLOK GEVOLMACHTIGDE</w:t>
            </w:r>
            <w:r w:rsidRPr="00E06053">
              <w:rPr>
                <w:rFonts w:cs="Arial"/>
                <w:bCs/>
                <w:color w:val="800080"/>
                <w:sz w:val="20"/>
              </w:rPr>
              <w:t>:</w:t>
            </w:r>
          </w:p>
        </w:tc>
        <w:tc>
          <w:tcPr>
            <w:tcW w:w="2500" w:type="pct"/>
          </w:tcPr>
          <w:p w14:paraId="394E5192" w14:textId="77777777" w:rsidR="009E2DC4" w:rsidRPr="0037790F" w:rsidRDefault="009E2DC4" w:rsidP="0051731A">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0C9C2DCD" w14:textId="77777777" w:rsidR="009E2DC4" w:rsidRPr="0037790F" w:rsidRDefault="009E2DC4" w:rsidP="0051731A">
            <w:pPr>
              <w:autoSpaceDE w:val="0"/>
              <w:autoSpaceDN w:val="0"/>
              <w:adjustRightInd w:val="0"/>
              <w:spacing w:line="276" w:lineRule="auto"/>
              <w:rPr>
                <w:snapToGrid/>
                <w:kern w:val="0"/>
                <w:sz w:val="16"/>
                <w:szCs w:val="16"/>
                <w:lang w:eastAsia="nl-NL"/>
              </w:rPr>
            </w:pPr>
          </w:p>
          <w:p w14:paraId="5E95CA31" w14:textId="77777777" w:rsidR="009E2DC4" w:rsidRPr="0037790F" w:rsidRDefault="009E2DC4" w:rsidP="0051731A">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37AA6E6" w14:textId="77777777" w:rsidR="009E2DC4" w:rsidRPr="0037790F" w:rsidRDefault="009E2DC4" w:rsidP="0051731A">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w:t>
            </w:r>
            <w:proofErr w:type="spellStart"/>
            <w:r w:rsidRPr="0037790F">
              <w:rPr>
                <w:snapToGrid/>
                <w:kern w:val="0"/>
                <w:sz w:val="16"/>
                <w:szCs w:val="16"/>
                <w:lang w:eastAsia="nl-NL"/>
              </w:rPr>
              <w:t>IMKAD_</w:t>
            </w:r>
            <w:r w:rsidRPr="0037790F">
              <w:rPr>
                <w:rFonts w:cs="Arial"/>
                <w:snapToGrid/>
                <w:kern w:val="0"/>
                <w:sz w:val="16"/>
                <w:szCs w:val="16"/>
                <w:lang w:eastAsia="nl-NL"/>
              </w:rPr>
              <w:t>AangebodenStuk</w:t>
            </w:r>
            <w:proofErr w:type="spellEnd"/>
            <w:r w:rsidRPr="0037790F">
              <w:rPr>
                <w:snapToGrid/>
                <w:kern w:val="0"/>
                <w:sz w:val="16"/>
                <w:szCs w:val="16"/>
                <w:lang w:eastAsia="nl-NL"/>
              </w:rPr>
              <w:t>/Partij/Gevolmachtigde</w:t>
            </w:r>
          </w:p>
          <w:p w14:paraId="03618B04" w14:textId="77777777" w:rsidR="009E2DC4" w:rsidRPr="00A32940" w:rsidRDefault="009E2DC4" w:rsidP="0051731A">
            <w:pPr>
              <w:spacing w:line="276" w:lineRule="auto"/>
              <w:rPr>
                <w:sz w:val="16"/>
                <w:szCs w:val="16"/>
                <w:lang w:val="nl"/>
              </w:rPr>
            </w:pPr>
            <w:r>
              <w:rPr>
                <w:sz w:val="16"/>
                <w:szCs w:val="16"/>
                <w:lang w:val="nl"/>
              </w:rPr>
              <w:t>-</w:t>
            </w:r>
            <w:r w:rsidRPr="0037790F">
              <w:rPr>
                <w:sz w:val="16"/>
                <w:szCs w:val="16"/>
                <w:lang w:val="nl"/>
              </w:rPr>
              <w:t>Zie tekstblok voor verdere mapping</w:t>
            </w:r>
          </w:p>
        </w:tc>
      </w:tr>
      <w:tr w:rsidR="009E2DC4" w14:paraId="13FADFAF" w14:textId="77777777" w:rsidTr="0051731A">
        <w:tc>
          <w:tcPr>
            <w:tcW w:w="2500" w:type="pct"/>
          </w:tcPr>
          <w:p w14:paraId="4AB2C1EA" w14:textId="77777777" w:rsidR="009E2DC4" w:rsidRDefault="009E2DC4" w:rsidP="0051731A">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roofErr w:type="spellStart"/>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w:t>
            </w:r>
            <w:proofErr w:type="spellEnd"/>
            <w:r w:rsidRPr="00654C6E">
              <w:rPr>
                <w:rFonts w:cs="Arial"/>
                <w:color w:val="339966"/>
                <w:sz w:val="20"/>
                <w:highlight w:val="yellow"/>
              </w:rPr>
              <w:t xml:space="preserve"> PARTIJ NATUURLIJK PERSOON/TEKSTBLOK PARTIJ NIET NATUURLIJK PERSOON</w:t>
            </w:r>
            <w:r w:rsidRPr="002E7F50">
              <w:rPr>
                <w:rFonts w:cs="Arial"/>
                <w:color w:val="FF0000"/>
                <w:sz w:val="20"/>
              </w:rPr>
              <w:t>;</w:t>
            </w:r>
          </w:p>
          <w:p w14:paraId="46C6096C" w14:textId="77777777" w:rsidR="009E2DC4" w:rsidRPr="009322DC" w:rsidRDefault="009E2DC4" w:rsidP="0051731A">
            <w:pPr>
              <w:tabs>
                <w:tab w:val="left" w:pos="2520"/>
              </w:tabs>
              <w:rPr>
                <w:rFonts w:cs="Arial"/>
                <w:bCs/>
                <w:color w:val="800080"/>
                <w:sz w:val="20"/>
                <w:highlight w:val="yellow"/>
              </w:rPr>
            </w:pPr>
          </w:p>
        </w:tc>
        <w:tc>
          <w:tcPr>
            <w:tcW w:w="2500" w:type="pct"/>
          </w:tcPr>
          <w:p w14:paraId="36643ECA" w14:textId="77777777" w:rsidR="009E2DC4" w:rsidRDefault="009E2DC4" w:rsidP="0051731A">
            <w:pPr>
              <w:spacing w:line="276" w:lineRule="auto"/>
            </w:pPr>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w:t>
            </w:r>
          </w:p>
          <w:p w14:paraId="3EC99AF5" w14:textId="77777777" w:rsidR="009E2DC4" w:rsidRPr="00955FFA" w:rsidRDefault="009E2DC4" w:rsidP="0051731A">
            <w:pPr>
              <w:spacing w:line="276" w:lineRule="auto"/>
              <w:rPr>
                <w:snapToGrid/>
                <w:kern w:val="0"/>
                <w:sz w:val="16"/>
                <w:szCs w:val="16"/>
                <w:lang w:eastAsia="nl-NL"/>
              </w:rPr>
            </w:pPr>
          </w:p>
          <w:p w14:paraId="574A7F18" w14:textId="77777777" w:rsidR="009E2DC4" w:rsidRPr="00DB7FA4" w:rsidRDefault="009E2DC4" w:rsidP="0051731A">
            <w:pPr>
              <w:rPr>
                <w:szCs w:val="18"/>
                <w:u w:val="single"/>
              </w:rPr>
            </w:pPr>
            <w:r w:rsidRPr="00DB7FA4">
              <w:rPr>
                <w:szCs w:val="18"/>
                <w:u w:val="single"/>
              </w:rPr>
              <w:t>Mapping persoon:</w:t>
            </w:r>
          </w:p>
          <w:p w14:paraId="5FFAB09B" w14:textId="77777777" w:rsidR="009E2DC4" w:rsidRDefault="009E2DC4" w:rsidP="0051731A">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2F5611F0" w14:textId="77777777" w:rsidR="009E2DC4" w:rsidRPr="009322DC" w:rsidRDefault="009E2DC4" w:rsidP="0051731A">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9E2DC4" w14:paraId="32154844" w14:textId="77777777" w:rsidTr="0051731A">
        <w:tc>
          <w:tcPr>
            <w:tcW w:w="2500" w:type="pct"/>
          </w:tcPr>
          <w:p w14:paraId="1A63F898" w14:textId="14C84E2C" w:rsidR="009E2DC4" w:rsidRDefault="009E2DC4" w:rsidP="0051731A">
            <w:pPr>
              <w:ind w:left="169" w:hanging="23"/>
              <w:rPr>
                <w:rFonts w:cs="Arial"/>
                <w:color w:val="FF0000"/>
                <w:sz w:val="20"/>
              </w:rPr>
            </w:pPr>
            <w:r w:rsidRPr="00A62A94">
              <w:rPr>
                <w:rFonts w:cs="Arial"/>
                <w:color w:val="FF0000"/>
                <w:sz w:val="20"/>
              </w:rPr>
              <w:t>hierna</w:t>
            </w:r>
            <w:r w:rsidRPr="00131AEF">
              <w:rPr>
                <w:rFonts w:cs="Arial"/>
                <w:color w:val="800080"/>
                <w:sz w:val="20"/>
              </w:rPr>
              <w:t>,</w:t>
            </w:r>
            <w:r w:rsidRPr="00A62A94">
              <w:rPr>
                <w:rFonts w:cs="Arial"/>
                <w:color w:val="FF0000"/>
                <w:sz w:val="20"/>
              </w:rPr>
              <w:t xml:space="preserve"> </w:t>
            </w:r>
            <w:r w:rsidRPr="00131AEF">
              <w:rPr>
                <w:color w:val="800080"/>
                <w:sz w:val="20"/>
              </w:rPr>
              <w:t>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w:t>
            </w:r>
            <w:r w:rsidR="00FB0462" w:rsidRPr="009748FC">
              <w:rPr>
                <w:rFonts w:cs="Arial"/>
                <w:color w:val="FF0000"/>
                <w:sz w:val="20"/>
              </w:rPr>
              <w:t>"Hypotheekgever" en "Schuldenaar"</w:t>
            </w:r>
            <w:r w:rsidR="00FB0462">
              <w:rPr>
                <w:rFonts w:cs="Arial"/>
                <w:color w:val="FF0000"/>
                <w:sz w:val="20"/>
              </w:rPr>
              <w:t>.</w:t>
            </w:r>
          </w:p>
          <w:p w14:paraId="0844A5A8" w14:textId="77777777" w:rsidR="009E2DC4" w:rsidRPr="002E7F50" w:rsidRDefault="009E2DC4" w:rsidP="0051731A">
            <w:pPr>
              <w:ind w:left="448" w:hanging="448"/>
              <w:rPr>
                <w:rFonts w:cs="Arial"/>
                <w:sz w:val="20"/>
              </w:rPr>
            </w:pPr>
          </w:p>
        </w:tc>
        <w:tc>
          <w:tcPr>
            <w:tcW w:w="2500" w:type="pct"/>
          </w:tcPr>
          <w:p w14:paraId="01ED113B" w14:textId="77777777" w:rsidR="00C9289A" w:rsidRDefault="009E2DC4" w:rsidP="00C9289A">
            <w:pPr>
              <w:spacing w:line="276" w:lineRule="auto"/>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2D2E9A81" w14:textId="77777777" w:rsidR="00C9289A" w:rsidRDefault="00C9289A" w:rsidP="00C9289A">
            <w:pPr>
              <w:spacing w:line="276" w:lineRule="auto"/>
              <w:rPr>
                <w:snapToGrid/>
                <w:u w:val="single"/>
              </w:rPr>
            </w:pPr>
          </w:p>
          <w:p w14:paraId="15406C61" w14:textId="756134AC" w:rsidR="009E2DC4" w:rsidRPr="00AF2670" w:rsidRDefault="009E2DC4" w:rsidP="00C9289A">
            <w:pPr>
              <w:spacing w:line="276" w:lineRule="auto"/>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638A885F" w14:textId="77777777" w:rsidR="009E2DC4" w:rsidRPr="00AF2670" w:rsidRDefault="009E2DC4" w:rsidP="00C9289A">
            <w:pPr>
              <w:autoSpaceDE w:val="0"/>
              <w:autoSpaceDN w:val="0"/>
              <w:adjustRightInd w:val="0"/>
              <w:spacing w:line="276"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549E9B1F" w14:textId="77777777" w:rsidR="009E2DC4" w:rsidRPr="00AF2670" w:rsidRDefault="009E2DC4" w:rsidP="00C9289A">
            <w:pPr>
              <w:autoSpaceDE w:val="0"/>
              <w:autoSpaceDN w:val="0"/>
              <w:adjustRightInd w:val="0"/>
              <w:spacing w:line="276"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A53098E" w14:textId="77777777" w:rsidR="009E2DC4" w:rsidRPr="00AF2670" w:rsidRDefault="009E2DC4" w:rsidP="005353D0">
            <w:pPr>
              <w:spacing w:line="276" w:lineRule="auto"/>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1EA25139"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412B9DE"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lastRenderedPageBreak/>
              <w:t>-wanneer de partij meer dan één gerechtigde persoon bevat:</w:t>
            </w:r>
          </w:p>
          <w:p w14:paraId="6D716265"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31D8BA59"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271B355" w14:textId="77777777" w:rsidR="009E2DC4" w:rsidRPr="00AF2670" w:rsidRDefault="009E2DC4" w:rsidP="005353D0">
            <w:pPr>
              <w:autoSpaceDE w:val="0"/>
              <w:autoSpaceDN w:val="0"/>
              <w:adjustRightInd w:val="0"/>
              <w:spacing w:line="276"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605E8E36" w14:textId="78F5FD55" w:rsidR="005353D0" w:rsidRDefault="009E2DC4" w:rsidP="005353D0">
            <w:pPr>
              <w:autoSpaceDE w:val="0"/>
              <w:autoSpaceDN w:val="0"/>
              <w:adjustRightInd w:val="0"/>
              <w:spacing w:line="276" w:lineRule="auto"/>
              <w:rPr>
                <w:rFonts w:cs="Arial"/>
                <w:snapToGrid/>
                <w:kern w:val="0"/>
                <w:sz w:val="16"/>
                <w:szCs w:val="16"/>
                <w:lang w:eastAsia="nl-NL"/>
              </w:rPr>
            </w:pP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51CE40C6" w14:textId="77777777" w:rsidR="005353D0" w:rsidRDefault="005353D0" w:rsidP="005353D0">
            <w:pPr>
              <w:autoSpaceDE w:val="0"/>
              <w:autoSpaceDN w:val="0"/>
              <w:adjustRightInd w:val="0"/>
              <w:spacing w:line="276" w:lineRule="auto"/>
              <w:rPr>
                <w:snapToGrid/>
                <w:u w:val="single"/>
              </w:rPr>
            </w:pPr>
          </w:p>
          <w:p w14:paraId="2F565E50" w14:textId="2BF42F7B" w:rsidR="009E2DC4" w:rsidRPr="005353D0" w:rsidRDefault="009E2DC4" w:rsidP="005353D0">
            <w:pPr>
              <w:autoSpaceDE w:val="0"/>
              <w:autoSpaceDN w:val="0"/>
              <w:adjustRightInd w:val="0"/>
              <w:spacing w:line="276" w:lineRule="auto"/>
              <w:rPr>
                <w:rFonts w:cs="Arial"/>
                <w:snapToGrid/>
                <w:kern w:val="0"/>
                <w:sz w:val="16"/>
                <w:szCs w:val="16"/>
                <w:lang w:eastAsia="nl-NL"/>
              </w:rPr>
            </w:pPr>
            <w:r w:rsidRPr="00AF2670">
              <w:rPr>
                <w:snapToGrid/>
                <w:u w:val="single"/>
              </w:rPr>
              <w:t xml:space="preserve">Mapping aanduiding </w:t>
            </w:r>
            <w:r>
              <w:rPr>
                <w:snapToGrid/>
                <w:u w:val="single"/>
              </w:rPr>
              <w:t>geldnemer/schuldenaar</w:t>
            </w:r>
            <w:r w:rsidRPr="00AF2670">
              <w:rPr>
                <w:snapToGrid/>
                <w:u w:val="single"/>
              </w:rPr>
              <w:t xml:space="preserve"> partij:</w:t>
            </w:r>
          </w:p>
          <w:p w14:paraId="1F6CF590" w14:textId="77777777" w:rsidR="009E2DC4" w:rsidRPr="00286F0E" w:rsidRDefault="009E2DC4" w:rsidP="0051731A">
            <w:pPr>
              <w:spacing w:line="276" w:lineRule="auto"/>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 </w:t>
            </w:r>
            <w:r w:rsidRPr="00E805C3">
              <w:rPr>
                <w:rFonts w:cs="Arial"/>
                <w:snapToGrid/>
                <w:kern w:val="0"/>
                <w:sz w:val="16"/>
                <w:szCs w:val="16"/>
                <w:lang w:eastAsia="nl-NL"/>
              </w:rPr>
              <w:t>'geldnemer of schuldenaar'</w:t>
            </w:r>
          </w:p>
        </w:tc>
      </w:tr>
    </w:tbl>
    <w:p w14:paraId="18D8CF4D" w14:textId="7690DDEF" w:rsidR="009E2DC4" w:rsidRDefault="009E2DC4" w:rsidP="009E2DC4">
      <w:pPr>
        <w:rPr>
          <w:lang w:val="nl"/>
        </w:rPr>
      </w:pPr>
    </w:p>
    <w:p w14:paraId="2E9F1BD4" w14:textId="3800CDDF" w:rsidR="00AC74B8" w:rsidRDefault="00AC74B8" w:rsidP="00604FA9">
      <w:pPr>
        <w:pStyle w:val="Kop2"/>
      </w:pPr>
      <w:bookmarkStart w:id="35" w:name="_Toc131510027"/>
      <w:r>
        <w:t>Geldlening</w:t>
      </w:r>
      <w:bookmarkEnd w:id="35"/>
    </w:p>
    <w:p w14:paraId="11E6BF21" w14:textId="25D0E87A" w:rsidR="00AC74B8" w:rsidRDefault="00AC74B8" w:rsidP="00AC74B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AC74B8" w:rsidRPr="005837AC" w14:paraId="24487220" w14:textId="77777777" w:rsidTr="0051731A">
        <w:trPr>
          <w:cantSplit/>
        </w:trPr>
        <w:tc>
          <w:tcPr>
            <w:tcW w:w="2500" w:type="pct"/>
            <w:shd w:val="clear" w:color="auto" w:fill="DEEAF6" w:themeFill="accent1" w:themeFillTint="33"/>
          </w:tcPr>
          <w:p w14:paraId="6C110E12" w14:textId="77777777" w:rsidR="00AC74B8" w:rsidRPr="005837AC" w:rsidRDefault="00AC74B8" w:rsidP="0051731A">
            <w:pPr>
              <w:tabs>
                <w:tab w:val="left" w:pos="2520"/>
              </w:tabs>
              <w:rPr>
                <w:b/>
                <w:szCs w:val="18"/>
              </w:rPr>
            </w:pPr>
            <w:r>
              <w:rPr>
                <w:b/>
                <w:szCs w:val="18"/>
              </w:rPr>
              <w:t>Modeldocument tekst</w:t>
            </w:r>
          </w:p>
        </w:tc>
        <w:tc>
          <w:tcPr>
            <w:tcW w:w="2500" w:type="pct"/>
            <w:shd w:val="clear" w:color="auto" w:fill="DEEAF6" w:themeFill="accent1" w:themeFillTint="33"/>
          </w:tcPr>
          <w:p w14:paraId="6555B688" w14:textId="77777777" w:rsidR="00AC74B8" w:rsidRPr="005837AC" w:rsidRDefault="00AC74B8" w:rsidP="0051731A">
            <w:pPr>
              <w:tabs>
                <w:tab w:val="left" w:pos="2520"/>
              </w:tabs>
              <w:rPr>
                <w:b/>
                <w:szCs w:val="18"/>
              </w:rPr>
            </w:pPr>
            <w:r>
              <w:rPr>
                <w:b/>
                <w:szCs w:val="18"/>
              </w:rPr>
              <w:t>Toelichting en mapping</w:t>
            </w:r>
          </w:p>
        </w:tc>
      </w:tr>
      <w:tr w:rsidR="00AC74B8" w14:paraId="5B353526" w14:textId="77777777" w:rsidTr="0051731A">
        <w:tc>
          <w:tcPr>
            <w:tcW w:w="2500" w:type="pct"/>
          </w:tcPr>
          <w:p w14:paraId="5BF4E55A" w14:textId="77777777" w:rsidR="00AC74B8" w:rsidRPr="00AE2438" w:rsidRDefault="00AC74B8" w:rsidP="00AC74B8">
            <w:pPr>
              <w:rPr>
                <w:color w:val="FF0000"/>
                <w:sz w:val="20"/>
                <w:szCs w:val="16"/>
              </w:rPr>
            </w:pPr>
            <w:r w:rsidRPr="00AE2438">
              <w:rPr>
                <w:color w:val="FF0000"/>
                <w:sz w:val="20"/>
                <w:szCs w:val="16"/>
              </w:rPr>
              <w:t xml:space="preserve">De comparanten verklaarden als volgt: </w:t>
            </w:r>
          </w:p>
          <w:p w14:paraId="5D0F8523" w14:textId="77777777" w:rsidR="00AC74B8" w:rsidRPr="00AC34F3"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t xml:space="preserve">De geldgever en de Schuldenaar zijn een leningsovereenkomst aangegaan, hierna te noemen: de "Leningsovereenkomst", van welke overeenkomst blijkt uit een door de geldgever uitgebracht en door de Schuldenaar geaccepteerd hypotheekaanbod. Een afschrift van het door de geldgever en Schuldenaar ondertekend hypotheekaanbod wordt aan deze akte gehecht. </w:t>
            </w:r>
          </w:p>
          <w:p w14:paraId="37736895" w14:textId="77777777" w:rsidR="00AC74B8" w:rsidRPr="00AC34F3"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t xml:space="preserve">Blijkens de Leningsovereenkomst verstrekt de geldgever aan de Schuldenaar een geldlening voor het hierna te noemen bedrag en is de Schuldenaar verplicht aan de geldgever de in deze akte omschreven rechten van hypotheek en pand te </w:t>
            </w:r>
            <w:r w:rsidRPr="00AC34F3">
              <w:rPr>
                <w:rFonts w:ascii="Arial" w:hAnsi="Arial"/>
                <w:color w:val="FF0000"/>
                <w:sz w:val="20"/>
                <w:szCs w:val="16"/>
              </w:rPr>
              <w:lastRenderedPageBreak/>
              <w:t xml:space="preserve">(doen) verlenen op de wijze en onder de bepalingen en voorwaarden als uiteengezet in deze akte. </w:t>
            </w:r>
          </w:p>
          <w:p w14:paraId="0A4EECA0" w14:textId="015AD2B9" w:rsidR="00AC74B8" w:rsidRPr="00CF10A6" w:rsidRDefault="00AC74B8" w:rsidP="00361811">
            <w:pPr>
              <w:pStyle w:val="Lijstalinea"/>
              <w:numPr>
                <w:ilvl w:val="0"/>
                <w:numId w:val="36"/>
              </w:numPr>
              <w:ind w:left="306" w:hanging="306"/>
              <w:rPr>
                <w:rFonts w:ascii="Arial" w:hAnsi="Arial"/>
                <w:color w:val="FF0000"/>
                <w:sz w:val="20"/>
                <w:szCs w:val="16"/>
              </w:rPr>
            </w:pPr>
            <w:r w:rsidRPr="00AC34F3">
              <w:rPr>
                <w:rFonts w:ascii="Arial" w:hAnsi="Arial"/>
                <w:color w:val="FF0000"/>
                <w:sz w:val="20"/>
                <w:szCs w:val="16"/>
              </w:rPr>
              <w:t>Partijen zijn derhalve het navolgende overeengekomen.</w:t>
            </w:r>
          </w:p>
        </w:tc>
        <w:tc>
          <w:tcPr>
            <w:tcW w:w="2500" w:type="pct"/>
          </w:tcPr>
          <w:p w14:paraId="10D8760B" w14:textId="77777777" w:rsidR="00AC74B8" w:rsidRPr="00FF0185" w:rsidRDefault="00AC74B8" w:rsidP="0051731A">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tc>
      </w:tr>
      <w:tr w:rsidR="00CF10A6" w14:paraId="5040DDE5" w14:textId="77777777" w:rsidTr="0051731A">
        <w:tc>
          <w:tcPr>
            <w:tcW w:w="2500" w:type="pct"/>
          </w:tcPr>
          <w:p w14:paraId="6E8A7970" w14:textId="77777777" w:rsidR="00CF10A6" w:rsidRPr="00E36605" w:rsidRDefault="00CF10A6" w:rsidP="00CF10A6">
            <w:pPr>
              <w:rPr>
                <w:rFonts w:cs="Arial"/>
                <w:color w:val="FF0000"/>
                <w:sz w:val="20"/>
                <w:u w:val="single"/>
              </w:rPr>
            </w:pPr>
            <w:r w:rsidRPr="00E36605">
              <w:rPr>
                <w:rFonts w:cs="Arial"/>
                <w:color w:val="FF0000"/>
                <w:sz w:val="20"/>
                <w:u w:val="single"/>
              </w:rPr>
              <w:t>LENING</w:t>
            </w:r>
          </w:p>
          <w:p w14:paraId="5161A9BC" w14:textId="77777777" w:rsidR="00CF10A6" w:rsidRPr="001516B1" w:rsidRDefault="00CF10A6" w:rsidP="00CF10A6">
            <w:pPr>
              <w:rPr>
                <w:color w:val="FF0000"/>
                <w:sz w:val="20"/>
              </w:rPr>
            </w:pPr>
            <w:r w:rsidRPr="00C37A48">
              <w:rPr>
                <w:color w:val="FF0000"/>
                <w:sz w:val="20"/>
              </w:rPr>
              <w:t>De Schuldenaar verklaarde wegens van de geldgever ter leen ontvangen gelden hoofdelijk schuldig te zijn aan de geldgever een bedrag van:</w:t>
            </w:r>
            <w:r>
              <w:rPr>
                <w:color w:val="FF0000"/>
                <w:sz w:val="20"/>
              </w:rPr>
              <w:t xml:space="preserve"> </w:t>
            </w:r>
            <w:r w:rsidRPr="001C3421">
              <w:rPr>
                <w:rFonts w:cs="Arial"/>
                <w:sz w:val="20"/>
              </w:rPr>
              <w:fldChar w:fldCharType="begin"/>
            </w:r>
            <w:r w:rsidRPr="001C3421">
              <w:rPr>
                <w:rFonts w:cs="Arial"/>
                <w:sz w:val="20"/>
              </w:rPr>
              <w:instrText>MacroButton Nomacro §</w:instrText>
            </w:r>
            <w:r w:rsidRPr="001C3421">
              <w:rPr>
                <w:rFonts w:cs="Arial"/>
                <w:sz w:val="20"/>
              </w:rPr>
              <w:fldChar w:fldCharType="end"/>
            </w:r>
            <w:proofErr w:type="spellStart"/>
            <w:r w:rsidRPr="001C3421">
              <w:rPr>
                <w:rFonts w:cs="Arial"/>
                <w:sz w:val="20"/>
              </w:rPr>
              <w:t>leningbedrag</w:t>
            </w:r>
            <w:proofErr w:type="spellEnd"/>
            <w:r w:rsidRPr="001C3421">
              <w:rPr>
                <w:rFonts w:cs="Arial"/>
                <w:sz w:val="20"/>
              </w:rPr>
              <w:t xml:space="preserve"> voluit in letters (</w:t>
            </w:r>
            <w:proofErr w:type="spellStart"/>
            <w:r w:rsidRPr="001C3421">
              <w:rPr>
                <w:rFonts w:cs="Arial"/>
                <w:sz w:val="20"/>
              </w:rPr>
              <w:t>leningbedrag</w:t>
            </w:r>
            <w:proofErr w:type="spellEnd"/>
            <w:r w:rsidRPr="001C3421">
              <w:rPr>
                <w:rFonts w:cs="Arial"/>
                <w:sz w:val="20"/>
              </w:rPr>
              <w:t xml:space="preserve"> in cijfers)</w:t>
            </w:r>
            <w:r w:rsidRPr="001C3421">
              <w:rPr>
                <w:rFonts w:cs="Arial"/>
                <w:sz w:val="20"/>
              </w:rPr>
              <w:fldChar w:fldCharType="begin"/>
            </w:r>
            <w:r w:rsidRPr="001C3421">
              <w:rPr>
                <w:rFonts w:cs="Arial"/>
                <w:sz w:val="20"/>
              </w:rPr>
              <w:instrText>MacroButton Nomacro §</w:instrText>
            </w:r>
            <w:r w:rsidRPr="001C3421">
              <w:rPr>
                <w:rFonts w:cs="Arial"/>
                <w:sz w:val="20"/>
              </w:rPr>
              <w:fldChar w:fldCharType="end"/>
            </w:r>
            <w:r>
              <w:rPr>
                <w:rFonts w:cs="Arial"/>
                <w:color w:val="FF0000"/>
                <w:sz w:val="20"/>
              </w:rPr>
              <w:t xml:space="preserve"> </w:t>
            </w:r>
            <w:r w:rsidRPr="007136A4">
              <w:rPr>
                <w:color w:val="FF0000"/>
                <w:sz w:val="20"/>
              </w:rPr>
              <w:t>(hierna te noemen: de "Lening")</w:t>
            </w:r>
            <w:r w:rsidRPr="00F15DC5">
              <w:rPr>
                <w:color w:val="FF0000"/>
                <w:sz w:val="20"/>
              </w:rPr>
              <w:t>.</w:t>
            </w:r>
            <w:r w:rsidRPr="007136A4">
              <w:rPr>
                <w:color w:val="FF0000"/>
                <w:sz w:val="20"/>
              </w:rPr>
              <w:t xml:space="preserve"> </w:t>
            </w:r>
            <w:r>
              <w:rPr>
                <w:color w:val="FF0000"/>
                <w:sz w:val="20"/>
              </w:rPr>
              <w:t>D</w:t>
            </w:r>
            <w:r w:rsidRPr="001516B1">
              <w:rPr>
                <w:color w:val="FF0000"/>
                <w:sz w:val="20"/>
              </w:rPr>
              <w:t xml:space="preserve">e geldgever verklaarde de hiervoor vermelde schuldbekentenis te aanvaarden. </w:t>
            </w:r>
          </w:p>
          <w:p w14:paraId="2AB96871" w14:textId="77777777" w:rsidR="00CF10A6" w:rsidRPr="001516B1" w:rsidRDefault="00CF10A6" w:rsidP="00CF10A6">
            <w:pPr>
              <w:rPr>
                <w:color w:val="FF0000"/>
                <w:sz w:val="20"/>
              </w:rPr>
            </w:pPr>
            <w:r w:rsidRPr="001516B1">
              <w:rPr>
                <w:color w:val="FF0000"/>
                <w:sz w:val="20"/>
              </w:rPr>
              <w:t xml:space="preserve">Tot zekerheid voor de betaling van de Schuld is de Schuldenaar met de geldgever overeengekomen en heeft zich jegens de geldgever verbonden en, voor zover nodig verklaart hierbij met de geldgever overeen te komen en zich te verbinden, tot het vestigen en tot het bij voorbaat vestigen van het recht van hypotheek </w:t>
            </w:r>
            <w:proofErr w:type="spellStart"/>
            <w:r w:rsidRPr="001516B1">
              <w:rPr>
                <w:color w:val="FF0000"/>
                <w:sz w:val="20"/>
              </w:rPr>
              <w:t>casu</w:t>
            </w:r>
            <w:proofErr w:type="spellEnd"/>
            <w:r w:rsidRPr="001516B1">
              <w:rPr>
                <w:color w:val="FF0000"/>
                <w:sz w:val="20"/>
              </w:rPr>
              <w:t xml:space="preserve"> quo recht van pand zoals hierna wordt omschreven, ten behoeve van de geldgever.</w:t>
            </w:r>
          </w:p>
          <w:p w14:paraId="3A9C6897" w14:textId="77777777" w:rsidR="00CF10A6" w:rsidRPr="00AE2438" w:rsidRDefault="00CF10A6" w:rsidP="00AC74B8">
            <w:pPr>
              <w:rPr>
                <w:color w:val="FF0000"/>
                <w:sz w:val="20"/>
                <w:szCs w:val="16"/>
              </w:rPr>
            </w:pPr>
          </w:p>
        </w:tc>
        <w:tc>
          <w:tcPr>
            <w:tcW w:w="2500" w:type="pct"/>
          </w:tcPr>
          <w:p w14:paraId="55ACFA54" w14:textId="6F5DDEFA" w:rsidR="00CF10A6" w:rsidRDefault="00CF10A6" w:rsidP="00CF10A6">
            <w:pPr>
              <w:spacing w:line="276" w:lineRule="auto"/>
            </w:pPr>
            <w:r>
              <w:t xml:space="preserve">Vaste </w:t>
            </w:r>
            <w:r w:rsidR="00D85081">
              <w:t xml:space="preserve">en </w:t>
            </w:r>
            <w:r w:rsidR="00B4258F">
              <w:t>optionele</w:t>
            </w:r>
            <w:r w:rsidR="00D85081">
              <w:t xml:space="preserve"> tekst</w:t>
            </w:r>
          </w:p>
          <w:p w14:paraId="1CF8A61D" w14:textId="77777777" w:rsidR="007A5B13" w:rsidRDefault="007A5B13" w:rsidP="00CF10A6">
            <w:pPr>
              <w:spacing w:line="276" w:lineRule="auto"/>
            </w:pPr>
          </w:p>
          <w:p w14:paraId="0235AFBD" w14:textId="77777777" w:rsidR="007A5B13" w:rsidRDefault="00CF10A6" w:rsidP="007A5B13">
            <w:pPr>
              <w:spacing w:line="276"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092253BC" w14:textId="77777777" w:rsidR="007A5B13" w:rsidRDefault="007A5B13" w:rsidP="007A5B13">
            <w:pPr>
              <w:spacing w:line="276" w:lineRule="auto"/>
              <w:rPr>
                <w:u w:val="single"/>
              </w:rPr>
            </w:pPr>
          </w:p>
          <w:p w14:paraId="163242AD" w14:textId="2B918830" w:rsidR="00CF10A6" w:rsidRPr="0096704C" w:rsidRDefault="00CF10A6" w:rsidP="007A5B13">
            <w:pPr>
              <w:spacing w:line="276" w:lineRule="auto"/>
              <w:rPr>
                <w:szCs w:val="18"/>
                <w:u w:val="single"/>
              </w:rPr>
            </w:pPr>
            <w:r w:rsidRPr="0096704C">
              <w:rPr>
                <w:szCs w:val="18"/>
                <w:u w:val="single"/>
              </w:rPr>
              <w:t xml:space="preserve">Mapping </w:t>
            </w:r>
            <w:proofErr w:type="spellStart"/>
            <w:r w:rsidRPr="0096704C">
              <w:rPr>
                <w:szCs w:val="18"/>
                <w:u w:val="single"/>
              </w:rPr>
              <w:t>leningbedrag</w:t>
            </w:r>
            <w:proofErr w:type="spellEnd"/>
            <w:r w:rsidRPr="0096704C">
              <w:rPr>
                <w:szCs w:val="18"/>
                <w:u w:val="single"/>
              </w:rPr>
              <w:t>:</w:t>
            </w:r>
          </w:p>
          <w:p w14:paraId="21349A8D" w14:textId="77777777" w:rsidR="00CF10A6" w:rsidRPr="0096704C" w:rsidRDefault="00CF10A6" w:rsidP="00CF10A6">
            <w:pPr>
              <w:spacing w:line="276" w:lineRule="auto"/>
              <w:rPr>
                <w:rFonts w:cs="Arial"/>
                <w:szCs w:val="18"/>
              </w:rPr>
            </w:pPr>
            <w:r w:rsidRPr="0096704C">
              <w:rPr>
                <w:szCs w:val="18"/>
              </w:rPr>
              <w:t>//</w:t>
            </w:r>
            <w:proofErr w:type="spellStart"/>
            <w:r w:rsidRPr="0096704C">
              <w:rPr>
                <w:szCs w:val="18"/>
              </w:rPr>
              <w:t>IMKAD_AangebodenStuk</w:t>
            </w:r>
            <w:proofErr w:type="spellEnd"/>
            <w:r w:rsidRPr="0096704C">
              <w:rPr>
                <w:szCs w:val="18"/>
              </w:rPr>
              <w:t>/</w:t>
            </w:r>
            <w:proofErr w:type="spellStart"/>
            <w:r w:rsidRPr="0096704C">
              <w:rPr>
                <w:szCs w:val="18"/>
              </w:rPr>
              <w:t>StukdeelHypotheek</w:t>
            </w:r>
            <w:proofErr w:type="spellEnd"/>
            <w:r w:rsidRPr="0096704C">
              <w:rPr>
                <w:szCs w:val="18"/>
              </w:rPr>
              <w:t xml:space="preserve"> </w:t>
            </w:r>
            <w:r w:rsidRPr="0096704C">
              <w:rPr>
                <w:rFonts w:cs="Arial"/>
                <w:szCs w:val="18"/>
              </w:rPr>
              <w:t>[</w:t>
            </w:r>
            <w:proofErr w:type="spellStart"/>
            <w:r w:rsidRPr="0096704C">
              <w:rPr>
                <w:rFonts w:cs="Arial"/>
                <w:szCs w:val="18"/>
              </w:rPr>
              <w:t>aanduidingHypotheek</w:t>
            </w:r>
            <w:proofErr w:type="spellEnd"/>
            <w:r w:rsidRPr="0096704C">
              <w:rPr>
                <w:rFonts w:cs="Arial"/>
                <w:szCs w:val="18"/>
              </w:rPr>
              <w:t xml:space="preserve"> = leeg of niet aanwezig]</w:t>
            </w:r>
          </w:p>
          <w:p w14:paraId="7A19D36F" w14:textId="77777777" w:rsidR="00CF10A6" w:rsidRPr="0096704C" w:rsidRDefault="00CF10A6" w:rsidP="00CF10A6">
            <w:pPr>
              <w:spacing w:line="276" w:lineRule="auto"/>
              <w:rPr>
                <w:szCs w:val="18"/>
                <w:lang w:val="nl"/>
              </w:rPr>
            </w:pPr>
            <w:r w:rsidRPr="0096704C">
              <w:rPr>
                <w:snapToGrid/>
                <w:kern w:val="0"/>
                <w:szCs w:val="18"/>
                <w:lang w:eastAsia="nl-NL"/>
              </w:rPr>
              <w:t>./</w:t>
            </w:r>
            <w:proofErr w:type="spellStart"/>
            <w:r w:rsidRPr="0096704C">
              <w:rPr>
                <w:snapToGrid/>
                <w:kern w:val="0"/>
                <w:szCs w:val="18"/>
                <w:lang w:eastAsia="nl-NL"/>
              </w:rPr>
              <w:t>bedragLening</w:t>
            </w:r>
            <w:proofErr w:type="spellEnd"/>
            <w:r w:rsidRPr="0096704C">
              <w:rPr>
                <w:snapToGrid/>
                <w:kern w:val="0"/>
                <w:szCs w:val="18"/>
                <w:lang w:eastAsia="nl-NL"/>
              </w:rPr>
              <w:t>/som</w:t>
            </w:r>
            <w:r w:rsidRPr="0096704C" w:rsidDel="00C46A8C">
              <w:rPr>
                <w:snapToGrid/>
                <w:kern w:val="0"/>
                <w:szCs w:val="18"/>
                <w:lang w:eastAsia="nl-NL"/>
              </w:rPr>
              <w:t xml:space="preserve"> </w:t>
            </w:r>
            <w:r w:rsidRPr="0096704C">
              <w:rPr>
                <w:snapToGrid/>
                <w:kern w:val="0"/>
                <w:szCs w:val="18"/>
                <w:lang w:eastAsia="nl-NL"/>
              </w:rPr>
              <w:br/>
              <w:t>./</w:t>
            </w:r>
            <w:proofErr w:type="spellStart"/>
            <w:r w:rsidRPr="0096704C">
              <w:rPr>
                <w:snapToGrid/>
                <w:kern w:val="0"/>
                <w:szCs w:val="18"/>
                <w:lang w:eastAsia="nl-NL"/>
              </w:rPr>
              <w:t>bedragLening</w:t>
            </w:r>
            <w:proofErr w:type="spellEnd"/>
            <w:r w:rsidRPr="0096704C">
              <w:rPr>
                <w:szCs w:val="18"/>
              </w:rPr>
              <w:t>/valuta</w:t>
            </w:r>
          </w:p>
          <w:p w14:paraId="797D6797" w14:textId="77777777" w:rsidR="00CF10A6" w:rsidRDefault="00CF10A6" w:rsidP="0051731A">
            <w:pPr>
              <w:spacing w:line="276" w:lineRule="auto"/>
              <w:rPr>
                <w:snapToGrid/>
                <w:szCs w:val="18"/>
              </w:rPr>
            </w:pPr>
          </w:p>
          <w:p w14:paraId="1D653F7A" w14:textId="07FCCBFC" w:rsidR="00CF10A6" w:rsidRPr="00194473" w:rsidRDefault="00CF10A6" w:rsidP="00587B28">
            <w:pPr>
              <w:spacing w:line="276" w:lineRule="auto"/>
              <w:rPr>
                <w:snapToGrid/>
                <w:szCs w:val="18"/>
              </w:rPr>
            </w:pPr>
          </w:p>
        </w:tc>
      </w:tr>
      <w:tr w:rsidR="00CF10A6" w14:paraId="432D77AD" w14:textId="77777777" w:rsidTr="0051731A">
        <w:tc>
          <w:tcPr>
            <w:tcW w:w="2500" w:type="pct"/>
          </w:tcPr>
          <w:p w14:paraId="4C74BDCF" w14:textId="77777777" w:rsidR="00D85081" w:rsidRPr="00443FA2" w:rsidRDefault="00D85081" w:rsidP="00D85081">
            <w:pPr>
              <w:rPr>
                <w:color w:val="FF0000"/>
                <w:sz w:val="20"/>
                <w:u w:val="single"/>
              </w:rPr>
            </w:pPr>
            <w:r w:rsidRPr="00443FA2">
              <w:rPr>
                <w:color w:val="FF0000"/>
                <w:sz w:val="20"/>
                <w:u w:val="single"/>
              </w:rPr>
              <w:t>GEGEVENS VAN DE LENING</w:t>
            </w:r>
          </w:p>
          <w:p w14:paraId="35A28198"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Looptijd en aflossing </w:t>
            </w:r>
          </w:p>
          <w:p w14:paraId="3652846D" w14:textId="77777777" w:rsidR="00D85081" w:rsidRPr="002C79D1" w:rsidRDefault="00D85081" w:rsidP="00D85081">
            <w:pPr>
              <w:suppressAutoHyphens/>
              <w:rPr>
                <w:color w:val="FF0000"/>
                <w:sz w:val="20"/>
              </w:rPr>
            </w:pPr>
            <w:r w:rsidRPr="1AB2BCF0">
              <w:rPr>
                <w:color w:val="FF0000"/>
                <w:sz w:val="20"/>
              </w:rPr>
              <w:t xml:space="preserve">De Lening heeft een looptijd zoals in de Leningsovereenkomst is overeengekomen, dan wel eventueel nader tussen partijen (zal worden) overeengekomen. De aflossing van de Lening vindt </w:t>
            </w:r>
            <w:r w:rsidRPr="1AB2BCF0">
              <w:rPr>
                <w:color w:val="FF0000"/>
                <w:sz w:val="20"/>
              </w:rPr>
              <w:lastRenderedPageBreak/>
              <w:t xml:space="preserve">plaats op de wijze als bepaald in de aan deze akte gehechte Leningsovereenkomst, de algemene voorwaarden van geldlening en zekerheidsstelling van de geldgever (hierna te noemen: de "Algemene Voorwaarden") welke zijn gehecht aan de Leningsovereenkomst, en/ of op een nader door partijen overeen te komen wijze. </w:t>
            </w:r>
          </w:p>
          <w:p w14:paraId="16AF2C22"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Rente </w:t>
            </w:r>
          </w:p>
          <w:p w14:paraId="593CC25B" w14:textId="77777777" w:rsidR="00D85081" w:rsidRPr="002C79D1" w:rsidRDefault="00D85081" w:rsidP="00D85081">
            <w:pPr>
              <w:suppressAutoHyphens/>
              <w:rPr>
                <w:color w:val="FF0000"/>
                <w:sz w:val="20"/>
              </w:rPr>
            </w:pPr>
            <w:r w:rsidRPr="1AB2BCF0">
              <w:rPr>
                <w:color w:val="FF0000"/>
                <w:sz w:val="20"/>
              </w:rPr>
              <w:t xml:space="preserve">De Schuldenaar is rente over de Lening tegen het overeengekomen rentepercentage verschuldigd. De voor het eerst te betalen rente wordt berekend vanaf de datum waarop de geldgever het bedrag van de Lening heeft overgeboekt naar de rekening van de notaris en/ of naar de Bouwdepotrekening tot de laatste dag van de desbetreffende maand. Voor iedere volgende maand wordt de door de Schuldenaar te betalen rente berekend over het Uitstaande Bedrag per het einde van de daaraan voorafgaande maand. </w:t>
            </w:r>
          </w:p>
          <w:p w14:paraId="0AF90B22"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Algemene Voorwaarden </w:t>
            </w:r>
          </w:p>
          <w:p w14:paraId="0F2CC450"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w:t>
            </w:r>
            <w:r w:rsidRPr="002C79D1">
              <w:rPr>
                <w:color w:val="FF0000"/>
                <w:sz w:val="20"/>
              </w:rPr>
              <w:lastRenderedPageBreak/>
              <w:t xml:space="preserve">exemplaar van de Algemene Voorwaarden te hebben ontvangen, daarvan kennis te hebben genomen en daarmee in te stemmen. </w:t>
            </w:r>
          </w:p>
          <w:p w14:paraId="4373E3F0" w14:textId="77777777" w:rsidR="00D85081" w:rsidRPr="002C79D1" w:rsidRDefault="00D85081" w:rsidP="00D85081">
            <w:pPr>
              <w:tabs>
                <w:tab w:val="left" w:pos="-720"/>
                <w:tab w:val="left" w:pos="0"/>
              </w:tabs>
              <w:suppressAutoHyphens/>
              <w:rPr>
                <w:color w:val="FF0000"/>
                <w:sz w:val="20"/>
                <w:u w:val="single"/>
              </w:rPr>
            </w:pPr>
            <w:r w:rsidRPr="002C79D1">
              <w:rPr>
                <w:color w:val="FF0000"/>
                <w:sz w:val="20"/>
                <w:u w:val="single"/>
              </w:rPr>
              <w:t xml:space="preserve">Begrippen </w:t>
            </w:r>
          </w:p>
          <w:p w14:paraId="4FFC54D7"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E4F901A" w14:textId="77777777" w:rsidR="00D85081" w:rsidRPr="002C79D1" w:rsidRDefault="00D85081" w:rsidP="00D85081">
            <w:pPr>
              <w:tabs>
                <w:tab w:val="left" w:pos="-720"/>
                <w:tab w:val="left" w:pos="0"/>
              </w:tabs>
              <w:suppressAutoHyphens/>
              <w:rPr>
                <w:color w:val="FF0000"/>
                <w:sz w:val="20"/>
              </w:rPr>
            </w:pPr>
            <w:r w:rsidRPr="002C79D1">
              <w:rPr>
                <w:color w:val="FF0000"/>
                <w:sz w:val="20"/>
              </w:rPr>
              <w:t xml:space="preserve">Onder het begrip "Schuld" wordt in deze akte verstaan: de schulden en verplichtingen tot zekerheid voor de betaling waarvan de Schuldenaar blijkens deze akte aan de geldgever het recht van hypotheek op het in deze akte genoemde Onderpand verleent of behoort te verlenen. </w:t>
            </w:r>
          </w:p>
          <w:p w14:paraId="57145FE4" w14:textId="77777777" w:rsidR="00CF10A6" w:rsidRPr="00E36605" w:rsidRDefault="00CF10A6" w:rsidP="00CF10A6">
            <w:pPr>
              <w:rPr>
                <w:rFonts w:cs="Arial"/>
                <w:color w:val="FF0000"/>
                <w:sz w:val="20"/>
                <w:u w:val="single"/>
              </w:rPr>
            </w:pPr>
          </w:p>
        </w:tc>
        <w:tc>
          <w:tcPr>
            <w:tcW w:w="2500" w:type="pct"/>
          </w:tcPr>
          <w:p w14:paraId="43AF9D2C" w14:textId="17A424AF" w:rsidR="00CF10A6" w:rsidRDefault="00D85081" w:rsidP="00CF10A6">
            <w:pPr>
              <w:spacing w:line="276" w:lineRule="auto"/>
            </w:pPr>
            <w:r>
              <w:lastRenderedPageBreak/>
              <w:t>Vaste tekst</w:t>
            </w:r>
          </w:p>
        </w:tc>
      </w:tr>
    </w:tbl>
    <w:p w14:paraId="5A734B83" w14:textId="5089D87A" w:rsidR="00AC74B8" w:rsidRDefault="00AC74B8" w:rsidP="00AC74B8">
      <w:pPr>
        <w:rPr>
          <w:lang w:val="nl"/>
        </w:rPr>
      </w:pPr>
    </w:p>
    <w:p w14:paraId="5342AF70" w14:textId="0AF42F2E" w:rsidR="00604FA9" w:rsidRDefault="00604FA9" w:rsidP="00604FA9">
      <w:pPr>
        <w:pStyle w:val="Kop2"/>
      </w:pPr>
      <w:bookmarkStart w:id="36" w:name="_Toc131510028"/>
      <w:r>
        <w:t>SVn Starterslening</w:t>
      </w:r>
      <w:bookmarkEnd w:id="36"/>
    </w:p>
    <w:p w14:paraId="54C2A245" w14:textId="6475C80A" w:rsidR="00604FA9" w:rsidRDefault="00604FA9" w:rsidP="00604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04FA9" w:rsidRPr="005837AC" w14:paraId="3DFFE550" w14:textId="77777777" w:rsidTr="0051731A">
        <w:trPr>
          <w:cantSplit/>
        </w:trPr>
        <w:tc>
          <w:tcPr>
            <w:tcW w:w="2500" w:type="pct"/>
            <w:shd w:val="clear" w:color="auto" w:fill="DEEAF6" w:themeFill="accent1" w:themeFillTint="33"/>
          </w:tcPr>
          <w:p w14:paraId="6F016DAC" w14:textId="77777777" w:rsidR="00604FA9" w:rsidRPr="005837AC" w:rsidRDefault="00604FA9" w:rsidP="0051731A">
            <w:pPr>
              <w:tabs>
                <w:tab w:val="left" w:pos="2520"/>
              </w:tabs>
              <w:rPr>
                <w:b/>
                <w:szCs w:val="18"/>
              </w:rPr>
            </w:pPr>
            <w:r>
              <w:rPr>
                <w:b/>
                <w:szCs w:val="18"/>
              </w:rPr>
              <w:t>Modeldocument tekst</w:t>
            </w:r>
          </w:p>
        </w:tc>
        <w:tc>
          <w:tcPr>
            <w:tcW w:w="2500" w:type="pct"/>
            <w:shd w:val="clear" w:color="auto" w:fill="DEEAF6" w:themeFill="accent1" w:themeFillTint="33"/>
          </w:tcPr>
          <w:p w14:paraId="24D94384" w14:textId="77777777" w:rsidR="00604FA9" w:rsidRPr="005837AC" w:rsidRDefault="00604FA9" w:rsidP="0051731A">
            <w:pPr>
              <w:tabs>
                <w:tab w:val="left" w:pos="2520"/>
              </w:tabs>
              <w:rPr>
                <w:b/>
                <w:szCs w:val="18"/>
              </w:rPr>
            </w:pPr>
            <w:r>
              <w:rPr>
                <w:b/>
                <w:szCs w:val="18"/>
              </w:rPr>
              <w:t>Toelichting en mapping</w:t>
            </w:r>
          </w:p>
        </w:tc>
      </w:tr>
      <w:tr w:rsidR="00604FA9" w14:paraId="385B1BE9" w14:textId="77777777" w:rsidTr="0051731A">
        <w:tc>
          <w:tcPr>
            <w:tcW w:w="2500" w:type="pct"/>
          </w:tcPr>
          <w:p w14:paraId="76BBEF03" w14:textId="77777777" w:rsidR="00604FA9" w:rsidRPr="002C79D1" w:rsidRDefault="00604FA9" w:rsidP="00604FA9">
            <w:pPr>
              <w:tabs>
                <w:tab w:val="left" w:pos="-720"/>
                <w:tab w:val="left" w:pos="0"/>
              </w:tabs>
              <w:suppressAutoHyphens/>
              <w:rPr>
                <w:color w:val="800080"/>
                <w:sz w:val="20"/>
                <w:u w:val="single"/>
              </w:rPr>
            </w:pPr>
            <w:proofErr w:type="spellStart"/>
            <w:r w:rsidRPr="002C79D1">
              <w:rPr>
                <w:color w:val="800080"/>
                <w:sz w:val="20"/>
                <w:u w:val="single"/>
              </w:rPr>
              <w:t>SVn</w:t>
            </w:r>
            <w:proofErr w:type="spellEnd"/>
            <w:r w:rsidRPr="002C79D1">
              <w:rPr>
                <w:color w:val="800080"/>
                <w:sz w:val="20"/>
                <w:u w:val="single"/>
              </w:rPr>
              <w:t xml:space="preserve"> Starterslening</w:t>
            </w:r>
          </w:p>
          <w:p w14:paraId="06ED5D7E" w14:textId="72DE4B7B" w:rsidR="00604FA9" w:rsidRPr="00604FA9" w:rsidRDefault="00604FA9" w:rsidP="0063730D">
            <w:pPr>
              <w:tabs>
                <w:tab w:val="left" w:pos="-720"/>
                <w:tab w:val="left" w:pos="0"/>
              </w:tabs>
              <w:suppressAutoHyphens/>
              <w:rPr>
                <w:color w:val="800080"/>
                <w:sz w:val="20"/>
              </w:rPr>
            </w:pPr>
            <w:r w:rsidRPr="002C79D1">
              <w:rPr>
                <w:color w:val="800080"/>
                <w:sz w:val="20"/>
              </w:rPr>
              <w:t>In verband met de door de Stichting Stimuleringsfonds Volkshuisvesting Nederlandse</w:t>
            </w:r>
            <w:r w:rsidR="0063730D">
              <w:rPr>
                <w:color w:val="800080"/>
                <w:sz w:val="20"/>
              </w:rPr>
              <w:t xml:space="preserve"> </w:t>
            </w:r>
            <w:r w:rsidRPr="002C79D1">
              <w:rPr>
                <w:color w:val="800080"/>
                <w:sz w:val="20"/>
              </w:rPr>
              <w:t>Gemeenten (</w:t>
            </w:r>
            <w:proofErr w:type="spellStart"/>
            <w:r w:rsidRPr="002C79D1">
              <w:rPr>
                <w:color w:val="800080"/>
                <w:sz w:val="20"/>
              </w:rPr>
              <w:t>SVn</w:t>
            </w:r>
            <w:proofErr w:type="spellEnd"/>
            <w:r w:rsidRPr="002C79D1">
              <w:rPr>
                <w:color w:val="800080"/>
                <w:sz w:val="20"/>
              </w:rPr>
              <w:t xml:space="preserve">) te verstrekken Starterslening, heeft de geldgever zich jegens </w:t>
            </w:r>
            <w:proofErr w:type="spellStart"/>
            <w:r w:rsidRPr="002C79D1">
              <w:rPr>
                <w:color w:val="800080"/>
                <w:sz w:val="20"/>
              </w:rPr>
              <w:t>SVn</w:t>
            </w:r>
            <w:proofErr w:type="spellEnd"/>
            <w:r w:rsidRPr="002C79D1">
              <w:rPr>
                <w:color w:val="800080"/>
                <w:sz w:val="20"/>
              </w:rPr>
              <w:t xml:space="preserve"> en</w:t>
            </w:r>
            <w:r w:rsidR="0063730D">
              <w:rPr>
                <w:color w:val="800080"/>
                <w:sz w:val="20"/>
              </w:rPr>
              <w:t xml:space="preserve"> </w:t>
            </w:r>
            <w:r w:rsidRPr="002C79D1">
              <w:rPr>
                <w:color w:val="800080"/>
                <w:sz w:val="20"/>
              </w:rPr>
              <w:t xml:space="preserve">Stichting Waarborgfonds Eigen Woningen (WEW) verplicht, na het ingaan </w:t>
            </w:r>
            <w:r w:rsidRPr="002C79D1">
              <w:rPr>
                <w:color w:val="800080"/>
                <w:sz w:val="20"/>
              </w:rPr>
              <w:lastRenderedPageBreak/>
              <w:t>van de lening</w:t>
            </w:r>
            <w:r w:rsidR="0063730D">
              <w:rPr>
                <w:color w:val="800080"/>
                <w:sz w:val="20"/>
              </w:rPr>
              <w:t xml:space="preserve"> </w:t>
            </w:r>
            <w:r w:rsidRPr="002C79D1">
              <w:rPr>
                <w:color w:val="800080"/>
                <w:sz w:val="20"/>
              </w:rPr>
              <w:t>geen gelden meer onder verband van de eerste hypotheekstelling ter leen te verstrekken</w:t>
            </w:r>
            <w:r w:rsidR="0063730D">
              <w:rPr>
                <w:color w:val="800080"/>
                <w:sz w:val="20"/>
              </w:rPr>
              <w:t xml:space="preserve"> </w:t>
            </w:r>
            <w:r w:rsidRPr="002C79D1">
              <w:rPr>
                <w:color w:val="800080"/>
                <w:sz w:val="20"/>
              </w:rPr>
              <w:t xml:space="preserve">aan de schuldenaar. Tevens heeft de geldgever zich jegens </w:t>
            </w:r>
            <w:proofErr w:type="spellStart"/>
            <w:r w:rsidRPr="002C79D1">
              <w:rPr>
                <w:color w:val="800080"/>
                <w:sz w:val="20"/>
              </w:rPr>
              <w:t>SVn</w:t>
            </w:r>
            <w:proofErr w:type="spellEnd"/>
            <w:r w:rsidRPr="002C79D1">
              <w:rPr>
                <w:color w:val="800080"/>
                <w:sz w:val="20"/>
              </w:rPr>
              <w:t xml:space="preserve"> en WEW verplicht reeds</w:t>
            </w:r>
            <w:r w:rsidR="0063730D">
              <w:rPr>
                <w:color w:val="800080"/>
                <w:sz w:val="20"/>
              </w:rPr>
              <w:t xml:space="preserve"> </w:t>
            </w:r>
            <w:r w:rsidRPr="002C79D1">
              <w:rPr>
                <w:color w:val="800080"/>
                <w:sz w:val="20"/>
              </w:rPr>
              <w:t>afgeloste bedragen op de lening, onder verband van de eerste hypotheekstelling, niet</w:t>
            </w:r>
            <w:r w:rsidR="0063730D">
              <w:rPr>
                <w:color w:val="800080"/>
                <w:sz w:val="20"/>
              </w:rPr>
              <w:t xml:space="preserve"> </w:t>
            </w:r>
            <w:r w:rsidRPr="002C79D1">
              <w:rPr>
                <w:color w:val="800080"/>
                <w:sz w:val="20"/>
              </w:rPr>
              <w:t xml:space="preserve">opnieuw te laten opnemen door de schuldenaar. Voormelde verplichtingen rusten op de geldgever uitsluitend zolang de bij </w:t>
            </w:r>
            <w:proofErr w:type="spellStart"/>
            <w:r w:rsidRPr="002C79D1">
              <w:rPr>
                <w:color w:val="800080"/>
                <w:sz w:val="20"/>
              </w:rPr>
              <w:t>SVn</w:t>
            </w:r>
            <w:proofErr w:type="spellEnd"/>
            <w:r w:rsidRPr="002C79D1">
              <w:rPr>
                <w:color w:val="800080"/>
                <w:sz w:val="20"/>
              </w:rPr>
              <w:t xml:space="preserve"> aangegane Starterslening niet volledig is afgelost.</w:t>
            </w:r>
          </w:p>
        </w:tc>
        <w:tc>
          <w:tcPr>
            <w:tcW w:w="2500" w:type="pct"/>
          </w:tcPr>
          <w:p w14:paraId="74028E5A" w14:textId="77777777" w:rsidR="00604FA9" w:rsidRDefault="00604FA9" w:rsidP="00604FA9">
            <w:pPr>
              <w:spacing w:line="276" w:lineRule="auto"/>
              <w:rPr>
                <w:u w:val="single"/>
              </w:rPr>
            </w:pPr>
            <w:r>
              <w:rPr>
                <w:lang w:val="nl"/>
              </w:rPr>
              <w:lastRenderedPageBreak/>
              <w:t>Optionele keuzetekst om aan te geven dat een ‘starterslening’ van toepassing is, mag ook weggelaten worden.</w:t>
            </w:r>
          </w:p>
          <w:p w14:paraId="211C1034" w14:textId="77777777" w:rsidR="00604FA9" w:rsidRDefault="00604FA9" w:rsidP="00604FA9">
            <w:pPr>
              <w:rPr>
                <w:u w:val="single"/>
              </w:rPr>
            </w:pPr>
          </w:p>
          <w:p w14:paraId="4CA657F5" w14:textId="77777777" w:rsidR="00604FA9" w:rsidRPr="00D23895" w:rsidRDefault="00604FA9" w:rsidP="00604FA9">
            <w:pPr>
              <w:spacing w:line="240" w:lineRule="auto"/>
              <w:rPr>
                <w:szCs w:val="18"/>
                <w:u w:val="single"/>
              </w:rPr>
            </w:pPr>
            <w:r w:rsidRPr="00D23895">
              <w:rPr>
                <w:szCs w:val="18"/>
                <w:u w:val="single"/>
              </w:rPr>
              <w:t>Mapping:</w:t>
            </w:r>
          </w:p>
          <w:p w14:paraId="05917180" w14:textId="77777777" w:rsidR="00604FA9" w:rsidRDefault="00604FA9" w:rsidP="00604FA9">
            <w:pPr>
              <w:spacing w:line="240" w:lineRule="auto"/>
              <w:rPr>
                <w:szCs w:val="18"/>
              </w:rPr>
            </w:pPr>
            <w:r w:rsidRPr="00D23895">
              <w:rPr>
                <w:szCs w:val="18"/>
              </w:rPr>
              <w:t>//</w:t>
            </w:r>
            <w:proofErr w:type="spellStart"/>
            <w:r w:rsidRPr="00D23895">
              <w:rPr>
                <w:szCs w:val="18"/>
              </w:rPr>
              <w:t>IMKAD_AangebodenStuk</w:t>
            </w:r>
            <w:proofErr w:type="spellEnd"/>
            <w:r w:rsidRPr="00D23895">
              <w:rPr>
                <w:szCs w:val="18"/>
              </w:rPr>
              <w:t>/</w:t>
            </w:r>
            <w:proofErr w:type="spellStart"/>
            <w:r w:rsidRPr="00D23895">
              <w:rPr>
                <w:szCs w:val="18"/>
              </w:rPr>
              <w:t>tia_TekstKeuze</w:t>
            </w:r>
            <w:proofErr w:type="spellEnd"/>
            <w:r w:rsidRPr="00D23895">
              <w:rPr>
                <w:szCs w:val="18"/>
              </w:rPr>
              <w:t>/</w:t>
            </w:r>
          </w:p>
          <w:p w14:paraId="6D806C46" w14:textId="77777777" w:rsidR="00604FA9" w:rsidRDefault="00604FA9" w:rsidP="00604FA9">
            <w:pPr>
              <w:spacing w:line="240" w:lineRule="auto"/>
              <w:rPr>
                <w:szCs w:val="18"/>
              </w:rPr>
            </w:pPr>
            <w:r w:rsidRPr="00D23895">
              <w:rPr>
                <w:szCs w:val="18"/>
              </w:rPr>
              <w:t>./</w:t>
            </w:r>
            <w:proofErr w:type="spellStart"/>
            <w:r w:rsidRPr="00D23895">
              <w:rPr>
                <w:szCs w:val="18"/>
              </w:rPr>
              <w:t>tagNaam</w:t>
            </w:r>
            <w:proofErr w:type="spellEnd"/>
            <w:r w:rsidRPr="00D23895">
              <w:rPr>
                <w:szCs w:val="18"/>
              </w:rPr>
              <w:t>('</w:t>
            </w:r>
            <w:proofErr w:type="spellStart"/>
            <w:r w:rsidRPr="00D23895">
              <w:rPr>
                <w:szCs w:val="18"/>
              </w:rPr>
              <w:t>k_SVnStarterslening</w:t>
            </w:r>
            <w:proofErr w:type="spellEnd"/>
            <w:r w:rsidRPr="00D23895">
              <w:rPr>
                <w:szCs w:val="18"/>
              </w:rPr>
              <w:t>')</w:t>
            </w:r>
          </w:p>
          <w:p w14:paraId="5B286943" w14:textId="0131B51A" w:rsidR="00604FA9" w:rsidRPr="00FF0185" w:rsidRDefault="00604FA9" w:rsidP="00604FA9">
            <w:pPr>
              <w:spacing w:line="240" w:lineRule="auto"/>
              <w:rPr>
                <w:szCs w:val="18"/>
                <w:lang w:val="nl"/>
              </w:rPr>
            </w:pPr>
            <w:r w:rsidRPr="00D23895">
              <w:rPr>
                <w:szCs w:val="18"/>
              </w:rPr>
              <w:lastRenderedPageBreak/>
              <w:t>./tekst = (‘</w:t>
            </w:r>
            <w:proofErr w:type="spellStart"/>
            <w:r w:rsidRPr="00D23895">
              <w:rPr>
                <w:szCs w:val="18"/>
              </w:rPr>
              <w:t>true</w:t>
            </w:r>
            <w:proofErr w:type="spellEnd"/>
            <w:r w:rsidRPr="00D23895">
              <w:rPr>
                <w:szCs w:val="18"/>
              </w:rPr>
              <w:t>’ = tekst wordt wel getoond; ‘</w:t>
            </w:r>
            <w:proofErr w:type="spellStart"/>
            <w:r w:rsidRPr="00D23895">
              <w:rPr>
                <w:szCs w:val="18"/>
              </w:rPr>
              <w:t>false</w:t>
            </w:r>
            <w:proofErr w:type="spellEnd"/>
            <w:r w:rsidRPr="00D23895">
              <w:rPr>
                <w:szCs w:val="18"/>
              </w:rPr>
              <w:t xml:space="preserve">’ </w:t>
            </w:r>
            <w:r w:rsidR="0063730D">
              <w:rPr>
                <w:szCs w:val="18"/>
              </w:rPr>
              <w:t xml:space="preserve">of niet aanwezig </w:t>
            </w:r>
            <w:r w:rsidRPr="00D23895">
              <w:rPr>
                <w:szCs w:val="18"/>
              </w:rPr>
              <w:t>=tekst wordt niet getoond)</w:t>
            </w:r>
          </w:p>
        </w:tc>
      </w:tr>
    </w:tbl>
    <w:p w14:paraId="15881A0D" w14:textId="71F05EAA" w:rsidR="00604FA9" w:rsidRDefault="00604FA9" w:rsidP="00604FA9">
      <w:pPr>
        <w:rPr>
          <w:lang w:val="nl"/>
        </w:rPr>
      </w:pPr>
    </w:p>
    <w:p w14:paraId="2D6C8703" w14:textId="21FCB58C" w:rsidR="00534898" w:rsidRDefault="00534898" w:rsidP="00534898">
      <w:pPr>
        <w:pStyle w:val="Kop2"/>
      </w:pPr>
      <w:bookmarkStart w:id="37" w:name="_Toc131510029"/>
      <w:r>
        <w:t>Hypotheekrecht</w:t>
      </w:r>
      <w:bookmarkEnd w:id="37"/>
    </w:p>
    <w:p w14:paraId="76CD898F" w14:textId="6C9D13AD" w:rsidR="00534898" w:rsidRDefault="00534898" w:rsidP="0053489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0724A4" w:rsidRPr="005837AC" w14:paraId="77ACD359" w14:textId="77777777" w:rsidTr="0051731A">
        <w:trPr>
          <w:cantSplit/>
        </w:trPr>
        <w:tc>
          <w:tcPr>
            <w:tcW w:w="2500" w:type="pct"/>
            <w:shd w:val="clear" w:color="auto" w:fill="DEEAF6" w:themeFill="accent1" w:themeFillTint="33"/>
          </w:tcPr>
          <w:p w14:paraId="3F4EF804" w14:textId="77777777" w:rsidR="000724A4" w:rsidRPr="005837AC" w:rsidRDefault="000724A4" w:rsidP="0051731A">
            <w:pPr>
              <w:tabs>
                <w:tab w:val="left" w:pos="2520"/>
              </w:tabs>
              <w:rPr>
                <w:b/>
                <w:szCs w:val="18"/>
              </w:rPr>
            </w:pPr>
            <w:r>
              <w:rPr>
                <w:b/>
                <w:szCs w:val="18"/>
              </w:rPr>
              <w:t>Modeldocument tekst</w:t>
            </w:r>
          </w:p>
        </w:tc>
        <w:tc>
          <w:tcPr>
            <w:tcW w:w="2500" w:type="pct"/>
            <w:shd w:val="clear" w:color="auto" w:fill="DEEAF6" w:themeFill="accent1" w:themeFillTint="33"/>
          </w:tcPr>
          <w:p w14:paraId="538D8825" w14:textId="77777777" w:rsidR="000724A4" w:rsidRPr="005837AC" w:rsidRDefault="000724A4" w:rsidP="0051731A">
            <w:pPr>
              <w:tabs>
                <w:tab w:val="left" w:pos="2520"/>
              </w:tabs>
              <w:rPr>
                <w:b/>
                <w:szCs w:val="18"/>
              </w:rPr>
            </w:pPr>
            <w:r>
              <w:rPr>
                <w:b/>
                <w:szCs w:val="18"/>
              </w:rPr>
              <w:t>Toelichting en mapping</w:t>
            </w:r>
          </w:p>
        </w:tc>
      </w:tr>
      <w:tr w:rsidR="000724A4" w14:paraId="3249AB02" w14:textId="77777777" w:rsidTr="0051731A">
        <w:tc>
          <w:tcPr>
            <w:tcW w:w="2500" w:type="pct"/>
          </w:tcPr>
          <w:p w14:paraId="419035C7" w14:textId="77777777" w:rsidR="000724A4" w:rsidRPr="00DD5C43" w:rsidRDefault="000724A4" w:rsidP="000724A4">
            <w:pPr>
              <w:tabs>
                <w:tab w:val="left" w:pos="-720"/>
                <w:tab w:val="left" w:pos="0"/>
              </w:tabs>
              <w:suppressAutoHyphens/>
              <w:rPr>
                <w:color w:val="FF0000"/>
                <w:sz w:val="20"/>
                <w:u w:val="single"/>
              </w:rPr>
            </w:pPr>
            <w:r w:rsidRPr="00DD5C43">
              <w:rPr>
                <w:color w:val="FF0000"/>
                <w:sz w:val="20"/>
                <w:u w:val="single"/>
              </w:rPr>
              <w:t>HYPOTHEEKRECHT</w:t>
            </w:r>
          </w:p>
          <w:p w14:paraId="546BF227" w14:textId="77777777" w:rsidR="000724A4" w:rsidRPr="00FB1B45" w:rsidRDefault="000724A4" w:rsidP="000724A4">
            <w:pPr>
              <w:tabs>
                <w:tab w:val="left" w:pos="-720"/>
              </w:tabs>
              <w:suppressAutoHyphens/>
              <w:rPr>
                <w:rFonts w:cs="Arial"/>
                <w:color w:val="FF0000"/>
                <w:sz w:val="20"/>
              </w:rPr>
            </w:pPr>
            <w:r w:rsidRPr="00FB1B45">
              <w:rPr>
                <w:rFonts w:cs="Arial"/>
                <w:color w:val="FF0000"/>
                <w:sz w:val="20"/>
              </w:rPr>
              <w:t xml:space="preserve">Tot zekerheid voor: </w:t>
            </w:r>
          </w:p>
          <w:p w14:paraId="4C359A5C" w14:textId="16171445" w:rsidR="000724A4" w:rsidRPr="008B6F2B" w:rsidRDefault="000724A4" w:rsidP="007136A4">
            <w:pPr>
              <w:tabs>
                <w:tab w:val="left" w:pos="-720"/>
              </w:tabs>
              <w:suppressAutoHyphens/>
              <w:ind w:left="447" w:hanging="447"/>
              <w:rPr>
                <w:rFonts w:cs="Arial"/>
                <w:color w:val="FF0000"/>
                <w:sz w:val="20"/>
              </w:rPr>
            </w:pPr>
            <w:r>
              <w:rPr>
                <w:rFonts w:cs="Arial"/>
                <w:color w:val="FF0000"/>
                <w:sz w:val="20"/>
              </w:rPr>
              <w:t xml:space="preserve">a. </w:t>
            </w:r>
            <w:r>
              <w:rPr>
                <w:rFonts w:cs="Arial"/>
                <w:color w:val="FF0000"/>
                <w:sz w:val="20"/>
              </w:rPr>
              <w:tab/>
            </w:r>
            <w:r w:rsidRPr="000800E7">
              <w:rPr>
                <w:rFonts w:cs="Arial"/>
                <w:color w:val="FF0000"/>
                <w:sz w:val="20"/>
              </w:rPr>
              <w:t>de terugbetaling van</w:t>
            </w:r>
            <w:r>
              <w:rPr>
                <w:rFonts w:cs="Arial"/>
                <w:color w:val="FF0000"/>
                <w:sz w:val="20"/>
              </w:rPr>
              <w:t xml:space="preserve"> de hoofdsom van de Lening</w:t>
            </w:r>
            <w:r w:rsidRPr="00AE74C5">
              <w:rPr>
                <w:rFonts w:cs="Arial"/>
                <w:sz w:val="20"/>
              </w:rPr>
              <w:t xml:space="preserve">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Pr>
                <w:rFonts w:cs="Arial"/>
                <w:color w:val="FF0000"/>
                <w:sz w:val="20"/>
              </w:rPr>
              <w:t xml:space="preserve"> (</w:t>
            </w:r>
            <w:r w:rsidRPr="00962640">
              <w:rPr>
                <w:rFonts w:cs="Arial"/>
                <w:color w:val="FF0000"/>
                <w:sz w:val="20"/>
              </w:rPr>
              <w:t xml:space="preserve">daaronder begrepen de eventueel aan de Schuldenaar terugbetaalde aflossingsbedragen) en voorts de betaling van al hetgeen de Schuldenaar nu of op enig tijdstip in de toekomst al dan niet opeisbaar, voorwaardelijk of onder tijdsbepaling aan de geldgever verschuldigd is of zal worden uit hoofde van de Leningsovereenkomst, deze akte, de </w:t>
            </w:r>
            <w:r w:rsidRPr="00962640">
              <w:rPr>
                <w:rFonts w:cs="Arial"/>
                <w:color w:val="FF0000"/>
                <w:sz w:val="20"/>
              </w:rPr>
              <w:lastRenderedPageBreak/>
              <w:t>Algemene Voorwaarden, eerdere met betrekking tot het hierna te noemen Onderpand verstrekte geldleningen, dan wel uit welke hoofde dan ook, tot een bedrag</w:t>
            </w:r>
            <w:r>
              <w:rPr>
                <w:rFonts w:cs="Arial"/>
                <w:color w:val="FF0000"/>
                <w:sz w:val="20"/>
              </w:rPr>
              <w:t xml:space="preserve"> van </w:t>
            </w:r>
            <w:r>
              <w:rPr>
                <w:rFonts w:cs="Arial"/>
                <w:sz w:val="20"/>
              </w:rPr>
              <w:fldChar w:fldCharType="begin"/>
            </w:r>
            <w:r>
              <w:rPr>
                <w:rFonts w:cs="Arial"/>
                <w:sz w:val="20"/>
              </w:rPr>
              <w:instrText>MacroButton Nomacro §</w:instrText>
            </w:r>
            <w:r>
              <w:rPr>
                <w:rFonts w:cs="Arial"/>
                <w:sz w:val="20"/>
              </w:rPr>
              <w:fldChar w:fldCharType="end"/>
            </w:r>
            <w:r>
              <w:rPr>
                <w:rFonts w:cs="Arial"/>
                <w:sz w:val="20"/>
              </w:rPr>
              <w:t>hypotheekbedrag voluit in letters (hypotheekbedrag in cijfers)</w:t>
            </w:r>
            <w:r>
              <w:rPr>
                <w:rFonts w:cs="Arial"/>
                <w:sz w:val="20"/>
              </w:rPr>
              <w:fldChar w:fldCharType="begin"/>
            </w:r>
            <w:r>
              <w:rPr>
                <w:rFonts w:cs="Arial"/>
                <w:sz w:val="20"/>
              </w:rPr>
              <w:instrText>MacroButton Nomacro §</w:instrText>
            </w:r>
            <w:r>
              <w:rPr>
                <w:rFonts w:cs="Arial"/>
                <w:sz w:val="20"/>
              </w:rPr>
              <w:fldChar w:fldCharType="end"/>
            </w:r>
            <w:r w:rsidRPr="008B6F2B">
              <w:rPr>
                <w:rFonts w:cs="Arial"/>
                <w:color w:val="FF0000"/>
                <w:sz w:val="20"/>
              </w:rPr>
              <w:t xml:space="preserve">, en </w:t>
            </w:r>
          </w:p>
          <w:p w14:paraId="0E0E0351" w14:textId="77777777" w:rsidR="00B238B2" w:rsidRDefault="000724A4" w:rsidP="00B238B2">
            <w:pPr>
              <w:tabs>
                <w:tab w:val="left" w:pos="-720"/>
              </w:tabs>
              <w:suppressAutoHyphens/>
              <w:ind w:left="447" w:hanging="447"/>
              <w:rPr>
                <w:rFonts w:cs="Arial"/>
                <w:color w:val="FF0000"/>
                <w:sz w:val="20"/>
              </w:rPr>
            </w:pPr>
            <w:r w:rsidRPr="008B6F2B">
              <w:rPr>
                <w:rFonts w:cs="Arial"/>
                <w:color w:val="FF0000"/>
                <w:sz w:val="20"/>
              </w:rPr>
              <w:t>b.</w:t>
            </w:r>
            <w:r>
              <w:rPr>
                <w:rFonts w:cs="Arial"/>
                <w:color w:val="FF0000"/>
                <w:sz w:val="20"/>
              </w:rPr>
              <w:t xml:space="preserve"> </w:t>
            </w:r>
            <w:r>
              <w:rPr>
                <w:rFonts w:cs="Arial"/>
                <w:color w:val="FF0000"/>
                <w:sz w:val="20"/>
              </w:rPr>
              <w:tab/>
            </w:r>
            <w:r w:rsidRPr="008B6F2B">
              <w:rPr>
                <w:rFonts w:cs="Arial"/>
                <w:color w:val="FF0000"/>
                <w:sz w:val="20"/>
              </w:rPr>
              <w:t>de betaling van de rente (inclusief overeen te komen verhogingen), vertragingsrente, kosten, schadevergoedingen en/of andere vergoedingen nu of in de toekomst aan de geldgever verschuldigd uit hoofde van de Leningsovereenkomst en de betaling van al hetgeen de geldgever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w:t>
            </w:r>
          </w:p>
          <w:p w14:paraId="3F6F8D3E" w14:textId="03DE9BDC" w:rsidR="000724A4" w:rsidRDefault="000724A4" w:rsidP="00B238B2">
            <w:pPr>
              <w:tabs>
                <w:tab w:val="left" w:pos="-720"/>
              </w:tabs>
              <w:suppressAutoHyphens/>
              <w:ind w:left="447" w:hanging="22"/>
              <w:rPr>
                <w:rFonts w:cs="Arial"/>
                <w:color w:val="FF0000"/>
                <w:sz w:val="20"/>
              </w:rPr>
            </w:pPr>
            <w:r>
              <w:rPr>
                <w:rFonts w:cs="Arial"/>
                <w:color w:val="FF0000"/>
                <w:sz w:val="20"/>
              </w:rPr>
              <w:t xml:space="preserve">van </w:t>
            </w:r>
            <w:r>
              <w:rPr>
                <w:rFonts w:cs="Arial"/>
                <w:sz w:val="20"/>
              </w:rPr>
              <w:fldChar w:fldCharType="begin"/>
            </w:r>
            <w:r>
              <w:rPr>
                <w:rFonts w:cs="Arial"/>
                <w:sz w:val="20"/>
              </w:rPr>
              <w:instrText>MacroButton Nomacro §</w:instrText>
            </w:r>
            <w:r>
              <w:rPr>
                <w:rFonts w:cs="Arial"/>
                <w:sz w:val="20"/>
              </w:rPr>
              <w:fldChar w:fldCharType="end"/>
            </w:r>
            <w:r>
              <w:rPr>
                <w:rFonts w:cs="Arial"/>
                <w:sz w:val="20"/>
              </w:rPr>
              <w:t>40% van hypotheekbedrag voluit in letters (40% van hypotheekbedrag in cijfers)</w:t>
            </w:r>
            <w:r>
              <w:rPr>
                <w:rFonts w:cs="Arial"/>
                <w:sz w:val="20"/>
              </w:rPr>
              <w:fldChar w:fldCharType="begin"/>
            </w:r>
            <w:r>
              <w:rPr>
                <w:rFonts w:cs="Arial"/>
                <w:sz w:val="20"/>
              </w:rPr>
              <w:instrText>MacroButton Nomacro §</w:instrText>
            </w:r>
            <w:r>
              <w:rPr>
                <w:rFonts w:cs="Arial"/>
                <w:sz w:val="20"/>
              </w:rPr>
              <w:fldChar w:fldCharType="end"/>
            </w:r>
            <w:r w:rsidRPr="00E9791C">
              <w:rPr>
                <w:rFonts w:cs="Arial"/>
                <w:color w:val="FF0000"/>
                <w:sz w:val="20"/>
              </w:rPr>
              <w:t>,</w:t>
            </w:r>
            <w:r>
              <w:rPr>
                <w:rFonts w:cs="Arial"/>
                <w:color w:val="FF0000"/>
                <w:sz w:val="20"/>
              </w:rPr>
              <w:t xml:space="preserve"> zijnde veertig procent (40%) van het hiervoor genoemde bedrag; </w:t>
            </w:r>
          </w:p>
          <w:p w14:paraId="358A6ADA" w14:textId="0E71597C" w:rsidR="000724A4" w:rsidRDefault="000724A4" w:rsidP="00B238B2">
            <w:pPr>
              <w:tabs>
                <w:tab w:val="left" w:pos="-720"/>
              </w:tabs>
              <w:suppressAutoHyphens/>
              <w:ind w:left="22" w:hanging="22"/>
              <w:rPr>
                <w:rFonts w:cs="Arial"/>
                <w:color w:val="FF0000"/>
                <w:sz w:val="20"/>
              </w:rPr>
            </w:pPr>
            <w:r>
              <w:rPr>
                <w:rFonts w:cs="Arial"/>
                <w:color w:val="FF0000"/>
                <w:sz w:val="20"/>
              </w:rPr>
              <w:t xml:space="preserve">derhalve tot een totaalbedrag ad </w:t>
            </w:r>
            <w:r>
              <w:rPr>
                <w:rFonts w:cs="Arial"/>
                <w:sz w:val="20"/>
              </w:rPr>
              <w:fldChar w:fldCharType="begin"/>
            </w:r>
            <w:r>
              <w:rPr>
                <w:rFonts w:cs="Arial"/>
                <w:sz w:val="20"/>
              </w:rPr>
              <w:instrText>MacroButton Nomacro §</w:instrText>
            </w:r>
            <w:r>
              <w:rPr>
                <w:rFonts w:cs="Arial"/>
                <w:sz w:val="20"/>
              </w:rPr>
              <w:fldChar w:fldCharType="end"/>
            </w:r>
            <w:r>
              <w:rPr>
                <w:rFonts w:cs="Arial"/>
                <w:sz w:val="20"/>
              </w:rPr>
              <w:t>140% van hypotheekbedrag voluit in letters (140% van hypotheekbedrag in cijfers)</w:t>
            </w:r>
            <w:r>
              <w:rPr>
                <w:rFonts w:cs="Arial"/>
                <w:sz w:val="20"/>
              </w:rPr>
              <w:fldChar w:fldCharType="begin"/>
            </w:r>
            <w:r>
              <w:rPr>
                <w:rFonts w:cs="Arial"/>
                <w:sz w:val="20"/>
              </w:rPr>
              <w:instrText>MacroButton Nomacro §</w:instrText>
            </w:r>
            <w:r>
              <w:rPr>
                <w:rFonts w:cs="Arial"/>
                <w:sz w:val="20"/>
              </w:rPr>
              <w:fldChar w:fldCharType="end"/>
            </w:r>
            <w:r w:rsidR="00CA510C">
              <w:rPr>
                <w:rFonts w:cs="Arial"/>
                <w:color w:val="FF0000"/>
                <w:sz w:val="20"/>
              </w:rPr>
              <w:t xml:space="preserve">, </w:t>
            </w:r>
            <w:r>
              <w:rPr>
                <w:rFonts w:cs="Arial"/>
                <w:color w:val="FF0000"/>
                <w:sz w:val="20"/>
              </w:rPr>
              <w:t xml:space="preserve">verleent de Hypotheekgever bij deze aan de geldgever die van de Hypotheekgever aanvaardt, het recht van </w:t>
            </w:r>
            <w:r>
              <w:rPr>
                <w:rFonts w:cs="Arial"/>
                <w:sz w:val="20"/>
              </w:rPr>
              <w:fldChar w:fldCharType="begin"/>
            </w:r>
            <w:r>
              <w:rPr>
                <w:rFonts w:cs="Arial"/>
                <w:sz w:val="20"/>
              </w:rPr>
              <w:instrText>MacroButton Nomacro §</w:instrText>
            </w:r>
            <w:r>
              <w:rPr>
                <w:rFonts w:cs="Arial"/>
                <w:sz w:val="20"/>
              </w:rPr>
              <w:fldChar w:fldCharType="end"/>
            </w:r>
            <w:r>
              <w:rPr>
                <w:rFonts w:cs="Arial"/>
                <w:sz w:val="20"/>
              </w:rPr>
              <w:t>telwoord</w:t>
            </w:r>
            <w:r>
              <w:rPr>
                <w:rFonts w:cs="Arial"/>
                <w:sz w:val="20"/>
              </w:rPr>
              <w:fldChar w:fldCharType="begin"/>
            </w:r>
            <w:r>
              <w:rPr>
                <w:rFonts w:cs="Arial"/>
                <w:sz w:val="20"/>
              </w:rPr>
              <w:instrText>MacroButton Nomacro §</w:instrText>
            </w:r>
            <w:r>
              <w:rPr>
                <w:rFonts w:cs="Arial"/>
                <w:sz w:val="20"/>
              </w:rPr>
              <w:fldChar w:fldCharType="end"/>
            </w:r>
            <w:r>
              <w:rPr>
                <w:rFonts w:cs="Arial"/>
                <w:sz w:val="20"/>
              </w:rPr>
              <w:t xml:space="preserve"> </w:t>
            </w:r>
            <w:r>
              <w:rPr>
                <w:rFonts w:cs="Arial"/>
                <w:color w:val="FF0000"/>
                <w:sz w:val="20"/>
              </w:rPr>
              <w:t xml:space="preserve">hypotheek </w:t>
            </w:r>
            <w:r>
              <w:rPr>
                <w:rFonts w:cs="Arial"/>
                <w:color w:val="FF0000"/>
                <w:sz w:val="20"/>
              </w:rPr>
              <w:lastRenderedPageBreak/>
              <w:t>o</w:t>
            </w:r>
            <w:r w:rsidRPr="00AE4DDA">
              <w:rPr>
                <w:rFonts w:cs="Arial"/>
                <w:color w:val="FF0000"/>
                <w:sz w:val="20"/>
              </w:rPr>
              <w:t>p het hierna te omschrijven registergoed (hierna te noemen het "Onderpand"):</w:t>
            </w:r>
            <w:r w:rsidRPr="00FF3622">
              <w:rPr>
                <w:rFonts w:asciiTheme="minorHAnsi" w:eastAsiaTheme="minorHAnsi" w:hAnsiTheme="minorHAnsi" w:cstheme="minorBidi"/>
                <w:sz w:val="22"/>
                <w:szCs w:val="22"/>
              </w:rPr>
              <w:t xml:space="preserve"> </w:t>
            </w:r>
          </w:p>
          <w:p w14:paraId="456E147C" w14:textId="647E80C9" w:rsidR="000724A4" w:rsidRPr="00604FA9" w:rsidRDefault="000724A4" w:rsidP="000724A4">
            <w:pPr>
              <w:tabs>
                <w:tab w:val="left" w:pos="-720"/>
              </w:tabs>
              <w:suppressAutoHyphens/>
              <w:rPr>
                <w:color w:val="800080"/>
                <w:sz w:val="20"/>
              </w:rPr>
            </w:pPr>
          </w:p>
        </w:tc>
        <w:tc>
          <w:tcPr>
            <w:tcW w:w="2500" w:type="pct"/>
          </w:tcPr>
          <w:p w14:paraId="11958097" w14:textId="79BA1A51" w:rsidR="000724A4" w:rsidRDefault="000724A4" w:rsidP="000724A4">
            <w:pPr>
              <w:spacing w:line="240"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3909C38" w14:textId="366CD55E" w:rsidR="000724A4" w:rsidRDefault="000724A4" w:rsidP="000724A4">
            <w:pPr>
              <w:spacing w:line="240" w:lineRule="auto"/>
              <w:rPr>
                <w:szCs w:val="18"/>
                <w:lang w:val="nl"/>
              </w:rPr>
            </w:pPr>
          </w:p>
          <w:p w14:paraId="427AF9DF" w14:textId="23A41B9B" w:rsidR="000724A4" w:rsidRPr="0096704C" w:rsidRDefault="000724A4" w:rsidP="000724A4">
            <w:pPr>
              <w:spacing w:line="276" w:lineRule="auto"/>
              <w:rPr>
                <w:szCs w:val="18"/>
                <w:u w:val="single"/>
              </w:rPr>
            </w:pPr>
            <w:r w:rsidRPr="0096704C">
              <w:rPr>
                <w:szCs w:val="18"/>
                <w:u w:val="single"/>
              </w:rPr>
              <w:t xml:space="preserve">Mapping </w:t>
            </w:r>
            <w:proofErr w:type="spellStart"/>
            <w:r w:rsidRPr="0096704C">
              <w:rPr>
                <w:szCs w:val="18"/>
                <w:u w:val="single"/>
              </w:rPr>
              <w:t>leningbedrag</w:t>
            </w:r>
            <w:proofErr w:type="spellEnd"/>
            <w:r>
              <w:rPr>
                <w:szCs w:val="18"/>
                <w:u w:val="single"/>
              </w:rPr>
              <w:t>:</w:t>
            </w:r>
          </w:p>
          <w:p w14:paraId="02D0AED7" w14:textId="77777777" w:rsidR="000724A4" w:rsidRPr="0096704C" w:rsidRDefault="000724A4" w:rsidP="000724A4">
            <w:pPr>
              <w:spacing w:line="276" w:lineRule="auto"/>
              <w:rPr>
                <w:rFonts w:cs="Arial"/>
                <w:szCs w:val="18"/>
              </w:rPr>
            </w:pPr>
            <w:r w:rsidRPr="0096704C">
              <w:rPr>
                <w:szCs w:val="18"/>
              </w:rPr>
              <w:t>//</w:t>
            </w:r>
            <w:proofErr w:type="spellStart"/>
            <w:r w:rsidRPr="0096704C">
              <w:rPr>
                <w:szCs w:val="18"/>
              </w:rPr>
              <w:t>IMKAD_AangebodenStuk</w:t>
            </w:r>
            <w:proofErr w:type="spellEnd"/>
            <w:r w:rsidRPr="0096704C">
              <w:rPr>
                <w:szCs w:val="18"/>
              </w:rPr>
              <w:t>/</w:t>
            </w:r>
            <w:proofErr w:type="spellStart"/>
            <w:r w:rsidRPr="0096704C">
              <w:rPr>
                <w:szCs w:val="18"/>
              </w:rPr>
              <w:t>StukdeelHypotheek</w:t>
            </w:r>
            <w:proofErr w:type="spellEnd"/>
            <w:r w:rsidRPr="0096704C">
              <w:rPr>
                <w:szCs w:val="18"/>
              </w:rPr>
              <w:t xml:space="preserve"> </w:t>
            </w:r>
            <w:r w:rsidRPr="0096704C">
              <w:rPr>
                <w:rFonts w:cs="Arial"/>
                <w:szCs w:val="18"/>
              </w:rPr>
              <w:t>[</w:t>
            </w:r>
            <w:proofErr w:type="spellStart"/>
            <w:r w:rsidRPr="0096704C">
              <w:rPr>
                <w:rFonts w:cs="Arial"/>
                <w:szCs w:val="18"/>
              </w:rPr>
              <w:t>aanduidingHypotheek</w:t>
            </w:r>
            <w:proofErr w:type="spellEnd"/>
            <w:r w:rsidRPr="0096704C">
              <w:rPr>
                <w:rFonts w:cs="Arial"/>
                <w:szCs w:val="18"/>
              </w:rPr>
              <w:t xml:space="preserve"> = leeg of niet aanwezig]</w:t>
            </w:r>
          </w:p>
          <w:p w14:paraId="1AD024E1" w14:textId="77777777" w:rsidR="000724A4" w:rsidRPr="0096704C" w:rsidRDefault="000724A4" w:rsidP="000724A4">
            <w:pPr>
              <w:spacing w:line="276" w:lineRule="auto"/>
              <w:rPr>
                <w:szCs w:val="18"/>
                <w:lang w:val="nl"/>
              </w:rPr>
            </w:pPr>
            <w:r w:rsidRPr="0096704C">
              <w:rPr>
                <w:snapToGrid/>
                <w:kern w:val="0"/>
                <w:szCs w:val="18"/>
                <w:lang w:eastAsia="nl-NL"/>
              </w:rPr>
              <w:t>./</w:t>
            </w:r>
            <w:proofErr w:type="spellStart"/>
            <w:r w:rsidRPr="0096704C">
              <w:rPr>
                <w:snapToGrid/>
                <w:kern w:val="0"/>
                <w:szCs w:val="18"/>
                <w:lang w:eastAsia="nl-NL"/>
              </w:rPr>
              <w:t>bedragLening</w:t>
            </w:r>
            <w:proofErr w:type="spellEnd"/>
            <w:r w:rsidRPr="0096704C">
              <w:rPr>
                <w:snapToGrid/>
                <w:kern w:val="0"/>
                <w:szCs w:val="18"/>
                <w:lang w:eastAsia="nl-NL"/>
              </w:rPr>
              <w:t>/som</w:t>
            </w:r>
            <w:r w:rsidRPr="0096704C" w:rsidDel="00C46A8C">
              <w:rPr>
                <w:snapToGrid/>
                <w:kern w:val="0"/>
                <w:szCs w:val="18"/>
                <w:lang w:eastAsia="nl-NL"/>
              </w:rPr>
              <w:t xml:space="preserve"> </w:t>
            </w:r>
            <w:r w:rsidRPr="0096704C">
              <w:rPr>
                <w:snapToGrid/>
                <w:kern w:val="0"/>
                <w:szCs w:val="18"/>
                <w:lang w:eastAsia="nl-NL"/>
              </w:rPr>
              <w:br/>
              <w:t>./</w:t>
            </w:r>
            <w:proofErr w:type="spellStart"/>
            <w:r w:rsidRPr="0096704C">
              <w:rPr>
                <w:snapToGrid/>
                <w:kern w:val="0"/>
                <w:szCs w:val="18"/>
                <w:lang w:eastAsia="nl-NL"/>
              </w:rPr>
              <w:t>bedragLening</w:t>
            </w:r>
            <w:proofErr w:type="spellEnd"/>
            <w:r w:rsidRPr="0096704C">
              <w:rPr>
                <w:szCs w:val="18"/>
              </w:rPr>
              <w:t>/valuta</w:t>
            </w:r>
          </w:p>
          <w:p w14:paraId="2F72D65B" w14:textId="77777777" w:rsidR="000724A4" w:rsidRDefault="000724A4" w:rsidP="000724A4">
            <w:pPr>
              <w:autoSpaceDE w:val="0"/>
              <w:autoSpaceDN w:val="0"/>
              <w:adjustRightInd w:val="0"/>
              <w:spacing w:line="240" w:lineRule="auto"/>
              <w:rPr>
                <w:sz w:val="16"/>
                <w:szCs w:val="16"/>
                <w:lang w:val="nl"/>
              </w:rPr>
            </w:pPr>
          </w:p>
          <w:p w14:paraId="63962F0F" w14:textId="77777777" w:rsidR="000724A4" w:rsidRPr="00AC05A1" w:rsidRDefault="000724A4" w:rsidP="000724A4">
            <w:pPr>
              <w:spacing w:line="240" w:lineRule="auto"/>
              <w:rPr>
                <w:sz w:val="16"/>
                <w:szCs w:val="16"/>
                <w:u w:val="single"/>
              </w:rPr>
            </w:pPr>
            <w:r w:rsidRPr="00AC05A1">
              <w:rPr>
                <w:sz w:val="16"/>
                <w:szCs w:val="16"/>
                <w:u w:val="single"/>
              </w:rPr>
              <w:t>Mapping hypotheekbedrag:</w:t>
            </w:r>
          </w:p>
          <w:p w14:paraId="13982FAA" w14:textId="77777777" w:rsidR="000724A4" w:rsidRPr="00AC05A1" w:rsidRDefault="000724A4" w:rsidP="000724A4">
            <w:pPr>
              <w:spacing w:line="240" w:lineRule="auto"/>
              <w:rPr>
                <w:rFonts w:cs="Arial"/>
                <w:sz w:val="16"/>
                <w:szCs w:val="16"/>
              </w:rPr>
            </w:pPr>
            <w:r w:rsidRPr="00AC05A1">
              <w:rPr>
                <w:sz w:val="16"/>
                <w:szCs w:val="16"/>
              </w:rPr>
              <w:t>//</w:t>
            </w:r>
            <w:proofErr w:type="spellStart"/>
            <w:r w:rsidRPr="00AC05A1">
              <w:rPr>
                <w:sz w:val="16"/>
                <w:szCs w:val="16"/>
              </w:rPr>
              <w:t>IMKAD_AangebodenStuk</w:t>
            </w:r>
            <w:proofErr w:type="spellEnd"/>
            <w:r w:rsidRPr="00AC05A1">
              <w:rPr>
                <w:sz w:val="16"/>
                <w:szCs w:val="16"/>
              </w:rPr>
              <w:t>/</w:t>
            </w:r>
            <w:proofErr w:type="spellStart"/>
            <w:r w:rsidRPr="00AC05A1">
              <w:rPr>
                <w:sz w:val="16"/>
                <w:szCs w:val="16"/>
              </w:rPr>
              <w:t>StukdeelHypotheek</w:t>
            </w:r>
            <w:proofErr w:type="spellEnd"/>
            <w:r w:rsidRPr="00AC05A1">
              <w:rPr>
                <w:sz w:val="16"/>
                <w:szCs w:val="16"/>
              </w:rPr>
              <w:t xml:space="preserve"> </w:t>
            </w:r>
            <w:r w:rsidRPr="00AC05A1">
              <w:rPr>
                <w:rFonts w:cs="Arial"/>
                <w:sz w:val="16"/>
                <w:szCs w:val="16"/>
              </w:rPr>
              <w:t>[</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50693EBC" w14:textId="77777777" w:rsidR="000724A4" w:rsidRPr="00AC05A1" w:rsidRDefault="000724A4" w:rsidP="000724A4">
            <w:pPr>
              <w:spacing w:line="240" w:lineRule="auto"/>
              <w:rPr>
                <w:sz w:val="16"/>
                <w:szCs w:val="16"/>
              </w:rPr>
            </w:pPr>
            <w:r w:rsidRPr="00AC05A1">
              <w:rPr>
                <w:sz w:val="16"/>
                <w:szCs w:val="16"/>
              </w:rPr>
              <w:tab/>
              <w:t>./hoofdsom/som</w:t>
            </w:r>
            <w:r w:rsidRPr="00AC05A1" w:rsidDel="00C46A8C">
              <w:rPr>
                <w:sz w:val="16"/>
                <w:szCs w:val="16"/>
              </w:rPr>
              <w:t xml:space="preserve"> </w:t>
            </w:r>
          </w:p>
          <w:p w14:paraId="7098920D" w14:textId="77777777" w:rsidR="000724A4" w:rsidRDefault="000724A4" w:rsidP="000724A4">
            <w:pPr>
              <w:spacing w:line="240" w:lineRule="auto"/>
              <w:rPr>
                <w:sz w:val="16"/>
                <w:szCs w:val="16"/>
              </w:rPr>
            </w:pPr>
            <w:r w:rsidRPr="00AC05A1">
              <w:rPr>
                <w:sz w:val="16"/>
                <w:szCs w:val="16"/>
              </w:rPr>
              <w:tab/>
              <w:t>./hoofdsom/valuta</w:t>
            </w:r>
          </w:p>
          <w:p w14:paraId="2E576F6C" w14:textId="77777777" w:rsidR="000724A4" w:rsidRDefault="000724A4" w:rsidP="000724A4">
            <w:pPr>
              <w:spacing w:line="240" w:lineRule="auto"/>
              <w:rPr>
                <w:sz w:val="16"/>
                <w:szCs w:val="16"/>
                <w:u w:val="single"/>
              </w:rPr>
            </w:pPr>
          </w:p>
          <w:p w14:paraId="68A344D6" w14:textId="1DF07F7C" w:rsidR="000724A4" w:rsidRDefault="000724A4" w:rsidP="000724A4">
            <w:pPr>
              <w:spacing w:line="240" w:lineRule="auto"/>
              <w:rPr>
                <w:sz w:val="16"/>
                <w:szCs w:val="16"/>
                <w:u w:val="single"/>
              </w:rPr>
            </w:pPr>
            <w:r w:rsidRPr="00AC05A1">
              <w:rPr>
                <w:sz w:val="16"/>
                <w:szCs w:val="16"/>
                <w:u w:val="single"/>
              </w:rPr>
              <w:t xml:space="preserve">Mapping </w:t>
            </w:r>
            <w:r>
              <w:rPr>
                <w:sz w:val="16"/>
                <w:szCs w:val="16"/>
                <w:u w:val="single"/>
              </w:rPr>
              <w:t>rentebedrag:</w:t>
            </w:r>
          </w:p>
          <w:p w14:paraId="600BF02C" w14:textId="61A095E4" w:rsidR="000724A4" w:rsidRPr="00AC05A1" w:rsidRDefault="000724A4" w:rsidP="000724A4">
            <w:pPr>
              <w:spacing w:line="240"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4509AC50" w14:textId="77777777" w:rsidR="000724A4" w:rsidRPr="00AC05A1" w:rsidRDefault="000724A4" w:rsidP="000724A4">
            <w:pPr>
              <w:spacing w:line="240"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/som</w:t>
            </w:r>
          </w:p>
          <w:p w14:paraId="1F245B39" w14:textId="77777777" w:rsidR="000724A4" w:rsidRPr="00AC05A1" w:rsidRDefault="000724A4" w:rsidP="000724A4">
            <w:pPr>
              <w:spacing w:line="240" w:lineRule="auto"/>
              <w:rPr>
                <w:sz w:val="16"/>
                <w:szCs w:val="16"/>
              </w:rPr>
            </w:pPr>
            <w:r w:rsidRPr="00AC05A1">
              <w:rPr>
                <w:sz w:val="16"/>
                <w:szCs w:val="16"/>
              </w:rPr>
              <w:tab/>
              <w:t>./</w:t>
            </w:r>
            <w:proofErr w:type="spellStart"/>
            <w:r w:rsidRPr="00AC05A1">
              <w:rPr>
                <w:sz w:val="16"/>
                <w:szCs w:val="16"/>
              </w:rPr>
              <w:t>bedragRente</w:t>
            </w:r>
            <w:proofErr w:type="spellEnd"/>
            <w:r w:rsidRPr="00AC05A1">
              <w:rPr>
                <w:sz w:val="16"/>
                <w:szCs w:val="16"/>
              </w:rPr>
              <w:t>/valuta</w:t>
            </w:r>
          </w:p>
          <w:p w14:paraId="50CC4B3C" w14:textId="77777777" w:rsidR="000724A4" w:rsidRDefault="000724A4" w:rsidP="000724A4">
            <w:pPr>
              <w:spacing w:line="240" w:lineRule="auto"/>
              <w:rPr>
                <w:rFonts w:cs="Arial"/>
                <w:sz w:val="16"/>
                <w:szCs w:val="16"/>
              </w:rPr>
            </w:pPr>
          </w:p>
          <w:p w14:paraId="486F191C" w14:textId="77777777" w:rsidR="000724A4" w:rsidRPr="00AC05A1" w:rsidRDefault="000724A4" w:rsidP="000724A4">
            <w:pPr>
              <w:spacing w:line="240" w:lineRule="auto"/>
              <w:rPr>
                <w:sz w:val="16"/>
                <w:szCs w:val="16"/>
                <w:u w:val="single"/>
              </w:rPr>
            </w:pPr>
            <w:r w:rsidRPr="00AC05A1">
              <w:rPr>
                <w:sz w:val="16"/>
                <w:szCs w:val="16"/>
                <w:u w:val="single"/>
              </w:rPr>
              <w:t>Mapping</w:t>
            </w:r>
            <w:r>
              <w:rPr>
                <w:sz w:val="16"/>
                <w:szCs w:val="16"/>
                <w:u w:val="single"/>
              </w:rPr>
              <w:t xml:space="preserve"> totaalbedrag:</w:t>
            </w:r>
          </w:p>
          <w:p w14:paraId="6923189E" w14:textId="77777777" w:rsidR="000724A4" w:rsidRPr="00AC05A1" w:rsidRDefault="000724A4" w:rsidP="000724A4">
            <w:pPr>
              <w:spacing w:line="240"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p>
          <w:p w14:paraId="02745040" w14:textId="77777777" w:rsidR="000724A4" w:rsidRPr="00AC05A1" w:rsidRDefault="000724A4" w:rsidP="000724A4">
            <w:pPr>
              <w:spacing w:line="240"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/som</w:t>
            </w:r>
          </w:p>
          <w:p w14:paraId="43375B7A" w14:textId="51CDEFBB" w:rsidR="000724A4" w:rsidRDefault="000724A4" w:rsidP="000724A4">
            <w:pPr>
              <w:spacing w:line="240" w:lineRule="auto"/>
              <w:rPr>
                <w:sz w:val="16"/>
                <w:szCs w:val="16"/>
              </w:rPr>
            </w:pPr>
            <w:r w:rsidRPr="00AC05A1">
              <w:rPr>
                <w:sz w:val="16"/>
                <w:szCs w:val="16"/>
              </w:rPr>
              <w:tab/>
              <w:t>./</w:t>
            </w:r>
            <w:proofErr w:type="spellStart"/>
            <w:r w:rsidRPr="00AC05A1">
              <w:rPr>
                <w:sz w:val="16"/>
                <w:szCs w:val="16"/>
              </w:rPr>
              <w:t>bedragTotaal</w:t>
            </w:r>
            <w:proofErr w:type="spellEnd"/>
            <w:r w:rsidRPr="00AC05A1">
              <w:rPr>
                <w:sz w:val="16"/>
                <w:szCs w:val="16"/>
              </w:rPr>
              <w:t>/valuta</w:t>
            </w:r>
          </w:p>
          <w:p w14:paraId="6472CB92" w14:textId="77777777" w:rsidR="000724A4" w:rsidRPr="00AC05A1" w:rsidRDefault="000724A4" w:rsidP="000724A4">
            <w:pPr>
              <w:spacing w:line="240" w:lineRule="auto"/>
              <w:rPr>
                <w:sz w:val="16"/>
                <w:szCs w:val="16"/>
              </w:rPr>
            </w:pPr>
          </w:p>
          <w:p w14:paraId="2359E904" w14:textId="77777777" w:rsidR="000724A4" w:rsidRPr="00AC05A1" w:rsidRDefault="000724A4" w:rsidP="000724A4">
            <w:pPr>
              <w:spacing w:line="240"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4B4CF287" w14:textId="77777777" w:rsidR="000724A4" w:rsidRPr="00AC05A1" w:rsidRDefault="000724A4" w:rsidP="000724A4">
            <w:pPr>
              <w:spacing w:line="240" w:lineRule="auto"/>
              <w:rPr>
                <w:sz w:val="16"/>
                <w:szCs w:val="16"/>
              </w:rPr>
            </w:pPr>
            <w:r w:rsidRPr="00AC05A1">
              <w:rPr>
                <w:rFonts w:cs="Arial"/>
                <w:sz w:val="16"/>
                <w:szCs w:val="16"/>
              </w:rPr>
              <w:t>//</w:t>
            </w:r>
            <w:proofErr w:type="spellStart"/>
            <w:r w:rsidRPr="00AC05A1">
              <w:rPr>
                <w:rFonts w:cs="Arial"/>
                <w:sz w:val="16"/>
                <w:szCs w:val="16"/>
              </w:rPr>
              <w:t>IMKAD_AangebodenStuk</w:t>
            </w:r>
            <w:proofErr w:type="spellEnd"/>
            <w:r w:rsidRPr="00AC05A1">
              <w:rPr>
                <w:rFonts w:cs="Arial"/>
                <w:sz w:val="16"/>
                <w:szCs w:val="16"/>
              </w:rPr>
              <w:t>/</w:t>
            </w:r>
            <w:proofErr w:type="spellStart"/>
            <w:r w:rsidRPr="00AC05A1">
              <w:rPr>
                <w:rFonts w:cs="Arial"/>
                <w:sz w:val="16"/>
                <w:szCs w:val="16"/>
              </w:rPr>
              <w:t>StukdeelHypotheek</w:t>
            </w:r>
            <w:proofErr w:type="spellEnd"/>
            <w:r w:rsidRPr="00AC05A1">
              <w:rPr>
                <w:rFonts w:cs="Arial"/>
                <w:sz w:val="16"/>
                <w:szCs w:val="16"/>
              </w:rPr>
              <w:t xml:space="preserve"> [</w:t>
            </w:r>
            <w:proofErr w:type="spellStart"/>
            <w:r w:rsidRPr="00AC05A1">
              <w:rPr>
                <w:rFonts w:cs="Arial"/>
                <w:sz w:val="16"/>
                <w:szCs w:val="16"/>
              </w:rPr>
              <w:t>aanduidingHypotheek</w:t>
            </w:r>
            <w:proofErr w:type="spellEnd"/>
            <w:r w:rsidRPr="00AC05A1">
              <w:rPr>
                <w:rFonts w:cs="Arial"/>
                <w:sz w:val="16"/>
                <w:szCs w:val="16"/>
              </w:rPr>
              <w:t xml:space="preserve"> = leeg of niet aanwezig]</w:t>
            </w:r>
            <w:r w:rsidRPr="00AC05A1">
              <w:rPr>
                <w:sz w:val="16"/>
                <w:szCs w:val="16"/>
              </w:rPr>
              <w:t>/</w:t>
            </w:r>
            <w:proofErr w:type="spellStart"/>
            <w:r w:rsidRPr="00AC05A1">
              <w:rPr>
                <w:sz w:val="16"/>
                <w:szCs w:val="16"/>
              </w:rPr>
              <w:t>rangordeHypotheek</w:t>
            </w:r>
            <w:proofErr w:type="spellEnd"/>
          </w:p>
          <w:p w14:paraId="46331F6E" w14:textId="639BD75E" w:rsidR="000724A4" w:rsidRPr="00FF0185" w:rsidRDefault="000724A4" w:rsidP="0051731A">
            <w:pPr>
              <w:spacing w:line="240" w:lineRule="auto"/>
              <w:rPr>
                <w:szCs w:val="18"/>
                <w:lang w:val="nl"/>
              </w:rPr>
            </w:pPr>
          </w:p>
        </w:tc>
      </w:tr>
    </w:tbl>
    <w:p w14:paraId="6108CB5B" w14:textId="2458AD65" w:rsidR="00534898" w:rsidRDefault="00534898" w:rsidP="00534898">
      <w:pPr>
        <w:rPr>
          <w:lang w:val="nl"/>
        </w:rPr>
      </w:pPr>
    </w:p>
    <w:p w14:paraId="7900CFC2" w14:textId="0E5067EE" w:rsidR="0073574F" w:rsidRDefault="0073574F" w:rsidP="0073574F">
      <w:pPr>
        <w:pStyle w:val="Kop2"/>
      </w:pPr>
      <w:bookmarkStart w:id="38" w:name="_Toc131510030"/>
      <w:r>
        <w:t>Registergoed</w:t>
      </w:r>
      <w:bookmarkEnd w:id="38"/>
    </w:p>
    <w:p w14:paraId="3DAFCA5C" w14:textId="169A541F" w:rsidR="0073574F" w:rsidRDefault="0073574F" w:rsidP="0073574F">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73574F" w:rsidRPr="005837AC" w14:paraId="0525FB81" w14:textId="77777777" w:rsidTr="0051731A">
        <w:trPr>
          <w:cantSplit/>
        </w:trPr>
        <w:tc>
          <w:tcPr>
            <w:tcW w:w="2500" w:type="pct"/>
            <w:shd w:val="clear" w:color="auto" w:fill="DEEAF6" w:themeFill="accent1" w:themeFillTint="33"/>
          </w:tcPr>
          <w:p w14:paraId="7045E00D" w14:textId="77777777" w:rsidR="0073574F" w:rsidRPr="005837AC" w:rsidRDefault="0073574F" w:rsidP="0051731A">
            <w:pPr>
              <w:tabs>
                <w:tab w:val="left" w:pos="2520"/>
              </w:tabs>
              <w:rPr>
                <w:b/>
                <w:szCs w:val="18"/>
              </w:rPr>
            </w:pPr>
            <w:r>
              <w:rPr>
                <w:b/>
                <w:szCs w:val="18"/>
              </w:rPr>
              <w:t>Modeldocument tekst</w:t>
            </w:r>
          </w:p>
        </w:tc>
        <w:tc>
          <w:tcPr>
            <w:tcW w:w="2500" w:type="pct"/>
            <w:shd w:val="clear" w:color="auto" w:fill="DEEAF6" w:themeFill="accent1" w:themeFillTint="33"/>
          </w:tcPr>
          <w:p w14:paraId="43B15566" w14:textId="77777777" w:rsidR="0073574F" w:rsidRPr="005837AC" w:rsidRDefault="0073574F" w:rsidP="0051731A">
            <w:pPr>
              <w:tabs>
                <w:tab w:val="left" w:pos="2520"/>
              </w:tabs>
              <w:rPr>
                <w:b/>
                <w:szCs w:val="18"/>
              </w:rPr>
            </w:pPr>
            <w:r>
              <w:rPr>
                <w:b/>
                <w:szCs w:val="18"/>
              </w:rPr>
              <w:t>Toelichting en mapping</w:t>
            </w:r>
          </w:p>
        </w:tc>
      </w:tr>
      <w:tr w:rsidR="0073574F" w14:paraId="7CA2FAA9" w14:textId="77777777" w:rsidTr="0051731A">
        <w:tc>
          <w:tcPr>
            <w:tcW w:w="2500" w:type="pct"/>
          </w:tcPr>
          <w:p w14:paraId="26833464" w14:textId="77777777" w:rsidR="0073574F" w:rsidRDefault="0073574F" w:rsidP="0073574F">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2B34E617" w14:textId="77777777" w:rsidR="0073574F" w:rsidRPr="00604FA9" w:rsidRDefault="0073574F" w:rsidP="0073574F">
            <w:pPr>
              <w:tabs>
                <w:tab w:val="left" w:pos="-720"/>
              </w:tabs>
              <w:suppressAutoHyphens/>
              <w:ind w:left="22" w:hanging="22"/>
              <w:rPr>
                <w:color w:val="800080"/>
                <w:sz w:val="20"/>
              </w:rPr>
            </w:pPr>
          </w:p>
        </w:tc>
        <w:tc>
          <w:tcPr>
            <w:tcW w:w="2500" w:type="pct"/>
          </w:tcPr>
          <w:p w14:paraId="41BE9645" w14:textId="77777777" w:rsidR="0073574F" w:rsidRPr="00124E96" w:rsidRDefault="0073574F" w:rsidP="0073574F">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4797ABFC" w14:textId="77777777" w:rsidR="0073574F" w:rsidRDefault="0073574F" w:rsidP="0073574F">
            <w:pPr>
              <w:spacing w:line="276" w:lineRule="auto"/>
            </w:pPr>
          </w:p>
          <w:p w14:paraId="20ADB100" w14:textId="77777777" w:rsidR="0073574F" w:rsidRPr="00DB7FA4" w:rsidRDefault="0073574F" w:rsidP="0073574F">
            <w:pPr>
              <w:spacing w:line="276" w:lineRule="auto"/>
              <w:rPr>
                <w:lang w:val="nl"/>
              </w:rPr>
            </w:pPr>
            <w:r>
              <w:t>Van TEKSTBLOK REGISTERGOED zijn alleen de objecten perceel, appartementsrecht, netwerk en schip van toepassing.</w:t>
            </w:r>
            <w:r w:rsidRPr="00DB7FA4">
              <w:rPr>
                <w:lang w:val="nl"/>
              </w:rPr>
              <w:t xml:space="preserve"> </w:t>
            </w:r>
          </w:p>
          <w:p w14:paraId="426C074B" w14:textId="77777777" w:rsidR="0073574F" w:rsidRDefault="0073574F" w:rsidP="0073574F">
            <w:pPr>
              <w:spacing w:line="276" w:lineRule="auto"/>
              <w:rPr>
                <w:lang w:val="nl"/>
              </w:rPr>
            </w:pPr>
          </w:p>
          <w:p w14:paraId="4560AE39" w14:textId="77777777" w:rsidR="0073574F" w:rsidRDefault="0073574F" w:rsidP="0073574F">
            <w:pPr>
              <w:spacing w:line="276" w:lineRule="auto"/>
              <w:rPr>
                <w:lang w:val="nl"/>
              </w:rPr>
            </w:pPr>
            <w:r>
              <w:rPr>
                <w:lang w:val="nl"/>
              </w:rPr>
              <w:t>Bij meer combinaties TEKSTBLOK RECHT en REGISTERGOED wordt de laatste combinatie afgesloten met een punt ‘.’ en de andere combinaties met een puntkomma ‘;’.</w:t>
            </w:r>
          </w:p>
          <w:p w14:paraId="2908A2B7" w14:textId="77777777" w:rsidR="0073574F" w:rsidRPr="009F1BA5" w:rsidRDefault="0073574F" w:rsidP="0073574F">
            <w:pPr>
              <w:rPr>
                <w:szCs w:val="18"/>
                <w:u w:val="single"/>
                <w:lang w:val="nl"/>
              </w:rPr>
            </w:pPr>
            <w:r w:rsidRPr="009F1BA5">
              <w:rPr>
                <w:szCs w:val="18"/>
                <w:u w:val="single"/>
                <w:lang w:val="nl"/>
              </w:rPr>
              <w:t>Mapping:</w:t>
            </w:r>
          </w:p>
          <w:p w14:paraId="4B57106F" w14:textId="77777777" w:rsidR="0073574F" w:rsidRPr="009F1BA5" w:rsidRDefault="0073574F" w:rsidP="0073574F">
            <w:pPr>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StukdeelHypotheek</w:t>
            </w:r>
            <w:proofErr w:type="spellEnd"/>
            <w:r w:rsidRPr="009F1BA5">
              <w:rPr>
                <w:szCs w:val="18"/>
              </w:rPr>
              <w:t xml:space="preserve"> </w:t>
            </w:r>
            <w:r w:rsidRPr="009F1BA5">
              <w:rPr>
                <w:rFonts w:cs="Arial"/>
                <w:szCs w:val="18"/>
              </w:rPr>
              <w:t>[</w:t>
            </w:r>
            <w:proofErr w:type="spellStart"/>
            <w:r w:rsidRPr="009F1BA5">
              <w:rPr>
                <w:rFonts w:cs="Arial"/>
                <w:szCs w:val="18"/>
              </w:rPr>
              <w:t>aanduidingHypotheek</w:t>
            </w:r>
            <w:proofErr w:type="spellEnd"/>
            <w:r w:rsidRPr="009F1BA5">
              <w:rPr>
                <w:rFonts w:cs="Arial"/>
                <w:szCs w:val="18"/>
              </w:rPr>
              <w:t xml:space="preserve"> = niet aanwezig] </w:t>
            </w:r>
            <w:r w:rsidRPr="009F1BA5">
              <w:rPr>
                <w:rFonts w:cs="Arial"/>
                <w:szCs w:val="18"/>
              </w:rPr>
              <w:tab/>
            </w:r>
            <w:r w:rsidRPr="009F1BA5">
              <w:rPr>
                <w:szCs w:val="18"/>
              </w:rPr>
              <w:t>/</w:t>
            </w:r>
            <w:proofErr w:type="spellStart"/>
            <w:r w:rsidRPr="009F1BA5">
              <w:rPr>
                <w:szCs w:val="18"/>
              </w:rPr>
              <w:t>IMKAD_ZakelijkRecht</w:t>
            </w:r>
            <w:proofErr w:type="spellEnd"/>
          </w:p>
          <w:p w14:paraId="5C38730F" w14:textId="661E56E0" w:rsidR="0073574F" w:rsidRPr="00FF0185" w:rsidRDefault="0073574F" w:rsidP="0073574F">
            <w:pPr>
              <w:spacing w:line="240" w:lineRule="auto"/>
              <w:rPr>
                <w:szCs w:val="18"/>
                <w:lang w:val="nl"/>
              </w:rPr>
            </w:pPr>
            <w:r>
              <w:rPr>
                <w:szCs w:val="18"/>
                <w:lang w:val="nl"/>
              </w:rPr>
              <w:t xml:space="preserve">- </w:t>
            </w:r>
            <w:r w:rsidRPr="009F1BA5">
              <w:rPr>
                <w:szCs w:val="18"/>
                <w:lang w:val="nl"/>
              </w:rPr>
              <w:t>Zie tekstblok voor verdere mapping</w:t>
            </w:r>
          </w:p>
        </w:tc>
      </w:tr>
      <w:tr w:rsidR="00A90675" w14:paraId="36B523C1" w14:textId="77777777" w:rsidTr="0051731A">
        <w:tc>
          <w:tcPr>
            <w:tcW w:w="2500" w:type="pct"/>
          </w:tcPr>
          <w:p w14:paraId="710505DE" w14:textId="77777777" w:rsidR="00A90675" w:rsidRPr="00FF3622" w:rsidRDefault="00A90675" w:rsidP="00A90675">
            <w:pPr>
              <w:tabs>
                <w:tab w:val="left" w:pos="-720"/>
              </w:tabs>
              <w:suppressAutoHyphens/>
              <w:rPr>
                <w:rFonts w:cs="Arial"/>
                <w:color w:val="FF0000"/>
                <w:sz w:val="20"/>
              </w:rPr>
            </w:pPr>
            <w:r w:rsidRPr="00FF3622">
              <w:rPr>
                <w:rFonts w:cs="Arial"/>
                <w:color w:val="FF0000"/>
                <w:sz w:val="20"/>
              </w:rPr>
              <w:lastRenderedPageBreak/>
              <w:t xml:space="preserve">Hierna wordt onder Onderpand tevens verstaan ieder ander registergoed waarop hypothecaire zekerheid is gevestigd ten behoeve van de geldgever in verband met de Lening. </w:t>
            </w:r>
          </w:p>
          <w:p w14:paraId="68BF1AF2" w14:textId="77777777" w:rsidR="00A90675" w:rsidRPr="00386A96" w:rsidRDefault="00A90675" w:rsidP="00A90675">
            <w:pPr>
              <w:tabs>
                <w:tab w:val="left" w:pos="-720"/>
              </w:tabs>
              <w:suppressAutoHyphens/>
              <w:rPr>
                <w:color w:val="FF0000"/>
                <w:sz w:val="20"/>
              </w:rPr>
            </w:pPr>
            <w:r w:rsidRPr="00386A96">
              <w:rPr>
                <w:color w:val="FF0000"/>
                <w:sz w:val="20"/>
              </w:rPr>
              <w:t xml:space="preserve">De Hypotheekgever staat er voorts jegens de geldgever voor in: </w:t>
            </w:r>
          </w:p>
          <w:p w14:paraId="06799527" w14:textId="77777777" w:rsidR="00A90675" w:rsidRPr="00386A96" w:rsidRDefault="00A90675" w:rsidP="00CF3717">
            <w:pPr>
              <w:tabs>
                <w:tab w:val="left" w:pos="-720"/>
              </w:tabs>
              <w:suppressAutoHyphens/>
              <w:ind w:left="306" w:hanging="306"/>
              <w:rPr>
                <w:color w:val="FF0000"/>
                <w:sz w:val="20"/>
              </w:rPr>
            </w:pPr>
            <w:r w:rsidRPr="00386A96">
              <w:rPr>
                <w:color w:val="FF0000"/>
                <w:sz w:val="20"/>
              </w:rPr>
              <w:t xml:space="preserve">a. </w:t>
            </w:r>
            <w:r w:rsidRPr="00386A96">
              <w:rPr>
                <w:color w:val="FF0000"/>
                <w:sz w:val="20"/>
              </w:rPr>
              <w:tab/>
              <w:t xml:space="preserve">dat het voormelde Onderpand hem in volle en onbezwaarde eigendom toebehoort, behoudens het (de) eventuele ten behoeve van de geldgever eerder gevestigde hypotheekrecht(en) ten laste van de Hypotheekgever, en dat hij daarover de onvoorwaardelijke beschikking heeft; </w:t>
            </w:r>
          </w:p>
          <w:p w14:paraId="015BA77A" w14:textId="77777777" w:rsidR="00A90675" w:rsidRPr="00386A96" w:rsidRDefault="00A90675" w:rsidP="00CF3717">
            <w:pPr>
              <w:tabs>
                <w:tab w:val="left" w:pos="-720"/>
              </w:tabs>
              <w:suppressAutoHyphens/>
              <w:ind w:left="306" w:hanging="306"/>
              <w:rPr>
                <w:color w:val="FF0000"/>
                <w:sz w:val="20"/>
              </w:rPr>
            </w:pPr>
            <w:r w:rsidRPr="00386A96">
              <w:rPr>
                <w:color w:val="FF0000"/>
                <w:sz w:val="20"/>
              </w:rPr>
              <w:t xml:space="preserve">b. </w:t>
            </w:r>
            <w:r w:rsidRPr="00386A96">
              <w:rPr>
                <w:color w:val="FF0000"/>
                <w:sz w:val="20"/>
              </w:rPr>
              <w:tab/>
              <w:t xml:space="preserve">dat het voormelde Onderpand niet is belast met beslagen of met een recht van vruchtgebruik en niet is verhuurd noch anderszins in gebruik of genot is afgestaan aan derden; en </w:t>
            </w:r>
          </w:p>
          <w:p w14:paraId="3434B08A" w14:textId="77777777" w:rsidR="00A90675" w:rsidRPr="00386A96" w:rsidRDefault="00A90675" w:rsidP="00956470">
            <w:pPr>
              <w:tabs>
                <w:tab w:val="left" w:pos="-720"/>
              </w:tabs>
              <w:suppressAutoHyphens/>
              <w:ind w:left="306" w:hanging="306"/>
              <w:rPr>
                <w:color w:val="FF0000"/>
                <w:sz w:val="20"/>
              </w:rPr>
            </w:pPr>
            <w:r w:rsidRPr="00386A96">
              <w:rPr>
                <w:color w:val="FF0000"/>
                <w:sz w:val="20"/>
              </w:rPr>
              <w:t xml:space="preserve">c. </w:t>
            </w:r>
            <w:r w:rsidRPr="00386A96">
              <w:rPr>
                <w:color w:val="FF0000"/>
                <w:sz w:val="20"/>
              </w:rPr>
              <w:tab/>
              <w:t xml:space="preserve">dat het voormelde Onderpand niet anders met recht van hypotheek is of met een tweede recht van hypotheek zal worden bezwaard dan krachtens deze akte, behoudens het (de) eventuele ten behoeve van de geldgever eerder gevestigde hypotheekrecht(en) ten laste van de Hypotheekgever. </w:t>
            </w:r>
          </w:p>
          <w:p w14:paraId="535F62EF" w14:textId="40CB4738" w:rsidR="00A90675" w:rsidRPr="00A90675" w:rsidRDefault="00A90675" w:rsidP="00A90675">
            <w:pPr>
              <w:tabs>
                <w:tab w:val="left" w:pos="-720"/>
              </w:tabs>
              <w:suppressAutoHyphens/>
              <w:rPr>
                <w:color w:val="FF0000"/>
                <w:sz w:val="20"/>
              </w:rPr>
            </w:pPr>
            <w:r w:rsidRPr="00386A96">
              <w:rPr>
                <w:color w:val="FF0000"/>
                <w:sz w:val="20"/>
              </w:rPr>
              <w:t>De Hypotheekgever en de geldgever</w:t>
            </w:r>
            <w:r w:rsidR="006F41E2">
              <w:rPr>
                <w:color w:val="FF0000"/>
                <w:sz w:val="20"/>
              </w:rPr>
              <w:t xml:space="preserve"> </w:t>
            </w:r>
            <w:r w:rsidRPr="00386A96">
              <w:rPr>
                <w:color w:val="FF0000"/>
                <w:sz w:val="20"/>
              </w:rPr>
              <w:t xml:space="preserve">komen hierbij overeen dat, indien de geldgever(een deel van) haar vordering(en) tot zekerheid waarvan onderhavig hypotheekrecht wordt gevestigd, overdraagt aan een derde, op deze derde tevens een met (het overgedragen deel van) deze vordering(en) evenredig deel van </w:t>
            </w:r>
            <w:r w:rsidRPr="00386A96">
              <w:rPr>
                <w:color w:val="FF0000"/>
                <w:sz w:val="20"/>
              </w:rPr>
              <w:lastRenderedPageBreak/>
              <w:t>het hiervoor bedoelde hypotheekrecht als nevenrecht zal overgaan.</w:t>
            </w:r>
          </w:p>
        </w:tc>
        <w:tc>
          <w:tcPr>
            <w:tcW w:w="2500" w:type="pct"/>
          </w:tcPr>
          <w:p w14:paraId="0D6354B4" w14:textId="4E4C5C63" w:rsidR="00A90675" w:rsidRDefault="00A90675" w:rsidP="00A90675">
            <w:pPr>
              <w:spacing w:line="276" w:lineRule="auto"/>
            </w:pPr>
            <w:r>
              <w:lastRenderedPageBreak/>
              <w:t>Vaste tekst</w:t>
            </w:r>
          </w:p>
        </w:tc>
      </w:tr>
    </w:tbl>
    <w:p w14:paraId="3999E342" w14:textId="7FB02384" w:rsidR="0073574F" w:rsidRDefault="0073574F" w:rsidP="0073574F">
      <w:pPr>
        <w:rPr>
          <w:lang w:val="nl"/>
        </w:rPr>
      </w:pPr>
    </w:p>
    <w:p w14:paraId="234F85AD" w14:textId="04E7C686" w:rsidR="00137157" w:rsidRDefault="00137157" w:rsidP="00B44ACA">
      <w:pPr>
        <w:pStyle w:val="Kop2"/>
      </w:pPr>
      <w:bookmarkStart w:id="39" w:name="_Toc131510031"/>
      <w:r>
        <w:t>Overbruggingshypotheek</w:t>
      </w:r>
      <w:bookmarkEnd w:id="39"/>
    </w:p>
    <w:p w14:paraId="4AB7B28F" w14:textId="5C0D674E" w:rsidR="00B44ACA" w:rsidRDefault="00B44ACA" w:rsidP="00B44ACA">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B44ACA" w:rsidRPr="005837AC" w14:paraId="2439B5A5" w14:textId="77777777" w:rsidTr="0051731A">
        <w:trPr>
          <w:cantSplit/>
        </w:trPr>
        <w:tc>
          <w:tcPr>
            <w:tcW w:w="2500" w:type="pct"/>
            <w:shd w:val="clear" w:color="auto" w:fill="DEEAF6" w:themeFill="accent1" w:themeFillTint="33"/>
          </w:tcPr>
          <w:p w14:paraId="0DDA93F0" w14:textId="77777777" w:rsidR="00B44ACA" w:rsidRPr="005837AC" w:rsidRDefault="00B44ACA" w:rsidP="0051731A">
            <w:pPr>
              <w:tabs>
                <w:tab w:val="left" w:pos="2520"/>
              </w:tabs>
              <w:rPr>
                <w:b/>
                <w:szCs w:val="18"/>
              </w:rPr>
            </w:pPr>
            <w:r>
              <w:rPr>
                <w:b/>
                <w:szCs w:val="18"/>
              </w:rPr>
              <w:t>Modeldocument tekst</w:t>
            </w:r>
          </w:p>
        </w:tc>
        <w:tc>
          <w:tcPr>
            <w:tcW w:w="2500" w:type="pct"/>
            <w:shd w:val="clear" w:color="auto" w:fill="DEEAF6" w:themeFill="accent1" w:themeFillTint="33"/>
          </w:tcPr>
          <w:p w14:paraId="156A25D2" w14:textId="77777777" w:rsidR="00B44ACA" w:rsidRPr="005837AC" w:rsidRDefault="00B44ACA" w:rsidP="0051731A">
            <w:pPr>
              <w:tabs>
                <w:tab w:val="left" w:pos="2520"/>
              </w:tabs>
              <w:rPr>
                <w:b/>
                <w:szCs w:val="18"/>
              </w:rPr>
            </w:pPr>
            <w:r>
              <w:rPr>
                <w:b/>
                <w:szCs w:val="18"/>
              </w:rPr>
              <w:t>Toelichting en mapping</w:t>
            </w:r>
          </w:p>
        </w:tc>
      </w:tr>
      <w:tr w:rsidR="00B44ACA" w14:paraId="73AE7A72" w14:textId="77777777" w:rsidTr="0051731A">
        <w:tc>
          <w:tcPr>
            <w:tcW w:w="2500" w:type="pct"/>
          </w:tcPr>
          <w:p w14:paraId="0380F961" w14:textId="7F681BC8" w:rsidR="00B44ACA" w:rsidRPr="008E22A1" w:rsidRDefault="00B44ACA" w:rsidP="00B44ACA">
            <w:pPr>
              <w:tabs>
                <w:tab w:val="left" w:pos="-720"/>
              </w:tabs>
              <w:suppressAutoHyphens/>
              <w:rPr>
                <w:color w:val="800080"/>
                <w:sz w:val="20"/>
                <w:szCs w:val="16"/>
                <w:u w:val="single"/>
              </w:rPr>
            </w:pPr>
            <w:r w:rsidRPr="008E22A1">
              <w:rPr>
                <w:color w:val="800080"/>
                <w:sz w:val="20"/>
                <w:szCs w:val="16"/>
                <w:u w:val="single"/>
              </w:rPr>
              <w:t>Overbruggingshypotheek</w:t>
            </w:r>
          </w:p>
          <w:p w14:paraId="05EBB7A3" w14:textId="4D74BE45" w:rsidR="00B44ACA" w:rsidRPr="00680C3F" w:rsidRDefault="00B44ACA" w:rsidP="00B44ACA">
            <w:pPr>
              <w:tabs>
                <w:tab w:val="left" w:pos="-720"/>
              </w:tabs>
              <w:suppressAutoHyphens/>
              <w:rPr>
                <w:color w:val="800080"/>
                <w:sz w:val="20"/>
                <w:szCs w:val="16"/>
              </w:rPr>
            </w:pPr>
            <w:r w:rsidRPr="00680C3F">
              <w:rPr>
                <w:color w:val="800080"/>
                <w:sz w:val="20"/>
                <w:szCs w:val="16"/>
              </w:rPr>
              <w:t xml:space="preserve">Voorts verleent de Hypotheekgever tot zekerheid voor de betaling van de Schuld als hiervoor omschreven, bij deze aan de </w:t>
            </w:r>
            <w:r w:rsidR="00255397">
              <w:rPr>
                <w:color w:val="800080"/>
                <w:sz w:val="20"/>
                <w:szCs w:val="16"/>
              </w:rPr>
              <w:t>g</w:t>
            </w:r>
            <w:r w:rsidRPr="00680C3F">
              <w:rPr>
                <w:color w:val="800080"/>
                <w:sz w:val="20"/>
                <w:szCs w:val="16"/>
              </w:rPr>
              <w:t>eldgever, die van de Hypotheekgever aanvaardt, het recht van</w:t>
            </w:r>
          </w:p>
          <w:p w14:paraId="3EF0A0F0" w14:textId="77777777" w:rsidR="00B44ACA" w:rsidRPr="008E22A1" w:rsidRDefault="00B44ACA" w:rsidP="00B44ACA">
            <w:pPr>
              <w:tabs>
                <w:tab w:val="left" w:pos="-720"/>
              </w:tabs>
              <w:suppressAutoHyphens/>
              <w:rPr>
                <w:color w:val="800080"/>
                <w:sz w:val="20"/>
                <w:szCs w:val="16"/>
              </w:rPr>
            </w:pPr>
            <w:r w:rsidRPr="007B70D8">
              <w:rPr>
                <w:rFonts w:cs="Arial"/>
                <w:color w:val="002060"/>
                <w:sz w:val="20"/>
              </w:rPr>
              <w:fldChar w:fldCharType="begin"/>
            </w:r>
            <w:r w:rsidRPr="007B70D8">
              <w:rPr>
                <w:rFonts w:cs="Arial"/>
                <w:color w:val="002060"/>
                <w:sz w:val="20"/>
              </w:rPr>
              <w:instrText>MacroButton Nomacro §</w:instrText>
            </w:r>
            <w:r w:rsidRPr="007B70D8">
              <w:rPr>
                <w:rFonts w:cs="Arial"/>
                <w:color w:val="002060"/>
                <w:sz w:val="20"/>
              </w:rPr>
              <w:fldChar w:fldCharType="end"/>
            </w:r>
            <w:r w:rsidRPr="007B70D8">
              <w:rPr>
                <w:rFonts w:cs="Arial"/>
                <w:color w:val="002060"/>
                <w:sz w:val="20"/>
              </w:rPr>
              <w:t>telwoord</w:t>
            </w:r>
            <w:r w:rsidRPr="007B70D8">
              <w:rPr>
                <w:rFonts w:cs="Arial"/>
                <w:color w:val="002060"/>
                <w:sz w:val="20"/>
              </w:rPr>
              <w:fldChar w:fldCharType="begin"/>
            </w:r>
            <w:r w:rsidRPr="007B70D8">
              <w:rPr>
                <w:rFonts w:cs="Arial"/>
                <w:color w:val="002060"/>
                <w:sz w:val="20"/>
              </w:rPr>
              <w:instrText>MacroButton Nomacro §</w:instrText>
            </w:r>
            <w:r w:rsidRPr="007B70D8">
              <w:rPr>
                <w:rFonts w:cs="Arial"/>
                <w:color w:val="002060"/>
                <w:sz w:val="20"/>
              </w:rPr>
              <w:fldChar w:fldCharType="end"/>
            </w:r>
            <w:r w:rsidRPr="008E22A1">
              <w:rPr>
                <w:color w:val="800080"/>
                <w:sz w:val="20"/>
                <w:szCs w:val="16"/>
              </w:rPr>
              <w:t xml:space="preserve"> hypotheek op het hierna te omschrijven </w:t>
            </w:r>
            <w:r>
              <w:rPr>
                <w:color w:val="800080"/>
                <w:sz w:val="20"/>
                <w:szCs w:val="16"/>
              </w:rPr>
              <w:t>O</w:t>
            </w:r>
            <w:r w:rsidRPr="008E22A1">
              <w:rPr>
                <w:color w:val="800080"/>
                <w:sz w:val="20"/>
                <w:szCs w:val="16"/>
              </w:rPr>
              <w:t>nderpand</w:t>
            </w:r>
            <w:r>
              <w:rPr>
                <w:color w:val="800080"/>
                <w:sz w:val="20"/>
                <w:szCs w:val="16"/>
              </w:rPr>
              <w:t>:</w:t>
            </w:r>
          </w:p>
          <w:p w14:paraId="1D5AAA78" w14:textId="2B91629D" w:rsidR="00B44ACA" w:rsidRPr="009602C8" w:rsidRDefault="00B44ACA" w:rsidP="0051731A">
            <w:pPr>
              <w:autoSpaceDE w:val="0"/>
              <w:autoSpaceDN w:val="0"/>
              <w:adjustRightInd w:val="0"/>
              <w:rPr>
                <w:rFonts w:cs="Arial"/>
                <w:color w:val="800080"/>
                <w:sz w:val="20"/>
              </w:rPr>
            </w:pPr>
          </w:p>
        </w:tc>
        <w:tc>
          <w:tcPr>
            <w:tcW w:w="2500" w:type="pct"/>
          </w:tcPr>
          <w:p w14:paraId="46350996" w14:textId="77777777" w:rsidR="007E27EA" w:rsidRDefault="00B44ACA" w:rsidP="007E27EA">
            <w:pPr>
              <w:spacing w:line="276" w:lineRule="auto"/>
            </w:pPr>
            <w:r>
              <w:t>Geheel optionele tekst. De gegevens met betrekking tot de overbruggingshypotheek worden getoond wanneer hiervoor gekozen is.</w:t>
            </w:r>
          </w:p>
          <w:p w14:paraId="7E8110FD" w14:textId="77777777" w:rsidR="007E27EA" w:rsidRDefault="007E27EA" w:rsidP="007E27EA">
            <w:pPr>
              <w:spacing w:line="276" w:lineRule="auto"/>
            </w:pPr>
          </w:p>
          <w:p w14:paraId="54877538" w14:textId="0982EB14" w:rsidR="00B44ACA" w:rsidRPr="00030A78" w:rsidRDefault="00B44ACA" w:rsidP="007E27EA">
            <w:pPr>
              <w:spacing w:line="276" w:lineRule="auto"/>
            </w:pPr>
            <w:r>
              <w:t xml:space="preserve">Het telwoord </w:t>
            </w:r>
            <w:r w:rsidRPr="00A33B2A">
              <w:t>wordt als getal in het essentialiabestand opgenomen maar als tekst in de akte</w:t>
            </w:r>
            <w:r w:rsidRPr="00030A78">
              <w:t>.</w:t>
            </w:r>
          </w:p>
          <w:p w14:paraId="6BA8CB65" w14:textId="77777777" w:rsidR="00B44ACA" w:rsidRDefault="00B44ACA" w:rsidP="007E27EA">
            <w:pPr>
              <w:spacing w:line="276" w:lineRule="auto"/>
            </w:pPr>
          </w:p>
          <w:p w14:paraId="458FCAAA" w14:textId="77777777" w:rsidR="00B44ACA" w:rsidRPr="000B5FA4" w:rsidRDefault="00B44ACA" w:rsidP="007E27EA">
            <w:pPr>
              <w:spacing w:line="276" w:lineRule="auto"/>
              <w:rPr>
                <w:szCs w:val="18"/>
                <w:u w:val="single"/>
                <w:lang w:val="nl"/>
              </w:rPr>
            </w:pPr>
            <w:r w:rsidRPr="000B5FA4">
              <w:rPr>
                <w:szCs w:val="18"/>
                <w:u w:val="single"/>
                <w:lang w:val="nl"/>
              </w:rPr>
              <w:t>Mapping tonen overbruggingshypotheek:</w:t>
            </w:r>
          </w:p>
          <w:p w14:paraId="385EC808" w14:textId="77777777" w:rsidR="00B44ACA" w:rsidRPr="000B5FA4" w:rsidRDefault="00B44ACA" w:rsidP="007E27EA">
            <w:pPr>
              <w:spacing w:line="276" w:lineRule="auto"/>
              <w:rPr>
                <w:rFonts w:cs="Arial"/>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 </w:t>
            </w:r>
          </w:p>
          <w:p w14:paraId="272CA071" w14:textId="77777777" w:rsidR="00B44ACA" w:rsidRPr="000B5FA4" w:rsidRDefault="00B44ACA" w:rsidP="007E27EA">
            <w:pPr>
              <w:spacing w:line="276" w:lineRule="auto"/>
              <w:rPr>
                <w:rFonts w:cs="Arial"/>
                <w:szCs w:val="18"/>
              </w:rPr>
            </w:pPr>
            <w:r w:rsidRPr="000B5FA4">
              <w:rPr>
                <w:rFonts w:cs="Arial"/>
                <w:szCs w:val="18"/>
              </w:rPr>
              <w:t>-is aanwezig</w:t>
            </w:r>
          </w:p>
          <w:p w14:paraId="7613D81A" w14:textId="77777777" w:rsidR="00B44ACA" w:rsidRPr="000B5FA4" w:rsidRDefault="00B44ACA" w:rsidP="007E27EA">
            <w:pPr>
              <w:spacing w:line="276" w:lineRule="auto"/>
              <w:rPr>
                <w:szCs w:val="18"/>
              </w:rPr>
            </w:pPr>
          </w:p>
          <w:p w14:paraId="72566177" w14:textId="77777777" w:rsidR="00B44ACA" w:rsidRPr="000B5FA4" w:rsidRDefault="00B44ACA" w:rsidP="007E27EA">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76E61487" w14:textId="77777777" w:rsidR="00B44ACA" w:rsidRPr="003678AE" w:rsidRDefault="00B44ACA" w:rsidP="007E27EA">
            <w:pPr>
              <w:keepNext/>
              <w:spacing w:line="276" w:lineRule="auto"/>
              <w:rPr>
                <w:szCs w:val="18"/>
              </w:rPr>
            </w:pPr>
            <w:r w:rsidRPr="000B5FA4">
              <w:rPr>
                <w:szCs w:val="18"/>
              </w:rPr>
              <w:t>//</w:t>
            </w:r>
            <w:proofErr w:type="spellStart"/>
            <w:r w:rsidRPr="000B5FA4">
              <w:rPr>
                <w:szCs w:val="18"/>
              </w:rPr>
              <w:t>IMKAD_AangebodenStuk</w:t>
            </w:r>
            <w:proofErr w:type="spellEnd"/>
            <w:r w:rsidRPr="000B5FA4">
              <w:rPr>
                <w:szCs w:val="18"/>
              </w:rPr>
              <w:t>/</w:t>
            </w:r>
            <w:proofErr w:type="spellStart"/>
            <w:r w:rsidRPr="000B5FA4">
              <w:rPr>
                <w:szCs w:val="18"/>
              </w:rPr>
              <w:t>StukdeelHypotheek</w:t>
            </w:r>
            <w:proofErr w:type="spellEnd"/>
            <w:r w:rsidRPr="000B5FA4">
              <w:rPr>
                <w:rFonts w:cs="Arial"/>
                <w:szCs w:val="18"/>
              </w:rPr>
              <w:t>[</w:t>
            </w:r>
            <w:proofErr w:type="spellStart"/>
            <w:r w:rsidRPr="000B5FA4">
              <w:rPr>
                <w:rFonts w:cs="Arial"/>
                <w:szCs w:val="18"/>
              </w:rPr>
              <w:t>aanduidingHypotheek</w:t>
            </w:r>
            <w:proofErr w:type="spellEnd"/>
            <w:r w:rsidRPr="000B5FA4">
              <w:rPr>
                <w:rFonts w:cs="Arial"/>
                <w:szCs w:val="18"/>
              </w:rPr>
              <w:t xml:space="preserve"> = ‘overbruggingshypotheek’]</w:t>
            </w:r>
            <w:r w:rsidRPr="000B5FA4">
              <w:rPr>
                <w:szCs w:val="18"/>
              </w:rPr>
              <w:t>/</w:t>
            </w:r>
            <w:proofErr w:type="spellStart"/>
            <w:r w:rsidRPr="000B5FA4">
              <w:rPr>
                <w:szCs w:val="18"/>
              </w:rPr>
              <w:t>rangordeHypotheek</w:t>
            </w:r>
            <w:proofErr w:type="spellEnd"/>
          </w:p>
        </w:tc>
      </w:tr>
      <w:tr w:rsidR="007E27EA" w14:paraId="04A32A4E" w14:textId="77777777" w:rsidTr="0051731A">
        <w:tc>
          <w:tcPr>
            <w:tcW w:w="2500" w:type="pct"/>
          </w:tcPr>
          <w:p w14:paraId="5768F14E" w14:textId="31E8F460" w:rsidR="007E27EA" w:rsidRPr="008E22A1" w:rsidRDefault="007E27EA" w:rsidP="00B44ACA">
            <w:pPr>
              <w:tabs>
                <w:tab w:val="left" w:pos="-720"/>
              </w:tabs>
              <w:suppressAutoHyphens/>
              <w:rPr>
                <w:color w:val="800080"/>
                <w:sz w:val="20"/>
                <w:szCs w:val="16"/>
                <w:u w:val="single"/>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w:t>
            </w:r>
          </w:p>
        </w:tc>
        <w:tc>
          <w:tcPr>
            <w:tcW w:w="2500" w:type="pct"/>
          </w:tcPr>
          <w:p w14:paraId="2719FD46" w14:textId="77777777" w:rsidR="007E27EA" w:rsidRPr="00124E96" w:rsidRDefault="007E27EA" w:rsidP="007E27EA">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B163B66" w14:textId="77777777" w:rsidR="007E27EA" w:rsidRDefault="007E27EA" w:rsidP="007E27EA">
            <w:pPr>
              <w:spacing w:line="276" w:lineRule="auto"/>
            </w:pPr>
          </w:p>
          <w:p w14:paraId="0EF19126" w14:textId="77777777" w:rsidR="007E27EA" w:rsidRPr="00DB7FA4" w:rsidRDefault="007E27EA" w:rsidP="007E27EA">
            <w:pPr>
              <w:spacing w:line="276" w:lineRule="auto"/>
              <w:rPr>
                <w:lang w:val="nl"/>
              </w:rPr>
            </w:pPr>
            <w:r>
              <w:lastRenderedPageBreak/>
              <w:t>Van TEKSTBLOK REGISTERGOED zijn alleen de objecten perceel, appartementsrecht, netwerk en schip van toepassing.</w:t>
            </w:r>
            <w:r w:rsidRPr="00DB7FA4">
              <w:rPr>
                <w:lang w:val="nl"/>
              </w:rPr>
              <w:t xml:space="preserve"> </w:t>
            </w:r>
          </w:p>
          <w:p w14:paraId="645A1128" w14:textId="77777777" w:rsidR="007E27EA" w:rsidRDefault="007E27EA" w:rsidP="007E27EA">
            <w:pPr>
              <w:spacing w:line="276" w:lineRule="auto"/>
              <w:rPr>
                <w:lang w:val="nl"/>
              </w:rPr>
            </w:pPr>
          </w:p>
          <w:p w14:paraId="6E5107C4" w14:textId="77777777" w:rsidR="007E27EA" w:rsidRDefault="007E27EA" w:rsidP="007E27EA">
            <w:pPr>
              <w:spacing w:line="276" w:lineRule="auto"/>
              <w:rPr>
                <w:lang w:val="nl"/>
              </w:rPr>
            </w:pPr>
            <w:r>
              <w:rPr>
                <w:lang w:val="nl"/>
              </w:rPr>
              <w:t>Bij meer combinaties TEKSTBLOK RECHT en REGISTERGOED wordt de laatste combinatie afgesloten met een punt ‘.’ en de andere combinaties met een puntkomma ‘;’.</w:t>
            </w:r>
          </w:p>
          <w:p w14:paraId="35A3DB0C" w14:textId="77777777" w:rsidR="007E27EA" w:rsidRPr="009F1BA5" w:rsidRDefault="007E27EA" w:rsidP="007E27EA">
            <w:pPr>
              <w:spacing w:line="276" w:lineRule="auto"/>
              <w:rPr>
                <w:szCs w:val="18"/>
                <w:u w:val="single"/>
                <w:lang w:val="nl"/>
              </w:rPr>
            </w:pPr>
            <w:r w:rsidRPr="009F1BA5">
              <w:rPr>
                <w:szCs w:val="18"/>
                <w:u w:val="single"/>
                <w:lang w:val="nl"/>
              </w:rPr>
              <w:t>Mapping:</w:t>
            </w:r>
          </w:p>
          <w:p w14:paraId="6A17241D" w14:textId="77777777" w:rsidR="007E27EA" w:rsidRPr="009F1BA5" w:rsidRDefault="007E27EA" w:rsidP="007E27EA">
            <w:pPr>
              <w:spacing w:line="276" w:lineRule="auto"/>
              <w:rPr>
                <w:szCs w:val="18"/>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9F1BA5">
              <w:rPr>
                <w:szCs w:val="18"/>
              </w:rPr>
              <w:t>IMKAD_ZakelijkRecht</w:t>
            </w:r>
            <w:proofErr w:type="spellEnd"/>
          </w:p>
          <w:p w14:paraId="6FFE2A21" w14:textId="14D154B0" w:rsidR="007E27EA" w:rsidRDefault="007E27EA" w:rsidP="007E27EA">
            <w:pPr>
              <w:spacing w:line="276" w:lineRule="auto"/>
            </w:pPr>
            <w:r>
              <w:rPr>
                <w:szCs w:val="18"/>
                <w:lang w:val="nl"/>
              </w:rPr>
              <w:t xml:space="preserve">- </w:t>
            </w:r>
            <w:r w:rsidRPr="009F1BA5">
              <w:rPr>
                <w:szCs w:val="18"/>
                <w:lang w:val="nl"/>
              </w:rPr>
              <w:t>Zie tekstblok voor verdere mapping</w:t>
            </w:r>
          </w:p>
        </w:tc>
      </w:tr>
    </w:tbl>
    <w:p w14:paraId="09410B6F" w14:textId="7395FAEF" w:rsidR="00B44ACA" w:rsidRDefault="00B44ACA" w:rsidP="00B44ACA">
      <w:pPr>
        <w:rPr>
          <w:lang w:val="nl"/>
        </w:rPr>
      </w:pPr>
    </w:p>
    <w:p w14:paraId="5BC8A160" w14:textId="50B37B32" w:rsidR="00C52B60" w:rsidRDefault="00C52B60" w:rsidP="00C52B60">
      <w:pPr>
        <w:pStyle w:val="Kop2"/>
      </w:pPr>
      <w:bookmarkStart w:id="40" w:name="_Toc131510032"/>
      <w:r>
        <w:t>Woonplaatskeuze</w:t>
      </w:r>
      <w:bookmarkEnd w:id="40"/>
    </w:p>
    <w:p w14:paraId="108A1564" w14:textId="426CAA2C" w:rsidR="00C52B60" w:rsidRDefault="00C52B60" w:rsidP="00C52B60">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C52B60" w:rsidRPr="005837AC" w14:paraId="29483F06" w14:textId="77777777" w:rsidTr="0051731A">
        <w:trPr>
          <w:cantSplit/>
        </w:trPr>
        <w:tc>
          <w:tcPr>
            <w:tcW w:w="2500" w:type="pct"/>
            <w:shd w:val="clear" w:color="auto" w:fill="DEEAF6" w:themeFill="accent1" w:themeFillTint="33"/>
          </w:tcPr>
          <w:p w14:paraId="73F1A97B" w14:textId="77777777" w:rsidR="00C52B60" w:rsidRPr="005837AC" w:rsidRDefault="00C52B60" w:rsidP="0051731A">
            <w:pPr>
              <w:tabs>
                <w:tab w:val="left" w:pos="2520"/>
              </w:tabs>
              <w:rPr>
                <w:b/>
                <w:szCs w:val="18"/>
              </w:rPr>
            </w:pPr>
            <w:r>
              <w:rPr>
                <w:b/>
                <w:szCs w:val="18"/>
              </w:rPr>
              <w:t>Modeldocument tekst</w:t>
            </w:r>
          </w:p>
        </w:tc>
        <w:tc>
          <w:tcPr>
            <w:tcW w:w="2500" w:type="pct"/>
            <w:shd w:val="clear" w:color="auto" w:fill="DEEAF6" w:themeFill="accent1" w:themeFillTint="33"/>
          </w:tcPr>
          <w:p w14:paraId="18FFD2D7" w14:textId="77777777" w:rsidR="00C52B60" w:rsidRPr="005837AC" w:rsidRDefault="00C52B60" w:rsidP="0051731A">
            <w:pPr>
              <w:tabs>
                <w:tab w:val="left" w:pos="2520"/>
              </w:tabs>
              <w:rPr>
                <w:b/>
                <w:szCs w:val="18"/>
              </w:rPr>
            </w:pPr>
            <w:r>
              <w:rPr>
                <w:b/>
                <w:szCs w:val="18"/>
              </w:rPr>
              <w:t>Toelichting en mapping</w:t>
            </w:r>
          </w:p>
        </w:tc>
      </w:tr>
      <w:tr w:rsidR="00C52B60" w14:paraId="74CD0438" w14:textId="77777777" w:rsidTr="0051731A">
        <w:tc>
          <w:tcPr>
            <w:tcW w:w="2500" w:type="pct"/>
          </w:tcPr>
          <w:p w14:paraId="53A69681" w14:textId="77777777" w:rsidR="00C52B60" w:rsidRPr="00250083" w:rsidRDefault="00C52B60" w:rsidP="0051731A">
            <w:pPr>
              <w:rPr>
                <w:rFonts w:cs="Arial"/>
                <w:color w:val="800080"/>
                <w:sz w:val="20"/>
              </w:rPr>
            </w:pPr>
            <w:r w:rsidRPr="00250083">
              <w:rPr>
                <w:rFonts w:cs="Arial"/>
                <w:color w:val="800080"/>
                <w:sz w:val="20"/>
                <w:u w:val="single"/>
              </w:rPr>
              <w:t>Woonplaats</w:t>
            </w:r>
          </w:p>
          <w:p w14:paraId="38E8BE16" w14:textId="77777777" w:rsidR="00C52B60" w:rsidRPr="009602C8" w:rsidRDefault="00C52B60" w:rsidP="0051731A">
            <w:pPr>
              <w:rPr>
                <w:rFonts w:cs="Arial"/>
                <w:color w:val="800080"/>
                <w:sz w:val="20"/>
              </w:rPr>
            </w:pPr>
            <w:r w:rsidRPr="00250083">
              <w:rPr>
                <w:rFonts w:cs="Arial"/>
                <w:color w:val="800080"/>
                <w:sz w:val="20"/>
              </w:rPr>
              <w:t>Partijen kiezen woonplaats ten kantore van de bewaarder van deze akte.</w:t>
            </w:r>
          </w:p>
        </w:tc>
        <w:tc>
          <w:tcPr>
            <w:tcW w:w="2500" w:type="pct"/>
          </w:tcPr>
          <w:p w14:paraId="53D1290F" w14:textId="77777777" w:rsidR="00C52B60" w:rsidRDefault="00C52B60" w:rsidP="00C52B60">
            <w:pPr>
              <w:spacing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1A2100D7" w14:textId="77777777" w:rsidR="00C52B60" w:rsidRPr="00DB7FA4" w:rsidRDefault="00C52B60" w:rsidP="00C52B60">
            <w:pPr>
              <w:spacing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7F29EA27" w14:textId="77777777" w:rsidR="00C52B60" w:rsidRPr="009F1BA5" w:rsidRDefault="00C52B60" w:rsidP="00C52B60">
            <w:pPr>
              <w:keepNext/>
              <w:spacing w:line="276" w:lineRule="auto"/>
              <w:rPr>
                <w:szCs w:val="18"/>
                <w:u w:val="single"/>
              </w:rPr>
            </w:pPr>
            <w:r w:rsidRPr="009F1BA5">
              <w:rPr>
                <w:szCs w:val="18"/>
                <w:u w:val="single"/>
              </w:rPr>
              <w:t>Mapping:</w:t>
            </w:r>
          </w:p>
          <w:p w14:paraId="0608E743" w14:textId="77777777" w:rsidR="00C52B60" w:rsidRPr="009F1BA5" w:rsidRDefault="00C52B60" w:rsidP="00C52B60">
            <w:pPr>
              <w:keepNext/>
              <w:spacing w:line="276" w:lineRule="auto"/>
              <w:rPr>
                <w:szCs w:val="18"/>
              </w:rPr>
            </w:pPr>
            <w:r w:rsidRPr="009F1BA5">
              <w:rPr>
                <w:szCs w:val="18"/>
              </w:rPr>
              <w:t>//</w:t>
            </w:r>
            <w:proofErr w:type="spellStart"/>
            <w:r w:rsidRPr="009F1BA5">
              <w:rPr>
                <w:szCs w:val="18"/>
              </w:rPr>
              <w:t>IMKAD_AangebodenStuk</w:t>
            </w:r>
            <w:proofErr w:type="spellEnd"/>
            <w:r w:rsidRPr="009F1BA5">
              <w:rPr>
                <w:szCs w:val="18"/>
              </w:rPr>
              <w:t>/</w:t>
            </w:r>
            <w:proofErr w:type="spellStart"/>
            <w:r w:rsidRPr="009F1BA5">
              <w:rPr>
                <w:szCs w:val="18"/>
              </w:rPr>
              <w:t>tia_TekstKeuze</w:t>
            </w:r>
            <w:proofErr w:type="spellEnd"/>
          </w:p>
          <w:p w14:paraId="1E9CAA04" w14:textId="77777777" w:rsidR="00C52B60" w:rsidRDefault="00C52B60" w:rsidP="00C52B60">
            <w:pPr>
              <w:keepNext/>
              <w:spacing w:line="276" w:lineRule="auto"/>
              <w:ind w:left="227"/>
              <w:rPr>
                <w:szCs w:val="18"/>
              </w:rPr>
            </w:pPr>
            <w:r w:rsidRPr="009F1BA5">
              <w:rPr>
                <w:szCs w:val="18"/>
              </w:rPr>
              <w:t>./</w:t>
            </w:r>
            <w:proofErr w:type="spellStart"/>
            <w:r w:rsidRPr="009F1BA5">
              <w:rPr>
                <w:szCs w:val="18"/>
              </w:rPr>
              <w:t>tagNaam</w:t>
            </w:r>
            <w:proofErr w:type="spellEnd"/>
            <w:r w:rsidRPr="009F1BA5">
              <w:rPr>
                <w:szCs w:val="18"/>
              </w:rPr>
              <w:t>(‘</w:t>
            </w:r>
            <w:proofErr w:type="spellStart"/>
            <w:r w:rsidRPr="009F1BA5">
              <w:rPr>
                <w:szCs w:val="18"/>
              </w:rPr>
              <w:t>k_Woonplaatskeuze</w:t>
            </w:r>
            <w:proofErr w:type="spellEnd"/>
            <w:r w:rsidRPr="009F1BA5">
              <w:rPr>
                <w:szCs w:val="18"/>
              </w:rPr>
              <w:t>’)</w:t>
            </w:r>
          </w:p>
          <w:p w14:paraId="7B332986" w14:textId="64C2868E" w:rsidR="00C52B60" w:rsidRPr="003678AE" w:rsidRDefault="00C52B60" w:rsidP="00C52B60">
            <w:pPr>
              <w:keepNext/>
              <w:spacing w:line="276" w:lineRule="auto"/>
              <w:ind w:left="227"/>
              <w:rPr>
                <w:szCs w:val="18"/>
              </w:rPr>
            </w:pPr>
            <w:r w:rsidRPr="009F1BA5">
              <w:rPr>
                <w:szCs w:val="18"/>
              </w:rPr>
              <w:t>./tekst</w:t>
            </w:r>
            <w:r w:rsidRPr="009F1BA5">
              <w:rPr>
                <w:rFonts w:cs="Arial"/>
                <w:color w:val="800080"/>
                <w:kern w:val="0"/>
                <w:szCs w:val="18"/>
                <w:lang w:eastAsia="nl-NL"/>
              </w:rPr>
              <w:t xml:space="preserve"> </w:t>
            </w:r>
            <w:r w:rsidRPr="009F1BA5">
              <w:rPr>
                <w:rFonts w:cs="Arial"/>
                <w:color w:val="800080"/>
                <w:szCs w:val="18"/>
                <w:lang w:eastAsia="nl-NL"/>
              </w:rPr>
              <w:t>=</w:t>
            </w:r>
            <w:r w:rsidR="00255397" w:rsidRPr="00D23895">
              <w:rPr>
                <w:szCs w:val="18"/>
              </w:rPr>
              <w:t>(‘</w:t>
            </w:r>
            <w:proofErr w:type="spellStart"/>
            <w:r w:rsidR="00255397" w:rsidRPr="00D23895">
              <w:rPr>
                <w:szCs w:val="18"/>
              </w:rPr>
              <w:t>true</w:t>
            </w:r>
            <w:proofErr w:type="spellEnd"/>
            <w:r w:rsidR="00255397" w:rsidRPr="00D23895">
              <w:rPr>
                <w:szCs w:val="18"/>
              </w:rPr>
              <w:t>’ = tekst wordt wel getoond; ‘</w:t>
            </w:r>
            <w:proofErr w:type="spellStart"/>
            <w:r w:rsidR="00255397" w:rsidRPr="00D23895">
              <w:rPr>
                <w:szCs w:val="18"/>
              </w:rPr>
              <w:t>false</w:t>
            </w:r>
            <w:proofErr w:type="spellEnd"/>
            <w:r w:rsidR="00255397" w:rsidRPr="00D23895">
              <w:rPr>
                <w:szCs w:val="18"/>
              </w:rPr>
              <w:t xml:space="preserve">’ </w:t>
            </w:r>
            <w:r w:rsidR="00255397">
              <w:rPr>
                <w:szCs w:val="18"/>
              </w:rPr>
              <w:t xml:space="preserve">of niet aanwezig </w:t>
            </w:r>
            <w:r w:rsidR="00255397" w:rsidRPr="00D23895">
              <w:rPr>
                <w:szCs w:val="18"/>
              </w:rPr>
              <w:t>=tekst wordt niet getoond)</w:t>
            </w:r>
          </w:p>
        </w:tc>
      </w:tr>
    </w:tbl>
    <w:p w14:paraId="5DC922BD" w14:textId="4D74995C" w:rsidR="00C52B60" w:rsidRDefault="00C52B60" w:rsidP="00C52B60">
      <w:pPr>
        <w:rPr>
          <w:lang w:val="nl"/>
        </w:rPr>
      </w:pPr>
    </w:p>
    <w:p w14:paraId="0D2C3305" w14:textId="1534E6EB" w:rsidR="00264835" w:rsidRDefault="00264835" w:rsidP="00C52B60">
      <w:pPr>
        <w:rPr>
          <w:lang w:val="nl"/>
        </w:rPr>
      </w:pPr>
    </w:p>
    <w:p w14:paraId="298B7673" w14:textId="50AC6DDC" w:rsidR="00264835" w:rsidRDefault="00264835" w:rsidP="00C52B60">
      <w:pPr>
        <w:rPr>
          <w:lang w:val="nl"/>
        </w:rPr>
      </w:pPr>
    </w:p>
    <w:p w14:paraId="01FF77E1" w14:textId="5B550C3B" w:rsidR="00264835" w:rsidRDefault="00264835" w:rsidP="00C52B60">
      <w:pPr>
        <w:rPr>
          <w:lang w:val="nl"/>
        </w:rPr>
      </w:pPr>
    </w:p>
    <w:p w14:paraId="68C31C55" w14:textId="659EEBE0" w:rsidR="00264835" w:rsidRDefault="00264835" w:rsidP="00C52B60">
      <w:pPr>
        <w:rPr>
          <w:lang w:val="nl"/>
        </w:rPr>
      </w:pPr>
    </w:p>
    <w:p w14:paraId="1CCBE1E5" w14:textId="7EFB9530" w:rsidR="00264835" w:rsidRDefault="00264835" w:rsidP="00C52B60">
      <w:pPr>
        <w:rPr>
          <w:lang w:val="nl"/>
        </w:rPr>
      </w:pPr>
    </w:p>
    <w:p w14:paraId="14973BDD" w14:textId="49F2448A" w:rsidR="00264835" w:rsidRDefault="00264835" w:rsidP="00264835">
      <w:pPr>
        <w:pStyle w:val="Kop2"/>
      </w:pPr>
      <w:bookmarkStart w:id="41" w:name="_Toc131510033"/>
      <w:r>
        <w:t>Einde Kadasterdeel</w:t>
      </w:r>
      <w:bookmarkEnd w:id="41"/>
    </w:p>
    <w:p w14:paraId="6E3C3B5F" w14:textId="0905D90A" w:rsidR="00264835" w:rsidRDefault="00264835" w:rsidP="0026483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264835" w:rsidRPr="005837AC" w14:paraId="56DBDE87" w14:textId="77777777" w:rsidTr="00264835">
        <w:trPr>
          <w:cantSplit/>
        </w:trPr>
        <w:tc>
          <w:tcPr>
            <w:tcW w:w="2500" w:type="pct"/>
            <w:shd w:val="clear" w:color="auto" w:fill="DEEAF6" w:themeFill="accent1" w:themeFillTint="33"/>
          </w:tcPr>
          <w:p w14:paraId="74BF4548" w14:textId="77777777" w:rsidR="00264835" w:rsidRPr="005837AC" w:rsidRDefault="00264835" w:rsidP="0051731A">
            <w:pPr>
              <w:tabs>
                <w:tab w:val="left" w:pos="2520"/>
              </w:tabs>
              <w:rPr>
                <w:b/>
                <w:szCs w:val="18"/>
              </w:rPr>
            </w:pPr>
            <w:r>
              <w:rPr>
                <w:b/>
                <w:szCs w:val="18"/>
              </w:rPr>
              <w:t>Modeldocument tekst</w:t>
            </w:r>
          </w:p>
        </w:tc>
        <w:tc>
          <w:tcPr>
            <w:tcW w:w="2500" w:type="pct"/>
            <w:shd w:val="clear" w:color="auto" w:fill="DEEAF6" w:themeFill="accent1" w:themeFillTint="33"/>
          </w:tcPr>
          <w:p w14:paraId="68D1E21A" w14:textId="77777777" w:rsidR="00264835" w:rsidRPr="005837AC" w:rsidRDefault="00264835" w:rsidP="0051731A">
            <w:pPr>
              <w:tabs>
                <w:tab w:val="left" w:pos="2520"/>
              </w:tabs>
              <w:rPr>
                <w:b/>
                <w:szCs w:val="18"/>
              </w:rPr>
            </w:pPr>
            <w:r>
              <w:rPr>
                <w:b/>
                <w:szCs w:val="18"/>
              </w:rPr>
              <w:t>Toelichting en mapping</w:t>
            </w:r>
          </w:p>
        </w:tc>
      </w:tr>
      <w:tr w:rsidR="00264835" w14:paraId="20319033" w14:textId="77777777" w:rsidTr="00264835">
        <w:tblPrEx>
          <w:tblCellMar>
            <w:left w:w="70" w:type="dxa"/>
            <w:bottom w:w="0" w:type="dxa"/>
            <w:right w:w="70" w:type="dxa"/>
          </w:tblCellMar>
        </w:tblPrEx>
        <w:tc>
          <w:tcPr>
            <w:tcW w:w="2500" w:type="pct"/>
          </w:tcPr>
          <w:p w14:paraId="17C34745" w14:textId="77777777" w:rsidR="00264835" w:rsidRDefault="00264835" w:rsidP="0051731A">
            <w:pPr>
              <w:rPr>
                <w:lang w:val="nl"/>
              </w:rPr>
            </w:pPr>
            <w:r w:rsidRPr="001175A5">
              <w:rPr>
                <w:b/>
                <w:color w:val="FF0000"/>
                <w:szCs w:val="18"/>
              </w:rPr>
              <w:t>EINDE KADASTERDEEL</w:t>
            </w:r>
          </w:p>
        </w:tc>
        <w:tc>
          <w:tcPr>
            <w:tcW w:w="2500" w:type="pct"/>
          </w:tcPr>
          <w:p w14:paraId="3991D40B" w14:textId="77777777" w:rsidR="00264835" w:rsidRDefault="00264835" w:rsidP="0051731A">
            <w:pPr>
              <w:rPr>
                <w:lang w:val="nl"/>
              </w:rPr>
            </w:pPr>
            <w:r>
              <w:rPr>
                <w:lang w:val="nl"/>
              </w:rPr>
              <w:t>Vaste tekst.</w:t>
            </w:r>
          </w:p>
          <w:p w14:paraId="2A8089C2" w14:textId="77777777" w:rsidR="00264835" w:rsidRDefault="00264835" w:rsidP="0051731A">
            <w:pPr>
              <w:rPr>
                <w:lang w:val="nl"/>
              </w:rPr>
            </w:pPr>
          </w:p>
        </w:tc>
      </w:tr>
    </w:tbl>
    <w:p w14:paraId="4063FF7E" w14:textId="77777777" w:rsidR="00264835" w:rsidRPr="00264835" w:rsidRDefault="00264835" w:rsidP="00264835">
      <w:pPr>
        <w:rPr>
          <w:lang w:val="nl"/>
        </w:rPr>
      </w:pPr>
    </w:p>
    <w:sectPr w:rsidR="00264835" w:rsidRPr="00264835" w:rsidSect="00656069">
      <w:pgSz w:w="16838" w:h="11906" w:orient="landscape" w:code="9"/>
      <w:pgMar w:top="1531" w:right="1985" w:bottom="2268" w:left="2977" w:header="567" w:footer="43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541B" w14:textId="77777777" w:rsidR="001B692F" w:rsidRDefault="001B692F">
      <w:r>
        <w:separator/>
      </w:r>
    </w:p>
  </w:endnote>
  <w:endnote w:type="continuationSeparator" w:id="0">
    <w:p w14:paraId="1C8422CE" w14:textId="77777777" w:rsidR="001B692F" w:rsidRDefault="001B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B5FD" w14:textId="77777777" w:rsidR="009A5EBD" w:rsidRDefault="009A5EBD">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77A" w14:textId="77777777" w:rsidR="009A5EBD" w:rsidRDefault="009A5EBD">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76965"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341D0" w14:textId="77777777" w:rsidR="001B692F" w:rsidRDefault="001B692F">
      <w:r>
        <w:separator/>
      </w:r>
    </w:p>
  </w:footnote>
  <w:footnote w:type="continuationSeparator" w:id="0">
    <w:p w14:paraId="52C97411" w14:textId="77777777" w:rsidR="001B692F" w:rsidRDefault="001B6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E986" w14:textId="77777777" w:rsidR="009A5EBD" w:rsidRDefault="000B4FD9">
    <w:pPr>
      <w:pStyle w:val="Koptekst"/>
    </w:pPr>
    <w:r>
      <w:rPr>
        <w:noProof/>
        <w:snapToGrid/>
        <w:lang w:eastAsia="nl-NL"/>
      </w:rPr>
      <w:drawing>
        <wp:anchor distT="0" distB="0" distL="114300" distR="114300" simplePos="0" relativeHeight="251659264" behindDoc="1" locked="0" layoutInCell="1" allowOverlap="1" wp14:anchorId="046A5B1A" wp14:editId="7F35A5AB">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F19E0" w14:textId="1FDB1C88" w:rsidR="009A5EBD" w:rsidRPr="006D3E5C" w:rsidRDefault="009A5EBD" w:rsidP="006D3E5C">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A24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65FF"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8219E49" wp14:editId="4CC23873">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9A5EBD" w14:paraId="63B205A9" w14:textId="77777777">
      <w:tc>
        <w:tcPr>
          <w:tcW w:w="4181" w:type="dxa"/>
        </w:tcPr>
        <w:p w14:paraId="3D579313" w14:textId="77777777" w:rsidR="009A5EBD" w:rsidRDefault="009A5EBD">
          <w:pPr>
            <w:pStyle w:val="tussenkopje"/>
            <w:spacing w:before="0"/>
          </w:pPr>
          <w:r>
            <w:t>Datum</w:t>
          </w:r>
        </w:p>
      </w:tc>
    </w:tr>
    <w:tr w:rsidR="009A5EBD" w14:paraId="12B72E5C" w14:textId="77777777">
      <w:tc>
        <w:tcPr>
          <w:tcW w:w="4181" w:type="dxa"/>
        </w:tcPr>
        <w:p w14:paraId="3F90025B" w14:textId="77777777" w:rsidR="009A5EBD" w:rsidRDefault="00000000">
          <w:pPr>
            <w:spacing w:line="240" w:lineRule="atLeast"/>
          </w:pPr>
          <w:fldSimple w:instr=" DOCPROPERTY  propDatum  \* MERGEFORMAT ">
            <w:r w:rsidR="00580999">
              <w:t>29 maart 2023</w:t>
            </w:r>
          </w:fldSimple>
        </w:p>
      </w:tc>
    </w:tr>
    <w:tr w:rsidR="009A5EBD" w14:paraId="23754DED" w14:textId="77777777">
      <w:tc>
        <w:tcPr>
          <w:tcW w:w="4181" w:type="dxa"/>
        </w:tcPr>
        <w:p w14:paraId="187A35F9" w14:textId="77777777" w:rsidR="009A5EBD" w:rsidRDefault="009A5EBD">
          <w:pPr>
            <w:pStyle w:val="tussenkopje"/>
          </w:pPr>
          <w:r>
            <w:t>Titel</w:t>
          </w:r>
        </w:p>
      </w:tc>
    </w:tr>
    <w:tr w:rsidR="009A5EBD" w14:paraId="0B1EC269" w14:textId="77777777">
      <w:tc>
        <w:tcPr>
          <w:tcW w:w="4181" w:type="dxa"/>
        </w:tcPr>
        <w:p w14:paraId="663B46FA" w14:textId="3BE71E80" w:rsidR="009A5EBD" w:rsidRDefault="00000000">
          <w:pPr>
            <w:spacing w:line="240" w:lineRule="atLeast"/>
          </w:pPr>
          <w:fldSimple w:instr=" STYLEREF Titel \* MERGEFORMAT ">
            <w:r w:rsidR="007136A4">
              <w:rPr>
                <w:noProof/>
              </w:rPr>
              <w:t>Toelichting modeldocument Triodos Bank N.V. 1.0</w:t>
            </w:r>
          </w:fldSimple>
        </w:p>
      </w:tc>
    </w:tr>
    <w:tr w:rsidR="009A5EBD" w14:paraId="5A92B319" w14:textId="77777777">
      <w:tc>
        <w:tcPr>
          <w:tcW w:w="4181" w:type="dxa"/>
        </w:tcPr>
        <w:p w14:paraId="3614E49A" w14:textId="77777777" w:rsidR="009A5EBD" w:rsidRDefault="009A5EBD">
          <w:pPr>
            <w:pStyle w:val="tussenkopje"/>
          </w:pPr>
          <w:r>
            <w:t>Versie</w:t>
          </w:r>
        </w:p>
      </w:tc>
    </w:tr>
    <w:tr w:rsidR="009A5EBD" w14:paraId="602E061E" w14:textId="77777777">
      <w:tc>
        <w:tcPr>
          <w:tcW w:w="4181" w:type="dxa"/>
        </w:tcPr>
        <w:p w14:paraId="48EDA70A" w14:textId="136937EC" w:rsidR="009A5EBD" w:rsidRDefault="00184EE9">
          <w:pPr>
            <w:spacing w:line="240" w:lineRule="atLeast"/>
          </w:pPr>
          <w:r>
            <w:t>1.0</w:t>
          </w:r>
        </w:p>
      </w:tc>
    </w:tr>
    <w:tr w:rsidR="009A5EBD" w14:paraId="00977E7A" w14:textId="77777777">
      <w:tc>
        <w:tcPr>
          <w:tcW w:w="4181" w:type="dxa"/>
        </w:tcPr>
        <w:p w14:paraId="60ADA4C8" w14:textId="77777777" w:rsidR="009A5EBD" w:rsidRDefault="009A5EBD">
          <w:pPr>
            <w:pStyle w:val="tussenkopje"/>
          </w:pPr>
          <w:r>
            <w:t>Blad</w:t>
          </w:r>
        </w:p>
      </w:tc>
    </w:tr>
    <w:tr w:rsidR="009A5EBD" w14:paraId="5F25269A" w14:textId="77777777">
      <w:tc>
        <w:tcPr>
          <w:tcW w:w="4181" w:type="dxa"/>
        </w:tcPr>
        <w:p w14:paraId="4EDBBE6C" w14:textId="224FBD59" w:rsidR="009A5EBD" w:rsidRDefault="009A5EBD">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7136A4">
            <w:rPr>
              <w:noProof/>
            </w:rPr>
            <w:instrText>22</w:instrText>
          </w:r>
          <w:r>
            <w:fldChar w:fldCharType="end"/>
          </w:r>
          <w:r>
            <w:fldChar w:fldCharType="separate"/>
          </w:r>
          <w:r w:rsidR="007136A4">
            <w:rPr>
              <w:noProof/>
            </w:rPr>
            <w:t>21</w:t>
          </w:r>
          <w:r>
            <w:fldChar w:fldCharType="end"/>
          </w:r>
          <w:r>
            <w:t xml:space="preserve"> </w:t>
          </w:r>
        </w:p>
      </w:tc>
    </w:tr>
  </w:tbl>
  <w:p w14:paraId="2F46C06E" w14:textId="77777777" w:rsidR="009A5EBD" w:rsidRDefault="009A5EB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455F5D"/>
    <w:multiLevelType w:val="hybridMultilevel"/>
    <w:tmpl w:val="7166DB10"/>
    <w:lvl w:ilvl="0" w:tplc="572CB57C">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806705273">
    <w:abstractNumId w:val="0"/>
  </w:num>
  <w:num w:numId="2" w16cid:durableId="2006475227">
    <w:abstractNumId w:val="12"/>
  </w:num>
  <w:num w:numId="3" w16cid:durableId="432866758">
    <w:abstractNumId w:val="1"/>
  </w:num>
  <w:num w:numId="4" w16cid:durableId="1715959391">
    <w:abstractNumId w:val="4"/>
  </w:num>
  <w:num w:numId="5" w16cid:durableId="172233703">
    <w:abstractNumId w:val="2"/>
  </w:num>
  <w:num w:numId="6" w16cid:durableId="1633751623">
    <w:abstractNumId w:val="13"/>
  </w:num>
  <w:num w:numId="7" w16cid:durableId="650064734">
    <w:abstractNumId w:val="14"/>
  </w:num>
  <w:num w:numId="8" w16cid:durableId="1313872933">
    <w:abstractNumId w:val="11"/>
  </w:num>
  <w:num w:numId="9" w16cid:durableId="501700681">
    <w:abstractNumId w:val="3"/>
  </w:num>
  <w:num w:numId="10" w16cid:durableId="785001225">
    <w:abstractNumId w:val="12"/>
  </w:num>
  <w:num w:numId="11" w16cid:durableId="1067534250">
    <w:abstractNumId w:val="12"/>
  </w:num>
  <w:num w:numId="12" w16cid:durableId="421612415">
    <w:abstractNumId w:val="12"/>
  </w:num>
  <w:num w:numId="13" w16cid:durableId="712538584">
    <w:abstractNumId w:val="12"/>
  </w:num>
  <w:num w:numId="14" w16cid:durableId="1893806972">
    <w:abstractNumId w:val="12"/>
  </w:num>
  <w:num w:numId="15" w16cid:durableId="595095350">
    <w:abstractNumId w:val="12"/>
  </w:num>
  <w:num w:numId="16" w16cid:durableId="2004432901">
    <w:abstractNumId w:val="12"/>
  </w:num>
  <w:num w:numId="17" w16cid:durableId="1475566145">
    <w:abstractNumId w:val="12"/>
  </w:num>
  <w:num w:numId="18" w16cid:durableId="1494103438">
    <w:abstractNumId w:val="12"/>
  </w:num>
  <w:num w:numId="19" w16cid:durableId="1974015359">
    <w:abstractNumId w:val="11"/>
  </w:num>
  <w:num w:numId="20" w16cid:durableId="1132753086">
    <w:abstractNumId w:val="3"/>
  </w:num>
  <w:num w:numId="21" w16cid:durableId="484051390">
    <w:abstractNumId w:val="11"/>
  </w:num>
  <w:num w:numId="22" w16cid:durableId="1596093696">
    <w:abstractNumId w:val="14"/>
  </w:num>
  <w:num w:numId="23" w16cid:durableId="768307469">
    <w:abstractNumId w:val="3"/>
  </w:num>
  <w:num w:numId="24" w16cid:durableId="1072965985">
    <w:abstractNumId w:val="11"/>
  </w:num>
  <w:num w:numId="25" w16cid:durableId="1136142544">
    <w:abstractNumId w:val="7"/>
  </w:num>
  <w:num w:numId="26" w16cid:durableId="478233635">
    <w:abstractNumId w:val="12"/>
  </w:num>
  <w:num w:numId="27" w16cid:durableId="1238856819">
    <w:abstractNumId w:val="9"/>
  </w:num>
  <w:num w:numId="28" w16cid:durableId="1728600714">
    <w:abstractNumId w:val="11"/>
  </w:num>
  <w:num w:numId="29" w16cid:durableId="1280985804">
    <w:abstractNumId w:val="10"/>
  </w:num>
  <w:num w:numId="30" w16cid:durableId="587885184">
    <w:abstractNumId w:val="6"/>
  </w:num>
  <w:num w:numId="31" w16cid:durableId="1894005698">
    <w:abstractNumId w:val="12"/>
  </w:num>
  <w:num w:numId="32" w16cid:durableId="1758595580">
    <w:abstractNumId w:val="12"/>
  </w:num>
  <w:num w:numId="33" w16cid:durableId="1203439627">
    <w:abstractNumId w:val="12"/>
  </w:num>
  <w:num w:numId="34" w16cid:durableId="1983119759">
    <w:abstractNumId w:val="12"/>
  </w:num>
  <w:num w:numId="35" w16cid:durableId="1195578874">
    <w:abstractNumId w:val="5"/>
  </w:num>
  <w:num w:numId="36" w16cid:durableId="392810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580999"/>
    <w:rsid w:val="00020E8C"/>
    <w:rsid w:val="00024EC3"/>
    <w:rsid w:val="000256DE"/>
    <w:rsid w:val="000348A9"/>
    <w:rsid w:val="00040691"/>
    <w:rsid w:val="000724A4"/>
    <w:rsid w:val="000807C8"/>
    <w:rsid w:val="00092921"/>
    <w:rsid w:val="000A54A6"/>
    <w:rsid w:val="000B4FD9"/>
    <w:rsid w:val="000D3D6C"/>
    <w:rsid w:val="00113298"/>
    <w:rsid w:val="00137157"/>
    <w:rsid w:val="00155FE5"/>
    <w:rsid w:val="00162A84"/>
    <w:rsid w:val="00162BE5"/>
    <w:rsid w:val="00184EE9"/>
    <w:rsid w:val="00193494"/>
    <w:rsid w:val="001A4CD9"/>
    <w:rsid w:val="001B0971"/>
    <w:rsid w:val="001B692F"/>
    <w:rsid w:val="001C69D2"/>
    <w:rsid w:val="001F39FB"/>
    <w:rsid w:val="001F60F3"/>
    <w:rsid w:val="0021426B"/>
    <w:rsid w:val="0024063F"/>
    <w:rsid w:val="0025220A"/>
    <w:rsid w:val="00255397"/>
    <w:rsid w:val="00264835"/>
    <w:rsid w:val="002B16BD"/>
    <w:rsid w:val="002B58DD"/>
    <w:rsid w:val="002B7BFE"/>
    <w:rsid w:val="002E3EE5"/>
    <w:rsid w:val="002F0E24"/>
    <w:rsid w:val="002F71FA"/>
    <w:rsid w:val="00304226"/>
    <w:rsid w:val="003168C5"/>
    <w:rsid w:val="00323C36"/>
    <w:rsid w:val="00331356"/>
    <w:rsid w:val="0033490C"/>
    <w:rsid w:val="00361811"/>
    <w:rsid w:val="003709D4"/>
    <w:rsid w:val="00370FC6"/>
    <w:rsid w:val="0038666F"/>
    <w:rsid w:val="003D3EFE"/>
    <w:rsid w:val="00426091"/>
    <w:rsid w:val="0044298E"/>
    <w:rsid w:val="00446660"/>
    <w:rsid w:val="00451606"/>
    <w:rsid w:val="004C780D"/>
    <w:rsid w:val="004D5271"/>
    <w:rsid w:val="004E07F0"/>
    <w:rsid w:val="00530A92"/>
    <w:rsid w:val="00534898"/>
    <w:rsid w:val="005353D0"/>
    <w:rsid w:val="00540193"/>
    <w:rsid w:val="00543390"/>
    <w:rsid w:val="00544DCB"/>
    <w:rsid w:val="00580999"/>
    <w:rsid w:val="00581D12"/>
    <w:rsid w:val="00587B28"/>
    <w:rsid w:val="005A5C05"/>
    <w:rsid w:val="005C6A74"/>
    <w:rsid w:val="00604FA9"/>
    <w:rsid w:val="00607854"/>
    <w:rsid w:val="0063013F"/>
    <w:rsid w:val="0063730D"/>
    <w:rsid w:val="00656069"/>
    <w:rsid w:val="00656861"/>
    <w:rsid w:val="00657F67"/>
    <w:rsid w:val="00662CB0"/>
    <w:rsid w:val="006A04DC"/>
    <w:rsid w:val="006B2633"/>
    <w:rsid w:val="006D3E5C"/>
    <w:rsid w:val="006E1C53"/>
    <w:rsid w:val="006F41E2"/>
    <w:rsid w:val="007136A4"/>
    <w:rsid w:val="0071584A"/>
    <w:rsid w:val="007333D6"/>
    <w:rsid w:val="0073574F"/>
    <w:rsid w:val="00742B7B"/>
    <w:rsid w:val="00755E7D"/>
    <w:rsid w:val="00794232"/>
    <w:rsid w:val="00796A16"/>
    <w:rsid w:val="007A5B13"/>
    <w:rsid w:val="007B0662"/>
    <w:rsid w:val="007B4960"/>
    <w:rsid w:val="007C65BC"/>
    <w:rsid w:val="007C6D00"/>
    <w:rsid w:val="007D0C18"/>
    <w:rsid w:val="007D6FA0"/>
    <w:rsid w:val="007E27EA"/>
    <w:rsid w:val="008066EB"/>
    <w:rsid w:val="0082477C"/>
    <w:rsid w:val="0082799B"/>
    <w:rsid w:val="008939DE"/>
    <w:rsid w:val="008A02E7"/>
    <w:rsid w:val="008C0C3E"/>
    <w:rsid w:val="008D658E"/>
    <w:rsid w:val="00903927"/>
    <w:rsid w:val="00931074"/>
    <w:rsid w:val="00937513"/>
    <w:rsid w:val="009504B4"/>
    <w:rsid w:val="00956470"/>
    <w:rsid w:val="0096402B"/>
    <w:rsid w:val="00966BC6"/>
    <w:rsid w:val="00973FE5"/>
    <w:rsid w:val="009A5EBD"/>
    <w:rsid w:val="009E2DC4"/>
    <w:rsid w:val="009F2F69"/>
    <w:rsid w:val="00A1300A"/>
    <w:rsid w:val="00A75789"/>
    <w:rsid w:val="00A90675"/>
    <w:rsid w:val="00AA22DC"/>
    <w:rsid w:val="00AA7267"/>
    <w:rsid w:val="00AC1272"/>
    <w:rsid w:val="00AC5CCC"/>
    <w:rsid w:val="00AC74B8"/>
    <w:rsid w:val="00AE77B5"/>
    <w:rsid w:val="00B05D1A"/>
    <w:rsid w:val="00B22796"/>
    <w:rsid w:val="00B238B2"/>
    <w:rsid w:val="00B24DB4"/>
    <w:rsid w:val="00B278AE"/>
    <w:rsid w:val="00B41738"/>
    <w:rsid w:val="00B4258F"/>
    <w:rsid w:val="00B4472F"/>
    <w:rsid w:val="00B44ACA"/>
    <w:rsid w:val="00B47869"/>
    <w:rsid w:val="00B5124C"/>
    <w:rsid w:val="00B707D0"/>
    <w:rsid w:val="00B82035"/>
    <w:rsid w:val="00BA1ACC"/>
    <w:rsid w:val="00BC3B41"/>
    <w:rsid w:val="00C138FC"/>
    <w:rsid w:val="00C2486B"/>
    <w:rsid w:val="00C25BA9"/>
    <w:rsid w:val="00C27E05"/>
    <w:rsid w:val="00C44576"/>
    <w:rsid w:val="00C51DD1"/>
    <w:rsid w:val="00C52B60"/>
    <w:rsid w:val="00C61344"/>
    <w:rsid w:val="00C617D4"/>
    <w:rsid w:val="00C72F1C"/>
    <w:rsid w:val="00C8223C"/>
    <w:rsid w:val="00C9289A"/>
    <w:rsid w:val="00CA510C"/>
    <w:rsid w:val="00CF10A6"/>
    <w:rsid w:val="00CF1717"/>
    <w:rsid w:val="00CF3717"/>
    <w:rsid w:val="00CF4B5A"/>
    <w:rsid w:val="00D33DFC"/>
    <w:rsid w:val="00D3578B"/>
    <w:rsid w:val="00D606E2"/>
    <w:rsid w:val="00D73B6E"/>
    <w:rsid w:val="00D8080D"/>
    <w:rsid w:val="00D80D48"/>
    <w:rsid w:val="00D85081"/>
    <w:rsid w:val="00DA2EE8"/>
    <w:rsid w:val="00DC72C8"/>
    <w:rsid w:val="00DF7C1B"/>
    <w:rsid w:val="00E17EA0"/>
    <w:rsid w:val="00E46ACB"/>
    <w:rsid w:val="00E61E30"/>
    <w:rsid w:val="00E71B04"/>
    <w:rsid w:val="00E92944"/>
    <w:rsid w:val="00EC4698"/>
    <w:rsid w:val="00EE7D4D"/>
    <w:rsid w:val="00EF19F6"/>
    <w:rsid w:val="00F15DC5"/>
    <w:rsid w:val="00F2446B"/>
    <w:rsid w:val="00F42F89"/>
    <w:rsid w:val="00F72DA9"/>
    <w:rsid w:val="00F752BA"/>
    <w:rsid w:val="00FA38CC"/>
    <w:rsid w:val="00FB0462"/>
    <w:rsid w:val="00FB76CF"/>
    <w:rsid w:val="00FC2674"/>
    <w:rsid w:val="00FD60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591D4C"/>
  <w15:chartTrackingRefBased/>
  <w15:docId w15:val="{BA08CE6F-4A0D-4A6A-8950-4707E7FE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4835"/>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link w:val="Kop3Char"/>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character" w:customStyle="1" w:styleId="Kop1Char">
    <w:name w:val="Kop 1 Char"/>
    <w:basedOn w:val="Standaardalinea-lettertype"/>
    <w:link w:val="Kop1"/>
    <w:rsid w:val="00A1300A"/>
    <w:rPr>
      <w:rFonts w:ascii="Arial" w:hAnsi="Arial"/>
      <w:b/>
      <w:bCs/>
      <w:snapToGrid w:val="0"/>
      <w:kern w:val="28"/>
      <w:lang w:val="nl"/>
    </w:rPr>
  </w:style>
  <w:style w:type="character" w:customStyle="1" w:styleId="Kop2Char">
    <w:name w:val="Kop 2 Char"/>
    <w:basedOn w:val="Standaardalinea-lettertype"/>
    <w:link w:val="Kop2"/>
    <w:rsid w:val="00A1300A"/>
    <w:rPr>
      <w:rFonts w:ascii="Arial" w:hAnsi="Arial"/>
      <w:b/>
      <w:snapToGrid w:val="0"/>
      <w:kern w:val="28"/>
      <w:sz w:val="18"/>
      <w:lang w:val="nl"/>
    </w:rPr>
  </w:style>
  <w:style w:type="character" w:customStyle="1" w:styleId="Kop3Char">
    <w:name w:val="Kop 3 Char"/>
    <w:basedOn w:val="Standaardalinea-lettertype"/>
    <w:link w:val="Kop3"/>
    <w:rsid w:val="00AE77B5"/>
    <w:rPr>
      <w:rFonts w:ascii="Arial" w:hAnsi="Arial"/>
      <w:bCs/>
      <w:snapToGrid w:val="0"/>
      <w:kern w:val="28"/>
      <w:sz w:val="18"/>
      <w:szCs w:val="26"/>
      <w:lang w:val="nl"/>
    </w:rPr>
  </w:style>
  <w:style w:type="paragraph" w:styleId="Lijstalinea">
    <w:name w:val="List Paragraph"/>
    <w:basedOn w:val="Standaard"/>
    <w:uiPriority w:val="34"/>
    <w:qFormat/>
    <w:rsid w:val="00AC74B8"/>
    <w:pPr>
      <w:widowControl w:val="0"/>
      <w:snapToGrid w:val="0"/>
      <w:spacing w:line="240" w:lineRule="auto"/>
      <w:ind w:left="720"/>
      <w:contextualSpacing/>
    </w:pPr>
    <w:rPr>
      <w:rFonts w:ascii="Courier New" w:hAnsi="Courier New"/>
      <w:snapToGrid/>
      <w:kern w:val="0"/>
      <w:sz w:val="24"/>
      <w:lang w:eastAsia="nl-NL"/>
    </w:rPr>
  </w:style>
  <w:style w:type="character" w:styleId="Verwijzingopmerking">
    <w:name w:val="annotation reference"/>
    <w:basedOn w:val="Standaardalinea-lettertype"/>
    <w:uiPriority w:val="99"/>
    <w:unhideWhenUsed/>
    <w:rsid w:val="00CF10A6"/>
    <w:rPr>
      <w:sz w:val="16"/>
      <w:szCs w:val="16"/>
    </w:rPr>
  </w:style>
  <w:style w:type="paragraph" w:styleId="Tekstopmerking">
    <w:name w:val="annotation text"/>
    <w:basedOn w:val="Standaard"/>
    <w:link w:val="TekstopmerkingChar"/>
    <w:uiPriority w:val="99"/>
    <w:unhideWhenUsed/>
    <w:rsid w:val="00CF10A6"/>
    <w:pPr>
      <w:widowControl w:val="0"/>
      <w:snapToGrid w:val="0"/>
      <w:spacing w:line="240" w:lineRule="auto"/>
    </w:pPr>
    <w:rPr>
      <w:rFonts w:ascii="Courier New" w:hAnsi="Courier New"/>
      <w:snapToGrid/>
      <w:kern w:val="0"/>
      <w:sz w:val="20"/>
      <w:lang w:eastAsia="nl-NL"/>
    </w:rPr>
  </w:style>
  <w:style w:type="character" w:customStyle="1" w:styleId="TekstopmerkingChar">
    <w:name w:val="Tekst opmerking Char"/>
    <w:basedOn w:val="Standaardalinea-lettertype"/>
    <w:link w:val="Tekstopmerking"/>
    <w:uiPriority w:val="99"/>
    <w:rsid w:val="00CF10A6"/>
    <w:rPr>
      <w:rFonts w:ascii="Courier New" w:hAnsi="Courier New"/>
      <w:lang w:val="nl-NL" w:eastAsia="nl-NL"/>
    </w:rPr>
  </w:style>
  <w:style w:type="paragraph" w:styleId="Revisie">
    <w:name w:val="Revision"/>
    <w:hidden/>
    <w:uiPriority w:val="99"/>
    <w:semiHidden/>
    <w:rsid w:val="00F15DC5"/>
    <w:rPr>
      <w:rFonts w:ascii="Arial" w:hAnsi="Arial"/>
      <w:snapToGrid w:val="0"/>
      <w:kern w:val="28"/>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3.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392</TotalTime>
  <Pages>22</Pages>
  <Words>3498</Words>
  <Characters>19239</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53</cp:revision>
  <cp:lastPrinted>2002-05-17T10:09:00Z</cp:lastPrinted>
  <dcterms:created xsi:type="dcterms:W3CDTF">2023-03-29T06:02:00Z</dcterms:created>
  <dcterms:modified xsi:type="dcterms:W3CDTF">2023-04-21T06:46:00Z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29 maart 2023</vt:lpwstr>
  </property>
  <property fmtid="{D5CDD505-2E9C-101B-9397-08002B2CF9AE}" pid="5" name="propBijlage">
    <vt:lpwstr>Nee</vt:lpwstr>
  </property>
  <property fmtid="{D5CDD505-2E9C-101B-9397-08002B2CF9AE}" pid="6" name="propAfbeelding">
    <vt:lpwstr>Zichtbaar</vt:lpwstr>
  </property>
</Properties>
</file>