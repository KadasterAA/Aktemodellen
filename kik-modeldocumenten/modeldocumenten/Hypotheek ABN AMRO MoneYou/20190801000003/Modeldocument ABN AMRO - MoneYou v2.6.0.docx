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A5BA" w14:textId="77777777" w:rsidR="00101EA3" w:rsidRDefault="00101EA3" w:rsidP="00101EA3">
      <w:pPr>
        <w:suppressAutoHyphens/>
        <w:outlineLvl w:val="0"/>
        <w:rPr>
          <w:rFonts w:ascii="Arial" w:hAnsi="Arial" w:cs="Arial"/>
          <w:b/>
        </w:rPr>
      </w:pPr>
    </w:p>
    <w:p w14:paraId="41B9B5A6" w14:textId="77777777" w:rsidR="00FD7409" w:rsidRDefault="00FD7409" w:rsidP="00101EA3">
      <w:pPr>
        <w:suppressAutoHyphens/>
        <w:outlineLvl w:val="0"/>
        <w:rPr>
          <w:rFonts w:ascii="Arial" w:hAnsi="Arial" w:cs="Arial"/>
          <w:b/>
        </w:rPr>
      </w:pPr>
    </w:p>
    <w:p w14:paraId="0C7A7C6C" w14:textId="77777777" w:rsidR="00FD7409" w:rsidRDefault="00FD7409" w:rsidP="00101EA3">
      <w:pPr>
        <w:suppressAutoHyphens/>
        <w:outlineLvl w:val="0"/>
        <w:rPr>
          <w:rFonts w:ascii="Arial" w:hAnsi="Arial" w:cs="Arial"/>
          <w:b/>
        </w:rPr>
      </w:pPr>
    </w:p>
    <w:p w14:paraId="5203E9EA" w14:textId="77777777" w:rsidR="00101EA3" w:rsidRPr="00852A57" w:rsidRDefault="00101EA3" w:rsidP="00101EA3">
      <w:pPr>
        <w:suppressAutoHyphens/>
        <w:rPr>
          <w:rFonts w:ascii="Arial" w:hAnsi="Arial" w:cs="Arial"/>
        </w:rPr>
      </w:pPr>
    </w:p>
    <w:p w14:paraId="7B319610" w14:textId="77777777" w:rsidR="00101EA3" w:rsidRPr="00F937C8" w:rsidRDefault="00FD7409" w:rsidP="00101EA3">
      <w:pPr>
        <w:suppressAutoHyphens/>
        <w:outlineLvl w:val="0"/>
        <w:rPr>
          <w:rFonts w:ascii="Arial" w:hAnsi="Arial" w:cs="Arial"/>
        </w:rPr>
      </w:pPr>
      <w:r w:rsidRPr="00F937C8">
        <w:rPr>
          <w:rFonts w:ascii="Arial" w:hAnsi="Arial" w:cs="Arial"/>
          <w:b/>
          <w:sz w:val="24"/>
          <w:szCs w:val="24"/>
        </w:rPr>
        <w:t xml:space="preserve">Hypotheekakte ABN AMRO </w:t>
      </w:r>
      <w:proofErr w:type="spellStart"/>
      <w:r w:rsidRPr="00F937C8">
        <w:rPr>
          <w:rFonts w:ascii="Arial" w:hAnsi="Arial" w:cs="Arial"/>
          <w:b/>
          <w:sz w:val="24"/>
          <w:szCs w:val="24"/>
        </w:rPr>
        <w:t>MoneYou</w:t>
      </w:r>
      <w:proofErr w:type="spellEnd"/>
      <w:r w:rsidRPr="00F937C8">
        <w:rPr>
          <w:rFonts w:ascii="Arial" w:hAnsi="Arial" w:cs="Arial"/>
          <w:b/>
          <w:sz w:val="24"/>
          <w:szCs w:val="24"/>
        </w:rPr>
        <w:tab/>
      </w:r>
      <w:r w:rsidRPr="00F937C8">
        <w:rPr>
          <w:rFonts w:ascii="Arial" w:hAnsi="Arial" w:cs="Arial"/>
          <w:b/>
          <w:sz w:val="24"/>
          <w:szCs w:val="24"/>
        </w:rPr>
        <w:tab/>
      </w:r>
      <w:r w:rsidR="00F937C8" w:rsidRPr="00F937C8">
        <w:rPr>
          <w:rFonts w:ascii="Arial" w:hAnsi="Arial" w:cs="Arial"/>
        </w:rPr>
        <w:t>(</w:t>
      </w:r>
      <w:r w:rsidR="00101EA3" w:rsidRPr="00F937C8">
        <w:rPr>
          <w:rFonts w:ascii="Arial" w:hAnsi="Arial" w:cs="Arial"/>
        </w:rPr>
        <w:t xml:space="preserve">Model MONEYOU </w:t>
      </w:r>
      <w:r w:rsidR="00F937C8" w:rsidRPr="00F937C8">
        <w:rPr>
          <w:rFonts w:ascii="Arial" w:hAnsi="Arial" w:cs="Arial"/>
        </w:rPr>
        <w:t>28</w:t>
      </w:r>
      <w:r w:rsidR="00101EA3" w:rsidRPr="00F937C8">
        <w:rPr>
          <w:rFonts w:ascii="Arial" w:hAnsi="Arial" w:cs="Arial"/>
        </w:rPr>
        <w:t>.0</w:t>
      </w:r>
      <w:r w:rsidR="00F937C8" w:rsidRPr="00F937C8">
        <w:rPr>
          <w:rFonts w:ascii="Arial" w:hAnsi="Arial" w:cs="Arial"/>
        </w:rPr>
        <w:t>1 versie januari 2011</w:t>
      </w:r>
      <w:r w:rsidR="00101EA3" w:rsidRPr="00F937C8">
        <w:rPr>
          <w:rFonts w:ascii="Arial" w:hAnsi="Arial" w:cs="Arial"/>
          <w:u w:val="single"/>
        </w:rPr>
        <w:t>)</w:t>
      </w:r>
    </w:p>
    <w:p w14:paraId="3856DEC5" w14:textId="77777777" w:rsidR="00101EA3" w:rsidRPr="00F937C8" w:rsidRDefault="00101EA3" w:rsidP="00101EA3">
      <w:pPr>
        <w:suppressAutoHyphens/>
        <w:rPr>
          <w:rFonts w:ascii="Arial" w:hAnsi="Arial" w:cs="Arial"/>
        </w:rPr>
      </w:pPr>
    </w:p>
    <w:p w14:paraId="77AD0840" w14:textId="77777777" w:rsidR="00101EA3" w:rsidRPr="00F937C8" w:rsidRDefault="00101EA3" w:rsidP="00101EA3">
      <w:pPr>
        <w:suppressAutoHyphens/>
        <w:rPr>
          <w:rFonts w:ascii="Arial" w:hAnsi="Arial" w:cs="Arial"/>
        </w:rPr>
      </w:pPr>
    </w:p>
    <w:p w14:paraId="4422738A" w14:textId="77777777" w:rsidR="00101EA3" w:rsidRPr="00F937C8" w:rsidRDefault="00101EA3" w:rsidP="00101EA3">
      <w:pPr>
        <w:tabs>
          <w:tab w:val="left" w:pos="-720"/>
        </w:tabs>
        <w:suppressAutoHyphens/>
        <w:rPr>
          <w:rFonts w:ascii="Arial" w:hAnsi="Arial" w:cs="Arial"/>
        </w:rPr>
      </w:pPr>
    </w:p>
    <w:p w14:paraId="78B74B5F" w14:textId="77777777" w:rsidR="00101EA3" w:rsidRPr="00BB7856" w:rsidRDefault="00101EA3" w:rsidP="00101EA3">
      <w:pPr>
        <w:ind w:right="96"/>
        <w:rPr>
          <w:rFonts w:ascii="Arial" w:hAnsi="Arial" w:cs="Arial"/>
          <w:b/>
          <w:color w:val="000000"/>
          <w:u w:val="single"/>
        </w:rPr>
      </w:pPr>
      <w:r w:rsidRPr="00BB7856">
        <w:rPr>
          <w:rFonts w:ascii="Arial" w:hAnsi="Arial" w:cs="Arial"/>
          <w:b/>
          <w:color w:val="000000"/>
          <w:u w:val="single"/>
        </w:rPr>
        <w:t xml:space="preserve">Versie </w:t>
      </w:r>
      <w:r w:rsidR="005603FA">
        <w:rPr>
          <w:rFonts w:ascii="Arial" w:hAnsi="Arial" w:cs="Arial"/>
          <w:b/>
          <w:color w:val="000000"/>
          <w:u w:val="single"/>
        </w:rPr>
        <w:t>2.</w:t>
      </w:r>
      <w:r w:rsidR="006503AF">
        <w:rPr>
          <w:rFonts w:ascii="Arial" w:hAnsi="Arial" w:cs="Arial"/>
          <w:b/>
          <w:color w:val="000000"/>
          <w:u w:val="single"/>
        </w:rPr>
        <w:t>6</w:t>
      </w:r>
      <w:r w:rsidR="00121F13">
        <w:rPr>
          <w:rFonts w:ascii="Arial" w:hAnsi="Arial" w:cs="Arial"/>
          <w:b/>
          <w:color w:val="000000"/>
          <w:u w:val="single"/>
        </w:rPr>
        <w:t>.0</w:t>
      </w:r>
      <w:r w:rsidRPr="00BB7856">
        <w:rPr>
          <w:rFonts w:ascii="Arial" w:hAnsi="Arial" w:cs="Arial"/>
          <w:b/>
          <w:color w:val="000000"/>
          <w:u w:val="single"/>
        </w:rPr>
        <w:tab/>
      </w:r>
      <w:r w:rsidRPr="00BB7856">
        <w:rPr>
          <w:rFonts w:ascii="Arial" w:hAnsi="Arial" w:cs="Arial"/>
          <w:b/>
          <w:color w:val="000000"/>
          <w:u w:val="single"/>
        </w:rPr>
        <w:tab/>
        <w:t xml:space="preserve">d.d. </w:t>
      </w:r>
      <w:r w:rsidR="004B595A">
        <w:rPr>
          <w:rFonts w:ascii="Arial" w:hAnsi="Arial" w:cs="Arial"/>
          <w:b/>
          <w:color w:val="000000"/>
          <w:u w:val="single"/>
        </w:rPr>
        <w:t>0</w:t>
      </w:r>
      <w:r w:rsidR="007C0097">
        <w:rPr>
          <w:rFonts w:ascii="Arial" w:hAnsi="Arial" w:cs="Arial"/>
          <w:b/>
          <w:color w:val="000000"/>
          <w:u w:val="single"/>
        </w:rPr>
        <w:t>8</w:t>
      </w:r>
      <w:r w:rsidR="00F96CB5">
        <w:rPr>
          <w:rFonts w:ascii="Arial" w:hAnsi="Arial" w:cs="Arial"/>
          <w:b/>
          <w:color w:val="000000"/>
          <w:u w:val="single"/>
        </w:rPr>
        <w:t>-0</w:t>
      </w:r>
      <w:r w:rsidR="006503AF">
        <w:rPr>
          <w:rFonts w:ascii="Arial" w:hAnsi="Arial" w:cs="Arial"/>
          <w:b/>
          <w:color w:val="000000"/>
          <w:u w:val="single"/>
        </w:rPr>
        <w:t>3</w:t>
      </w:r>
      <w:r w:rsidR="00F96CB5">
        <w:rPr>
          <w:rFonts w:ascii="Arial" w:hAnsi="Arial" w:cs="Arial"/>
          <w:b/>
          <w:color w:val="000000"/>
          <w:u w:val="single"/>
        </w:rPr>
        <w:t>-201</w:t>
      </w:r>
      <w:r w:rsidR="00121F13">
        <w:rPr>
          <w:rFonts w:ascii="Arial" w:hAnsi="Arial" w:cs="Arial"/>
          <w:b/>
          <w:color w:val="000000"/>
          <w:u w:val="single"/>
        </w:rPr>
        <w:t>6</w:t>
      </w:r>
    </w:p>
    <w:p w14:paraId="2AD37E57" w14:textId="77777777" w:rsidR="00101EA3" w:rsidRPr="00852A57" w:rsidRDefault="00101EA3" w:rsidP="00101EA3">
      <w:pPr>
        <w:suppressAutoHyphens/>
        <w:rPr>
          <w:rFonts w:ascii="Arial" w:hAnsi="Arial" w:cs="Arial"/>
        </w:rPr>
      </w:pPr>
    </w:p>
    <w:p w14:paraId="0EA288C7" w14:textId="77777777" w:rsidR="00101EA3" w:rsidRPr="00852A57" w:rsidRDefault="00101EA3" w:rsidP="00101EA3">
      <w:pPr>
        <w:tabs>
          <w:tab w:val="left" w:pos="-1440"/>
          <w:tab w:val="left" w:pos="-720"/>
        </w:tabs>
        <w:suppressAutoHyphens/>
        <w:rPr>
          <w:rFonts w:ascii="Arial" w:hAnsi="Arial" w:cs="Arial"/>
          <w:color w:val="FF0000"/>
        </w:rPr>
      </w:pPr>
      <w:r w:rsidRPr="00852A57">
        <w:rPr>
          <w:rFonts w:ascii="Arial" w:hAnsi="Arial" w:cs="Arial"/>
          <w:color w:val="FF0000"/>
          <w:highlight w:val="yellow"/>
        </w:rPr>
        <w:t>TEKSTBLOK EQUIVALENTIEVERKLARING</w:t>
      </w:r>
      <w:r w:rsidRPr="00852A57">
        <w:rPr>
          <w:rFonts w:ascii="Arial" w:hAnsi="Arial" w:cs="Arial"/>
          <w:color w:val="FF0000"/>
        </w:rPr>
        <w:t>.</w:t>
      </w:r>
    </w:p>
    <w:p w14:paraId="0C66047A" w14:textId="77777777" w:rsidR="00101EA3" w:rsidRDefault="00101EA3" w:rsidP="00101EA3">
      <w:pPr>
        <w:tabs>
          <w:tab w:val="left" w:pos="-1440"/>
          <w:tab w:val="left" w:pos="-720"/>
        </w:tabs>
        <w:suppressAutoHyphens/>
        <w:rPr>
          <w:rFonts w:ascii="Arial" w:hAnsi="Arial" w:cs="Arial"/>
          <w:color w:val="800080"/>
        </w:rPr>
      </w:pPr>
    </w:p>
    <w:p w14:paraId="40C6690E" w14:textId="77777777" w:rsidR="00BB7856" w:rsidRDefault="00BB7856" w:rsidP="00101EA3">
      <w:pPr>
        <w:tabs>
          <w:tab w:val="left" w:pos="-1440"/>
          <w:tab w:val="left" w:pos="-720"/>
        </w:tabs>
        <w:suppressAutoHyphens/>
        <w:rPr>
          <w:rFonts w:ascii="Arial" w:hAnsi="Arial" w:cs="Arial"/>
          <w:color w:val="800080"/>
        </w:rPr>
      </w:pPr>
    </w:p>
    <w:p w14:paraId="16B9026C" w14:textId="77777777" w:rsidR="00101EA3" w:rsidRDefault="00091639" w:rsidP="00091639">
      <w:pPr>
        <w:tabs>
          <w:tab w:val="left" w:pos="-1440"/>
          <w:tab w:val="left" w:pos="-720"/>
        </w:tabs>
        <w:suppressAutoHyphens/>
        <w:jc w:val="center"/>
        <w:rPr>
          <w:rFonts w:ascii="Arial" w:hAnsi="Arial" w:cs="Arial"/>
          <w:color w:val="800080"/>
        </w:rPr>
      </w:pPr>
      <w:r w:rsidRPr="00444041">
        <w:rPr>
          <w:rFonts w:ascii="Arial" w:hAnsi="Arial" w:cs="Arial"/>
          <w:color w:val="800080"/>
          <w:highlight w:val="yellow"/>
        </w:rPr>
        <w:t>TEKSTBLOK TITEL HYPOTHEEKAKTEN</w:t>
      </w:r>
    </w:p>
    <w:p w14:paraId="529EB5E3" w14:textId="77777777" w:rsidR="00091639" w:rsidRPr="00852A57" w:rsidRDefault="00091639" w:rsidP="00101EA3">
      <w:pPr>
        <w:tabs>
          <w:tab w:val="left" w:pos="-1440"/>
          <w:tab w:val="left" w:pos="-720"/>
        </w:tabs>
        <w:suppressAutoHyphens/>
        <w:rPr>
          <w:rFonts w:ascii="Arial" w:hAnsi="Arial" w:cs="Arial"/>
          <w:color w:val="339966"/>
        </w:rPr>
      </w:pPr>
    </w:p>
    <w:p w14:paraId="2DB49856" w14:textId="77777777" w:rsidR="00101EA3" w:rsidRPr="00852A57" w:rsidRDefault="00101EA3" w:rsidP="00101EA3">
      <w:pPr>
        <w:tabs>
          <w:tab w:val="left" w:pos="-1440"/>
          <w:tab w:val="left" w:pos="-720"/>
        </w:tabs>
        <w:suppressAutoHyphens/>
        <w:rPr>
          <w:rFonts w:ascii="Arial" w:hAnsi="Arial" w:cs="Arial"/>
          <w:color w:val="FF0000"/>
          <w:highlight w:val="yellow"/>
        </w:rPr>
      </w:pPr>
      <w:r w:rsidRPr="00852A57">
        <w:rPr>
          <w:rFonts w:ascii="Arial" w:hAnsi="Arial" w:cs="Arial"/>
          <w:color w:val="FF0000"/>
          <w:highlight w:val="yellow"/>
        </w:rPr>
        <w:t>TEKSTBLOK AANHEF</w:t>
      </w:r>
      <w:r w:rsidRPr="00852A57">
        <w:rPr>
          <w:rFonts w:ascii="Arial" w:hAnsi="Arial" w:cs="Arial"/>
          <w:color w:val="FF0000"/>
        </w:rPr>
        <w:t>:</w:t>
      </w:r>
      <w:r w:rsidRPr="00852A57">
        <w:rPr>
          <w:rFonts w:ascii="Arial" w:hAnsi="Arial" w:cs="Arial"/>
          <w:color w:val="FF0000"/>
          <w:highlight w:val="yellow"/>
        </w:rPr>
        <w:t xml:space="preserve"> </w:t>
      </w:r>
    </w:p>
    <w:p w14:paraId="0444F10A" w14:textId="77777777"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FF0000"/>
        </w:rPr>
        <w:t>1.</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bCs/>
          <w:color w:val="FF0000"/>
          <w:highlight w:val="yellow"/>
        </w:rPr>
        <w:t>TEKSTBLOK GEVOLMACHTIGDE</w:t>
      </w:r>
      <w:r w:rsidR="00101EA3" w:rsidRPr="00852A57">
        <w:rPr>
          <w:rFonts w:ascii="Arial" w:hAnsi="Arial" w:cs="Arial"/>
          <w:bCs/>
          <w:color w:val="FF0000"/>
        </w:rPr>
        <w:t>:</w:t>
      </w:r>
      <w:r w:rsidR="00101EA3" w:rsidRPr="00852A57">
        <w:rPr>
          <w:rFonts w:ascii="Arial" w:hAnsi="Arial" w:cs="Arial"/>
        </w:rPr>
        <w:tab/>
      </w:r>
    </w:p>
    <w:p w14:paraId="63DFBF48" w14:textId="77777777"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800080"/>
        </w:rPr>
        <w:t>a.</w:t>
      </w:r>
      <w:r w:rsidR="00101EA3" w:rsidRPr="00852A57">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r w:rsidR="00101EA3" w:rsidRPr="00852A57">
        <w:rPr>
          <w:rFonts w:ascii="Arial" w:hAnsi="Arial" w:cs="Arial"/>
          <w:color w:val="008000"/>
        </w:rPr>
        <w:t xml:space="preserve"> </w:t>
      </w:r>
    </w:p>
    <w:p w14:paraId="19BA2545" w14:textId="77777777" w:rsidR="00101EA3" w:rsidRPr="00852A57" w:rsidRDefault="00101EA3" w:rsidP="00101EA3">
      <w:pPr>
        <w:tabs>
          <w:tab w:val="left" w:pos="-1440"/>
          <w:tab w:val="left" w:pos="-720"/>
          <w:tab w:val="left" w:pos="425"/>
        </w:tabs>
        <w:suppressAutoHyphens/>
        <w:ind w:left="1440" w:hanging="1140"/>
        <w:rPr>
          <w:rFonts w:ascii="Arial" w:hAnsi="Arial" w:cs="Arial"/>
          <w:color w:val="FF0000"/>
        </w:rPr>
      </w:pPr>
      <w:r w:rsidRPr="00852A57">
        <w:rPr>
          <w:rFonts w:ascii="Arial" w:hAnsi="Arial" w:cs="Arial"/>
          <w:color w:val="FF0000"/>
        </w:rPr>
        <w:t xml:space="preserve">     hierna te noemen: ‘</w:t>
      </w:r>
      <w:r w:rsidR="00F937C8">
        <w:rPr>
          <w:rFonts w:ascii="Arial" w:hAnsi="Arial" w:cs="Arial"/>
          <w:color w:val="FF0000"/>
        </w:rPr>
        <w:t xml:space="preserve">de </w:t>
      </w:r>
      <w:r w:rsidRPr="00852A57">
        <w:rPr>
          <w:rFonts w:ascii="Arial" w:hAnsi="Arial" w:cs="Arial"/>
          <w:color w:val="FF0000"/>
          <w:u w:val="single"/>
        </w:rPr>
        <w:t>Bank</w:t>
      </w:r>
      <w:r w:rsidRPr="00852A57">
        <w:rPr>
          <w:rFonts w:ascii="Arial" w:hAnsi="Arial" w:cs="Arial"/>
          <w:color w:val="FF0000"/>
        </w:rPr>
        <w:t>’,</w:t>
      </w:r>
    </w:p>
    <w:p w14:paraId="15348210" w14:textId="77777777" w:rsidR="00101EA3" w:rsidRPr="00852A57" w:rsidRDefault="00101EA3" w:rsidP="00101EA3">
      <w:pPr>
        <w:tabs>
          <w:tab w:val="left" w:pos="-1440"/>
          <w:tab w:val="left" w:pos="-720"/>
          <w:tab w:val="left" w:pos="425"/>
        </w:tabs>
        <w:suppressAutoHyphens/>
        <w:ind w:left="1440" w:hanging="1140"/>
        <w:rPr>
          <w:rFonts w:ascii="Arial" w:hAnsi="Arial" w:cs="Arial"/>
          <w:color w:val="FF0000"/>
          <w:highlight w:val="yellow"/>
        </w:rPr>
      </w:pPr>
      <w:r w:rsidRPr="00852A57">
        <w:rPr>
          <w:rFonts w:ascii="Arial" w:hAnsi="Arial" w:cs="Arial"/>
          <w:color w:val="FF0000"/>
        </w:rPr>
        <w:tab/>
        <w:t xml:space="preserve">  de Bank hierna </w:t>
      </w:r>
      <w:r w:rsidR="00F937C8">
        <w:rPr>
          <w:rFonts w:ascii="Arial" w:hAnsi="Arial" w:cs="Arial"/>
          <w:color w:val="FF0000"/>
        </w:rPr>
        <w:t>verder</w:t>
      </w:r>
      <w:r w:rsidRPr="00852A57">
        <w:rPr>
          <w:rFonts w:ascii="Arial" w:hAnsi="Arial" w:cs="Arial"/>
          <w:color w:val="FF0000"/>
        </w:rPr>
        <w:t xml:space="preserve"> te noemen: ‘</w:t>
      </w:r>
      <w:proofErr w:type="spellStart"/>
      <w:r w:rsidRPr="00852A57">
        <w:rPr>
          <w:rFonts w:ascii="Arial" w:hAnsi="Arial" w:cs="Arial"/>
          <w:color w:val="FF0000"/>
        </w:rPr>
        <w:t>MoneYou</w:t>
      </w:r>
      <w:proofErr w:type="spellEnd"/>
      <w:r w:rsidRPr="00852A57">
        <w:rPr>
          <w:rFonts w:ascii="Arial" w:hAnsi="Arial" w:cs="Arial"/>
          <w:color w:val="FF0000"/>
        </w:rPr>
        <w:t>’;</w:t>
      </w:r>
    </w:p>
    <w:p w14:paraId="1A6E69EB" w14:textId="77777777" w:rsidR="00101EA3" w:rsidRPr="00852A57" w:rsidRDefault="00FD7409" w:rsidP="00101EA3">
      <w:pPr>
        <w:tabs>
          <w:tab w:val="left" w:pos="-1440"/>
          <w:tab w:val="left" w:pos="-720"/>
        </w:tabs>
        <w:suppressAutoHyphens/>
        <w:rPr>
          <w:rFonts w:ascii="Arial" w:hAnsi="Arial" w:cs="Arial"/>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FF0000"/>
        </w:rPr>
        <w:t>2.</w:t>
      </w:r>
      <w:r w:rsidR="00101EA3" w:rsidRPr="00852A57">
        <w:rPr>
          <w:rFonts w:ascii="Arial" w:hAnsi="Arial" w:cs="Arial"/>
          <w:color w:val="800080"/>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bCs/>
          <w:color w:val="800080"/>
          <w:highlight w:val="yellow"/>
        </w:rPr>
        <w:t>TEKSTBLOK GEVOLMACHTIGDE</w:t>
      </w:r>
      <w:r w:rsidR="00101EA3" w:rsidRPr="00852A57">
        <w:rPr>
          <w:rFonts w:ascii="Arial" w:hAnsi="Arial" w:cs="Arial"/>
          <w:bCs/>
          <w:color w:val="800080"/>
        </w:rPr>
        <w:t>:</w:t>
      </w:r>
    </w:p>
    <w:p w14:paraId="18E22880" w14:textId="77777777" w:rsidR="00101EA3" w:rsidRPr="00852A57" w:rsidRDefault="00FD7409" w:rsidP="00101EA3">
      <w:pPr>
        <w:ind w:left="748" w:hanging="448"/>
        <w:rPr>
          <w:rFonts w:ascii="Arial" w:hAnsi="Arial" w:cs="Arial"/>
          <w:color w:val="339966"/>
        </w:rPr>
      </w:pP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852A57">
        <w:rPr>
          <w:rFonts w:ascii="Arial" w:hAnsi="Arial" w:cs="Arial"/>
          <w:color w:val="800080"/>
        </w:rPr>
        <w:t>a.</w:t>
      </w:r>
      <w:r w:rsidRPr="00852A57" w:rsidDel="00FD7409">
        <w:rPr>
          <w:rFonts w:ascii="Arial" w:hAnsi="Arial" w:cs="Arial"/>
        </w:rPr>
        <w:t xml:space="preserve"> </w:t>
      </w:r>
      <w:r w:rsidRPr="00F96CB5">
        <w:rPr>
          <w:rFonts w:ascii="Arial" w:hAnsi="Arial" w:cs="Arial"/>
        </w:rPr>
        <w:fldChar w:fldCharType="begin"/>
      </w:r>
      <w:r w:rsidRPr="00F96CB5">
        <w:rPr>
          <w:rFonts w:ascii="Arial" w:hAnsi="Arial" w:cs="Arial"/>
        </w:rPr>
        <w:instrText>MacroButton Nomacro §</w:instrText>
      </w:r>
      <w:r w:rsidRPr="00F96CB5">
        <w:rPr>
          <w:rFonts w:ascii="Arial" w:hAnsi="Arial" w:cs="Arial"/>
        </w:rPr>
        <w:fldChar w:fldCharType="end"/>
      </w:r>
      <w:r w:rsidR="00101EA3" w:rsidRPr="00F96CB5">
        <w:rPr>
          <w:rFonts w:ascii="Arial" w:hAnsi="Arial" w:cs="Arial"/>
          <w:color w:val="339966"/>
          <w:highlight w:val="yellow"/>
        </w:rPr>
        <w:t>TEKSTBLOK PARTIJ NATUURLIJK PERSOON/TEKSTBLOK PARTIJ NIET NATUURLIJK PERSOON</w:t>
      </w:r>
      <w:r w:rsidR="00101EA3" w:rsidRPr="00852A57">
        <w:rPr>
          <w:rFonts w:ascii="Arial" w:hAnsi="Arial" w:cs="Arial"/>
          <w:color w:val="FF0000"/>
        </w:rPr>
        <w:t>;</w:t>
      </w:r>
    </w:p>
    <w:p w14:paraId="37387EF5" w14:textId="77777777" w:rsidR="00101EA3" w:rsidRPr="00852A57" w:rsidRDefault="00101EA3" w:rsidP="00101EA3">
      <w:pPr>
        <w:tabs>
          <w:tab w:val="left" w:pos="-1440"/>
          <w:tab w:val="left" w:pos="-720"/>
          <w:tab w:val="left" w:pos="425"/>
        </w:tabs>
        <w:suppressAutoHyphens/>
        <w:rPr>
          <w:rFonts w:ascii="Arial" w:hAnsi="Arial" w:cs="Arial"/>
          <w:bCs/>
          <w:color w:val="FF0000"/>
        </w:rPr>
      </w:pPr>
      <w:r w:rsidRPr="00852A57">
        <w:rPr>
          <w:rFonts w:ascii="Arial" w:hAnsi="Arial" w:cs="Arial"/>
          <w:color w:val="FF0000"/>
        </w:rPr>
        <w:tab/>
        <w:t xml:space="preserve">  </w:t>
      </w:r>
      <w:r w:rsidR="002F40A8">
        <w:rPr>
          <w:rFonts w:ascii="Arial" w:hAnsi="Arial" w:cs="Arial"/>
          <w:color w:val="FF0000"/>
          <w:highlight w:val="yellow"/>
        </w:rPr>
        <w:t>TEKSTBLOK P</w:t>
      </w:r>
      <w:r w:rsidR="00764A6A" w:rsidRPr="00764A6A">
        <w:rPr>
          <w:rFonts w:ascii="Arial" w:hAnsi="Arial" w:cs="Arial"/>
          <w:color w:val="FF0000"/>
          <w:highlight w:val="yellow"/>
        </w:rPr>
        <w:t>ARTIJNAMEN IN HYPOTHEEKAKTEN</w:t>
      </w:r>
      <w:r w:rsidR="00DD7598" w:rsidRPr="00852A57">
        <w:rPr>
          <w:rFonts w:ascii="Arial" w:hAnsi="Arial" w:cs="Arial"/>
          <w:color w:val="FF0000"/>
        </w:rPr>
        <w:t>.</w:t>
      </w:r>
    </w:p>
    <w:p w14:paraId="0D6B4949" w14:textId="77777777" w:rsidR="00F937C8" w:rsidRDefault="00F937C8" w:rsidP="00101EA3">
      <w:pPr>
        <w:tabs>
          <w:tab w:val="left" w:pos="-720"/>
          <w:tab w:val="left" w:pos="0"/>
        </w:tabs>
        <w:suppressAutoHyphens/>
        <w:rPr>
          <w:rFonts w:ascii="Arial" w:hAnsi="Arial" w:cs="Arial"/>
          <w:color w:val="FF0000"/>
        </w:rPr>
      </w:pPr>
      <w:r>
        <w:rPr>
          <w:rFonts w:ascii="Arial" w:hAnsi="Arial" w:cs="Arial"/>
          <w:color w:val="FF0000"/>
        </w:rPr>
        <w:t>Van gemelde volmacht(en) is mij, notaris genoegzaam gebleken.</w:t>
      </w:r>
    </w:p>
    <w:p w14:paraId="67E7258C" w14:textId="77777777" w:rsidR="00101EA3" w:rsidRPr="00852A57" w:rsidRDefault="00101EA3" w:rsidP="00101EA3">
      <w:pPr>
        <w:tabs>
          <w:tab w:val="left" w:pos="-720"/>
          <w:tab w:val="left" w:pos="0"/>
        </w:tabs>
        <w:suppressAutoHyphens/>
        <w:rPr>
          <w:rFonts w:ascii="Arial" w:hAnsi="Arial" w:cs="Arial"/>
          <w:color w:val="FF0000"/>
        </w:rPr>
      </w:pPr>
      <w:r w:rsidRPr="00852A57">
        <w:rPr>
          <w:rFonts w:ascii="Arial" w:hAnsi="Arial" w:cs="Arial"/>
          <w:color w:val="FF0000"/>
        </w:rPr>
        <w:t>De comparanten</w:t>
      </w:r>
      <w:r w:rsidR="00CC43A2">
        <w:rPr>
          <w:rFonts w:ascii="Arial" w:hAnsi="Arial" w:cs="Arial"/>
          <w:color w:val="800080"/>
        </w:rPr>
        <w:t xml:space="preserve">, handelend als gemeld, </w:t>
      </w:r>
      <w:r w:rsidRPr="00852A57">
        <w:rPr>
          <w:rFonts w:ascii="Arial" w:hAnsi="Arial" w:cs="Arial"/>
          <w:color w:val="FF0000"/>
        </w:rPr>
        <w:t xml:space="preserve">verklaarden dat tussen </w:t>
      </w:r>
      <w:proofErr w:type="spellStart"/>
      <w:r w:rsidRPr="00852A57">
        <w:rPr>
          <w:rFonts w:ascii="Arial" w:hAnsi="Arial" w:cs="Arial"/>
          <w:color w:val="FF0000"/>
        </w:rPr>
        <w:t>MoneYou</w:t>
      </w:r>
      <w:proofErr w:type="spellEnd"/>
      <w:r w:rsidRPr="00852A57">
        <w:rPr>
          <w:rFonts w:ascii="Arial" w:hAnsi="Arial" w:cs="Arial"/>
          <w:color w:val="FF0000"/>
        </w:rPr>
        <w:t xml:space="preserve"> en de </w:t>
      </w:r>
      <w:r w:rsidR="00F937C8">
        <w:rPr>
          <w:rFonts w:ascii="Arial" w:hAnsi="Arial" w:cs="Arial"/>
          <w:color w:val="FF0000"/>
        </w:rPr>
        <w:t>s</w:t>
      </w:r>
      <w:r w:rsidRPr="00852A57">
        <w:rPr>
          <w:rFonts w:ascii="Arial" w:hAnsi="Arial" w:cs="Arial"/>
          <w:color w:val="FF0000"/>
        </w:rPr>
        <w:t xml:space="preserve">chuldenaar is overeengekomen een geldlening met hypotheekstelling en inpandgeving aan te gaan, van welke overeenkomst blijkt uit een aan deze akte gehechte, door de </w:t>
      </w:r>
      <w:r w:rsidR="00F937C8">
        <w:rPr>
          <w:rFonts w:ascii="Arial" w:hAnsi="Arial" w:cs="Arial"/>
          <w:color w:val="FF0000"/>
        </w:rPr>
        <w:t>s</w:t>
      </w:r>
      <w:r w:rsidRPr="00852A57">
        <w:rPr>
          <w:rFonts w:ascii="Arial" w:hAnsi="Arial" w:cs="Arial"/>
          <w:color w:val="FF0000"/>
        </w:rPr>
        <w:t>chuldenaar ondertekende offerte, ter uitvoering waarvan zij het volgende zijn overeengekomen.</w:t>
      </w:r>
    </w:p>
    <w:p w14:paraId="29985642" w14:textId="77777777" w:rsidR="00101EA3" w:rsidRPr="00852A57" w:rsidRDefault="00875533" w:rsidP="00101EA3">
      <w:pPr>
        <w:tabs>
          <w:tab w:val="left" w:pos="-720"/>
        </w:tabs>
        <w:suppressAutoHyphens/>
        <w:rPr>
          <w:rFonts w:ascii="Arial" w:hAnsi="Arial" w:cs="Arial"/>
          <w:color w:val="FF0000"/>
        </w:rPr>
      </w:pPr>
      <w:r>
        <w:rPr>
          <w:rFonts w:ascii="Arial" w:hAnsi="Arial" w:cs="Arial"/>
          <w:color w:val="FF0000"/>
        </w:rPr>
        <w:t>1</w:t>
      </w:r>
      <w:r w:rsidR="00101EA3" w:rsidRPr="00852A57">
        <w:rPr>
          <w:rFonts w:ascii="Arial" w:hAnsi="Arial" w:cs="Arial"/>
          <w:color w:val="FF0000"/>
        </w:rPr>
        <w:t>.</w:t>
      </w:r>
      <w:r w:rsidR="00101EA3" w:rsidRPr="00852A57">
        <w:rPr>
          <w:rFonts w:ascii="Arial" w:hAnsi="Arial" w:cs="Arial"/>
          <w:color w:val="FF0000"/>
        </w:rPr>
        <w:tab/>
      </w:r>
      <w:r w:rsidR="00101EA3" w:rsidRPr="00852A57">
        <w:rPr>
          <w:rFonts w:ascii="Arial" w:hAnsi="Arial" w:cs="Arial"/>
          <w:color w:val="FF0000"/>
          <w:u w:val="single"/>
        </w:rPr>
        <w:t>LENING</w:t>
      </w:r>
    </w:p>
    <w:p w14:paraId="5431F91E"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 xml:space="preserve">chuldenaar verklaarde wegens van </w:t>
      </w:r>
      <w:proofErr w:type="spellStart"/>
      <w:r w:rsidRPr="00852A57">
        <w:rPr>
          <w:rFonts w:ascii="Arial" w:hAnsi="Arial" w:cs="Arial"/>
          <w:color w:val="FF0000"/>
        </w:rPr>
        <w:t>MoneYou</w:t>
      </w:r>
      <w:proofErr w:type="spellEnd"/>
      <w:r w:rsidRPr="00852A57">
        <w:rPr>
          <w:rFonts w:ascii="Arial" w:hAnsi="Arial" w:cs="Arial"/>
          <w:color w:val="FF0000"/>
        </w:rPr>
        <w:t xml:space="preserve"> ter leen ontvangen gelden</w:t>
      </w:r>
    </w:p>
    <w:p w14:paraId="1C2ED742" w14:textId="77777777" w:rsidR="00101EA3" w:rsidRPr="00852A57" w:rsidRDefault="00101EA3" w:rsidP="00101EA3">
      <w:pPr>
        <w:tabs>
          <w:tab w:val="left" w:pos="-720"/>
          <w:tab w:val="left" w:pos="0"/>
          <w:tab w:val="left" w:pos="720"/>
        </w:tabs>
        <w:suppressAutoHyphens/>
        <w:ind w:left="1440" w:hanging="1440"/>
        <w:rPr>
          <w:rFonts w:ascii="Arial" w:hAnsi="Arial" w:cs="Arial"/>
        </w:rPr>
      </w:pPr>
      <w:r w:rsidRPr="00852A57">
        <w:rPr>
          <w:rFonts w:ascii="Arial" w:hAnsi="Arial" w:cs="Arial"/>
          <w:color w:val="FF0000"/>
        </w:rPr>
        <w:tab/>
      </w:r>
      <w:r w:rsidRPr="00852A57">
        <w:rPr>
          <w:rFonts w:ascii="Arial" w:hAnsi="Arial" w:cs="Arial"/>
          <w:color w:val="FF0000"/>
        </w:rPr>
        <w:tab/>
        <w:t xml:space="preserve">hoofdelijk schuldig te zijn aan </w:t>
      </w:r>
      <w:proofErr w:type="spellStart"/>
      <w:r w:rsidRPr="00852A57">
        <w:rPr>
          <w:rFonts w:ascii="Arial" w:hAnsi="Arial" w:cs="Arial"/>
          <w:color w:val="FF0000"/>
        </w:rPr>
        <w:t>MoneYou</w:t>
      </w:r>
      <w:proofErr w:type="spellEnd"/>
      <w:r w:rsidRPr="00852A57">
        <w:rPr>
          <w:rFonts w:ascii="Arial" w:hAnsi="Arial" w:cs="Arial"/>
          <w:color w:val="FF0000"/>
        </w:rPr>
        <w:t xml:space="preserve"> een bedrag van</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000000"/>
        </w:rPr>
        <w:t>bedrag voluit in letters (bedrag in cijfers)</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FF0000"/>
        </w:rPr>
        <w:t>.</w:t>
      </w:r>
      <w:r w:rsidRPr="00852A57">
        <w:rPr>
          <w:rFonts w:ascii="Arial" w:hAnsi="Arial" w:cs="Arial"/>
        </w:rPr>
        <w:t xml:space="preserve"> </w:t>
      </w:r>
      <w:proofErr w:type="spellStart"/>
      <w:r w:rsidRPr="00852A57">
        <w:rPr>
          <w:rFonts w:ascii="Arial" w:hAnsi="Arial" w:cs="Arial"/>
          <w:color w:val="FF0000"/>
        </w:rPr>
        <w:t>MoneYou</w:t>
      </w:r>
      <w:proofErr w:type="spellEnd"/>
      <w:r w:rsidRPr="00852A57">
        <w:rPr>
          <w:rFonts w:ascii="Arial" w:hAnsi="Arial" w:cs="Arial"/>
          <w:color w:val="FF0000"/>
        </w:rPr>
        <w:t xml:space="preserve"> verklaarde de hiervoor vermelde schuldbekentenis te aanvaarden.</w:t>
      </w:r>
    </w:p>
    <w:p w14:paraId="4C04ACE8"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b.</w:t>
      </w:r>
      <w:r w:rsidRPr="00852A57">
        <w:rPr>
          <w:rFonts w:ascii="Arial" w:hAnsi="Arial" w:cs="Arial"/>
          <w:color w:val="FF0000"/>
        </w:rPr>
        <w:tab/>
        <w:t xml:space="preserve">Voorts kunnen te eniger tijd uit hoofde van de onderhavige overeenkomst onder </w:t>
      </w:r>
      <w:r w:rsidRPr="00852A57">
        <w:rPr>
          <w:rFonts w:ascii="Arial" w:hAnsi="Arial" w:cs="Arial"/>
          <w:color w:val="FF0000"/>
        </w:rPr>
        <w:br/>
      </w:r>
      <w:r w:rsidR="00F937C8">
        <w:rPr>
          <w:rFonts w:ascii="Arial" w:hAnsi="Arial" w:cs="Arial"/>
          <w:color w:val="FF0000"/>
        </w:rPr>
        <w:t xml:space="preserve">- </w:t>
      </w:r>
      <w:r w:rsidRPr="00852A57">
        <w:rPr>
          <w:rFonts w:ascii="Arial" w:hAnsi="Arial" w:cs="Arial"/>
          <w:color w:val="FF0000"/>
        </w:rPr>
        <w:t>in alsdan uit te brengen offertes</w:t>
      </w:r>
      <w:r w:rsidR="00F937C8">
        <w:rPr>
          <w:rFonts w:ascii="Arial" w:hAnsi="Arial" w:cs="Arial"/>
          <w:color w:val="FF0000"/>
        </w:rPr>
        <w:t xml:space="preserve"> - </w:t>
      </w:r>
      <w:r w:rsidRPr="00852A57">
        <w:rPr>
          <w:rFonts w:ascii="Arial" w:hAnsi="Arial" w:cs="Arial"/>
          <w:color w:val="FF0000"/>
        </w:rPr>
        <w:t xml:space="preserve">nader te bepalen voorwaarden eventuele overige uitbetalingen ten behoeve van de </w:t>
      </w:r>
      <w:r w:rsidR="00F937C8">
        <w:rPr>
          <w:rFonts w:ascii="Arial" w:hAnsi="Arial" w:cs="Arial"/>
          <w:color w:val="FF0000"/>
        </w:rPr>
        <w:t>s</w:t>
      </w:r>
      <w:r w:rsidRPr="00852A57">
        <w:rPr>
          <w:rFonts w:ascii="Arial" w:hAnsi="Arial" w:cs="Arial"/>
          <w:color w:val="FF0000"/>
        </w:rPr>
        <w:t xml:space="preserve">chuldenaar geschieden, indien en </w:t>
      </w:r>
      <w:proofErr w:type="spellStart"/>
      <w:r w:rsidRPr="00852A57">
        <w:rPr>
          <w:rFonts w:ascii="Arial" w:hAnsi="Arial" w:cs="Arial"/>
          <w:color w:val="FF0000"/>
        </w:rPr>
        <w:t>voorzover</w:t>
      </w:r>
      <w:proofErr w:type="spellEnd"/>
      <w:r w:rsidRPr="00852A57">
        <w:rPr>
          <w:rFonts w:ascii="Arial" w:hAnsi="Arial" w:cs="Arial"/>
          <w:color w:val="FF0000"/>
        </w:rPr>
        <w:t xml:space="preserve"> </w:t>
      </w:r>
      <w:proofErr w:type="spellStart"/>
      <w:r w:rsidRPr="00852A57">
        <w:rPr>
          <w:rFonts w:ascii="Arial" w:hAnsi="Arial" w:cs="Arial"/>
          <w:color w:val="FF0000"/>
        </w:rPr>
        <w:t>MoneYou</w:t>
      </w:r>
      <w:proofErr w:type="spellEnd"/>
      <w:r w:rsidRPr="00852A57">
        <w:rPr>
          <w:rFonts w:ascii="Arial" w:hAnsi="Arial" w:cs="Arial"/>
          <w:color w:val="FF0000"/>
        </w:rPr>
        <w:t xml:space="preserve"> en de </w:t>
      </w:r>
      <w:r w:rsidR="00F937C8">
        <w:rPr>
          <w:rFonts w:ascii="Arial" w:hAnsi="Arial" w:cs="Arial"/>
          <w:color w:val="FF0000"/>
        </w:rPr>
        <w:t>s</w:t>
      </w:r>
      <w:r w:rsidRPr="00852A57">
        <w:rPr>
          <w:rFonts w:ascii="Arial" w:hAnsi="Arial" w:cs="Arial"/>
          <w:color w:val="FF0000"/>
        </w:rPr>
        <w:t>chuldenaar zulks alsdan mochten overeenkomen.</w:t>
      </w:r>
    </w:p>
    <w:p w14:paraId="6A6A2761" w14:textId="77777777"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Tot zekerheid voor de terugbetaling van de hoofdsom en de betaling van het verder verschuldigde, waaronder mede begrepen al hetgeen de </w:t>
      </w:r>
      <w:r w:rsidR="00F937C8">
        <w:rPr>
          <w:rFonts w:ascii="Arial" w:hAnsi="Arial" w:cs="Arial"/>
          <w:color w:val="FF0000"/>
        </w:rPr>
        <w:t>s</w:t>
      </w:r>
      <w:r w:rsidRPr="00852A57">
        <w:rPr>
          <w:rFonts w:ascii="Arial" w:hAnsi="Arial" w:cs="Arial"/>
          <w:color w:val="FF0000"/>
        </w:rPr>
        <w:t xml:space="preserve">chuldenaar op grond van het hierboven sub b bepaalde verschuldigd mocht zijn, zal ten behoeve van </w:t>
      </w:r>
      <w:proofErr w:type="spellStart"/>
      <w:r w:rsidRPr="00852A57">
        <w:rPr>
          <w:rFonts w:ascii="Arial" w:hAnsi="Arial" w:cs="Arial"/>
          <w:color w:val="FF0000"/>
        </w:rPr>
        <w:t>MoneYou</w:t>
      </w:r>
      <w:proofErr w:type="spellEnd"/>
      <w:r w:rsidRPr="00852A57">
        <w:rPr>
          <w:rFonts w:ascii="Arial" w:hAnsi="Arial" w:cs="Arial"/>
          <w:color w:val="FF0000"/>
        </w:rPr>
        <w:t xml:space="preserve"> recht van hypotheek </w:t>
      </w:r>
      <w:proofErr w:type="spellStart"/>
      <w:r w:rsidRPr="00852A57">
        <w:rPr>
          <w:rFonts w:ascii="Arial" w:hAnsi="Arial" w:cs="Arial"/>
          <w:color w:val="FF0000"/>
        </w:rPr>
        <w:t>casu</w:t>
      </w:r>
      <w:proofErr w:type="spellEnd"/>
      <w:r w:rsidRPr="00852A57">
        <w:rPr>
          <w:rFonts w:ascii="Arial" w:hAnsi="Arial" w:cs="Arial"/>
          <w:color w:val="FF0000"/>
        </w:rPr>
        <w:t xml:space="preserve"> quo pand worden gevestigd zoals hierna wordt omschre</w:t>
      </w:r>
      <w:r w:rsidRPr="00852A57">
        <w:rPr>
          <w:rFonts w:ascii="Arial" w:hAnsi="Arial" w:cs="Arial"/>
          <w:color w:val="FF0000"/>
        </w:rPr>
        <w:softHyphen/>
        <w:t>ven.</w:t>
      </w:r>
    </w:p>
    <w:p w14:paraId="0575B20C" w14:textId="77777777"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 xml:space="preserve">Met betrekking tot deze lening hebben de comparanten verklaard dat </w:t>
      </w:r>
      <w:proofErr w:type="spellStart"/>
      <w:r w:rsidRPr="00852A57">
        <w:rPr>
          <w:rFonts w:ascii="Arial" w:hAnsi="Arial" w:cs="Arial"/>
          <w:color w:val="FF0000"/>
        </w:rPr>
        <w:t>MoneYou</w:t>
      </w:r>
      <w:proofErr w:type="spellEnd"/>
      <w:r w:rsidRPr="00852A57">
        <w:rPr>
          <w:rFonts w:ascii="Arial" w:hAnsi="Arial" w:cs="Arial"/>
          <w:color w:val="FF0000"/>
        </w:rPr>
        <w:t xml:space="preserve"> en de </w:t>
      </w:r>
      <w:r w:rsidR="00F937C8">
        <w:rPr>
          <w:rFonts w:ascii="Arial" w:hAnsi="Arial" w:cs="Arial"/>
          <w:color w:val="FF0000"/>
        </w:rPr>
        <w:t>s</w:t>
      </w:r>
      <w:r w:rsidRPr="00852A57">
        <w:rPr>
          <w:rFonts w:ascii="Arial" w:hAnsi="Arial" w:cs="Arial"/>
          <w:color w:val="FF0000"/>
        </w:rPr>
        <w:t>chuldenaar het volgende zijn overeengekomen.</w:t>
      </w:r>
    </w:p>
    <w:p w14:paraId="0F3C28DD" w14:textId="77777777" w:rsidR="00101EA3" w:rsidRPr="00852A57" w:rsidRDefault="00875533" w:rsidP="00101EA3">
      <w:pPr>
        <w:tabs>
          <w:tab w:val="left" w:pos="-720"/>
          <w:tab w:val="left" w:pos="0"/>
          <w:tab w:val="left" w:pos="720"/>
        </w:tabs>
        <w:suppressAutoHyphens/>
        <w:ind w:left="1440" w:hanging="1440"/>
        <w:rPr>
          <w:rFonts w:ascii="Arial" w:hAnsi="Arial" w:cs="Arial"/>
          <w:color w:val="FF0000"/>
        </w:rPr>
      </w:pPr>
      <w:r>
        <w:rPr>
          <w:rFonts w:ascii="Arial" w:hAnsi="Arial" w:cs="Arial"/>
          <w:color w:val="FF0000"/>
        </w:rPr>
        <w:t>2</w:t>
      </w:r>
      <w:r w:rsidR="00101EA3" w:rsidRPr="00852A57">
        <w:rPr>
          <w:rFonts w:ascii="Arial" w:hAnsi="Arial" w:cs="Arial"/>
          <w:color w:val="FF0000"/>
        </w:rPr>
        <w:t>.</w:t>
      </w:r>
      <w:r w:rsidR="00101EA3" w:rsidRPr="00852A57">
        <w:rPr>
          <w:rFonts w:ascii="Arial" w:hAnsi="Arial" w:cs="Arial"/>
          <w:color w:val="FF0000"/>
        </w:rPr>
        <w:tab/>
        <w:t>I.</w:t>
      </w:r>
      <w:r w:rsidR="00101EA3" w:rsidRPr="00852A57">
        <w:rPr>
          <w:rFonts w:ascii="Arial" w:hAnsi="Arial" w:cs="Arial"/>
          <w:color w:val="FF0000"/>
        </w:rPr>
        <w:tab/>
      </w:r>
      <w:r w:rsidR="00101EA3" w:rsidRPr="00852A57">
        <w:rPr>
          <w:rFonts w:ascii="Arial" w:hAnsi="Arial" w:cs="Arial"/>
          <w:color w:val="FF0000"/>
          <w:u w:val="single"/>
        </w:rPr>
        <w:t>Looptijd en aflossing</w:t>
      </w:r>
    </w:p>
    <w:p w14:paraId="11F86A19"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De lening heeft een looptijd zoals in de offerte is overeengekomen. De aflossing van de lening vindt plaats op de wijze zoals in de offerte is over</w:t>
      </w:r>
      <w:r w:rsidRPr="00852A57">
        <w:rPr>
          <w:rFonts w:ascii="Arial" w:hAnsi="Arial" w:cs="Arial"/>
          <w:color w:val="FF0000"/>
        </w:rPr>
        <w:softHyphen/>
        <w:t>eengekomen, resp</w:t>
      </w:r>
      <w:r w:rsidR="00231E17">
        <w:rPr>
          <w:rFonts w:ascii="Arial" w:hAnsi="Arial" w:cs="Arial"/>
          <w:color w:val="FF0000"/>
        </w:rPr>
        <w:t>ectievelijk</w:t>
      </w:r>
      <w:r w:rsidRPr="00852A57">
        <w:rPr>
          <w:rFonts w:ascii="Arial" w:hAnsi="Arial" w:cs="Arial"/>
          <w:color w:val="FF0000"/>
        </w:rPr>
        <w:t xml:space="preserve"> zoals eventueel nader tussen partijen zal worden overeengeko</w:t>
      </w:r>
      <w:r w:rsidRPr="00852A57">
        <w:rPr>
          <w:rFonts w:ascii="Arial" w:hAnsi="Arial" w:cs="Arial"/>
          <w:color w:val="FF0000"/>
        </w:rPr>
        <w:softHyphen/>
        <w:t>men.</w:t>
      </w:r>
    </w:p>
    <w:p w14:paraId="020B0353" w14:textId="77777777" w:rsidR="00101EA3" w:rsidRPr="00852A57" w:rsidRDefault="00101EA3" w:rsidP="00101EA3">
      <w:pPr>
        <w:tabs>
          <w:tab w:val="left" w:pos="-720"/>
          <w:tab w:val="left" w:pos="0"/>
        </w:tabs>
        <w:suppressAutoHyphens/>
        <w:ind w:left="720" w:hanging="720"/>
        <w:rPr>
          <w:rFonts w:ascii="Arial" w:hAnsi="Arial" w:cs="Arial"/>
          <w:color w:val="FF0000"/>
        </w:rPr>
      </w:pPr>
      <w:r w:rsidRPr="00852A57">
        <w:rPr>
          <w:rFonts w:ascii="Arial" w:hAnsi="Arial" w:cs="Arial"/>
          <w:color w:val="FF0000"/>
        </w:rPr>
        <w:tab/>
        <w:t>II.</w:t>
      </w:r>
      <w:r w:rsidRPr="00852A57">
        <w:rPr>
          <w:rFonts w:ascii="Arial" w:hAnsi="Arial" w:cs="Arial"/>
          <w:color w:val="FF0000"/>
        </w:rPr>
        <w:tab/>
      </w:r>
      <w:r w:rsidRPr="00852A57">
        <w:rPr>
          <w:rFonts w:ascii="Arial" w:hAnsi="Arial" w:cs="Arial"/>
          <w:color w:val="FF0000"/>
          <w:u w:val="single"/>
        </w:rPr>
        <w:t>Rente en administratiekosten</w:t>
      </w:r>
    </w:p>
    <w:p w14:paraId="7B8B2A24" w14:textId="77777777" w:rsidR="00101EA3" w:rsidRPr="00852A57" w:rsidRDefault="00101EA3" w:rsidP="0087553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r>
      <w:r w:rsidRPr="00852A57">
        <w:rPr>
          <w:rFonts w:ascii="Arial" w:hAnsi="Arial" w:cs="Arial"/>
          <w:color w:val="FF0000"/>
        </w:rPr>
        <w:tab/>
        <w:t xml:space="preserve">De </w:t>
      </w:r>
      <w:r w:rsidR="00F937C8">
        <w:rPr>
          <w:rFonts w:ascii="Arial" w:hAnsi="Arial" w:cs="Arial"/>
          <w:color w:val="FF0000"/>
        </w:rPr>
        <w:t>s</w:t>
      </w:r>
      <w:r w:rsidRPr="00852A57">
        <w:rPr>
          <w:rFonts w:ascii="Arial" w:hAnsi="Arial" w:cs="Arial"/>
          <w:color w:val="FF0000"/>
        </w:rPr>
        <w:t>chuldenaar is voor het eerst vanaf de datum omschreven in de toepasselijke leningsvoorwaarden tot het einde van de desbetreffende maand naar het overeengekomen percentage rente verschuldigd, berekend over de schuld. Eventueel verschuldigde administratiekosten worden separaat maandelijks in rekening gebracht. De rente wordt voor iede</w:t>
      </w:r>
      <w:r w:rsidRPr="00852A57">
        <w:rPr>
          <w:rFonts w:ascii="Arial" w:hAnsi="Arial" w:cs="Arial"/>
          <w:color w:val="FF0000"/>
        </w:rPr>
        <w:softHyphen/>
        <w:t>re volgende maand naar het overeengekomen percentage berekend over de schuld per het einde van de daaraan voorafgaande maand. Bij de saldobe</w:t>
      </w:r>
      <w:r w:rsidRPr="00852A57">
        <w:rPr>
          <w:rFonts w:ascii="Arial" w:hAnsi="Arial" w:cs="Arial"/>
          <w:color w:val="FF0000"/>
        </w:rPr>
        <w:softHyphen/>
        <w:t>paling van de schuld zullen eventueel verschuldigde maar niet betaalde rente, kosten en andere bedra</w:t>
      </w:r>
      <w:r w:rsidRPr="00852A57">
        <w:rPr>
          <w:rFonts w:ascii="Arial" w:hAnsi="Arial" w:cs="Arial"/>
          <w:color w:val="FF0000"/>
        </w:rPr>
        <w:softHyphen/>
        <w:t>gen bij de schuld worden geteld.</w:t>
      </w:r>
    </w:p>
    <w:p w14:paraId="24DCA09E"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III.</w:t>
      </w:r>
      <w:r w:rsidRPr="00852A57">
        <w:rPr>
          <w:rFonts w:ascii="Arial" w:hAnsi="Arial" w:cs="Arial"/>
          <w:color w:val="FF0000"/>
        </w:rPr>
        <w:tab/>
      </w:r>
      <w:r w:rsidRPr="00852A57">
        <w:rPr>
          <w:rFonts w:ascii="Arial" w:hAnsi="Arial" w:cs="Arial"/>
          <w:color w:val="FF0000"/>
          <w:u w:val="single"/>
        </w:rPr>
        <w:t>Overige bepalingen</w:t>
      </w:r>
    </w:p>
    <w:p w14:paraId="3F0A896B" w14:textId="77777777" w:rsidR="00E314E5" w:rsidRDefault="00101EA3" w:rsidP="00101EA3">
      <w:pPr>
        <w:rPr>
          <w:rFonts w:ascii="Arial" w:hAnsi="Arial" w:cs="Arial"/>
          <w:color w:val="FF0000"/>
        </w:rPr>
      </w:pPr>
      <w:r w:rsidRPr="00852A57">
        <w:rPr>
          <w:rFonts w:ascii="Arial" w:hAnsi="Arial" w:cs="Arial"/>
          <w:color w:val="FF0000"/>
        </w:rPr>
        <w:tab/>
      </w:r>
      <w:r w:rsidRPr="00852A57">
        <w:rPr>
          <w:rFonts w:ascii="Arial" w:hAnsi="Arial" w:cs="Arial"/>
          <w:color w:val="FF0000"/>
        </w:rPr>
        <w:tab/>
        <w:t>Verder zijn op voormelde lening van toepassing, de algemene leningsvoorwaarden</w:t>
      </w:r>
    </w:p>
    <w:p w14:paraId="1246944F" w14:textId="77777777" w:rsidR="00101EA3" w:rsidRPr="00852A57" w:rsidRDefault="00101EA3" w:rsidP="00875533">
      <w:pPr>
        <w:tabs>
          <w:tab w:val="left" w:pos="-720"/>
          <w:tab w:val="left" w:pos="0"/>
          <w:tab w:val="left" w:pos="720"/>
        </w:tabs>
        <w:suppressAutoHyphens/>
        <w:ind w:left="1416"/>
        <w:rPr>
          <w:rFonts w:ascii="Arial" w:hAnsi="Arial" w:cs="Arial"/>
          <w:color w:val="FF0000"/>
        </w:rPr>
      </w:pPr>
      <w:r w:rsidRPr="00852A57">
        <w:rPr>
          <w:rFonts w:ascii="Arial" w:hAnsi="Arial" w:cs="Arial"/>
          <w:color w:val="FF0000"/>
        </w:rPr>
        <w:lastRenderedPageBreak/>
        <w:t>met de daarin opgenomen algemene bepalingen zoals deze in de aan deze akte gehechte offerte zijn overeengekomen, voormelde algemene bepalingen hierna te noemen de 'Algemene bepalingen'.</w:t>
      </w:r>
    </w:p>
    <w:p w14:paraId="38B44449"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u w:val="single"/>
        </w:rPr>
        <w:t>HYPOTHEEKSTELLING EN VERPANDING</w:t>
      </w:r>
    </w:p>
    <w:p w14:paraId="76AC7716" w14:textId="77777777" w:rsidR="00101EA3" w:rsidRPr="00852A57" w:rsidRDefault="00101EA3" w:rsidP="00101EA3">
      <w:pPr>
        <w:tabs>
          <w:tab w:val="left" w:pos="-720"/>
        </w:tabs>
        <w:suppressAutoHyphens/>
        <w:rPr>
          <w:rFonts w:ascii="Arial" w:hAnsi="Arial" w:cs="Arial"/>
          <w:color w:val="FF0000"/>
        </w:rPr>
      </w:pPr>
      <w:r w:rsidRPr="00F937C8">
        <w:rPr>
          <w:rFonts w:ascii="Arial" w:hAnsi="Arial" w:cs="Arial"/>
          <w:color w:val="FF0000"/>
          <w:u w:val="single"/>
        </w:rPr>
        <w:t>Tot meerdere zekerheid voor</w:t>
      </w:r>
      <w:r w:rsidRPr="00852A57">
        <w:rPr>
          <w:rFonts w:ascii="Arial" w:hAnsi="Arial" w:cs="Arial"/>
          <w:color w:val="FF0000"/>
        </w:rPr>
        <w:t xml:space="preserve">: </w:t>
      </w:r>
    </w:p>
    <w:p w14:paraId="51618DA3"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ab/>
        <w:t>a.</w:t>
      </w:r>
      <w:r w:rsidRPr="00852A57">
        <w:rPr>
          <w:rFonts w:ascii="Arial" w:hAnsi="Arial" w:cs="Arial"/>
          <w:color w:val="FF0000"/>
        </w:rPr>
        <w:tab/>
        <w:t>de betaling van de schuld ad</w:t>
      </w:r>
      <w:r w:rsidRPr="00852A57">
        <w:rPr>
          <w:rFonts w:ascii="Arial" w:hAnsi="Arial" w:cs="Arial"/>
        </w:rPr>
        <w:t xml:space="preserve"> </w:t>
      </w:r>
      <w:r w:rsidR="00FD7409" w:rsidRPr="00F96CB5">
        <w:rPr>
          <w:rFonts w:ascii="Arial" w:hAnsi="Arial" w:cs="Arial"/>
        </w:rPr>
        <w:fldChar w:fldCharType="begin"/>
      </w:r>
      <w:r w:rsidR="00FD7409" w:rsidRPr="00F96CB5">
        <w:rPr>
          <w:rFonts w:ascii="Arial" w:hAnsi="Arial" w:cs="Arial"/>
        </w:rPr>
        <w:instrText>MacroButton Nomacro §</w:instrText>
      </w:r>
      <w:r w:rsidR="00FD7409" w:rsidRPr="00F96CB5">
        <w:rPr>
          <w:rFonts w:ascii="Arial" w:hAnsi="Arial" w:cs="Arial"/>
        </w:rPr>
        <w:fldChar w:fldCharType="end"/>
      </w:r>
      <w:r w:rsidRPr="00852A57">
        <w:rPr>
          <w:rFonts w:ascii="Arial" w:hAnsi="Arial" w:cs="Arial"/>
          <w:color w:val="000000"/>
        </w:rPr>
        <w:t>hypotheekbedrag voluit in letters (hypotheekbedrag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 xml:space="preserve">, waaronder begrepen de eventueel krachtens de onderhavige overeenkomst te eniger tijd nader verrichte uitbetalingen en waaronder voorts wordt begrepen al hetgeen aan </w:t>
      </w:r>
      <w:proofErr w:type="spellStart"/>
      <w:r w:rsidRPr="00852A57">
        <w:rPr>
          <w:rFonts w:ascii="Arial" w:hAnsi="Arial" w:cs="Arial"/>
          <w:color w:val="FF0000"/>
        </w:rPr>
        <w:t>MoneYou</w:t>
      </w:r>
      <w:proofErr w:type="spellEnd"/>
      <w:r w:rsidRPr="00852A57">
        <w:rPr>
          <w:rFonts w:ascii="Arial" w:hAnsi="Arial" w:cs="Arial"/>
          <w:color w:val="FF0000"/>
        </w:rPr>
        <w:t xml:space="preserve"> verschuldigd is en zal zijn uit hoofde van eventueel in deze akte genoemde eerder verleden akte(n) van geldlening met hypotheekstelling aangaande het hierna genoemde onderpand;</w:t>
      </w:r>
    </w:p>
    <w:p w14:paraId="26838FCA" w14:textId="77777777"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t>b.</w:t>
      </w:r>
      <w:r w:rsidRPr="00852A57">
        <w:rPr>
          <w:rFonts w:ascii="Arial" w:hAnsi="Arial" w:cs="Arial"/>
          <w:color w:val="FF0000"/>
        </w:rPr>
        <w:tab/>
        <w:t>1.</w:t>
      </w:r>
      <w:r w:rsidRPr="00852A57">
        <w:rPr>
          <w:rFonts w:ascii="Arial" w:hAnsi="Arial" w:cs="Arial"/>
          <w:color w:val="FF0000"/>
        </w:rPr>
        <w:tab/>
        <w:t>voldoening van de bedongen rente</w:t>
      </w:r>
      <w:r w:rsidR="00F937C8">
        <w:rPr>
          <w:rFonts w:ascii="Arial" w:hAnsi="Arial" w:cs="Arial"/>
          <w:color w:val="FF0000"/>
        </w:rPr>
        <w:t xml:space="preserve"> en administratiekosten,</w:t>
      </w:r>
      <w:r w:rsidRPr="00852A57">
        <w:rPr>
          <w:rFonts w:ascii="Arial" w:hAnsi="Arial" w:cs="Arial"/>
          <w:color w:val="FF0000"/>
        </w:rPr>
        <w:t xml:space="preserve"> alsmede de eventueel later over</w:t>
      </w:r>
      <w:r w:rsidRPr="00852A57">
        <w:rPr>
          <w:rFonts w:ascii="Arial" w:hAnsi="Arial" w:cs="Arial"/>
          <w:color w:val="FF0000"/>
        </w:rPr>
        <w:softHyphen/>
        <w:t>een te komen verhoging daarvan;</w:t>
      </w:r>
    </w:p>
    <w:p w14:paraId="20300F9A" w14:textId="77777777" w:rsidR="00101EA3" w:rsidRPr="00852A57" w:rsidRDefault="00101EA3" w:rsidP="00101EA3">
      <w:pPr>
        <w:tabs>
          <w:tab w:val="left" w:pos="-720"/>
          <w:tab w:val="left" w:pos="0"/>
          <w:tab w:val="left" w:pos="720"/>
          <w:tab w:val="left" w:pos="1440"/>
        </w:tabs>
        <w:suppressAutoHyphens/>
        <w:ind w:left="2160" w:hanging="2160"/>
        <w:rPr>
          <w:rFonts w:ascii="Arial" w:hAnsi="Arial" w:cs="Arial"/>
          <w:color w:val="FF0000"/>
        </w:rPr>
      </w:pPr>
      <w:r w:rsidRPr="00852A57">
        <w:rPr>
          <w:rFonts w:ascii="Arial" w:hAnsi="Arial" w:cs="Arial"/>
          <w:color w:val="FF0000"/>
        </w:rPr>
        <w:tab/>
      </w:r>
      <w:r w:rsidRPr="00852A57">
        <w:rPr>
          <w:rFonts w:ascii="Arial" w:hAnsi="Arial" w:cs="Arial"/>
          <w:color w:val="FF0000"/>
        </w:rPr>
        <w:tab/>
        <w:t>2.</w:t>
      </w:r>
      <w:r w:rsidRPr="00852A57">
        <w:rPr>
          <w:rFonts w:ascii="Arial" w:hAnsi="Arial" w:cs="Arial"/>
          <w:color w:val="FF0000"/>
        </w:rPr>
        <w:tab/>
        <w:t>voldoening van alle boeten, kosten en rechten, schadevergoe</w:t>
      </w:r>
      <w:r w:rsidRPr="00852A57">
        <w:rPr>
          <w:rFonts w:ascii="Arial" w:hAnsi="Arial" w:cs="Arial"/>
          <w:color w:val="FF0000"/>
        </w:rPr>
        <w:softHyphen/>
        <w:t>din</w:t>
      </w:r>
      <w:r w:rsidRPr="00852A57">
        <w:rPr>
          <w:rFonts w:ascii="Arial" w:hAnsi="Arial" w:cs="Arial"/>
          <w:color w:val="FF0000"/>
        </w:rPr>
        <w:softHyphen/>
        <w:t xml:space="preserve">gen en al hetgeen </w:t>
      </w:r>
      <w:proofErr w:type="spellStart"/>
      <w:r w:rsidRPr="00852A57">
        <w:rPr>
          <w:rFonts w:ascii="Arial" w:hAnsi="Arial" w:cs="Arial"/>
          <w:color w:val="FF0000"/>
        </w:rPr>
        <w:t>MoneYou</w:t>
      </w:r>
      <w:proofErr w:type="spellEnd"/>
      <w:r w:rsidRPr="00852A57">
        <w:rPr>
          <w:rFonts w:ascii="Arial" w:hAnsi="Arial" w:cs="Arial"/>
          <w:color w:val="FF0000"/>
        </w:rPr>
        <w:t xml:space="preserve"> verder uit hoofde van de lening van de </w:t>
      </w:r>
      <w:r w:rsidR="00F937C8">
        <w:rPr>
          <w:rFonts w:ascii="Arial" w:hAnsi="Arial" w:cs="Arial"/>
          <w:color w:val="FF0000"/>
        </w:rPr>
        <w:t>s</w:t>
      </w:r>
      <w:r w:rsidRPr="00852A57">
        <w:rPr>
          <w:rFonts w:ascii="Arial" w:hAnsi="Arial" w:cs="Arial"/>
          <w:color w:val="FF0000"/>
        </w:rPr>
        <w:t>chuldenaar te vorderen mocht hebben, welke on</w:t>
      </w:r>
      <w:r w:rsidRPr="00852A57">
        <w:rPr>
          <w:rFonts w:ascii="Arial" w:hAnsi="Arial" w:cs="Arial"/>
          <w:color w:val="FF0000"/>
        </w:rPr>
        <w:softHyphen/>
        <w:t xml:space="preserve">der 1 en 2 bedoelde bedragen worden begroot op een totaal bedrag ad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w:t>
      </w:r>
    </w:p>
    <w:p w14:paraId="6ED34AE7" w14:textId="77777777" w:rsidR="00101EA3" w:rsidRPr="00852A57" w:rsidRDefault="00101EA3" w:rsidP="00101EA3">
      <w:pPr>
        <w:tabs>
          <w:tab w:val="left" w:pos="-720"/>
        </w:tabs>
        <w:suppressAutoHyphens/>
        <w:ind w:left="709" w:hanging="709"/>
        <w:rPr>
          <w:rFonts w:ascii="Arial" w:hAnsi="Arial" w:cs="Arial"/>
          <w:color w:val="FF0000"/>
        </w:rPr>
      </w:pPr>
      <w:r w:rsidRPr="00852A57">
        <w:rPr>
          <w:rFonts w:ascii="Arial" w:hAnsi="Arial" w:cs="Arial"/>
        </w:rPr>
        <w:tab/>
      </w:r>
      <w:r w:rsidRPr="00852A57">
        <w:rPr>
          <w:rFonts w:ascii="Arial" w:hAnsi="Arial" w:cs="Arial"/>
        </w:rPr>
        <w:tab/>
      </w:r>
      <w:r w:rsidRPr="00852A57">
        <w:rPr>
          <w:rFonts w:ascii="Arial" w:hAnsi="Arial" w:cs="Arial"/>
          <w:color w:val="FF0000"/>
        </w:rPr>
        <w:t>derhalve tot een totaalbedrag ad</w:t>
      </w:r>
      <w:r w:rsidRPr="00852A57">
        <w:rPr>
          <w:rFonts w:ascii="Arial" w:hAnsi="Arial" w:cs="Arial"/>
        </w:rPr>
        <w:t xml:space="preserve">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000000"/>
        </w:rPr>
        <w:t>bedrag voluit in letters (bedrag in cijfers)</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w:t>
      </w:r>
    </w:p>
    <w:p w14:paraId="3AED7675" w14:textId="77777777" w:rsidR="00101EA3" w:rsidRPr="00852A57" w:rsidRDefault="00101EA3" w:rsidP="00101EA3">
      <w:pPr>
        <w:tabs>
          <w:tab w:val="left" w:pos="-720"/>
          <w:tab w:val="left" w:pos="0"/>
        </w:tabs>
        <w:suppressAutoHyphens/>
        <w:rPr>
          <w:rFonts w:ascii="Arial" w:hAnsi="Arial" w:cs="Arial"/>
          <w:color w:val="FF0000"/>
        </w:rPr>
      </w:pPr>
      <w:r w:rsidRPr="00852A57">
        <w:rPr>
          <w:rFonts w:ascii="Arial" w:hAnsi="Arial" w:cs="Arial"/>
          <w:color w:val="FF0000"/>
        </w:rPr>
        <w:t xml:space="preserve">verleent de </w:t>
      </w:r>
      <w:r w:rsidR="00F937C8">
        <w:rPr>
          <w:rFonts w:ascii="Arial" w:hAnsi="Arial" w:cs="Arial"/>
          <w:color w:val="FF0000"/>
        </w:rPr>
        <w:t>s</w:t>
      </w:r>
      <w:r w:rsidRPr="00852A57">
        <w:rPr>
          <w:rFonts w:ascii="Arial" w:hAnsi="Arial" w:cs="Arial"/>
          <w:color w:val="FF0000"/>
        </w:rPr>
        <w:t xml:space="preserve">chuldenaar bij deze aan </w:t>
      </w:r>
      <w:proofErr w:type="spellStart"/>
      <w:r w:rsidRPr="00852A57">
        <w:rPr>
          <w:rFonts w:ascii="Arial" w:hAnsi="Arial" w:cs="Arial"/>
          <w:color w:val="FF0000"/>
        </w:rPr>
        <w:t>MoneYou</w:t>
      </w:r>
      <w:proofErr w:type="spellEnd"/>
      <w:r w:rsidRPr="00852A57">
        <w:rPr>
          <w:rFonts w:ascii="Arial" w:hAnsi="Arial" w:cs="Arial"/>
          <w:color w:val="FF0000"/>
        </w:rPr>
        <w:t xml:space="preserve">, die van de </w:t>
      </w:r>
      <w:r w:rsidR="00F937C8">
        <w:rPr>
          <w:rFonts w:ascii="Arial" w:hAnsi="Arial" w:cs="Arial"/>
          <w:color w:val="FF0000"/>
        </w:rPr>
        <w:t>s</w:t>
      </w:r>
      <w:r w:rsidRPr="00852A57">
        <w:rPr>
          <w:rFonts w:ascii="Arial" w:hAnsi="Arial" w:cs="Arial"/>
          <w:color w:val="FF0000"/>
        </w:rPr>
        <w:t>chuldenaar aanvaardt, het recht van</w:t>
      </w:r>
      <w:r w:rsidR="00875533">
        <w:rPr>
          <w:rFonts w:ascii="Arial" w:hAnsi="Arial" w:cs="Arial"/>
          <w:color w:val="FF0000"/>
        </w:rPr>
        <w:t xml:space="preserve"> </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color w:val="FF0000"/>
        </w:rPr>
        <w:t xml:space="preserve"> </w:t>
      </w:r>
      <w:r w:rsidRPr="00852A57">
        <w:rPr>
          <w:rFonts w:ascii="Arial" w:hAnsi="Arial" w:cs="Arial"/>
          <w:color w:val="800080"/>
        </w:rPr>
        <w:t>telwoord</w:t>
      </w:r>
      <w:r w:rsidR="00875533" w:rsidRPr="00F96CB5">
        <w:rPr>
          <w:rFonts w:ascii="Arial" w:hAnsi="Arial" w:cs="Arial"/>
        </w:rPr>
        <w:fldChar w:fldCharType="begin"/>
      </w:r>
      <w:r w:rsidR="00875533" w:rsidRPr="00F96CB5">
        <w:rPr>
          <w:rFonts w:ascii="Arial" w:hAnsi="Arial" w:cs="Arial"/>
        </w:rPr>
        <w:instrText>MacroButton Nomacro §</w:instrText>
      </w:r>
      <w:r w:rsidR="00875533" w:rsidRPr="00F96CB5">
        <w:rPr>
          <w:rFonts w:ascii="Arial" w:hAnsi="Arial" w:cs="Arial"/>
        </w:rPr>
        <w:fldChar w:fldCharType="end"/>
      </w:r>
      <w:r w:rsidRPr="00852A57">
        <w:rPr>
          <w:rFonts w:ascii="Arial" w:hAnsi="Arial" w:cs="Arial"/>
        </w:rPr>
        <w:t xml:space="preserve"> </w:t>
      </w:r>
      <w:r w:rsidRPr="00852A57">
        <w:rPr>
          <w:rFonts w:ascii="Arial" w:hAnsi="Arial" w:cs="Arial"/>
          <w:color w:val="FF0000"/>
        </w:rPr>
        <w:t>hypo</w:t>
      </w:r>
      <w:r w:rsidRPr="00852A57">
        <w:rPr>
          <w:rFonts w:ascii="Arial" w:hAnsi="Arial" w:cs="Arial"/>
          <w:color w:val="FF0000"/>
        </w:rPr>
        <w:softHyphen/>
        <w:t>theek op het hierna te omschrijven onderpand:</w:t>
      </w:r>
    </w:p>
    <w:p w14:paraId="42E627C4" w14:textId="77777777" w:rsidR="00101EA3" w:rsidRPr="00852A57" w:rsidRDefault="00101EA3" w:rsidP="00101EA3">
      <w:pPr>
        <w:widowControl/>
        <w:autoSpaceDE w:val="0"/>
        <w:autoSpaceDN w:val="0"/>
        <w:adjustRightInd w:val="0"/>
        <w:rPr>
          <w:rFonts w:ascii="Arial" w:hAnsi="Arial" w:cs="Arial"/>
          <w:color w:val="FF0000"/>
        </w:rPr>
      </w:pPr>
      <w:r w:rsidRPr="00852A57">
        <w:rPr>
          <w:rFonts w:ascii="Arial" w:hAnsi="Arial" w:cs="Arial"/>
          <w:color w:val="FF0000"/>
          <w:highlight w:val="yellow"/>
        </w:rPr>
        <w:t>TEKSTBLOK RECHT</w:t>
      </w:r>
      <w:r w:rsidRPr="00852A57">
        <w:rPr>
          <w:rFonts w:ascii="Arial" w:hAnsi="Arial" w:cs="Arial"/>
          <w:color w:val="FF0000"/>
        </w:rPr>
        <w:t xml:space="preserve"> </w:t>
      </w:r>
      <w:r w:rsidRPr="00852A57">
        <w:rPr>
          <w:rFonts w:ascii="Arial" w:hAnsi="Arial" w:cs="Arial"/>
          <w:color w:val="FF0000"/>
          <w:highlight w:val="yellow"/>
        </w:rPr>
        <w:t>TEKSTBLOK REGISTERGOED</w:t>
      </w:r>
      <w:r w:rsidRPr="00852A57">
        <w:rPr>
          <w:rFonts w:ascii="Arial" w:hAnsi="Arial" w:cs="Arial"/>
          <w:color w:val="FF0000"/>
        </w:rPr>
        <w:t xml:space="preserve">; </w:t>
      </w:r>
    </w:p>
    <w:p w14:paraId="12906C10" w14:textId="77777777" w:rsidR="00101EA3" w:rsidRPr="00852A57" w:rsidRDefault="00101EA3" w:rsidP="00101EA3">
      <w:pPr>
        <w:tabs>
          <w:tab w:val="left" w:pos="-720"/>
          <w:tab w:val="left" w:pos="0"/>
          <w:tab w:val="left" w:pos="720"/>
        </w:tabs>
        <w:suppressAutoHyphens/>
        <w:rPr>
          <w:rFonts w:ascii="Arial" w:hAnsi="Arial" w:cs="Arial"/>
        </w:rPr>
      </w:pPr>
      <w:r w:rsidRPr="00852A57">
        <w:rPr>
          <w:rFonts w:ascii="Arial" w:hAnsi="Arial" w:cs="Arial"/>
          <w:color w:val="FF0000"/>
        </w:rPr>
        <w:t xml:space="preserve">hierna </w:t>
      </w:r>
      <w:r w:rsidRPr="00852A57">
        <w:rPr>
          <w:rFonts w:ascii="Arial" w:hAnsi="Arial" w:cs="Arial"/>
          <w:color w:val="800080"/>
        </w:rPr>
        <w:t>zowel samen als afzonderlijk</w:t>
      </w:r>
      <w:r w:rsidRPr="00852A57">
        <w:rPr>
          <w:rFonts w:ascii="Arial" w:hAnsi="Arial" w:cs="Arial"/>
          <w:color w:val="FF0000"/>
        </w:rPr>
        <w:t xml:space="preserve"> te noemen het: ‘</w:t>
      </w:r>
      <w:r w:rsidRPr="00852A57">
        <w:rPr>
          <w:rFonts w:ascii="Arial" w:hAnsi="Arial" w:cs="Arial"/>
          <w:color w:val="FF0000"/>
          <w:u w:val="single"/>
        </w:rPr>
        <w:t>onderpand</w:t>
      </w:r>
      <w:r w:rsidRPr="00852A57">
        <w:rPr>
          <w:rFonts w:ascii="Arial" w:hAnsi="Arial" w:cs="Arial"/>
          <w:color w:val="FF0000"/>
        </w:rPr>
        <w:t>’.</w:t>
      </w:r>
      <w:r w:rsidRPr="00852A57">
        <w:rPr>
          <w:rFonts w:ascii="Arial" w:hAnsi="Arial" w:cs="Arial"/>
        </w:rPr>
        <w:tab/>
      </w:r>
    </w:p>
    <w:p w14:paraId="498E5DD4" w14:textId="77777777" w:rsidR="00101EA3" w:rsidRPr="00875533" w:rsidRDefault="00764A6A" w:rsidP="00101EA3">
      <w:pPr>
        <w:widowControl/>
        <w:autoSpaceDE w:val="0"/>
        <w:autoSpaceDN w:val="0"/>
        <w:adjustRightInd w:val="0"/>
        <w:rPr>
          <w:rFonts w:ascii="Arial" w:hAnsi="Arial" w:cs="Arial"/>
          <w:color w:val="800080"/>
        </w:rPr>
      </w:pPr>
      <w:r w:rsidRPr="00764A6A">
        <w:rPr>
          <w:rFonts w:ascii="Arial" w:hAnsi="Arial" w:cs="Arial"/>
          <w:color w:val="800080"/>
          <w:highlight w:val="yellow"/>
        </w:rPr>
        <w:t>TEKSTBLOK OVERBRUGGINGSHYPOTHEEK</w:t>
      </w:r>
      <w:r w:rsidR="00560C0E">
        <w:rPr>
          <w:rFonts w:ascii="Arial" w:hAnsi="Arial" w:cs="Arial"/>
          <w:color w:val="800080"/>
        </w:rPr>
        <w:t>.</w:t>
      </w:r>
    </w:p>
    <w:p w14:paraId="75B27ACF" w14:textId="77777777" w:rsidR="00F937C8" w:rsidRPr="00F937C8" w:rsidRDefault="00F937C8" w:rsidP="00101EA3">
      <w:pPr>
        <w:tabs>
          <w:tab w:val="left" w:pos="-720"/>
        </w:tabs>
        <w:suppressAutoHyphens/>
        <w:outlineLvl w:val="0"/>
        <w:rPr>
          <w:rFonts w:ascii="Arial" w:hAnsi="Arial" w:cs="Arial"/>
          <w:color w:val="FF0000"/>
        </w:rPr>
      </w:pPr>
      <w:proofErr w:type="spellStart"/>
      <w:r>
        <w:rPr>
          <w:rFonts w:ascii="Arial" w:hAnsi="Arial" w:cs="Arial"/>
          <w:color w:val="FF0000"/>
        </w:rPr>
        <w:t>MoneYou</w:t>
      </w:r>
      <w:proofErr w:type="spellEnd"/>
      <w:r>
        <w:rPr>
          <w:rFonts w:ascii="Arial" w:hAnsi="Arial" w:cs="Arial"/>
          <w:color w:val="FF0000"/>
        </w:rPr>
        <w:t xml:space="preserve"> verklaarde hierbij alle aan haar gegeven rechten en bevoegdheden te aanvaarden.</w:t>
      </w:r>
    </w:p>
    <w:p w14:paraId="5B1E4D82" w14:textId="77777777" w:rsidR="00101EA3" w:rsidRPr="00852A57" w:rsidRDefault="00101EA3" w:rsidP="00101EA3">
      <w:pPr>
        <w:tabs>
          <w:tab w:val="left" w:pos="-720"/>
        </w:tabs>
        <w:suppressAutoHyphens/>
        <w:outlineLvl w:val="0"/>
        <w:rPr>
          <w:rFonts w:ascii="Arial" w:hAnsi="Arial" w:cs="Arial"/>
          <w:color w:val="800080"/>
        </w:rPr>
      </w:pPr>
      <w:r w:rsidRPr="00852A57">
        <w:rPr>
          <w:rFonts w:ascii="Arial" w:hAnsi="Arial" w:cs="Arial"/>
          <w:color w:val="800080"/>
          <w:u w:val="single"/>
        </w:rPr>
        <w:t>Woonplaats</w:t>
      </w:r>
    </w:p>
    <w:p w14:paraId="34906D3D" w14:textId="77777777" w:rsidR="00101EA3" w:rsidRPr="00852A57" w:rsidRDefault="00101EA3" w:rsidP="00101EA3">
      <w:pPr>
        <w:tabs>
          <w:tab w:val="left" w:pos="-720"/>
        </w:tabs>
        <w:suppressAutoHyphens/>
        <w:rPr>
          <w:rFonts w:ascii="Arial" w:hAnsi="Arial" w:cs="Arial"/>
          <w:color w:val="800080"/>
        </w:rPr>
      </w:pPr>
      <w:r w:rsidRPr="00852A57">
        <w:rPr>
          <w:rFonts w:ascii="Arial" w:hAnsi="Arial" w:cs="Arial"/>
          <w:color w:val="800080"/>
        </w:rPr>
        <w:t xml:space="preserve">Partijen kiezen woonplaats ten kantore van de bewaarder van deze </w:t>
      </w:r>
      <w:r w:rsidR="00C943F1">
        <w:rPr>
          <w:rFonts w:ascii="Arial" w:hAnsi="Arial" w:cs="Arial"/>
          <w:color w:val="800080"/>
        </w:rPr>
        <w:t>a</w:t>
      </w:r>
      <w:r w:rsidRPr="00852A57">
        <w:rPr>
          <w:rFonts w:ascii="Arial" w:hAnsi="Arial" w:cs="Arial"/>
          <w:color w:val="800080"/>
        </w:rPr>
        <w:t>kte.</w:t>
      </w:r>
    </w:p>
    <w:p w14:paraId="23BB7E0D" w14:textId="77777777" w:rsidR="00101EA3" w:rsidRPr="00852A57" w:rsidRDefault="00101EA3" w:rsidP="00101EA3">
      <w:pPr>
        <w:tabs>
          <w:tab w:val="left" w:pos="-720"/>
          <w:tab w:val="left" w:pos="0"/>
          <w:tab w:val="left" w:pos="720"/>
        </w:tabs>
        <w:suppressAutoHyphens/>
        <w:ind w:left="1440" w:hanging="1440"/>
        <w:rPr>
          <w:rFonts w:ascii="Arial" w:hAnsi="Arial" w:cs="Arial"/>
          <w:color w:val="FF0000"/>
        </w:rPr>
      </w:pPr>
      <w:r w:rsidRPr="00852A57">
        <w:rPr>
          <w:rFonts w:ascii="Arial" w:hAnsi="Arial" w:cs="Arial"/>
          <w:color w:val="FF0000"/>
        </w:rPr>
        <w:t>EINDE KADASTERDEEL</w:t>
      </w:r>
    </w:p>
    <w:p w14:paraId="6ADF77BC" w14:textId="77777777" w:rsidR="00101EA3" w:rsidRPr="00852A57" w:rsidRDefault="00101EA3" w:rsidP="00101EA3">
      <w:pPr>
        <w:tabs>
          <w:tab w:val="left" w:pos="-720"/>
        </w:tabs>
        <w:suppressAutoHyphens/>
        <w:rPr>
          <w:rFonts w:ascii="Arial" w:hAnsi="Arial" w:cs="Arial"/>
        </w:rPr>
      </w:pPr>
    </w:p>
    <w:p w14:paraId="1A015E49" w14:textId="77777777" w:rsidR="00875533" w:rsidRPr="00A33FFD" w:rsidRDefault="00875533" w:rsidP="00875533">
      <w:pPr>
        <w:rPr>
          <w:rFonts w:ascii="Arial" w:hAnsi="Arial" w:cs="Arial"/>
          <w:b/>
          <w:i/>
          <w:color w:val="000000"/>
          <w:sz w:val="24"/>
          <w:szCs w:val="24"/>
        </w:rPr>
      </w:pPr>
      <w:r w:rsidRPr="00A33FFD">
        <w:rPr>
          <w:rFonts w:ascii="Arial" w:hAnsi="Arial" w:cs="Arial"/>
          <w:b/>
          <w:i/>
          <w:color w:val="000000"/>
          <w:sz w:val="24"/>
          <w:szCs w:val="24"/>
        </w:rPr>
        <w:t>Toelichting</w:t>
      </w:r>
    </w:p>
    <w:p w14:paraId="418ADB14" w14:textId="77777777" w:rsidR="00875533" w:rsidRPr="00A33FFD" w:rsidRDefault="00875533" w:rsidP="00875533">
      <w:pPr>
        <w:tabs>
          <w:tab w:val="left" w:pos="-1440"/>
          <w:tab w:val="left" w:pos="-720"/>
          <w:tab w:val="left" w:pos="425"/>
        </w:tabs>
        <w:suppressAutoHyphens/>
        <w:rPr>
          <w:rFonts w:ascii="Arial" w:hAnsi="Arial" w:cs="Arial"/>
        </w:rPr>
      </w:pPr>
    </w:p>
    <w:p w14:paraId="07036FD3" w14:textId="77777777" w:rsidR="00875533"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 xml:space="preserve">Zie voor het kleurgebruik in deze modelakte: </w:t>
      </w:r>
    </w:p>
    <w:p w14:paraId="581EE4C9" w14:textId="343BC5BE" w:rsidR="00AA31E5" w:rsidRPr="00A33FFD" w:rsidRDefault="00875533" w:rsidP="00875533">
      <w:pPr>
        <w:tabs>
          <w:tab w:val="left" w:pos="-1440"/>
          <w:tab w:val="left" w:pos="-720"/>
          <w:tab w:val="left" w:pos="425"/>
        </w:tabs>
        <w:suppressAutoHyphens/>
        <w:rPr>
          <w:rFonts w:ascii="Arial" w:hAnsi="Arial" w:cs="Arial"/>
        </w:rPr>
      </w:pPr>
      <w:r w:rsidRPr="00A33FFD">
        <w:rPr>
          <w:rFonts w:ascii="Arial" w:hAnsi="Arial" w:cs="Arial"/>
        </w:rPr>
        <w:t>Tekstblok – Algemene afspraken modeldocumenten en tekstblokken</w:t>
      </w:r>
      <w:del w:id="0" w:author="Groot, Karina de" w:date="2019-08-16T12:38:00Z">
        <w:r w:rsidRPr="00A33FFD" w:rsidDel="00AA31E5">
          <w:rPr>
            <w:rFonts w:ascii="Arial" w:hAnsi="Arial" w:cs="Arial"/>
          </w:rPr>
          <w:delText xml:space="preserve"> v2.</w:delText>
        </w:r>
        <w:r w:rsidR="00AC4EA9" w:rsidDel="00AA31E5">
          <w:rPr>
            <w:rFonts w:ascii="Arial" w:hAnsi="Arial" w:cs="Arial"/>
          </w:rPr>
          <w:delText>5</w:delText>
        </w:r>
      </w:del>
      <w:bookmarkStart w:id="1" w:name="_GoBack"/>
      <w:bookmarkEnd w:id="1"/>
    </w:p>
    <w:p w14:paraId="6CD6D3CF" w14:textId="77777777" w:rsidR="00875533" w:rsidRDefault="00875533" w:rsidP="00875533">
      <w:pPr>
        <w:rPr>
          <w:rFonts w:ascii="Arial" w:hAnsi="Arial" w:cs="Arial"/>
        </w:rPr>
      </w:pPr>
    </w:p>
    <w:p w14:paraId="0888A104" w14:textId="77777777" w:rsidR="00AC4EA9" w:rsidRPr="00AC4EA9" w:rsidRDefault="00AC4EA9" w:rsidP="00AC4EA9">
      <w:pPr>
        <w:widowControl/>
        <w:rPr>
          <w:rFonts w:ascii="Times New Roman" w:hAnsi="Times New Roman"/>
          <w:snapToGrid/>
          <w:sz w:val="24"/>
          <w:szCs w:val="24"/>
        </w:rPr>
      </w:pPr>
      <w:r w:rsidRPr="00AC4EA9">
        <w:rPr>
          <w:rFonts w:ascii="Arial" w:hAnsi="Arial" w:cs="Arial"/>
          <w:snapToGrid/>
        </w:rPr>
        <w:t>De paragrafen en tekstfragmenten welke in dit modeldocument optioneel zijn, dienen op het moment dat ze worden opgenomen in de akte altijd binnen het Kadasterdeel te staan.</w:t>
      </w:r>
    </w:p>
    <w:p w14:paraId="7C95D0D2" w14:textId="77777777" w:rsidR="00AC4EA9" w:rsidRDefault="00AC4EA9" w:rsidP="00875533">
      <w:pPr>
        <w:rPr>
          <w:rFonts w:ascii="Arial" w:hAnsi="Arial" w:cs="Arial"/>
        </w:rPr>
      </w:pPr>
    </w:p>
    <w:p w14:paraId="1A78F53D" w14:textId="77777777" w:rsidR="00875533" w:rsidRDefault="00875533" w:rsidP="00875533">
      <w:pPr>
        <w:rPr>
          <w:rFonts w:ascii="Arial" w:hAnsi="Arial" w:cs="Arial"/>
        </w:rPr>
      </w:pPr>
    </w:p>
    <w:p w14:paraId="2D64DCD5" w14:textId="77777777" w:rsidR="00875533" w:rsidRDefault="00875533" w:rsidP="00875533">
      <w:pPr>
        <w:rPr>
          <w:rFonts w:ascii="Arial" w:hAnsi="Arial" w:cs="Aria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875533" w14:paraId="5DF725BB" w14:textId="77777777" w:rsidTr="00555FC3">
        <w:trPr>
          <w:trHeight w:val="332"/>
        </w:trPr>
        <w:tc>
          <w:tcPr>
            <w:tcW w:w="5173" w:type="dxa"/>
            <w:vAlign w:val="bottom"/>
          </w:tcPr>
          <w:p w14:paraId="1178AFA6" w14:textId="77777777" w:rsidR="00875533" w:rsidRDefault="00875533" w:rsidP="00555FC3">
            <w:pPr>
              <w:pStyle w:val="kopje"/>
              <w:rPr>
                <w:b w:val="0"/>
                <w:bCs/>
              </w:rPr>
            </w:pPr>
            <w:r>
              <w:t>Versiehistorie</w:t>
            </w:r>
          </w:p>
        </w:tc>
      </w:tr>
    </w:tbl>
    <w:p w14:paraId="6D6F5A23" w14:textId="77777777" w:rsidR="00875533" w:rsidRDefault="00875533" w:rsidP="00875533">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875533" w14:paraId="768FDF8E" w14:textId="77777777" w:rsidTr="00560C0E">
        <w:trPr>
          <w:trHeight w:hRule="exact" w:val="281"/>
          <w:tblHeader/>
        </w:trPr>
        <w:tc>
          <w:tcPr>
            <w:tcW w:w="779" w:type="dxa"/>
            <w:vAlign w:val="bottom"/>
          </w:tcPr>
          <w:p w14:paraId="63E1DD6F" w14:textId="77777777" w:rsidR="00875533" w:rsidRDefault="00875533" w:rsidP="00555FC3">
            <w:pPr>
              <w:pStyle w:val="tussenkopje"/>
              <w:spacing w:before="0"/>
              <w:rPr>
                <w:lang w:val="nl-NL"/>
              </w:rPr>
            </w:pPr>
            <w:r>
              <w:rPr>
                <w:lang w:val="nl-NL"/>
              </w:rPr>
              <w:t>Versie</w:t>
            </w:r>
          </w:p>
        </w:tc>
        <w:tc>
          <w:tcPr>
            <w:tcW w:w="1701" w:type="dxa"/>
            <w:vAlign w:val="bottom"/>
          </w:tcPr>
          <w:p w14:paraId="6AF8DABE" w14:textId="77777777" w:rsidR="00875533" w:rsidRDefault="00875533" w:rsidP="00555FC3">
            <w:pPr>
              <w:pStyle w:val="tussenkopje"/>
              <w:spacing w:before="0"/>
              <w:rPr>
                <w:lang w:val="nl-NL"/>
              </w:rPr>
            </w:pPr>
            <w:r>
              <w:rPr>
                <w:lang w:val="nl-NL"/>
              </w:rPr>
              <w:t>Datum</w:t>
            </w:r>
          </w:p>
        </w:tc>
        <w:tc>
          <w:tcPr>
            <w:tcW w:w="1985" w:type="dxa"/>
            <w:vAlign w:val="bottom"/>
          </w:tcPr>
          <w:p w14:paraId="67EC88AF" w14:textId="77777777" w:rsidR="00875533" w:rsidRDefault="00875533" w:rsidP="00555FC3">
            <w:pPr>
              <w:pStyle w:val="tussenkopje"/>
              <w:spacing w:before="0"/>
              <w:rPr>
                <w:lang w:val="nl-NL"/>
              </w:rPr>
            </w:pPr>
            <w:r>
              <w:rPr>
                <w:lang w:val="nl-NL"/>
              </w:rPr>
              <w:t>Auteur</w:t>
            </w:r>
          </w:p>
        </w:tc>
        <w:tc>
          <w:tcPr>
            <w:tcW w:w="4394" w:type="dxa"/>
            <w:vAlign w:val="bottom"/>
          </w:tcPr>
          <w:p w14:paraId="78447D82" w14:textId="77777777" w:rsidR="00875533" w:rsidRDefault="00875533" w:rsidP="00555FC3">
            <w:pPr>
              <w:pStyle w:val="tussenkopje"/>
              <w:spacing w:before="0"/>
              <w:rPr>
                <w:lang w:val="nl-NL"/>
              </w:rPr>
            </w:pPr>
            <w:r>
              <w:rPr>
                <w:lang w:val="nl-NL"/>
              </w:rPr>
              <w:t>Opmerking</w:t>
            </w:r>
          </w:p>
        </w:tc>
      </w:tr>
      <w:tr w:rsidR="00E6384D" w14:paraId="2BAE38DD" w14:textId="77777777" w:rsidTr="00560C0E">
        <w:tc>
          <w:tcPr>
            <w:tcW w:w="779" w:type="dxa"/>
          </w:tcPr>
          <w:p w14:paraId="08804A31" w14:textId="77777777" w:rsidR="00E6384D" w:rsidRDefault="00E6384D" w:rsidP="00555FC3">
            <w:pPr>
              <w:pStyle w:val="Koptekst"/>
              <w:tabs>
                <w:tab w:val="left" w:pos="708"/>
              </w:tabs>
              <w:spacing w:line="280" w:lineRule="exact"/>
              <w:rPr>
                <w:rStyle w:val="Versie"/>
                <w:kern w:val="28"/>
                <w:lang w:val="en-US" w:eastAsia="en-US"/>
              </w:rPr>
            </w:pPr>
            <w:bookmarkStart w:id="2" w:name="bmVersie"/>
            <w:bookmarkEnd w:id="2"/>
            <w:r>
              <w:rPr>
                <w:rStyle w:val="Versie"/>
                <w:kern w:val="28"/>
                <w:lang w:val="en-US" w:eastAsia="en-US"/>
              </w:rPr>
              <w:t>1.0</w:t>
            </w:r>
          </w:p>
        </w:tc>
        <w:tc>
          <w:tcPr>
            <w:tcW w:w="1701" w:type="dxa"/>
          </w:tcPr>
          <w:p w14:paraId="3CAAFA2A" w14:textId="77777777" w:rsidR="00E6384D" w:rsidRDefault="00E6384D" w:rsidP="00555FC3">
            <w:pPr>
              <w:snapToGrid w:val="0"/>
              <w:spacing w:line="280" w:lineRule="atLeast"/>
              <w:rPr>
                <w:rStyle w:val="Datumopmaakprofiel"/>
                <w:kern w:val="28"/>
                <w:lang w:val="en-US" w:eastAsia="en-US"/>
              </w:rPr>
            </w:pPr>
            <w:r>
              <w:rPr>
                <w:rStyle w:val="Datumopmaakprofiel"/>
                <w:kern w:val="28"/>
                <w:lang w:val="en-US" w:eastAsia="en-US"/>
              </w:rPr>
              <w:t xml:space="preserve">16 </w:t>
            </w:r>
            <w:proofErr w:type="spellStart"/>
            <w:r>
              <w:rPr>
                <w:rStyle w:val="Datumopmaakprofiel"/>
                <w:kern w:val="28"/>
                <w:lang w:val="en-US" w:eastAsia="en-US"/>
              </w:rPr>
              <w:t>juli</w:t>
            </w:r>
            <w:proofErr w:type="spellEnd"/>
            <w:r>
              <w:rPr>
                <w:rStyle w:val="Datumopmaakprofiel"/>
                <w:kern w:val="28"/>
                <w:lang w:val="en-US" w:eastAsia="en-US"/>
              </w:rPr>
              <w:t xml:space="preserve"> 2010</w:t>
            </w:r>
          </w:p>
        </w:tc>
        <w:tc>
          <w:tcPr>
            <w:tcW w:w="1985" w:type="dxa"/>
          </w:tcPr>
          <w:p w14:paraId="064BF839" w14:textId="77777777" w:rsidR="00E6384D" w:rsidRDefault="00E6384D"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2B7E69D1" w14:textId="77777777" w:rsidR="00E6384D" w:rsidRDefault="00E6384D" w:rsidP="00555FC3">
            <w:pPr>
              <w:snapToGrid w:val="0"/>
              <w:spacing w:line="280" w:lineRule="atLeast"/>
              <w:rPr>
                <w:rFonts w:ascii="Arial" w:hAnsi="Arial"/>
                <w:kern w:val="28"/>
                <w:sz w:val="18"/>
                <w:lang w:eastAsia="en-US"/>
              </w:rPr>
            </w:pPr>
            <w:r>
              <w:rPr>
                <w:rFonts w:ascii="Arial" w:hAnsi="Arial"/>
                <w:kern w:val="28"/>
                <w:sz w:val="18"/>
                <w:lang w:eastAsia="en-US"/>
              </w:rPr>
              <w:t>Modeldocument definitief gemaakt. (zonder tekstuele wijzigingen</w:t>
            </w:r>
            <w:r w:rsidR="00831135">
              <w:rPr>
                <w:rFonts w:ascii="Arial" w:hAnsi="Arial"/>
                <w:kern w:val="28"/>
                <w:sz w:val="18"/>
                <w:lang w:eastAsia="en-US"/>
              </w:rPr>
              <w:t>)</w:t>
            </w:r>
            <w:r>
              <w:rPr>
                <w:rFonts w:ascii="Arial" w:hAnsi="Arial"/>
                <w:kern w:val="28"/>
                <w:sz w:val="18"/>
                <w:lang w:eastAsia="en-US"/>
              </w:rPr>
              <w:t>.</w:t>
            </w:r>
          </w:p>
        </w:tc>
      </w:tr>
      <w:tr w:rsidR="00EA77B2" w14:paraId="42DA2B2D" w14:textId="77777777" w:rsidTr="00560C0E">
        <w:tc>
          <w:tcPr>
            <w:tcW w:w="779" w:type="dxa"/>
          </w:tcPr>
          <w:p w14:paraId="55C84A21" w14:textId="77777777" w:rsidR="00EA77B2" w:rsidRDefault="00EA77B2" w:rsidP="00555FC3">
            <w:pPr>
              <w:pStyle w:val="Koptekst"/>
              <w:tabs>
                <w:tab w:val="left" w:pos="708"/>
              </w:tabs>
              <w:spacing w:line="280" w:lineRule="exact"/>
              <w:rPr>
                <w:rStyle w:val="Versie"/>
                <w:kern w:val="28"/>
                <w:lang w:val="en-US" w:eastAsia="en-US"/>
              </w:rPr>
            </w:pPr>
            <w:r>
              <w:rPr>
                <w:rStyle w:val="Versie"/>
                <w:kern w:val="28"/>
                <w:lang w:val="en-US" w:eastAsia="en-US"/>
              </w:rPr>
              <w:t>1.1</w:t>
            </w:r>
          </w:p>
        </w:tc>
        <w:tc>
          <w:tcPr>
            <w:tcW w:w="1701" w:type="dxa"/>
          </w:tcPr>
          <w:p w14:paraId="7FD0B7A4" w14:textId="77777777" w:rsidR="00EA77B2" w:rsidRDefault="00EA77B2" w:rsidP="00555FC3">
            <w:pPr>
              <w:snapToGrid w:val="0"/>
              <w:spacing w:line="280" w:lineRule="atLeast"/>
              <w:rPr>
                <w:rStyle w:val="Datumopmaakprofiel"/>
                <w:kern w:val="28"/>
                <w:lang w:val="en-US" w:eastAsia="en-US"/>
              </w:rPr>
            </w:pPr>
            <w:r>
              <w:rPr>
                <w:rStyle w:val="Datumopmaakprofiel"/>
                <w:kern w:val="28"/>
                <w:lang w:val="en-US" w:eastAsia="en-US"/>
              </w:rPr>
              <w:t xml:space="preserve">11 </w:t>
            </w:r>
            <w:proofErr w:type="spellStart"/>
            <w:r>
              <w:rPr>
                <w:rStyle w:val="Datumopmaakprofiel"/>
                <w:kern w:val="28"/>
                <w:lang w:val="en-US" w:eastAsia="en-US"/>
              </w:rPr>
              <w:t>augustus</w:t>
            </w:r>
            <w:proofErr w:type="spellEnd"/>
            <w:r>
              <w:rPr>
                <w:rStyle w:val="Datumopmaakprofiel"/>
                <w:kern w:val="28"/>
                <w:lang w:val="en-US" w:eastAsia="en-US"/>
              </w:rPr>
              <w:t xml:space="preserve"> 2010</w:t>
            </w:r>
          </w:p>
        </w:tc>
        <w:tc>
          <w:tcPr>
            <w:tcW w:w="1985" w:type="dxa"/>
          </w:tcPr>
          <w:p w14:paraId="0521FEC0" w14:textId="77777777" w:rsidR="00EA77B2" w:rsidRDefault="00EA77B2"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436BC15" w14:textId="77777777" w:rsidR="00EA77B2" w:rsidRDefault="00EA77B2" w:rsidP="00555FC3">
            <w:pPr>
              <w:snapToGrid w:val="0"/>
              <w:spacing w:line="280" w:lineRule="atLeast"/>
              <w:rPr>
                <w:rFonts w:ascii="Arial" w:hAnsi="Arial"/>
                <w:kern w:val="28"/>
                <w:sz w:val="18"/>
                <w:lang w:eastAsia="en-US"/>
              </w:rPr>
            </w:pPr>
            <w:r>
              <w:rPr>
                <w:rFonts w:ascii="Arial" w:hAnsi="Arial"/>
                <w:kern w:val="28"/>
                <w:sz w:val="18"/>
                <w:lang w:eastAsia="en-US"/>
              </w:rPr>
              <w:t>Versie tekstblok Partij Niet Natuurlijk Persoon gewijzigd.</w:t>
            </w:r>
          </w:p>
        </w:tc>
      </w:tr>
      <w:tr w:rsidR="00DD7370" w14:paraId="70482E5E" w14:textId="77777777" w:rsidTr="00560C0E">
        <w:tc>
          <w:tcPr>
            <w:tcW w:w="779" w:type="dxa"/>
          </w:tcPr>
          <w:p w14:paraId="46B72401" w14:textId="77777777" w:rsidR="00DD7370" w:rsidRDefault="00DD7370" w:rsidP="00555FC3">
            <w:pPr>
              <w:pStyle w:val="Koptekst"/>
              <w:tabs>
                <w:tab w:val="left" w:pos="708"/>
              </w:tabs>
              <w:spacing w:line="280" w:lineRule="exact"/>
              <w:rPr>
                <w:rStyle w:val="Versie"/>
                <w:kern w:val="28"/>
                <w:lang w:val="en-US" w:eastAsia="en-US"/>
              </w:rPr>
            </w:pPr>
            <w:r>
              <w:rPr>
                <w:rStyle w:val="Versie"/>
                <w:kern w:val="28"/>
                <w:lang w:val="en-US" w:eastAsia="en-US"/>
              </w:rPr>
              <w:t>1.2</w:t>
            </w:r>
          </w:p>
        </w:tc>
        <w:tc>
          <w:tcPr>
            <w:tcW w:w="1701" w:type="dxa"/>
          </w:tcPr>
          <w:p w14:paraId="7AED1F37" w14:textId="77777777" w:rsidR="00DD7370" w:rsidRDefault="00DD7370" w:rsidP="00555FC3">
            <w:pPr>
              <w:snapToGrid w:val="0"/>
              <w:spacing w:line="280" w:lineRule="atLeast"/>
              <w:rPr>
                <w:rStyle w:val="Datumopmaakprofiel"/>
                <w:kern w:val="28"/>
                <w:lang w:val="en-US" w:eastAsia="en-US"/>
              </w:rPr>
            </w:pPr>
            <w:r>
              <w:rPr>
                <w:rStyle w:val="Datumopmaakprofiel"/>
                <w:kern w:val="28"/>
                <w:lang w:val="en-US" w:eastAsia="en-US"/>
              </w:rPr>
              <w:t xml:space="preserve">11 </w:t>
            </w:r>
            <w:proofErr w:type="spellStart"/>
            <w:r>
              <w:rPr>
                <w:rStyle w:val="Datumopmaakprofiel"/>
                <w:kern w:val="28"/>
                <w:lang w:val="en-US" w:eastAsia="en-US"/>
              </w:rPr>
              <w:t>oktober</w:t>
            </w:r>
            <w:proofErr w:type="spellEnd"/>
            <w:r>
              <w:rPr>
                <w:rStyle w:val="Datumopmaakprofiel"/>
                <w:kern w:val="28"/>
                <w:lang w:val="en-US" w:eastAsia="en-US"/>
              </w:rPr>
              <w:t xml:space="preserve"> 2010</w:t>
            </w:r>
          </w:p>
        </w:tc>
        <w:tc>
          <w:tcPr>
            <w:tcW w:w="1985" w:type="dxa"/>
          </w:tcPr>
          <w:p w14:paraId="75D36D8C" w14:textId="77777777" w:rsidR="00DD7370" w:rsidRDefault="00DD7370"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B1E9BB4" w14:textId="77777777" w:rsidR="00DD7370" w:rsidRDefault="00DD7370" w:rsidP="00555FC3">
            <w:pPr>
              <w:snapToGrid w:val="0"/>
              <w:spacing w:line="280" w:lineRule="atLeast"/>
              <w:rPr>
                <w:rFonts w:ascii="Arial" w:hAnsi="Arial"/>
                <w:kern w:val="28"/>
                <w:sz w:val="18"/>
                <w:lang w:eastAsia="en-US"/>
              </w:rPr>
            </w:pPr>
            <w:r>
              <w:rPr>
                <w:rFonts w:ascii="Arial" w:hAnsi="Arial"/>
                <w:kern w:val="28"/>
                <w:sz w:val="18"/>
                <w:lang w:eastAsia="en-US"/>
              </w:rPr>
              <w:t xml:space="preserve">Aangepaste versie n.a.v. terugkoppeling </w:t>
            </w:r>
            <w:proofErr w:type="spellStart"/>
            <w:r>
              <w:rPr>
                <w:rFonts w:ascii="Arial" w:hAnsi="Arial"/>
                <w:kern w:val="28"/>
                <w:sz w:val="18"/>
                <w:lang w:eastAsia="en-US"/>
              </w:rPr>
              <w:t>ABN-Amro</w:t>
            </w:r>
            <w:proofErr w:type="spellEnd"/>
            <w:r>
              <w:rPr>
                <w:rFonts w:ascii="Arial" w:hAnsi="Arial"/>
                <w:kern w:val="28"/>
                <w:sz w:val="18"/>
                <w:lang w:eastAsia="en-US"/>
              </w:rPr>
              <w:t xml:space="preserve"> bank.</w:t>
            </w:r>
          </w:p>
        </w:tc>
      </w:tr>
      <w:tr w:rsidR="001D1856" w14:paraId="502938DF" w14:textId="77777777" w:rsidTr="00560C0E">
        <w:tc>
          <w:tcPr>
            <w:tcW w:w="779" w:type="dxa"/>
          </w:tcPr>
          <w:p w14:paraId="1C27AE28" w14:textId="77777777" w:rsidR="001D1856" w:rsidRDefault="001D1856" w:rsidP="00555FC3">
            <w:pPr>
              <w:pStyle w:val="Koptekst"/>
              <w:tabs>
                <w:tab w:val="left" w:pos="708"/>
              </w:tabs>
              <w:spacing w:line="280" w:lineRule="exact"/>
              <w:rPr>
                <w:rStyle w:val="Versie"/>
                <w:kern w:val="28"/>
                <w:lang w:val="en-US" w:eastAsia="en-US"/>
              </w:rPr>
            </w:pPr>
            <w:r>
              <w:rPr>
                <w:rStyle w:val="Versie"/>
                <w:kern w:val="28"/>
                <w:lang w:val="en-US" w:eastAsia="en-US"/>
              </w:rPr>
              <w:t>1.3</w:t>
            </w:r>
          </w:p>
        </w:tc>
        <w:tc>
          <w:tcPr>
            <w:tcW w:w="1701" w:type="dxa"/>
          </w:tcPr>
          <w:p w14:paraId="3950FE7C" w14:textId="77777777" w:rsidR="001D1856" w:rsidRDefault="00BB7856" w:rsidP="00555FC3">
            <w:pPr>
              <w:snapToGrid w:val="0"/>
              <w:spacing w:line="280" w:lineRule="atLeast"/>
              <w:rPr>
                <w:rStyle w:val="Datumopmaakprofiel"/>
                <w:kern w:val="28"/>
                <w:lang w:val="en-US" w:eastAsia="en-US"/>
              </w:rPr>
            </w:pPr>
            <w:r>
              <w:rPr>
                <w:rStyle w:val="Datumopmaakprofiel"/>
                <w:kern w:val="28"/>
                <w:lang w:val="en-US" w:eastAsia="en-US"/>
              </w:rPr>
              <w:t xml:space="preserve">28 </w:t>
            </w:r>
            <w:proofErr w:type="spellStart"/>
            <w:r>
              <w:rPr>
                <w:rStyle w:val="Datumopmaakprofiel"/>
                <w:kern w:val="28"/>
                <w:lang w:val="en-US" w:eastAsia="en-US"/>
              </w:rPr>
              <w:t>januari</w:t>
            </w:r>
            <w:proofErr w:type="spellEnd"/>
            <w:r w:rsidR="001D1856">
              <w:rPr>
                <w:rStyle w:val="Datumopmaakprofiel"/>
                <w:kern w:val="28"/>
                <w:lang w:val="en-US" w:eastAsia="en-US"/>
              </w:rPr>
              <w:t xml:space="preserve"> 201</w:t>
            </w:r>
            <w:r>
              <w:rPr>
                <w:rStyle w:val="Datumopmaakprofiel"/>
                <w:kern w:val="28"/>
                <w:lang w:val="en-US" w:eastAsia="en-US"/>
              </w:rPr>
              <w:t>1</w:t>
            </w:r>
          </w:p>
        </w:tc>
        <w:tc>
          <w:tcPr>
            <w:tcW w:w="1985" w:type="dxa"/>
          </w:tcPr>
          <w:p w14:paraId="733FBF99" w14:textId="77777777" w:rsidR="001D1856" w:rsidRDefault="001D1856"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6FA647A4" w14:textId="77777777" w:rsidR="001D1856" w:rsidRDefault="001D1856" w:rsidP="00555FC3">
            <w:pPr>
              <w:snapToGrid w:val="0"/>
              <w:spacing w:line="280" w:lineRule="atLeast"/>
              <w:rPr>
                <w:rFonts w:ascii="Arial" w:hAnsi="Arial"/>
                <w:kern w:val="28"/>
                <w:sz w:val="18"/>
                <w:lang w:eastAsia="en-US"/>
              </w:rPr>
            </w:pPr>
            <w:r>
              <w:rPr>
                <w:rFonts w:ascii="Arial" w:hAnsi="Arial"/>
                <w:kern w:val="28"/>
                <w:sz w:val="18"/>
                <w:lang w:eastAsia="en-US"/>
              </w:rPr>
              <w:t>Titel toegevoegd</w:t>
            </w:r>
          </w:p>
          <w:p w14:paraId="5917508B" w14:textId="77777777" w:rsidR="00791990" w:rsidRDefault="00791990" w:rsidP="00555FC3">
            <w:pPr>
              <w:snapToGrid w:val="0"/>
              <w:spacing w:line="280" w:lineRule="atLeast"/>
              <w:rPr>
                <w:rFonts w:ascii="Arial" w:hAnsi="Arial"/>
                <w:kern w:val="28"/>
                <w:sz w:val="18"/>
                <w:lang w:eastAsia="en-US"/>
              </w:rPr>
            </w:pPr>
            <w:r>
              <w:rPr>
                <w:rFonts w:ascii="Arial" w:hAnsi="Arial"/>
                <w:kern w:val="28"/>
                <w:sz w:val="18"/>
                <w:lang w:eastAsia="en-US"/>
              </w:rPr>
              <w:t>Zaaknummer toegevoegd.</w:t>
            </w:r>
          </w:p>
          <w:p w14:paraId="6E79C8F9" w14:textId="77777777" w:rsidR="003E6789" w:rsidRDefault="003E6789" w:rsidP="00555FC3">
            <w:pPr>
              <w:snapToGrid w:val="0"/>
              <w:spacing w:line="280" w:lineRule="atLeast"/>
              <w:rPr>
                <w:rFonts w:ascii="Arial" w:hAnsi="Arial"/>
                <w:kern w:val="28"/>
                <w:sz w:val="18"/>
                <w:lang w:eastAsia="en-US"/>
              </w:rPr>
            </w:pPr>
            <w:r>
              <w:rPr>
                <w:rFonts w:ascii="Arial" w:hAnsi="Arial"/>
                <w:kern w:val="28"/>
                <w:sz w:val="18"/>
                <w:lang w:eastAsia="en-US"/>
              </w:rPr>
              <w:t>Tekstblok Partij paar natuurlijke personen 2.1</w:t>
            </w:r>
            <w:r w:rsidR="00BB7856">
              <w:rPr>
                <w:rFonts w:ascii="Arial" w:hAnsi="Arial"/>
                <w:kern w:val="28"/>
                <w:sz w:val="18"/>
                <w:lang w:eastAsia="en-US"/>
              </w:rPr>
              <w:t xml:space="preserve"> verwijderd</w:t>
            </w:r>
          </w:p>
          <w:p w14:paraId="511FE88D" w14:textId="77777777" w:rsidR="002B3885" w:rsidRDefault="00BB7856" w:rsidP="00555FC3">
            <w:pPr>
              <w:snapToGrid w:val="0"/>
              <w:spacing w:line="280" w:lineRule="atLeast"/>
              <w:rPr>
                <w:rFonts w:ascii="Arial" w:hAnsi="Arial"/>
                <w:kern w:val="28"/>
                <w:sz w:val="18"/>
                <w:lang w:eastAsia="en-US"/>
              </w:rPr>
            </w:pPr>
            <w:r>
              <w:rPr>
                <w:rFonts w:ascii="Arial" w:hAnsi="Arial"/>
                <w:kern w:val="28"/>
                <w:sz w:val="18"/>
                <w:lang w:eastAsia="en-US"/>
              </w:rPr>
              <w:t>Diverse gewijzigde tekstblokken</w:t>
            </w:r>
          </w:p>
        </w:tc>
      </w:tr>
      <w:tr w:rsidR="00DD7598" w14:paraId="0F5B4DEE" w14:textId="77777777" w:rsidTr="00560C0E">
        <w:tc>
          <w:tcPr>
            <w:tcW w:w="779" w:type="dxa"/>
          </w:tcPr>
          <w:p w14:paraId="5877A012" w14:textId="77777777" w:rsidR="00DD7598" w:rsidRDefault="00DD7598" w:rsidP="00555FC3">
            <w:pPr>
              <w:pStyle w:val="Koptekst"/>
              <w:tabs>
                <w:tab w:val="left" w:pos="708"/>
              </w:tabs>
              <w:spacing w:line="280" w:lineRule="exact"/>
              <w:rPr>
                <w:rStyle w:val="Versie"/>
                <w:kern w:val="28"/>
                <w:lang w:val="en-US" w:eastAsia="en-US"/>
              </w:rPr>
            </w:pPr>
            <w:r>
              <w:rPr>
                <w:rStyle w:val="Versie"/>
                <w:kern w:val="28"/>
                <w:lang w:val="en-US" w:eastAsia="en-US"/>
              </w:rPr>
              <w:t>1.4</w:t>
            </w:r>
          </w:p>
        </w:tc>
        <w:tc>
          <w:tcPr>
            <w:tcW w:w="1701" w:type="dxa"/>
          </w:tcPr>
          <w:p w14:paraId="0044C34F" w14:textId="77777777" w:rsidR="00DD7598" w:rsidRDefault="00DD7598" w:rsidP="00555FC3">
            <w:pPr>
              <w:snapToGrid w:val="0"/>
              <w:spacing w:line="280" w:lineRule="atLeast"/>
              <w:rPr>
                <w:rStyle w:val="Datumopmaakprofiel"/>
                <w:kern w:val="28"/>
                <w:lang w:val="en-US" w:eastAsia="en-US"/>
              </w:rPr>
            </w:pPr>
            <w:r>
              <w:rPr>
                <w:rStyle w:val="Datumopmaakprofiel"/>
                <w:kern w:val="28"/>
                <w:lang w:val="en-US" w:eastAsia="en-US"/>
              </w:rPr>
              <w:t xml:space="preserve">18 </w:t>
            </w:r>
            <w:proofErr w:type="spellStart"/>
            <w:r>
              <w:rPr>
                <w:rStyle w:val="Datumopmaakprofiel"/>
                <w:kern w:val="28"/>
                <w:lang w:val="en-US" w:eastAsia="en-US"/>
              </w:rPr>
              <w:t>februari</w:t>
            </w:r>
            <w:proofErr w:type="spellEnd"/>
            <w:r>
              <w:rPr>
                <w:rStyle w:val="Datumopmaakprofiel"/>
                <w:kern w:val="28"/>
                <w:lang w:val="en-US" w:eastAsia="en-US"/>
              </w:rPr>
              <w:t xml:space="preserve"> 2011</w:t>
            </w:r>
          </w:p>
        </w:tc>
        <w:tc>
          <w:tcPr>
            <w:tcW w:w="1985" w:type="dxa"/>
          </w:tcPr>
          <w:p w14:paraId="69056F56" w14:textId="77777777" w:rsidR="00DD7598" w:rsidRDefault="00DD7598"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08D1495" w14:textId="77777777" w:rsidR="00DD7598" w:rsidRDefault="00DD7598" w:rsidP="00555FC3">
            <w:pPr>
              <w:snapToGrid w:val="0"/>
              <w:spacing w:line="280" w:lineRule="atLeast"/>
              <w:rPr>
                <w:rFonts w:ascii="Arial" w:hAnsi="Arial"/>
                <w:kern w:val="28"/>
                <w:sz w:val="18"/>
                <w:lang w:eastAsia="en-US"/>
              </w:rPr>
            </w:pPr>
            <w:r>
              <w:rPr>
                <w:rFonts w:ascii="Arial" w:hAnsi="Arial"/>
                <w:kern w:val="28"/>
                <w:sz w:val="18"/>
                <w:lang w:eastAsia="en-US"/>
              </w:rPr>
              <w:t>Tekstblok ‘Partijnamen in hypotheekakten’ is uit dit model gehaald.</w:t>
            </w:r>
          </w:p>
        </w:tc>
      </w:tr>
      <w:tr w:rsidR="00C943F1" w14:paraId="2322E1C1" w14:textId="77777777" w:rsidTr="00560C0E">
        <w:tc>
          <w:tcPr>
            <w:tcW w:w="779" w:type="dxa"/>
          </w:tcPr>
          <w:p w14:paraId="3CC966F9" w14:textId="77777777"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t>1.5</w:t>
            </w:r>
          </w:p>
        </w:tc>
        <w:tc>
          <w:tcPr>
            <w:tcW w:w="1701" w:type="dxa"/>
          </w:tcPr>
          <w:p w14:paraId="15802B30" w14:textId="77777777" w:rsidR="00C943F1" w:rsidRDefault="005B4667" w:rsidP="00555FC3">
            <w:pPr>
              <w:snapToGrid w:val="0"/>
              <w:spacing w:line="280" w:lineRule="atLeast"/>
              <w:rPr>
                <w:rStyle w:val="Datumopmaakprofiel"/>
                <w:kern w:val="28"/>
                <w:lang w:val="en-US" w:eastAsia="en-US"/>
              </w:rPr>
            </w:pPr>
            <w:r>
              <w:rPr>
                <w:rStyle w:val="Datumopmaakprofiel"/>
                <w:kern w:val="28"/>
                <w:lang w:val="en-US" w:eastAsia="en-US"/>
              </w:rPr>
              <w:t xml:space="preserve">28 </w:t>
            </w:r>
            <w:proofErr w:type="spellStart"/>
            <w:r>
              <w:rPr>
                <w:rStyle w:val="Datumopmaakprofiel"/>
                <w:kern w:val="28"/>
                <w:lang w:val="en-US" w:eastAsia="en-US"/>
              </w:rPr>
              <w:t>maart</w:t>
            </w:r>
            <w:proofErr w:type="spellEnd"/>
            <w:r>
              <w:rPr>
                <w:rStyle w:val="Datumopmaakprofiel"/>
                <w:kern w:val="28"/>
                <w:lang w:val="en-US" w:eastAsia="en-US"/>
              </w:rPr>
              <w:t xml:space="preserve"> 2011</w:t>
            </w:r>
          </w:p>
        </w:tc>
        <w:tc>
          <w:tcPr>
            <w:tcW w:w="1985" w:type="dxa"/>
          </w:tcPr>
          <w:p w14:paraId="710583E9" w14:textId="77777777"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7BA279AD" w14:textId="77777777"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Wijzigingen n.a.v. gewijzigd model ABN AMRO Bank (</w:t>
            </w:r>
            <w:proofErr w:type="spellStart"/>
            <w:r>
              <w:rPr>
                <w:rFonts w:ascii="Arial" w:hAnsi="Arial"/>
                <w:kern w:val="28"/>
                <w:sz w:val="18"/>
                <w:lang w:eastAsia="en-US"/>
              </w:rPr>
              <w:t>MoneYou</w:t>
            </w:r>
            <w:proofErr w:type="spellEnd"/>
            <w:r>
              <w:rPr>
                <w:rFonts w:ascii="Arial" w:hAnsi="Arial"/>
                <w:kern w:val="28"/>
                <w:sz w:val="18"/>
                <w:lang w:eastAsia="en-US"/>
              </w:rPr>
              <w:t>)</w:t>
            </w:r>
          </w:p>
        </w:tc>
      </w:tr>
      <w:tr w:rsidR="00C943F1" w14:paraId="598692C8" w14:textId="77777777" w:rsidTr="00560C0E">
        <w:tc>
          <w:tcPr>
            <w:tcW w:w="779" w:type="dxa"/>
          </w:tcPr>
          <w:p w14:paraId="0C3B5EFD" w14:textId="77777777" w:rsidR="00C943F1" w:rsidRDefault="00C943F1" w:rsidP="00555FC3">
            <w:pPr>
              <w:pStyle w:val="Koptekst"/>
              <w:tabs>
                <w:tab w:val="left" w:pos="708"/>
              </w:tabs>
              <w:spacing w:line="280" w:lineRule="exact"/>
              <w:rPr>
                <w:rStyle w:val="Versie"/>
                <w:kern w:val="28"/>
                <w:lang w:val="en-US" w:eastAsia="en-US"/>
              </w:rPr>
            </w:pPr>
            <w:r>
              <w:rPr>
                <w:rStyle w:val="Versie"/>
                <w:kern w:val="28"/>
                <w:lang w:val="en-US" w:eastAsia="en-US"/>
              </w:rPr>
              <w:lastRenderedPageBreak/>
              <w:t>1.6</w:t>
            </w:r>
          </w:p>
        </w:tc>
        <w:tc>
          <w:tcPr>
            <w:tcW w:w="1701" w:type="dxa"/>
          </w:tcPr>
          <w:p w14:paraId="5CB7DA63" w14:textId="77777777" w:rsidR="00C943F1" w:rsidRDefault="00D93C7E" w:rsidP="00555FC3">
            <w:pPr>
              <w:snapToGrid w:val="0"/>
              <w:spacing w:line="280" w:lineRule="atLeast"/>
              <w:rPr>
                <w:rStyle w:val="Datumopmaakprofiel"/>
                <w:kern w:val="28"/>
                <w:lang w:val="en-US" w:eastAsia="en-US"/>
              </w:rPr>
            </w:pPr>
            <w:r>
              <w:rPr>
                <w:rStyle w:val="Datumopmaakprofiel"/>
                <w:kern w:val="28"/>
                <w:lang w:val="en-US" w:eastAsia="en-US"/>
              </w:rPr>
              <w:t xml:space="preserve">01 </w:t>
            </w:r>
            <w:proofErr w:type="spellStart"/>
            <w:r>
              <w:rPr>
                <w:rStyle w:val="Datumopmaakprofiel"/>
                <w:kern w:val="28"/>
                <w:lang w:val="en-US" w:eastAsia="en-US"/>
              </w:rPr>
              <w:t>april</w:t>
            </w:r>
            <w:proofErr w:type="spellEnd"/>
            <w:r w:rsidR="005B4667">
              <w:rPr>
                <w:rStyle w:val="Datumopmaakprofiel"/>
                <w:kern w:val="28"/>
                <w:lang w:val="en-US" w:eastAsia="en-US"/>
              </w:rPr>
              <w:t xml:space="preserve"> 2011</w:t>
            </w:r>
          </w:p>
        </w:tc>
        <w:tc>
          <w:tcPr>
            <w:tcW w:w="1985" w:type="dxa"/>
          </w:tcPr>
          <w:p w14:paraId="1441F6F0" w14:textId="77777777" w:rsidR="00C943F1" w:rsidRDefault="005B466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1AB090A" w14:textId="77777777" w:rsidR="00C943F1" w:rsidRDefault="005B4667" w:rsidP="00555FC3">
            <w:pPr>
              <w:snapToGrid w:val="0"/>
              <w:spacing w:line="280" w:lineRule="atLeast"/>
              <w:rPr>
                <w:rFonts w:ascii="Arial" w:hAnsi="Arial"/>
                <w:kern w:val="28"/>
                <w:sz w:val="18"/>
                <w:lang w:eastAsia="en-US"/>
              </w:rPr>
            </w:pPr>
            <w:r>
              <w:rPr>
                <w:rFonts w:ascii="Arial" w:hAnsi="Arial"/>
                <w:kern w:val="28"/>
                <w:sz w:val="18"/>
                <w:lang w:eastAsia="en-US"/>
              </w:rPr>
              <w:t>De ABN AMRO is niet akkoord met alle voorgestelde wijzigingen in versie 1.5. Deze versie bevat de goedgekeurde aanpassingen</w:t>
            </w:r>
          </w:p>
        </w:tc>
      </w:tr>
      <w:tr w:rsidR="00764A6A" w14:paraId="0AF2B9F8" w14:textId="77777777" w:rsidTr="00560C0E">
        <w:tc>
          <w:tcPr>
            <w:tcW w:w="779" w:type="dxa"/>
          </w:tcPr>
          <w:p w14:paraId="1AB9EDCE" w14:textId="77777777" w:rsidR="00764A6A" w:rsidRDefault="00764A6A" w:rsidP="00555FC3">
            <w:pPr>
              <w:pStyle w:val="Koptekst"/>
              <w:tabs>
                <w:tab w:val="left" w:pos="708"/>
              </w:tabs>
              <w:spacing w:line="280" w:lineRule="exact"/>
              <w:rPr>
                <w:rStyle w:val="Versie"/>
                <w:kern w:val="28"/>
                <w:lang w:val="en-US" w:eastAsia="en-US"/>
              </w:rPr>
            </w:pPr>
            <w:r>
              <w:rPr>
                <w:rStyle w:val="Versie"/>
                <w:kern w:val="28"/>
                <w:lang w:val="en-US" w:eastAsia="en-US"/>
              </w:rPr>
              <w:t>1.7</w:t>
            </w:r>
          </w:p>
        </w:tc>
        <w:tc>
          <w:tcPr>
            <w:tcW w:w="1701" w:type="dxa"/>
          </w:tcPr>
          <w:p w14:paraId="69E4C7EF" w14:textId="77777777" w:rsidR="00764A6A" w:rsidRDefault="00764A6A" w:rsidP="00555FC3">
            <w:pPr>
              <w:snapToGrid w:val="0"/>
              <w:spacing w:line="280" w:lineRule="atLeast"/>
              <w:rPr>
                <w:rStyle w:val="Datumopmaakprofiel"/>
                <w:kern w:val="28"/>
                <w:lang w:val="en-US" w:eastAsia="en-US"/>
              </w:rPr>
            </w:pPr>
            <w:r>
              <w:rPr>
                <w:rStyle w:val="Datumopmaakprofiel"/>
                <w:kern w:val="28"/>
                <w:lang w:val="en-US" w:eastAsia="en-US"/>
              </w:rPr>
              <w:t xml:space="preserve">19 </w:t>
            </w:r>
            <w:proofErr w:type="spellStart"/>
            <w:r>
              <w:rPr>
                <w:rStyle w:val="Datumopmaakprofiel"/>
                <w:kern w:val="28"/>
                <w:lang w:val="en-US" w:eastAsia="en-US"/>
              </w:rPr>
              <w:t>augustus</w:t>
            </w:r>
            <w:proofErr w:type="spellEnd"/>
            <w:r>
              <w:rPr>
                <w:rStyle w:val="Datumopmaakprofiel"/>
                <w:kern w:val="28"/>
                <w:lang w:val="en-US" w:eastAsia="en-US"/>
              </w:rPr>
              <w:t xml:space="preserve"> 2011</w:t>
            </w:r>
          </w:p>
        </w:tc>
        <w:tc>
          <w:tcPr>
            <w:tcW w:w="1985" w:type="dxa"/>
          </w:tcPr>
          <w:p w14:paraId="08D6FC56" w14:textId="77777777" w:rsidR="00764A6A" w:rsidRDefault="00764A6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3A9B20EC" w14:textId="77777777" w:rsidR="00764A6A" w:rsidRDefault="00764A6A" w:rsidP="00764A6A">
            <w:pPr>
              <w:spacing w:line="280" w:lineRule="atLeast"/>
              <w:rPr>
                <w:rFonts w:ascii="Arial" w:hAnsi="Arial"/>
                <w:kern w:val="28"/>
                <w:sz w:val="18"/>
                <w:lang w:eastAsia="en-US"/>
              </w:rPr>
            </w:pPr>
            <w:r>
              <w:rPr>
                <w:rFonts w:ascii="Arial" w:hAnsi="Arial"/>
                <w:kern w:val="28"/>
                <w:sz w:val="18"/>
                <w:lang w:eastAsia="en-US"/>
              </w:rPr>
              <w:t>Tekstblokken ‘Partijnamen in hypotheekakten’ en ‘overbruggingshypotheek’ toegevoegd</w:t>
            </w:r>
          </w:p>
          <w:p w14:paraId="6C4AC19E" w14:textId="77777777" w:rsidR="00764A6A" w:rsidRDefault="00764A6A" w:rsidP="00764A6A">
            <w:pPr>
              <w:snapToGrid w:val="0"/>
              <w:spacing w:line="280" w:lineRule="atLeast"/>
              <w:rPr>
                <w:rFonts w:ascii="Arial" w:hAnsi="Arial"/>
                <w:kern w:val="28"/>
                <w:sz w:val="18"/>
                <w:lang w:eastAsia="en-US"/>
              </w:rPr>
            </w:pPr>
            <w:r>
              <w:rPr>
                <w:rFonts w:ascii="Arial" w:hAnsi="Arial"/>
                <w:kern w:val="28"/>
                <w:sz w:val="18"/>
                <w:lang w:eastAsia="en-US"/>
              </w:rPr>
              <w:t>Diverse versies van tekstblokken gewijzigd</w:t>
            </w:r>
          </w:p>
        </w:tc>
      </w:tr>
      <w:tr w:rsidR="001466A7" w14:paraId="59896FB7" w14:textId="77777777" w:rsidTr="00560C0E">
        <w:tc>
          <w:tcPr>
            <w:tcW w:w="779" w:type="dxa"/>
          </w:tcPr>
          <w:p w14:paraId="1CD52468" w14:textId="77777777" w:rsidR="001466A7" w:rsidRDefault="001466A7" w:rsidP="00555FC3">
            <w:pPr>
              <w:pStyle w:val="Koptekst"/>
              <w:tabs>
                <w:tab w:val="left" w:pos="708"/>
              </w:tabs>
              <w:spacing w:line="280" w:lineRule="exact"/>
              <w:rPr>
                <w:rStyle w:val="Versie"/>
                <w:kern w:val="28"/>
                <w:lang w:val="en-US" w:eastAsia="en-US"/>
              </w:rPr>
            </w:pPr>
            <w:r>
              <w:rPr>
                <w:rStyle w:val="Versie"/>
                <w:kern w:val="28"/>
                <w:lang w:val="en-US" w:eastAsia="en-US"/>
              </w:rPr>
              <w:t>1.8</w:t>
            </w:r>
          </w:p>
        </w:tc>
        <w:tc>
          <w:tcPr>
            <w:tcW w:w="1701" w:type="dxa"/>
          </w:tcPr>
          <w:p w14:paraId="37E25DEF" w14:textId="77777777" w:rsidR="001466A7" w:rsidRDefault="001466A7" w:rsidP="00555FC3">
            <w:pPr>
              <w:snapToGrid w:val="0"/>
              <w:spacing w:line="280" w:lineRule="atLeast"/>
              <w:rPr>
                <w:rStyle w:val="Datumopmaakprofiel"/>
                <w:kern w:val="28"/>
                <w:lang w:val="en-US" w:eastAsia="en-US"/>
              </w:rPr>
            </w:pPr>
            <w:r>
              <w:rPr>
                <w:rStyle w:val="Datumopmaakprofiel"/>
                <w:kern w:val="28"/>
                <w:lang w:val="en-US" w:eastAsia="en-US"/>
              </w:rPr>
              <w:t xml:space="preserve">22 </w:t>
            </w:r>
            <w:proofErr w:type="spellStart"/>
            <w:r>
              <w:rPr>
                <w:rStyle w:val="Datumopmaakprofiel"/>
                <w:kern w:val="28"/>
                <w:lang w:val="en-US" w:eastAsia="en-US"/>
              </w:rPr>
              <w:t>februari</w:t>
            </w:r>
            <w:proofErr w:type="spellEnd"/>
            <w:r>
              <w:rPr>
                <w:rStyle w:val="Datumopmaakprofiel"/>
                <w:kern w:val="28"/>
                <w:lang w:val="en-US" w:eastAsia="en-US"/>
              </w:rPr>
              <w:t xml:space="preserve"> 2012</w:t>
            </w:r>
          </w:p>
        </w:tc>
        <w:tc>
          <w:tcPr>
            <w:tcW w:w="1985" w:type="dxa"/>
          </w:tcPr>
          <w:p w14:paraId="023A5D7D" w14:textId="77777777" w:rsidR="001466A7" w:rsidRDefault="001466A7"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42138B7" w14:textId="77777777" w:rsidR="001466A7" w:rsidRDefault="001466A7" w:rsidP="00764A6A">
            <w:pPr>
              <w:spacing w:line="280" w:lineRule="atLeast"/>
              <w:rPr>
                <w:rFonts w:ascii="Arial" w:hAnsi="Arial"/>
                <w:kern w:val="28"/>
                <w:sz w:val="18"/>
                <w:lang w:eastAsia="en-US"/>
              </w:rPr>
            </w:pPr>
            <w:r>
              <w:rPr>
                <w:rFonts w:ascii="Arial" w:hAnsi="Arial"/>
                <w:kern w:val="28"/>
                <w:sz w:val="18"/>
                <w:lang w:eastAsia="en-US"/>
              </w:rPr>
              <w:t>Nieuwe versie tekstblokken Partij NP en Partij NNP</w:t>
            </w:r>
          </w:p>
        </w:tc>
      </w:tr>
      <w:tr w:rsidR="00091639" w14:paraId="4A2F7565" w14:textId="77777777" w:rsidTr="00560C0E">
        <w:tc>
          <w:tcPr>
            <w:tcW w:w="779" w:type="dxa"/>
          </w:tcPr>
          <w:p w14:paraId="088FA8E9" w14:textId="77777777" w:rsidR="00091639" w:rsidRDefault="00091639" w:rsidP="00555FC3">
            <w:pPr>
              <w:pStyle w:val="Koptekst"/>
              <w:tabs>
                <w:tab w:val="left" w:pos="708"/>
              </w:tabs>
              <w:spacing w:line="280" w:lineRule="exact"/>
              <w:rPr>
                <w:rStyle w:val="Versie"/>
                <w:kern w:val="28"/>
                <w:lang w:val="en-US" w:eastAsia="en-US"/>
              </w:rPr>
            </w:pPr>
            <w:r>
              <w:rPr>
                <w:rStyle w:val="Versie"/>
                <w:kern w:val="28"/>
                <w:lang w:val="en-US" w:eastAsia="en-US"/>
              </w:rPr>
              <w:t>1.9</w:t>
            </w:r>
          </w:p>
        </w:tc>
        <w:tc>
          <w:tcPr>
            <w:tcW w:w="1701" w:type="dxa"/>
          </w:tcPr>
          <w:p w14:paraId="0A4F9591" w14:textId="77777777" w:rsidR="00091639" w:rsidRDefault="00091639" w:rsidP="00555FC3">
            <w:pPr>
              <w:snapToGrid w:val="0"/>
              <w:spacing w:line="280" w:lineRule="atLeast"/>
              <w:rPr>
                <w:rStyle w:val="Datumopmaakprofiel"/>
                <w:kern w:val="28"/>
                <w:lang w:val="en-US" w:eastAsia="en-US"/>
              </w:rPr>
            </w:pPr>
            <w:r>
              <w:rPr>
                <w:rStyle w:val="Datumopmaakprofiel"/>
                <w:kern w:val="28"/>
                <w:lang w:val="en-US" w:eastAsia="en-US"/>
              </w:rPr>
              <w:t xml:space="preserve">23 </w:t>
            </w:r>
            <w:proofErr w:type="spellStart"/>
            <w:r>
              <w:rPr>
                <w:rStyle w:val="Datumopmaakprofiel"/>
                <w:kern w:val="28"/>
                <w:lang w:val="en-US" w:eastAsia="en-US"/>
              </w:rPr>
              <w:t>februari</w:t>
            </w:r>
            <w:proofErr w:type="spellEnd"/>
            <w:r>
              <w:rPr>
                <w:rStyle w:val="Datumopmaakprofiel"/>
                <w:kern w:val="28"/>
                <w:lang w:val="en-US" w:eastAsia="en-US"/>
              </w:rPr>
              <w:t xml:space="preserve"> 2012</w:t>
            </w:r>
          </w:p>
        </w:tc>
        <w:tc>
          <w:tcPr>
            <w:tcW w:w="1985" w:type="dxa"/>
          </w:tcPr>
          <w:p w14:paraId="2A298184" w14:textId="77777777" w:rsidR="00091639" w:rsidRDefault="00091639"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55A7461" w14:textId="77777777" w:rsidR="00091639" w:rsidRDefault="00091639" w:rsidP="00764A6A">
            <w:pPr>
              <w:spacing w:line="280" w:lineRule="atLeast"/>
              <w:rPr>
                <w:rFonts w:ascii="Arial" w:hAnsi="Arial"/>
                <w:kern w:val="28"/>
                <w:sz w:val="18"/>
                <w:lang w:eastAsia="en-US"/>
              </w:rPr>
            </w:pPr>
            <w:r>
              <w:rPr>
                <w:rFonts w:ascii="Arial" w:hAnsi="Arial"/>
                <w:kern w:val="28"/>
                <w:sz w:val="18"/>
                <w:lang w:eastAsia="en-US"/>
              </w:rPr>
              <w:t>Aangepast naar nieuwste versie tekstblokken, tekstblok Titel hypotheek toegevoegd</w:t>
            </w:r>
          </w:p>
        </w:tc>
      </w:tr>
      <w:tr w:rsidR="005603FA" w14:paraId="17E1049A" w14:textId="77777777" w:rsidTr="00560C0E">
        <w:tc>
          <w:tcPr>
            <w:tcW w:w="779" w:type="dxa"/>
          </w:tcPr>
          <w:p w14:paraId="19B77A76" w14:textId="77777777" w:rsidR="005603FA" w:rsidRDefault="005603FA" w:rsidP="00555FC3">
            <w:pPr>
              <w:pStyle w:val="Koptekst"/>
              <w:tabs>
                <w:tab w:val="left" w:pos="708"/>
              </w:tabs>
              <w:spacing w:line="280" w:lineRule="exact"/>
              <w:rPr>
                <w:rStyle w:val="Versie"/>
                <w:kern w:val="28"/>
                <w:lang w:val="en-US" w:eastAsia="en-US"/>
              </w:rPr>
            </w:pPr>
            <w:r>
              <w:rPr>
                <w:rStyle w:val="Versie"/>
                <w:kern w:val="28"/>
                <w:lang w:val="en-US" w:eastAsia="en-US"/>
              </w:rPr>
              <w:t>2.0</w:t>
            </w:r>
          </w:p>
        </w:tc>
        <w:tc>
          <w:tcPr>
            <w:tcW w:w="1701" w:type="dxa"/>
          </w:tcPr>
          <w:p w14:paraId="2EE1C162" w14:textId="77777777" w:rsidR="005603FA" w:rsidRDefault="005603FA" w:rsidP="00555FC3">
            <w:pPr>
              <w:snapToGrid w:val="0"/>
              <w:spacing w:line="280" w:lineRule="atLeast"/>
              <w:rPr>
                <w:rStyle w:val="Datumopmaakprofiel"/>
                <w:kern w:val="28"/>
                <w:lang w:val="en-US" w:eastAsia="en-US"/>
              </w:rPr>
            </w:pPr>
            <w:r>
              <w:rPr>
                <w:rStyle w:val="Datumopmaakprofiel"/>
                <w:kern w:val="28"/>
                <w:lang w:val="en-US" w:eastAsia="en-US"/>
              </w:rPr>
              <w:t xml:space="preserve">11 </w:t>
            </w:r>
            <w:proofErr w:type="spellStart"/>
            <w:r>
              <w:rPr>
                <w:rStyle w:val="Datumopmaakprofiel"/>
                <w:kern w:val="28"/>
                <w:lang w:val="en-US" w:eastAsia="en-US"/>
              </w:rPr>
              <w:t>april</w:t>
            </w:r>
            <w:proofErr w:type="spellEnd"/>
            <w:r>
              <w:rPr>
                <w:rStyle w:val="Datumopmaakprofiel"/>
                <w:kern w:val="28"/>
                <w:lang w:val="en-US" w:eastAsia="en-US"/>
              </w:rPr>
              <w:t xml:space="preserve"> 2012</w:t>
            </w:r>
          </w:p>
        </w:tc>
        <w:tc>
          <w:tcPr>
            <w:tcW w:w="1985" w:type="dxa"/>
          </w:tcPr>
          <w:p w14:paraId="25C48F24" w14:textId="77777777" w:rsidR="005603FA" w:rsidRDefault="005603FA"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00B416F2" w14:textId="77777777" w:rsidR="005603FA" w:rsidRDefault="005603FA"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560C0E" w14:paraId="7E25B7B6" w14:textId="77777777" w:rsidTr="00560C0E">
        <w:tc>
          <w:tcPr>
            <w:tcW w:w="779" w:type="dxa"/>
          </w:tcPr>
          <w:p w14:paraId="2E7A54C0" w14:textId="77777777" w:rsidR="00560C0E" w:rsidRDefault="00560C0E" w:rsidP="00555FC3">
            <w:pPr>
              <w:pStyle w:val="Koptekst"/>
              <w:tabs>
                <w:tab w:val="left" w:pos="708"/>
              </w:tabs>
              <w:spacing w:line="280" w:lineRule="exact"/>
              <w:rPr>
                <w:rStyle w:val="Versie"/>
                <w:kern w:val="28"/>
                <w:lang w:val="en-US" w:eastAsia="en-US"/>
              </w:rPr>
            </w:pPr>
            <w:r>
              <w:rPr>
                <w:rStyle w:val="Versie"/>
                <w:kern w:val="28"/>
                <w:lang w:val="en-US" w:eastAsia="en-US"/>
              </w:rPr>
              <w:t>2.1</w:t>
            </w:r>
          </w:p>
        </w:tc>
        <w:tc>
          <w:tcPr>
            <w:tcW w:w="1701" w:type="dxa"/>
          </w:tcPr>
          <w:p w14:paraId="26120FB3" w14:textId="77777777" w:rsidR="00560C0E" w:rsidRDefault="00AB3E41" w:rsidP="00555FC3">
            <w:pPr>
              <w:snapToGrid w:val="0"/>
              <w:spacing w:line="280" w:lineRule="atLeast"/>
              <w:rPr>
                <w:rStyle w:val="Datumopmaakprofiel"/>
                <w:kern w:val="28"/>
                <w:lang w:val="en-US" w:eastAsia="en-US"/>
              </w:rPr>
            </w:pPr>
            <w:r>
              <w:rPr>
                <w:rStyle w:val="Datumopmaakprofiel"/>
                <w:kern w:val="28"/>
                <w:lang w:val="en-US" w:eastAsia="en-US"/>
              </w:rPr>
              <w:t xml:space="preserve">12 </w:t>
            </w:r>
            <w:proofErr w:type="spellStart"/>
            <w:r>
              <w:rPr>
                <w:rStyle w:val="Datumopmaakprofiel"/>
                <w:kern w:val="28"/>
                <w:lang w:val="en-US" w:eastAsia="en-US"/>
              </w:rPr>
              <w:t>juni</w:t>
            </w:r>
            <w:proofErr w:type="spellEnd"/>
            <w:r w:rsidR="00560C0E">
              <w:rPr>
                <w:rStyle w:val="Datumopmaakprofiel"/>
                <w:kern w:val="28"/>
                <w:lang w:val="en-US" w:eastAsia="en-US"/>
              </w:rPr>
              <w:t xml:space="preserve"> 2013</w:t>
            </w:r>
          </w:p>
        </w:tc>
        <w:tc>
          <w:tcPr>
            <w:tcW w:w="1985" w:type="dxa"/>
          </w:tcPr>
          <w:p w14:paraId="1DF0FBDE" w14:textId="77777777" w:rsidR="00560C0E" w:rsidRDefault="00560C0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0FB2776" w14:textId="77777777" w:rsidR="00560C0E" w:rsidRDefault="00560C0E" w:rsidP="00764A6A">
            <w:pPr>
              <w:spacing w:line="280" w:lineRule="atLeast"/>
              <w:rPr>
                <w:rFonts w:ascii="Arial" w:hAnsi="Arial"/>
                <w:kern w:val="28"/>
                <w:sz w:val="18"/>
                <w:lang w:eastAsia="en-US"/>
              </w:rPr>
            </w:pPr>
            <w:r>
              <w:rPr>
                <w:rFonts w:ascii="Arial" w:hAnsi="Arial"/>
                <w:kern w:val="28"/>
                <w:sz w:val="18"/>
                <w:lang w:eastAsia="en-US"/>
              </w:rPr>
              <w:t>";" na overbruggingshypotheek aangepast in een "."</w:t>
            </w:r>
            <w:r w:rsidR="00EF2281">
              <w:rPr>
                <w:rFonts w:ascii="Arial" w:hAnsi="Arial"/>
                <w:kern w:val="28"/>
                <w:sz w:val="18"/>
                <w:lang w:eastAsia="en-US"/>
              </w:rPr>
              <w:t xml:space="preserve"> en aangepast naar nieuwste versies tekstblokken</w:t>
            </w:r>
          </w:p>
        </w:tc>
      </w:tr>
      <w:tr w:rsidR="00DE13CE" w14:paraId="1B8A4729" w14:textId="77777777" w:rsidTr="00560C0E">
        <w:tc>
          <w:tcPr>
            <w:tcW w:w="779" w:type="dxa"/>
          </w:tcPr>
          <w:p w14:paraId="0805C18C" w14:textId="77777777" w:rsidR="00DE13CE" w:rsidRDefault="00DE13CE" w:rsidP="00555FC3">
            <w:pPr>
              <w:pStyle w:val="Koptekst"/>
              <w:tabs>
                <w:tab w:val="left" w:pos="708"/>
              </w:tabs>
              <w:spacing w:line="280" w:lineRule="exact"/>
              <w:rPr>
                <w:rStyle w:val="Versie"/>
                <w:kern w:val="28"/>
                <w:lang w:val="en-US" w:eastAsia="en-US"/>
              </w:rPr>
            </w:pPr>
            <w:r>
              <w:rPr>
                <w:rStyle w:val="Versie"/>
                <w:kern w:val="28"/>
                <w:lang w:val="en-US" w:eastAsia="en-US"/>
              </w:rPr>
              <w:t>2.2</w:t>
            </w:r>
          </w:p>
        </w:tc>
        <w:tc>
          <w:tcPr>
            <w:tcW w:w="1701" w:type="dxa"/>
          </w:tcPr>
          <w:p w14:paraId="5FDED839" w14:textId="77777777" w:rsidR="00DE13CE" w:rsidRDefault="00DE13CE" w:rsidP="00555FC3">
            <w:pPr>
              <w:snapToGrid w:val="0"/>
              <w:spacing w:line="280" w:lineRule="atLeast"/>
              <w:rPr>
                <w:rStyle w:val="Datumopmaakprofiel"/>
                <w:kern w:val="28"/>
                <w:lang w:val="en-US" w:eastAsia="en-US"/>
              </w:rPr>
            </w:pPr>
            <w:r>
              <w:rPr>
                <w:rStyle w:val="Datumopmaakprofiel"/>
                <w:kern w:val="28"/>
                <w:lang w:val="en-US" w:eastAsia="en-US"/>
              </w:rPr>
              <w:t xml:space="preserve">04 </w:t>
            </w:r>
            <w:proofErr w:type="spellStart"/>
            <w:r>
              <w:rPr>
                <w:rStyle w:val="Datumopmaakprofiel"/>
                <w:kern w:val="28"/>
                <w:lang w:val="en-US" w:eastAsia="en-US"/>
              </w:rPr>
              <w:t>november</w:t>
            </w:r>
            <w:proofErr w:type="spellEnd"/>
            <w:r>
              <w:rPr>
                <w:rStyle w:val="Datumopmaakprofiel"/>
                <w:kern w:val="28"/>
                <w:lang w:val="en-US" w:eastAsia="en-US"/>
              </w:rPr>
              <w:t xml:space="preserve"> 2013</w:t>
            </w:r>
          </w:p>
        </w:tc>
        <w:tc>
          <w:tcPr>
            <w:tcW w:w="1985" w:type="dxa"/>
          </w:tcPr>
          <w:p w14:paraId="0319DDAD" w14:textId="77777777" w:rsidR="00DE13CE" w:rsidRDefault="00DE13CE"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1259D698" w14:textId="77777777" w:rsidR="00DE13CE" w:rsidRDefault="00DE13CE"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F96CB5" w14:paraId="20EBE105" w14:textId="77777777" w:rsidTr="00560C0E">
        <w:tc>
          <w:tcPr>
            <w:tcW w:w="779" w:type="dxa"/>
          </w:tcPr>
          <w:p w14:paraId="22D8B462" w14:textId="77777777" w:rsidR="00F96CB5" w:rsidRDefault="00F96CB5" w:rsidP="00555FC3">
            <w:pPr>
              <w:pStyle w:val="Koptekst"/>
              <w:tabs>
                <w:tab w:val="left" w:pos="708"/>
              </w:tabs>
              <w:spacing w:line="280" w:lineRule="exact"/>
              <w:rPr>
                <w:rStyle w:val="Versie"/>
                <w:kern w:val="28"/>
                <w:lang w:val="en-US" w:eastAsia="en-US"/>
              </w:rPr>
            </w:pPr>
            <w:r>
              <w:rPr>
                <w:rStyle w:val="Versie"/>
                <w:kern w:val="28"/>
                <w:lang w:val="en-US" w:eastAsia="en-US"/>
              </w:rPr>
              <w:t>2.3</w:t>
            </w:r>
          </w:p>
        </w:tc>
        <w:tc>
          <w:tcPr>
            <w:tcW w:w="1701" w:type="dxa"/>
          </w:tcPr>
          <w:p w14:paraId="6E8CC7D3" w14:textId="77777777" w:rsidR="00F96CB5" w:rsidRDefault="004B595A" w:rsidP="00555FC3">
            <w:pPr>
              <w:snapToGrid w:val="0"/>
              <w:spacing w:line="280" w:lineRule="atLeast"/>
              <w:rPr>
                <w:rStyle w:val="Datumopmaakprofiel"/>
                <w:kern w:val="28"/>
                <w:lang w:val="en-US" w:eastAsia="en-US"/>
              </w:rPr>
            </w:pPr>
            <w:r>
              <w:rPr>
                <w:rStyle w:val="Datumopmaakprofiel"/>
                <w:kern w:val="28"/>
                <w:lang w:val="en-US" w:eastAsia="en-US"/>
              </w:rPr>
              <w:t>04</w:t>
            </w:r>
            <w:r w:rsidR="00F96CB5">
              <w:rPr>
                <w:rStyle w:val="Datumopmaakprofiel"/>
                <w:kern w:val="28"/>
                <w:lang w:val="en-US" w:eastAsia="en-US"/>
              </w:rPr>
              <w:t xml:space="preserve"> </w:t>
            </w:r>
            <w:proofErr w:type="spellStart"/>
            <w:r w:rsidR="00F96CB5">
              <w:rPr>
                <w:rStyle w:val="Datumopmaakprofiel"/>
                <w:kern w:val="28"/>
                <w:lang w:val="en-US" w:eastAsia="en-US"/>
              </w:rPr>
              <w:t>april</w:t>
            </w:r>
            <w:proofErr w:type="spellEnd"/>
            <w:r w:rsidR="00F96CB5">
              <w:rPr>
                <w:rStyle w:val="Datumopmaakprofiel"/>
                <w:kern w:val="28"/>
                <w:lang w:val="en-US" w:eastAsia="en-US"/>
              </w:rPr>
              <w:t xml:space="preserve"> 2014</w:t>
            </w:r>
          </w:p>
        </w:tc>
        <w:tc>
          <w:tcPr>
            <w:tcW w:w="1985" w:type="dxa"/>
          </w:tcPr>
          <w:p w14:paraId="29DADAA5" w14:textId="77777777" w:rsidR="00F96CB5" w:rsidRDefault="00F96CB5" w:rsidP="00555FC3">
            <w:pPr>
              <w:snapToGrid w:val="0"/>
              <w:spacing w:line="280" w:lineRule="atLeast"/>
              <w:rPr>
                <w:rFonts w:ascii="Arial" w:hAnsi="Arial"/>
                <w:kern w:val="28"/>
                <w:sz w:val="18"/>
                <w:lang w:val="en-US" w:eastAsia="en-US"/>
              </w:rPr>
            </w:pPr>
            <w:r>
              <w:rPr>
                <w:rFonts w:ascii="Arial" w:hAnsi="Arial"/>
                <w:kern w:val="28"/>
                <w:sz w:val="18"/>
                <w:lang w:val="en-US" w:eastAsia="en-US"/>
              </w:rPr>
              <w:t>RZ/PPB</w:t>
            </w:r>
          </w:p>
        </w:tc>
        <w:tc>
          <w:tcPr>
            <w:tcW w:w="4394" w:type="dxa"/>
          </w:tcPr>
          <w:p w14:paraId="4C02C27C" w14:textId="77777777" w:rsidR="00F96CB5" w:rsidRDefault="00F96CB5"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767FFB" w14:paraId="5221D1FB" w14:textId="77777777" w:rsidTr="00560C0E">
        <w:tc>
          <w:tcPr>
            <w:tcW w:w="779" w:type="dxa"/>
          </w:tcPr>
          <w:p w14:paraId="14244BB8" w14:textId="77777777" w:rsidR="00767FFB" w:rsidRDefault="00767FFB" w:rsidP="00555FC3">
            <w:pPr>
              <w:pStyle w:val="Koptekst"/>
              <w:tabs>
                <w:tab w:val="left" w:pos="708"/>
              </w:tabs>
              <w:spacing w:line="280" w:lineRule="exact"/>
              <w:rPr>
                <w:rStyle w:val="Versie"/>
                <w:kern w:val="28"/>
                <w:lang w:val="en-US" w:eastAsia="en-US"/>
              </w:rPr>
            </w:pPr>
            <w:r>
              <w:rPr>
                <w:rStyle w:val="Versie"/>
                <w:kern w:val="28"/>
                <w:lang w:val="en-US" w:eastAsia="en-US"/>
              </w:rPr>
              <w:t>2.4</w:t>
            </w:r>
          </w:p>
        </w:tc>
        <w:tc>
          <w:tcPr>
            <w:tcW w:w="1701" w:type="dxa"/>
          </w:tcPr>
          <w:p w14:paraId="4F798F96" w14:textId="77777777" w:rsidR="00767FFB" w:rsidRDefault="00767FFB" w:rsidP="00555FC3">
            <w:pPr>
              <w:snapToGrid w:val="0"/>
              <w:spacing w:line="280" w:lineRule="atLeast"/>
              <w:rPr>
                <w:rStyle w:val="Datumopmaakprofiel"/>
                <w:kern w:val="28"/>
                <w:lang w:val="en-US" w:eastAsia="en-US"/>
              </w:rPr>
            </w:pPr>
            <w:r>
              <w:rPr>
                <w:rStyle w:val="Datumopmaakprofiel"/>
                <w:kern w:val="28"/>
                <w:lang w:val="en-US" w:eastAsia="en-US"/>
              </w:rPr>
              <w:t xml:space="preserve">04 </w:t>
            </w:r>
            <w:proofErr w:type="spellStart"/>
            <w:r>
              <w:rPr>
                <w:rStyle w:val="Datumopmaakprofiel"/>
                <w:kern w:val="28"/>
                <w:lang w:val="en-US" w:eastAsia="en-US"/>
              </w:rPr>
              <w:t>augstus</w:t>
            </w:r>
            <w:proofErr w:type="spellEnd"/>
            <w:r>
              <w:rPr>
                <w:rStyle w:val="Datumopmaakprofiel"/>
                <w:kern w:val="28"/>
                <w:lang w:val="en-US" w:eastAsia="en-US"/>
              </w:rPr>
              <w:t xml:space="preserve"> 2014</w:t>
            </w:r>
          </w:p>
        </w:tc>
        <w:tc>
          <w:tcPr>
            <w:tcW w:w="1985" w:type="dxa"/>
          </w:tcPr>
          <w:p w14:paraId="05863ABF" w14:textId="77777777" w:rsidR="00767FFB" w:rsidRDefault="00767FFB"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09886F48" w14:textId="77777777" w:rsidR="00767FFB" w:rsidRDefault="00767FFB" w:rsidP="00764A6A">
            <w:pPr>
              <w:spacing w:line="280" w:lineRule="atLeast"/>
              <w:rPr>
                <w:rFonts w:ascii="Arial" w:hAnsi="Arial"/>
                <w:kern w:val="28"/>
                <w:sz w:val="18"/>
                <w:lang w:eastAsia="en-US"/>
              </w:rPr>
            </w:pPr>
            <w:r>
              <w:rPr>
                <w:rFonts w:ascii="Arial" w:hAnsi="Arial"/>
                <w:kern w:val="28"/>
                <w:sz w:val="18"/>
                <w:lang w:eastAsia="en-US"/>
              </w:rPr>
              <w:t>Aangepast naar nieuwste versies tekstblokken</w:t>
            </w:r>
          </w:p>
        </w:tc>
      </w:tr>
      <w:tr w:rsidR="00121F13" w14:paraId="31743130" w14:textId="77777777" w:rsidTr="00560C0E">
        <w:tc>
          <w:tcPr>
            <w:tcW w:w="779" w:type="dxa"/>
          </w:tcPr>
          <w:p w14:paraId="76816631" w14:textId="77777777" w:rsidR="00121F13" w:rsidRDefault="00121F13" w:rsidP="00555FC3">
            <w:pPr>
              <w:pStyle w:val="Koptekst"/>
              <w:tabs>
                <w:tab w:val="left" w:pos="708"/>
              </w:tabs>
              <w:spacing w:line="280" w:lineRule="exact"/>
              <w:rPr>
                <w:rStyle w:val="Versie"/>
                <w:kern w:val="28"/>
                <w:lang w:val="en-US" w:eastAsia="en-US"/>
              </w:rPr>
            </w:pPr>
            <w:r>
              <w:rPr>
                <w:rStyle w:val="Versie"/>
                <w:kern w:val="28"/>
                <w:lang w:val="en-US" w:eastAsia="en-US"/>
              </w:rPr>
              <w:t>2.5.0</w:t>
            </w:r>
          </w:p>
        </w:tc>
        <w:tc>
          <w:tcPr>
            <w:tcW w:w="1701" w:type="dxa"/>
          </w:tcPr>
          <w:p w14:paraId="5D3A681A" w14:textId="77777777" w:rsidR="00121F13" w:rsidRDefault="00121F13" w:rsidP="00555FC3">
            <w:pPr>
              <w:snapToGrid w:val="0"/>
              <w:spacing w:line="280" w:lineRule="atLeast"/>
              <w:rPr>
                <w:rStyle w:val="Datumopmaakprofiel"/>
                <w:kern w:val="28"/>
                <w:lang w:val="en-US" w:eastAsia="en-US"/>
              </w:rPr>
            </w:pPr>
            <w:r>
              <w:rPr>
                <w:rStyle w:val="Datumopmaakprofiel"/>
                <w:kern w:val="28"/>
                <w:lang w:val="en-US" w:eastAsia="en-US"/>
              </w:rPr>
              <w:t xml:space="preserve">6 </w:t>
            </w:r>
            <w:proofErr w:type="spellStart"/>
            <w:r>
              <w:rPr>
                <w:rStyle w:val="Datumopmaakprofiel"/>
                <w:kern w:val="28"/>
                <w:lang w:val="en-US" w:eastAsia="en-US"/>
              </w:rPr>
              <w:t>januari</w:t>
            </w:r>
            <w:proofErr w:type="spellEnd"/>
            <w:r>
              <w:rPr>
                <w:rStyle w:val="Datumopmaakprofiel"/>
                <w:kern w:val="28"/>
                <w:lang w:val="en-US" w:eastAsia="en-US"/>
              </w:rPr>
              <w:t xml:space="preserve"> 2016</w:t>
            </w:r>
          </w:p>
        </w:tc>
        <w:tc>
          <w:tcPr>
            <w:tcW w:w="1985" w:type="dxa"/>
          </w:tcPr>
          <w:p w14:paraId="24B8827E" w14:textId="77777777" w:rsidR="00121F13" w:rsidRDefault="00121F13" w:rsidP="00555FC3">
            <w:pPr>
              <w:snapToGrid w:val="0"/>
              <w:spacing w:line="280" w:lineRule="atLeast"/>
              <w:rPr>
                <w:rFonts w:ascii="Arial" w:hAnsi="Arial"/>
                <w:kern w:val="28"/>
                <w:sz w:val="18"/>
                <w:lang w:val="en-US" w:eastAsia="en-US"/>
              </w:rPr>
            </w:pPr>
            <w:r>
              <w:rPr>
                <w:rFonts w:ascii="Arial" w:hAnsi="Arial"/>
                <w:kern w:val="28"/>
                <w:sz w:val="18"/>
                <w:lang w:val="en-US" w:eastAsia="en-US"/>
              </w:rPr>
              <w:t>LG/PPB</w:t>
            </w:r>
          </w:p>
        </w:tc>
        <w:tc>
          <w:tcPr>
            <w:tcW w:w="4394" w:type="dxa"/>
          </w:tcPr>
          <w:p w14:paraId="5572D578" w14:textId="77777777" w:rsidR="00121F13" w:rsidRDefault="00121F13" w:rsidP="00764A6A">
            <w:pPr>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6503AF" w14:paraId="60679250" w14:textId="77777777" w:rsidTr="002F40A8">
        <w:tc>
          <w:tcPr>
            <w:tcW w:w="779" w:type="dxa"/>
          </w:tcPr>
          <w:p w14:paraId="518FDB0C" w14:textId="77777777" w:rsidR="006503AF" w:rsidRDefault="006503AF" w:rsidP="006503AF">
            <w:pPr>
              <w:pStyle w:val="Koptekst"/>
              <w:tabs>
                <w:tab w:val="left" w:pos="708"/>
              </w:tabs>
              <w:spacing w:line="280" w:lineRule="exact"/>
              <w:rPr>
                <w:rStyle w:val="Versie"/>
                <w:kern w:val="28"/>
                <w:lang w:val="en-US" w:eastAsia="en-US"/>
              </w:rPr>
            </w:pPr>
            <w:r>
              <w:rPr>
                <w:rStyle w:val="Versie"/>
                <w:kern w:val="28"/>
                <w:lang w:val="en-US" w:eastAsia="en-US"/>
              </w:rPr>
              <w:t>2.6.0</w:t>
            </w:r>
          </w:p>
        </w:tc>
        <w:tc>
          <w:tcPr>
            <w:tcW w:w="1701" w:type="dxa"/>
            <w:tcBorders>
              <w:top w:val="single" w:sz="4" w:space="0" w:color="auto"/>
              <w:left w:val="single" w:sz="4" w:space="0" w:color="auto"/>
              <w:bottom w:val="single" w:sz="4" w:space="0" w:color="auto"/>
              <w:right w:val="single" w:sz="4" w:space="0" w:color="auto"/>
            </w:tcBorders>
          </w:tcPr>
          <w:p w14:paraId="16D348AF" w14:textId="77777777" w:rsidR="006503AF" w:rsidRDefault="007C0097" w:rsidP="006503AF">
            <w:pPr>
              <w:snapToGrid w:val="0"/>
              <w:spacing w:line="280" w:lineRule="atLeast"/>
              <w:rPr>
                <w:rStyle w:val="Datumopmaakprofiel"/>
                <w:kern w:val="28"/>
                <w:lang w:val="en-US" w:eastAsia="en-US"/>
              </w:rPr>
            </w:pPr>
            <w:r>
              <w:rPr>
                <w:rStyle w:val="Datumopmaakprofiel"/>
                <w:kern w:val="28"/>
                <w:lang w:eastAsia="en-US"/>
              </w:rPr>
              <w:t>8</w:t>
            </w:r>
            <w:r w:rsidR="006503AF">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42981593" w14:textId="77777777" w:rsidR="006503AF" w:rsidRDefault="006503AF" w:rsidP="006503AF">
            <w:pPr>
              <w:snapToGrid w:val="0"/>
              <w:spacing w:line="280" w:lineRule="atLeast"/>
              <w:rPr>
                <w:rFonts w:ascii="Arial" w:hAnsi="Arial"/>
                <w:kern w:val="28"/>
                <w:sz w:val="18"/>
                <w:lang w:val="en-US"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5F80847D" w14:textId="77777777" w:rsidR="006503AF" w:rsidRDefault="002F40A8" w:rsidP="002F40A8">
            <w:pPr>
              <w:spacing w:line="280" w:lineRule="atLeast"/>
              <w:rPr>
                <w:rFonts w:ascii="Arial" w:hAnsi="Arial"/>
                <w:kern w:val="28"/>
                <w:sz w:val="18"/>
                <w:lang w:eastAsia="en-US"/>
              </w:rPr>
            </w:pPr>
            <w:r>
              <w:rPr>
                <w:rFonts w:ascii="Arial" w:hAnsi="Arial"/>
                <w:kern w:val="28"/>
                <w:sz w:val="18"/>
                <w:lang w:eastAsia="en-US"/>
              </w:rPr>
              <w:t xml:space="preserve">Versienummers tekstblokken verwijderd voor betere </w:t>
            </w:r>
            <w:proofErr w:type="spellStart"/>
            <w:r>
              <w:rPr>
                <w:rFonts w:ascii="Arial" w:hAnsi="Arial"/>
                <w:kern w:val="28"/>
                <w:sz w:val="18"/>
                <w:lang w:eastAsia="en-US"/>
              </w:rPr>
              <w:t>onderhoudbaarheid</w:t>
            </w:r>
            <w:proofErr w:type="spellEnd"/>
            <w:r>
              <w:rPr>
                <w:rFonts w:ascii="Arial" w:hAnsi="Arial"/>
                <w:kern w:val="28"/>
                <w:sz w:val="18"/>
                <w:lang w:eastAsia="en-US"/>
              </w:rPr>
              <w:t xml:space="preserve">, opgenomen in </w:t>
            </w:r>
            <w:proofErr w:type="spellStart"/>
            <w:r>
              <w:rPr>
                <w:rFonts w:ascii="Arial" w:hAnsi="Arial"/>
                <w:kern w:val="28"/>
                <w:sz w:val="18"/>
                <w:lang w:eastAsia="en-US"/>
              </w:rPr>
              <w:t>releasenotes</w:t>
            </w:r>
            <w:proofErr w:type="spellEnd"/>
          </w:p>
        </w:tc>
      </w:tr>
    </w:tbl>
    <w:p w14:paraId="0064FE47" w14:textId="77777777" w:rsidR="00101EA3" w:rsidRDefault="00101EA3" w:rsidP="00101EA3"/>
    <w:sectPr w:rsidR="00101EA3">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19BB3" w14:textId="77777777" w:rsidR="004B744D" w:rsidRDefault="004B744D">
      <w:r>
        <w:separator/>
      </w:r>
    </w:p>
  </w:endnote>
  <w:endnote w:type="continuationSeparator" w:id="0">
    <w:p w14:paraId="125DB950" w14:textId="77777777" w:rsidR="004B744D" w:rsidRDefault="004B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8F05" w14:textId="77777777"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94164F1" w14:textId="77777777" w:rsidR="00767FFB" w:rsidRDefault="00767FFB" w:rsidP="00030A3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CABA" w14:textId="77777777" w:rsidR="00767FFB" w:rsidRDefault="00767FFB" w:rsidP="007F505E">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C2CFA">
      <w:rPr>
        <w:rStyle w:val="Paginanummer"/>
        <w:noProof/>
      </w:rPr>
      <w:t>3</w:t>
    </w:r>
    <w:r>
      <w:rPr>
        <w:rStyle w:val="Paginanummer"/>
      </w:rPr>
      <w:fldChar w:fldCharType="end"/>
    </w:r>
  </w:p>
  <w:p w14:paraId="64D22F6A" w14:textId="77777777" w:rsidR="00767FFB" w:rsidRDefault="00767FFB" w:rsidP="00030A3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8DF1" w14:textId="77777777" w:rsidR="00767FFB" w:rsidRDefault="00767F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0627E" w14:textId="77777777" w:rsidR="004B744D" w:rsidRDefault="004B744D">
      <w:r>
        <w:separator/>
      </w:r>
    </w:p>
  </w:footnote>
  <w:footnote w:type="continuationSeparator" w:id="0">
    <w:p w14:paraId="47037B30" w14:textId="77777777" w:rsidR="004B744D" w:rsidRDefault="004B7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7857C" w14:textId="77777777" w:rsidR="00767FFB" w:rsidRDefault="00767F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E74B" w14:textId="77777777" w:rsidR="00767FFB" w:rsidRDefault="00767F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00820" w14:textId="77777777" w:rsidR="00767FFB" w:rsidRDefault="00767FFB">
    <w:pPr>
      <w:pStyle w:val="Kopteks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EA3"/>
    <w:rsid w:val="00030A32"/>
    <w:rsid w:val="000362EE"/>
    <w:rsid w:val="00075784"/>
    <w:rsid w:val="000770F2"/>
    <w:rsid w:val="00091639"/>
    <w:rsid w:val="000A778F"/>
    <w:rsid w:val="00101EA3"/>
    <w:rsid w:val="001115CA"/>
    <w:rsid w:val="001179FB"/>
    <w:rsid w:val="00121F13"/>
    <w:rsid w:val="001466A7"/>
    <w:rsid w:val="00155457"/>
    <w:rsid w:val="001774F1"/>
    <w:rsid w:val="001939DE"/>
    <w:rsid w:val="001A4E1E"/>
    <w:rsid w:val="001B330C"/>
    <w:rsid w:val="001D1856"/>
    <w:rsid w:val="001D49A9"/>
    <w:rsid w:val="00216858"/>
    <w:rsid w:val="00231E17"/>
    <w:rsid w:val="00234DA2"/>
    <w:rsid w:val="00243098"/>
    <w:rsid w:val="00281028"/>
    <w:rsid w:val="002B3885"/>
    <w:rsid w:val="002C50D1"/>
    <w:rsid w:val="002F40A8"/>
    <w:rsid w:val="002F7E5E"/>
    <w:rsid w:val="00301793"/>
    <w:rsid w:val="003112DA"/>
    <w:rsid w:val="003127FC"/>
    <w:rsid w:val="00321C28"/>
    <w:rsid w:val="00332A0A"/>
    <w:rsid w:val="003E6789"/>
    <w:rsid w:val="003F7FB7"/>
    <w:rsid w:val="00426484"/>
    <w:rsid w:val="00474B71"/>
    <w:rsid w:val="004B595A"/>
    <w:rsid w:val="004B744D"/>
    <w:rsid w:val="004E2285"/>
    <w:rsid w:val="004F2A09"/>
    <w:rsid w:val="00527F31"/>
    <w:rsid w:val="00555FC3"/>
    <w:rsid w:val="005603FA"/>
    <w:rsid w:val="00560C0E"/>
    <w:rsid w:val="005A225C"/>
    <w:rsid w:val="005B4667"/>
    <w:rsid w:val="006503AF"/>
    <w:rsid w:val="006846F7"/>
    <w:rsid w:val="00696010"/>
    <w:rsid w:val="006B243C"/>
    <w:rsid w:val="006D38A6"/>
    <w:rsid w:val="00764A6A"/>
    <w:rsid w:val="00767FFB"/>
    <w:rsid w:val="00791990"/>
    <w:rsid w:val="007C0097"/>
    <w:rsid w:val="007F505E"/>
    <w:rsid w:val="007F5B40"/>
    <w:rsid w:val="008104BE"/>
    <w:rsid w:val="00826C22"/>
    <w:rsid w:val="00831135"/>
    <w:rsid w:val="0085156C"/>
    <w:rsid w:val="00875533"/>
    <w:rsid w:val="00875F75"/>
    <w:rsid w:val="008803AF"/>
    <w:rsid w:val="008937FD"/>
    <w:rsid w:val="008A2360"/>
    <w:rsid w:val="008A3A1A"/>
    <w:rsid w:val="008E5237"/>
    <w:rsid w:val="009154F3"/>
    <w:rsid w:val="0094689A"/>
    <w:rsid w:val="00973447"/>
    <w:rsid w:val="00987FE9"/>
    <w:rsid w:val="009B0FAA"/>
    <w:rsid w:val="009F7C41"/>
    <w:rsid w:val="00A94536"/>
    <w:rsid w:val="00AA31E5"/>
    <w:rsid w:val="00AB3E41"/>
    <w:rsid w:val="00AC25C9"/>
    <w:rsid w:val="00AC4EA9"/>
    <w:rsid w:val="00B35A7C"/>
    <w:rsid w:val="00B75C1F"/>
    <w:rsid w:val="00B90C1C"/>
    <w:rsid w:val="00BB5E73"/>
    <w:rsid w:val="00BB7856"/>
    <w:rsid w:val="00C417AF"/>
    <w:rsid w:val="00C802B3"/>
    <w:rsid w:val="00C943F1"/>
    <w:rsid w:val="00CC43A2"/>
    <w:rsid w:val="00CD6A83"/>
    <w:rsid w:val="00CE0A8B"/>
    <w:rsid w:val="00CE1E2A"/>
    <w:rsid w:val="00D167E3"/>
    <w:rsid w:val="00D679A0"/>
    <w:rsid w:val="00D74873"/>
    <w:rsid w:val="00D93C7E"/>
    <w:rsid w:val="00D97194"/>
    <w:rsid w:val="00DD3A55"/>
    <w:rsid w:val="00DD7370"/>
    <w:rsid w:val="00DD7598"/>
    <w:rsid w:val="00DE13CE"/>
    <w:rsid w:val="00DE39F2"/>
    <w:rsid w:val="00E314E5"/>
    <w:rsid w:val="00E53229"/>
    <w:rsid w:val="00E6384D"/>
    <w:rsid w:val="00EA77B2"/>
    <w:rsid w:val="00EF2281"/>
    <w:rsid w:val="00EF6A78"/>
    <w:rsid w:val="00F0465E"/>
    <w:rsid w:val="00F937C8"/>
    <w:rsid w:val="00F96CB5"/>
    <w:rsid w:val="00FC2CFA"/>
    <w:rsid w:val="00FD74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3457B"/>
  <w15:chartTrackingRefBased/>
  <w15:docId w15:val="{59A529B7-F880-4E4E-ABD2-3464DF04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EA3"/>
    <w:pPr>
      <w:widowControl w:val="0"/>
    </w:pPr>
    <w:rPr>
      <w:rFonts w:ascii="Courier" w:hAnsi="Courier"/>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semiHidden/>
    <w:rsid w:val="00101EA3"/>
    <w:rPr>
      <w:sz w:val="16"/>
      <w:szCs w:val="16"/>
    </w:rPr>
  </w:style>
  <w:style w:type="paragraph" w:styleId="Tekstopmerking">
    <w:name w:val="annotation text"/>
    <w:basedOn w:val="Standaard"/>
    <w:semiHidden/>
    <w:rsid w:val="00101EA3"/>
  </w:style>
  <w:style w:type="paragraph" w:styleId="Ballontekst">
    <w:name w:val="Balloon Text"/>
    <w:basedOn w:val="Standaard"/>
    <w:semiHidden/>
    <w:rsid w:val="00101EA3"/>
    <w:rPr>
      <w:rFonts w:ascii="Tahoma" w:hAnsi="Tahoma" w:cs="Tahoma"/>
      <w:sz w:val="16"/>
      <w:szCs w:val="16"/>
    </w:rPr>
  </w:style>
  <w:style w:type="paragraph" w:styleId="Koptekst">
    <w:name w:val="header"/>
    <w:basedOn w:val="Standaard"/>
    <w:rsid w:val="00875533"/>
    <w:pPr>
      <w:tabs>
        <w:tab w:val="center" w:pos="4153"/>
        <w:tab w:val="right" w:pos="8306"/>
      </w:tabs>
    </w:pPr>
  </w:style>
  <w:style w:type="paragraph" w:customStyle="1" w:styleId="kopje">
    <w:name w:val="kopje"/>
    <w:basedOn w:val="Standaard"/>
    <w:next w:val="Standaard"/>
    <w:rsid w:val="00875533"/>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875533"/>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875533"/>
    <w:rPr>
      <w:rFonts w:ascii="Helvetica" w:hAnsi="Helvetica" w:cs="Helvetica" w:hint="default"/>
      <w:sz w:val="18"/>
      <w:lang w:val="nl-NL"/>
    </w:rPr>
  </w:style>
  <w:style w:type="character" w:customStyle="1" w:styleId="Datumopmaakprofiel">
    <w:name w:val="Datumopmaakprofiel"/>
    <w:basedOn w:val="Versie"/>
    <w:rsid w:val="00875533"/>
    <w:rPr>
      <w:rFonts w:ascii="Helvetica" w:hAnsi="Helvetica" w:cs="Helvetica" w:hint="default"/>
      <w:sz w:val="18"/>
      <w:lang w:val="nl-NL"/>
    </w:rPr>
  </w:style>
  <w:style w:type="paragraph" w:styleId="Onderwerpvanopmerking">
    <w:name w:val="annotation subject"/>
    <w:basedOn w:val="Tekstopmerking"/>
    <w:next w:val="Tekstopmerking"/>
    <w:semiHidden/>
    <w:rsid w:val="00231E17"/>
    <w:rPr>
      <w:b/>
      <w:bCs/>
    </w:rPr>
  </w:style>
  <w:style w:type="paragraph" w:styleId="Voettekst">
    <w:name w:val="footer"/>
    <w:basedOn w:val="Standaard"/>
    <w:rsid w:val="001115CA"/>
    <w:pPr>
      <w:tabs>
        <w:tab w:val="center" w:pos="4153"/>
        <w:tab w:val="right" w:pos="8306"/>
      </w:tabs>
    </w:pPr>
  </w:style>
  <w:style w:type="character" w:styleId="Paginanummer">
    <w:name w:val="page number"/>
    <w:basedOn w:val="Standaardalinea-lettertype"/>
    <w:rsid w:val="00030A32"/>
  </w:style>
  <w:style w:type="paragraph" w:styleId="Ondertitel">
    <w:name w:val="Subtitle"/>
    <w:aliases w:val="Subtitel"/>
    <w:basedOn w:val="Standaard"/>
    <w:link w:val="OndertitelChar"/>
    <w:qFormat/>
    <w:rsid w:val="00FC2C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C2CFA"/>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19952">
      <w:bodyDiv w:val="1"/>
      <w:marLeft w:val="0"/>
      <w:marRight w:val="0"/>
      <w:marTop w:val="0"/>
      <w:marBottom w:val="0"/>
      <w:divBdr>
        <w:top w:val="none" w:sz="0" w:space="0" w:color="auto"/>
        <w:left w:val="none" w:sz="0" w:space="0" w:color="auto"/>
        <w:bottom w:val="none" w:sz="0" w:space="0" w:color="auto"/>
        <w:right w:val="none" w:sz="0" w:space="0" w:color="auto"/>
      </w:divBdr>
    </w:div>
    <w:div w:id="1212618429">
      <w:bodyDiv w:val="1"/>
      <w:marLeft w:val="0"/>
      <w:marRight w:val="0"/>
      <w:marTop w:val="0"/>
      <w:marBottom w:val="0"/>
      <w:divBdr>
        <w:top w:val="none" w:sz="0" w:space="0" w:color="auto"/>
        <w:left w:val="none" w:sz="0" w:space="0" w:color="auto"/>
        <w:bottom w:val="none" w:sz="0" w:space="0" w:color="auto"/>
        <w:right w:val="none" w:sz="0" w:space="0" w:color="auto"/>
      </w:divBdr>
    </w:div>
    <w:div w:id="1689869072">
      <w:bodyDiv w:val="1"/>
      <w:marLeft w:val="0"/>
      <w:marRight w:val="0"/>
      <w:marTop w:val="0"/>
      <w:marBottom w:val="0"/>
      <w:divBdr>
        <w:top w:val="none" w:sz="0" w:space="0" w:color="auto"/>
        <w:left w:val="none" w:sz="0" w:space="0" w:color="auto"/>
        <w:bottom w:val="none" w:sz="0" w:space="0" w:color="auto"/>
        <w:right w:val="none" w:sz="0" w:space="0" w:color="auto"/>
      </w:divBdr>
      <w:divsChild>
        <w:div w:id="1729645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6082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Modeldocument ABV AMRO MoneYou</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ABV AMRO MoneYou</dc:title>
  <dc:subject/>
  <dc:creator>RZ/PPB</dc:creator>
  <cp:keywords/>
  <dc:description/>
  <cp:lastModifiedBy>Groot, Karina de</cp:lastModifiedBy>
  <cp:revision>4</cp:revision>
  <cp:lastPrinted>2011-03-31T11:14:00Z</cp:lastPrinted>
  <dcterms:created xsi:type="dcterms:W3CDTF">2016-09-29T08:04:00Z</dcterms:created>
  <dcterms:modified xsi:type="dcterms:W3CDTF">2019-08-16T10:38:00Z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279048778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ReviewingToolsShownOnce">
    <vt:lpwstr/>
  </property>
</Properties>
</file>