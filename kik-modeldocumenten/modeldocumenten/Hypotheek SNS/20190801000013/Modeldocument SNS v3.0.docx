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DCFD" w14:textId="0DF67624"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E06053">
        <w:rPr>
          <w:rFonts w:ascii="Arial" w:hAnsi="Arial" w:cs="Arial"/>
          <w:b/>
          <w:color w:val="000000"/>
          <w:szCs w:val="24"/>
        </w:rPr>
        <w:t xml:space="preserve">SNS     </w:t>
      </w:r>
      <w:r w:rsidR="00E06053">
        <w:rPr>
          <w:rFonts w:ascii="Arial" w:hAnsi="Arial" w:cs="Arial"/>
          <w:color w:val="000000"/>
          <w:sz w:val="22"/>
          <w:szCs w:val="22"/>
        </w:rPr>
        <w:t>(o.b.v. model BA01 (Particulier) - HYSNSBA00</w:t>
      </w:r>
      <w:r w:rsidR="000D7B52" w:rsidRPr="000D7B52">
        <w:rPr>
          <w:rFonts w:ascii="Arial" w:hAnsi="Arial" w:cs="Arial"/>
          <w:color w:val="000000"/>
          <w:sz w:val="22"/>
          <w:szCs w:val="22"/>
        </w:rPr>
        <w:t xml:space="preserve">, versie </w:t>
      </w:r>
      <w:r w:rsidR="00DE0B3E">
        <w:rPr>
          <w:rFonts w:ascii="Arial" w:hAnsi="Arial" w:cs="Arial"/>
          <w:color w:val="000000"/>
          <w:sz w:val="22"/>
          <w:szCs w:val="22"/>
        </w:rPr>
        <w:t>01-01-2017</w:t>
      </w:r>
      <w:r w:rsidR="000D7B52" w:rsidRPr="000D7B52">
        <w:rPr>
          <w:rFonts w:ascii="Arial" w:hAnsi="Arial" w:cs="Arial"/>
          <w:color w:val="000000"/>
          <w:sz w:val="22"/>
          <w:szCs w:val="22"/>
        </w:rPr>
        <w:t>)</w:t>
      </w:r>
    </w:p>
    <w:p w14:paraId="40A9D836" w14:textId="77777777" w:rsidR="000D7B52" w:rsidRPr="000D7B52" w:rsidRDefault="000D7B52" w:rsidP="000D7B52">
      <w:pPr>
        <w:ind w:right="96"/>
        <w:rPr>
          <w:rFonts w:ascii="Arial" w:hAnsi="Arial" w:cs="Arial"/>
          <w:color w:val="000000"/>
          <w:sz w:val="20"/>
        </w:rPr>
      </w:pPr>
    </w:p>
    <w:p w14:paraId="4ED864A9" w14:textId="7189A041"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ins w:id="1" w:author="Vos, Inae" w:date="2019-08-09T09:17:00Z">
        <w:r w:rsidR="00AD44B8">
          <w:rPr>
            <w:rFonts w:ascii="Arial" w:hAnsi="Arial" w:cs="Arial"/>
            <w:b/>
            <w:color w:val="000000"/>
            <w:sz w:val="20"/>
            <w:u w:val="single"/>
          </w:rPr>
          <w:t>3.0</w:t>
        </w:r>
      </w:ins>
      <w:del w:id="2" w:author="Vos, Inae" w:date="2019-08-09T09:17:00Z">
        <w:r w:rsidR="00873A6B" w:rsidDel="00AD44B8">
          <w:rPr>
            <w:rFonts w:ascii="Arial" w:hAnsi="Arial" w:cs="Arial"/>
            <w:b/>
            <w:color w:val="000000"/>
            <w:sz w:val="20"/>
            <w:u w:val="single"/>
          </w:rPr>
          <w:delText>2.0</w:delText>
        </w:r>
        <w:r w:rsidR="00255011" w:rsidDel="00AD44B8">
          <w:rPr>
            <w:rFonts w:ascii="Arial" w:hAnsi="Arial" w:cs="Arial"/>
            <w:b/>
            <w:color w:val="000000"/>
            <w:sz w:val="20"/>
            <w:u w:val="single"/>
          </w:rPr>
          <w:delText>.</w:delText>
        </w:r>
        <w:r w:rsidR="00920E8A" w:rsidDel="00AD44B8">
          <w:rPr>
            <w:rFonts w:ascii="Arial" w:hAnsi="Arial" w:cs="Arial"/>
            <w:b/>
            <w:color w:val="000000"/>
            <w:sz w:val="20"/>
            <w:u w:val="single"/>
          </w:rPr>
          <w:delText>2</w:delText>
        </w:r>
      </w:del>
      <w:r w:rsidRPr="000D0BA0">
        <w:rPr>
          <w:rFonts w:ascii="Arial" w:hAnsi="Arial" w:cs="Arial"/>
          <w:b/>
          <w:color w:val="000000"/>
          <w:sz w:val="20"/>
          <w:u w:val="single"/>
        </w:rPr>
        <w:tab/>
        <w:t xml:space="preserve">d.d. </w:t>
      </w:r>
      <w:ins w:id="3" w:author="Vos, Inae" w:date="2019-08-09T09:17:00Z">
        <w:r w:rsidR="00AD44B8">
          <w:rPr>
            <w:rFonts w:ascii="Arial" w:hAnsi="Arial" w:cs="Arial"/>
            <w:b/>
            <w:color w:val="000000"/>
            <w:sz w:val="20"/>
            <w:u w:val="single"/>
          </w:rPr>
          <w:t>09-08-2019</w:t>
        </w:r>
      </w:ins>
      <w:del w:id="4" w:author="Vos, Inae" w:date="2019-08-09T09:17:00Z">
        <w:r w:rsidR="00920E8A" w:rsidDel="00AD44B8">
          <w:rPr>
            <w:rFonts w:ascii="Arial" w:hAnsi="Arial" w:cs="Arial"/>
            <w:b/>
            <w:color w:val="000000"/>
            <w:sz w:val="20"/>
            <w:u w:val="single"/>
          </w:rPr>
          <w:delText>01</w:delText>
        </w:r>
        <w:r w:rsidR="00F4725E" w:rsidDel="00AD44B8">
          <w:rPr>
            <w:rFonts w:ascii="Arial" w:hAnsi="Arial" w:cs="Arial"/>
            <w:b/>
            <w:color w:val="000000"/>
            <w:sz w:val="20"/>
            <w:u w:val="single"/>
          </w:rPr>
          <w:delText>-</w:delText>
        </w:r>
        <w:r w:rsidR="00B52CAC" w:rsidDel="00AD44B8">
          <w:rPr>
            <w:rFonts w:ascii="Arial" w:hAnsi="Arial" w:cs="Arial"/>
            <w:b/>
            <w:color w:val="000000"/>
            <w:sz w:val="20"/>
            <w:u w:val="single"/>
          </w:rPr>
          <w:delText>0</w:delText>
        </w:r>
        <w:r w:rsidR="00920E8A" w:rsidDel="00AD44B8">
          <w:rPr>
            <w:rFonts w:ascii="Arial" w:hAnsi="Arial" w:cs="Arial"/>
            <w:b/>
            <w:color w:val="000000"/>
            <w:sz w:val="20"/>
            <w:u w:val="single"/>
          </w:rPr>
          <w:delText>5</w:delText>
        </w:r>
        <w:r w:rsidR="00654C6E" w:rsidDel="00AD44B8">
          <w:rPr>
            <w:rFonts w:ascii="Arial" w:hAnsi="Arial" w:cs="Arial"/>
            <w:b/>
            <w:color w:val="000000"/>
            <w:sz w:val="20"/>
            <w:u w:val="single"/>
          </w:rPr>
          <w:delText>-201</w:delText>
        </w:r>
        <w:r w:rsidR="00B52CAC" w:rsidDel="00AD44B8">
          <w:rPr>
            <w:rFonts w:ascii="Arial" w:hAnsi="Arial" w:cs="Arial"/>
            <w:b/>
            <w:color w:val="000000"/>
            <w:sz w:val="20"/>
            <w:u w:val="single"/>
          </w:rPr>
          <w:delText>8</w:delText>
        </w:r>
      </w:del>
      <w:r w:rsidR="009B7FD4" w:rsidRPr="000D0BA0">
        <w:rPr>
          <w:rFonts w:ascii="Arial" w:hAnsi="Arial" w:cs="Arial"/>
          <w:b/>
          <w:color w:val="000000"/>
          <w:sz w:val="20"/>
          <w:u w:val="single"/>
        </w:rPr>
        <w:t xml:space="preserve"> </w:t>
      </w:r>
    </w:p>
    <w:p w14:paraId="5E9A8773" w14:textId="77777777" w:rsidR="000D7B52" w:rsidRDefault="000D7B52" w:rsidP="000D7B52">
      <w:pPr>
        <w:tabs>
          <w:tab w:val="left" w:pos="-1440"/>
          <w:tab w:val="left" w:pos="-720"/>
        </w:tabs>
        <w:suppressAutoHyphens/>
        <w:ind w:right="96"/>
        <w:rPr>
          <w:rFonts w:ascii="Arial" w:hAnsi="Arial" w:cs="Arial"/>
          <w:color w:val="000000"/>
          <w:sz w:val="20"/>
        </w:rPr>
      </w:pPr>
    </w:p>
    <w:p w14:paraId="694B41BC" w14:textId="77777777" w:rsidR="003E6827" w:rsidRDefault="003E6827" w:rsidP="000D7B52">
      <w:pPr>
        <w:tabs>
          <w:tab w:val="left" w:pos="-1440"/>
          <w:tab w:val="left" w:pos="-720"/>
        </w:tabs>
        <w:suppressAutoHyphens/>
        <w:ind w:right="96"/>
        <w:rPr>
          <w:rFonts w:ascii="Arial" w:hAnsi="Arial" w:cs="Arial"/>
          <w:color w:val="000000"/>
          <w:sz w:val="20"/>
        </w:rPr>
      </w:pPr>
    </w:p>
    <w:p w14:paraId="0725A5E9"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A5AA29A" w14:textId="77777777" w:rsidR="00742A54" w:rsidRPr="002E7F50" w:rsidRDefault="00742A54" w:rsidP="003E6827">
      <w:pPr>
        <w:tabs>
          <w:tab w:val="left" w:pos="-1440"/>
          <w:tab w:val="left" w:pos="-720"/>
        </w:tabs>
        <w:suppressAutoHyphens/>
        <w:rPr>
          <w:rFonts w:ascii="Arial" w:hAnsi="Arial" w:cs="Arial"/>
          <w:color w:val="800080"/>
          <w:sz w:val="20"/>
        </w:rPr>
      </w:pPr>
    </w:p>
    <w:p w14:paraId="121CC850" w14:textId="77777777" w:rsidR="000D0BA0" w:rsidRPr="002E7F50" w:rsidRDefault="000D0BA0" w:rsidP="003E6827">
      <w:pPr>
        <w:tabs>
          <w:tab w:val="left" w:pos="-1440"/>
          <w:tab w:val="left" w:pos="-720"/>
        </w:tabs>
        <w:suppressAutoHyphens/>
        <w:rPr>
          <w:rFonts w:ascii="Arial" w:hAnsi="Arial" w:cs="Arial"/>
          <w:color w:val="800080"/>
          <w:sz w:val="20"/>
        </w:rPr>
      </w:pPr>
    </w:p>
    <w:p w14:paraId="753D5AC8"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DD0B3ED" w14:textId="77777777" w:rsidR="003E6827" w:rsidRPr="002E7F50" w:rsidRDefault="003E6827" w:rsidP="003E6827">
      <w:pPr>
        <w:tabs>
          <w:tab w:val="left" w:pos="-1440"/>
          <w:tab w:val="left" w:pos="-720"/>
        </w:tabs>
        <w:suppressAutoHyphens/>
        <w:rPr>
          <w:rFonts w:ascii="Arial" w:hAnsi="Arial" w:cs="Arial"/>
          <w:color w:val="339966"/>
          <w:sz w:val="20"/>
        </w:rPr>
      </w:pPr>
    </w:p>
    <w:p w14:paraId="5A935BF2"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23B2C60"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225A6F"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27F41BF5"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E06053" w:rsidRPr="002E7F50">
        <w:rPr>
          <w:rFonts w:ascii="Arial" w:hAnsi="Arial" w:cs="Arial"/>
          <w:color w:val="FF0000"/>
          <w:sz w:val="20"/>
          <w:highlight w:val="yellow"/>
        </w:rPr>
        <w:t>TEKSTBLOK PARTIJNAMEN IN HYPOTHEEKAKTEN</w:t>
      </w:r>
      <w:r w:rsidR="00E06053">
        <w:rPr>
          <w:rFonts w:ascii="Arial" w:hAnsi="Arial" w:cs="Arial"/>
          <w:color w:val="FF0000"/>
          <w:sz w:val="20"/>
        </w:rPr>
        <w:t>;</w:t>
      </w:r>
    </w:p>
    <w:p w14:paraId="5AE1525B"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Pr="002E7F50">
        <w:rPr>
          <w:rFonts w:ascii="Arial" w:hAnsi="Arial" w:cs="Arial"/>
          <w:sz w:val="20"/>
        </w:rPr>
        <w:tab/>
      </w:r>
    </w:p>
    <w:p w14:paraId="11214A6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4530D126" w14:textId="7C8B49AC" w:rsidR="003E6827" w:rsidRPr="002E7F50" w:rsidRDefault="00E06053" w:rsidP="00E06053">
      <w:pPr>
        <w:ind w:left="561"/>
        <w:rPr>
          <w:rFonts w:ascii="Arial" w:hAnsi="Arial" w:cs="Arial"/>
          <w:color w:val="339966"/>
          <w:sz w:val="20"/>
        </w:rPr>
      </w:pPr>
      <w:r w:rsidRPr="00E06053">
        <w:rPr>
          <w:rFonts w:ascii="Arial" w:hAnsi="Arial" w:cs="Arial"/>
          <w:color w:val="FF0000"/>
          <w:sz w:val="20"/>
        </w:rPr>
        <w:t xml:space="preserve">hierna zowel </w:t>
      </w:r>
      <w:r w:rsidR="004074CD" w:rsidRPr="00E86CEF">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CD47651"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7DCC079E"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174D44E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0A58A87C"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064465BB" w14:textId="68547BB0"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w:t>
      </w:r>
      <w:r w:rsidR="00AD44B8" w:rsidRPr="00E06053">
        <w:rPr>
          <w:rFonts w:ascii="Arial" w:hAnsi="Arial" w:cs="Arial"/>
          <w:color w:val="FF0000"/>
          <w:sz w:val="20"/>
        </w:rPr>
        <w:t>G</w:t>
      </w:r>
      <w:r w:rsidRPr="00E06053">
        <w:rPr>
          <w:rFonts w:ascii="Arial" w:hAnsi="Arial" w:cs="Arial"/>
          <w:color w:val="FF0000"/>
          <w:sz w:val="20"/>
        </w:rPr>
        <w:t>enoemd</w:t>
      </w:r>
      <w:r>
        <w:rPr>
          <w:rFonts w:ascii="Arial" w:hAnsi="Arial" w:cs="Arial"/>
          <w:color w:val="FF0000"/>
          <w:sz w:val="20"/>
        </w:rPr>
        <w:t>e schuldenaar</w:t>
      </w:r>
      <w:r w:rsidRPr="00E06053">
        <w:rPr>
          <w:rFonts w:ascii="Arial" w:hAnsi="Arial" w:cs="Arial"/>
          <w:color w:val="800080"/>
          <w:sz w:val="20"/>
        </w:rPr>
        <w:t>/hypotheekgever</w:t>
      </w:r>
      <w:r w:rsidRPr="00E06053">
        <w:rPr>
          <w:rFonts w:ascii="Arial" w:hAnsi="Arial" w:cs="Arial"/>
          <w:color w:val="FF0000"/>
          <w:sz w:val="20"/>
        </w:rPr>
        <w:t xml:space="preserve"> verleent aan de bank, tot zekerheid voor de betaling van:</w:t>
      </w:r>
    </w:p>
    <w:p w14:paraId="08FF71C2"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4ABBC324" w14:textId="5244A53E"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w:t>
      </w:r>
      <w:r w:rsidR="00B52CAC">
        <w:rPr>
          <w:rFonts w:ascii="Arial" w:hAnsi="Arial" w:cs="Arial"/>
          <w:color w:val="FF0000"/>
          <w:sz w:val="20"/>
        </w:rPr>
        <w:t xml:space="preserve">onder nummer </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00B52CAC">
        <w:rPr>
          <w:rFonts w:ascii="Arial" w:hAnsi="Arial" w:cs="Arial"/>
          <w:color w:val="000000"/>
          <w:sz w:val="20"/>
        </w:rPr>
        <w:t>offertenummer</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Pr="00E06053">
        <w:rPr>
          <w:rFonts w:ascii="Arial" w:hAnsi="Arial" w:cs="Arial"/>
          <w:color w:val="FF0000"/>
          <w:sz w:val="20"/>
        </w:rPr>
        <w:t xml:space="preserve"> of zoals deze eventueel, al dan niet met kredietfaciliteiten, later gewijzigd, aangevuld of verhoogd mocht worden</w:t>
      </w:r>
      <w:r w:rsidR="00A2224D">
        <w:rPr>
          <w:rFonts w:ascii="Arial" w:hAnsi="Arial" w:cs="Arial"/>
          <w:color w:val="FF0000"/>
          <w:sz w:val="20"/>
        </w:rPr>
        <w:t>;</w:t>
      </w:r>
    </w:p>
    <w:p w14:paraId="203A279A"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14:paraId="720E0B85"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FDCDF96" w14:textId="77777777" w:rsidR="00691D5B"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w:t>
      </w:r>
    </w:p>
    <w:p w14:paraId="777A311D"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5BB2B82"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880EB60"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5174C1DB" w14:textId="31BF740A" w:rsidR="00B54F73" w:rsidRPr="00B54F73" w:rsidRDefault="00B54F73"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ins w:id="5" w:author="Vos, Inae" w:date="2019-08-09T09:22:00Z"/>
          <w:rFonts w:ascii="Arial" w:hAnsi="Arial" w:cs="Arial"/>
          <w:b/>
          <w:bCs/>
          <w:color w:val="800080"/>
          <w:sz w:val="20"/>
          <w:rPrChange w:id="6" w:author="Vos, Inae" w:date="2019-08-09T09:22:00Z">
            <w:rPr>
              <w:ins w:id="7" w:author="Vos, Inae" w:date="2019-08-09T09:22:00Z"/>
              <w:rFonts w:ascii="Arial" w:hAnsi="Arial" w:cs="Arial"/>
              <w:color w:val="800080"/>
              <w:sz w:val="20"/>
            </w:rPr>
          </w:rPrChange>
        </w:rPr>
      </w:pPr>
      <w:ins w:id="8" w:author="Vos, Inae" w:date="2019-08-09T09:22:00Z">
        <w:r>
          <w:rPr>
            <w:rFonts w:ascii="Arial" w:hAnsi="Arial" w:cs="Arial"/>
            <w:b/>
            <w:bCs/>
            <w:color w:val="800080"/>
            <w:sz w:val="20"/>
          </w:rPr>
          <w:t>Overbruggingshypotheek</w:t>
        </w:r>
      </w:ins>
    </w:p>
    <w:p w14:paraId="4AF302CD" w14:textId="77777777" w:rsidR="00B54F73" w:rsidRDefault="00B54F73"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ins w:id="9" w:author="Vos, Inae" w:date="2019-08-09T09:23:00Z"/>
          <w:rFonts w:ascii="Arial" w:hAnsi="Arial" w:cs="Arial"/>
          <w:color w:val="800080"/>
          <w:sz w:val="20"/>
        </w:rPr>
      </w:pPr>
      <w:ins w:id="10" w:author="Vos, Inae" w:date="2019-08-09T09:22:00Z">
        <w:r w:rsidRPr="00B54F73">
          <w:rPr>
            <w:rFonts w:ascii="Arial" w:hAnsi="Arial" w:cs="Arial"/>
            <w:color w:val="800080"/>
            <w:sz w:val="20"/>
          </w:rPr>
          <w:t xml:space="preserve">Voorts verleent de schuldenaar, tot meerdere zekerheid voor de betaling van de lening als hierboven vermeld, bij deze aan de bank, die van de schuldenaar aanvaardt het recht van </w:t>
        </w:r>
      </w:ins>
      <w:ins w:id="11" w:author="Vos, Inae" w:date="2019-08-09T09:23:00Z">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ins>
      <w:ins w:id="12" w:author="Vos, Inae" w:date="2019-08-09T09:22:00Z">
        <w:r w:rsidRPr="00B54F73">
          <w:rPr>
            <w:rFonts w:ascii="Arial" w:hAnsi="Arial" w:cs="Arial"/>
            <w:color w:val="800080"/>
            <w:sz w:val="20"/>
          </w:rPr>
          <w:t xml:space="preserve"> hypotheek op het hierna te omschrijven onderpand:</w:t>
        </w:r>
      </w:ins>
    </w:p>
    <w:p w14:paraId="24D290DA" w14:textId="6184016C" w:rsidR="002E7F50" w:rsidRDefault="00B54F73"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ins w:id="13" w:author="Vos, Inae" w:date="2019-08-09T09:23:00Z">
        <w:r w:rsidRPr="00B54F73">
          <w:rPr>
            <w:rFonts w:ascii="Arial" w:hAnsi="Arial" w:cs="Arial"/>
            <w:color w:val="800080"/>
            <w:sz w:val="20"/>
            <w:highlight w:val="yellow"/>
            <w:rPrChange w:id="14" w:author="Vos, Inae" w:date="2019-08-09T09:24:00Z">
              <w:rPr>
                <w:rFonts w:ascii="Arial" w:hAnsi="Arial" w:cs="Arial"/>
                <w:color w:val="FF0000"/>
                <w:sz w:val="20"/>
                <w:highlight w:val="yellow"/>
              </w:rPr>
            </w:rPrChange>
          </w:rPr>
          <w:t>TEKSTBLOK RECHT</w:t>
        </w:r>
        <w:r w:rsidRPr="00B54F73">
          <w:rPr>
            <w:rFonts w:ascii="Arial" w:hAnsi="Arial" w:cs="Arial"/>
            <w:color w:val="800080"/>
            <w:sz w:val="20"/>
            <w:rPrChange w:id="15" w:author="Vos, Inae" w:date="2019-08-09T09:24:00Z">
              <w:rPr>
                <w:rFonts w:ascii="Arial" w:hAnsi="Arial" w:cs="Arial"/>
                <w:color w:val="FF0000"/>
                <w:sz w:val="20"/>
              </w:rPr>
            </w:rPrChange>
          </w:rPr>
          <w:t xml:space="preserve"> </w:t>
        </w:r>
        <w:r w:rsidRPr="00B54F73">
          <w:rPr>
            <w:rFonts w:ascii="Arial" w:hAnsi="Arial" w:cs="Arial"/>
            <w:color w:val="800080"/>
            <w:sz w:val="20"/>
            <w:highlight w:val="yellow"/>
            <w:rPrChange w:id="16" w:author="Vos, Inae" w:date="2019-08-09T09:24:00Z">
              <w:rPr>
                <w:rFonts w:ascii="Arial" w:hAnsi="Arial" w:cs="Arial"/>
                <w:color w:val="FF0000"/>
                <w:sz w:val="20"/>
                <w:highlight w:val="yellow"/>
              </w:rPr>
            </w:rPrChange>
          </w:rPr>
          <w:t>TEKSTBLOK REGISTERGOED</w:t>
        </w:r>
      </w:ins>
      <w:del w:id="17" w:author="Vos, Inae" w:date="2019-08-09T09:22:00Z">
        <w:r w:rsidR="002E7F50" w:rsidRPr="00B54F73" w:rsidDel="00B54F73">
          <w:rPr>
            <w:rFonts w:ascii="Arial" w:hAnsi="Arial" w:cs="Arial"/>
            <w:color w:val="800080"/>
            <w:sz w:val="20"/>
            <w:highlight w:val="yellow"/>
          </w:rPr>
          <w:delText>TEKSTBLOK OVERBRUGGINGSHYPOTHEEK</w:delText>
        </w:r>
      </w:del>
      <w:r w:rsidR="00C64F6C" w:rsidRPr="00B54F73">
        <w:rPr>
          <w:rFonts w:ascii="Arial" w:hAnsi="Arial" w:cs="Arial"/>
          <w:color w:val="800080"/>
          <w:sz w:val="20"/>
        </w:rPr>
        <w:t>.</w:t>
      </w:r>
    </w:p>
    <w:p w14:paraId="3D0BBFE8"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06CDF06A"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58CD0C6"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26321399"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A269BFD"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663B16B8" w14:textId="77777777"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3E37A92" w14:textId="77777777" w:rsidR="00E3522B" w:rsidRPr="00E86CEF" w:rsidRDefault="00F4725E" w:rsidP="00E86CEF">
      <w:pPr>
        <w:rPr>
          <w:rFonts w:ascii="Arial" w:hAnsi="Arial" w:cs="Arial"/>
          <w:b/>
          <w:i/>
          <w:snapToGrid/>
          <w:color w:val="000000"/>
          <w:sz w:val="20"/>
        </w:rPr>
      </w:pPr>
      <w:r>
        <w:rPr>
          <w:rFonts w:ascii="Arial" w:hAnsi="Arial" w:cs="Arial"/>
          <w:b/>
          <w:i/>
          <w:color w:val="000000"/>
          <w:sz w:val="20"/>
        </w:rPr>
        <w:lastRenderedPageBreak/>
        <w:t>Voorbeeld comparitie partij ‘de bank’</w:t>
      </w:r>
      <w:r>
        <w:rPr>
          <w:rFonts w:ascii="Arial" w:hAnsi="Arial" w:cs="Arial"/>
          <w:b/>
          <w:sz w:val="20"/>
        </w:rPr>
        <w:t xml:space="preserve">: </w:t>
      </w:r>
    </w:p>
    <w:p w14:paraId="48E1F1D4" w14:textId="78DD56A4" w:rsidR="00F4725E"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w:t>
      </w:r>
      <w:r w:rsidR="00030FEE">
        <w:rPr>
          <w:rFonts w:ascii="Arial" w:hAnsi="Arial" w:cs="Arial"/>
          <w:sz w:val="20"/>
        </w:rPr>
        <w:t>vennootschap</w:t>
      </w:r>
      <w:r w:rsidR="00B52CAC">
        <w:rPr>
          <w:rFonts w:ascii="Arial" w:hAnsi="Arial" w:cs="Arial"/>
          <w:sz w:val="20"/>
        </w:rPr>
        <w:t>:</w:t>
      </w:r>
      <w:r w:rsidR="00030FEE">
        <w:rPr>
          <w:rFonts w:ascii="Arial" w:hAnsi="Arial" w:cs="Arial"/>
          <w:sz w:val="20"/>
        </w:rPr>
        <w:t xml:space="preserve"> de Volksbank N.V.</w:t>
      </w:r>
      <w:r>
        <w:rPr>
          <w:rFonts w:ascii="Arial" w:hAnsi="Arial" w:cs="Arial"/>
          <w:sz w:val="20"/>
        </w:rPr>
        <w:t>, handelend onder de naam SNS Bank</w:t>
      </w:r>
      <w:r w:rsidR="00030FEE">
        <w:rPr>
          <w:rFonts w:ascii="Arial" w:hAnsi="Arial" w:cs="Arial"/>
          <w:sz w:val="20"/>
        </w:rPr>
        <w:t>, statutair gevestigd te Utrecht</w:t>
      </w:r>
      <w:r>
        <w:rPr>
          <w:rFonts w:ascii="Arial" w:hAnsi="Arial" w:cs="Arial"/>
          <w:sz w:val="20"/>
        </w:rPr>
        <w:t xml:space="preserve">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aangelegenheden betreffende de hierna te vermelden rechtshandelingen: postbus 924, 3500 AX Utrecht), hierna zowel </w:t>
      </w:r>
      <w:r w:rsidR="00C81BB6">
        <w:rPr>
          <w:rFonts w:ascii="Arial" w:hAnsi="Arial" w:cs="Arial"/>
          <w:sz w:val="20"/>
        </w:rPr>
        <w:t xml:space="preserve">de </w:t>
      </w:r>
      <w:r>
        <w:rPr>
          <w:rFonts w:ascii="Arial" w:hAnsi="Arial" w:cs="Arial"/>
          <w:sz w:val="20"/>
        </w:rPr>
        <w:t>Volksbank N.V. als haar rechtsopvolgers onder algemene of bijzondere titel te noemen: ‘</w:t>
      </w:r>
      <w:r>
        <w:rPr>
          <w:rFonts w:ascii="Arial" w:hAnsi="Arial" w:cs="Arial"/>
          <w:sz w:val="20"/>
          <w:u w:val="single"/>
        </w:rPr>
        <w:t>de bank</w:t>
      </w:r>
      <w:r>
        <w:rPr>
          <w:rFonts w:ascii="Arial" w:hAnsi="Arial" w:cs="Arial"/>
          <w:sz w:val="20"/>
        </w:rPr>
        <w:t>’.</w:t>
      </w:r>
    </w:p>
    <w:p w14:paraId="1F073419" w14:textId="77777777" w:rsidR="00F4725E" w:rsidRPr="002E7F50"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2667400"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5F7D2ACB"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FDFA541" w14:textId="77777777" w:rsidR="00D624E1" w:rsidRPr="002E7F50" w:rsidRDefault="00D624E1" w:rsidP="00E3522B">
      <w:pPr>
        <w:tabs>
          <w:tab w:val="left" w:pos="-1440"/>
          <w:tab w:val="left" w:pos="-720"/>
          <w:tab w:val="left" w:pos="425"/>
        </w:tabs>
        <w:suppressAutoHyphens/>
        <w:rPr>
          <w:rFonts w:ascii="Arial" w:hAnsi="Arial" w:cs="Arial"/>
          <w:sz w:val="20"/>
        </w:rPr>
      </w:pPr>
    </w:p>
    <w:p w14:paraId="21D3A3F4"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F458C59" w14:textId="77777777"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del w:id="18" w:author="Groot, Karina de" w:date="2019-08-02T14:37:00Z">
        <w:r w:rsidRPr="002E7F50" w:rsidDel="00164F59">
          <w:rPr>
            <w:rFonts w:ascii="Arial" w:hAnsi="Arial" w:cs="Arial"/>
            <w:sz w:val="20"/>
          </w:rPr>
          <w:delText xml:space="preserve"> v</w:delText>
        </w:r>
        <w:r w:rsidR="00B17C1A" w:rsidRPr="002E7F50" w:rsidDel="00164F59">
          <w:rPr>
            <w:rFonts w:ascii="Arial" w:hAnsi="Arial" w:cs="Arial"/>
            <w:sz w:val="20"/>
          </w:rPr>
          <w:delText>2.</w:delText>
        </w:r>
        <w:r w:rsidR="004B7B3A" w:rsidDel="00164F59">
          <w:rPr>
            <w:rFonts w:ascii="Arial" w:hAnsi="Arial" w:cs="Arial"/>
            <w:sz w:val="20"/>
          </w:rPr>
          <w:delText>5</w:delText>
        </w:r>
      </w:del>
    </w:p>
    <w:p w14:paraId="3A2621D3" w14:textId="77777777" w:rsidR="004B7B3A" w:rsidRDefault="004B7B3A" w:rsidP="00E3522B">
      <w:pPr>
        <w:tabs>
          <w:tab w:val="left" w:pos="-1440"/>
          <w:tab w:val="left" w:pos="-720"/>
          <w:tab w:val="left" w:pos="425"/>
        </w:tabs>
        <w:suppressAutoHyphens/>
        <w:rPr>
          <w:rFonts w:ascii="Arial" w:hAnsi="Arial" w:cs="Arial"/>
          <w:sz w:val="20"/>
        </w:rPr>
      </w:pPr>
    </w:p>
    <w:p w14:paraId="63EC8047"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030221D4" w14:textId="77777777" w:rsidR="0010607B" w:rsidRDefault="0010607B" w:rsidP="0063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3D86310"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F5D1444"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1C290181" w14:textId="77777777" w:rsidTr="00ED635A">
        <w:trPr>
          <w:trHeight w:val="332"/>
        </w:trPr>
        <w:tc>
          <w:tcPr>
            <w:tcW w:w="5173" w:type="dxa"/>
            <w:vAlign w:val="bottom"/>
          </w:tcPr>
          <w:p w14:paraId="50DF28B1" w14:textId="77777777" w:rsidR="00AC3EF2" w:rsidRPr="000230CD" w:rsidRDefault="00AC3EF2">
            <w:pPr>
              <w:pStyle w:val="kopje"/>
              <w:rPr>
                <w:rFonts w:cs="Arial"/>
                <w:b w:val="0"/>
                <w:bCs/>
                <w:szCs w:val="18"/>
              </w:rPr>
            </w:pPr>
            <w:r w:rsidRPr="000230CD">
              <w:rPr>
                <w:rFonts w:cs="Arial"/>
                <w:szCs w:val="18"/>
              </w:rPr>
              <w:t>Versiehistorie</w:t>
            </w:r>
          </w:p>
        </w:tc>
      </w:tr>
    </w:tbl>
    <w:p w14:paraId="6C2B82EF"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112C36CC" w14:textId="77777777" w:rsidTr="003926C3">
        <w:trPr>
          <w:trHeight w:hRule="exact" w:val="281"/>
          <w:tblHeader/>
        </w:trPr>
        <w:tc>
          <w:tcPr>
            <w:tcW w:w="779" w:type="dxa"/>
            <w:vAlign w:val="bottom"/>
          </w:tcPr>
          <w:p w14:paraId="5C4AF9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4346BC12"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0BA9CE44"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0C5AC45F"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631CB9" w:rsidRPr="000230CD" w14:paraId="5CE0ABBE" w14:textId="77777777" w:rsidTr="00CE2401">
        <w:trPr>
          <w:trHeight w:hRule="exact" w:val="281"/>
          <w:tblHeader/>
        </w:trPr>
        <w:tc>
          <w:tcPr>
            <w:tcW w:w="779" w:type="dxa"/>
          </w:tcPr>
          <w:p w14:paraId="683EF21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0.1</w:t>
            </w:r>
          </w:p>
        </w:tc>
        <w:tc>
          <w:tcPr>
            <w:tcW w:w="1909" w:type="dxa"/>
          </w:tcPr>
          <w:p w14:paraId="51DB6A13"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 xml:space="preserve">07 </w:t>
            </w:r>
            <w:r w:rsidR="00E06053" w:rsidRPr="000230CD">
              <w:rPr>
                <w:rFonts w:cs="Arial"/>
                <w:sz w:val="18"/>
                <w:szCs w:val="18"/>
                <w:lang w:val="nl-NL"/>
              </w:rPr>
              <w:t>oktober</w:t>
            </w:r>
            <w:r w:rsidRPr="000230CD">
              <w:rPr>
                <w:rFonts w:cs="Arial"/>
                <w:sz w:val="18"/>
                <w:szCs w:val="18"/>
                <w:lang w:val="nl-NL"/>
              </w:rPr>
              <w:t xml:space="preserve"> 2014</w:t>
            </w:r>
          </w:p>
        </w:tc>
        <w:tc>
          <w:tcPr>
            <w:tcW w:w="1985" w:type="dxa"/>
          </w:tcPr>
          <w:p w14:paraId="69813A6F"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DABA4D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Initiële versie</w:t>
            </w:r>
          </w:p>
        </w:tc>
      </w:tr>
      <w:tr w:rsidR="003756D8" w:rsidRPr="000230CD" w14:paraId="767D38E3" w14:textId="77777777" w:rsidTr="00CE2401">
        <w:trPr>
          <w:trHeight w:hRule="exact" w:val="727"/>
          <w:tblHeader/>
        </w:trPr>
        <w:tc>
          <w:tcPr>
            <w:tcW w:w="779" w:type="dxa"/>
          </w:tcPr>
          <w:p w14:paraId="322982B9"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0.2</w:t>
            </w:r>
          </w:p>
        </w:tc>
        <w:tc>
          <w:tcPr>
            <w:tcW w:w="1909" w:type="dxa"/>
          </w:tcPr>
          <w:p w14:paraId="7D88BFDB"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14 oktober 2014</w:t>
            </w:r>
          </w:p>
        </w:tc>
        <w:tc>
          <w:tcPr>
            <w:tcW w:w="1985" w:type="dxa"/>
          </w:tcPr>
          <w:p w14:paraId="02352DCC"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4D2A9AB0"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 xml:space="preserve">Verplicht veld ‘datum’ toegevoegd in vaste tekst en komma aangepast in puntkomma (onder a. ‘vestiging hypotheekrecht’ </w:t>
            </w:r>
          </w:p>
        </w:tc>
      </w:tr>
      <w:tr w:rsidR="00DA7CD1" w:rsidRPr="000230CD" w14:paraId="346FA325" w14:textId="77777777" w:rsidTr="00CE2401">
        <w:trPr>
          <w:trHeight w:hRule="exact" w:val="346"/>
          <w:tblHeader/>
        </w:trPr>
        <w:tc>
          <w:tcPr>
            <w:tcW w:w="779" w:type="dxa"/>
          </w:tcPr>
          <w:p w14:paraId="3CFC6356"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0.3</w:t>
            </w:r>
          </w:p>
        </w:tc>
        <w:tc>
          <w:tcPr>
            <w:tcW w:w="1909" w:type="dxa"/>
          </w:tcPr>
          <w:p w14:paraId="397BB249"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07 november 2014</w:t>
            </w:r>
          </w:p>
        </w:tc>
        <w:tc>
          <w:tcPr>
            <w:tcW w:w="1985" w:type="dxa"/>
          </w:tcPr>
          <w:p w14:paraId="59735E67"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39F984FD"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Woonplaatskeuze optioneel gemaakt</w:t>
            </w:r>
          </w:p>
        </w:tc>
      </w:tr>
      <w:tr w:rsidR="00516A09" w:rsidRPr="000230CD" w14:paraId="5260327C" w14:textId="77777777" w:rsidTr="00CE2401">
        <w:trPr>
          <w:trHeight w:hRule="exact" w:val="346"/>
          <w:tblHeader/>
        </w:trPr>
        <w:tc>
          <w:tcPr>
            <w:tcW w:w="779" w:type="dxa"/>
          </w:tcPr>
          <w:p w14:paraId="39D295FD"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0.4</w:t>
            </w:r>
          </w:p>
        </w:tc>
        <w:tc>
          <w:tcPr>
            <w:tcW w:w="1909" w:type="dxa"/>
          </w:tcPr>
          <w:p w14:paraId="5ED0D2B1"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07 januari 2015</w:t>
            </w:r>
          </w:p>
        </w:tc>
        <w:tc>
          <w:tcPr>
            <w:tcW w:w="1985" w:type="dxa"/>
          </w:tcPr>
          <w:p w14:paraId="0C2FAA98"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BB037FA" w14:textId="77777777" w:rsidR="00516A09" w:rsidRPr="000230CD" w:rsidRDefault="00516A09"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toegevoegd</w:t>
            </w:r>
          </w:p>
        </w:tc>
      </w:tr>
      <w:tr w:rsidR="00FE506A" w:rsidRPr="000230CD" w14:paraId="27B84BE6" w14:textId="77777777" w:rsidTr="00CE2401">
        <w:trPr>
          <w:trHeight w:hRule="exact" w:val="346"/>
          <w:tblHeader/>
        </w:trPr>
        <w:tc>
          <w:tcPr>
            <w:tcW w:w="779" w:type="dxa"/>
          </w:tcPr>
          <w:p w14:paraId="4F7D8F85"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1.0</w:t>
            </w:r>
          </w:p>
        </w:tc>
        <w:tc>
          <w:tcPr>
            <w:tcW w:w="1909" w:type="dxa"/>
          </w:tcPr>
          <w:p w14:paraId="1EF7BE4E"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15 januari 2015</w:t>
            </w:r>
          </w:p>
        </w:tc>
        <w:tc>
          <w:tcPr>
            <w:tcW w:w="1985" w:type="dxa"/>
          </w:tcPr>
          <w:p w14:paraId="214C79C6"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0DE866B1"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Definitieve versie</w:t>
            </w:r>
          </w:p>
        </w:tc>
      </w:tr>
      <w:tr w:rsidR="00691D5B" w:rsidRPr="000230CD" w14:paraId="55E6EC17" w14:textId="77777777" w:rsidTr="00CE2401">
        <w:trPr>
          <w:trHeight w:hRule="exact" w:val="346"/>
          <w:tblHeader/>
        </w:trPr>
        <w:tc>
          <w:tcPr>
            <w:tcW w:w="779" w:type="dxa"/>
          </w:tcPr>
          <w:p w14:paraId="644487DA"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1.1</w:t>
            </w:r>
          </w:p>
        </w:tc>
        <w:tc>
          <w:tcPr>
            <w:tcW w:w="1909" w:type="dxa"/>
          </w:tcPr>
          <w:p w14:paraId="341C931C"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27 januari 2015</w:t>
            </w:r>
          </w:p>
        </w:tc>
        <w:tc>
          <w:tcPr>
            <w:tcW w:w="1985" w:type="dxa"/>
          </w:tcPr>
          <w:p w14:paraId="474455A4"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3963E76" w14:textId="77777777" w:rsidR="00691D5B" w:rsidRPr="000230CD" w:rsidRDefault="00691D5B"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aangepast</w:t>
            </w:r>
          </w:p>
        </w:tc>
      </w:tr>
      <w:tr w:rsidR="003926C3" w:rsidRPr="000230CD" w14:paraId="5E8ABFCB" w14:textId="77777777" w:rsidTr="00CE2401">
        <w:trPr>
          <w:trHeight w:hRule="exact" w:val="298"/>
          <w:tblHeader/>
        </w:trPr>
        <w:tc>
          <w:tcPr>
            <w:tcW w:w="779" w:type="dxa"/>
          </w:tcPr>
          <w:p w14:paraId="16FC032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1.2</w:t>
            </w:r>
          </w:p>
        </w:tc>
        <w:tc>
          <w:tcPr>
            <w:tcW w:w="1909" w:type="dxa"/>
          </w:tcPr>
          <w:p w14:paraId="5D12A080"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2EA42F75"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BBD76F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Het woord ‘euro’ verwijderd bij hypotheekbedragen</w:t>
            </w:r>
          </w:p>
        </w:tc>
      </w:tr>
      <w:tr w:rsidR="00802B98" w:rsidRPr="000230CD" w14:paraId="5F09D1EE" w14:textId="77777777" w:rsidTr="00CE2401">
        <w:trPr>
          <w:trHeight w:hRule="exact" w:val="543"/>
          <w:tblHeader/>
        </w:trPr>
        <w:tc>
          <w:tcPr>
            <w:tcW w:w="779" w:type="dxa"/>
          </w:tcPr>
          <w:p w14:paraId="0BECC091"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1.3</w:t>
            </w:r>
          </w:p>
        </w:tc>
        <w:tc>
          <w:tcPr>
            <w:tcW w:w="1909" w:type="dxa"/>
          </w:tcPr>
          <w:p w14:paraId="14A42AC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790A05A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087F76B"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In de woonplaatskeuze ‘</w:t>
            </w:r>
            <w:proofErr w:type="spellStart"/>
            <w:r w:rsidRPr="000230CD">
              <w:rPr>
                <w:rFonts w:cs="Arial"/>
                <w:sz w:val="18"/>
                <w:szCs w:val="18"/>
                <w:lang w:val="nl-NL"/>
              </w:rPr>
              <w:t>terzake</w:t>
            </w:r>
            <w:proofErr w:type="spellEnd"/>
            <w:r w:rsidRPr="000230CD">
              <w:rPr>
                <w:rFonts w:cs="Arial"/>
                <w:sz w:val="18"/>
                <w:szCs w:val="18"/>
                <w:lang w:val="nl-NL"/>
              </w:rPr>
              <w:t>’ aangepast in</w:t>
            </w:r>
          </w:p>
          <w:p w14:paraId="4B2B813D"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 xml:space="preserve"> ‘ter zake’</w:t>
            </w:r>
          </w:p>
        </w:tc>
      </w:tr>
      <w:tr w:rsidR="00BF2584" w:rsidRPr="000230CD" w14:paraId="37FA1FCA" w14:textId="77777777" w:rsidTr="00CE2401">
        <w:trPr>
          <w:trHeight w:hRule="exact" w:val="897"/>
          <w:tblHeader/>
        </w:trPr>
        <w:tc>
          <w:tcPr>
            <w:tcW w:w="779" w:type="dxa"/>
          </w:tcPr>
          <w:p w14:paraId="16C79053"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1.4</w:t>
            </w:r>
          </w:p>
        </w:tc>
        <w:tc>
          <w:tcPr>
            <w:tcW w:w="1909" w:type="dxa"/>
          </w:tcPr>
          <w:p w14:paraId="00F8731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04 februari 2015</w:t>
            </w:r>
          </w:p>
        </w:tc>
        <w:tc>
          <w:tcPr>
            <w:tcW w:w="1985" w:type="dxa"/>
          </w:tcPr>
          <w:p w14:paraId="56649A10"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C774E0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Versies van tekstblokken Partijnamen in hypotheekakten en Overbruggingshypotheek aangepast.</w:t>
            </w:r>
          </w:p>
        </w:tc>
      </w:tr>
      <w:tr w:rsidR="00255011" w:rsidRPr="000230CD" w14:paraId="05A9B785" w14:textId="77777777" w:rsidTr="00CE2401">
        <w:trPr>
          <w:trHeight w:hRule="exact" w:val="374"/>
          <w:tblHeader/>
        </w:trPr>
        <w:tc>
          <w:tcPr>
            <w:tcW w:w="779" w:type="dxa"/>
          </w:tcPr>
          <w:p w14:paraId="11A264EC"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1.5.0</w:t>
            </w:r>
          </w:p>
        </w:tc>
        <w:tc>
          <w:tcPr>
            <w:tcW w:w="1909" w:type="dxa"/>
          </w:tcPr>
          <w:p w14:paraId="1E0671BA"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7 januari 2016</w:t>
            </w:r>
          </w:p>
        </w:tc>
        <w:tc>
          <w:tcPr>
            <w:tcW w:w="1985" w:type="dxa"/>
          </w:tcPr>
          <w:p w14:paraId="7845A4B0"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2CBF604" w14:textId="77777777" w:rsidR="00255011" w:rsidRPr="000230CD" w:rsidRDefault="000230CD" w:rsidP="00C83474">
            <w:pPr>
              <w:pStyle w:val="tussenkopje"/>
              <w:spacing w:before="0"/>
              <w:rPr>
                <w:rFonts w:cs="Arial"/>
                <w:sz w:val="18"/>
                <w:szCs w:val="18"/>
                <w:lang w:val="nl-NL"/>
              </w:rPr>
            </w:pPr>
            <w:r>
              <w:rPr>
                <w:sz w:val="18"/>
                <w:szCs w:val="18"/>
              </w:rPr>
              <w:t xml:space="preserve">AA-2397 </w:t>
            </w:r>
            <w:r w:rsidR="00255011" w:rsidRPr="000230CD">
              <w:rPr>
                <w:sz w:val="18"/>
                <w:szCs w:val="18"/>
              </w:rPr>
              <w:t>Aangepast naar nieuwste versies tekstblokken</w:t>
            </w:r>
          </w:p>
        </w:tc>
      </w:tr>
      <w:tr w:rsidR="000A2D92" w:rsidRPr="000230CD" w14:paraId="53D5E39F" w14:textId="77777777" w:rsidTr="00CE2401">
        <w:trPr>
          <w:trHeight w:hRule="exact" w:val="607"/>
          <w:tblHeader/>
        </w:trPr>
        <w:tc>
          <w:tcPr>
            <w:tcW w:w="779" w:type="dxa"/>
          </w:tcPr>
          <w:p w14:paraId="5AF22868" w14:textId="77777777" w:rsidR="000A2D92" w:rsidRPr="000230CD" w:rsidRDefault="000A2D92" w:rsidP="000A2D92">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1704F560" w14:textId="77777777" w:rsidR="000A2D92" w:rsidRPr="000230CD" w:rsidRDefault="00201D1F" w:rsidP="000A2D92">
            <w:pPr>
              <w:pStyle w:val="tussenkopje"/>
              <w:spacing w:before="0"/>
              <w:rPr>
                <w:rFonts w:cs="Arial"/>
                <w:sz w:val="18"/>
                <w:szCs w:val="18"/>
                <w:lang w:val="nl-NL"/>
              </w:rPr>
            </w:pPr>
            <w:r>
              <w:rPr>
                <w:rStyle w:val="Datumopmaakprofiel"/>
              </w:rPr>
              <w:t>8</w:t>
            </w:r>
            <w:r w:rsidR="000A2D92">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34462450" w14:textId="77777777" w:rsidR="000A2D92" w:rsidRPr="000230CD" w:rsidRDefault="000A2D92" w:rsidP="000A2D92">
            <w:pPr>
              <w:pStyle w:val="tussenkopje"/>
              <w:spacing w:before="0"/>
              <w:rPr>
                <w:rFonts w:cs="Arial"/>
                <w:sz w:val="18"/>
                <w:szCs w:val="18"/>
                <w:lang w:val="nl-NL"/>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01EBF2FF" w14:textId="77777777" w:rsidR="00201D1F" w:rsidRDefault="00CE2401" w:rsidP="00201D1F">
            <w:pPr>
              <w:pStyle w:val="tussenkopje"/>
              <w:spacing w:before="0"/>
              <w:rPr>
                <w:sz w:val="18"/>
                <w:szCs w:val="18"/>
              </w:rPr>
            </w:pPr>
            <w:r>
              <w:rPr>
                <w:sz w:val="18"/>
              </w:rPr>
              <w:t>Versienummers tekstblokken verwijderd voor betere onderhoudbaarheid, opgenomen in releasenotes</w:t>
            </w:r>
          </w:p>
        </w:tc>
      </w:tr>
      <w:tr w:rsidR="00F4725E" w:rsidRPr="000230CD" w14:paraId="0A00E7BD" w14:textId="77777777" w:rsidTr="00CE2401">
        <w:trPr>
          <w:trHeight w:hRule="exact" w:val="607"/>
          <w:tblHeader/>
        </w:trPr>
        <w:tc>
          <w:tcPr>
            <w:tcW w:w="779" w:type="dxa"/>
          </w:tcPr>
          <w:p w14:paraId="4F8A3370" w14:textId="2358ADD2" w:rsidR="00F4725E" w:rsidRDefault="00BC1469" w:rsidP="000A2D92">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03E43705" w14:textId="4E1F6044" w:rsidR="00F4725E" w:rsidRDefault="004074CD" w:rsidP="000A2D92">
            <w:pPr>
              <w:pStyle w:val="tussenkopje"/>
              <w:spacing w:before="0"/>
              <w:rPr>
                <w:rStyle w:val="Datumopmaakprofiel"/>
              </w:rPr>
            </w:pPr>
            <w:r>
              <w:rPr>
                <w:rStyle w:val="Datumopmaakprofiel"/>
              </w:rPr>
              <w:t>29</w:t>
            </w:r>
            <w:r w:rsidR="00F4725E">
              <w:rPr>
                <w:rStyle w:val="Datumopmaakprofiel"/>
              </w:rPr>
              <w:t xml:space="preserve"> november 2016</w:t>
            </w:r>
          </w:p>
        </w:tc>
        <w:tc>
          <w:tcPr>
            <w:tcW w:w="1985" w:type="dxa"/>
            <w:tcBorders>
              <w:top w:val="single" w:sz="4" w:space="0" w:color="auto"/>
              <w:left w:val="single" w:sz="4" w:space="0" w:color="auto"/>
              <w:bottom w:val="single" w:sz="4" w:space="0" w:color="auto"/>
              <w:right w:val="single" w:sz="4" w:space="0" w:color="auto"/>
            </w:tcBorders>
          </w:tcPr>
          <w:p w14:paraId="651F5A6F" w14:textId="77777777" w:rsidR="00F4725E" w:rsidRDefault="00F4725E" w:rsidP="000A2D92">
            <w:pPr>
              <w:pStyle w:val="tussenkopje"/>
              <w:spacing w:before="0"/>
              <w:rPr>
                <w:sz w:val="18"/>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7EDD4730" w14:textId="6AE574B5" w:rsidR="00F4725E" w:rsidRDefault="004074CD" w:rsidP="00201D1F">
            <w:pPr>
              <w:pStyle w:val="tussenkopje"/>
              <w:spacing w:before="0"/>
              <w:rPr>
                <w:sz w:val="18"/>
              </w:rPr>
            </w:pPr>
            <w:r>
              <w:rPr>
                <w:sz w:val="18"/>
              </w:rPr>
              <w:t>Conform fusie</w:t>
            </w:r>
            <w:r w:rsidR="00F4725E">
              <w:rPr>
                <w:sz w:val="18"/>
              </w:rPr>
              <w:t xml:space="preserve"> aangepast naar ‘Volksbank N.V.’</w:t>
            </w:r>
          </w:p>
        </w:tc>
      </w:tr>
      <w:tr w:rsidR="00BC1469" w:rsidRPr="000230CD" w14:paraId="4CA6A496" w14:textId="77777777" w:rsidTr="00CE2401">
        <w:trPr>
          <w:trHeight w:hRule="exact" w:val="607"/>
          <w:tblHeader/>
        </w:trPr>
        <w:tc>
          <w:tcPr>
            <w:tcW w:w="779" w:type="dxa"/>
          </w:tcPr>
          <w:p w14:paraId="2473EFA7" w14:textId="3100D212" w:rsidR="00BC1469" w:rsidRDefault="00BC1469" w:rsidP="000A2D92">
            <w:pPr>
              <w:pStyle w:val="tussenkopje"/>
              <w:spacing w:before="0"/>
              <w:rPr>
                <w:rFonts w:cs="Arial"/>
                <w:sz w:val="18"/>
                <w:szCs w:val="18"/>
                <w:lang w:val="nl-NL"/>
              </w:rPr>
            </w:pPr>
            <w:r>
              <w:rPr>
                <w:rFonts w:cs="Arial"/>
                <w:sz w:val="18"/>
                <w:szCs w:val="18"/>
                <w:lang w:val="nl-NL"/>
              </w:rPr>
              <w:t>2.0.1</w:t>
            </w:r>
          </w:p>
        </w:tc>
        <w:tc>
          <w:tcPr>
            <w:tcW w:w="1909" w:type="dxa"/>
            <w:tcBorders>
              <w:top w:val="single" w:sz="4" w:space="0" w:color="auto"/>
              <w:left w:val="single" w:sz="4" w:space="0" w:color="auto"/>
              <w:bottom w:val="single" w:sz="4" w:space="0" w:color="auto"/>
              <w:right w:val="single" w:sz="4" w:space="0" w:color="auto"/>
            </w:tcBorders>
          </w:tcPr>
          <w:p w14:paraId="0EBDA486" w14:textId="0787BA35" w:rsidR="00BC1469" w:rsidRDefault="00BC1469" w:rsidP="000A2D92">
            <w:pPr>
              <w:pStyle w:val="tussenkopje"/>
              <w:spacing w:before="0"/>
              <w:rPr>
                <w:rStyle w:val="Datumopmaakprofiel"/>
              </w:rPr>
            </w:pPr>
            <w:r>
              <w:rPr>
                <w:rStyle w:val="Datumopmaakprofiel"/>
              </w:rPr>
              <w:t>27 februari</w:t>
            </w:r>
          </w:p>
        </w:tc>
        <w:tc>
          <w:tcPr>
            <w:tcW w:w="1985" w:type="dxa"/>
            <w:tcBorders>
              <w:top w:val="single" w:sz="4" w:space="0" w:color="auto"/>
              <w:left w:val="single" w:sz="4" w:space="0" w:color="auto"/>
              <w:bottom w:val="single" w:sz="4" w:space="0" w:color="auto"/>
              <w:right w:val="single" w:sz="4" w:space="0" w:color="auto"/>
            </w:tcBorders>
          </w:tcPr>
          <w:p w14:paraId="1C5D6DC4" w14:textId="7CFF4989" w:rsidR="00BC1469" w:rsidRPr="001C7368" w:rsidRDefault="00BC1469" w:rsidP="000A2D92">
            <w:pPr>
              <w:pStyle w:val="tussenkopje"/>
              <w:spacing w:before="0"/>
              <w:rPr>
                <w:sz w:val="18"/>
                <w:szCs w:val="18"/>
              </w:rPr>
            </w:pPr>
            <w:r w:rsidRPr="001C7368">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4748BDD0" w14:textId="068ECDE1" w:rsidR="00BC1469" w:rsidRPr="001C7368" w:rsidRDefault="00BC1469" w:rsidP="00201D1F">
            <w:pPr>
              <w:pStyle w:val="tussenkopje"/>
              <w:spacing w:before="0"/>
              <w:rPr>
                <w:sz w:val="18"/>
                <w:szCs w:val="18"/>
              </w:rPr>
            </w:pPr>
            <w:r w:rsidRPr="001C7368">
              <w:rPr>
                <w:snapToGrid w:val="0"/>
                <w:sz w:val="18"/>
                <w:szCs w:val="18"/>
              </w:rPr>
              <w:t>AA-3766 aanpassing vaste tekst in het modeldocument.</w:t>
            </w:r>
          </w:p>
        </w:tc>
      </w:tr>
      <w:tr w:rsidR="00213EC1" w:rsidRPr="000230CD" w14:paraId="6A90A70A" w14:textId="77777777" w:rsidTr="00CE2401">
        <w:trPr>
          <w:trHeight w:hRule="exact" w:val="607"/>
          <w:tblHeader/>
        </w:trPr>
        <w:tc>
          <w:tcPr>
            <w:tcW w:w="779" w:type="dxa"/>
          </w:tcPr>
          <w:p w14:paraId="681E8829" w14:textId="4A652032" w:rsidR="00213EC1" w:rsidRDefault="00213EC1" w:rsidP="000A2D92">
            <w:pPr>
              <w:pStyle w:val="tussenkopje"/>
              <w:spacing w:before="0"/>
              <w:rPr>
                <w:rFonts w:cs="Arial"/>
                <w:sz w:val="18"/>
                <w:szCs w:val="18"/>
                <w:lang w:val="nl-NL"/>
              </w:rPr>
            </w:pPr>
            <w:r>
              <w:rPr>
                <w:rFonts w:cs="Arial"/>
                <w:sz w:val="18"/>
                <w:szCs w:val="18"/>
                <w:lang w:val="nl-NL"/>
              </w:rPr>
              <w:t>2.0.2</w:t>
            </w:r>
          </w:p>
        </w:tc>
        <w:tc>
          <w:tcPr>
            <w:tcW w:w="1909" w:type="dxa"/>
            <w:tcBorders>
              <w:top w:val="single" w:sz="4" w:space="0" w:color="auto"/>
              <w:left w:val="single" w:sz="4" w:space="0" w:color="auto"/>
              <w:bottom w:val="single" w:sz="4" w:space="0" w:color="auto"/>
              <w:right w:val="single" w:sz="4" w:space="0" w:color="auto"/>
            </w:tcBorders>
          </w:tcPr>
          <w:p w14:paraId="765A762A" w14:textId="687E706C" w:rsidR="00213EC1" w:rsidRDefault="00213EC1" w:rsidP="000A2D92">
            <w:pPr>
              <w:pStyle w:val="tussenkopje"/>
              <w:spacing w:before="0"/>
              <w:rPr>
                <w:rStyle w:val="Datumopmaakprofiel"/>
              </w:rPr>
            </w:pPr>
            <w:r>
              <w:rPr>
                <w:rStyle w:val="Datumopmaakprofiel"/>
              </w:rPr>
              <w:t>1 mei 2018</w:t>
            </w:r>
          </w:p>
        </w:tc>
        <w:tc>
          <w:tcPr>
            <w:tcW w:w="1985" w:type="dxa"/>
            <w:tcBorders>
              <w:top w:val="single" w:sz="4" w:space="0" w:color="auto"/>
              <w:left w:val="single" w:sz="4" w:space="0" w:color="auto"/>
              <w:bottom w:val="single" w:sz="4" w:space="0" w:color="auto"/>
              <w:right w:val="single" w:sz="4" w:space="0" w:color="auto"/>
            </w:tcBorders>
          </w:tcPr>
          <w:p w14:paraId="07743155" w14:textId="55ABC4FC" w:rsidR="00213EC1" w:rsidRPr="001C7368" w:rsidRDefault="00213EC1" w:rsidP="000A2D92">
            <w:pPr>
              <w:pStyle w:val="tussenkopje"/>
              <w:spacing w:before="0"/>
              <w:rPr>
                <w:sz w:val="18"/>
                <w:szCs w:val="18"/>
              </w:rPr>
            </w:pPr>
            <w:r>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0F9537F7" w14:textId="39B0EB03" w:rsidR="00213EC1" w:rsidRPr="001C7368" w:rsidRDefault="00213EC1" w:rsidP="00201D1F">
            <w:pPr>
              <w:pStyle w:val="tussenkopje"/>
              <w:spacing w:before="0"/>
              <w:rPr>
                <w:snapToGrid w:val="0"/>
                <w:sz w:val="18"/>
                <w:szCs w:val="18"/>
              </w:rPr>
            </w:pPr>
            <w:r>
              <w:rPr>
                <w:snapToGrid w:val="0"/>
                <w:sz w:val="18"/>
                <w:szCs w:val="18"/>
              </w:rPr>
              <w:t>AA-3941 verwijderen datum ondertekening hypotheekofferte</w:t>
            </w:r>
          </w:p>
        </w:tc>
      </w:tr>
      <w:tr w:rsidR="00AD44B8" w:rsidRPr="000230CD" w14:paraId="0B6F99D8" w14:textId="77777777" w:rsidTr="00CE2401">
        <w:trPr>
          <w:trHeight w:hRule="exact" w:val="607"/>
          <w:tblHeader/>
          <w:ins w:id="19" w:author="Vos, Inae" w:date="2019-08-09T09:17:00Z"/>
        </w:trPr>
        <w:tc>
          <w:tcPr>
            <w:tcW w:w="779" w:type="dxa"/>
          </w:tcPr>
          <w:p w14:paraId="6B98F23B" w14:textId="0C1A088D" w:rsidR="00AD44B8" w:rsidRDefault="00AD44B8" w:rsidP="000A2D92">
            <w:pPr>
              <w:pStyle w:val="tussenkopje"/>
              <w:spacing w:before="0"/>
              <w:rPr>
                <w:ins w:id="20" w:author="Vos, Inae" w:date="2019-08-09T09:17:00Z"/>
                <w:rFonts w:cs="Arial"/>
                <w:sz w:val="18"/>
                <w:szCs w:val="18"/>
                <w:lang w:val="nl-NL"/>
              </w:rPr>
            </w:pPr>
            <w:ins w:id="21" w:author="Vos, Inae" w:date="2019-08-09T09:18:00Z">
              <w:r>
                <w:rPr>
                  <w:rFonts w:cs="Arial"/>
                  <w:sz w:val="18"/>
                  <w:szCs w:val="18"/>
                  <w:lang w:val="nl-NL"/>
                </w:rPr>
                <w:t>3.0</w:t>
              </w:r>
            </w:ins>
          </w:p>
        </w:tc>
        <w:tc>
          <w:tcPr>
            <w:tcW w:w="1909" w:type="dxa"/>
            <w:tcBorders>
              <w:top w:val="single" w:sz="4" w:space="0" w:color="auto"/>
              <w:left w:val="single" w:sz="4" w:space="0" w:color="auto"/>
              <w:bottom w:val="single" w:sz="4" w:space="0" w:color="auto"/>
              <w:right w:val="single" w:sz="4" w:space="0" w:color="auto"/>
            </w:tcBorders>
          </w:tcPr>
          <w:p w14:paraId="6591A59C" w14:textId="79592EC5" w:rsidR="00AD44B8" w:rsidRDefault="00AD44B8" w:rsidP="000A2D92">
            <w:pPr>
              <w:pStyle w:val="tussenkopje"/>
              <w:spacing w:before="0"/>
              <w:rPr>
                <w:ins w:id="22" w:author="Vos, Inae" w:date="2019-08-09T09:17:00Z"/>
                <w:rStyle w:val="Datumopmaakprofiel"/>
              </w:rPr>
            </w:pPr>
            <w:ins w:id="23" w:author="Vos, Inae" w:date="2019-08-09T09:18:00Z">
              <w:r>
                <w:rPr>
                  <w:rStyle w:val="Datumopmaakprofiel"/>
                </w:rPr>
                <w:t>09 augustus 2019</w:t>
              </w:r>
            </w:ins>
          </w:p>
        </w:tc>
        <w:tc>
          <w:tcPr>
            <w:tcW w:w="1985" w:type="dxa"/>
            <w:tcBorders>
              <w:top w:val="single" w:sz="4" w:space="0" w:color="auto"/>
              <w:left w:val="single" w:sz="4" w:space="0" w:color="auto"/>
              <w:bottom w:val="single" w:sz="4" w:space="0" w:color="auto"/>
              <w:right w:val="single" w:sz="4" w:space="0" w:color="auto"/>
            </w:tcBorders>
          </w:tcPr>
          <w:p w14:paraId="1F8B4C55" w14:textId="59F7B8B4" w:rsidR="00AD44B8" w:rsidRPr="00AD44B8" w:rsidRDefault="00AD44B8" w:rsidP="000A2D92">
            <w:pPr>
              <w:pStyle w:val="tussenkopje"/>
              <w:spacing w:before="0"/>
              <w:rPr>
                <w:ins w:id="24" w:author="Vos, Inae" w:date="2019-08-09T09:17:00Z"/>
                <w:sz w:val="18"/>
                <w:szCs w:val="18"/>
              </w:rPr>
            </w:pPr>
            <w:ins w:id="25" w:author="Vos, Inae" w:date="2019-08-09T09:18:00Z">
              <w:r w:rsidRPr="00AD44B8">
                <w:rPr>
                  <w:sz w:val="18"/>
                  <w:szCs w:val="18"/>
                </w:rPr>
                <w:t>L</w:t>
              </w:r>
              <w:r w:rsidRPr="00AD44B8">
                <w:rPr>
                  <w:sz w:val="18"/>
                  <w:szCs w:val="18"/>
                  <w:rPrChange w:id="26" w:author="Vos, Inae" w:date="2019-08-09T09:18:00Z">
                    <w:rPr>
                      <w:szCs w:val="18"/>
                    </w:rPr>
                  </w:rPrChange>
                </w:rPr>
                <w:t>G/PPB</w:t>
              </w:r>
            </w:ins>
          </w:p>
        </w:tc>
        <w:tc>
          <w:tcPr>
            <w:tcW w:w="4747" w:type="dxa"/>
            <w:tcBorders>
              <w:top w:val="single" w:sz="4" w:space="0" w:color="auto"/>
              <w:left w:val="single" w:sz="4" w:space="0" w:color="auto"/>
              <w:bottom w:val="single" w:sz="4" w:space="0" w:color="auto"/>
              <w:right w:val="single" w:sz="4" w:space="0" w:color="auto"/>
            </w:tcBorders>
          </w:tcPr>
          <w:p w14:paraId="3DFC199E" w14:textId="47620C2C" w:rsidR="00AD44B8" w:rsidRDefault="00AD44B8" w:rsidP="00201D1F">
            <w:pPr>
              <w:pStyle w:val="tussenkopje"/>
              <w:spacing w:before="0"/>
              <w:rPr>
                <w:ins w:id="27" w:author="Vos, Inae" w:date="2019-08-09T09:17:00Z"/>
                <w:snapToGrid w:val="0"/>
                <w:sz w:val="18"/>
                <w:szCs w:val="18"/>
              </w:rPr>
            </w:pPr>
            <w:ins w:id="28" w:author="Vos, Inae" w:date="2019-08-09T09:18:00Z">
              <w:r>
                <w:rPr>
                  <w:snapToGrid w:val="0"/>
                  <w:sz w:val="18"/>
                  <w:szCs w:val="18"/>
                </w:rPr>
                <w:t>Tekstblok Overbruggingshypotheek verwijderd en</w:t>
              </w:r>
            </w:ins>
            <w:ins w:id="29" w:author="Vos, Inae" w:date="2019-08-09T09:19:00Z">
              <w:r>
                <w:rPr>
                  <w:snapToGrid w:val="0"/>
                  <w:sz w:val="18"/>
                  <w:szCs w:val="18"/>
                </w:rPr>
                <w:t xml:space="preserve"> vervangen door optionele tekst.</w:t>
              </w:r>
            </w:ins>
          </w:p>
        </w:tc>
      </w:tr>
    </w:tbl>
    <w:p w14:paraId="5FC6F555"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30" w:name="bmVersie"/>
      <w:bookmarkStart w:id="31" w:name="bmDatum"/>
      <w:bookmarkEnd w:id="30"/>
      <w:bookmarkEnd w:id="31"/>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6F7EB" w14:textId="77777777" w:rsidR="00D80339" w:rsidRDefault="00D80339">
      <w:r>
        <w:separator/>
      </w:r>
    </w:p>
  </w:endnote>
  <w:endnote w:type="continuationSeparator" w:id="0">
    <w:p w14:paraId="34AF3A0E" w14:textId="77777777" w:rsidR="00D80339" w:rsidRDefault="00D8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C328F"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73AC9A79" w14:textId="77777777" w:rsidR="00BF2584" w:rsidRDefault="00BF2584"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260EC"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91340">
      <w:rPr>
        <w:rStyle w:val="Paginanummer"/>
        <w:noProof/>
      </w:rPr>
      <w:t>1</w:t>
    </w:r>
    <w:r>
      <w:rPr>
        <w:rStyle w:val="Paginanummer"/>
      </w:rPr>
      <w:fldChar w:fldCharType="end"/>
    </w:r>
  </w:p>
  <w:p w14:paraId="6E5D164C" w14:textId="77777777" w:rsidR="00BF2584" w:rsidRDefault="00BF2584"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8CF54" w14:textId="77777777" w:rsidR="00BF2584" w:rsidRDefault="00BF25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83B44" w14:textId="77777777" w:rsidR="00D80339" w:rsidRDefault="00D80339">
      <w:r>
        <w:separator/>
      </w:r>
    </w:p>
  </w:footnote>
  <w:footnote w:type="continuationSeparator" w:id="0">
    <w:p w14:paraId="589DEE59" w14:textId="77777777" w:rsidR="00D80339" w:rsidRDefault="00D80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FF08D" w14:textId="77777777" w:rsidR="00BF2584" w:rsidRDefault="00BF258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5818" w14:textId="77777777" w:rsidR="00BF2584" w:rsidRDefault="00BF258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8E39" w14:textId="77777777" w:rsidR="00BF2584" w:rsidRDefault="00BF258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s, Inae">
    <w15:presenceInfo w15:providerId="AD" w15:userId="S::Inae.Vos@kadaster.nl::ed2fcdd1-3503-4700-b9a7-c2699ddd6592"/>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0FEE"/>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9E2"/>
    <w:rsid w:val="0009695A"/>
    <w:rsid w:val="000A0661"/>
    <w:rsid w:val="000A1CEE"/>
    <w:rsid w:val="000A2D92"/>
    <w:rsid w:val="000A717F"/>
    <w:rsid w:val="000B4DE4"/>
    <w:rsid w:val="000B52CE"/>
    <w:rsid w:val="000B5306"/>
    <w:rsid w:val="000B5595"/>
    <w:rsid w:val="000B5702"/>
    <w:rsid w:val="000B6559"/>
    <w:rsid w:val="000C365E"/>
    <w:rsid w:val="000D0BA0"/>
    <w:rsid w:val="000D10D7"/>
    <w:rsid w:val="000D3CB2"/>
    <w:rsid w:val="000D442E"/>
    <w:rsid w:val="000D7B52"/>
    <w:rsid w:val="000E1ADE"/>
    <w:rsid w:val="000E1BFA"/>
    <w:rsid w:val="000E2D4D"/>
    <w:rsid w:val="000E34F5"/>
    <w:rsid w:val="000E7970"/>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51AED"/>
    <w:rsid w:val="00155E28"/>
    <w:rsid w:val="00160DE5"/>
    <w:rsid w:val="00164F59"/>
    <w:rsid w:val="00171A8C"/>
    <w:rsid w:val="00171BD8"/>
    <w:rsid w:val="001762DB"/>
    <w:rsid w:val="0018142B"/>
    <w:rsid w:val="001948BA"/>
    <w:rsid w:val="00195259"/>
    <w:rsid w:val="00195C56"/>
    <w:rsid w:val="001A3E22"/>
    <w:rsid w:val="001A3F43"/>
    <w:rsid w:val="001A520E"/>
    <w:rsid w:val="001B2404"/>
    <w:rsid w:val="001B2CBB"/>
    <w:rsid w:val="001C56FC"/>
    <w:rsid w:val="001C5DA8"/>
    <w:rsid w:val="001C7368"/>
    <w:rsid w:val="001D087D"/>
    <w:rsid w:val="001D1A7E"/>
    <w:rsid w:val="001D7F03"/>
    <w:rsid w:val="001F27CC"/>
    <w:rsid w:val="001F28A6"/>
    <w:rsid w:val="001F2A82"/>
    <w:rsid w:val="001F2AAC"/>
    <w:rsid w:val="001F6CFB"/>
    <w:rsid w:val="00200182"/>
    <w:rsid w:val="00201D1F"/>
    <w:rsid w:val="002037EC"/>
    <w:rsid w:val="00203EEE"/>
    <w:rsid w:val="00213EC1"/>
    <w:rsid w:val="00214322"/>
    <w:rsid w:val="0021508C"/>
    <w:rsid w:val="00217ABC"/>
    <w:rsid w:val="00220FCB"/>
    <w:rsid w:val="00227FA5"/>
    <w:rsid w:val="002334DB"/>
    <w:rsid w:val="002407CD"/>
    <w:rsid w:val="00241AD1"/>
    <w:rsid w:val="002474BA"/>
    <w:rsid w:val="002478ED"/>
    <w:rsid w:val="00251F4D"/>
    <w:rsid w:val="0025302F"/>
    <w:rsid w:val="00255011"/>
    <w:rsid w:val="00255137"/>
    <w:rsid w:val="00266B06"/>
    <w:rsid w:val="00266BD7"/>
    <w:rsid w:val="00266CEC"/>
    <w:rsid w:val="00275682"/>
    <w:rsid w:val="00280A90"/>
    <w:rsid w:val="002815F4"/>
    <w:rsid w:val="0028344C"/>
    <w:rsid w:val="00293CF3"/>
    <w:rsid w:val="002953AC"/>
    <w:rsid w:val="002A0785"/>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475B"/>
    <w:rsid w:val="002E64FC"/>
    <w:rsid w:val="002E7F50"/>
    <w:rsid w:val="002F0D61"/>
    <w:rsid w:val="002F2B15"/>
    <w:rsid w:val="002F3A30"/>
    <w:rsid w:val="002F49A4"/>
    <w:rsid w:val="002F76A0"/>
    <w:rsid w:val="00316A9E"/>
    <w:rsid w:val="003253D3"/>
    <w:rsid w:val="00326DCA"/>
    <w:rsid w:val="00327464"/>
    <w:rsid w:val="00334EA6"/>
    <w:rsid w:val="003470EB"/>
    <w:rsid w:val="00362989"/>
    <w:rsid w:val="00363868"/>
    <w:rsid w:val="00364453"/>
    <w:rsid w:val="003673E3"/>
    <w:rsid w:val="003756D8"/>
    <w:rsid w:val="00390B5E"/>
    <w:rsid w:val="003913D1"/>
    <w:rsid w:val="003926C3"/>
    <w:rsid w:val="00394F88"/>
    <w:rsid w:val="00396D1D"/>
    <w:rsid w:val="003973E9"/>
    <w:rsid w:val="003A061E"/>
    <w:rsid w:val="003A4B9D"/>
    <w:rsid w:val="003A682D"/>
    <w:rsid w:val="003B17E6"/>
    <w:rsid w:val="003C05D7"/>
    <w:rsid w:val="003C2FC2"/>
    <w:rsid w:val="003D2A2F"/>
    <w:rsid w:val="003E0072"/>
    <w:rsid w:val="003E1F1A"/>
    <w:rsid w:val="003E3729"/>
    <w:rsid w:val="003E43C9"/>
    <w:rsid w:val="003E5BA1"/>
    <w:rsid w:val="003E6827"/>
    <w:rsid w:val="003E751B"/>
    <w:rsid w:val="003E7737"/>
    <w:rsid w:val="003F0AE1"/>
    <w:rsid w:val="003F1892"/>
    <w:rsid w:val="003F3A25"/>
    <w:rsid w:val="003F3F56"/>
    <w:rsid w:val="00401D73"/>
    <w:rsid w:val="0040410A"/>
    <w:rsid w:val="004074CD"/>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4F70"/>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696F"/>
    <w:rsid w:val="005933DB"/>
    <w:rsid w:val="005940B3"/>
    <w:rsid w:val="005A14E5"/>
    <w:rsid w:val="005C0EAF"/>
    <w:rsid w:val="005C44EB"/>
    <w:rsid w:val="005C5C55"/>
    <w:rsid w:val="005C7B04"/>
    <w:rsid w:val="005D0E34"/>
    <w:rsid w:val="005D24BF"/>
    <w:rsid w:val="005D2FB5"/>
    <w:rsid w:val="005D48AD"/>
    <w:rsid w:val="005E2848"/>
    <w:rsid w:val="005E7991"/>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DD4"/>
    <w:rsid w:val="0067246E"/>
    <w:rsid w:val="0067580A"/>
    <w:rsid w:val="00676998"/>
    <w:rsid w:val="0067761C"/>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093"/>
    <w:rsid w:val="006C6EA4"/>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306A"/>
    <w:rsid w:val="007A5E38"/>
    <w:rsid w:val="007A7995"/>
    <w:rsid w:val="007B13EA"/>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3A6B"/>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7633"/>
    <w:rsid w:val="00920E8A"/>
    <w:rsid w:val="009348C5"/>
    <w:rsid w:val="009348CE"/>
    <w:rsid w:val="00935BFD"/>
    <w:rsid w:val="00940555"/>
    <w:rsid w:val="00941BA6"/>
    <w:rsid w:val="00942864"/>
    <w:rsid w:val="00945D4E"/>
    <w:rsid w:val="00951866"/>
    <w:rsid w:val="00951A1D"/>
    <w:rsid w:val="009523B7"/>
    <w:rsid w:val="00955186"/>
    <w:rsid w:val="00964FA4"/>
    <w:rsid w:val="00966E43"/>
    <w:rsid w:val="009737B4"/>
    <w:rsid w:val="009769C4"/>
    <w:rsid w:val="00976E6E"/>
    <w:rsid w:val="00980DE0"/>
    <w:rsid w:val="00984848"/>
    <w:rsid w:val="00990228"/>
    <w:rsid w:val="00991340"/>
    <w:rsid w:val="009A1F5A"/>
    <w:rsid w:val="009A4667"/>
    <w:rsid w:val="009B303B"/>
    <w:rsid w:val="009B3F1A"/>
    <w:rsid w:val="009B5785"/>
    <w:rsid w:val="009B7FD4"/>
    <w:rsid w:val="009C75B9"/>
    <w:rsid w:val="009D013C"/>
    <w:rsid w:val="009D0546"/>
    <w:rsid w:val="009D2319"/>
    <w:rsid w:val="009E2140"/>
    <w:rsid w:val="009E3B48"/>
    <w:rsid w:val="009F3C42"/>
    <w:rsid w:val="009F5B0A"/>
    <w:rsid w:val="00A00E9A"/>
    <w:rsid w:val="00A05DF0"/>
    <w:rsid w:val="00A06452"/>
    <w:rsid w:val="00A06CD4"/>
    <w:rsid w:val="00A105B6"/>
    <w:rsid w:val="00A13983"/>
    <w:rsid w:val="00A13DA1"/>
    <w:rsid w:val="00A160A8"/>
    <w:rsid w:val="00A220BD"/>
    <w:rsid w:val="00A222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44B8"/>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53B7"/>
    <w:rsid w:val="00B46697"/>
    <w:rsid w:val="00B47504"/>
    <w:rsid w:val="00B507D3"/>
    <w:rsid w:val="00B52CAC"/>
    <w:rsid w:val="00B530D5"/>
    <w:rsid w:val="00B54F73"/>
    <w:rsid w:val="00B56AD8"/>
    <w:rsid w:val="00B67E22"/>
    <w:rsid w:val="00B67EE9"/>
    <w:rsid w:val="00B7257B"/>
    <w:rsid w:val="00B87430"/>
    <w:rsid w:val="00B930CA"/>
    <w:rsid w:val="00BA16DA"/>
    <w:rsid w:val="00BA1C48"/>
    <w:rsid w:val="00BA4926"/>
    <w:rsid w:val="00BA51D6"/>
    <w:rsid w:val="00BB0E79"/>
    <w:rsid w:val="00BB64B7"/>
    <w:rsid w:val="00BC0442"/>
    <w:rsid w:val="00BC1469"/>
    <w:rsid w:val="00BC27BB"/>
    <w:rsid w:val="00BC61BC"/>
    <w:rsid w:val="00BD22CF"/>
    <w:rsid w:val="00BD389C"/>
    <w:rsid w:val="00BD4129"/>
    <w:rsid w:val="00BD5EC2"/>
    <w:rsid w:val="00BE1743"/>
    <w:rsid w:val="00BF1BC6"/>
    <w:rsid w:val="00BF2584"/>
    <w:rsid w:val="00BF7C3E"/>
    <w:rsid w:val="00C0134B"/>
    <w:rsid w:val="00C121D3"/>
    <w:rsid w:val="00C259D6"/>
    <w:rsid w:val="00C2776B"/>
    <w:rsid w:val="00C327A8"/>
    <w:rsid w:val="00C34358"/>
    <w:rsid w:val="00C362C3"/>
    <w:rsid w:val="00C47AA0"/>
    <w:rsid w:val="00C6060D"/>
    <w:rsid w:val="00C61E60"/>
    <w:rsid w:val="00C64878"/>
    <w:rsid w:val="00C64F6C"/>
    <w:rsid w:val="00C713F3"/>
    <w:rsid w:val="00C767C6"/>
    <w:rsid w:val="00C81BB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E2401"/>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6447"/>
    <w:rsid w:val="00D70058"/>
    <w:rsid w:val="00D80339"/>
    <w:rsid w:val="00D8798D"/>
    <w:rsid w:val="00D90F9A"/>
    <w:rsid w:val="00D945F1"/>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0B3E"/>
    <w:rsid w:val="00DE117A"/>
    <w:rsid w:val="00DE3EA4"/>
    <w:rsid w:val="00DE3F71"/>
    <w:rsid w:val="00DE6C90"/>
    <w:rsid w:val="00DF0875"/>
    <w:rsid w:val="00DF1D6E"/>
    <w:rsid w:val="00DF3219"/>
    <w:rsid w:val="00E06053"/>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86CEF"/>
    <w:rsid w:val="00E905BF"/>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385A"/>
    <w:rsid w:val="00F462F7"/>
    <w:rsid w:val="00F46673"/>
    <w:rsid w:val="00F4725E"/>
    <w:rsid w:val="00F5213F"/>
    <w:rsid w:val="00F54A20"/>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1798"/>
    <w:rsid w:val="00FD366C"/>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1FD56"/>
  <w15:chartTrackingRefBased/>
  <w15:docId w15:val="{64DD6918-4FDB-4374-A68D-09A49519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51671">
      <w:bodyDiv w:val="1"/>
      <w:marLeft w:val="0"/>
      <w:marRight w:val="0"/>
      <w:marTop w:val="0"/>
      <w:marBottom w:val="0"/>
      <w:divBdr>
        <w:top w:val="none" w:sz="0" w:space="0" w:color="auto"/>
        <w:left w:val="none" w:sz="0" w:space="0" w:color="auto"/>
        <w:bottom w:val="none" w:sz="0" w:space="0" w:color="auto"/>
        <w:right w:val="none" w:sz="0" w:space="0" w:color="auto"/>
      </w:divBdr>
    </w:div>
    <w:div w:id="627392909">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900</Words>
  <Characters>4955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2</cp:revision>
  <cp:lastPrinted>2014-08-22T06:21:00Z</cp:lastPrinted>
  <dcterms:created xsi:type="dcterms:W3CDTF">2019-08-12T08:10:00Z</dcterms:created>
  <dcterms:modified xsi:type="dcterms:W3CDTF">2019-08-12T08:10:00Z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