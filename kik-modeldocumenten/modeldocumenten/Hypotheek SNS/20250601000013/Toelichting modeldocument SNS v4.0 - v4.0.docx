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307F"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0126CB65" w14:textId="77777777">
        <w:trPr>
          <w:gridAfter w:val="1"/>
          <w:wAfter w:w="3686" w:type="dxa"/>
        </w:trPr>
        <w:tc>
          <w:tcPr>
            <w:tcW w:w="5173" w:type="dxa"/>
          </w:tcPr>
          <w:p w14:paraId="66CA7CE8" w14:textId="77777777" w:rsidR="003228A3" w:rsidRDefault="003228A3"/>
        </w:tc>
      </w:tr>
      <w:tr w:rsidR="003228A3" w14:paraId="1309A9AC" w14:textId="77777777">
        <w:trPr>
          <w:gridAfter w:val="1"/>
          <w:wAfter w:w="3686" w:type="dxa"/>
        </w:trPr>
        <w:tc>
          <w:tcPr>
            <w:tcW w:w="5173" w:type="dxa"/>
          </w:tcPr>
          <w:p w14:paraId="48557F83" w14:textId="77777777" w:rsidR="003228A3" w:rsidRDefault="003228A3"/>
        </w:tc>
      </w:tr>
      <w:tr w:rsidR="003228A3" w:rsidRPr="00343045" w14:paraId="5B64FF0D" w14:textId="77777777">
        <w:trPr>
          <w:gridAfter w:val="1"/>
          <w:wAfter w:w="3686" w:type="dxa"/>
        </w:trPr>
        <w:tc>
          <w:tcPr>
            <w:tcW w:w="5173" w:type="dxa"/>
          </w:tcPr>
          <w:p w14:paraId="74BEEBB2" w14:textId="77777777" w:rsidR="003228A3" w:rsidRPr="00343045" w:rsidRDefault="003228A3">
            <w:pPr>
              <w:pStyle w:val="Eenheid"/>
            </w:pPr>
            <w:bookmarkStart w:id="0" w:name="bmDirectie"/>
            <w:bookmarkEnd w:id="0"/>
          </w:p>
        </w:tc>
      </w:tr>
      <w:tr w:rsidR="003228A3" w:rsidRPr="00343045" w14:paraId="398708E0" w14:textId="77777777">
        <w:trPr>
          <w:gridAfter w:val="1"/>
          <w:wAfter w:w="3686" w:type="dxa"/>
        </w:trPr>
        <w:tc>
          <w:tcPr>
            <w:tcW w:w="5173" w:type="dxa"/>
          </w:tcPr>
          <w:p w14:paraId="4C998B6F" w14:textId="4A2417A0" w:rsidR="003228A3" w:rsidRPr="00343045" w:rsidRDefault="008D22C6">
            <w:pPr>
              <w:pStyle w:val="Afdeling"/>
              <w:rPr>
                <w:sz w:val="20"/>
                <w:lang w:val="nl-NL"/>
              </w:rPr>
            </w:pPr>
            <w:bookmarkStart w:id="1" w:name="bmAfdeling"/>
            <w:bookmarkEnd w:id="1"/>
            <w:r w:rsidRPr="00E80392">
              <w:rPr>
                <w:rStyle w:val="Ondertitel1"/>
              </w:rPr>
              <w:t>Directie Beheer en Ontwikkeling Informatietechnologie</w:t>
            </w:r>
            <w:r>
              <w:rPr>
                <w:rStyle w:val="Ondertitel1"/>
              </w:rPr>
              <w:t xml:space="preserve"> </w:t>
            </w:r>
            <w:r w:rsidRPr="00E80392">
              <w:rPr>
                <w:rStyle w:val="Ondertitel1"/>
              </w:rPr>
              <w:t>(BOI)</w:t>
            </w:r>
          </w:p>
        </w:tc>
      </w:tr>
      <w:tr w:rsidR="003228A3" w:rsidRPr="00343045" w14:paraId="32E974D8" w14:textId="77777777">
        <w:trPr>
          <w:gridAfter w:val="1"/>
          <w:wAfter w:w="3686" w:type="dxa"/>
        </w:trPr>
        <w:tc>
          <w:tcPr>
            <w:tcW w:w="5173" w:type="dxa"/>
          </w:tcPr>
          <w:p w14:paraId="0C6C5444" w14:textId="77777777" w:rsidR="003228A3" w:rsidRPr="00343045" w:rsidRDefault="003228A3">
            <w:pPr>
              <w:spacing w:before="90"/>
              <w:rPr>
                <w:sz w:val="14"/>
              </w:rPr>
            </w:pPr>
          </w:p>
        </w:tc>
      </w:tr>
      <w:tr w:rsidR="003228A3" w:rsidRPr="00343045" w14:paraId="0DCF3684" w14:textId="77777777">
        <w:trPr>
          <w:gridAfter w:val="1"/>
          <w:wAfter w:w="3686" w:type="dxa"/>
          <w:trHeight w:val="3804"/>
        </w:trPr>
        <w:tc>
          <w:tcPr>
            <w:tcW w:w="5173" w:type="dxa"/>
            <w:vAlign w:val="bottom"/>
          </w:tcPr>
          <w:p w14:paraId="41344887"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66BB0B9C" w14:textId="77777777">
        <w:trPr>
          <w:gridAfter w:val="1"/>
          <w:wAfter w:w="3686" w:type="dxa"/>
          <w:trHeight w:val="135"/>
        </w:trPr>
        <w:tc>
          <w:tcPr>
            <w:tcW w:w="5173" w:type="dxa"/>
          </w:tcPr>
          <w:p w14:paraId="616B26C4" w14:textId="355FEAEB" w:rsidR="003228A3" w:rsidRPr="002E43B6" w:rsidRDefault="003228A3">
            <w:pPr>
              <w:spacing w:before="90"/>
              <w:rPr>
                <w:szCs w:val="18"/>
              </w:rPr>
            </w:pPr>
          </w:p>
        </w:tc>
      </w:tr>
      <w:tr w:rsidR="003228A3" w:rsidRPr="00343045" w14:paraId="51DC6ED7" w14:textId="77777777">
        <w:trPr>
          <w:gridAfter w:val="1"/>
          <w:wAfter w:w="3686" w:type="dxa"/>
          <w:trHeight w:val="181"/>
        </w:trPr>
        <w:tc>
          <w:tcPr>
            <w:tcW w:w="5173" w:type="dxa"/>
          </w:tcPr>
          <w:p w14:paraId="30B95AC8" w14:textId="77777777" w:rsidR="003228A3" w:rsidRPr="00343045" w:rsidRDefault="003228A3"/>
        </w:tc>
      </w:tr>
      <w:tr w:rsidR="003228A3" w:rsidRPr="00343045" w14:paraId="420DCD30" w14:textId="77777777">
        <w:trPr>
          <w:gridAfter w:val="1"/>
          <w:wAfter w:w="3686" w:type="dxa"/>
        </w:trPr>
        <w:tc>
          <w:tcPr>
            <w:tcW w:w="5173" w:type="dxa"/>
          </w:tcPr>
          <w:p w14:paraId="10951330" w14:textId="1D4B5DEB" w:rsidR="003228A3" w:rsidRPr="00343045" w:rsidRDefault="008D0862" w:rsidP="00DA2CE4">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E20F00">
              <w:rPr>
                <w:lang w:val="nl-NL"/>
              </w:rPr>
              <w:t>SNS</w:t>
            </w:r>
            <w:r w:rsidR="00286F0E">
              <w:rPr>
                <w:lang w:val="nl-NL"/>
              </w:rPr>
              <w:t xml:space="preserve"> hypotheek</w:t>
            </w:r>
            <w:ins w:id="4" w:author="Groot, Karina de" w:date="2025-06-02T10:50:00Z" w16du:dateUtc="2025-06-02T08:50:00Z">
              <w:r w:rsidR="00B21EEA">
                <w:rPr>
                  <w:lang w:val="nl-NL"/>
                </w:rPr>
                <w:t xml:space="preserve"> v</w:t>
              </w:r>
            </w:ins>
            <w:ins w:id="5" w:author="Groot, Karina de" w:date="2025-06-02T10:51:00Z" w16du:dateUtc="2025-06-02T08:51:00Z">
              <w:r w:rsidR="001B1028">
                <w:rPr>
                  <w:lang w:val="nl-NL"/>
                </w:rPr>
                <w:t>4.0</w:t>
              </w:r>
            </w:ins>
          </w:p>
        </w:tc>
      </w:tr>
      <w:tr w:rsidR="003228A3" w:rsidRPr="00343045" w14:paraId="6A7871BD" w14:textId="77777777">
        <w:trPr>
          <w:gridAfter w:val="1"/>
          <w:wAfter w:w="3686" w:type="dxa"/>
          <w:trHeight w:val="268"/>
        </w:trPr>
        <w:tc>
          <w:tcPr>
            <w:tcW w:w="5173" w:type="dxa"/>
          </w:tcPr>
          <w:p w14:paraId="26857F7C" w14:textId="77777777" w:rsidR="003228A3" w:rsidRPr="00343045" w:rsidRDefault="003228A3"/>
        </w:tc>
      </w:tr>
      <w:tr w:rsidR="003228A3" w:rsidRPr="00343045" w14:paraId="6D913C02" w14:textId="77777777">
        <w:trPr>
          <w:gridAfter w:val="1"/>
          <w:wAfter w:w="3686" w:type="dxa"/>
          <w:cantSplit/>
          <w:trHeight w:hRule="exact" w:val="275"/>
        </w:trPr>
        <w:tc>
          <w:tcPr>
            <w:tcW w:w="5173" w:type="dxa"/>
            <w:vAlign w:val="bottom"/>
          </w:tcPr>
          <w:p w14:paraId="29B05A9F" w14:textId="77777777" w:rsidR="003228A3" w:rsidRPr="00343045" w:rsidRDefault="004A1631">
            <w:pPr>
              <w:pStyle w:val="Ondertitel"/>
              <w:spacing w:line="240" w:lineRule="auto"/>
              <w:rPr>
                <w:sz w:val="18"/>
                <w:lang w:val="nl-NL"/>
              </w:rPr>
            </w:pPr>
            <w:bookmarkStart w:id="6" w:name="bmSubtitel"/>
            <w:bookmarkEnd w:id="6"/>
            <w:r w:rsidRPr="00343045">
              <w:rPr>
                <w:sz w:val="18"/>
                <w:lang w:val="nl-NL"/>
              </w:rPr>
              <w:t>Automatische Akteverwerking</w:t>
            </w:r>
          </w:p>
        </w:tc>
      </w:tr>
      <w:tr w:rsidR="003228A3" w:rsidRPr="00343045" w14:paraId="69CCD4CC" w14:textId="77777777">
        <w:trPr>
          <w:gridAfter w:val="1"/>
          <w:wAfter w:w="3686" w:type="dxa"/>
          <w:cantSplit/>
          <w:trHeight w:hRule="exact" w:val="804"/>
        </w:trPr>
        <w:tc>
          <w:tcPr>
            <w:tcW w:w="5173" w:type="dxa"/>
            <w:vAlign w:val="bottom"/>
          </w:tcPr>
          <w:p w14:paraId="77B8060B" w14:textId="77777777" w:rsidR="003228A3" w:rsidRPr="00343045" w:rsidRDefault="003228A3"/>
        </w:tc>
      </w:tr>
      <w:tr w:rsidR="003228A3" w:rsidRPr="00343045" w14:paraId="6393FEE9" w14:textId="77777777">
        <w:trPr>
          <w:gridAfter w:val="1"/>
          <w:wAfter w:w="3686" w:type="dxa"/>
          <w:cantSplit/>
        </w:trPr>
        <w:tc>
          <w:tcPr>
            <w:tcW w:w="5173" w:type="dxa"/>
            <w:vAlign w:val="bottom"/>
          </w:tcPr>
          <w:p w14:paraId="720C793D" w14:textId="77777777" w:rsidR="003228A3" w:rsidRPr="00343045" w:rsidRDefault="00755C3E">
            <w:pPr>
              <w:pStyle w:val="tussenkopje"/>
              <w:rPr>
                <w:lang w:val="nl-NL"/>
              </w:rPr>
            </w:pPr>
            <w:r>
              <w:rPr>
                <w:lang w:val="nl-NL"/>
              </w:rPr>
              <w:t>Versie</w:t>
            </w:r>
          </w:p>
        </w:tc>
      </w:tr>
      <w:tr w:rsidR="003228A3" w:rsidRPr="00343045" w14:paraId="0A26DC3C" w14:textId="77777777">
        <w:trPr>
          <w:gridAfter w:val="1"/>
          <w:wAfter w:w="3686" w:type="dxa"/>
          <w:cantSplit/>
        </w:trPr>
        <w:tc>
          <w:tcPr>
            <w:tcW w:w="5173" w:type="dxa"/>
            <w:vAlign w:val="bottom"/>
          </w:tcPr>
          <w:p w14:paraId="3FA72442" w14:textId="1AFD5BF3" w:rsidR="002A010E" w:rsidRPr="00343045" w:rsidRDefault="001B1028" w:rsidP="008D0862">
            <w:bookmarkStart w:id="7" w:name="bmAuteurs"/>
            <w:bookmarkEnd w:id="7"/>
            <w:ins w:id="8" w:author="Groot, Karina de" w:date="2025-06-02T10:51:00Z" w16du:dateUtc="2025-06-02T08:51:00Z">
              <w:r>
                <w:t>4.0</w:t>
              </w:r>
            </w:ins>
            <w:del w:id="9" w:author="Groot, Karina de" w:date="2025-06-02T10:51:00Z" w16du:dateUtc="2025-06-02T08:51:00Z">
              <w:r w:rsidR="00F97B70" w:rsidDel="001B1028">
                <w:fldChar w:fldCharType="begin"/>
              </w:r>
              <w:r w:rsidR="00F97B70" w:rsidDel="001B1028">
                <w:delInstrText xml:space="preserve"> REF Versie \h </w:delInstrText>
              </w:r>
              <w:r w:rsidR="00F97B70" w:rsidDel="001B1028">
                <w:fldChar w:fldCharType="separate"/>
              </w:r>
              <w:r w:rsidR="00C34118" w:rsidDel="001B1028">
                <w:delText>3.</w:delText>
              </w:r>
              <w:r w:rsidR="002D04E2" w:rsidDel="001B1028">
                <w:rPr>
                  <w:noProof/>
                </w:rPr>
                <w:delText>0</w:delText>
              </w:r>
              <w:r w:rsidR="00F97B70" w:rsidDel="001B1028">
                <w:fldChar w:fldCharType="end"/>
              </w:r>
            </w:del>
          </w:p>
        </w:tc>
      </w:tr>
      <w:tr w:rsidR="003228A3" w:rsidRPr="00343045" w14:paraId="776115C5" w14:textId="77777777">
        <w:trPr>
          <w:cantSplit/>
          <w:trHeight w:hRule="exact" w:val="246"/>
        </w:trPr>
        <w:tc>
          <w:tcPr>
            <w:tcW w:w="8859" w:type="dxa"/>
            <w:gridSpan w:val="2"/>
            <w:vAlign w:val="bottom"/>
          </w:tcPr>
          <w:p w14:paraId="0FDB9EA0" w14:textId="77777777" w:rsidR="003228A3" w:rsidRPr="00343045" w:rsidRDefault="003228A3"/>
        </w:tc>
      </w:tr>
    </w:tbl>
    <w:p w14:paraId="628D28DD" w14:textId="77777777" w:rsidR="003228A3" w:rsidRPr="00343045" w:rsidRDefault="003228A3"/>
    <w:p w14:paraId="5C65A1B1" w14:textId="77777777" w:rsidR="003228A3" w:rsidRPr="00343045" w:rsidRDefault="003228A3">
      <w:pPr>
        <w:sectPr w:rsidR="003228A3" w:rsidRPr="00343045">
          <w:headerReference w:type="first" r:id="rId7"/>
          <w:footerReference w:type="first" r:id="rId8"/>
          <w:pgSz w:w="11906" w:h="16838" w:code="9"/>
          <w:pgMar w:top="2977" w:right="1304" w:bottom="1304" w:left="1814" w:header="567" w:footer="431" w:gutter="0"/>
          <w:pgNumType w:start="1"/>
          <w:cols w:space="708"/>
          <w:formProt w:val="0"/>
          <w:titlePg/>
        </w:sectPr>
      </w:pPr>
    </w:p>
    <w:p w14:paraId="41F8E35C" w14:textId="77777777" w:rsidR="005B4409" w:rsidRDefault="005B4409"/>
    <w:tbl>
      <w:tblPr>
        <w:tblpPr w:leftFromText="141" w:rightFromText="141" w:vertAnchor="text" w:tblpY="1"/>
        <w:tblOverlap w:val="never"/>
        <w:tblW w:w="5173" w:type="dxa"/>
        <w:tblCellMar>
          <w:left w:w="70" w:type="dxa"/>
          <w:right w:w="70" w:type="dxa"/>
        </w:tblCellMar>
        <w:tblLook w:val="0000" w:firstRow="0" w:lastRow="0" w:firstColumn="0" w:lastColumn="0" w:noHBand="0" w:noVBand="0"/>
      </w:tblPr>
      <w:tblGrid>
        <w:gridCol w:w="5173"/>
      </w:tblGrid>
      <w:tr w:rsidR="003228A3" w:rsidRPr="00343045" w14:paraId="502E1710" w14:textId="77777777" w:rsidTr="00846C1E">
        <w:trPr>
          <w:trHeight w:hRule="exact" w:val="332"/>
        </w:trPr>
        <w:tc>
          <w:tcPr>
            <w:tcW w:w="5173" w:type="dxa"/>
            <w:vAlign w:val="bottom"/>
          </w:tcPr>
          <w:p w14:paraId="04371505" w14:textId="77777777" w:rsidR="003228A3" w:rsidRPr="00343045" w:rsidRDefault="003228A3" w:rsidP="00846C1E">
            <w:pPr>
              <w:pStyle w:val="kopje"/>
              <w:rPr>
                <w:b w:val="0"/>
                <w:bCs/>
              </w:rPr>
            </w:pPr>
            <w:r w:rsidRPr="00343045">
              <w:t>Versiehistorie</w:t>
            </w:r>
          </w:p>
        </w:tc>
      </w:tr>
    </w:tbl>
    <w:p w14:paraId="1337AE23" w14:textId="77777777" w:rsidR="003228A3" w:rsidRPr="00343045" w:rsidRDefault="00846C1E">
      <w:pPr>
        <w:spacing w:line="14" w:lineRule="exact"/>
      </w:pPr>
      <w:r>
        <w:br w:type="textWrapping" w:clear="all"/>
      </w: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09C6B94A" w14:textId="77777777" w:rsidTr="00C15CF7">
        <w:trPr>
          <w:trHeight w:hRule="exact" w:val="281"/>
          <w:tblHeader/>
        </w:trPr>
        <w:tc>
          <w:tcPr>
            <w:tcW w:w="637" w:type="dxa"/>
            <w:vAlign w:val="bottom"/>
          </w:tcPr>
          <w:p w14:paraId="5A2028B7"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1EC6D092"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4C3C2D95"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3BAD7DFA" w14:textId="77777777" w:rsidR="003228A3" w:rsidRPr="00343045" w:rsidRDefault="003228A3">
            <w:pPr>
              <w:pStyle w:val="tussenkopje"/>
              <w:spacing w:before="0"/>
              <w:rPr>
                <w:lang w:val="nl-NL"/>
              </w:rPr>
            </w:pPr>
            <w:r w:rsidRPr="00343045">
              <w:rPr>
                <w:lang w:val="nl-NL"/>
              </w:rPr>
              <w:t>Opmerking</w:t>
            </w:r>
          </w:p>
        </w:tc>
      </w:tr>
      <w:tr w:rsidR="009B1BC9" w:rsidRPr="008C145E" w14:paraId="0A8CA3EF" w14:textId="77777777" w:rsidTr="00846876">
        <w:tc>
          <w:tcPr>
            <w:tcW w:w="637" w:type="dxa"/>
          </w:tcPr>
          <w:p w14:paraId="27BEFAB7" w14:textId="77777777" w:rsidR="009B1BC9" w:rsidRDefault="005B4764" w:rsidP="00846876">
            <w:pPr>
              <w:rPr>
                <w:rStyle w:val="Versie0"/>
                <w:bCs/>
                <w:sz w:val="16"/>
                <w:szCs w:val="16"/>
              </w:rPr>
            </w:pPr>
            <w:bookmarkStart w:id="10" w:name="bmVersie"/>
            <w:bookmarkEnd w:id="10"/>
            <w:r>
              <w:rPr>
                <w:rStyle w:val="Versie0"/>
                <w:bCs/>
                <w:sz w:val="16"/>
                <w:szCs w:val="16"/>
              </w:rPr>
              <w:t>1.0</w:t>
            </w:r>
          </w:p>
        </w:tc>
        <w:tc>
          <w:tcPr>
            <w:tcW w:w="1560" w:type="dxa"/>
          </w:tcPr>
          <w:p w14:paraId="64A5061C" w14:textId="77777777" w:rsidR="009B1BC9" w:rsidRDefault="009B1BC9" w:rsidP="00846876">
            <w:pPr>
              <w:rPr>
                <w:rStyle w:val="Datumopmaakprofiel"/>
                <w:sz w:val="16"/>
                <w:szCs w:val="16"/>
              </w:rPr>
            </w:pPr>
            <w:r>
              <w:rPr>
                <w:rStyle w:val="Datumopmaakprofiel"/>
                <w:sz w:val="16"/>
                <w:szCs w:val="16"/>
              </w:rPr>
              <w:t>12 februari 2015</w:t>
            </w:r>
          </w:p>
        </w:tc>
        <w:tc>
          <w:tcPr>
            <w:tcW w:w="1984" w:type="dxa"/>
          </w:tcPr>
          <w:p w14:paraId="29E852E4" w14:textId="77777777" w:rsidR="009B1BC9" w:rsidRDefault="009B1BC9" w:rsidP="00846876">
            <w:pPr>
              <w:rPr>
                <w:sz w:val="16"/>
                <w:szCs w:val="16"/>
                <w:lang w:val="en-US"/>
              </w:rPr>
            </w:pPr>
            <w:r>
              <w:rPr>
                <w:sz w:val="16"/>
                <w:szCs w:val="16"/>
                <w:lang w:val="en-US"/>
              </w:rPr>
              <w:t>Kadaster IT/KIW/AV/AA</w:t>
            </w:r>
          </w:p>
        </w:tc>
        <w:tc>
          <w:tcPr>
            <w:tcW w:w="4678" w:type="dxa"/>
          </w:tcPr>
          <w:p w14:paraId="50C0ABD3" w14:textId="77777777" w:rsidR="009B1BC9" w:rsidRPr="00915E27" w:rsidRDefault="005B4764" w:rsidP="006D213F">
            <w:pPr>
              <w:snapToGrid w:val="0"/>
              <w:rPr>
                <w:sz w:val="16"/>
                <w:szCs w:val="16"/>
              </w:rPr>
            </w:pPr>
            <w:r>
              <w:rPr>
                <w:sz w:val="16"/>
                <w:szCs w:val="16"/>
              </w:rPr>
              <w:t>Toelichting bij modeldocument SNS v1.4</w:t>
            </w:r>
          </w:p>
        </w:tc>
      </w:tr>
      <w:tr w:rsidR="00DA2CE4" w:rsidRPr="00DA2CE4" w14:paraId="5A8ECD30" w14:textId="77777777" w:rsidTr="00846876">
        <w:tc>
          <w:tcPr>
            <w:tcW w:w="637" w:type="dxa"/>
          </w:tcPr>
          <w:p w14:paraId="5079B8FA" w14:textId="77777777" w:rsidR="00DA2CE4" w:rsidRDefault="00DA2CE4" w:rsidP="00846876">
            <w:pPr>
              <w:rPr>
                <w:rStyle w:val="Versie0"/>
                <w:bCs/>
                <w:sz w:val="16"/>
                <w:szCs w:val="16"/>
              </w:rPr>
            </w:pPr>
            <w:r>
              <w:rPr>
                <w:rStyle w:val="Versie0"/>
                <w:bCs/>
                <w:sz w:val="16"/>
                <w:szCs w:val="16"/>
              </w:rPr>
              <w:t>1.1.0</w:t>
            </w:r>
          </w:p>
        </w:tc>
        <w:tc>
          <w:tcPr>
            <w:tcW w:w="1560" w:type="dxa"/>
          </w:tcPr>
          <w:p w14:paraId="68BA2EA7" w14:textId="77777777" w:rsidR="00DA2CE4" w:rsidRDefault="00DA2CE4" w:rsidP="00846876">
            <w:pPr>
              <w:rPr>
                <w:rStyle w:val="Datumopmaakprofiel"/>
                <w:sz w:val="16"/>
                <w:szCs w:val="16"/>
              </w:rPr>
            </w:pPr>
            <w:r>
              <w:rPr>
                <w:rStyle w:val="Datumopmaakprofiel"/>
                <w:sz w:val="16"/>
                <w:szCs w:val="16"/>
              </w:rPr>
              <w:t>7 januari 2016</w:t>
            </w:r>
          </w:p>
        </w:tc>
        <w:tc>
          <w:tcPr>
            <w:tcW w:w="1984" w:type="dxa"/>
          </w:tcPr>
          <w:p w14:paraId="499CA2B8" w14:textId="77777777" w:rsidR="00DA2CE4" w:rsidRDefault="00DA2CE4" w:rsidP="00846876">
            <w:pPr>
              <w:rPr>
                <w:sz w:val="16"/>
                <w:szCs w:val="16"/>
                <w:lang w:val="en-US"/>
              </w:rPr>
            </w:pPr>
            <w:r>
              <w:rPr>
                <w:sz w:val="16"/>
                <w:szCs w:val="16"/>
                <w:lang w:val="en-US"/>
              </w:rPr>
              <w:t>Kadaster IT/KIW/AV/AA</w:t>
            </w:r>
          </w:p>
        </w:tc>
        <w:tc>
          <w:tcPr>
            <w:tcW w:w="4678" w:type="dxa"/>
          </w:tcPr>
          <w:p w14:paraId="191B55D2" w14:textId="77777777" w:rsidR="00DA2CE4" w:rsidRDefault="00DA2CE4" w:rsidP="00DA2CE4">
            <w:pPr>
              <w:rPr>
                <w:sz w:val="16"/>
                <w:szCs w:val="16"/>
              </w:rPr>
            </w:pPr>
            <w:r w:rsidRPr="00F47BB2">
              <w:rPr>
                <w:sz w:val="16"/>
                <w:szCs w:val="16"/>
              </w:rPr>
              <w:t xml:space="preserve">AA-2397 </w:t>
            </w:r>
            <w:r>
              <w:rPr>
                <w:sz w:val="16"/>
                <w:szCs w:val="16"/>
              </w:rPr>
              <w:t xml:space="preserve">Modeldocument v1.5.0, definitief: </w:t>
            </w:r>
          </w:p>
          <w:p w14:paraId="48B81F1F" w14:textId="77777777" w:rsidR="00DA2CE4" w:rsidRPr="00DA2CE4" w:rsidRDefault="00DA2CE4" w:rsidP="00DA2CE4">
            <w:pPr>
              <w:snapToGrid w:val="0"/>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32029" w:rsidRPr="00DA2CE4" w14:paraId="6CDB6D3A" w14:textId="77777777" w:rsidTr="00846876">
        <w:tc>
          <w:tcPr>
            <w:tcW w:w="637" w:type="dxa"/>
          </w:tcPr>
          <w:p w14:paraId="33629DFA" w14:textId="77777777" w:rsidR="00632029" w:rsidRDefault="00632029" w:rsidP="00846876">
            <w:pPr>
              <w:rPr>
                <w:rStyle w:val="Versie0"/>
                <w:bCs/>
                <w:sz w:val="16"/>
                <w:szCs w:val="16"/>
              </w:rPr>
            </w:pPr>
            <w:r>
              <w:rPr>
                <w:rStyle w:val="Versie0"/>
                <w:bCs/>
                <w:sz w:val="16"/>
                <w:szCs w:val="16"/>
              </w:rPr>
              <w:t>1.2.0</w:t>
            </w:r>
          </w:p>
        </w:tc>
        <w:tc>
          <w:tcPr>
            <w:tcW w:w="1560" w:type="dxa"/>
          </w:tcPr>
          <w:p w14:paraId="69535D1B" w14:textId="77777777" w:rsidR="00632029" w:rsidRDefault="00632029" w:rsidP="00846876">
            <w:pPr>
              <w:rPr>
                <w:rStyle w:val="Datumopmaakprofiel"/>
                <w:sz w:val="16"/>
                <w:szCs w:val="16"/>
              </w:rPr>
            </w:pPr>
            <w:r>
              <w:rPr>
                <w:rStyle w:val="Datumopmaakprofiel"/>
                <w:sz w:val="16"/>
                <w:szCs w:val="16"/>
              </w:rPr>
              <w:t>4 maart 2016</w:t>
            </w:r>
          </w:p>
        </w:tc>
        <w:tc>
          <w:tcPr>
            <w:tcW w:w="1984" w:type="dxa"/>
          </w:tcPr>
          <w:p w14:paraId="3E27B41E" w14:textId="77777777" w:rsidR="00632029" w:rsidRDefault="00632029" w:rsidP="00846876">
            <w:pPr>
              <w:rPr>
                <w:sz w:val="16"/>
                <w:szCs w:val="16"/>
                <w:lang w:val="en-US"/>
              </w:rPr>
            </w:pPr>
            <w:r>
              <w:rPr>
                <w:sz w:val="16"/>
                <w:szCs w:val="16"/>
                <w:lang w:val="en-US"/>
              </w:rPr>
              <w:t>Kadaster IT/KIW/AV/AA</w:t>
            </w:r>
          </w:p>
        </w:tc>
        <w:tc>
          <w:tcPr>
            <w:tcW w:w="4678" w:type="dxa"/>
          </w:tcPr>
          <w:p w14:paraId="1435BE8A" w14:textId="77777777" w:rsidR="00632029" w:rsidRPr="00F47BB2" w:rsidRDefault="00632029" w:rsidP="00DA2CE4">
            <w:pPr>
              <w:rPr>
                <w:sz w:val="16"/>
                <w:szCs w:val="16"/>
              </w:rPr>
            </w:pPr>
            <w:r>
              <w:rPr>
                <w:sz w:val="16"/>
                <w:szCs w:val="16"/>
              </w:rPr>
              <w:t>AA-2413 Modeldocument v1.6.0: Geen inhoudelijke wijzigingen.</w:t>
            </w:r>
          </w:p>
        </w:tc>
      </w:tr>
      <w:tr w:rsidR="00E5017E" w:rsidRPr="00DA2CE4" w14:paraId="05DB5A9E" w14:textId="77777777" w:rsidTr="00846876">
        <w:tc>
          <w:tcPr>
            <w:tcW w:w="637" w:type="dxa"/>
          </w:tcPr>
          <w:p w14:paraId="38FA33A5" w14:textId="77777777" w:rsidR="00E5017E" w:rsidRDefault="007340C6" w:rsidP="00846876">
            <w:pPr>
              <w:rPr>
                <w:rStyle w:val="Versie0"/>
                <w:bCs/>
                <w:sz w:val="16"/>
                <w:szCs w:val="16"/>
              </w:rPr>
            </w:pPr>
            <w:r>
              <w:rPr>
                <w:rStyle w:val="Versie0"/>
                <w:bCs/>
                <w:sz w:val="16"/>
                <w:szCs w:val="16"/>
              </w:rPr>
              <w:t>2</w:t>
            </w:r>
            <w:r w:rsidR="00E5017E">
              <w:rPr>
                <w:rStyle w:val="Versie0"/>
                <w:bCs/>
                <w:sz w:val="16"/>
                <w:szCs w:val="16"/>
              </w:rPr>
              <w:t>.0.0</w:t>
            </w:r>
          </w:p>
        </w:tc>
        <w:tc>
          <w:tcPr>
            <w:tcW w:w="1560" w:type="dxa"/>
          </w:tcPr>
          <w:p w14:paraId="719C183B" w14:textId="77777777" w:rsidR="00E5017E" w:rsidRDefault="00E5017E" w:rsidP="00846876">
            <w:pPr>
              <w:rPr>
                <w:rStyle w:val="Datumopmaakprofiel"/>
                <w:sz w:val="16"/>
                <w:szCs w:val="16"/>
              </w:rPr>
            </w:pPr>
            <w:r>
              <w:rPr>
                <w:rStyle w:val="Datumopmaakprofiel"/>
                <w:sz w:val="16"/>
                <w:szCs w:val="16"/>
              </w:rPr>
              <w:t>30 November</w:t>
            </w:r>
          </w:p>
        </w:tc>
        <w:tc>
          <w:tcPr>
            <w:tcW w:w="1984" w:type="dxa"/>
          </w:tcPr>
          <w:p w14:paraId="0C5A80BB" w14:textId="77777777" w:rsidR="00E5017E" w:rsidRDefault="00E5017E" w:rsidP="00846876">
            <w:pPr>
              <w:rPr>
                <w:sz w:val="16"/>
                <w:szCs w:val="16"/>
                <w:lang w:val="en-US"/>
              </w:rPr>
            </w:pPr>
            <w:r>
              <w:rPr>
                <w:sz w:val="16"/>
                <w:szCs w:val="16"/>
                <w:lang w:val="en-US"/>
              </w:rPr>
              <w:t>Kadaster IT/KIW/AV/AA</w:t>
            </w:r>
          </w:p>
        </w:tc>
        <w:tc>
          <w:tcPr>
            <w:tcW w:w="4678" w:type="dxa"/>
          </w:tcPr>
          <w:p w14:paraId="07092BA0" w14:textId="77777777" w:rsidR="00E5017E" w:rsidRDefault="00E5017E" w:rsidP="00DA2CE4">
            <w:pPr>
              <w:rPr>
                <w:sz w:val="16"/>
                <w:szCs w:val="16"/>
              </w:rPr>
            </w:pPr>
            <w:r>
              <w:rPr>
                <w:sz w:val="16"/>
                <w:szCs w:val="16"/>
              </w:rPr>
              <w:t xml:space="preserve">AA-3145 </w:t>
            </w:r>
            <w:r w:rsidR="0081498A">
              <w:rPr>
                <w:sz w:val="16"/>
                <w:szCs w:val="16"/>
              </w:rPr>
              <w:t xml:space="preserve">Modeldocument v2.0.0: </w:t>
            </w:r>
            <w:r>
              <w:rPr>
                <w:sz w:val="16"/>
                <w:szCs w:val="16"/>
              </w:rPr>
              <w:t>Fusie Volksbank | Aanpassing BLG, SNS en RegioBank. Nieuw modeldocument.</w:t>
            </w:r>
          </w:p>
        </w:tc>
      </w:tr>
      <w:tr w:rsidR="007D165A" w:rsidRPr="00DA2CE4" w14:paraId="6301D714" w14:textId="77777777" w:rsidTr="00846876">
        <w:tc>
          <w:tcPr>
            <w:tcW w:w="637" w:type="dxa"/>
          </w:tcPr>
          <w:p w14:paraId="4B30096F" w14:textId="77777777" w:rsidR="007D165A" w:rsidRDefault="007D165A" w:rsidP="00846876">
            <w:pPr>
              <w:rPr>
                <w:rStyle w:val="Versie0"/>
                <w:bCs/>
                <w:sz w:val="16"/>
                <w:szCs w:val="16"/>
              </w:rPr>
            </w:pPr>
            <w:r>
              <w:rPr>
                <w:rStyle w:val="Versie0"/>
                <w:bCs/>
                <w:sz w:val="16"/>
                <w:szCs w:val="16"/>
              </w:rPr>
              <w:t>2.1.0</w:t>
            </w:r>
          </w:p>
        </w:tc>
        <w:tc>
          <w:tcPr>
            <w:tcW w:w="1560" w:type="dxa"/>
          </w:tcPr>
          <w:p w14:paraId="0CE6BD58" w14:textId="77777777" w:rsidR="007D165A" w:rsidRDefault="007D165A" w:rsidP="00846876">
            <w:pPr>
              <w:rPr>
                <w:rStyle w:val="Datumopmaakprofiel"/>
                <w:sz w:val="16"/>
                <w:szCs w:val="16"/>
              </w:rPr>
            </w:pPr>
            <w:r w:rsidRPr="007D165A">
              <w:rPr>
                <w:rStyle w:val="Datumopmaakprofiel"/>
                <w:sz w:val="16"/>
                <w:szCs w:val="16"/>
              </w:rPr>
              <w:t>7 december 2017</w:t>
            </w:r>
          </w:p>
        </w:tc>
        <w:tc>
          <w:tcPr>
            <w:tcW w:w="1984" w:type="dxa"/>
          </w:tcPr>
          <w:p w14:paraId="0AFAA087" w14:textId="77777777" w:rsidR="007D165A" w:rsidRDefault="007D165A" w:rsidP="007D165A">
            <w:pPr>
              <w:rPr>
                <w:sz w:val="16"/>
                <w:szCs w:val="16"/>
                <w:lang w:val="en-US"/>
              </w:rPr>
            </w:pPr>
            <w:r w:rsidRPr="007D165A">
              <w:rPr>
                <w:sz w:val="16"/>
                <w:szCs w:val="16"/>
                <w:lang w:val="en-US"/>
              </w:rPr>
              <w:t>IT/LG/AA</w:t>
            </w:r>
          </w:p>
        </w:tc>
        <w:tc>
          <w:tcPr>
            <w:tcW w:w="4678" w:type="dxa"/>
          </w:tcPr>
          <w:p w14:paraId="4BED206D" w14:textId="77777777" w:rsidR="007D165A" w:rsidRDefault="007D165A" w:rsidP="007D165A">
            <w:pPr>
              <w:rPr>
                <w:sz w:val="16"/>
                <w:szCs w:val="16"/>
              </w:rPr>
            </w:pPr>
            <w:r w:rsidRPr="007D165A">
              <w:rPr>
                <w:sz w:val="16"/>
                <w:szCs w:val="16"/>
              </w:rPr>
              <w:t>AA-3613 Modeldocument v</w:t>
            </w:r>
            <w:r>
              <w:rPr>
                <w:sz w:val="16"/>
                <w:szCs w:val="16"/>
              </w:rPr>
              <w:t>2.0.0</w:t>
            </w:r>
            <w:r w:rsidRPr="007D165A">
              <w:rPr>
                <w:sz w:val="16"/>
                <w:szCs w:val="16"/>
              </w:rPr>
              <w:t>: nieuwste versie tekstblokken Aanhef en Equivalentieverklaring.</w:t>
            </w:r>
          </w:p>
        </w:tc>
      </w:tr>
      <w:tr w:rsidR="00CD111A" w:rsidRPr="00DA2CE4" w14:paraId="213DE827" w14:textId="77777777" w:rsidTr="00846876">
        <w:tc>
          <w:tcPr>
            <w:tcW w:w="637" w:type="dxa"/>
          </w:tcPr>
          <w:p w14:paraId="58A5002B" w14:textId="77777777" w:rsidR="00CD111A" w:rsidRDefault="00CD111A" w:rsidP="00846876">
            <w:pPr>
              <w:rPr>
                <w:rStyle w:val="Versie0"/>
                <w:bCs/>
                <w:sz w:val="16"/>
                <w:szCs w:val="16"/>
              </w:rPr>
            </w:pPr>
            <w:r>
              <w:rPr>
                <w:rStyle w:val="Versie0"/>
                <w:bCs/>
                <w:sz w:val="16"/>
                <w:szCs w:val="16"/>
              </w:rPr>
              <w:t>2.2.0</w:t>
            </w:r>
          </w:p>
        </w:tc>
        <w:tc>
          <w:tcPr>
            <w:tcW w:w="1560" w:type="dxa"/>
          </w:tcPr>
          <w:p w14:paraId="4D044CA9" w14:textId="77777777" w:rsidR="00CD111A" w:rsidRPr="007D165A" w:rsidRDefault="00CD111A" w:rsidP="00846876">
            <w:pPr>
              <w:rPr>
                <w:rStyle w:val="Datumopmaakprofiel"/>
                <w:sz w:val="16"/>
                <w:szCs w:val="16"/>
              </w:rPr>
            </w:pPr>
            <w:r>
              <w:rPr>
                <w:rStyle w:val="Datumopmaakprofiel"/>
                <w:sz w:val="16"/>
                <w:szCs w:val="16"/>
              </w:rPr>
              <w:t>14 maart 2018</w:t>
            </w:r>
          </w:p>
        </w:tc>
        <w:tc>
          <w:tcPr>
            <w:tcW w:w="1984" w:type="dxa"/>
          </w:tcPr>
          <w:p w14:paraId="38FDBD78" w14:textId="77777777" w:rsidR="00CD111A" w:rsidRPr="007D165A" w:rsidRDefault="00CD111A" w:rsidP="007D165A">
            <w:pPr>
              <w:rPr>
                <w:sz w:val="16"/>
                <w:szCs w:val="16"/>
                <w:lang w:val="en-US"/>
              </w:rPr>
            </w:pPr>
            <w:r>
              <w:rPr>
                <w:sz w:val="16"/>
                <w:szCs w:val="16"/>
                <w:lang w:val="en-US"/>
              </w:rPr>
              <w:t>IT/LG/AA</w:t>
            </w:r>
          </w:p>
        </w:tc>
        <w:tc>
          <w:tcPr>
            <w:tcW w:w="4678" w:type="dxa"/>
          </w:tcPr>
          <w:p w14:paraId="795A88C5" w14:textId="77777777" w:rsidR="00CD111A" w:rsidRPr="007D165A" w:rsidRDefault="00CD111A" w:rsidP="00846C1E">
            <w:pPr>
              <w:rPr>
                <w:sz w:val="16"/>
                <w:szCs w:val="16"/>
              </w:rPr>
            </w:pPr>
            <w:r w:rsidRPr="00CD111A">
              <w:rPr>
                <w:sz w:val="16"/>
                <w:szCs w:val="16"/>
              </w:rPr>
              <w:t>AA-3766</w:t>
            </w:r>
            <w:r>
              <w:rPr>
                <w:sz w:val="16"/>
                <w:szCs w:val="16"/>
              </w:rPr>
              <w:t xml:space="preserve"> </w:t>
            </w:r>
            <w:r w:rsidRPr="007D165A">
              <w:rPr>
                <w:sz w:val="16"/>
                <w:szCs w:val="16"/>
              </w:rPr>
              <w:t>Modeldocument v</w:t>
            </w:r>
            <w:r>
              <w:rPr>
                <w:sz w:val="16"/>
                <w:szCs w:val="16"/>
              </w:rPr>
              <w:t xml:space="preserve">2.0.1: </w:t>
            </w:r>
            <w:r w:rsidR="00846C1E">
              <w:rPr>
                <w:sz w:val="16"/>
                <w:szCs w:val="16"/>
              </w:rPr>
              <w:t xml:space="preserve">par 2.6 onderdeel a </w:t>
            </w:r>
            <w:r>
              <w:rPr>
                <w:sz w:val="16"/>
                <w:szCs w:val="16"/>
              </w:rPr>
              <w:t>tekstaanpassing m.b.t. de offerte.</w:t>
            </w:r>
          </w:p>
        </w:tc>
      </w:tr>
      <w:tr w:rsidR="001F6CD3" w:rsidRPr="00DA2CE4" w14:paraId="77E1327B" w14:textId="77777777" w:rsidTr="00846876">
        <w:tc>
          <w:tcPr>
            <w:tcW w:w="637" w:type="dxa"/>
          </w:tcPr>
          <w:p w14:paraId="5EFFD9F0" w14:textId="77777777" w:rsidR="001F6CD3" w:rsidRDefault="001F6CD3" w:rsidP="00846876">
            <w:pPr>
              <w:rPr>
                <w:rStyle w:val="Versie0"/>
                <w:bCs/>
                <w:sz w:val="16"/>
                <w:szCs w:val="16"/>
              </w:rPr>
            </w:pPr>
            <w:r>
              <w:rPr>
                <w:rStyle w:val="Versie0"/>
                <w:bCs/>
                <w:sz w:val="16"/>
                <w:szCs w:val="16"/>
              </w:rPr>
              <w:t>2.3.0</w:t>
            </w:r>
          </w:p>
        </w:tc>
        <w:tc>
          <w:tcPr>
            <w:tcW w:w="1560" w:type="dxa"/>
          </w:tcPr>
          <w:p w14:paraId="1858A7C1" w14:textId="77777777" w:rsidR="001F6CD3" w:rsidRDefault="00C3403C" w:rsidP="00846876">
            <w:pPr>
              <w:rPr>
                <w:rStyle w:val="Datumopmaakprofiel"/>
                <w:sz w:val="16"/>
                <w:szCs w:val="16"/>
              </w:rPr>
            </w:pPr>
            <w:r>
              <w:rPr>
                <w:rStyle w:val="Datumopmaakprofiel"/>
                <w:sz w:val="16"/>
                <w:szCs w:val="16"/>
              </w:rPr>
              <w:t>16</w:t>
            </w:r>
            <w:r w:rsidR="002F405C">
              <w:rPr>
                <w:rStyle w:val="Datumopmaakprofiel"/>
                <w:sz w:val="16"/>
                <w:szCs w:val="16"/>
              </w:rPr>
              <w:t xml:space="preserve"> mei</w:t>
            </w:r>
            <w:r w:rsidR="001F6CD3">
              <w:rPr>
                <w:rStyle w:val="Datumopmaakprofiel"/>
                <w:sz w:val="16"/>
                <w:szCs w:val="16"/>
              </w:rPr>
              <w:t xml:space="preserve"> 2018</w:t>
            </w:r>
          </w:p>
        </w:tc>
        <w:tc>
          <w:tcPr>
            <w:tcW w:w="1984" w:type="dxa"/>
          </w:tcPr>
          <w:p w14:paraId="1C28493E" w14:textId="77777777" w:rsidR="001F6CD3" w:rsidRDefault="001F6CD3" w:rsidP="007D165A">
            <w:pPr>
              <w:rPr>
                <w:sz w:val="16"/>
                <w:szCs w:val="16"/>
                <w:lang w:val="en-US"/>
              </w:rPr>
            </w:pPr>
            <w:r>
              <w:rPr>
                <w:sz w:val="16"/>
                <w:szCs w:val="16"/>
                <w:lang w:val="en-US"/>
              </w:rPr>
              <w:t>IT/LG/AA</w:t>
            </w:r>
          </w:p>
        </w:tc>
        <w:tc>
          <w:tcPr>
            <w:tcW w:w="4678" w:type="dxa"/>
          </w:tcPr>
          <w:p w14:paraId="508E96DB" w14:textId="77777777" w:rsidR="001F6CD3" w:rsidRDefault="001F6CD3" w:rsidP="001F6CD3">
            <w:pPr>
              <w:rPr>
                <w:sz w:val="16"/>
                <w:szCs w:val="16"/>
              </w:rPr>
            </w:pPr>
            <w:r w:rsidRPr="00F950F2">
              <w:rPr>
                <w:sz w:val="16"/>
                <w:szCs w:val="16"/>
              </w:rPr>
              <w:t>AA-3777</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093E2667" w14:textId="77777777" w:rsidR="001F6CD3" w:rsidRDefault="001F6CD3" w:rsidP="003D546C">
            <w:pPr>
              <w:rPr>
                <w:sz w:val="16"/>
                <w:szCs w:val="16"/>
              </w:rPr>
            </w:pPr>
            <w:r w:rsidRPr="00F950F2">
              <w:rPr>
                <w:sz w:val="16"/>
                <w:szCs w:val="16"/>
              </w:rPr>
              <w:t>AA-3748</w:t>
            </w:r>
            <w:r>
              <w:rPr>
                <w:sz w:val="16"/>
                <w:szCs w:val="16"/>
              </w:rPr>
              <w:t xml:space="preserve"> </w:t>
            </w:r>
            <w:r w:rsidRPr="007D165A">
              <w:rPr>
                <w:sz w:val="16"/>
                <w:szCs w:val="16"/>
              </w:rPr>
              <w:t>Modeldocument v</w:t>
            </w:r>
            <w:r w:rsidR="003D546C">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305404E7" w14:textId="77777777" w:rsidR="00C60878" w:rsidRDefault="00C60878" w:rsidP="00FC5035">
            <w:pPr>
              <w:rPr>
                <w:sz w:val="16"/>
                <w:szCs w:val="16"/>
              </w:rPr>
            </w:pPr>
            <w:r w:rsidRPr="00AC175E">
              <w:rPr>
                <w:sz w:val="16"/>
                <w:szCs w:val="16"/>
              </w:rPr>
              <w:t>AA-394</w:t>
            </w:r>
            <w:r>
              <w:rPr>
                <w:sz w:val="16"/>
                <w:szCs w:val="16"/>
              </w:rPr>
              <w:t>1 Modeldocument v.2.0.2: Paragraaf 2.6 datumveld offerte verwijderd.</w:t>
            </w:r>
          </w:p>
          <w:p w14:paraId="224CD056" w14:textId="77777777" w:rsidR="00C3403C" w:rsidRPr="002D04E2" w:rsidRDefault="00C3403C" w:rsidP="00FC5035">
            <w:pPr>
              <w:rPr>
                <w:snapToGrid/>
                <w:sz w:val="16"/>
                <w:szCs w:val="16"/>
              </w:rPr>
            </w:pPr>
            <w:r>
              <w:rPr>
                <w:sz w:val="16"/>
                <w:szCs w:val="16"/>
              </w:rPr>
              <w:t>AA-3724 Modeldocument v4.6.0 TB Recht: vermelding aantal bij (Eigendom belast met) Opstal, Erfpacht en BP rechten.</w:t>
            </w:r>
          </w:p>
        </w:tc>
      </w:tr>
      <w:tr w:rsidR="002D04E2" w:rsidRPr="00DA2CE4" w14:paraId="4F5E7255" w14:textId="77777777" w:rsidTr="00846876">
        <w:tc>
          <w:tcPr>
            <w:tcW w:w="637" w:type="dxa"/>
          </w:tcPr>
          <w:p w14:paraId="155A7E37" w14:textId="77777777" w:rsidR="002D04E2" w:rsidRDefault="002D04E2" w:rsidP="002D04E2">
            <w:pPr>
              <w:rPr>
                <w:rStyle w:val="Versie0"/>
                <w:bCs/>
                <w:sz w:val="16"/>
                <w:szCs w:val="16"/>
              </w:rPr>
            </w:pPr>
            <w:r>
              <w:rPr>
                <w:rStyle w:val="Versie0"/>
                <w:bCs/>
                <w:sz w:val="16"/>
                <w:szCs w:val="16"/>
              </w:rPr>
              <w:t>2.4.0</w:t>
            </w:r>
          </w:p>
        </w:tc>
        <w:tc>
          <w:tcPr>
            <w:tcW w:w="1560" w:type="dxa"/>
          </w:tcPr>
          <w:p w14:paraId="4BA8BC40" w14:textId="77777777" w:rsidR="002D04E2" w:rsidRDefault="002D04E2" w:rsidP="002D04E2">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234ACCE7" w14:textId="77777777" w:rsidR="002D04E2" w:rsidRPr="00CF78AF" w:rsidRDefault="002D04E2" w:rsidP="002D04E2">
            <w:pPr>
              <w:rPr>
                <w:sz w:val="16"/>
                <w:szCs w:val="16"/>
                <w:lang w:val="en-US"/>
              </w:rPr>
            </w:pPr>
            <w:r w:rsidRPr="0043720F">
              <w:rPr>
                <w:rFonts w:ascii="Helvetica" w:hAnsi="Helvetica" w:cs="Helvetica"/>
                <w:sz w:val="16"/>
                <w:szCs w:val="16"/>
                <w:lang w:val="en-GB"/>
              </w:rPr>
              <w:t>IT/LG/AA</w:t>
            </w:r>
          </w:p>
        </w:tc>
        <w:tc>
          <w:tcPr>
            <w:tcW w:w="4678" w:type="dxa"/>
          </w:tcPr>
          <w:p w14:paraId="07A371BE" w14:textId="77777777" w:rsidR="002D04E2" w:rsidRDefault="002D04E2" w:rsidP="00785E7D">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785E7D">
              <w:rPr>
                <w:sz w:val="16"/>
                <w:szCs w:val="16"/>
              </w:rPr>
              <w:t>2</w:t>
            </w:r>
            <w:r>
              <w:rPr>
                <w:sz w:val="16"/>
                <w:szCs w:val="16"/>
              </w:rPr>
              <w:t xml:space="preserve"> TB Burgerlijke staat: </w:t>
            </w:r>
            <w:r w:rsidRPr="0043720F">
              <w:rPr>
                <w:rFonts w:cs="Arial"/>
                <w:sz w:val="16"/>
                <w:szCs w:val="16"/>
              </w:rPr>
              <w:t>Terugdraaien issue AA-3777 (Geregistreerd partnerschap).</w:t>
            </w:r>
          </w:p>
          <w:p w14:paraId="1037FFD6" w14:textId="60AB71EA" w:rsidR="00367074" w:rsidRPr="006C6F3A" w:rsidRDefault="00367074" w:rsidP="00785E7D">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bugfix, datum ondertekening (datumOfferte) optioneel gemaakt</w:t>
            </w:r>
            <w:r>
              <w:rPr>
                <w:rFonts w:cs="Arial"/>
                <w:sz w:val="16"/>
                <w:szCs w:val="16"/>
              </w:rPr>
              <w:t>.</w:t>
            </w:r>
          </w:p>
        </w:tc>
      </w:tr>
      <w:tr w:rsidR="00871003" w:rsidRPr="00DA2CE4" w14:paraId="764FB46F" w14:textId="77777777" w:rsidTr="00846876">
        <w:tc>
          <w:tcPr>
            <w:tcW w:w="637" w:type="dxa"/>
          </w:tcPr>
          <w:p w14:paraId="5EF7B9B2" w14:textId="3B0D7AEB" w:rsidR="00871003" w:rsidRDefault="00871003" w:rsidP="002D04E2">
            <w:pPr>
              <w:rPr>
                <w:rStyle w:val="Versie0"/>
                <w:bCs/>
                <w:sz w:val="16"/>
                <w:szCs w:val="16"/>
              </w:rPr>
            </w:pPr>
            <w:r>
              <w:rPr>
                <w:rStyle w:val="Versie0"/>
                <w:bCs/>
                <w:sz w:val="16"/>
                <w:szCs w:val="16"/>
              </w:rPr>
              <w:t>3.0</w:t>
            </w:r>
          </w:p>
        </w:tc>
        <w:tc>
          <w:tcPr>
            <w:tcW w:w="1560" w:type="dxa"/>
          </w:tcPr>
          <w:p w14:paraId="609BC41E" w14:textId="2EAFB195" w:rsidR="00871003" w:rsidRDefault="00871003" w:rsidP="002D04E2">
            <w:pPr>
              <w:rPr>
                <w:rStyle w:val="Datumopmaakprofiel"/>
                <w:rFonts w:cs="Helvetica"/>
                <w:sz w:val="16"/>
                <w:szCs w:val="16"/>
              </w:rPr>
            </w:pPr>
            <w:r>
              <w:rPr>
                <w:rStyle w:val="Datumopmaakprofiel"/>
                <w:rFonts w:cs="Helvetica"/>
                <w:sz w:val="16"/>
                <w:szCs w:val="16"/>
              </w:rPr>
              <w:t>12 augustus 2019</w:t>
            </w:r>
          </w:p>
        </w:tc>
        <w:tc>
          <w:tcPr>
            <w:tcW w:w="1984" w:type="dxa"/>
          </w:tcPr>
          <w:p w14:paraId="52BFA6A9" w14:textId="34AED485" w:rsidR="00871003" w:rsidRPr="0043720F" w:rsidRDefault="00871003" w:rsidP="002D04E2">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1D699396" w14:textId="7085A67B" w:rsidR="00871003" w:rsidRPr="0043720F" w:rsidRDefault="00871003" w:rsidP="00785E7D">
            <w:pPr>
              <w:rPr>
                <w:rFonts w:cs="Arial"/>
                <w:sz w:val="16"/>
                <w:szCs w:val="16"/>
              </w:rPr>
            </w:pPr>
            <w:r>
              <w:rPr>
                <w:rFonts w:cs="Arial"/>
                <w:sz w:val="16"/>
                <w:szCs w:val="16"/>
              </w:rPr>
              <w:t>AA-2415: TB Overbruggingshypotheek vervangen door een optionele tekst.</w:t>
            </w:r>
          </w:p>
        </w:tc>
      </w:tr>
      <w:tr w:rsidR="001B1028" w:rsidRPr="00DA2CE4" w14:paraId="6B810840" w14:textId="77777777" w:rsidTr="00846876">
        <w:trPr>
          <w:ins w:id="11" w:author="Groot, Karina de" w:date="2025-06-02T10:52:00Z" w16du:dateUtc="2025-06-02T08:52:00Z"/>
        </w:trPr>
        <w:tc>
          <w:tcPr>
            <w:tcW w:w="637" w:type="dxa"/>
          </w:tcPr>
          <w:p w14:paraId="00042806" w14:textId="7E6AF93F" w:rsidR="001B1028" w:rsidRDefault="001B1028" w:rsidP="002D04E2">
            <w:pPr>
              <w:rPr>
                <w:ins w:id="12" w:author="Groot, Karina de" w:date="2025-06-02T10:52:00Z" w16du:dateUtc="2025-06-02T08:52:00Z"/>
                <w:rStyle w:val="Versie0"/>
                <w:bCs/>
                <w:sz w:val="16"/>
                <w:szCs w:val="16"/>
              </w:rPr>
            </w:pPr>
            <w:ins w:id="13" w:author="Groot, Karina de" w:date="2025-06-02T10:52:00Z" w16du:dateUtc="2025-06-02T08:52:00Z">
              <w:r>
                <w:rPr>
                  <w:rStyle w:val="Versie0"/>
                  <w:bCs/>
                  <w:sz w:val="16"/>
                  <w:szCs w:val="16"/>
                </w:rPr>
                <w:t>4.0</w:t>
              </w:r>
            </w:ins>
          </w:p>
        </w:tc>
        <w:tc>
          <w:tcPr>
            <w:tcW w:w="1560" w:type="dxa"/>
          </w:tcPr>
          <w:p w14:paraId="3A800E8D" w14:textId="3A80B04C" w:rsidR="001B1028" w:rsidRDefault="001B1028" w:rsidP="002D04E2">
            <w:pPr>
              <w:rPr>
                <w:ins w:id="14" w:author="Groot, Karina de" w:date="2025-06-02T10:52:00Z" w16du:dateUtc="2025-06-02T08:52:00Z"/>
                <w:rStyle w:val="Datumopmaakprofiel"/>
                <w:rFonts w:cs="Helvetica"/>
                <w:sz w:val="16"/>
                <w:szCs w:val="16"/>
              </w:rPr>
            </w:pPr>
            <w:ins w:id="15" w:author="Groot, Karina de" w:date="2025-06-02T10:52:00Z" w16du:dateUtc="2025-06-02T08:52:00Z">
              <w:r>
                <w:rPr>
                  <w:rStyle w:val="Datumopmaakprofiel"/>
                  <w:rFonts w:cs="Helvetica"/>
                  <w:sz w:val="16"/>
                  <w:szCs w:val="16"/>
                </w:rPr>
                <w:t>2 juni 2025</w:t>
              </w:r>
            </w:ins>
          </w:p>
        </w:tc>
        <w:tc>
          <w:tcPr>
            <w:tcW w:w="1984" w:type="dxa"/>
          </w:tcPr>
          <w:p w14:paraId="5DBAFCAE" w14:textId="2D95CBDB" w:rsidR="001B1028" w:rsidRDefault="001B1028" w:rsidP="002D04E2">
            <w:pPr>
              <w:rPr>
                <w:ins w:id="16" w:author="Groot, Karina de" w:date="2025-06-02T10:52:00Z" w16du:dateUtc="2025-06-02T08:52:00Z"/>
                <w:rFonts w:ascii="Helvetica" w:hAnsi="Helvetica" w:cs="Helvetica"/>
                <w:sz w:val="16"/>
                <w:szCs w:val="16"/>
                <w:lang w:val="en-GB"/>
              </w:rPr>
            </w:pPr>
            <w:ins w:id="17" w:author="Groot, Karina de" w:date="2025-06-02T10:52:00Z" w16du:dateUtc="2025-06-02T08:52:00Z">
              <w:r>
                <w:rPr>
                  <w:rFonts w:ascii="Helvetica" w:hAnsi="Helvetica" w:cs="Helvetica"/>
                  <w:sz w:val="16"/>
                  <w:szCs w:val="16"/>
                  <w:lang w:val="en-GB"/>
                </w:rPr>
                <w:t>BOI/BSU2/Team2/AA</w:t>
              </w:r>
            </w:ins>
          </w:p>
        </w:tc>
        <w:tc>
          <w:tcPr>
            <w:tcW w:w="4678" w:type="dxa"/>
          </w:tcPr>
          <w:p w14:paraId="697C9585" w14:textId="173119A4" w:rsidR="001B1028" w:rsidRDefault="001B1028" w:rsidP="00785E7D">
            <w:pPr>
              <w:rPr>
                <w:ins w:id="18" w:author="Groot, Karina de" w:date="2025-06-02T10:52:00Z" w16du:dateUtc="2025-06-02T08:52:00Z"/>
                <w:rFonts w:cs="Arial"/>
                <w:sz w:val="16"/>
                <w:szCs w:val="16"/>
              </w:rPr>
            </w:pPr>
            <w:ins w:id="19" w:author="Groot, Karina de" w:date="2025-06-02T10:52:00Z" w16du:dateUtc="2025-06-02T08:52:00Z">
              <w:r>
                <w:rPr>
                  <w:rFonts w:cs="Arial"/>
                  <w:sz w:val="16"/>
                  <w:szCs w:val="16"/>
                </w:rPr>
                <w:t>AA-7851: Geen inhoudelijke wijzigingen. Alleen versie model</w:t>
              </w:r>
            </w:ins>
            <w:ins w:id="20" w:author="Groot, Karina de" w:date="2025-06-02T10:53:00Z" w16du:dateUtc="2025-06-02T08:53:00Z">
              <w:r>
                <w:rPr>
                  <w:rFonts w:cs="Arial"/>
                  <w:sz w:val="16"/>
                  <w:szCs w:val="16"/>
                </w:rPr>
                <w:t>document aangepast</w:t>
              </w:r>
            </w:ins>
          </w:p>
        </w:tc>
      </w:tr>
    </w:tbl>
    <w:p w14:paraId="75550C8E" w14:textId="77777777" w:rsidR="00010AA1" w:rsidRPr="00DA2CE4" w:rsidRDefault="00010AA1"/>
    <w:p w14:paraId="5ACF9015" w14:textId="77777777" w:rsidR="003228A3" w:rsidRPr="00DA2CE4" w:rsidRDefault="003228A3">
      <w:pPr>
        <w:sectPr w:rsidR="003228A3" w:rsidRPr="00DA2CE4" w:rsidSect="00C34118">
          <w:headerReference w:type="default" r:id="rId9"/>
          <w:footerReference w:type="default" r:id="rId10"/>
          <w:pgSz w:w="11906" w:h="16838" w:code="9"/>
          <w:pgMar w:top="2977" w:right="1304" w:bottom="1304" w:left="1814" w:header="567" w:footer="431" w:gutter="0"/>
          <w:pgNumType w:start="3"/>
          <w:cols w:space="708"/>
          <w:formProt w:val="0"/>
          <w:docGrid w:linePitch="245"/>
        </w:sectPr>
      </w:pPr>
    </w:p>
    <w:p w14:paraId="67D75011" w14:textId="77777777" w:rsidR="003228A3" w:rsidRPr="00DA2CE4" w:rsidRDefault="003228A3"/>
    <w:p w14:paraId="4A277F3B" w14:textId="77777777" w:rsidR="003228A3" w:rsidRPr="00343045" w:rsidRDefault="003228A3">
      <w:pPr>
        <w:pStyle w:val="Koptekst"/>
        <w:tabs>
          <w:tab w:val="clear" w:pos="4536"/>
          <w:tab w:val="clear" w:pos="9072"/>
        </w:tabs>
        <w:rPr>
          <w:b/>
          <w:bCs w:val="0"/>
        </w:rPr>
      </w:pPr>
      <w:r w:rsidRPr="00343045">
        <w:rPr>
          <w:b/>
          <w:bCs w:val="0"/>
        </w:rPr>
        <w:t>Inhoudsopgave</w:t>
      </w:r>
    </w:p>
    <w:p w14:paraId="6848D937" w14:textId="77777777" w:rsidR="003228A3" w:rsidRPr="00343045" w:rsidRDefault="003228A3"/>
    <w:bookmarkStart w:id="25" w:name="bmInhoudsopgave"/>
    <w:bookmarkEnd w:id="25"/>
    <w:p w14:paraId="4DC20A91" w14:textId="77777777" w:rsidR="00251441"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8481" w:history="1">
        <w:r w:rsidR="00251441" w:rsidRPr="0011458D">
          <w:rPr>
            <w:rStyle w:val="Hyperlink"/>
          </w:rPr>
          <w:t>1</w:t>
        </w:r>
        <w:r w:rsidR="00251441">
          <w:rPr>
            <w:rFonts w:asciiTheme="minorHAnsi" w:eastAsiaTheme="minorEastAsia" w:hAnsiTheme="minorHAnsi" w:cstheme="minorBidi"/>
            <w:b w:val="0"/>
            <w:bCs w:val="0"/>
            <w:snapToGrid/>
            <w:kern w:val="0"/>
            <w:sz w:val="22"/>
            <w:szCs w:val="22"/>
            <w:lang w:eastAsia="nl-NL"/>
          </w:rPr>
          <w:tab/>
        </w:r>
        <w:r w:rsidR="00251441" w:rsidRPr="0011458D">
          <w:rPr>
            <w:rStyle w:val="Hyperlink"/>
          </w:rPr>
          <w:t>Inleiding</w:t>
        </w:r>
        <w:r w:rsidR="00251441">
          <w:rPr>
            <w:webHidden/>
          </w:rPr>
          <w:tab/>
        </w:r>
        <w:r w:rsidR="00251441">
          <w:rPr>
            <w:webHidden/>
          </w:rPr>
          <w:fldChar w:fldCharType="begin"/>
        </w:r>
        <w:r w:rsidR="00251441">
          <w:rPr>
            <w:webHidden/>
          </w:rPr>
          <w:instrText xml:space="preserve"> PAGEREF _Toc508868481 \h </w:instrText>
        </w:r>
        <w:r w:rsidR="00251441">
          <w:rPr>
            <w:webHidden/>
          </w:rPr>
        </w:r>
        <w:r w:rsidR="00251441">
          <w:rPr>
            <w:webHidden/>
          </w:rPr>
          <w:fldChar w:fldCharType="separate"/>
        </w:r>
        <w:r w:rsidR="002D04E2">
          <w:rPr>
            <w:webHidden/>
          </w:rPr>
          <w:t>6</w:t>
        </w:r>
        <w:r w:rsidR="00251441">
          <w:rPr>
            <w:webHidden/>
          </w:rPr>
          <w:fldChar w:fldCharType="end"/>
        </w:r>
      </w:hyperlink>
    </w:p>
    <w:p w14:paraId="281C329F"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2" w:history="1">
        <w:r w:rsidRPr="0011458D">
          <w:rPr>
            <w:rStyle w:val="Hyperlink"/>
          </w:rPr>
          <w:t>1.1</w:t>
        </w:r>
        <w:r>
          <w:rPr>
            <w:rFonts w:asciiTheme="minorHAnsi" w:eastAsiaTheme="minorEastAsia" w:hAnsiTheme="minorHAnsi" w:cstheme="minorBidi"/>
            <w:snapToGrid/>
            <w:kern w:val="0"/>
            <w:sz w:val="22"/>
            <w:szCs w:val="22"/>
            <w:lang w:eastAsia="nl-NL"/>
          </w:rPr>
          <w:tab/>
        </w:r>
        <w:r w:rsidRPr="0011458D">
          <w:rPr>
            <w:rStyle w:val="Hyperlink"/>
          </w:rPr>
          <w:t>Doel</w:t>
        </w:r>
        <w:r>
          <w:rPr>
            <w:webHidden/>
          </w:rPr>
          <w:tab/>
        </w:r>
        <w:r>
          <w:rPr>
            <w:webHidden/>
          </w:rPr>
          <w:fldChar w:fldCharType="begin"/>
        </w:r>
        <w:r>
          <w:rPr>
            <w:webHidden/>
          </w:rPr>
          <w:instrText xml:space="preserve"> PAGEREF _Toc508868482 \h </w:instrText>
        </w:r>
        <w:r>
          <w:rPr>
            <w:webHidden/>
          </w:rPr>
        </w:r>
        <w:r>
          <w:rPr>
            <w:webHidden/>
          </w:rPr>
          <w:fldChar w:fldCharType="separate"/>
        </w:r>
        <w:r w:rsidR="002D04E2">
          <w:rPr>
            <w:webHidden/>
          </w:rPr>
          <w:t>6</w:t>
        </w:r>
        <w:r>
          <w:rPr>
            <w:webHidden/>
          </w:rPr>
          <w:fldChar w:fldCharType="end"/>
        </w:r>
      </w:hyperlink>
    </w:p>
    <w:p w14:paraId="5CCEBE59"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3" w:history="1">
        <w:r w:rsidRPr="0011458D">
          <w:rPr>
            <w:rStyle w:val="Hyperlink"/>
          </w:rPr>
          <w:t>1.2</w:t>
        </w:r>
        <w:r>
          <w:rPr>
            <w:rFonts w:asciiTheme="minorHAnsi" w:eastAsiaTheme="minorEastAsia" w:hAnsiTheme="minorHAnsi" w:cstheme="minorBidi"/>
            <w:snapToGrid/>
            <w:kern w:val="0"/>
            <w:sz w:val="22"/>
            <w:szCs w:val="22"/>
            <w:lang w:eastAsia="nl-NL"/>
          </w:rPr>
          <w:tab/>
        </w:r>
        <w:r w:rsidRPr="0011458D">
          <w:rPr>
            <w:rStyle w:val="Hyperlink"/>
          </w:rPr>
          <w:t>Algemeen</w:t>
        </w:r>
        <w:r>
          <w:rPr>
            <w:webHidden/>
          </w:rPr>
          <w:tab/>
        </w:r>
        <w:r>
          <w:rPr>
            <w:webHidden/>
          </w:rPr>
          <w:fldChar w:fldCharType="begin"/>
        </w:r>
        <w:r>
          <w:rPr>
            <w:webHidden/>
          </w:rPr>
          <w:instrText xml:space="preserve"> PAGEREF _Toc508868483 \h </w:instrText>
        </w:r>
        <w:r>
          <w:rPr>
            <w:webHidden/>
          </w:rPr>
        </w:r>
        <w:r>
          <w:rPr>
            <w:webHidden/>
          </w:rPr>
          <w:fldChar w:fldCharType="separate"/>
        </w:r>
        <w:r w:rsidR="002D04E2">
          <w:rPr>
            <w:webHidden/>
          </w:rPr>
          <w:t>6</w:t>
        </w:r>
        <w:r>
          <w:rPr>
            <w:webHidden/>
          </w:rPr>
          <w:fldChar w:fldCharType="end"/>
        </w:r>
      </w:hyperlink>
    </w:p>
    <w:p w14:paraId="02694C34"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4" w:history="1">
        <w:r w:rsidRPr="0011458D">
          <w:rPr>
            <w:rStyle w:val="Hyperlink"/>
          </w:rPr>
          <w:t>1.3</w:t>
        </w:r>
        <w:r>
          <w:rPr>
            <w:rFonts w:asciiTheme="minorHAnsi" w:eastAsiaTheme="minorEastAsia" w:hAnsiTheme="minorHAnsi" w:cstheme="minorBidi"/>
            <w:snapToGrid/>
            <w:kern w:val="0"/>
            <w:sz w:val="22"/>
            <w:szCs w:val="22"/>
            <w:lang w:eastAsia="nl-NL"/>
          </w:rPr>
          <w:tab/>
        </w:r>
        <w:r w:rsidRPr="0011458D">
          <w:rPr>
            <w:rStyle w:val="Hyperlink"/>
          </w:rPr>
          <w:t>Referenties</w:t>
        </w:r>
        <w:r>
          <w:rPr>
            <w:webHidden/>
          </w:rPr>
          <w:tab/>
        </w:r>
        <w:r>
          <w:rPr>
            <w:webHidden/>
          </w:rPr>
          <w:fldChar w:fldCharType="begin"/>
        </w:r>
        <w:r>
          <w:rPr>
            <w:webHidden/>
          </w:rPr>
          <w:instrText xml:space="preserve"> PAGEREF _Toc508868484 \h </w:instrText>
        </w:r>
        <w:r>
          <w:rPr>
            <w:webHidden/>
          </w:rPr>
        </w:r>
        <w:r>
          <w:rPr>
            <w:webHidden/>
          </w:rPr>
          <w:fldChar w:fldCharType="separate"/>
        </w:r>
        <w:r w:rsidR="002D04E2">
          <w:rPr>
            <w:webHidden/>
          </w:rPr>
          <w:t>7</w:t>
        </w:r>
        <w:r>
          <w:rPr>
            <w:webHidden/>
          </w:rPr>
          <w:fldChar w:fldCharType="end"/>
        </w:r>
      </w:hyperlink>
    </w:p>
    <w:p w14:paraId="1C9D21A3" w14:textId="77777777" w:rsidR="00251441" w:rsidRDefault="00251441">
      <w:pPr>
        <w:pStyle w:val="Inhopg1"/>
        <w:rPr>
          <w:rFonts w:asciiTheme="minorHAnsi" w:eastAsiaTheme="minorEastAsia" w:hAnsiTheme="minorHAnsi" w:cstheme="minorBidi"/>
          <w:b w:val="0"/>
          <w:bCs w:val="0"/>
          <w:snapToGrid/>
          <w:kern w:val="0"/>
          <w:sz w:val="22"/>
          <w:szCs w:val="22"/>
          <w:lang w:eastAsia="nl-NL"/>
        </w:rPr>
      </w:pPr>
      <w:hyperlink w:anchor="_Toc508868485" w:history="1">
        <w:r w:rsidRPr="0011458D">
          <w:rPr>
            <w:rStyle w:val="Hyperlink"/>
          </w:rPr>
          <w:t>2</w:t>
        </w:r>
        <w:r>
          <w:rPr>
            <w:rFonts w:asciiTheme="minorHAnsi" w:eastAsiaTheme="minorEastAsia" w:hAnsiTheme="minorHAnsi" w:cstheme="minorBidi"/>
            <w:b w:val="0"/>
            <w:bCs w:val="0"/>
            <w:snapToGrid/>
            <w:kern w:val="0"/>
            <w:sz w:val="22"/>
            <w:szCs w:val="22"/>
            <w:lang w:eastAsia="nl-NL"/>
          </w:rPr>
          <w:tab/>
        </w:r>
        <w:r w:rsidRPr="0011458D">
          <w:rPr>
            <w:rStyle w:val="Hyperlink"/>
          </w:rPr>
          <w:t>SNS Hypotheekakte</w:t>
        </w:r>
        <w:r>
          <w:rPr>
            <w:webHidden/>
          </w:rPr>
          <w:tab/>
        </w:r>
        <w:r>
          <w:rPr>
            <w:webHidden/>
          </w:rPr>
          <w:fldChar w:fldCharType="begin"/>
        </w:r>
        <w:r>
          <w:rPr>
            <w:webHidden/>
          </w:rPr>
          <w:instrText xml:space="preserve"> PAGEREF _Toc508868485 \h </w:instrText>
        </w:r>
        <w:r>
          <w:rPr>
            <w:webHidden/>
          </w:rPr>
        </w:r>
        <w:r>
          <w:rPr>
            <w:webHidden/>
          </w:rPr>
          <w:fldChar w:fldCharType="separate"/>
        </w:r>
        <w:r w:rsidR="002D04E2">
          <w:rPr>
            <w:webHidden/>
          </w:rPr>
          <w:t>8</w:t>
        </w:r>
        <w:r>
          <w:rPr>
            <w:webHidden/>
          </w:rPr>
          <w:fldChar w:fldCharType="end"/>
        </w:r>
      </w:hyperlink>
    </w:p>
    <w:p w14:paraId="53202D47"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6" w:history="1">
        <w:r w:rsidRPr="0011458D">
          <w:rPr>
            <w:rStyle w:val="Hyperlink"/>
          </w:rPr>
          <w:t>2.1</w:t>
        </w:r>
        <w:r>
          <w:rPr>
            <w:rFonts w:asciiTheme="minorHAnsi" w:eastAsiaTheme="minorEastAsia" w:hAnsiTheme="minorHAnsi" w:cstheme="minorBidi"/>
            <w:snapToGrid/>
            <w:kern w:val="0"/>
            <w:sz w:val="22"/>
            <w:szCs w:val="22"/>
            <w:lang w:eastAsia="nl-NL"/>
          </w:rPr>
          <w:tab/>
        </w:r>
        <w:r w:rsidRPr="0011458D">
          <w:rPr>
            <w:rStyle w:val="Hyperlink"/>
          </w:rPr>
          <w:t>Equivalentieverklaring</w:t>
        </w:r>
        <w:r>
          <w:rPr>
            <w:webHidden/>
          </w:rPr>
          <w:tab/>
        </w:r>
        <w:r>
          <w:rPr>
            <w:webHidden/>
          </w:rPr>
          <w:fldChar w:fldCharType="begin"/>
        </w:r>
        <w:r>
          <w:rPr>
            <w:webHidden/>
          </w:rPr>
          <w:instrText xml:space="preserve"> PAGEREF _Toc508868486 \h </w:instrText>
        </w:r>
        <w:r>
          <w:rPr>
            <w:webHidden/>
          </w:rPr>
        </w:r>
        <w:r>
          <w:rPr>
            <w:webHidden/>
          </w:rPr>
          <w:fldChar w:fldCharType="separate"/>
        </w:r>
        <w:r w:rsidR="002D04E2">
          <w:rPr>
            <w:webHidden/>
          </w:rPr>
          <w:t>8</w:t>
        </w:r>
        <w:r>
          <w:rPr>
            <w:webHidden/>
          </w:rPr>
          <w:fldChar w:fldCharType="end"/>
        </w:r>
      </w:hyperlink>
    </w:p>
    <w:p w14:paraId="1475DD14"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7" w:history="1">
        <w:r w:rsidRPr="0011458D">
          <w:rPr>
            <w:rStyle w:val="Hyperlink"/>
          </w:rPr>
          <w:t>2.2</w:t>
        </w:r>
        <w:r>
          <w:rPr>
            <w:rFonts w:asciiTheme="minorHAnsi" w:eastAsiaTheme="minorEastAsia" w:hAnsiTheme="minorHAnsi" w:cstheme="minorBidi"/>
            <w:snapToGrid/>
            <w:kern w:val="0"/>
            <w:sz w:val="22"/>
            <w:szCs w:val="22"/>
            <w:lang w:eastAsia="nl-NL"/>
          </w:rPr>
          <w:tab/>
        </w:r>
        <w:r w:rsidRPr="0011458D">
          <w:rPr>
            <w:rStyle w:val="Hyperlink"/>
          </w:rPr>
          <w:t>Titel</w:t>
        </w:r>
        <w:r>
          <w:rPr>
            <w:webHidden/>
          </w:rPr>
          <w:tab/>
        </w:r>
        <w:r>
          <w:rPr>
            <w:webHidden/>
          </w:rPr>
          <w:fldChar w:fldCharType="begin"/>
        </w:r>
        <w:r>
          <w:rPr>
            <w:webHidden/>
          </w:rPr>
          <w:instrText xml:space="preserve"> PAGEREF _Toc508868487 \h </w:instrText>
        </w:r>
        <w:r>
          <w:rPr>
            <w:webHidden/>
          </w:rPr>
        </w:r>
        <w:r>
          <w:rPr>
            <w:webHidden/>
          </w:rPr>
          <w:fldChar w:fldCharType="separate"/>
        </w:r>
        <w:r w:rsidR="002D04E2">
          <w:rPr>
            <w:webHidden/>
          </w:rPr>
          <w:t>8</w:t>
        </w:r>
        <w:r>
          <w:rPr>
            <w:webHidden/>
          </w:rPr>
          <w:fldChar w:fldCharType="end"/>
        </w:r>
      </w:hyperlink>
    </w:p>
    <w:p w14:paraId="08AF0B68"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8" w:history="1">
        <w:r w:rsidRPr="0011458D">
          <w:rPr>
            <w:rStyle w:val="Hyperlink"/>
          </w:rPr>
          <w:t>2.3</w:t>
        </w:r>
        <w:r>
          <w:rPr>
            <w:rFonts w:asciiTheme="minorHAnsi" w:eastAsiaTheme="minorEastAsia" w:hAnsiTheme="minorHAnsi" w:cstheme="minorBidi"/>
            <w:snapToGrid/>
            <w:kern w:val="0"/>
            <w:sz w:val="22"/>
            <w:szCs w:val="22"/>
            <w:lang w:eastAsia="nl-NL"/>
          </w:rPr>
          <w:tab/>
        </w:r>
        <w:r w:rsidRPr="0011458D">
          <w:rPr>
            <w:rStyle w:val="Hyperlink"/>
          </w:rPr>
          <w:t>Aanhef</w:t>
        </w:r>
        <w:r>
          <w:rPr>
            <w:webHidden/>
          </w:rPr>
          <w:tab/>
        </w:r>
        <w:r>
          <w:rPr>
            <w:webHidden/>
          </w:rPr>
          <w:fldChar w:fldCharType="begin"/>
        </w:r>
        <w:r>
          <w:rPr>
            <w:webHidden/>
          </w:rPr>
          <w:instrText xml:space="preserve"> PAGEREF _Toc508868488 \h </w:instrText>
        </w:r>
        <w:r>
          <w:rPr>
            <w:webHidden/>
          </w:rPr>
        </w:r>
        <w:r>
          <w:rPr>
            <w:webHidden/>
          </w:rPr>
          <w:fldChar w:fldCharType="separate"/>
        </w:r>
        <w:r w:rsidR="002D04E2">
          <w:rPr>
            <w:webHidden/>
          </w:rPr>
          <w:t>9</w:t>
        </w:r>
        <w:r>
          <w:rPr>
            <w:webHidden/>
          </w:rPr>
          <w:fldChar w:fldCharType="end"/>
        </w:r>
      </w:hyperlink>
    </w:p>
    <w:p w14:paraId="3E553EAB"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89" w:history="1">
        <w:r w:rsidRPr="0011458D">
          <w:rPr>
            <w:rStyle w:val="Hyperlink"/>
          </w:rPr>
          <w:t>2.4</w:t>
        </w:r>
        <w:r>
          <w:rPr>
            <w:rFonts w:asciiTheme="minorHAnsi" w:eastAsiaTheme="minorEastAsia" w:hAnsiTheme="minorHAnsi" w:cstheme="minorBidi"/>
            <w:snapToGrid/>
            <w:kern w:val="0"/>
            <w:sz w:val="22"/>
            <w:szCs w:val="22"/>
            <w:lang w:eastAsia="nl-NL"/>
          </w:rPr>
          <w:tab/>
        </w:r>
        <w:r w:rsidRPr="0011458D">
          <w:rPr>
            <w:rStyle w:val="Hyperlink"/>
          </w:rPr>
          <w:t>Partijen</w:t>
        </w:r>
        <w:r>
          <w:rPr>
            <w:webHidden/>
          </w:rPr>
          <w:tab/>
        </w:r>
        <w:r>
          <w:rPr>
            <w:webHidden/>
          </w:rPr>
          <w:fldChar w:fldCharType="begin"/>
        </w:r>
        <w:r>
          <w:rPr>
            <w:webHidden/>
          </w:rPr>
          <w:instrText xml:space="preserve"> PAGEREF _Toc508868489 \h </w:instrText>
        </w:r>
        <w:r>
          <w:rPr>
            <w:webHidden/>
          </w:rPr>
        </w:r>
        <w:r>
          <w:rPr>
            <w:webHidden/>
          </w:rPr>
          <w:fldChar w:fldCharType="separate"/>
        </w:r>
        <w:r w:rsidR="002D04E2">
          <w:rPr>
            <w:webHidden/>
          </w:rPr>
          <w:t>9</w:t>
        </w:r>
        <w:r>
          <w:rPr>
            <w:webHidden/>
          </w:rPr>
          <w:fldChar w:fldCharType="end"/>
        </w:r>
      </w:hyperlink>
    </w:p>
    <w:p w14:paraId="6751EE33" w14:textId="77777777" w:rsidR="00251441" w:rsidRDefault="00251441">
      <w:pPr>
        <w:pStyle w:val="Inhopg3"/>
        <w:rPr>
          <w:rFonts w:asciiTheme="minorHAnsi" w:eastAsiaTheme="minorEastAsia" w:hAnsiTheme="minorHAnsi" w:cstheme="minorBidi"/>
          <w:snapToGrid/>
          <w:kern w:val="0"/>
          <w:sz w:val="22"/>
          <w:szCs w:val="22"/>
          <w:lang w:eastAsia="nl-NL"/>
        </w:rPr>
      </w:pPr>
      <w:hyperlink w:anchor="_Toc508868490" w:history="1">
        <w:r w:rsidRPr="0011458D">
          <w:rPr>
            <w:rStyle w:val="Hyperlink"/>
          </w:rPr>
          <w:t>2.4.1</w:t>
        </w:r>
        <w:r>
          <w:rPr>
            <w:rFonts w:asciiTheme="minorHAnsi" w:eastAsiaTheme="minorEastAsia" w:hAnsiTheme="minorHAnsi" w:cstheme="minorBidi"/>
            <w:snapToGrid/>
            <w:kern w:val="0"/>
            <w:sz w:val="22"/>
            <w:szCs w:val="22"/>
            <w:lang w:eastAsia="nl-NL"/>
          </w:rPr>
          <w:tab/>
        </w:r>
        <w:r w:rsidRPr="0011458D">
          <w:rPr>
            <w:rStyle w:val="Hyperlink"/>
          </w:rPr>
          <w:t>Hypotheekgever</w:t>
        </w:r>
        <w:r>
          <w:rPr>
            <w:webHidden/>
          </w:rPr>
          <w:tab/>
        </w:r>
        <w:r>
          <w:rPr>
            <w:webHidden/>
          </w:rPr>
          <w:fldChar w:fldCharType="begin"/>
        </w:r>
        <w:r>
          <w:rPr>
            <w:webHidden/>
          </w:rPr>
          <w:instrText xml:space="preserve"> PAGEREF _Toc508868490 \h </w:instrText>
        </w:r>
        <w:r>
          <w:rPr>
            <w:webHidden/>
          </w:rPr>
        </w:r>
        <w:r>
          <w:rPr>
            <w:webHidden/>
          </w:rPr>
          <w:fldChar w:fldCharType="separate"/>
        </w:r>
        <w:r w:rsidR="002D04E2">
          <w:rPr>
            <w:webHidden/>
          </w:rPr>
          <w:t>9</w:t>
        </w:r>
        <w:r>
          <w:rPr>
            <w:webHidden/>
          </w:rPr>
          <w:fldChar w:fldCharType="end"/>
        </w:r>
      </w:hyperlink>
    </w:p>
    <w:p w14:paraId="4D2C10B0" w14:textId="77777777" w:rsidR="00251441" w:rsidRDefault="00251441">
      <w:pPr>
        <w:pStyle w:val="Inhopg3"/>
        <w:rPr>
          <w:rFonts w:asciiTheme="minorHAnsi" w:eastAsiaTheme="minorEastAsia" w:hAnsiTheme="minorHAnsi" w:cstheme="minorBidi"/>
          <w:snapToGrid/>
          <w:kern w:val="0"/>
          <w:sz w:val="22"/>
          <w:szCs w:val="22"/>
          <w:lang w:eastAsia="nl-NL"/>
        </w:rPr>
      </w:pPr>
      <w:hyperlink w:anchor="_Toc508868491" w:history="1">
        <w:r w:rsidRPr="0011458D">
          <w:rPr>
            <w:rStyle w:val="Hyperlink"/>
          </w:rPr>
          <w:t>2.4.2</w:t>
        </w:r>
        <w:r>
          <w:rPr>
            <w:rFonts w:asciiTheme="minorHAnsi" w:eastAsiaTheme="minorEastAsia" w:hAnsiTheme="minorHAnsi" w:cstheme="minorBidi"/>
            <w:snapToGrid/>
            <w:kern w:val="0"/>
            <w:sz w:val="22"/>
            <w:szCs w:val="22"/>
            <w:lang w:eastAsia="nl-NL"/>
          </w:rPr>
          <w:tab/>
        </w:r>
        <w:r w:rsidRPr="0011458D">
          <w:rPr>
            <w:rStyle w:val="Hyperlink"/>
          </w:rPr>
          <w:t>Bank</w:t>
        </w:r>
        <w:r>
          <w:rPr>
            <w:webHidden/>
          </w:rPr>
          <w:tab/>
        </w:r>
        <w:r>
          <w:rPr>
            <w:webHidden/>
          </w:rPr>
          <w:fldChar w:fldCharType="begin"/>
        </w:r>
        <w:r>
          <w:rPr>
            <w:webHidden/>
          </w:rPr>
          <w:instrText xml:space="preserve"> PAGEREF _Toc508868491 \h </w:instrText>
        </w:r>
        <w:r>
          <w:rPr>
            <w:webHidden/>
          </w:rPr>
        </w:r>
        <w:r>
          <w:rPr>
            <w:webHidden/>
          </w:rPr>
          <w:fldChar w:fldCharType="separate"/>
        </w:r>
        <w:r w:rsidR="002D04E2">
          <w:rPr>
            <w:webHidden/>
          </w:rPr>
          <w:t>10</w:t>
        </w:r>
        <w:r>
          <w:rPr>
            <w:webHidden/>
          </w:rPr>
          <w:fldChar w:fldCharType="end"/>
        </w:r>
      </w:hyperlink>
    </w:p>
    <w:p w14:paraId="2E891AF0"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2" w:history="1">
        <w:r w:rsidRPr="0011458D">
          <w:rPr>
            <w:rStyle w:val="Hyperlink"/>
          </w:rPr>
          <w:t>2.5</w:t>
        </w:r>
        <w:r>
          <w:rPr>
            <w:rFonts w:asciiTheme="minorHAnsi" w:eastAsiaTheme="minorEastAsia" w:hAnsiTheme="minorHAnsi" w:cstheme="minorBidi"/>
            <w:snapToGrid/>
            <w:kern w:val="0"/>
            <w:sz w:val="22"/>
            <w:szCs w:val="22"/>
            <w:lang w:eastAsia="nl-NL"/>
          </w:rPr>
          <w:tab/>
        </w:r>
        <w:r w:rsidRPr="0011458D">
          <w:rPr>
            <w:rStyle w:val="Hyperlink"/>
          </w:rPr>
          <w:t>Verklaring</w:t>
        </w:r>
        <w:r>
          <w:rPr>
            <w:webHidden/>
          </w:rPr>
          <w:tab/>
        </w:r>
        <w:r>
          <w:rPr>
            <w:webHidden/>
          </w:rPr>
          <w:fldChar w:fldCharType="begin"/>
        </w:r>
        <w:r>
          <w:rPr>
            <w:webHidden/>
          </w:rPr>
          <w:instrText xml:space="preserve"> PAGEREF _Toc508868492 \h </w:instrText>
        </w:r>
        <w:r>
          <w:rPr>
            <w:webHidden/>
          </w:rPr>
        </w:r>
        <w:r>
          <w:rPr>
            <w:webHidden/>
          </w:rPr>
          <w:fldChar w:fldCharType="separate"/>
        </w:r>
        <w:r w:rsidR="002D04E2">
          <w:rPr>
            <w:webHidden/>
          </w:rPr>
          <w:t>12</w:t>
        </w:r>
        <w:r>
          <w:rPr>
            <w:webHidden/>
          </w:rPr>
          <w:fldChar w:fldCharType="end"/>
        </w:r>
      </w:hyperlink>
    </w:p>
    <w:p w14:paraId="5CDB2B59"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3" w:history="1">
        <w:r w:rsidRPr="0011458D">
          <w:rPr>
            <w:rStyle w:val="Hyperlink"/>
          </w:rPr>
          <w:t>2.6</w:t>
        </w:r>
        <w:r>
          <w:rPr>
            <w:rFonts w:asciiTheme="minorHAnsi" w:eastAsiaTheme="minorEastAsia" w:hAnsiTheme="minorHAnsi" w:cstheme="minorBidi"/>
            <w:snapToGrid/>
            <w:kern w:val="0"/>
            <w:sz w:val="22"/>
            <w:szCs w:val="22"/>
            <w:lang w:eastAsia="nl-NL"/>
          </w:rPr>
          <w:tab/>
        </w:r>
        <w:r w:rsidRPr="0011458D">
          <w:rPr>
            <w:rStyle w:val="Hyperlink"/>
          </w:rPr>
          <w:t>Vestiging hypotheekrecht</w:t>
        </w:r>
        <w:r>
          <w:rPr>
            <w:webHidden/>
          </w:rPr>
          <w:tab/>
        </w:r>
        <w:r>
          <w:rPr>
            <w:webHidden/>
          </w:rPr>
          <w:fldChar w:fldCharType="begin"/>
        </w:r>
        <w:r>
          <w:rPr>
            <w:webHidden/>
          </w:rPr>
          <w:instrText xml:space="preserve"> PAGEREF _Toc508868493 \h </w:instrText>
        </w:r>
        <w:r>
          <w:rPr>
            <w:webHidden/>
          </w:rPr>
        </w:r>
        <w:r>
          <w:rPr>
            <w:webHidden/>
          </w:rPr>
          <w:fldChar w:fldCharType="separate"/>
        </w:r>
        <w:r w:rsidR="002D04E2">
          <w:rPr>
            <w:webHidden/>
          </w:rPr>
          <w:t>13</w:t>
        </w:r>
        <w:r>
          <w:rPr>
            <w:webHidden/>
          </w:rPr>
          <w:fldChar w:fldCharType="end"/>
        </w:r>
      </w:hyperlink>
    </w:p>
    <w:p w14:paraId="5F1ADE15"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4" w:history="1">
        <w:r w:rsidRPr="0011458D">
          <w:rPr>
            <w:rStyle w:val="Hyperlink"/>
          </w:rPr>
          <w:t>2.7</w:t>
        </w:r>
        <w:r>
          <w:rPr>
            <w:rFonts w:asciiTheme="minorHAnsi" w:eastAsiaTheme="minorEastAsia" w:hAnsiTheme="minorHAnsi" w:cstheme="minorBidi"/>
            <w:snapToGrid/>
            <w:kern w:val="0"/>
            <w:sz w:val="22"/>
            <w:szCs w:val="22"/>
            <w:lang w:eastAsia="nl-NL"/>
          </w:rPr>
          <w:tab/>
        </w:r>
        <w:r w:rsidRPr="0011458D">
          <w:rPr>
            <w:rStyle w:val="Hyperlink"/>
          </w:rPr>
          <w:t>Onderpand</w:t>
        </w:r>
        <w:r>
          <w:rPr>
            <w:webHidden/>
          </w:rPr>
          <w:tab/>
        </w:r>
        <w:r>
          <w:rPr>
            <w:webHidden/>
          </w:rPr>
          <w:fldChar w:fldCharType="begin"/>
        </w:r>
        <w:r>
          <w:rPr>
            <w:webHidden/>
          </w:rPr>
          <w:instrText xml:space="preserve"> PAGEREF _Toc508868494 \h </w:instrText>
        </w:r>
        <w:r>
          <w:rPr>
            <w:webHidden/>
          </w:rPr>
        </w:r>
        <w:r>
          <w:rPr>
            <w:webHidden/>
          </w:rPr>
          <w:fldChar w:fldCharType="separate"/>
        </w:r>
        <w:r w:rsidR="002D04E2">
          <w:rPr>
            <w:webHidden/>
          </w:rPr>
          <w:t>15</w:t>
        </w:r>
        <w:r>
          <w:rPr>
            <w:webHidden/>
          </w:rPr>
          <w:fldChar w:fldCharType="end"/>
        </w:r>
      </w:hyperlink>
    </w:p>
    <w:p w14:paraId="24C6A2EC"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5" w:history="1">
        <w:r w:rsidRPr="0011458D">
          <w:rPr>
            <w:rStyle w:val="Hyperlink"/>
          </w:rPr>
          <w:t>2.8</w:t>
        </w:r>
        <w:r>
          <w:rPr>
            <w:rFonts w:asciiTheme="minorHAnsi" w:eastAsiaTheme="minorEastAsia" w:hAnsiTheme="minorHAnsi" w:cstheme="minorBidi"/>
            <w:snapToGrid/>
            <w:kern w:val="0"/>
            <w:sz w:val="22"/>
            <w:szCs w:val="22"/>
            <w:lang w:eastAsia="nl-NL"/>
          </w:rPr>
          <w:tab/>
        </w:r>
        <w:r w:rsidRPr="0011458D">
          <w:rPr>
            <w:rStyle w:val="Hyperlink"/>
          </w:rPr>
          <w:t>Overbruggingshypotheek</w:t>
        </w:r>
        <w:r>
          <w:rPr>
            <w:webHidden/>
          </w:rPr>
          <w:tab/>
        </w:r>
        <w:r>
          <w:rPr>
            <w:webHidden/>
          </w:rPr>
          <w:fldChar w:fldCharType="begin"/>
        </w:r>
        <w:r>
          <w:rPr>
            <w:webHidden/>
          </w:rPr>
          <w:instrText xml:space="preserve"> PAGEREF _Toc508868495 \h </w:instrText>
        </w:r>
        <w:r>
          <w:rPr>
            <w:webHidden/>
          </w:rPr>
        </w:r>
        <w:r>
          <w:rPr>
            <w:webHidden/>
          </w:rPr>
          <w:fldChar w:fldCharType="separate"/>
        </w:r>
        <w:r w:rsidR="002D04E2">
          <w:rPr>
            <w:webHidden/>
          </w:rPr>
          <w:t>16</w:t>
        </w:r>
        <w:r>
          <w:rPr>
            <w:webHidden/>
          </w:rPr>
          <w:fldChar w:fldCharType="end"/>
        </w:r>
      </w:hyperlink>
    </w:p>
    <w:p w14:paraId="736502A9"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6" w:history="1">
        <w:r w:rsidRPr="0011458D">
          <w:rPr>
            <w:rStyle w:val="Hyperlink"/>
          </w:rPr>
          <w:t>2.9</w:t>
        </w:r>
        <w:r>
          <w:rPr>
            <w:rFonts w:asciiTheme="minorHAnsi" w:eastAsiaTheme="minorEastAsia" w:hAnsiTheme="minorHAnsi" w:cstheme="minorBidi"/>
            <w:snapToGrid/>
            <w:kern w:val="0"/>
            <w:sz w:val="22"/>
            <w:szCs w:val="22"/>
            <w:lang w:eastAsia="nl-NL"/>
          </w:rPr>
          <w:tab/>
        </w:r>
        <w:r w:rsidRPr="0011458D">
          <w:rPr>
            <w:rStyle w:val="Hyperlink"/>
          </w:rPr>
          <w:t>Afsluiting</w:t>
        </w:r>
        <w:r>
          <w:rPr>
            <w:webHidden/>
          </w:rPr>
          <w:tab/>
        </w:r>
        <w:r>
          <w:rPr>
            <w:webHidden/>
          </w:rPr>
          <w:fldChar w:fldCharType="begin"/>
        </w:r>
        <w:r>
          <w:rPr>
            <w:webHidden/>
          </w:rPr>
          <w:instrText xml:space="preserve"> PAGEREF _Toc508868496 \h </w:instrText>
        </w:r>
        <w:r>
          <w:rPr>
            <w:webHidden/>
          </w:rPr>
        </w:r>
        <w:r>
          <w:rPr>
            <w:webHidden/>
          </w:rPr>
          <w:fldChar w:fldCharType="separate"/>
        </w:r>
        <w:r w:rsidR="002D04E2">
          <w:rPr>
            <w:webHidden/>
          </w:rPr>
          <w:t>17</w:t>
        </w:r>
        <w:r>
          <w:rPr>
            <w:webHidden/>
          </w:rPr>
          <w:fldChar w:fldCharType="end"/>
        </w:r>
      </w:hyperlink>
    </w:p>
    <w:p w14:paraId="0523FFD0" w14:textId="77777777" w:rsidR="00251441" w:rsidRDefault="00251441">
      <w:pPr>
        <w:pStyle w:val="Inhopg2"/>
        <w:rPr>
          <w:rFonts w:asciiTheme="minorHAnsi" w:eastAsiaTheme="minorEastAsia" w:hAnsiTheme="minorHAnsi" w:cstheme="minorBidi"/>
          <w:snapToGrid/>
          <w:kern w:val="0"/>
          <w:sz w:val="22"/>
          <w:szCs w:val="22"/>
          <w:lang w:eastAsia="nl-NL"/>
        </w:rPr>
      </w:pPr>
      <w:hyperlink w:anchor="_Toc508868497" w:history="1">
        <w:r w:rsidRPr="0011458D">
          <w:rPr>
            <w:rStyle w:val="Hyperlink"/>
            <w:lang w:val="en-US"/>
          </w:rPr>
          <w:t>2.10</w:t>
        </w:r>
        <w:r>
          <w:rPr>
            <w:rFonts w:asciiTheme="minorHAnsi" w:eastAsiaTheme="minorEastAsia" w:hAnsiTheme="minorHAnsi" w:cstheme="minorBidi"/>
            <w:snapToGrid/>
            <w:kern w:val="0"/>
            <w:sz w:val="22"/>
            <w:szCs w:val="22"/>
            <w:lang w:eastAsia="nl-NL"/>
          </w:rPr>
          <w:tab/>
        </w:r>
        <w:r w:rsidRPr="0011458D">
          <w:rPr>
            <w:rStyle w:val="Hyperlink"/>
            <w:lang w:val="en-US"/>
          </w:rPr>
          <w:t>Vrije gedeelte</w:t>
        </w:r>
        <w:r>
          <w:rPr>
            <w:webHidden/>
          </w:rPr>
          <w:tab/>
        </w:r>
        <w:r>
          <w:rPr>
            <w:webHidden/>
          </w:rPr>
          <w:fldChar w:fldCharType="begin"/>
        </w:r>
        <w:r>
          <w:rPr>
            <w:webHidden/>
          </w:rPr>
          <w:instrText xml:space="preserve"> PAGEREF _Toc508868497 \h </w:instrText>
        </w:r>
        <w:r>
          <w:rPr>
            <w:webHidden/>
          </w:rPr>
        </w:r>
        <w:r>
          <w:rPr>
            <w:webHidden/>
          </w:rPr>
          <w:fldChar w:fldCharType="separate"/>
        </w:r>
        <w:r w:rsidR="002D04E2">
          <w:rPr>
            <w:webHidden/>
          </w:rPr>
          <w:t>18</w:t>
        </w:r>
        <w:r>
          <w:rPr>
            <w:webHidden/>
          </w:rPr>
          <w:fldChar w:fldCharType="end"/>
        </w:r>
      </w:hyperlink>
    </w:p>
    <w:p w14:paraId="51199020" w14:textId="77777777" w:rsidR="003228A3" w:rsidRPr="00343045" w:rsidRDefault="004A1631">
      <w:r w:rsidRPr="00343045">
        <w:fldChar w:fldCharType="end"/>
      </w:r>
    </w:p>
    <w:p w14:paraId="5CBAF2FD" w14:textId="77777777" w:rsidR="003228A3" w:rsidRPr="00343045" w:rsidRDefault="003228A3"/>
    <w:p w14:paraId="0B08CC2C" w14:textId="77777777" w:rsidR="004A1631" w:rsidRPr="00343045" w:rsidRDefault="004A1631" w:rsidP="004A1631">
      <w:pPr>
        <w:pStyle w:val="Kop1"/>
        <w:numPr>
          <w:ilvl w:val="0"/>
          <w:numId w:val="1"/>
        </w:numPr>
        <w:rPr>
          <w:lang w:val="nl-NL"/>
        </w:rPr>
      </w:pPr>
      <w:bookmarkStart w:id="26" w:name="bmStartpunt"/>
      <w:bookmarkStart w:id="27" w:name="_Toc498316301"/>
      <w:bookmarkStart w:id="28" w:name="_Toc20728828"/>
      <w:bookmarkStart w:id="29" w:name="_Toc508868481"/>
      <w:bookmarkStart w:id="30" w:name="_Toc179181706"/>
      <w:bookmarkEnd w:id="26"/>
      <w:bookmarkEnd w:id="27"/>
      <w:bookmarkEnd w:id="28"/>
      <w:r w:rsidRPr="00343045">
        <w:rPr>
          <w:lang w:val="nl-NL"/>
        </w:rPr>
        <w:lastRenderedPageBreak/>
        <w:t>Inleiding</w:t>
      </w:r>
      <w:bookmarkEnd w:id="29"/>
    </w:p>
    <w:p w14:paraId="6B8D7BEA" w14:textId="77777777" w:rsidR="00987D5A" w:rsidRPr="00343045" w:rsidRDefault="00987D5A" w:rsidP="00987D5A">
      <w:pPr>
        <w:pStyle w:val="Kop2"/>
        <w:numPr>
          <w:ilvl w:val="1"/>
          <w:numId w:val="1"/>
        </w:numPr>
      </w:pPr>
      <w:bookmarkStart w:id="31" w:name="_Toc196114936"/>
      <w:bookmarkStart w:id="32" w:name="_Toc508868482"/>
      <w:r w:rsidRPr="00343045">
        <w:t>Doel</w:t>
      </w:r>
      <w:bookmarkEnd w:id="31"/>
      <w:bookmarkEnd w:id="32"/>
    </w:p>
    <w:p w14:paraId="2DD7A83C" w14:textId="77777777" w:rsidR="00F86040" w:rsidRDefault="00F86040" w:rsidP="00987D5A"/>
    <w:p w14:paraId="455DD2C0" w14:textId="77777777" w:rsidR="008D0862" w:rsidRDefault="008D0862" w:rsidP="008D0862">
      <w:r w:rsidRPr="00343045">
        <w:t>I</w:t>
      </w:r>
      <w:r>
        <w:t>n dit document wordt beschreven</w:t>
      </w:r>
      <w:r w:rsidRPr="00343045">
        <w:t xml:space="preserve"> hoe het modeldocument voor</w:t>
      </w:r>
      <w:r w:rsidR="00286F0E">
        <w:t xml:space="preserve"> </w:t>
      </w:r>
      <w:r w:rsidR="006B11C9">
        <w:t>SNS</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B6AD822" w14:textId="77777777" w:rsidR="00987D5A" w:rsidRPr="00343045" w:rsidRDefault="00987D5A" w:rsidP="00987D5A"/>
    <w:p w14:paraId="0CF255AA" w14:textId="77777777" w:rsidR="00447EB0" w:rsidRDefault="00447EB0" w:rsidP="00447EB0">
      <w:pPr>
        <w:pStyle w:val="Kop2"/>
        <w:numPr>
          <w:ilvl w:val="1"/>
          <w:numId w:val="1"/>
        </w:numPr>
      </w:pPr>
      <w:bookmarkStart w:id="33" w:name="_Toc212447230"/>
      <w:bookmarkStart w:id="34" w:name="_Toc508868483"/>
      <w:bookmarkStart w:id="35" w:name="_Toc196114937"/>
      <w:r w:rsidRPr="00343045">
        <w:t>Algemeen</w:t>
      </w:r>
      <w:bookmarkEnd w:id="33"/>
      <w:bookmarkEnd w:id="34"/>
    </w:p>
    <w:p w14:paraId="47CD0EE8" w14:textId="77777777" w:rsidR="009A53F9" w:rsidRDefault="009A53F9" w:rsidP="009A53F9">
      <w:pPr>
        <w:rPr>
          <w:lang w:val="nl"/>
        </w:rPr>
      </w:pPr>
    </w:p>
    <w:p w14:paraId="20C1C44F" w14:textId="6F14D48A"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94BF00" w14:textId="77777777" w:rsidR="009A53F9" w:rsidRDefault="009A53F9" w:rsidP="009A53F9">
      <w:pPr>
        <w:rPr>
          <w:lang w:val="nl"/>
        </w:rPr>
      </w:pPr>
    </w:p>
    <w:p w14:paraId="19703499"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5"/>
    <w:p w14:paraId="009EA402" w14:textId="77777777" w:rsidR="00440164" w:rsidRDefault="00440164" w:rsidP="00A06FC5">
      <w:pPr>
        <w:rPr>
          <w:b/>
        </w:rPr>
      </w:pPr>
    </w:p>
    <w:p w14:paraId="61068CB5" w14:textId="77777777" w:rsidR="00EF395F" w:rsidRDefault="00EF395F" w:rsidP="00A06FC5">
      <w:r w:rsidRPr="00EF395F">
        <w:t>Aanvullende</w:t>
      </w:r>
      <w:r>
        <w:t xml:space="preserve"> presentatie beschrijving:</w:t>
      </w:r>
    </w:p>
    <w:p w14:paraId="5350ED7F"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B3FC19"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D66786" w:rsidRPr="00482EB5">
        <w:rPr>
          <w:noProof/>
          <w:lang w:eastAsia="nl-NL"/>
        </w:rPr>
        <w:drawing>
          <wp:inline distT="0" distB="0" distL="0" distR="0" wp14:anchorId="150CB014" wp14:editId="22CBAAD6">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DDB388E" w14:textId="77777777" w:rsidR="002B627D" w:rsidRPr="00440164" w:rsidRDefault="002B627D" w:rsidP="00A06FC5">
      <w:pPr>
        <w:rPr>
          <w:b/>
        </w:rPr>
      </w:pPr>
    </w:p>
    <w:p w14:paraId="4E156186" w14:textId="77777777" w:rsidR="00BF18B4" w:rsidRPr="00343045" w:rsidRDefault="00493382" w:rsidP="00BF18B4">
      <w:pPr>
        <w:pStyle w:val="Kop2"/>
      </w:pPr>
      <w:bookmarkStart w:id="36" w:name="_Toc191216332"/>
      <w:bookmarkStart w:id="37" w:name="_Toc191373237"/>
      <w:bookmarkStart w:id="38" w:name="_Toc191216333"/>
      <w:bookmarkStart w:id="39" w:name="_Toc191373238"/>
      <w:bookmarkEnd w:id="36"/>
      <w:bookmarkEnd w:id="37"/>
      <w:bookmarkEnd w:id="38"/>
      <w:bookmarkEnd w:id="39"/>
      <w:r>
        <w:br w:type="page"/>
      </w:r>
      <w:bookmarkStart w:id="40" w:name="_Toc508868484"/>
      <w:r w:rsidR="00BF18B4" w:rsidRPr="00343045">
        <w:lastRenderedPageBreak/>
        <w:t>Referenties</w:t>
      </w:r>
      <w:bookmarkEnd w:id="40"/>
    </w:p>
    <w:p w14:paraId="254B2587" w14:textId="77777777" w:rsidR="00F86040" w:rsidRDefault="00F86040" w:rsidP="00BF18B4">
      <w:pPr>
        <w:rPr>
          <w:lang w:val="nl"/>
        </w:rPr>
      </w:pPr>
    </w:p>
    <w:p w14:paraId="4EEB6955"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236"/>
      </w:tblGrid>
      <w:tr w:rsidR="0078389A" w:rsidRPr="00885D54" w14:paraId="05234BE2" w14:textId="77777777" w:rsidTr="0078389A">
        <w:tc>
          <w:tcPr>
            <w:tcW w:w="556" w:type="dxa"/>
            <w:shd w:val="clear" w:color="auto" w:fill="CCCCCC"/>
          </w:tcPr>
          <w:p w14:paraId="3834D20C" w14:textId="77777777" w:rsidR="0078389A" w:rsidRPr="00885D54" w:rsidRDefault="0078389A" w:rsidP="00BF18B4">
            <w:pPr>
              <w:rPr>
                <w:b/>
                <w:lang w:val="nl"/>
              </w:rPr>
            </w:pPr>
            <w:r w:rsidRPr="00885D54">
              <w:rPr>
                <w:b/>
                <w:lang w:val="nl"/>
              </w:rPr>
              <w:t>ID</w:t>
            </w:r>
          </w:p>
        </w:tc>
        <w:tc>
          <w:tcPr>
            <w:tcW w:w="7236" w:type="dxa"/>
            <w:shd w:val="clear" w:color="auto" w:fill="CCCCCC"/>
          </w:tcPr>
          <w:p w14:paraId="5D6AECFA" w14:textId="77777777" w:rsidR="0078389A" w:rsidRPr="00885D54" w:rsidRDefault="0078389A" w:rsidP="00BF18B4">
            <w:pPr>
              <w:rPr>
                <w:b/>
                <w:lang w:val="nl"/>
              </w:rPr>
            </w:pPr>
            <w:r w:rsidRPr="00885D54">
              <w:rPr>
                <w:b/>
                <w:lang w:val="nl"/>
              </w:rPr>
              <w:t>Documentnaam</w:t>
            </w:r>
          </w:p>
        </w:tc>
      </w:tr>
      <w:tr w:rsidR="0078389A" w:rsidRPr="00885D54" w14:paraId="001D0303" w14:textId="77777777" w:rsidTr="0078389A">
        <w:tc>
          <w:tcPr>
            <w:tcW w:w="556" w:type="dxa"/>
            <w:shd w:val="clear" w:color="auto" w:fill="auto"/>
          </w:tcPr>
          <w:p w14:paraId="3622C078" w14:textId="77777777" w:rsidR="0078389A" w:rsidRPr="00885D54" w:rsidRDefault="0078389A" w:rsidP="00BF18B4">
            <w:pPr>
              <w:rPr>
                <w:lang w:val="nl"/>
              </w:rPr>
            </w:pPr>
            <w:r w:rsidRPr="002C7327">
              <w:t>[1]</w:t>
            </w:r>
          </w:p>
        </w:tc>
        <w:tc>
          <w:tcPr>
            <w:tcW w:w="7236" w:type="dxa"/>
            <w:shd w:val="clear" w:color="auto" w:fill="auto"/>
          </w:tcPr>
          <w:p w14:paraId="6E3E8B3D" w14:textId="77777777" w:rsidR="0078389A" w:rsidRPr="00885D54" w:rsidRDefault="0078389A" w:rsidP="00BF18B4">
            <w:pPr>
              <w:rPr>
                <w:lang w:val="nl"/>
              </w:rPr>
            </w:pPr>
            <w:r w:rsidRPr="00CC0276">
              <w:t xml:space="preserve">Modeldocument </w:t>
            </w:r>
            <w:r>
              <w:t>SNS hypotheek</w:t>
            </w:r>
          </w:p>
        </w:tc>
      </w:tr>
      <w:tr w:rsidR="0078389A" w:rsidRPr="00885D54" w14:paraId="665EEAD7" w14:textId="77777777" w:rsidTr="0078389A">
        <w:tc>
          <w:tcPr>
            <w:tcW w:w="556" w:type="dxa"/>
            <w:shd w:val="clear" w:color="auto" w:fill="auto"/>
          </w:tcPr>
          <w:p w14:paraId="740940C9" w14:textId="77777777" w:rsidR="0078389A" w:rsidRPr="00885D54" w:rsidRDefault="0078389A" w:rsidP="00BF18B4">
            <w:pPr>
              <w:rPr>
                <w:lang w:val="nl"/>
              </w:rPr>
            </w:pPr>
            <w:r w:rsidRPr="00134AAB">
              <w:t>[2]</w:t>
            </w:r>
          </w:p>
        </w:tc>
        <w:tc>
          <w:tcPr>
            <w:tcW w:w="7236" w:type="dxa"/>
            <w:shd w:val="clear" w:color="auto" w:fill="auto"/>
          </w:tcPr>
          <w:p w14:paraId="22074FCA" w14:textId="3EEF169E" w:rsidR="0078389A" w:rsidRPr="00885D54" w:rsidRDefault="0078389A" w:rsidP="00BF18B4">
            <w:pPr>
              <w:rPr>
                <w:lang w:val="nl"/>
              </w:rPr>
            </w:pPr>
            <w:r w:rsidRPr="00134AAB">
              <w:t xml:space="preserve">Documentatie standaard tekstblokken: namen van de documenten en de versies daarvan zijn in </w:t>
            </w:r>
            <w:r w:rsidR="00D02FFB">
              <w:t>de</w:t>
            </w:r>
            <w:r>
              <w:t xml:space="preserve"> </w:t>
            </w:r>
            <w:r w:rsidR="00D02FFB">
              <w:t>releasenotes</w:t>
            </w:r>
            <w:r>
              <w:t xml:space="preserve"> </w:t>
            </w:r>
            <w:r w:rsidRPr="00134AAB">
              <w:t>opgenomen</w:t>
            </w:r>
          </w:p>
        </w:tc>
      </w:tr>
      <w:tr w:rsidR="0078389A" w:rsidRPr="00885D54" w14:paraId="11880A73" w14:textId="77777777" w:rsidTr="0078389A">
        <w:tc>
          <w:tcPr>
            <w:tcW w:w="556" w:type="dxa"/>
            <w:shd w:val="clear" w:color="auto" w:fill="auto"/>
          </w:tcPr>
          <w:p w14:paraId="6264246D" w14:textId="02F80432" w:rsidR="0078389A" w:rsidRPr="00885D54" w:rsidRDefault="0078389A" w:rsidP="00BF18B4">
            <w:pPr>
              <w:rPr>
                <w:lang w:val="nl"/>
              </w:rPr>
            </w:pPr>
            <w:bookmarkStart w:id="41" w:name="AlgemeneAfsprakenDocument"/>
            <w:r>
              <w:t>[3]</w:t>
            </w:r>
            <w:bookmarkEnd w:id="41"/>
          </w:p>
        </w:tc>
        <w:tc>
          <w:tcPr>
            <w:tcW w:w="7236" w:type="dxa"/>
            <w:shd w:val="clear" w:color="auto" w:fill="auto"/>
          </w:tcPr>
          <w:p w14:paraId="36D66023" w14:textId="77777777" w:rsidR="0078389A" w:rsidRPr="00885D54" w:rsidRDefault="0078389A" w:rsidP="00BF18B4">
            <w:pPr>
              <w:rPr>
                <w:lang w:val="nl"/>
              </w:rPr>
            </w:pPr>
            <w:r w:rsidRPr="00F04F48">
              <w:t>Tekstblok - Algemene afspraken modeldocumenten en tekstblokken</w:t>
            </w:r>
          </w:p>
        </w:tc>
      </w:tr>
      <w:tr w:rsidR="0078389A" w:rsidRPr="00885D54" w14:paraId="289D7A6F" w14:textId="77777777" w:rsidTr="0078389A">
        <w:tc>
          <w:tcPr>
            <w:tcW w:w="556" w:type="dxa"/>
            <w:shd w:val="clear" w:color="auto" w:fill="auto"/>
          </w:tcPr>
          <w:p w14:paraId="2B05A376" w14:textId="6CBF7703" w:rsidR="0078389A" w:rsidRDefault="0078389A" w:rsidP="00BF18B4">
            <w:bookmarkStart w:id="42" w:name="TC"/>
            <w:r>
              <w:t>[TC]</w:t>
            </w:r>
            <w:bookmarkEnd w:id="42"/>
          </w:p>
        </w:tc>
        <w:tc>
          <w:tcPr>
            <w:tcW w:w="7236" w:type="dxa"/>
            <w:shd w:val="clear" w:color="auto" w:fill="auto"/>
          </w:tcPr>
          <w:p w14:paraId="125CBCDD" w14:textId="77777777" w:rsidR="0078389A" w:rsidRDefault="0078389A" w:rsidP="00BF18B4">
            <w:r w:rsidRPr="00362DEE">
              <w:t>Toelichting - Comparitie nummering en layout</w:t>
            </w:r>
          </w:p>
        </w:tc>
      </w:tr>
      <w:tr w:rsidR="0078389A" w:rsidRPr="00885D54" w14:paraId="3C877F8C" w14:textId="77777777" w:rsidTr="0078389A">
        <w:tc>
          <w:tcPr>
            <w:tcW w:w="556" w:type="dxa"/>
            <w:shd w:val="clear" w:color="auto" w:fill="auto"/>
          </w:tcPr>
          <w:p w14:paraId="3C6EAC99" w14:textId="77777777" w:rsidR="0078389A" w:rsidRDefault="0078389A" w:rsidP="00BF18B4">
            <w:r>
              <w:t>[4]</w:t>
            </w:r>
          </w:p>
        </w:tc>
        <w:tc>
          <w:tcPr>
            <w:tcW w:w="7236" w:type="dxa"/>
            <w:shd w:val="clear" w:color="auto" w:fill="auto"/>
          </w:tcPr>
          <w:p w14:paraId="7CE02CDD" w14:textId="77777777" w:rsidR="0078389A" w:rsidRPr="00F04F48" w:rsidRDefault="0078389A" w:rsidP="00BF18B4">
            <w:r>
              <w:t xml:space="preserve">Generieke XSD </w:t>
            </w:r>
            <w:r w:rsidRPr="00887623">
              <w:t>StukAlgemeen</w:t>
            </w:r>
          </w:p>
        </w:tc>
      </w:tr>
    </w:tbl>
    <w:p w14:paraId="3534FDB2" w14:textId="77777777" w:rsidR="003743B2" w:rsidRPr="00343045" w:rsidRDefault="003743B2" w:rsidP="00BF18B4">
      <w:pPr>
        <w:rPr>
          <w:lang w:val="nl"/>
        </w:rPr>
      </w:pPr>
    </w:p>
    <w:p w14:paraId="4CF5555A" w14:textId="77777777" w:rsidR="008D0862" w:rsidRPr="002C7327" w:rsidRDefault="008D0862" w:rsidP="00075CF1">
      <w:pPr>
        <w:pStyle w:val="streepje"/>
        <w:numPr>
          <w:ilvl w:val="0"/>
          <w:numId w:val="0"/>
        </w:numPr>
        <w:rPr>
          <w:lang w:val="nl-NL"/>
        </w:rPr>
      </w:pPr>
    </w:p>
    <w:p w14:paraId="7AD846AB" w14:textId="77777777" w:rsidR="00075CF1" w:rsidRPr="00134AAB" w:rsidRDefault="00075CF1" w:rsidP="00134AAB">
      <w:pPr>
        <w:pStyle w:val="streepje"/>
        <w:numPr>
          <w:ilvl w:val="0"/>
          <w:numId w:val="0"/>
        </w:numPr>
        <w:rPr>
          <w:lang w:val="nl-NL"/>
        </w:rPr>
      </w:pPr>
    </w:p>
    <w:p w14:paraId="561BFA51" w14:textId="77777777" w:rsidR="00857117" w:rsidRDefault="00857117" w:rsidP="00857117">
      <w:pPr>
        <w:pStyle w:val="streepje"/>
        <w:numPr>
          <w:ilvl w:val="0"/>
          <w:numId w:val="0"/>
        </w:numPr>
        <w:ind w:left="284" w:hanging="284"/>
      </w:pPr>
    </w:p>
    <w:p w14:paraId="0A5EDA5C" w14:textId="77777777" w:rsidR="00857117" w:rsidRPr="00343045" w:rsidRDefault="00857117" w:rsidP="00857117">
      <w:pPr>
        <w:pStyle w:val="streepje"/>
        <w:numPr>
          <w:ilvl w:val="0"/>
          <w:numId w:val="0"/>
        </w:numPr>
        <w:ind w:left="284" w:hanging="284"/>
        <w:sectPr w:rsidR="00857117" w:rsidRPr="00343045" w:rsidSect="00C34118">
          <w:headerReference w:type="default" r:id="rId12"/>
          <w:type w:val="oddPage"/>
          <w:pgSz w:w="11906" w:h="16838" w:code="9"/>
          <w:pgMar w:top="3402" w:right="1304" w:bottom="1304" w:left="1814" w:header="567" w:footer="431" w:gutter="0"/>
          <w:cols w:space="708"/>
          <w:formProt w:val="0"/>
          <w:titlePg/>
          <w:docGrid w:linePitch="245"/>
        </w:sectPr>
      </w:pPr>
    </w:p>
    <w:p w14:paraId="73EBA23B" w14:textId="77777777" w:rsidR="008D0862" w:rsidRDefault="006B11C9" w:rsidP="008D0862">
      <w:pPr>
        <w:pStyle w:val="Kop1"/>
        <w:numPr>
          <w:ilvl w:val="0"/>
          <w:numId w:val="1"/>
        </w:numPr>
        <w:rPr>
          <w:lang w:val="nl-NL"/>
        </w:rPr>
      </w:pPr>
      <w:bookmarkStart w:id="43" w:name="_Toc508868485"/>
      <w:bookmarkEnd w:id="30"/>
      <w:r>
        <w:rPr>
          <w:lang w:val="nl-NL"/>
        </w:rPr>
        <w:lastRenderedPageBreak/>
        <w:t>SNS</w:t>
      </w:r>
      <w:r w:rsidR="00286F0E">
        <w:rPr>
          <w:lang w:val="nl-NL"/>
        </w:rPr>
        <w:t xml:space="preserve"> </w:t>
      </w:r>
      <w:r w:rsidR="008D0862">
        <w:rPr>
          <w:lang w:val="nl-NL"/>
        </w:rPr>
        <w:t>Hypotheekakte</w:t>
      </w:r>
      <w:bookmarkEnd w:id="43"/>
    </w:p>
    <w:p w14:paraId="31BBB515" w14:textId="77777777" w:rsidR="008D0862" w:rsidRDefault="008D0862" w:rsidP="008D0862">
      <w:r>
        <w:t xml:space="preserve">In dit hoofdstuk is de structuur van de </w:t>
      </w:r>
      <w:r w:rsidR="006B11C9">
        <w:t>SNS</w:t>
      </w:r>
      <w:r w:rsidR="00286F0E">
        <w:t xml:space="preserve"> </w:t>
      </w:r>
      <w:r>
        <w:t>hypotheekakte in detail beschreven.</w:t>
      </w:r>
    </w:p>
    <w:p w14:paraId="091EC604"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7C9F43B1"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04F4DF01" w14:textId="77777777" w:rsidR="005606FC" w:rsidRDefault="005606FC" w:rsidP="00AA1E30"/>
    <w:p w14:paraId="411BED06" w14:textId="77777777" w:rsidR="008D0862" w:rsidRPr="00343045" w:rsidRDefault="00741213" w:rsidP="008D0862">
      <w:pPr>
        <w:pStyle w:val="Kop2"/>
      </w:pPr>
      <w:bookmarkStart w:id="44" w:name="_Toc246925271"/>
      <w:bookmarkStart w:id="45" w:name="_Toc508868486"/>
      <w:r>
        <w:t>Equivalentiev</w:t>
      </w:r>
      <w:r w:rsidR="008D0862">
        <w:t>erklaring</w:t>
      </w:r>
      <w:bookmarkEnd w:id="44"/>
      <w:bookmarkEnd w:id="45"/>
    </w:p>
    <w:p w14:paraId="6760D9D7" w14:textId="77777777" w:rsidR="008D0862" w:rsidRDefault="008D0862" w:rsidP="008D0862"/>
    <w:p w14:paraId="09920512"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1D92F99"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7A198B6E" w14:textId="77777777" w:rsidTr="00885D54">
        <w:tc>
          <w:tcPr>
            <w:tcW w:w="2394" w:type="pct"/>
            <w:shd w:val="clear" w:color="auto" w:fill="auto"/>
          </w:tcPr>
          <w:p w14:paraId="4403D2EE"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61BFBFD6" w14:textId="77777777" w:rsidR="005217FC" w:rsidRPr="00885D54" w:rsidRDefault="005217FC" w:rsidP="005217FC">
            <w:pPr>
              <w:rPr>
                <w:szCs w:val="18"/>
              </w:rPr>
            </w:pPr>
            <w:r w:rsidRPr="00885D54">
              <w:rPr>
                <w:szCs w:val="18"/>
              </w:rPr>
              <w:t>Gegevens van de notaris in de rol van verklaarder.</w:t>
            </w:r>
          </w:p>
          <w:p w14:paraId="142F6A9B" w14:textId="77777777" w:rsidR="008D0862" w:rsidRPr="003146A3" w:rsidRDefault="005217FC" w:rsidP="005217FC">
            <w:r>
              <w:t>Deze passage alleen afdrukken bij het afschrift</w:t>
            </w:r>
            <w:r w:rsidR="006835AE">
              <w:t>.</w:t>
            </w:r>
          </w:p>
        </w:tc>
      </w:tr>
    </w:tbl>
    <w:p w14:paraId="4106F3F8" w14:textId="77777777" w:rsidR="00461839" w:rsidRDefault="00461839" w:rsidP="00C81662">
      <w:pPr>
        <w:pStyle w:val="Kop2"/>
      </w:pPr>
      <w:bookmarkStart w:id="46" w:name="_Toc508868487"/>
      <w:r>
        <w:t>Titel</w:t>
      </w:r>
      <w:bookmarkEnd w:id="46"/>
    </w:p>
    <w:p w14:paraId="42CA586C"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7750CEC3" w14:textId="77777777" w:rsidTr="00885D54">
        <w:tc>
          <w:tcPr>
            <w:tcW w:w="6771" w:type="dxa"/>
            <w:shd w:val="clear" w:color="auto" w:fill="auto"/>
          </w:tcPr>
          <w:p w14:paraId="67AEED37" w14:textId="77777777" w:rsidR="00461839" w:rsidRPr="00885D54" w:rsidRDefault="00461839" w:rsidP="0093783C">
            <w:pPr>
              <w:rPr>
                <w:b/>
              </w:rPr>
            </w:pPr>
            <w:r w:rsidRPr="00885D54">
              <w:rPr>
                <w:b/>
              </w:rPr>
              <w:t>Modeldocument tekst</w:t>
            </w:r>
          </w:p>
        </w:tc>
        <w:tc>
          <w:tcPr>
            <w:tcW w:w="7371" w:type="dxa"/>
            <w:shd w:val="clear" w:color="auto" w:fill="auto"/>
          </w:tcPr>
          <w:p w14:paraId="3CCF49D9" w14:textId="77777777" w:rsidR="00461839" w:rsidRPr="00885D54" w:rsidRDefault="00461839" w:rsidP="0093783C">
            <w:pPr>
              <w:rPr>
                <w:b/>
              </w:rPr>
            </w:pPr>
            <w:r w:rsidRPr="00885D54">
              <w:rPr>
                <w:b/>
              </w:rPr>
              <w:t>Toelichting</w:t>
            </w:r>
          </w:p>
        </w:tc>
      </w:tr>
    </w:tbl>
    <w:p w14:paraId="7219133C"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3576F3EF" w14:textId="77777777" w:rsidTr="00885D54">
        <w:tc>
          <w:tcPr>
            <w:tcW w:w="2394" w:type="pct"/>
            <w:shd w:val="clear" w:color="auto" w:fill="auto"/>
          </w:tcPr>
          <w:p w14:paraId="4703E380"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7B3B8554" w14:textId="77777777" w:rsidR="00461839" w:rsidRPr="00885D54" w:rsidRDefault="00461839" w:rsidP="0093783C">
            <w:pPr>
              <w:rPr>
                <w:szCs w:val="18"/>
              </w:rPr>
            </w:pPr>
            <w:r w:rsidRPr="00885D54">
              <w:rPr>
                <w:szCs w:val="18"/>
              </w:rPr>
              <w:t>Titelvelden. Opmaak conform het tekstblok.</w:t>
            </w:r>
          </w:p>
        </w:tc>
      </w:tr>
    </w:tbl>
    <w:p w14:paraId="2F78DA96" w14:textId="77777777" w:rsidR="005606FC" w:rsidRPr="00343045" w:rsidRDefault="005606FC" w:rsidP="0082410C">
      <w:pPr>
        <w:pStyle w:val="Kop2"/>
        <w:pageBreakBefore/>
      </w:pPr>
      <w:bookmarkStart w:id="47" w:name="_Toc508868488"/>
      <w:r>
        <w:lastRenderedPageBreak/>
        <w:t>Aanhef</w:t>
      </w:r>
      <w:bookmarkEnd w:id="47"/>
    </w:p>
    <w:p w14:paraId="4A668043" w14:textId="77777777" w:rsidR="004250DC" w:rsidRPr="00981826" w:rsidRDefault="004250DC" w:rsidP="00981826">
      <w:bookmarkStart w:id="48" w:name="_Toc245786300"/>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0C09E2D7" w14:textId="77777777" w:rsidTr="00885D54">
        <w:tc>
          <w:tcPr>
            <w:tcW w:w="2394" w:type="pct"/>
            <w:shd w:val="clear" w:color="auto" w:fill="auto"/>
          </w:tcPr>
          <w:p w14:paraId="59536706"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6FA44577" w14:textId="77777777" w:rsidR="002B627D" w:rsidRPr="00885D54"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tc>
      </w:tr>
    </w:tbl>
    <w:p w14:paraId="72500847" w14:textId="77777777" w:rsidR="00A9324F" w:rsidRPr="002E729C" w:rsidRDefault="00A9324F" w:rsidP="002E729C">
      <w:pPr>
        <w:tabs>
          <w:tab w:val="left" w:pos="6771"/>
        </w:tabs>
        <w:rPr>
          <w:szCs w:val="18"/>
        </w:rPr>
      </w:pPr>
    </w:p>
    <w:p w14:paraId="035A7226" w14:textId="77777777" w:rsidR="00114244" w:rsidRDefault="00900C94" w:rsidP="002E729C">
      <w:pPr>
        <w:pStyle w:val="Kop2"/>
      </w:pPr>
      <w:bookmarkStart w:id="49" w:name="_Toc508868489"/>
      <w:bookmarkStart w:id="50" w:name="_Ref182807022"/>
      <w:r>
        <w:t>Partijen</w:t>
      </w:r>
      <w:bookmarkEnd w:id="49"/>
    </w:p>
    <w:p w14:paraId="3FD9D414" w14:textId="77777777"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D04E2">
        <w:t>[TC]</w:t>
      </w:r>
      <w:r>
        <w:fldChar w:fldCharType="end"/>
      </w:r>
      <w:r>
        <w:t>.</w:t>
      </w:r>
    </w:p>
    <w:p w14:paraId="22A9C68E" w14:textId="77777777" w:rsidR="00915E27" w:rsidRDefault="00915E27" w:rsidP="0054259B"/>
    <w:p w14:paraId="6632ED68" w14:textId="77777777" w:rsidR="00915E27" w:rsidRDefault="00915E27" w:rsidP="00915E27">
      <w:pPr>
        <w:pStyle w:val="Kop3"/>
      </w:pPr>
      <w:bookmarkStart w:id="51" w:name="_Ref410742880"/>
      <w:bookmarkStart w:id="52" w:name="_Toc508868490"/>
      <w:r>
        <w:t>Hypotheekgever</w:t>
      </w:r>
      <w:bookmarkEnd w:id="51"/>
      <w:bookmarkEnd w:id="52"/>
    </w:p>
    <w:p w14:paraId="4ACA94FC"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361AD02A" w14:textId="77777777" w:rsidTr="00885D54">
        <w:trPr>
          <w:trHeight w:val="125"/>
        </w:trPr>
        <w:tc>
          <w:tcPr>
            <w:tcW w:w="2394" w:type="pct"/>
            <w:shd w:val="clear" w:color="auto" w:fill="auto"/>
          </w:tcPr>
          <w:p w14:paraId="58C25818" w14:textId="77777777" w:rsidR="00915E27" w:rsidRPr="00885D54" w:rsidRDefault="00915E27" w:rsidP="00C856B0">
            <w:pPr>
              <w:rPr>
                <w:rFonts w:cs="Arial"/>
                <w:bCs/>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627268" w:rsidRPr="00885D54">
              <w:rPr>
                <w:rFonts w:cs="Arial"/>
                <w:color w:val="FF0000"/>
                <w:sz w:val="20"/>
              </w:rPr>
              <w:t>1</w:t>
            </w:r>
            <w:r w:rsidRPr="00885D54">
              <w:rPr>
                <w:rFonts w:cs="Arial"/>
                <w:bCs/>
                <w:color w:val="FF0000"/>
              </w:rPr>
              <w:t>.</w:t>
            </w:r>
          </w:p>
        </w:tc>
        <w:tc>
          <w:tcPr>
            <w:tcW w:w="2606" w:type="pct"/>
            <w:shd w:val="clear" w:color="auto" w:fill="auto"/>
          </w:tcPr>
          <w:p w14:paraId="32BA74AD" w14:textId="77777777" w:rsidR="00915E27" w:rsidRPr="00885D54" w:rsidRDefault="00915E27" w:rsidP="00C856B0">
            <w:pPr>
              <w:rPr>
                <w:snapToGrid/>
                <w:kern w:val="0"/>
                <w:lang w:eastAsia="nl-NL"/>
              </w:rPr>
            </w:pPr>
          </w:p>
        </w:tc>
      </w:tr>
      <w:tr w:rsidR="00915E27" w:rsidRPr="00123774" w14:paraId="4DE13CC1" w14:textId="77777777" w:rsidTr="00885D54">
        <w:trPr>
          <w:trHeight w:val="125"/>
        </w:trPr>
        <w:tc>
          <w:tcPr>
            <w:tcW w:w="2394" w:type="pct"/>
            <w:shd w:val="clear" w:color="auto" w:fill="auto"/>
          </w:tcPr>
          <w:p w14:paraId="3DB0A164"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3C2C53C4" w14:textId="77777777" w:rsidR="00915E27" w:rsidRPr="00885D54" w:rsidRDefault="00915E27" w:rsidP="00C856B0">
            <w:pPr>
              <w:rPr>
                <w:snapToGrid/>
                <w:kern w:val="0"/>
                <w:lang w:eastAsia="nl-NL"/>
              </w:rPr>
            </w:pPr>
            <w:r w:rsidRPr="00885D54">
              <w:rPr>
                <w:snapToGrid/>
                <w:kern w:val="0"/>
                <w:lang w:eastAsia="nl-NL"/>
              </w:rPr>
              <w:t>Dit tekstblok is optioneel en wordt alleen weergegeven wanneer een gevolmachtigde optreedt voor de genoemde partij.</w:t>
            </w:r>
            <w:r w:rsidRPr="00885D54">
              <w:rPr>
                <w:snapToGrid/>
                <w:kern w:val="0"/>
                <w:lang w:eastAsia="nl-NL"/>
              </w:rPr>
              <w:br/>
              <w:t>Er kan maximaal één gevolmachtigde vermeld worden, die optreedt voor de genoemde partij.</w:t>
            </w:r>
          </w:p>
          <w:p w14:paraId="0B966943" w14:textId="77777777" w:rsidR="00915E27" w:rsidRPr="00885D54" w:rsidRDefault="00915E27" w:rsidP="00C856B0">
            <w:pPr>
              <w:rPr>
                <w:snapToGrid/>
                <w:kern w:val="0"/>
                <w:lang w:eastAsia="nl-NL"/>
              </w:rPr>
            </w:pPr>
          </w:p>
          <w:p w14:paraId="2450E7C3"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4ED7F510" w14:textId="77777777" w:rsidR="00915E27" w:rsidRPr="00885D54" w:rsidRDefault="00915E27" w:rsidP="00885D54">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 waarbij ./aanduidingPartij één van de waarden uit tekstblok ‘Partijnamen in hypotheekakten’ heeft.</w:t>
            </w:r>
          </w:p>
        </w:tc>
      </w:tr>
      <w:tr w:rsidR="00915E27" w:rsidRPr="00123774" w14:paraId="4C890DC4" w14:textId="77777777" w:rsidTr="00885D54">
        <w:trPr>
          <w:trHeight w:val="125"/>
        </w:trPr>
        <w:tc>
          <w:tcPr>
            <w:tcW w:w="2394" w:type="pct"/>
            <w:shd w:val="clear" w:color="auto" w:fill="auto"/>
          </w:tcPr>
          <w:p w14:paraId="54E49F10" w14:textId="77777777" w:rsidR="00915E27" w:rsidRPr="00885D54" w:rsidRDefault="00915E27" w:rsidP="00885D54">
            <w:pPr>
              <w:ind w:firstLine="300"/>
              <w:rPr>
                <w:rFonts w:ascii="Times New Roman" w:hAnsi="Times New Roman"/>
                <w:color w:val="339966"/>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885D54">
              <w:rPr>
                <w:color w:val="339966"/>
                <w:highlight w:val="yellow"/>
              </w:rPr>
              <w:tab/>
            </w:r>
            <w:r w:rsidRPr="00885D54">
              <w:rPr>
                <w:color w:val="339966"/>
                <w:highlight w:val="yellow"/>
              </w:rPr>
              <w:tab/>
            </w:r>
            <w:r w:rsidRPr="00885D54">
              <w:rPr>
                <w:color w:val="339966"/>
                <w:highlight w:val="yellow"/>
              </w:rPr>
              <w:tab/>
              <w:t xml:space="preserve"> NIET NATUURLIJK PERSOON</w:t>
            </w:r>
            <w:r w:rsidRPr="00885D54">
              <w:rPr>
                <w:rFonts w:cs="Arial"/>
                <w:color w:val="FF0000"/>
              </w:rPr>
              <w:t>;</w:t>
            </w:r>
          </w:p>
          <w:p w14:paraId="61B718AE" w14:textId="77777777" w:rsidR="00915E27" w:rsidRPr="00885D54" w:rsidRDefault="00915E27" w:rsidP="00C856B0">
            <w:pPr>
              <w:rPr>
                <w:rFonts w:cs="Arial"/>
                <w:bCs/>
                <w:color w:val="800080"/>
              </w:rPr>
            </w:pPr>
          </w:p>
        </w:tc>
        <w:tc>
          <w:tcPr>
            <w:tcW w:w="2606" w:type="pct"/>
            <w:shd w:val="clear" w:color="auto" w:fill="auto"/>
          </w:tcPr>
          <w:p w14:paraId="483AAC51" w14:textId="77777777" w:rsidR="00915E27" w:rsidRPr="00286F0E" w:rsidRDefault="00915E27" w:rsidP="00C856B0">
            <w:r w:rsidRPr="00286F0E">
              <w:t>Verplichte keuze uit 2 tekstblokken met de gegevens van de perso(o)n(en), die tot de partij behoren.</w:t>
            </w:r>
          </w:p>
          <w:p w14:paraId="0DF188DA" w14:textId="77777777" w:rsidR="00915E27" w:rsidRDefault="00915E27" w:rsidP="00C856B0">
            <w:r>
              <w:lastRenderedPageBreak/>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2D04E2">
              <w:t>[TC]</w:t>
            </w:r>
            <w:r>
              <w:fldChar w:fldCharType="end"/>
            </w:r>
            <w:r>
              <w:t xml:space="preserve"> voor de nummering van de partijen.</w:t>
            </w:r>
          </w:p>
          <w:p w14:paraId="061BDC7B" w14:textId="77777777" w:rsidR="00915E27" w:rsidRPr="00885D54" w:rsidRDefault="00915E27" w:rsidP="00C856B0">
            <w:pPr>
              <w:rPr>
                <w:rFonts w:cs="Arial"/>
                <w:snapToGrid/>
                <w:kern w:val="0"/>
                <w:szCs w:val="18"/>
                <w:lang w:eastAsia="nl-NL"/>
              </w:rPr>
            </w:pPr>
          </w:p>
          <w:p w14:paraId="75E60085" w14:textId="77777777" w:rsidR="00915E27" w:rsidRPr="00885D54" w:rsidRDefault="00915E27" w:rsidP="00C856B0">
            <w:pPr>
              <w:rPr>
                <w:szCs w:val="18"/>
                <w:u w:val="single"/>
              </w:rPr>
            </w:pPr>
            <w:r w:rsidRPr="00885D54">
              <w:rPr>
                <w:szCs w:val="18"/>
                <w:u w:val="single"/>
              </w:rPr>
              <w:t>Mapping persoon:</w:t>
            </w:r>
          </w:p>
          <w:p w14:paraId="13AEE41B"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3771A7F7"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1E458580" w14:textId="77777777" w:rsidR="00915E27" w:rsidRPr="00F04F48" w:rsidRDefault="00915E27" w:rsidP="00885D54">
            <w:pPr>
              <w:autoSpaceDE w:val="0"/>
              <w:autoSpaceDN w:val="0"/>
              <w:adjustRightInd w:val="0"/>
              <w:spacing w:line="240" w:lineRule="auto"/>
              <w:ind w:left="459"/>
            </w:pPr>
            <w:r>
              <w:tab/>
            </w:r>
            <w:r>
              <w:tab/>
            </w:r>
          </w:p>
          <w:p w14:paraId="6C1F4003" w14:textId="77777777" w:rsidR="00915E27" w:rsidRPr="00885D54" w:rsidRDefault="00915E27" w:rsidP="00C856B0">
            <w:pPr>
              <w:rPr>
                <w:u w:val="single"/>
              </w:rPr>
            </w:pPr>
            <w:r w:rsidRPr="00885D54">
              <w:rPr>
                <w:u w:val="single"/>
              </w:rPr>
              <w:t>Mapping stukdeel:</w:t>
            </w:r>
          </w:p>
          <w:p w14:paraId="05E79BFE"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21581E24"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Pr="00885D54">
              <w:rPr>
                <w:rFonts w:cs="Arial"/>
                <w:snapToGrid/>
                <w:kern w:val="0"/>
                <w:sz w:val="16"/>
                <w:szCs w:val="16"/>
                <w:lang w:eastAsia="nl-NL"/>
              </w:rPr>
              <w:t>xlink:href="#id van de hypotheekgever-partij"]</w:t>
            </w:r>
          </w:p>
        </w:tc>
      </w:tr>
      <w:tr w:rsidR="00915E27" w:rsidRPr="00123774" w14:paraId="309B852C" w14:textId="77777777" w:rsidTr="00885D54">
        <w:trPr>
          <w:trHeight w:val="125"/>
        </w:trPr>
        <w:tc>
          <w:tcPr>
            <w:tcW w:w="2394" w:type="pct"/>
            <w:shd w:val="clear" w:color="auto" w:fill="auto"/>
          </w:tcPr>
          <w:p w14:paraId="40E1E501" w14:textId="77777777" w:rsidR="00915E27" w:rsidRPr="00885D54" w:rsidRDefault="00915E27" w:rsidP="00885D54">
            <w:pPr>
              <w:ind w:firstLine="300"/>
              <w:rPr>
                <w:rFonts w:cs="Arial"/>
                <w:color w:val="800080"/>
              </w:rPr>
            </w:pPr>
            <w:r w:rsidRPr="00885D54">
              <w:rPr>
                <w:rFonts w:cs="Arial"/>
                <w:color w:val="FF0000"/>
                <w:sz w:val="20"/>
                <w:highlight w:val="yellow"/>
              </w:rPr>
              <w:lastRenderedPageBreak/>
              <w:t>TEKSTBLOK PARTIJNAMEN IN HYPOTHEEKAKTEN</w:t>
            </w:r>
            <w:r w:rsidRPr="00885D54">
              <w:rPr>
                <w:rFonts w:cs="Arial"/>
                <w:color w:val="FF0000"/>
                <w:sz w:val="20"/>
              </w:rPr>
              <w:t>;</w:t>
            </w:r>
          </w:p>
        </w:tc>
        <w:tc>
          <w:tcPr>
            <w:tcW w:w="2606" w:type="pct"/>
            <w:shd w:val="clear" w:color="auto" w:fill="auto"/>
          </w:tcPr>
          <w:p w14:paraId="351B382C" w14:textId="77777777" w:rsidR="00915E27" w:rsidRPr="00885D54" w:rsidRDefault="00915E27" w:rsidP="00C856B0">
            <w:pPr>
              <w:rPr>
                <w:szCs w:val="18"/>
              </w:rPr>
            </w:pPr>
            <w:r w:rsidRPr="00885D54">
              <w:rPr>
                <w:szCs w:val="18"/>
              </w:rPr>
              <w:t>Verplicht tekstblok over de partijaanduiding van de hypotheekgever.</w:t>
            </w:r>
          </w:p>
          <w:p w14:paraId="7046BD88" w14:textId="77777777" w:rsidR="00915E27" w:rsidRPr="00885D54" w:rsidRDefault="00915E27" w:rsidP="00C856B0">
            <w:pPr>
              <w:rPr>
                <w:szCs w:val="18"/>
              </w:rPr>
            </w:pPr>
          </w:p>
          <w:p w14:paraId="64E20A88"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4EBAF49F"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75476335"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4EB5D43A"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5950A321" w14:textId="77777777" w:rsidR="00915E27" w:rsidRDefault="00915E27" w:rsidP="0054259B"/>
    <w:p w14:paraId="058F0108" w14:textId="77777777" w:rsidR="00900C94" w:rsidRDefault="00900C94" w:rsidP="00900C94">
      <w:pPr>
        <w:pStyle w:val="Kop3"/>
      </w:pPr>
      <w:bookmarkStart w:id="53" w:name="_Toc508868491"/>
      <w:r>
        <w:t>Bank</w:t>
      </w:r>
      <w:bookmarkEnd w:id="53"/>
    </w:p>
    <w:bookmarkEnd w:id="50"/>
    <w:p w14:paraId="5A2753C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39A4B8EC" w14:textId="77777777" w:rsidTr="00885D54">
        <w:trPr>
          <w:trHeight w:val="125"/>
        </w:trPr>
        <w:tc>
          <w:tcPr>
            <w:tcW w:w="2394" w:type="pct"/>
            <w:shd w:val="clear" w:color="auto" w:fill="auto"/>
          </w:tcPr>
          <w:p w14:paraId="31C65BF4" w14:textId="77777777" w:rsidR="000E2D2E" w:rsidRPr="00885D54" w:rsidRDefault="008174B4" w:rsidP="00351269">
            <w:pPr>
              <w:rPr>
                <w:rFonts w:cs="Arial"/>
                <w:bCs/>
                <w:color w:val="FF0000"/>
                <w:lang w:val="en-US"/>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627268"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21C264E0" w14:textId="77777777" w:rsidR="000E2D2E" w:rsidRPr="00885D54" w:rsidRDefault="000E2D2E" w:rsidP="00885D54">
            <w:pPr>
              <w:autoSpaceDE w:val="0"/>
              <w:autoSpaceDN w:val="0"/>
              <w:adjustRightInd w:val="0"/>
              <w:spacing w:line="240" w:lineRule="auto"/>
              <w:rPr>
                <w:snapToGrid/>
                <w:kern w:val="0"/>
                <w:lang w:eastAsia="nl-NL"/>
              </w:rPr>
            </w:pPr>
          </w:p>
        </w:tc>
      </w:tr>
      <w:tr w:rsidR="00F04E20" w:rsidRPr="00123774" w14:paraId="7456A7EB" w14:textId="77777777" w:rsidTr="00885D54">
        <w:trPr>
          <w:trHeight w:val="125"/>
        </w:trPr>
        <w:tc>
          <w:tcPr>
            <w:tcW w:w="2394" w:type="pct"/>
            <w:shd w:val="clear" w:color="auto" w:fill="auto"/>
          </w:tcPr>
          <w:p w14:paraId="7F56FD83" w14:textId="77777777" w:rsidR="00F04E20" w:rsidRPr="00885D54" w:rsidRDefault="008174B4" w:rsidP="00351269">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47488B3E" w14:textId="77777777" w:rsidR="00A57C37" w:rsidRPr="00885D54" w:rsidRDefault="00A57C37" w:rsidP="00A57C37">
            <w:pPr>
              <w:rPr>
                <w:snapToGrid/>
                <w:kern w:val="0"/>
                <w:lang w:eastAsia="nl-NL"/>
              </w:rPr>
            </w:pPr>
            <w:r w:rsidRPr="00885D54">
              <w:rPr>
                <w:snapToGrid/>
                <w:kern w:val="0"/>
                <w:lang w:eastAsia="nl-NL"/>
              </w:rPr>
              <w:t>Dit tekstblok is verplicht omdat er altijd een gevolmachtigde optreedt in naam van de bank.</w:t>
            </w:r>
            <w:r w:rsidRPr="00885D54">
              <w:rPr>
                <w:snapToGrid/>
                <w:kern w:val="0"/>
                <w:lang w:eastAsia="nl-NL"/>
              </w:rPr>
              <w:br/>
            </w:r>
            <w:r w:rsidR="00CC69FE" w:rsidRPr="00885D54">
              <w:rPr>
                <w:snapToGrid/>
                <w:kern w:val="0"/>
                <w:lang w:eastAsia="nl-NL"/>
              </w:rPr>
              <w:t>Dit tekstblok kan maar één keer voorkomen.</w:t>
            </w:r>
          </w:p>
          <w:p w14:paraId="45129EB8" w14:textId="77777777" w:rsidR="00A57C37" w:rsidRPr="00885D54" w:rsidRDefault="00A57C37" w:rsidP="00A57C37">
            <w:pPr>
              <w:rPr>
                <w:snapToGrid/>
                <w:kern w:val="0"/>
                <w:lang w:eastAsia="nl-NL"/>
              </w:rPr>
            </w:pPr>
          </w:p>
          <w:p w14:paraId="765FC079" w14:textId="77777777" w:rsidR="00A57C37" w:rsidRPr="00885D54" w:rsidRDefault="00A57C37" w:rsidP="00A57C37">
            <w:pPr>
              <w:rPr>
                <w:snapToGrid/>
                <w:kern w:val="0"/>
                <w:u w:val="single"/>
                <w:lang w:eastAsia="nl-NL"/>
              </w:rPr>
            </w:pPr>
            <w:r w:rsidRPr="00885D54">
              <w:rPr>
                <w:snapToGrid/>
                <w:kern w:val="0"/>
                <w:u w:val="single"/>
                <w:lang w:eastAsia="nl-NL"/>
              </w:rPr>
              <w:t>Mapping:</w:t>
            </w:r>
          </w:p>
          <w:p w14:paraId="5267D4AC" w14:textId="77777777" w:rsidR="00B82B46" w:rsidRPr="00885D54" w:rsidRDefault="00A57C37" w:rsidP="00885D54">
            <w:pPr>
              <w:autoSpaceDE w:val="0"/>
              <w:autoSpaceDN w:val="0"/>
              <w:adjustRightInd w:val="0"/>
              <w:spacing w:line="240" w:lineRule="auto"/>
              <w:rPr>
                <w:rFonts w:cs="Arial"/>
                <w:snapToGrid/>
                <w:kern w:val="0"/>
                <w:sz w:val="16"/>
                <w:szCs w:val="16"/>
                <w:lang w:eastAsia="nl-NL"/>
              </w:rPr>
            </w:pPr>
            <w:r w:rsidRPr="00885D54">
              <w:rPr>
                <w:snapToGrid/>
                <w:kern w:val="0"/>
                <w:lang w:eastAsia="nl-NL"/>
              </w:rPr>
              <w:t>//IMKAD_</w:t>
            </w:r>
            <w:r w:rsidRPr="00885D54">
              <w:rPr>
                <w:snapToGrid/>
                <w:kern w:val="0"/>
                <w:sz w:val="16"/>
                <w:szCs w:val="16"/>
                <w:lang w:eastAsia="nl-NL"/>
              </w:rPr>
              <w:t>AangebodenStuk</w:t>
            </w:r>
            <w:r w:rsidRPr="00885D54">
              <w:rPr>
                <w:snapToGrid/>
                <w:kern w:val="0"/>
                <w:lang w:eastAsia="nl-NL"/>
              </w:rPr>
              <w:t>/Partij/Gevolmachtigde, waarbij ./aanduidingP</w:t>
            </w:r>
            <w:r w:rsidR="005F76D4" w:rsidRPr="00885D54">
              <w:rPr>
                <w:snapToGrid/>
                <w:kern w:val="0"/>
                <w:lang w:eastAsia="nl-NL"/>
              </w:rPr>
              <w:t>artij(‘</w:t>
            </w:r>
            <w:r w:rsidR="00915E27" w:rsidRPr="00885D54">
              <w:rPr>
                <w:snapToGrid/>
                <w:kern w:val="0"/>
                <w:lang w:eastAsia="nl-NL"/>
              </w:rPr>
              <w:t>de bank</w:t>
            </w:r>
            <w:r w:rsidRPr="00885D54">
              <w:rPr>
                <w:snapToGrid/>
                <w:kern w:val="0"/>
                <w:lang w:eastAsia="nl-NL"/>
              </w:rPr>
              <w:t>’)</w:t>
            </w:r>
          </w:p>
        </w:tc>
      </w:tr>
      <w:tr w:rsidR="00D224AB" w:rsidRPr="00123774" w14:paraId="191B98C9" w14:textId="77777777" w:rsidTr="00885D54">
        <w:trPr>
          <w:trHeight w:val="125"/>
        </w:trPr>
        <w:tc>
          <w:tcPr>
            <w:tcW w:w="2394" w:type="pct"/>
            <w:shd w:val="clear" w:color="auto" w:fill="auto"/>
          </w:tcPr>
          <w:p w14:paraId="3B74CF9E" w14:textId="77777777" w:rsidR="00D224AB" w:rsidRPr="00885D54" w:rsidRDefault="008174B4"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00E92DB7" w:rsidRPr="00885D54">
              <w:rPr>
                <w:rFonts w:ascii="Times New Roman" w:hAnsi="Times New Roman"/>
              </w:rPr>
              <w:t xml:space="preserve"> </w:t>
            </w:r>
            <w:r w:rsidR="00D224AB" w:rsidRPr="00885D54">
              <w:rPr>
                <w:color w:val="800080"/>
              </w:rPr>
              <w:t>a</w:t>
            </w:r>
            <w:r w:rsidR="007A0772" w:rsidRPr="00885D54">
              <w:rPr>
                <w:color w:val="800080"/>
              </w:rPr>
              <w:t>.</w:t>
            </w:r>
            <w:r w:rsidRPr="00885D54">
              <w:rPr>
                <w:rFonts w:cs="Arial"/>
                <w:sz w:val="2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00D224AB" w:rsidRPr="00885D54">
              <w:rPr>
                <w:color w:val="339966"/>
                <w:highlight w:val="yellow"/>
              </w:rPr>
              <w:t>TEKSTBLOK PARTIJ NATUURLIJK</w:t>
            </w:r>
            <w:r w:rsidR="00C64197" w:rsidRPr="00885D54">
              <w:rPr>
                <w:color w:val="339966"/>
                <w:highlight w:val="yellow"/>
              </w:rPr>
              <w:t xml:space="preserve"> PERSOON</w:t>
            </w:r>
            <w:r w:rsidR="005969C8" w:rsidRPr="00885D54">
              <w:rPr>
                <w:color w:val="339966"/>
                <w:highlight w:val="yellow"/>
              </w:rPr>
              <w:t xml:space="preserve"> </w:t>
            </w:r>
            <w:r w:rsidR="00A50006" w:rsidRPr="00885D54">
              <w:rPr>
                <w:color w:val="339966"/>
                <w:highlight w:val="yellow"/>
              </w:rPr>
              <w:t>/</w:t>
            </w:r>
            <w:r w:rsidR="005969C8" w:rsidRPr="00885D54">
              <w:rPr>
                <w:color w:val="339966"/>
                <w:highlight w:val="yellow"/>
              </w:rPr>
              <w:t xml:space="preserve"> </w:t>
            </w:r>
            <w:r w:rsidR="00A50006" w:rsidRPr="00885D54">
              <w:rPr>
                <w:color w:val="339966"/>
                <w:highlight w:val="yellow"/>
              </w:rPr>
              <w:t xml:space="preserve">TEKSTBLOK </w:t>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1E7703" w:rsidRPr="00885D54">
              <w:rPr>
                <w:color w:val="339966"/>
                <w:highlight w:val="yellow"/>
              </w:rPr>
              <w:tab/>
            </w:r>
            <w:r w:rsidR="00430AF7" w:rsidRPr="00885D54">
              <w:rPr>
                <w:color w:val="339966"/>
                <w:highlight w:val="yellow"/>
              </w:rPr>
              <w:t xml:space="preserve">PARTIJ </w:t>
            </w:r>
            <w:r w:rsidR="00D224AB" w:rsidRPr="00885D54">
              <w:rPr>
                <w:color w:val="339966"/>
                <w:highlight w:val="yellow"/>
              </w:rPr>
              <w:t>NIET NATUURLIJK</w:t>
            </w:r>
            <w:r w:rsidR="00430AF7" w:rsidRPr="00885D54">
              <w:rPr>
                <w:color w:val="339966"/>
                <w:highlight w:val="yellow"/>
              </w:rPr>
              <w:t xml:space="preserve"> </w:t>
            </w:r>
            <w:r w:rsidR="00D224AB" w:rsidRPr="00885D54">
              <w:rPr>
                <w:color w:val="339966"/>
                <w:highlight w:val="yellow"/>
              </w:rPr>
              <w:t>PERSOON</w:t>
            </w:r>
            <w:r w:rsidR="000E2D2E" w:rsidRPr="00885D54">
              <w:rPr>
                <w:rFonts w:ascii="Times New Roman" w:hAnsi="Times New Roman"/>
                <w:color w:val="FF0000"/>
              </w:rPr>
              <w:t>;</w:t>
            </w:r>
          </w:p>
          <w:p w14:paraId="0B4DB3F2" w14:textId="77777777" w:rsidR="00D224AB" w:rsidRPr="00885D54" w:rsidRDefault="00D224AB" w:rsidP="00351269">
            <w:pPr>
              <w:rPr>
                <w:rFonts w:cs="Arial"/>
                <w:bCs/>
                <w:color w:val="800080"/>
              </w:rPr>
            </w:pPr>
          </w:p>
        </w:tc>
        <w:tc>
          <w:tcPr>
            <w:tcW w:w="2606" w:type="pct"/>
            <w:shd w:val="clear" w:color="auto" w:fill="auto"/>
          </w:tcPr>
          <w:p w14:paraId="3EFD12B2" w14:textId="77777777" w:rsidR="002B627D" w:rsidRDefault="00D224AB" w:rsidP="004B294C">
            <w:r w:rsidRPr="00885D54">
              <w:rPr>
                <w:snapToGrid/>
                <w:kern w:val="0"/>
                <w:lang w:eastAsia="nl-NL"/>
              </w:rPr>
              <w:t>Verplichte</w:t>
            </w:r>
            <w:r w:rsidRPr="00885D54">
              <w:rPr>
                <w:rFonts w:cs="Arial"/>
                <w:snapToGrid/>
                <w:kern w:val="0"/>
                <w:szCs w:val="18"/>
                <w:lang w:eastAsia="nl-NL"/>
              </w:rPr>
              <w:t xml:space="preserve"> keuze </w:t>
            </w:r>
            <w:r w:rsidR="00B06926" w:rsidRPr="00885D54">
              <w:rPr>
                <w:rFonts w:cs="Arial"/>
                <w:snapToGrid/>
                <w:kern w:val="0"/>
                <w:szCs w:val="18"/>
                <w:lang w:eastAsia="nl-NL"/>
              </w:rPr>
              <w:t>uit</w:t>
            </w:r>
            <w:r w:rsidR="00395998" w:rsidRPr="00885D54">
              <w:rPr>
                <w:rFonts w:cs="Arial"/>
                <w:snapToGrid/>
                <w:kern w:val="0"/>
                <w:szCs w:val="18"/>
                <w:lang w:eastAsia="nl-NL"/>
              </w:rPr>
              <w:t xml:space="preserve"> </w:t>
            </w:r>
            <w:r w:rsidR="001E7703" w:rsidRPr="00885D54">
              <w:rPr>
                <w:rFonts w:cs="Arial"/>
                <w:snapToGrid/>
                <w:kern w:val="0"/>
                <w:szCs w:val="18"/>
                <w:lang w:eastAsia="nl-NL"/>
              </w:rPr>
              <w:t>2</w:t>
            </w:r>
            <w:r w:rsidRPr="00885D54">
              <w:rPr>
                <w:rFonts w:cs="Arial"/>
                <w:snapToGrid/>
                <w:kern w:val="0"/>
                <w:szCs w:val="18"/>
                <w:lang w:eastAsia="nl-NL"/>
              </w:rPr>
              <w:t xml:space="preserve"> tekstblokken</w:t>
            </w:r>
            <w:r w:rsidR="00B06926">
              <w:t xml:space="preserve"> met de gegevens van de perso(o)n(en), die tot de partij behoren</w:t>
            </w:r>
            <w:r w:rsidR="00395998">
              <w:t>.</w:t>
            </w:r>
          </w:p>
          <w:p w14:paraId="0DC310F5" w14:textId="77777777" w:rsidR="009843B9" w:rsidRDefault="00B06926" w:rsidP="00B06926">
            <w:r>
              <w:t xml:space="preserve">Er moet minimaal één tekstblok ingevuld worden. </w:t>
            </w:r>
          </w:p>
          <w:p w14:paraId="0F6E35C3" w14:textId="77777777" w:rsidR="00900C94" w:rsidRDefault="00B06926" w:rsidP="00B06926">
            <w:r>
              <w:t>Er mogen meerdere dezelfde of verschillende tekstblokken na elkaar vermeld worden. Alle combinaties zijn toegestaan</w:t>
            </w:r>
            <w:r w:rsidR="00900C94">
              <w:t xml:space="preserve">. Zie </w:t>
            </w:r>
            <w:r w:rsidR="00900C94">
              <w:fldChar w:fldCharType="begin"/>
            </w:r>
            <w:r w:rsidR="00900C94">
              <w:instrText xml:space="preserve"> REF TC \h </w:instrText>
            </w:r>
            <w:r w:rsidR="00900C94">
              <w:fldChar w:fldCharType="separate"/>
            </w:r>
            <w:r w:rsidR="002D04E2">
              <w:t>[TC]</w:t>
            </w:r>
            <w:r w:rsidR="00900C94">
              <w:fldChar w:fldCharType="end"/>
            </w:r>
            <w:r w:rsidR="00900C94">
              <w:t xml:space="preserve"> voor de nummering van de partijen.</w:t>
            </w:r>
          </w:p>
          <w:p w14:paraId="12113A82" w14:textId="77777777" w:rsidR="006F67DC" w:rsidRDefault="006F67DC" w:rsidP="00B06926"/>
          <w:p w14:paraId="39FE3756" w14:textId="77777777" w:rsidR="006F67DC" w:rsidRPr="00885D54" w:rsidRDefault="006F67DC" w:rsidP="006F67DC">
            <w:pPr>
              <w:rPr>
                <w:szCs w:val="18"/>
                <w:u w:val="single"/>
              </w:rPr>
            </w:pPr>
            <w:r w:rsidRPr="00885D54">
              <w:rPr>
                <w:szCs w:val="18"/>
                <w:u w:val="single"/>
              </w:rPr>
              <w:t>Mapping persoon:</w:t>
            </w:r>
          </w:p>
          <w:p w14:paraId="689DBB3A" w14:textId="77777777" w:rsidR="006F67DC" w:rsidRPr="00885D54" w:rsidRDefault="006F67DC"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062489DF" w14:textId="77777777" w:rsidR="006F67DC" w:rsidRPr="00885D54" w:rsidRDefault="006F67DC"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42C9F5C5" w14:textId="77777777" w:rsidR="00F04F48" w:rsidRPr="00885D54" w:rsidRDefault="00F04F48" w:rsidP="00885D54">
            <w:pPr>
              <w:autoSpaceDE w:val="0"/>
              <w:autoSpaceDN w:val="0"/>
              <w:adjustRightInd w:val="0"/>
              <w:spacing w:line="240" w:lineRule="auto"/>
              <w:rPr>
                <w:lang w:val="nl"/>
              </w:rPr>
            </w:pPr>
          </w:p>
          <w:p w14:paraId="58E66486" w14:textId="77777777" w:rsidR="0052049A" w:rsidRPr="00885D54" w:rsidRDefault="0052049A" w:rsidP="0052049A">
            <w:pPr>
              <w:rPr>
                <w:u w:val="single"/>
              </w:rPr>
            </w:pPr>
            <w:r w:rsidRPr="00885D54">
              <w:rPr>
                <w:u w:val="single"/>
              </w:rPr>
              <w:t>Mapping</w:t>
            </w:r>
            <w:r w:rsidR="00451113" w:rsidRPr="00885D54">
              <w:rPr>
                <w:u w:val="single"/>
              </w:rPr>
              <w:t xml:space="preserve"> stukdeel</w:t>
            </w:r>
            <w:r w:rsidRPr="00885D54">
              <w:rPr>
                <w:u w:val="single"/>
              </w:rPr>
              <w:t>:</w:t>
            </w:r>
          </w:p>
          <w:p w14:paraId="19AB6058" w14:textId="77777777" w:rsidR="008802D1"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De hypothee</w:t>
            </w:r>
            <w:r w:rsidR="00445C03" w:rsidRPr="00885D54">
              <w:rPr>
                <w:rFonts w:cs="Arial"/>
                <w:sz w:val="16"/>
                <w:szCs w:val="16"/>
              </w:rPr>
              <w:t>knemer</w:t>
            </w:r>
            <w:r w:rsidRPr="00885D54">
              <w:rPr>
                <w:rFonts w:cs="Arial"/>
                <w:sz w:val="16"/>
                <w:szCs w:val="16"/>
              </w:rPr>
              <w:t xml:space="preserve">-partij </w:t>
            </w:r>
            <w:r w:rsidR="006F4504" w:rsidRPr="00885D54">
              <w:rPr>
                <w:rFonts w:cs="Arial"/>
                <w:sz w:val="16"/>
                <w:szCs w:val="16"/>
              </w:rPr>
              <w:t xml:space="preserve">is </w:t>
            </w:r>
            <w:r w:rsidRPr="00885D54">
              <w:rPr>
                <w:rFonts w:cs="Arial"/>
                <w:sz w:val="16"/>
                <w:szCs w:val="16"/>
              </w:rPr>
              <w:t>vastgelegd als ver</w:t>
            </w:r>
            <w:r w:rsidR="00A909FA" w:rsidRPr="00885D54">
              <w:rPr>
                <w:rFonts w:cs="Arial"/>
                <w:sz w:val="16"/>
                <w:szCs w:val="16"/>
              </w:rPr>
              <w:t>krijger</w:t>
            </w:r>
            <w:r w:rsidRPr="00885D54">
              <w:rPr>
                <w:rFonts w:cs="Arial"/>
                <w:sz w:val="16"/>
                <w:szCs w:val="16"/>
              </w:rPr>
              <w:t xml:space="preserve"> bij het StukdeelHypotheek:</w:t>
            </w:r>
          </w:p>
          <w:p w14:paraId="5E9BC684" w14:textId="77777777" w:rsidR="006F67DC" w:rsidRPr="00885D54" w:rsidRDefault="008802D1" w:rsidP="00885D54">
            <w:pPr>
              <w:autoSpaceDE w:val="0"/>
              <w:autoSpaceDN w:val="0"/>
              <w:adjustRightInd w:val="0"/>
              <w:spacing w:line="240" w:lineRule="auto"/>
              <w:rPr>
                <w:rFonts w:cs="Arial"/>
                <w:sz w:val="16"/>
                <w:szCs w:val="16"/>
              </w:rPr>
            </w:pPr>
            <w:r w:rsidRPr="00885D54">
              <w:rPr>
                <w:rFonts w:cs="Arial"/>
                <w:sz w:val="16"/>
                <w:szCs w:val="16"/>
              </w:rPr>
              <w:t>//IMKAD_AangebodenStuk/StukdeelHypotheek</w:t>
            </w:r>
            <w:r w:rsidR="007723BF" w:rsidRPr="00885D54">
              <w:rPr>
                <w:rFonts w:cs="Arial"/>
                <w:sz w:val="16"/>
                <w:szCs w:val="16"/>
              </w:rPr>
              <w:t xml:space="preserve"> [aanduidingHypotheek = </w:t>
            </w:r>
            <w:r w:rsidR="00287CB3" w:rsidRPr="00885D54">
              <w:rPr>
                <w:rFonts w:cs="Arial"/>
                <w:sz w:val="16"/>
                <w:szCs w:val="16"/>
              </w:rPr>
              <w:t>niet aanwezig</w:t>
            </w:r>
            <w:r w:rsidR="007723BF" w:rsidRPr="00885D54">
              <w:rPr>
                <w:rFonts w:cs="Arial"/>
                <w:sz w:val="16"/>
                <w:szCs w:val="16"/>
              </w:rPr>
              <w:t xml:space="preserve">] </w:t>
            </w:r>
            <w:r w:rsidRPr="00885D54">
              <w:rPr>
                <w:rFonts w:cs="Arial"/>
                <w:sz w:val="16"/>
                <w:szCs w:val="16"/>
              </w:rPr>
              <w:t>/ver</w:t>
            </w:r>
            <w:r w:rsidR="00084C0A" w:rsidRPr="00885D54">
              <w:rPr>
                <w:rFonts w:cs="Arial"/>
                <w:sz w:val="16"/>
                <w:szCs w:val="16"/>
              </w:rPr>
              <w:t>krijger</w:t>
            </w:r>
            <w:r w:rsidRPr="00885D54">
              <w:rPr>
                <w:rFonts w:cs="Arial"/>
                <w:sz w:val="16"/>
                <w:szCs w:val="16"/>
              </w:rPr>
              <w:t xml:space="preserve">RechtRef </w:t>
            </w:r>
            <w:r w:rsidR="006F4504" w:rsidRPr="00885D54">
              <w:rPr>
                <w:rFonts w:cs="Arial"/>
                <w:sz w:val="16"/>
                <w:szCs w:val="16"/>
              </w:rPr>
              <w:t>[</w:t>
            </w:r>
            <w:r w:rsidRPr="00885D54">
              <w:rPr>
                <w:rFonts w:cs="Arial"/>
                <w:sz w:val="16"/>
                <w:szCs w:val="16"/>
              </w:rPr>
              <w:t>xlink:href="#id hypot</w:t>
            </w:r>
            <w:r w:rsidR="00445C03" w:rsidRPr="00885D54">
              <w:rPr>
                <w:rFonts w:cs="Arial"/>
                <w:sz w:val="16"/>
                <w:szCs w:val="16"/>
              </w:rPr>
              <w:t>heeknemer</w:t>
            </w:r>
            <w:r w:rsidRPr="00885D54">
              <w:rPr>
                <w:rFonts w:cs="Arial"/>
                <w:sz w:val="16"/>
                <w:szCs w:val="16"/>
              </w:rPr>
              <w:t>-partij"</w:t>
            </w:r>
            <w:r w:rsidR="006F4504" w:rsidRPr="00885D54">
              <w:rPr>
                <w:rFonts w:cs="Arial"/>
                <w:sz w:val="16"/>
                <w:szCs w:val="16"/>
              </w:rPr>
              <w:t>]</w:t>
            </w:r>
          </w:p>
        </w:tc>
      </w:tr>
      <w:tr w:rsidR="00286F0E" w:rsidRPr="00123774" w14:paraId="533FBAC9" w14:textId="77777777" w:rsidTr="00885D54">
        <w:trPr>
          <w:trHeight w:val="125"/>
        </w:trPr>
        <w:tc>
          <w:tcPr>
            <w:tcW w:w="2394" w:type="pct"/>
            <w:shd w:val="clear" w:color="auto" w:fill="auto"/>
          </w:tcPr>
          <w:p w14:paraId="52C120E6" w14:textId="77777777" w:rsidR="00286F0E" w:rsidRPr="00885D54" w:rsidRDefault="00BF2892" w:rsidP="00E5017E">
            <w:pPr>
              <w:ind w:left="561"/>
              <w:rPr>
                <w:rFonts w:cs="Arial"/>
                <w:color w:val="339966"/>
                <w:sz w:val="20"/>
              </w:rPr>
            </w:pPr>
            <w:r w:rsidRPr="00885D54">
              <w:rPr>
                <w:rFonts w:cs="Arial"/>
                <w:color w:val="FF0000"/>
                <w:sz w:val="20"/>
              </w:rPr>
              <w:t xml:space="preserve">hierna zowel </w:t>
            </w:r>
            <w:r w:rsidR="00E5017E" w:rsidRPr="00E5017E">
              <w:rPr>
                <w:rFonts w:cs="Arial"/>
                <w:color w:val="000000"/>
                <w:sz w:val="20"/>
              </w:rPr>
              <w:t>§naam§</w:t>
            </w:r>
            <w:r w:rsidR="00E5017E" w:rsidRPr="00885D54">
              <w:rPr>
                <w:rFonts w:cs="Arial"/>
                <w:color w:val="FF0000"/>
                <w:sz w:val="20"/>
              </w:rPr>
              <w:t xml:space="preserve"> </w:t>
            </w:r>
            <w:r w:rsidRPr="00885D54">
              <w:rPr>
                <w:rFonts w:cs="Arial"/>
                <w:color w:val="FF0000"/>
                <w:sz w:val="20"/>
              </w:rPr>
              <w:t>als haar rechtsopvolgers onder algemene of bijzondere titel te noemen: ‘</w:t>
            </w:r>
            <w:r w:rsidRPr="00885D54">
              <w:rPr>
                <w:rFonts w:cs="Arial"/>
                <w:color w:val="FF0000"/>
                <w:sz w:val="20"/>
                <w:u w:val="single"/>
              </w:rPr>
              <w:t>de bank</w:t>
            </w:r>
            <w:r w:rsidRPr="00885D54">
              <w:rPr>
                <w:rFonts w:cs="Arial"/>
                <w:color w:val="FF0000"/>
                <w:sz w:val="20"/>
              </w:rPr>
              <w:t>’</w:t>
            </w:r>
            <w:r w:rsidR="00915E27" w:rsidRPr="00885D54">
              <w:rPr>
                <w:rFonts w:cs="Arial"/>
                <w:bCs/>
                <w:color w:val="FF0000"/>
                <w:sz w:val="20"/>
              </w:rPr>
              <w:t>.</w:t>
            </w:r>
          </w:p>
        </w:tc>
        <w:tc>
          <w:tcPr>
            <w:tcW w:w="2606" w:type="pct"/>
            <w:shd w:val="clear" w:color="auto" w:fill="auto"/>
          </w:tcPr>
          <w:p w14:paraId="5617F524" w14:textId="77777777" w:rsidR="00286F0E" w:rsidRDefault="00B61F35" w:rsidP="00B61F35">
            <w:r w:rsidRPr="00B61F35">
              <w:t>Verplichte tekst</w:t>
            </w:r>
          </w:p>
          <w:p w14:paraId="70243AE5" w14:textId="77777777" w:rsidR="00E5017E" w:rsidRDefault="00E5017E" w:rsidP="00B61F35"/>
          <w:p w14:paraId="38F454B5" w14:textId="77777777" w:rsidR="00E5017E" w:rsidRDefault="00E5017E" w:rsidP="00E5017E">
            <w:pPr>
              <w:rPr>
                <w:snapToGrid/>
              </w:rPr>
            </w:pPr>
          </w:p>
          <w:p w14:paraId="106284CA" w14:textId="77777777" w:rsidR="00E5017E" w:rsidRDefault="00E5017E" w:rsidP="00E5017E">
            <w:pPr>
              <w:rPr>
                <w:u w:val="single"/>
              </w:rPr>
            </w:pPr>
            <w:r>
              <w:rPr>
                <w:u w:val="single"/>
              </w:rPr>
              <w:t>Mapping naam:</w:t>
            </w:r>
          </w:p>
          <w:p w14:paraId="2E8CF57A" w14:textId="77777777" w:rsidR="00E5017E" w:rsidRDefault="00E5017E" w:rsidP="00E5017E">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70B216B8" w14:textId="77777777" w:rsidR="00E5017E" w:rsidRDefault="00E5017E" w:rsidP="00E5017E">
            <w:pPr>
              <w:spacing w:line="240" w:lineRule="auto"/>
              <w:ind w:left="227"/>
              <w:rPr>
                <w:sz w:val="16"/>
                <w:szCs w:val="16"/>
              </w:rPr>
            </w:pPr>
            <w:r>
              <w:rPr>
                <w:sz w:val="16"/>
                <w:szCs w:val="16"/>
              </w:rPr>
              <w:t>./statutaireNaam</w:t>
            </w:r>
          </w:p>
          <w:p w14:paraId="7B1E8308" w14:textId="77777777" w:rsidR="00E5017E" w:rsidRDefault="00E5017E" w:rsidP="00E5017E">
            <w:pPr>
              <w:autoSpaceDE w:val="0"/>
              <w:autoSpaceDN w:val="0"/>
              <w:adjustRightInd w:val="0"/>
              <w:spacing w:line="240" w:lineRule="auto"/>
              <w:rPr>
                <w:rFonts w:cs="Arial"/>
                <w:kern w:val="0"/>
                <w:szCs w:val="18"/>
                <w:lang w:eastAsia="nl-NL"/>
              </w:rPr>
            </w:pPr>
          </w:p>
          <w:p w14:paraId="5C95C337" w14:textId="77777777" w:rsidR="00E5017E" w:rsidRDefault="00E5017E" w:rsidP="00E5017E">
            <w:pPr>
              <w:rPr>
                <w:u w:val="single"/>
              </w:rPr>
            </w:pPr>
            <w:r>
              <w:rPr>
                <w:u w:val="single"/>
              </w:rPr>
              <w:t>Mapping aanduiding hypotheekbank partij:</w:t>
            </w:r>
          </w:p>
          <w:p w14:paraId="786EF1D0" w14:textId="77777777" w:rsidR="00E5017E" w:rsidRPr="00B61F35" w:rsidRDefault="00E5017E" w:rsidP="00E5017E">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4EEDA588" w14:textId="77777777" w:rsidR="00B56E10" w:rsidRPr="00123774" w:rsidRDefault="00B56E10" w:rsidP="004250DC"/>
    <w:p w14:paraId="0DF43D8F" w14:textId="77777777" w:rsidR="00C15CF7" w:rsidRDefault="0054259B" w:rsidP="00D80785">
      <w:pPr>
        <w:tabs>
          <w:tab w:val="left" w:pos="6771"/>
        </w:tabs>
        <w:rPr>
          <w:color w:val="FF0000"/>
          <w:szCs w:val="18"/>
        </w:rPr>
      </w:pPr>
      <w:r>
        <w:br w:type="page"/>
      </w:r>
      <w:bookmarkStart w:id="54" w:name="_Ref390268961"/>
      <w:r w:rsidR="00915E27" w:rsidDel="00915E27">
        <w:lastRenderedPageBreak/>
        <w:t xml:space="preserve"> </w:t>
      </w:r>
      <w:bookmarkEnd w:id="54"/>
    </w:p>
    <w:p w14:paraId="6DEA40AF" w14:textId="77777777" w:rsidR="00C15CF7" w:rsidRDefault="00507DAF" w:rsidP="00507DAF">
      <w:pPr>
        <w:pStyle w:val="Kop2"/>
      </w:pPr>
      <w:bookmarkStart w:id="55" w:name="_Ref410743612"/>
      <w:bookmarkStart w:id="56" w:name="_Toc508868492"/>
      <w:r>
        <w:t>Verklaring</w:t>
      </w:r>
      <w:bookmarkEnd w:id="55"/>
      <w:bookmarkEnd w:id="56"/>
    </w:p>
    <w:p w14:paraId="4EC05A15"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5259E4AD" w14:textId="77777777" w:rsidTr="00885D54">
        <w:trPr>
          <w:trHeight w:val="125"/>
        </w:trPr>
        <w:tc>
          <w:tcPr>
            <w:tcW w:w="2394" w:type="pct"/>
            <w:shd w:val="clear" w:color="auto" w:fill="auto"/>
          </w:tcPr>
          <w:p w14:paraId="444CAFAB"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comparanten verklaren als volgt:</w:t>
            </w:r>
          </w:p>
          <w:p w14:paraId="4CFC1D5E"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Overeenkomst tot vestigen hypotheek- en pandrechten</w:t>
            </w:r>
          </w:p>
          <w:p w14:paraId="7EFF8EB7" w14:textId="77777777" w:rsidR="002E46E1" w:rsidRPr="00885D54" w:rsidRDefault="002E46E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schuldenaar</w:t>
            </w:r>
            <w:r w:rsidRPr="00885D54">
              <w:rPr>
                <w:rFonts w:cs="Arial"/>
                <w:color w:val="800080"/>
                <w:sz w:val="20"/>
              </w:rPr>
              <w:t>, de hypotheekgever</w:t>
            </w:r>
            <w:r w:rsidRPr="00885D54">
              <w:rPr>
                <w:rFonts w:cs="Arial"/>
                <w:color w:val="FF0000"/>
                <w:sz w:val="20"/>
              </w:rPr>
              <w:t xml:space="preserve"> en de bank komen overeen dat ten behoeve van de bank het recht van hypotheek en pandrechten worden verleend op de in deze akte en in na te melden algemene voorwaarden omschreven goederen, tot zekerheid zoals hierna vermeld.</w:t>
            </w:r>
          </w:p>
          <w:p w14:paraId="2D12EE14" w14:textId="77777777" w:rsidR="00D80785" w:rsidRPr="00885D54" w:rsidRDefault="00D80785" w:rsidP="00885D54">
            <w:pPr>
              <w:tabs>
                <w:tab w:val="left" w:pos="-1440"/>
                <w:tab w:val="left" w:pos="-720"/>
              </w:tabs>
              <w:suppressAutoHyphens/>
              <w:ind w:right="96"/>
              <w:rPr>
                <w:color w:val="FF0000"/>
                <w:szCs w:val="18"/>
              </w:rPr>
            </w:pPr>
          </w:p>
        </w:tc>
        <w:tc>
          <w:tcPr>
            <w:tcW w:w="2606" w:type="pct"/>
            <w:shd w:val="clear" w:color="auto" w:fill="auto"/>
          </w:tcPr>
          <w:p w14:paraId="4A4448CF" w14:textId="77777777" w:rsidR="00D80785" w:rsidRDefault="00D80785" w:rsidP="002E46E1">
            <w:r w:rsidRPr="004D42E8">
              <w:t>Vaste tekst</w:t>
            </w:r>
            <w:r w:rsidR="00EA5C67">
              <w:t xml:space="preserve">, waarbij de keuzetekst </w:t>
            </w:r>
            <w:r w:rsidR="00EA5C67" w:rsidRPr="00885D54">
              <w:rPr>
                <w:color w:val="800080"/>
              </w:rPr>
              <w:t>‘</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EA5C67">
              <w:t>’</w:t>
            </w:r>
            <w:r w:rsidR="0075769C">
              <w:t xml:space="preserve"> alleen wordt getoond indien de tekst ‘hypotheekgever’ voorkomt in de partijaanduiding van de hypotheekgever-partij (zie par. </w:t>
            </w:r>
            <w:r w:rsidR="0075769C">
              <w:fldChar w:fldCharType="begin"/>
            </w:r>
            <w:r w:rsidR="0075769C">
              <w:instrText xml:space="preserve"> REF _Ref410742880 \r \h </w:instrText>
            </w:r>
            <w:r w:rsidR="0075769C">
              <w:fldChar w:fldCharType="separate"/>
            </w:r>
            <w:r w:rsidR="002D04E2">
              <w:t>2.4.1</w:t>
            </w:r>
            <w:r w:rsidR="0075769C">
              <w:fldChar w:fldCharType="end"/>
            </w:r>
            <w:r w:rsidR="0075769C">
              <w:t xml:space="preserve">). </w:t>
            </w:r>
          </w:p>
          <w:p w14:paraId="38AA1B58" w14:textId="77777777" w:rsidR="0075769C" w:rsidRDefault="0075769C" w:rsidP="002E46E1"/>
          <w:p w14:paraId="70E7D941"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9868E19"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0A0615C0"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67D10DD"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26FCA4E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del w:id="57" w:author="Groot, Karina de" w:date="2025-06-02T10:56:00Z" w16du:dateUtc="2025-06-02T08:56:00Z">
              <w:r w:rsidRPr="00885D54" w:rsidDel="00196BC1">
                <w:rPr>
                  <w:snapToGrid/>
                  <w:kern w:val="0"/>
                  <w:sz w:val="16"/>
                  <w:szCs w:val="16"/>
                  <w:lang w:eastAsia="nl-NL"/>
                </w:rPr>
                <w:delText xml:space="preserve"> </w:delText>
              </w:r>
            </w:del>
            <w:r w:rsidR="008C0F8F" w:rsidRPr="00885D54">
              <w:rPr>
                <w:snapToGrid/>
                <w:kern w:val="0"/>
                <w:sz w:val="16"/>
                <w:szCs w:val="16"/>
                <w:lang w:eastAsia="nl-NL"/>
              </w:rPr>
              <w:t>H</w:t>
            </w:r>
            <w:r w:rsidRPr="00885D54">
              <w:rPr>
                <w:snapToGrid/>
                <w:kern w:val="0"/>
                <w:sz w:val="16"/>
                <w:szCs w:val="16"/>
                <w:lang w:eastAsia="nl-NL"/>
              </w:rPr>
              <w:t>ypotheekgever’</w:t>
            </w:r>
          </w:p>
          <w:p w14:paraId="454F4214"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0CA6E564"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p w14:paraId="79BAE4EC" w14:textId="77777777" w:rsidR="0075769C" w:rsidRPr="00885D54" w:rsidRDefault="0075769C" w:rsidP="00885D54">
            <w:pPr>
              <w:autoSpaceDE w:val="0"/>
              <w:autoSpaceDN w:val="0"/>
              <w:adjustRightInd w:val="0"/>
              <w:spacing w:line="240" w:lineRule="auto"/>
              <w:rPr>
                <w:sz w:val="16"/>
                <w:szCs w:val="16"/>
              </w:rPr>
            </w:pPr>
          </w:p>
          <w:p w14:paraId="11ED2966" w14:textId="77777777" w:rsidR="0075769C" w:rsidRPr="00D80785" w:rsidRDefault="0075769C" w:rsidP="002E46E1"/>
        </w:tc>
      </w:tr>
    </w:tbl>
    <w:p w14:paraId="5DA6AAA5" w14:textId="77777777" w:rsidR="00715320" w:rsidRPr="00123774" w:rsidRDefault="00715320" w:rsidP="00715320"/>
    <w:p w14:paraId="5DED6810" w14:textId="77777777" w:rsidR="00301055" w:rsidRPr="00794F7E" w:rsidRDefault="00301055" w:rsidP="00301055"/>
    <w:p w14:paraId="77BE0BC5" w14:textId="77777777" w:rsidR="00A03E3E" w:rsidRPr="00343045" w:rsidRDefault="000B3BE7" w:rsidP="00A6747B">
      <w:pPr>
        <w:pStyle w:val="Kop2"/>
        <w:pageBreakBefore/>
      </w:pPr>
      <w:bookmarkStart w:id="58" w:name="_Toc508868493"/>
      <w:r>
        <w:lastRenderedPageBreak/>
        <w:t>Vestiging hypotheekrecht</w:t>
      </w:r>
      <w:bookmarkEnd w:id="58"/>
    </w:p>
    <w:p w14:paraId="50D67C3A"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1A63DBC8" w14:textId="77777777" w:rsidTr="00885D54">
        <w:tc>
          <w:tcPr>
            <w:tcW w:w="6771" w:type="dxa"/>
            <w:shd w:val="clear" w:color="auto" w:fill="auto"/>
          </w:tcPr>
          <w:p w14:paraId="4F689A0E"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 w:val="20"/>
              </w:rPr>
            </w:pPr>
            <w:r w:rsidRPr="00885D54">
              <w:rPr>
                <w:rFonts w:cs="Arial"/>
                <w:b/>
                <w:color w:val="FF0000"/>
                <w:sz w:val="20"/>
              </w:rPr>
              <w:t>Vestiging hypotheekrecht</w:t>
            </w:r>
          </w:p>
          <w:p w14:paraId="7AEAF4E2"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De in de aanhef onder 1. genoemde schuldenaar</w:t>
            </w:r>
            <w:r w:rsidRPr="00885D54">
              <w:rPr>
                <w:rFonts w:cs="Arial"/>
                <w:color w:val="800080"/>
                <w:sz w:val="20"/>
              </w:rPr>
              <w:t>/hypotheekgever</w:t>
            </w:r>
            <w:r w:rsidRPr="00885D54">
              <w:rPr>
                <w:rFonts w:cs="Arial"/>
                <w:color w:val="FF0000"/>
                <w:sz w:val="20"/>
              </w:rPr>
              <w:t xml:space="preserve"> verleent aan de bank, tot zekerheid voor de betaling van:</w:t>
            </w:r>
          </w:p>
          <w:p w14:paraId="22C16E3A"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885D54">
              <w:rPr>
                <w:rFonts w:cs="Arial"/>
                <w:color w:val="FF0000"/>
                <w:sz w:val="20"/>
              </w:rPr>
              <w:t>al hetgeen de bank blijkens haar administratie nu of te eniger tijd van de schuldenaar te vorderen heeft of zal hebben:</w:t>
            </w:r>
          </w:p>
          <w:p w14:paraId="71AE5EBD" w14:textId="77777777" w:rsidR="000B3BE7" w:rsidRPr="00885D54" w:rsidRDefault="000B3BE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975774A" w14:textId="77777777" w:rsidR="000B3BE7" w:rsidRDefault="000B3BE7" w:rsidP="00885D54">
            <w:pPr>
              <w:spacing w:before="72"/>
            </w:pPr>
            <w:r>
              <w:t>Vaste tekst</w:t>
            </w:r>
            <w:r w:rsidR="007734F4">
              <w:t xml:space="preserve"> , waarbij de keuzetekst </w:t>
            </w:r>
            <w:r w:rsidR="007734F4" w:rsidRPr="00885D54">
              <w:rPr>
                <w:color w:val="800080"/>
              </w:rPr>
              <w:t>‘/hypotheekgever</w:t>
            </w:r>
            <w:r w:rsidR="007734F4">
              <w:t xml:space="preserve">’ alleen wordt getoond indien de tekst ‘hypotheekgever’ voorkomt in de partijaanduiding van de hypotheekgever-partij (zie par. </w:t>
            </w:r>
            <w:r w:rsidR="007734F4">
              <w:fldChar w:fldCharType="begin"/>
            </w:r>
            <w:r w:rsidR="007734F4">
              <w:instrText xml:space="preserve"> REF _Ref410742880 \r \h </w:instrText>
            </w:r>
            <w:r w:rsidR="007734F4">
              <w:fldChar w:fldCharType="separate"/>
            </w:r>
            <w:r w:rsidR="002D04E2">
              <w:t>2.4.1</w:t>
            </w:r>
            <w:r w:rsidR="007734F4">
              <w:fldChar w:fldCharType="end"/>
            </w:r>
            <w:r w:rsidR="007734F4">
              <w:t>).</w:t>
            </w:r>
          </w:p>
          <w:p w14:paraId="3A6E2AD3" w14:textId="77777777" w:rsidR="007734F4" w:rsidRPr="00885D54" w:rsidRDefault="007734F4" w:rsidP="007734F4">
            <w:pPr>
              <w:rPr>
                <w:u w:val="single"/>
              </w:rPr>
            </w:pPr>
          </w:p>
          <w:p w14:paraId="2F6DAB6F"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D567F71"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2D04E2">
              <w:rPr>
                <w:sz w:val="16"/>
                <w:szCs w:val="16"/>
              </w:rPr>
              <w:t>2.5</w:t>
            </w:r>
            <w:r w:rsidRPr="00885D54">
              <w:rPr>
                <w:sz w:val="16"/>
                <w:szCs w:val="16"/>
              </w:rPr>
              <w:fldChar w:fldCharType="end"/>
            </w:r>
          </w:p>
        </w:tc>
      </w:tr>
      <w:tr w:rsidR="00E24B54" w:rsidRPr="00343045" w14:paraId="1AEA72B4" w14:textId="77777777" w:rsidTr="00885D54">
        <w:tc>
          <w:tcPr>
            <w:tcW w:w="6771" w:type="dxa"/>
            <w:shd w:val="clear" w:color="auto" w:fill="auto"/>
          </w:tcPr>
          <w:p w14:paraId="03F3574F"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hoofde van de door de bank en de schuldenaar gesloten overeenkomst van verstrekte geldlening van in hoofdsom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color w:val="000000"/>
                <w:sz w:val="20"/>
              </w:rPr>
              <w:t>leningbedrag voluit in letters (leningbedrag in cijfers)</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sz w:val="20"/>
              </w:rPr>
              <w:t xml:space="preserve"> </w:t>
            </w:r>
            <w:r w:rsidRPr="00885D54">
              <w:rPr>
                <w:rFonts w:cs="Arial"/>
                <w:color w:val="FF0000"/>
                <w:sz w:val="20"/>
              </w:rPr>
              <w:t xml:space="preserve">zoals vastgelegd in de door de schuldenaar ondertekende offerte hypothecaire geldlening </w:t>
            </w:r>
            <w:r w:rsidR="00846C1E">
              <w:rPr>
                <w:rFonts w:cs="Arial"/>
                <w:color w:val="FF0000"/>
                <w:sz w:val="20"/>
              </w:rPr>
              <w:t xml:space="preserve">onder nummer </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00846C1E">
              <w:rPr>
                <w:rFonts w:cs="Arial"/>
                <w:color w:val="000000"/>
                <w:sz w:val="20"/>
              </w:rPr>
              <w:t>offertenummer</w:t>
            </w:r>
            <w:r w:rsidR="00846C1E" w:rsidRPr="0002097D">
              <w:rPr>
                <w:rFonts w:cs="Arial"/>
                <w:color w:val="000000"/>
                <w:sz w:val="20"/>
              </w:rPr>
              <w:fldChar w:fldCharType="begin"/>
            </w:r>
            <w:r w:rsidR="00846C1E" w:rsidRPr="0002097D">
              <w:rPr>
                <w:rFonts w:cs="Arial"/>
                <w:color w:val="000000"/>
                <w:sz w:val="20"/>
              </w:rPr>
              <w:instrText>MacroButton Nomacro §</w:instrText>
            </w:r>
            <w:r w:rsidR="00846C1E" w:rsidRPr="0002097D">
              <w:rPr>
                <w:rFonts w:cs="Arial"/>
                <w:color w:val="000000"/>
                <w:sz w:val="20"/>
              </w:rPr>
              <w:fldChar w:fldCharType="end"/>
            </w:r>
            <w:r w:rsidRPr="00885D54">
              <w:rPr>
                <w:rFonts w:cs="Arial"/>
                <w:color w:val="FF0000"/>
                <w:sz w:val="20"/>
              </w:rPr>
              <w:t xml:space="preserve"> of zoals deze eventueel, al dan niet met kredietfaciliteiten, later gewijzigd, aangevuld of verhoogd mocht worden;</w:t>
            </w:r>
          </w:p>
          <w:p w14:paraId="29692866" w14:textId="77777777" w:rsidR="00E24B54" w:rsidRPr="00885D54" w:rsidRDefault="00E24B54"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ind w:left="374" w:hanging="374"/>
              <w:rPr>
                <w:color w:val="800080"/>
              </w:rPr>
            </w:pPr>
          </w:p>
        </w:tc>
        <w:tc>
          <w:tcPr>
            <w:tcW w:w="7371" w:type="dxa"/>
            <w:shd w:val="clear" w:color="auto" w:fill="auto"/>
          </w:tcPr>
          <w:p w14:paraId="423F9B75" w14:textId="77777777" w:rsidR="00864FC2" w:rsidRDefault="00864FC2" w:rsidP="00885D54">
            <w:pPr>
              <w:spacing w:before="72"/>
            </w:pPr>
            <w:r>
              <w:t>Vaste tekst.</w:t>
            </w:r>
          </w:p>
          <w:p w14:paraId="1D3BBF82" w14:textId="77777777" w:rsidR="00864FC2" w:rsidRPr="00864FC2" w:rsidRDefault="00864FC2" w:rsidP="00885D54">
            <w:pPr>
              <w:spacing w:before="72"/>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t xml:space="preserve"> tussen haakjes. </w:t>
            </w:r>
          </w:p>
          <w:p w14:paraId="182E9633" w14:textId="77777777" w:rsidR="00864FC2" w:rsidRPr="00885D54" w:rsidRDefault="00864FC2" w:rsidP="00885D54">
            <w:pPr>
              <w:spacing w:before="72"/>
              <w:rPr>
                <w:u w:val="single"/>
              </w:rPr>
            </w:pPr>
            <w:r w:rsidRPr="00885D54">
              <w:rPr>
                <w:u w:val="single"/>
              </w:rPr>
              <w:t>Mapping hypotheekbedrag:</w:t>
            </w:r>
          </w:p>
          <w:p w14:paraId="4E44F04D" w14:textId="77777777" w:rsidR="00B46A96" w:rsidRPr="00885D54" w:rsidRDefault="00864FC2" w:rsidP="00885D54">
            <w:pPr>
              <w:spacing w:before="72"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45C3A8A4" w14:textId="77777777" w:rsidR="00864FC2" w:rsidRPr="00885D54" w:rsidRDefault="00B46A96" w:rsidP="00885D54">
            <w:pPr>
              <w:spacing w:before="72" w:line="240" w:lineRule="auto"/>
              <w:rPr>
                <w:sz w:val="16"/>
              </w:rPr>
            </w:pPr>
            <w:r w:rsidRPr="00885D54">
              <w:rPr>
                <w:sz w:val="16"/>
              </w:rPr>
              <w:tab/>
              <w:t>.</w:t>
            </w:r>
            <w:r w:rsidR="00864FC2" w:rsidRPr="00885D54">
              <w:rPr>
                <w:sz w:val="16"/>
              </w:rPr>
              <w:t>/</w:t>
            </w:r>
            <w:r w:rsidRPr="00885D54">
              <w:rPr>
                <w:sz w:val="16"/>
              </w:rPr>
              <w:t>bedragLening</w:t>
            </w:r>
            <w:r w:rsidR="00864FC2" w:rsidRPr="00885D54">
              <w:rPr>
                <w:sz w:val="16"/>
              </w:rPr>
              <w:t>/som</w:t>
            </w:r>
            <w:r w:rsidR="00864FC2" w:rsidRPr="003B6EB8" w:rsidDel="00C46A8C">
              <w:t xml:space="preserve"> </w:t>
            </w:r>
          </w:p>
          <w:p w14:paraId="7E298047"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192B28CB" w14:textId="77777777" w:rsidR="00FB0985" w:rsidRPr="005C0C20" w:rsidRDefault="00FB0985" w:rsidP="00FB0985">
            <w:pPr>
              <w:rPr>
                <w:u w:val="single"/>
              </w:rPr>
            </w:pPr>
            <w:r w:rsidRPr="005C0C20">
              <w:rPr>
                <w:u w:val="single"/>
              </w:rPr>
              <w:t>Mapping</w:t>
            </w:r>
            <w:r w:rsidR="003030A4">
              <w:rPr>
                <w:u w:val="single"/>
              </w:rPr>
              <w:t xml:space="preserve"> offertenummer</w:t>
            </w:r>
            <w:r w:rsidRPr="005C0C20">
              <w:rPr>
                <w:u w:val="single"/>
              </w:rPr>
              <w:t>:</w:t>
            </w:r>
          </w:p>
          <w:p w14:paraId="27C8B71C" w14:textId="77777777" w:rsidR="00FB0985" w:rsidRPr="001C66AC" w:rsidRDefault="00FB0985" w:rsidP="00FB0985">
            <w:pPr>
              <w:spacing w:line="240" w:lineRule="auto"/>
              <w:rPr>
                <w:sz w:val="16"/>
                <w:szCs w:val="16"/>
              </w:rPr>
            </w:pPr>
            <w:r>
              <w:rPr>
                <w:sz w:val="16"/>
                <w:szCs w:val="16"/>
              </w:rPr>
              <w:t>/</w:t>
            </w:r>
            <w:r w:rsidRPr="001C66AC">
              <w:rPr>
                <w:sz w:val="16"/>
                <w:szCs w:val="16"/>
              </w:rPr>
              <w:t>/IMKAD_AangebodenStuk/tia_TekstKeuze</w:t>
            </w:r>
            <w:r>
              <w:rPr>
                <w:sz w:val="16"/>
                <w:szCs w:val="16"/>
              </w:rPr>
              <w:t>/</w:t>
            </w:r>
          </w:p>
          <w:p w14:paraId="5A256BF6" w14:textId="77777777" w:rsidR="00FB0985" w:rsidRPr="001C66AC" w:rsidRDefault="00FB0985" w:rsidP="00FB0985">
            <w:pPr>
              <w:spacing w:line="240" w:lineRule="auto"/>
              <w:rPr>
                <w:sz w:val="16"/>
                <w:szCs w:val="16"/>
              </w:rPr>
            </w:pPr>
            <w:r>
              <w:rPr>
                <w:sz w:val="16"/>
                <w:szCs w:val="16"/>
              </w:rPr>
              <w:t>./tagNaam(‘k_Offertenummer</w:t>
            </w:r>
            <w:r w:rsidRPr="001C66AC">
              <w:rPr>
                <w:sz w:val="16"/>
                <w:szCs w:val="16"/>
              </w:rPr>
              <w:t>’)</w:t>
            </w:r>
          </w:p>
          <w:p w14:paraId="68AB9E72" w14:textId="77777777" w:rsidR="00FB0985" w:rsidRPr="00885D54" w:rsidRDefault="00FB0985" w:rsidP="00FB0985">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F7BAFC7" w14:textId="77777777" w:rsidTr="00885D54">
        <w:tc>
          <w:tcPr>
            <w:tcW w:w="6771" w:type="dxa"/>
            <w:shd w:val="clear" w:color="auto" w:fill="auto"/>
          </w:tcPr>
          <w:p w14:paraId="2F3F1D76"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uit hoofde van de heden tussen de bank en de schuldenaar bestaande rekening-courant; en/of</w:t>
            </w:r>
          </w:p>
          <w:p w14:paraId="235A08F1"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5015CD8E" w14:textId="77777777" w:rsidR="00234413" w:rsidRDefault="00234413" w:rsidP="00885D54">
            <w:pPr>
              <w:spacing w:before="72"/>
            </w:pPr>
          </w:p>
        </w:tc>
      </w:tr>
      <w:tr w:rsidR="00864FC2" w:rsidRPr="00343045" w14:paraId="2C9854E1" w14:textId="77777777" w:rsidTr="00885D54">
        <w:tc>
          <w:tcPr>
            <w:tcW w:w="6771" w:type="dxa"/>
            <w:shd w:val="clear" w:color="auto" w:fill="auto"/>
          </w:tcPr>
          <w:p w14:paraId="77135469" w14:textId="77777777" w:rsidR="00234413" w:rsidRPr="00885D54" w:rsidRDefault="00234413" w:rsidP="00885D5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uit welken andere hoofde ook, al dan niet onder tijdsbepaling of voorwaarde, al dan niet uit hoofde van gewoon bankverkeer zowel in als buiten rekening-courant,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hypotheekbedrag voluit in letters</w:t>
            </w:r>
            <w:r w:rsidRPr="00885D54">
              <w:rPr>
                <w:rFonts w:cs="Arial"/>
                <w:color w:val="FF0000"/>
                <w:sz w:val="20"/>
              </w:rPr>
              <w:t xml:space="preserve"> </w:t>
            </w:r>
            <w:r w:rsidRPr="00885D54">
              <w:rPr>
                <w:rFonts w:cs="Arial"/>
                <w:sz w:val="20"/>
              </w:rPr>
              <w:t>(hypotheekbedrag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te vermeerderen met al hetgeen de bank nu of te eniger tijd van de schuldenaar te vorderen heeft of zal hebben uit hoofde van renten, boeten, kosten en/of premies tot maximaal vijftig procent (50%) van </w:t>
            </w:r>
            <w:r w:rsidRPr="00885D54">
              <w:rPr>
                <w:rFonts w:cs="Arial"/>
                <w:color w:val="FF0000"/>
                <w:sz w:val="20"/>
              </w:rPr>
              <w:lastRenderedPageBreak/>
              <w:t xml:space="preserve">voornoemd bedrag of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sz w:val="20"/>
              </w:rPr>
              <w:t>50% van hypotheekbedrag voluit in letters (50%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14:paraId="3B9A285F" w14:textId="77777777" w:rsidR="00422E80" w:rsidRPr="00885D54" w:rsidRDefault="00422E80" w:rsidP="00885D5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p>
        </w:tc>
        <w:tc>
          <w:tcPr>
            <w:tcW w:w="7371" w:type="dxa"/>
            <w:shd w:val="clear" w:color="auto" w:fill="auto"/>
          </w:tcPr>
          <w:p w14:paraId="240B9177" w14:textId="77777777" w:rsidR="00864FC2" w:rsidRDefault="00864FC2" w:rsidP="00885D54">
            <w:pPr>
              <w:spacing w:before="72"/>
            </w:pPr>
            <w:r>
              <w:lastRenderedPageBreak/>
              <w:t>Vaste tekst.</w:t>
            </w:r>
          </w:p>
          <w:p w14:paraId="6AD84A9C" w14:textId="77777777" w:rsidR="00234413" w:rsidRDefault="00234413" w:rsidP="00885D54">
            <w:pPr>
              <w:spacing w:before="72"/>
            </w:pPr>
          </w:p>
          <w:p w14:paraId="06B32E59" w14:textId="77777777" w:rsidR="00234413" w:rsidRPr="00885D54" w:rsidRDefault="00234413" w:rsidP="00885D54">
            <w:pPr>
              <w:spacing w:line="240" w:lineRule="auto"/>
              <w:rPr>
                <w:sz w:val="16"/>
                <w:szCs w:val="16"/>
              </w:rPr>
            </w:pPr>
            <w:r w:rsidRPr="00885D54">
              <w:rPr>
                <w:sz w:val="16"/>
                <w:szCs w:val="16"/>
              </w:rPr>
              <w:t>Mapping 'hypotheekbedrag':</w:t>
            </w:r>
          </w:p>
          <w:p w14:paraId="2305C08F"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2EB8F894" w14:textId="77777777" w:rsidR="00234413" w:rsidRPr="00885D54" w:rsidRDefault="00234413" w:rsidP="00885D54">
            <w:pPr>
              <w:spacing w:line="240" w:lineRule="auto"/>
              <w:rPr>
                <w:sz w:val="16"/>
                <w:szCs w:val="16"/>
              </w:rPr>
            </w:pPr>
            <w:r w:rsidRPr="00885D54">
              <w:rPr>
                <w:sz w:val="16"/>
                <w:szCs w:val="16"/>
              </w:rPr>
              <w:tab/>
              <w:t>./hoofdsom/valuta</w:t>
            </w:r>
          </w:p>
          <w:p w14:paraId="09251C50" w14:textId="77777777" w:rsidR="00234413" w:rsidRPr="00885D54" w:rsidRDefault="00234413" w:rsidP="00885D54">
            <w:pPr>
              <w:spacing w:line="240" w:lineRule="auto"/>
              <w:rPr>
                <w:sz w:val="16"/>
                <w:szCs w:val="16"/>
              </w:rPr>
            </w:pPr>
          </w:p>
          <w:p w14:paraId="6FBBD4AB" w14:textId="4CF6B3D5" w:rsidR="00234413" w:rsidRPr="00885D54" w:rsidRDefault="00234413" w:rsidP="00885D54">
            <w:pPr>
              <w:spacing w:line="240" w:lineRule="auto"/>
              <w:rPr>
                <w:sz w:val="16"/>
                <w:szCs w:val="16"/>
              </w:rPr>
            </w:pPr>
            <w:r w:rsidRPr="00885D54">
              <w:rPr>
                <w:sz w:val="16"/>
                <w:szCs w:val="16"/>
              </w:rPr>
              <w:lastRenderedPageBreak/>
              <w:t>Mapping '50% van hypotheekbedrag'</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13DA9963" w14:textId="77777777" w:rsidR="00234413" w:rsidRPr="00885D54" w:rsidRDefault="00234413" w:rsidP="00885D54">
            <w:pPr>
              <w:spacing w:line="240" w:lineRule="auto"/>
              <w:rPr>
                <w:sz w:val="16"/>
                <w:szCs w:val="16"/>
              </w:rPr>
            </w:pPr>
            <w:r w:rsidRPr="00885D54">
              <w:rPr>
                <w:sz w:val="16"/>
                <w:szCs w:val="16"/>
              </w:rPr>
              <w:tab/>
              <w:t>./bedragRente/som</w:t>
            </w:r>
          </w:p>
          <w:p w14:paraId="443B28C8" w14:textId="77777777" w:rsidR="00234413" w:rsidRPr="00422E80" w:rsidRDefault="00234413" w:rsidP="00885D54">
            <w:pPr>
              <w:spacing w:line="240" w:lineRule="atLeast"/>
            </w:pPr>
            <w:r w:rsidRPr="00885D54">
              <w:rPr>
                <w:sz w:val="16"/>
                <w:szCs w:val="16"/>
              </w:rPr>
              <w:tab/>
              <w:t>./bedragRente/valuta</w:t>
            </w:r>
            <w:r w:rsidRPr="00885D54">
              <w:rPr>
                <w:sz w:val="16"/>
                <w:szCs w:val="16"/>
              </w:rPr>
              <w:br/>
            </w:r>
            <w:r w:rsidRPr="00885D54">
              <w:rPr>
                <w:sz w:val="16"/>
                <w:szCs w:val="16"/>
              </w:rPr>
              <w:br/>
            </w:r>
          </w:p>
        </w:tc>
      </w:tr>
      <w:tr w:rsidR="00915E27" w:rsidRPr="00343045" w14:paraId="3FF9EDB6" w14:textId="77777777" w:rsidTr="00885D54">
        <w:tc>
          <w:tcPr>
            <w:tcW w:w="6771" w:type="dxa"/>
            <w:shd w:val="clear" w:color="auto" w:fill="auto"/>
          </w:tcPr>
          <w:p w14:paraId="6AFCF581" w14:textId="77777777"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lastRenderedPageBreak/>
              <w:t xml:space="preserve">derhalve tot een totaalbedrag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1</w:t>
            </w:r>
            <w:r w:rsidRPr="00885D54">
              <w:rPr>
                <w:rFonts w:cs="Arial"/>
                <w:sz w:val="20"/>
              </w:rPr>
              <w:t>50% van hypotheekbedrag voluit in letters (150% van hypotheekbedrag in cijfers</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FF0000"/>
                <w:sz w:val="20"/>
              </w:rPr>
              <w:t xml:space="preserve">, </w:t>
            </w:r>
          </w:p>
          <w:p w14:paraId="056357CB" w14:textId="77777777" w:rsidR="00915E27" w:rsidRPr="00885D54" w:rsidRDefault="00915E27" w:rsidP="00885D5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 w:val="20"/>
              </w:rPr>
            </w:pPr>
            <w:r w:rsidRPr="00885D54">
              <w:rPr>
                <w:rFonts w:cs="Arial"/>
                <w:color w:val="FF0000"/>
                <w:sz w:val="20"/>
              </w:rPr>
              <w:t xml:space="preserve">recht van </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telwoord</w:t>
            </w:r>
            <w:r w:rsidRPr="00885D54">
              <w:rPr>
                <w:rFonts w:cs="Arial"/>
                <w:color w:val="000000"/>
                <w:sz w:val="20"/>
              </w:rPr>
              <w:fldChar w:fldCharType="begin"/>
            </w:r>
            <w:r w:rsidRPr="00885D54">
              <w:rPr>
                <w:rFonts w:cs="Arial"/>
                <w:color w:val="000000"/>
                <w:sz w:val="20"/>
              </w:rPr>
              <w:instrText>MacroButton Nomacro §</w:instrText>
            </w:r>
            <w:r w:rsidRPr="00885D54">
              <w:rPr>
                <w:rFonts w:cs="Arial"/>
                <w:color w:val="000000"/>
                <w:sz w:val="20"/>
              </w:rPr>
              <w:fldChar w:fldCharType="end"/>
            </w:r>
            <w:r w:rsidRPr="00885D54">
              <w:rPr>
                <w:rFonts w:cs="Arial"/>
                <w:color w:val="000000"/>
                <w:sz w:val="20"/>
              </w:rPr>
              <w:t xml:space="preserve"> </w:t>
            </w:r>
            <w:r w:rsidRPr="00885D54">
              <w:rPr>
                <w:rFonts w:cs="Arial"/>
                <w:color w:val="FF0000"/>
                <w:sz w:val="20"/>
              </w:rPr>
              <w:t>hypotheek op:</w:t>
            </w:r>
          </w:p>
        </w:tc>
        <w:tc>
          <w:tcPr>
            <w:tcW w:w="7371" w:type="dxa"/>
            <w:shd w:val="clear" w:color="auto" w:fill="auto"/>
          </w:tcPr>
          <w:p w14:paraId="4F2BB906" w14:textId="77777777" w:rsidR="00915E27" w:rsidRPr="00885D54" w:rsidRDefault="00915E27" w:rsidP="00885D54">
            <w:pPr>
              <w:spacing w:line="240" w:lineRule="auto"/>
              <w:rPr>
                <w:sz w:val="16"/>
                <w:szCs w:val="16"/>
              </w:rPr>
            </w:pPr>
            <w:r w:rsidRPr="00885D54">
              <w:rPr>
                <w:sz w:val="16"/>
                <w:szCs w:val="16"/>
              </w:rPr>
              <w:t>Mapping '150% van hypotheekbedrag'</w:t>
            </w:r>
          </w:p>
          <w:p w14:paraId="5B65F072"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0C63A60" w14:textId="77777777" w:rsidR="00915E27" w:rsidRPr="00885D54" w:rsidRDefault="00915E27" w:rsidP="00885D54">
            <w:pPr>
              <w:spacing w:line="240" w:lineRule="auto"/>
              <w:rPr>
                <w:sz w:val="16"/>
                <w:szCs w:val="16"/>
              </w:rPr>
            </w:pPr>
            <w:r w:rsidRPr="00885D54">
              <w:rPr>
                <w:sz w:val="16"/>
                <w:szCs w:val="16"/>
              </w:rPr>
              <w:tab/>
              <w:t>./bedragTotaal/som</w:t>
            </w:r>
          </w:p>
          <w:p w14:paraId="7FBA6377" w14:textId="77777777" w:rsidR="00915E27" w:rsidRPr="00885D54" w:rsidRDefault="00915E27" w:rsidP="00885D54">
            <w:pPr>
              <w:spacing w:line="240" w:lineRule="auto"/>
              <w:rPr>
                <w:sz w:val="16"/>
                <w:szCs w:val="16"/>
              </w:rPr>
            </w:pPr>
            <w:r w:rsidRPr="00885D54">
              <w:rPr>
                <w:sz w:val="16"/>
                <w:szCs w:val="16"/>
              </w:rPr>
              <w:tab/>
              <w:t>./bedragTotaal/valuta</w:t>
            </w:r>
          </w:p>
          <w:p w14:paraId="2C86D055" w14:textId="77777777" w:rsidR="00915E27" w:rsidRPr="00885D54" w:rsidRDefault="00915E27" w:rsidP="00885D54">
            <w:pPr>
              <w:spacing w:line="240" w:lineRule="auto"/>
              <w:rPr>
                <w:sz w:val="16"/>
                <w:szCs w:val="16"/>
              </w:rPr>
            </w:pPr>
          </w:p>
          <w:p w14:paraId="4AF30958" w14:textId="77777777" w:rsidR="00915E27" w:rsidRPr="00885D54" w:rsidRDefault="00915E27" w:rsidP="00885D54">
            <w:pPr>
              <w:spacing w:line="240" w:lineRule="auto"/>
              <w:rPr>
                <w:sz w:val="16"/>
                <w:szCs w:val="16"/>
              </w:rPr>
            </w:pPr>
            <w:r w:rsidRPr="00885D54">
              <w:rPr>
                <w:sz w:val="16"/>
                <w:szCs w:val="16"/>
              </w:rPr>
              <w:t>Mapping telwoord:</w:t>
            </w:r>
          </w:p>
          <w:p w14:paraId="68BA653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51C9A634" w14:textId="77777777" w:rsidR="00915E27" w:rsidRDefault="00915E27" w:rsidP="00915E27">
            <w:r w:rsidRPr="00885D54">
              <w:rPr>
                <w:sz w:val="16"/>
                <w:szCs w:val="16"/>
              </w:rPr>
              <w:tab/>
              <w:t>./</w:t>
            </w:r>
            <w:r w:rsidRPr="00885D54">
              <w:rPr>
                <w:rFonts w:cs="Arial"/>
                <w:sz w:val="16"/>
                <w:szCs w:val="16"/>
              </w:rPr>
              <w:t>rangordeHypotheek</w:t>
            </w:r>
          </w:p>
        </w:tc>
      </w:tr>
    </w:tbl>
    <w:p w14:paraId="72212A44" w14:textId="77777777" w:rsidR="00FD42C6" w:rsidRPr="00343045" w:rsidRDefault="00FD42C6" w:rsidP="00FD42C6"/>
    <w:p w14:paraId="7D5F7A05" w14:textId="77777777" w:rsidR="007E7B46" w:rsidRPr="00693529" w:rsidRDefault="007E7B46">
      <w:pPr>
        <w:rPr>
          <w:highlight w:val="yellow"/>
        </w:rPr>
      </w:pPr>
    </w:p>
    <w:p w14:paraId="52D913D1" w14:textId="77777777" w:rsidR="00407923" w:rsidRDefault="00407923" w:rsidP="00145092"/>
    <w:p w14:paraId="6CDA1875" w14:textId="77777777" w:rsidR="00C80891" w:rsidRDefault="00693529" w:rsidP="00F45F65">
      <w:pPr>
        <w:pStyle w:val="Kop2"/>
      </w:pPr>
      <w:r>
        <w:br w:type="page"/>
      </w:r>
      <w:bookmarkStart w:id="59" w:name="_Toc508868494"/>
      <w:r w:rsidR="00C80891">
        <w:lastRenderedPageBreak/>
        <w:t>Onderpand</w:t>
      </w:r>
      <w:bookmarkEnd w:id="59"/>
    </w:p>
    <w:p w14:paraId="05E9310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21352E6" w14:textId="77777777" w:rsidTr="00885D54">
        <w:tc>
          <w:tcPr>
            <w:tcW w:w="6771" w:type="dxa"/>
            <w:shd w:val="clear" w:color="auto" w:fill="auto"/>
          </w:tcPr>
          <w:p w14:paraId="5E0B6C9A"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170F4" w:rsidRPr="00885D54">
              <w:rPr>
                <w:rFonts w:ascii="Times New Roman" w:hAnsi="Times New Roman"/>
                <w:color w:val="FF0000"/>
                <w:szCs w:val="18"/>
              </w:rPr>
              <w:t>;</w:t>
            </w:r>
          </w:p>
          <w:p w14:paraId="77524894"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2AB7408A" w14:textId="77777777"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r w:rsidRPr="00885D54">
              <w:rPr>
                <w:lang w:val="nl"/>
              </w:rPr>
              <w:t>Er moet minimaal één combinatie recht/registergoed zijn, er kunnen er meerdere zijn.</w:t>
            </w:r>
          </w:p>
          <w:p w14:paraId="5333C1D4" w14:textId="77777777" w:rsidR="00002261" w:rsidRDefault="00002261" w:rsidP="001754C0"/>
          <w:p w14:paraId="039FB7BD" w14:textId="77777777" w:rsidR="006C772B" w:rsidRPr="00885D5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885D54">
              <w:rPr>
                <w:lang w:val="nl"/>
              </w:rPr>
              <w:t xml:space="preserve"> </w:t>
            </w:r>
          </w:p>
          <w:p w14:paraId="21587958" w14:textId="77777777" w:rsidR="00077617" w:rsidRPr="00885D54" w:rsidRDefault="00077617" w:rsidP="001754C0">
            <w:pPr>
              <w:rPr>
                <w:lang w:val="nl"/>
              </w:rPr>
            </w:pPr>
          </w:p>
          <w:p w14:paraId="5A33FAD6" w14:textId="77777777" w:rsidR="00077617" w:rsidRPr="00885D54" w:rsidRDefault="00077617" w:rsidP="001754C0">
            <w:pPr>
              <w:rPr>
                <w:u w:val="single"/>
                <w:lang w:val="nl"/>
              </w:rPr>
            </w:pPr>
            <w:r w:rsidRPr="00885D54">
              <w:rPr>
                <w:u w:val="single"/>
                <w:lang w:val="nl"/>
              </w:rPr>
              <w:t>Mapping:</w:t>
            </w:r>
          </w:p>
          <w:p w14:paraId="172AC3BA"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5EA38432"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142E525A" w14:textId="77777777" w:rsidTr="00885D54">
        <w:tc>
          <w:tcPr>
            <w:tcW w:w="6771" w:type="dxa"/>
            <w:shd w:val="clear" w:color="auto" w:fill="auto"/>
          </w:tcPr>
          <w:p w14:paraId="7A600822" w14:textId="77777777" w:rsidR="00C80891" w:rsidRPr="00885D54" w:rsidRDefault="00DD04AA" w:rsidP="00885D54">
            <w:pPr>
              <w:autoSpaceDE w:val="0"/>
              <w:autoSpaceDN w:val="0"/>
              <w:adjustRightInd w:val="0"/>
              <w:rPr>
                <w:rFonts w:cs="Arial"/>
                <w:color w:val="FF0000"/>
                <w:sz w:val="20"/>
              </w:rPr>
            </w:pPr>
            <w:r w:rsidRPr="00885D54">
              <w:rPr>
                <w:rFonts w:cs="Arial"/>
                <w:color w:val="FF0000"/>
                <w:sz w:val="20"/>
              </w:rPr>
              <w:t>hierna te noemen: ‘het registergoed’.</w:t>
            </w:r>
          </w:p>
        </w:tc>
        <w:tc>
          <w:tcPr>
            <w:tcW w:w="7371" w:type="dxa"/>
            <w:shd w:val="clear" w:color="auto" w:fill="auto"/>
          </w:tcPr>
          <w:p w14:paraId="51250499" w14:textId="77777777" w:rsidR="00C80891" w:rsidRPr="00943EC1" w:rsidRDefault="00863CA0" w:rsidP="006C772B">
            <w:r>
              <w:t>Vaste tekst.</w:t>
            </w:r>
            <w:r w:rsidR="00C170F4">
              <w:t xml:space="preserve"> </w:t>
            </w:r>
          </w:p>
        </w:tc>
      </w:tr>
    </w:tbl>
    <w:p w14:paraId="501A0855" w14:textId="77777777" w:rsidR="002606D8" w:rsidRDefault="002606D8"/>
    <w:p w14:paraId="11BE8337" w14:textId="77777777" w:rsidR="00287CB3" w:rsidRDefault="005121C0">
      <w:r>
        <w:br w:type="page"/>
      </w:r>
    </w:p>
    <w:p w14:paraId="54BCA2C1" w14:textId="77777777" w:rsidR="0054259B" w:rsidRDefault="0054259B" w:rsidP="0054259B">
      <w:pPr>
        <w:pStyle w:val="Kop2"/>
      </w:pPr>
      <w:bookmarkStart w:id="60" w:name="_Ref381015996"/>
      <w:bookmarkStart w:id="61" w:name="_Ref381460432"/>
      <w:bookmarkStart w:id="62" w:name="_Toc508868495"/>
      <w:r>
        <w:lastRenderedPageBreak/>
        <w:t>Overbruggingshypotheek</w:t>
      </w:r>
      <w:bookmarkEnd w:id="60"/>
      <w:bookmarkEnd w:id="61"/>
      <w:bookmarkEnd w:id="62"/>
    </w:p>
    <w:p w14:paraId="63BCB4C8"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5FA1F75E" w14:textId="77777777" w:rsidTr="00885D54">
        <w:tc>
          <w:tcPr>
            <w:tcW w:w="6771" w:type="dxa"/>
            <w:shd w:val="clear" w:color="auto" w:fill="auto"/>
          </w:tcPr>
          <w:p w14:paraId="019E9F64" w14:textId="77777777" w:rsidR="001F1F5A" w:rsidRPr="000E5FDC"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800080"/>
                <w:sz w:val="20"/>
              </w:rPr>
            </w:pPr>
            <w:r>
              <w:rPr>
                <w:rFonts w:cs="Arial"/>
                <w:b/>
                <w:bCs/>
                <w:color w:val="800080"/>
                <w:sz w:val="20"/>
              </w:rPr>
              <w:t>Overbruggingshypotheek</w:t>
            </w:r>
          </w:p>
          <w:p w14:paraId="3D556997" w14:textId="77777777"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rPr>
            </w:pPr>
            <w:r w:rsidRPr="00B54F73">
              <w:rPr>
                <w:rFonts w:cs="Arial"/>
                <w:color w:val="800080"/>
                <w:sz w:val="20"/>
              </w:rPr>
              <w:t xml:space="preserve">Voorts verleent de schuldenaar, tot meerdere zekerheid voor de betaling van de lening als hierboven vermeld, bij deze aan de bank, die van de schuldenaar aanvaardt het recht van </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Pr>
                <w:rFonts w:cs="Arial"/>
                <w:color w:val="000000"/>
                <w:sz w:val="20"/>
              </w:rPr>
              <w:t>telwoord</w:t>
            </w:r>
            <w:r w:rsidRPr="0002097D">
              <w:rPr>
                <w:rFonts w:cs="Arial"/>
                <w:color w:val="000000"/>
                <w:sz w:val="20"/>
              </w:rPr>
              <w:fldChar w:fldCharType="begin"/>
            </w:r>
            <w:r w:rsidRPr="0002097D">
              <w:rPr>
                <w:rFonts w:cs="Arial"/>
                <w:color w:val="000000"/>
                <w:sz w:val="20"/>
              </w:rPr>
              <w:instrText>MacroButton Nomacro §</w:instrText>
            </w:r>
            <w:r w:rsidRPr="0002097D">
              <w:rPr>
                <w:rFonts w:cs="Arial"/>
                <w:color w:val="000000"/>
                <w:sz w:val="20"/>
              </w:rPr>
              <w:fldChar w:fldCharType="end"/>
            </w:r>
            <w:r w:rsidRPr="00B54F73">
              <w:rPr>
                <w:rFonts w:cs="Arial"/>
                <w:color w:val="800080"/>
                <w:sz w:val="20"/>
              </w:rPr>
              <w:t xml:space="preserve"> hypotheek op het hierna te omschrijven onderpand:</w:t>
            </w:r>
          </w:p>
          <w:p w14:paraId="5970415C" w14:textId="5EC13B09"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1C1439B0" w14:textId="77777777" w:rsidR="001F1F5A" w:rsidRDefault="001F1F5A" w:rsidP="001F1F5A">
            <w:pPr>
              <w:spacing w:before="72"/>
            </w:pPr>
            <w:r>
              <w:t>Geheel optionele tekst. De gegevens met betrekking tot de overbruggingshypotheek worden getoond wanneer hiervoor gekozen is.</w:t>
            </w:r>
          </w:p>
          <w:p w14:paraId="4EF5D048" w14:textId="77777777" w:rsidR="001F1F5A" w:rsidRPr="00030A78" w:rsidRDefault="001F1F5A" w:rsidP="001F1F5A">
            <w:pPr>
              <w:keepNext/>
            </w:pPr>
            <w:r>
              <w:br/>
              <w:t xml:space="preserve">Het telwoord </w:t>
            </w:r>
            <w:r w:rsidRPr="00A33B2A">
              <w:t>wordt als getal in het essentialiabestand opgenomen maar als tekst in de akte</w:t>
            </w:r>
            <w:r w:rsidRPr="00030A78">
              <w:t>.</w:t>
            </w:r>
          </w:p>
          <w:p w14:paraId="47442E9A" w14:textId="77777777" w:rsidR="001F1F5A" w:rsidRDefault="001F1F5A" w:rsidP="001F1F5A">
            <w:pPr>
              <w:spacing w:before="72"/>
            </w:pPr>
          </w:p>
          <w:p w14:paraId="1DBC989F" w14:textId="77777777" w:rsidR="001F1F5A" w:rsidRPr="005C72AF" w:rsidRDefault="001F1F5A" w:rsidP="001F1F5A">
            <w:pPr>
              <w:rPr>
                <w:szCs w:val="18"/>
                <w:u w:val="single"/>
                <w:lang w:val="nl"/>
              </w:rPr>
            </w:pPr>
            <w:r w:rsidRPr="005C72AF">
              <w:rPr>
                <w:szCs w:val="18"/>
                <w:u w:val="single"/>
                <w:lang w:val="nl"/>
              </w:rPr>
              <w:t>Mapping tonen overbruggingshypotheek:</w:t>
            </w:r>
          </w:p>
          <w:p w14:paraId="6737DAF5" w14:textId="77777777" w:rsidR="001F1F5A" w:rsidRPr="002A4B22" w:rsidRDefault="001F1F5A" w:rsidP="001F1F5A">
            <w:pPr>
              <w:spacing w:line="240"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64D7E8FB" w14:textId="77777777" w:rsidR="001F1F5A" w:rsidRPr="002A4B22" w:rsidRDefault="001F1F5A" w:rsidP="001F1F5A">
            <w:pPr>
              <w:spacing w:line="240" w:lineRule="auto"/>
              <w:rPr>
                <w:rFonts w:cs="Arial"/>
                <w:sz w:val="16"/>
                <w:szCs w:val="16"/>
              </w:rPr>
            </w:pPr>
            <w:r w:rsidRPr="002A4B22">
              <w:rPr>
                <w:rFonts w:cs="Arial"/>
                <w:sz w:val="16"/>
                <w:szCs w:val="16"/>
              </w:rPr>
              <w:t>-is aanwezig</w:t>
            </w:r>
          </w:p>
          <w:p w14:paraId="4A11C850" w14:textId="77777777" w:rsidR="001F1F5A" w:rsidRPr="002A4B22" w:rsidRDefault="001F1F5A" w:rsidP="001F1F5A">
            <w:pPr>
              <w:spacing w:line="240" w:lineRule="auto"/>
              <w:rPr>
                <w:sz w:val="16"/>
                <w:szCs w:val="16"/>
              </w:rPr>
            </w:pPr>
          </w:p>
          <w:p w14:paraId="273E8AD1" w14:textId="77777777" w:rsidR="001F1F5A" w:rsidRPr="002A4B22" w:rsidRDefault="001F1F5A" w:rsidP="001F1F5A">
            <w:pPr>
              <w:pStyle w:val="streepje"/>
              <w:numPr>
                <w:ilvl w:val="0"/>
                <w:numId w:val="0"/>
              </w:numPr>
              <w:spacing w:line="240" w:lineRule="auto"/>
              <w:rPr>
                <w:lang w:val="nl-NL"/>
              </w:rPr>
            </w:pPr>
            <w:r w:rsidRPr="002A4B22">
              <w:rPr>
                <w:u w:val="single"/>
                <w:lang w:val="nl-NL"/>
              </w:rPr>
              <w:t>Mapping telwoord</w:t>
            </w:r>
            <w:r w:rsidRPr="002A4B22">
              <w:rPr>
                <w:lang w:val="nl-NL"/>
              </w:rPr>
              <w:t>:</w:t>
            </w:r>
          </w:p>
          <w:p w14:paraId="25604107" w14:textId="77777777" w:rsidR="001F1F5A" w:rsidRDefault="001F1F5A" w:rsidP="001F1F5A">
            <w:pPr>
              <w:keepNext/>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7565DB7B" w14:textId="03B3997E" w:rsidR="000974F6" w:rsidRDefault="000974F6" w:rsidP="00885D54">
            <w:pPr>
              <w:spacing w:line="240" w:lineRule="auto"/>
            </w:pPr>
          </w:p>
        </w:tc>
      </w:tr>
      <w:tr w:rsidR="001F1F5A" w:rsidRPr="00343045" w14:paraId="10DBFAB2" w14:textId="77777777" w:rsidTr="00885D54">
        <w:tc>
          <w:tcPr>
            <w:tcW w:w="6771" w:type="dxa"/>
            <w:shd w:val="clear" w:color="auto" w:fill="auto"/>
          </w:tcPr>
          <w:p w14:paraId="354641A6" w14:textId="77777777"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Cs w:val="18"/>
              </w:rPr>
            </w:pPr>
            <w:r w:rsidRPr="00030A78">
              <w:rPr>
                <w:color w:val="800080"/>
                <w:szCs w:val="18"/>
                <w:highlight w:val="yellow"/>
              </w:rPr>
              <w:t>TEKSTBLOK RECHT TEKSTBLOK REGISTERGOED</w:t>
            </w:r>
            <w:r>
              <w:rPr>
                <w:color w:val="800080"/>
                <w:szCs w:val="18"/>
              </w:rPr>
              <w:t>.</w:t>
            </w:r>
          </w:p>
          <w:p w14:paraId="1DB16DFA" w14:textId="27A30D69" w:rsidR="001F1F5A" w:rsidRDefault="001F1F5A" w:rsidP="001F1F5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b/>
                <w:bCs/>
                <w:color w:val="800080"/>
                <w:sz w:val="20"/>
              </w:rPr>
            </w:pPr>
          </w:p>
        </w:tc>
        <w:tc>
          <w:tcPr>
            <w:tcW w:w="7371" w:type="dxa"/>
            <w:shd w:val="clear" w:color="auto" w:fill="auto"/>
          </w:tcPr>
          <w:p w14:paraId="4FF5F212" w14:textId="77777777" w:rsidR="001F1F5A" w:rsidRDefault="001F1F5A" w:rsidP="001F1F5A">
            <w:r>
              <w:t xml:space="preserve">Optionele herhalende combinatie van één TEKSTBLOK RECHT </w:t>
            </w:r>
            <w:r w:rsidRPr="00124E96">
              <w:t>met één TEKSTBLOK REGISTERGOED</w:t>
            </w:r>
            <w:r>
              <w:t xml:space="preserve"> welke wordt getoond voor de </w:t>
            </w:r>
            <w:r w:rsidRPr="0031578B">
              <w:t>overbruggingslening</w:t>
            </w:r>
            <w:r>
              <w:t>.</w:t>
            </w:r>
          </w:p>
          <w:p w14:paraId="295475DB" w14:textId="77777777" w:rsidR="001F1F5A" w:rsidRPr="00DB7FA4" w:rsidRDefault="001F1F5A" w:rsidP="001F1F5A">
            <w:pPr>
              <w:rPr>
                <w:lang w:val="nl"/>
              </w:rPr>
            </w:pPr>
            <w:r>
              <w:t>Van TEKSTBLOK REGISTERGOED zijn alleen de objecten perceel, appartementsrecht, netwerk en schip van toepassing.</w:t>
            </w:r>
            <w:r w:rsidRPr="00DB7FA4">
              <w:rPr>
                <w:lang w:val="nl"/>
              </w:rPr>
              <w:t xml:space="preserve"> </w:t>
            </w:r>
          </w:p>
          <w:p w14:paraId="283A19D1" w14:textId="77777777" w:rsidR="001F1F5A" w:rsidRDefault="001F1F5A" w:rsidP="001F1F5A">
            <w:pPr>
              <w:rPr>
                <w:lang w:val="nl"/>
              </w:rPr>
            </w:pPr>
          </w:p>
          <w:p w14:paraId="57FD36CC" w14:textId="0D83C3F0" w:rsidR="001F1F5A" w:rsidRDefault="001F1F5A" w:rsidP="001F1F5A">
            <w:pPr>
              <w:rPr>
                <w:lang w:val="nl"/>
              </w:rPr>
            </w:pPr>
            <w:r>
              <w:rPr>
                <w:lang w:val="nl"/>
              </w:rPr>
              <w:t>Bij meer combinaties TEKSTBLOK RECHT en REGISTERGOED wordt de laatste combinatie afgesloten met een komma en de andere combinaties met een puntkomma.</w:t>
            </w:r>
          </w:p>
          <w:p w14:paraId="282C2214" w14:textId="77777777" w:rsidR="001F1F5A" w:rsidRPr="00DB7FA4" w:rsidRDefault="001F1F5A" w:rsidP="001F1F5A">
            <w:pPr>
              <w:rPr>
                <w:lang w:val="nl"/>
              </w:rPr>
            </w:pPr>
          </w:p>
          <w:p w14:paraId="4024174E" w14:textId="77777777" w:rsidR="001F1F5A" w:rsidRPr="00DB7FA4" w:rsidRDefault="001F1F5A" w:rsidP="001F1F5A">
            <w:pPr>
              <w:rPr>
                <w:u w:val="single"/>
                <w:lang w:val="nl"/>
              </w:rPr>
            </w:pPr>
            <w:r w:rsidRPr="00DB7FA4">
              <w:rPr>
                <w:u w:val="single"/>
                <w:lang w:val="nl"/>
              </w:rPr>
              <w:t>Mapping:</w:t>
            </w:r>
          </w:p>
          <w:p w14:paraId="439EF476" w14:textId="77777777" w:rsidR="001F1F5A" w:rsidRPr="00DB7FA4" w:rsidRDefault="001F1F5A" w:rsidP="001F1F5A">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AD4CD7D" w14:textId="441526A3" w:rsidR="001F1F5A" w:rsidRDefault="001F1F5A" w:rsidP="001F1F5A">
            <w:pPr>
              <w:spacing w:before="72"/>
            </w:pPr>
            <w:r>
              <w:rPr>
                <w:sz w:val="16"/>
                <w:szCs w:val="16"/>
              </w:rPr>
              <w:t>-</w:t>
            </w:r>
            <w:r w:rsidRPr="00DB7FA4">
              <w:rPr>
                <w:sz w:val="16"/>
                <w:szCs w:val="16"/>
              </w:rPr>
              <w:t>zie tekstblokken voor de verdere mapping</w:t>
            </w:r>
          </w:p>
        </w:tc>
      </w:tr>
    </w:tbl>
    <w:p w14:paraId="65E47E9D" w14:textId="77777777" w:rsidR="00C80891" w:rsidRDefault="0054259B" w:rsidP="00C80891">
      <w:pPr>
        <w:pStyle w:val="Kop2"/>
      </w:pPr>
      <w:r>
        <w:br w:type="page"/>
      </w:r>
      <w:bookmarkStart w:id="63" w:name="_Toc508868496"/>
      <w:r w:rsidR="00C80891">
        <w:lastRenderedPageBreak/>
        <w:t>Afsluiting</w:t>
      </w:r>
      <w:bookmarkEnd w:id="63"/>
    </w:p>
    <w:p w14:paraId="09DA4766"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A819F84" w14:textId="77777777" w:rsidTr="00885D54">
        <w:tc>
          <w:tcPr>
            <w:tcW w:w="6771" w:type="dxa"/>
            <w:shd w:val="clear" w:color="auto" w:fill="auto"/>
          </w:tcPr>
          <w:p w14:paraId="15F1B8EC" w14:textId="77777777" w:rsidR="00F1065D" w:rsidRPr="00885D54" w:rsidRDefault="00F1065D" w:rsidP="00885D54">
            <w:pPr>
              <w:ind w:right="298"/>
              <w:rPr>
                <w:rFonts w:cs="Arial"/>
                <w:b/>
                <w:color w:val="FF0000"/>
                <w:sz w:val="20"/>
              </w:rPr>
            </w:pPr>
            <w:r w:rsidRPr="00885D54">
              <w:rPr>
                <w:rFonts w:cs="Arial"/>
                <w:b/>
                <w:color w:val="FF0000"/>
                <w:sz w:val="20"/>
              </w:rPr>
              <w:t>Aanvaarding</w:t>
            </w:r>
          </w:p>
          <w:p w14:paraId="754FF74B" w14:textId="77777777" w:rsidR="00F1065D" w:rsidRPr="00885D54" w:rsidRDefault="00F1065D" w:rsidP="00F1065D">
            <w:pPr>
              <w:rPr>
                <w:rFonts w:cs="Arial"/>
                <w:color w:val="FF0000"/>
                <w:sz w:val="20"/>
              </w:rPr>
            </w:pPr>
            <w:r w:rsidRPr="00885D54">
              <w:rPr>
                <w:rFonts w:cs="Arial"/>
                <w:color w:val="FF0000"/>
                <w:sz w:val="20"/>
              </w:rPr>
              <w:t>De in deze akte vermelde hypotheekverlening, verpandingen, volmachten en verdere verbintenissen worden door de bank aanvaard.</w:t>
            </w:r>
          </w:p>
          <w:p w14:paraId="17CEF5FB"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79BF49DD" w14:textId="77777777" w:rsidR="003E02D2" w:rsidRPr="00885D54" w:rsidRDefault="003E02D2" w:rsidP="003E02D2">
            <w:pPr>
              <w:rPr>
                <w:szCs w:val="18"/>
              </w:rPr>
            </w:pPr>
            <w:r w:rsidRPr="004D42E8">
              <w:t xml:space="preserve">Vaste tekst </w:t>
            </w:r>
          </w:p>
        </w:tc>
      </w:tr>
      <w:tr w:rsidR="00C80891" w:rsidRPr="00343045" w14:paraId="0ECA39F3" w14:textId="77777777" w:rsidTr="00885D54">
        <w:tc>
          <w:tcPr>
            <w:tcW w:w="6771" w:type="dxa"/>
            <w:shd w:val="clear" w:color="auto" w:fill="auto"/>
          </w:tcPr>
          <w:p w14:paraId="19D16B17" w14:textId="77777777" w:rsidR="005A1FA4" w:rsidRPr="00885D54" w:rsidRDefault="005A1FA4" w:rsidP="00885D54">
            <w:pPr>
              <w:ind w:right="301"/>
              <w:rPr>
                <w:rFonts w:cs="Arial"/>
                <w:color w:val="800080"/>
                <w:sz w:val="20"/>
              </w:rPr>
            </w:pPr>
            <w:r w:rsidRPr="00885D54">
              <w:rPr>
                <w:rFonts w:cs="Arial"/>
                <w:b/>
                <w:color w:val="800080"/>
                <w:sz w:val="20"/>
              </w:rPr>
              <w:t>Woonplaatskeuze</w:t>
            </w:r>
          </w:p>
          <w:p w14:paraId="1206068F" w14:textId="77777777" w:rsidR="005A1FA4" w:rsidRPr="00885D54" w:rsidRDefault="005A1FA4" w:rsidP="00885D54">
            <w:pPr>
              <w:ind w:right="301"/>
              <w:rPr>
                <w:rFonts w:cs="Arial"/>
                <w:color w:val="800080"/>
                <w:sz w:val="20"/>
              </w:rPr>
            </w:pPr>
            <w:r w:rsidRPr="00885D54">
              <w:rPr>
                <w:rFonts w:cs="Arial"/>
                <w:color w:val="800080"/>
                <w:sz w:val="20"/>
              </w:rPr>
              <w:t>Partijen kiezen ter</w:t>
            </w:r>
            <w:r w:rsidR="00C36678" w:rsidRPr="00885D54">
              <w:rPr>
                <w:rFonts w:cs="Arial"/>
                <w:color w:val="800080"/>
                <w:sz w:val="20"/>
              </w:rPr>
              <w:t xml:space="preserve"> </w:t>
            </w:r>
            <w:r w:rsidRPr="00885D54">
              <w:rPr>
                <w:rFonts w:cs="Arial"/>
                <w:color w:val="800080"/>
                <w:sz w:val="20"/>
              </w:rPr>
              <w:t>zake van deze akte woonplaats ten kantore van de notaris, bewaarder van deze akte.</w:t>
            </w:r>
          </w:p>
          <w:p w14:paraId="0C364E14"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1A5E1C9A" w14:textId="77777777" w:rsidR="00E31BE8" w:rsidRPr="00885D54"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277BF06D" w14:textId="77777777" w:rsidR="008174B4" w:rsidRPr="00885D54" w:rsidRDefault="008174B4" w:rsidP="00885D54">
            <w:pPr>
              <w:keepNext/>
              <w:spacing w:before="72"/>
              <w:rPr>
                <w:szCs w:val="18"/>
              </w:rPr>
            </w:pPr>
          </w:p>
          <w:p w14:paraId="58C34D14"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5770DD0B" w14:textId="77777777" w:rsidR="001B48BB" w:rsidRPr="00885D54" w:rsidRDefault="001B48BB" w:rsidP="00885D54">
            <w:pPr>
              <w:keepNext/>
              <w:spacing w:before="72"/>
              <w:rPr>
                <w:szCs w:val="18"/>
              </w:rPr>
            </w:pPr>
          </w:p>
          <w:p w14:paraId="1FDCD49A" w14:textId="77777777" w:rsidR="001B48BB" w:rsidRPr="00885D54" w:rsidRDefault="001B48BB" w:rsidP="00885D54">
            <w:pPr>
              <w:keepNext/>
              <w:rPr>
                <w:szCs w:val="18"/>
                <w:u w:val="single"/>
              </w:rPr>
            </w:pPr>
            <w:r w:rsidRPr="00885D54">
              <w:rPr>
                <w:szCs w:val="18"/>
                <w:u w:val="single"/>
              </w:rPr>
              <w:t>Mapping:</w:t>
            </w:r>
          </w:p>
          <w:p w14:paraId="75D4D71B"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14D2BBC" w14:textId="77777777" w:rsidR="001B48BB" w:rsidRPr="00885D54" w:rsidRDefault="001B48BB" w:rsidP="00885D54">
            <w:pPr>
              <w:keepNext/>
              <w:spacing w:line="240" w:lineRule="auto"/>
              <w:ind w:left="227"/>
              <w:rPr>
                <w:sz w:val="16"/>
                <w:szCs w:val="16"/>
              </w:rPr>
            </w:pPr>
            <w:r w:rsidRPr="00885D54">
              <w:rPr>
                <w:sz w:val="16"/>
                <w:szCs w:val="16"/>
              </w:rPr>
              <w:t>./tagNaam(‘k_Woonplaatskeuze’)</w:t>
            </w:r>
          </w:p>
          <w:p w14:paraId="089387C5" w14:textId="77777777" w:rsidR="001B48BB" w:rsidRPr="00885D54" w:rsidRDefault="001B48BB" w:rsidP="00885D54">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(met de gekozen tekst zonder de koptekst)</w:t>
            </w:r>
          </w:p>
          <w:p w14:paraId="1ECC3416" w14:textId="77777777" w:rsidR="00865E4C" w:rsidRPr="00885D54" w:rsidRDefault="00865E4C" w:rsidP="00885D54">
            <w:pPr>
              <w:keepNext/>
              <w:autoSpaceDE w:val="0"/>
              <w:autoSpaceDN w:val="0"/>
              <w:adjustRightInd w:val="0"/>
              <w:spacing w:line="240" w:lineRule="auto"/>
              <w:rPr>
                <w:i/>
                <w:sz w:val="16"/>
                <w:szCs w:val="16"/>
              </w:rPr>
            </w:pPr>
          </w:p>
          <w:p w14:paraId="1AF6F2B8" w14:textId="77777777" w:rsidR="00C80891" w:rsidRPr="00885D54" w:rsidRDefault="008174B4" w:rsidP="00885D54">
            <w:pPr>
              <w:keepNext/>
              <w:autoSpaceDE w:val="0"/>
              <w:autoSpaceDN w:val="0"/>
              <w:adjustRightInd w:val="0"/>
              <w:spacing w:line="240" w:lineRule="auto"/>
              <w:rPr>
                <w:szCs w:val="18"/>
              </w:rPr>
            </w:pPr>
            <w:r w:rsidRPr="00885D54">
              <w:rPr>
                <w:i/>
                <w:sz w:val="16"/>
                <w:szCs w:val="16"/>
              </w:rPr>
              <w:t>-d</w:t>
            </w:r>
            <w:r w:rsidR="001B48BB" w:rsidRPr="00885D54">
              <w:rPr>
                <w:i/>
                <w:sz w:val="16"/>
                <w:szCs w:val="16"/>
              </w:rPr>
              <w:t>e koptekst ‘</w:t>
            </w:r>
            <w:r w:rsidR="001B48BB" w:rsidRPr="00885D54">
              <w:rPr>
                <w:i/>
                <w:sz w:val="16"/>
                <w:szCs w:val="16"/>
                <w:u w:val="single"/>
              </w:rPr>
              <w:t>Woonplaatskeuze</w:t>
            </w:r>
            <w:r w:rsidR="00BA53C4" w:rsidRPr="00885D54">
              <w:rPr>
                <w:i/>
                <w:sz w:val="16"/>
                <w:szCs w:val="16"/>
                <w:u w:val="single"/>
              </w:rPr>
              <w:t xml:space="preserve"> </w:t>
            </w:r>
            <w:r w:rsidR="001B48BB" w:rsidRPr="00885D54">
              <w:rPr>
                <w:i/>
                <w:sz w:val="16"/>
                <w:szCs w:val="16"/>
              </w:rPr>
              <w:t>’wordt niet in de keuzetekst opgenomen, maar dient getoond te worden als de ‘tekst’ bij de betreffende tagnaam is ingevuld.</w:t>
            </w:r>
          </w:p>
        </w:tc>
      </w:tr>
      <w:tr w:rsidR="00C80891" w:rsidRPr="00343045" w14:paraId="29447F4C" w14:textId="77777777" w:rsidTr="00885D54">
        <w:tc>
          <w:tcPr>
            <w:tcW w:w="6771" w:type="dxa"/>
            <w:shd w:val="clear" w:color="auto" w:fill="auto"/>
          </w:tcPr>
          <w:p w14:paraId="7F1DEAD7" w14:textId="77777777" w:rsidR="00C80891" w:rsidRPr="00885D54" w:rsidRDefault="00D23C77"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885D54">
              <w:rPr>
                <w:color w:val="FF0000"/>
                <w:szCs w:val="18"/>
              </w:rPr>
              <w:t>EINDE KADASTERDEEL</w:t>
            </w:r>
          </w:p>
        </w:tc>
        <w:tc>
          <w:tcPr>
            <w:tcW w:w="7371" w:type="dxa"/>
            <w:shd w:val="clear" w:color="auto" w:fill="auto"/>
          </w:tcPr>
          <w:p w14:paraId="39C72E35"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43D44A7F" w14:textId="77777777" w:rsidR="00C80891" w:rsidRDefault="00C80891" w:rsidP="00145092"/>
    <w:p w14:paraId="423AB358" w14:textId="77777777" w:rsidR="0000015B" w:rsidRPr="00D6596D" w:rsidRDefault="0054259B" w:rsidP="0000015B">
      <w:pPr>
        <w:pStyle w:val="Kop2"/>
        <w:numPr>
          <w:ilvl w:val="1"/>
          <w:numId w:val="1"/>
        </w:numPr>
        <w:rPr>
          <w:lang w:val="en-US"/>
        </w:rPr>
      </w:pPr>
      <w:bookmarkStart w:id="64" w:name="_Toc248216324"/>
      <w:r w:rsidRPr="00865E4C">
        <w:rPr>
          <w:lang w:val="nl-NL"/>
        </w:rPr>
        <w:br w:type="page"/>
      </w:r>
      <w:bookmarkStart w:id="65" w:name="_Toc508868497"/>
      <w:r w:rsidR="0000015B" w:rsidRPr="00D6596D">
        <w:rPr>
          <w:lang w:val="en-US"/>
        </w:rPr>
        <w:lastRenderedPageBreak/>
        <w:t>Vrije gedeelte</w:t>
      </w:r>
      <w:bookmarkEnd w:id="64"/>
      <w:bookmarkEnd w:id="65"/>
    </w:p>
    <w:p w14:paraId="60FEFC33"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501FDBC" w14:textId="77777777" w:rsidTr="00885D54">
        <w:tc>
          <w:tcPr>
            <w:tcW w:w="6771" w:type="dxa"/>
            <w:shd w:val="clear" w:color="auto" w:fill="auto"/>
          </w:tcPr>
          <w:p w14:paraId="311E2A70" w14:textId="77777777" w:rsidR="0000015B" w:rsidRPr="00885D54" w:rsidRDefault="0000015B" w:rsidP="00012F09">
            <w:pPr>
              <w:rPr>
                <w:rFonts w:cs="Arial"/>
                <w:color w:val="999999"/>
              </w:rPr>
            </w:pPr>
          </w:p>
        </w:tc>
        <w:tc>
          <w:tcPr>
            <w:tcW w:w="7371" w:type="dxa"/>
            <w:shd w:val="clear" w:color="auto" w:fill="auto"/>
          </w:tcPr>
          <w:p w14:paraId="6D4ED277"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03ED1FE3"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3AECF64C" w14:textId="77777777" w:rsidR="00266366" w:rsidRDefault="00266366" w:rsidP="00885D54">
            <w:pPr>
              <w:spacing w:before="72"/>
            </w:pPr>
          </w:p>
          <w:p w14:paraId="2FB1893E" w14:textId="77777777" w:rsidR="00266366" w:rsidRPr="00885D54" w:rsidRDefault="00266366" w:rsidP="00885D54">
            <w:pPr>
              <w:spacing w:before="72"/>
              <w:rPr>
                <w:u w:val="single"/>
              </w:rPr>
            </w:pPr>
            <w:r w:rsidRPr="00885D54">
              <w:rPr>
                <w:u w:val="single"/>
              </w:rPr>
              <w:t>Mapping:</w:t>
            </w:r>
          </w:p>
          <w:p w14:paraId="48EADBE0" w14:textId="77777777" w:rsidR="00266366" w:rsidRPr="00A10B2A" w:rsidRDefault="00266366" w:rsidP="00885D54">
            <w:pPr>
              <w:keepNext/>
              <w:spacing w:line="240" w:lineRule="auto"/>
            </w:pPr>
            <w:r w:rsidRPr="00885D54">
              <w:rPr>
                <w:sz w:val="16"/>
                <w:szCs w:val="16"/>
              </w:rPr>
              <w:t>//IMKAD_Aangebodenstuk/tia_TekstTweedeDeel</w:t>
            </w:r>
          </w:p>
        </w:tc>
      </w:tr>
    </w:tbl>
    <w:p w14:paraId="686FFB92" w14:textId="77777777" w:rsidR="00E31BE8" w:rsidRDefault="00E31BE8" w:rsidP="0099378C">
      <w:pPr>
        <w:tabs>
          <w:tab w:val="left" w:pos="-1440"/>
          <w:tab w:val="left" w:pos="-720"/>
          <w:tab w:val="left" w:pos="425"/>
        </w:tabs>
        <w:suppressAutoHyphens/>
      </w:pPr>
    </w:p>
    <w:p w14:paraId="2B130DFF"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068F8" w14:textId="77777777" w:rsidR="00025FC7" w:rsidRDefault="00025FC7">
      <w:r>
        <w:separator/>
      </w:r>
    </w:p>
  </w:endnote>
  <w:endnote w:type="continuationSeparator" w:id="0">
    <w:p w14:paraId="1ED268EE" w14:textId="77777777" w:rsidR="00025FC7" w:rsidRDefault="0002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72BA" w14:textId="3F700561" w:rsidR="00CA5888" w:rsidRDefault="00CA5888">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0967F" w14:textId="77777777" w:rsidR="00CA5888" w:rsidRDefault="00CA588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B6581" w14:textId="77777777" w:rsidR="00025FC7" w:rsidRDefault="00025FC7">
      <w:r>
        <w:separator/>
      </w:r>
    </w:p>
  </w:footnote>
  <w:footnote w:type="continuationSeparator" w:id="0">
    <w:p w14:paraId="6AABD639" w14:textId="77777777" w:rsidR="00025FC7" w:rsidRDefault="00025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06596" w14:textId="478B3893" w:rsidR="00DD219A" w:rsidRDefault="00DD219A">
    <w:pPr>
      <w:pStyle w:val="Koptekst"/>
    </w:pPr>
    <w:r>
      <w:rPr>
        <w:noProof/>
        <w:snapToGrid/>
        <w:lang w:eastAsia="nl-NL"/>
      </w:rPr>
      <w:drawing>
        <wp:anchor distT="0" distB="0" distL="114300" distR="114300" simplePos="0" relativeHeight="251657216" behindDoc="1" locked="0" layoutInCell="1" allowOverlap="1" wp14:anchorId="5897DC56" wp14:editId="4A0F406F">
          <wp:simplePos x="0" y="0"/>
          <wp:positionH relativeFrom="column">
            <wp:posOffset>2968625</wp:posOffset>
          </wp:positionH>
          <wp:positionV relativeFrom="paragraph">
            <wp:posOffset>212090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14:paraId="017DD969" w14:textId="77777777">
      <w:tc>
        <w:tcPr>
          <w:tcW w:w="4181" w:type="dxa"/>
        </w:tcPr>
        <w:p w14:paraId="1905759D" w14:textId="77777777" w:rsidR="00CA5888" w:rsidRPr="00DD219A" w:rsidRDefault="00CA5888">
          <w:pPr>
            <w:pStyle w:val="tussenkopje"/>
            <w:spacing w:before="0"/>
            <w:rPr>
              <w:b/>
              <w:bCs/>
            </w:rPr>
          </w:pPr>
          <w:r w:rsidRPr="00DD219A">
            <w:rPr>
              <w:b/>
              <w:bCs/>
            </w:rPr>
            <w:t>Datum</w:t>
          </w:r>
        </w:p>
      </w:tc>
    </w:tr>
    <w:tr w:rsidR="00CA5888" w14:paraId="2A78881B" w14:textId="77777777">
      <w:tc>
        <w:tcPr>
          <w:tcW w:w="4181" w:type="dxa"/>
        </w:tcPr>
        <w:p w14:paraId="540A4EA9" w14:textId="0143E2C2" w:rsidR="00CA5888" w:rsidRDefault="00DD219A">
          <w:pPr>
            <w:spacing w:line="240" w:lineRule="atLeast"/>
          </w:pPr>
          <w:ins w:id="21" w:author="Groot, Karina de" w:date="2025-06-02T10:54:00Z" w16du:dateUtc="2025-06-02T08:54:00Z">
            <w:r>
              <w:t>2 juni 2025</w:t>
            </w:r>
          </w:ins>
          <w:del w:id="22" w:author="Groot, Karina de" w:date="2025-06-02T10:54:00Z" w16du:dateUtc="2025-06-02T08:54:00Z">
            <w:r w:rsidR="00C34118" w:rsidDel="00DD219A">
              <w:delText>12 augustus 2019</w:delText>
            </w:r>
          </w:del>
        </w:p>
      </w:tc>
    </w:tr>
    <w:tr w:rsidR="00CA5888" w14:paraId="3EB39217" w14:textId="77777777">
      <w:tc>
        <w:tcPr>
          <w:tcW w:w="4181" w:type="dxa"/>
        </w:tcPr>
        <w:p w14:paraId="6D0A4986" w14:textId="77777777" w:rsidR="00CA5888" w:rsidRPr="00DD219A" w:rsidRDefault="00CA5888" w:rsidP="00DD219A">
          <w:pPr>
            <w:pStyle w:val="tussenkopje"/>
            <w:spacing w:before="0"/>
            <w:rPr>
              <w:b/>
              <w:bCs/>
            </w:rPr>
          </w:pPr>
          <w:r w:rsidRPr="00DD219A">
            <w:rPr>
              <w:b/>
              <w:bCs/>
            </w:rPr>
            <w:t>Titel</w:t>
          </w:r>
        </w:p>
      </w:tc>
    </w:tr>
    <w:tr w:rsidR="00CA5888" w14:paraId="167A1490" w14:textId="77777777">
      <w:tc>
        <w:tcPr>
          <w:tcW w:w="4181" w:type="dxa"/>
        </w:tcPr>
        <w:p w14:paraId="09F8524D" w14:textId="3D374C01" w:rsidR="00CA5888" w:rsidRDefault="009408EE">
          <w:pPr>
            <w:spacing w:line="240" w:lineRule="atLeast"/>
          </w:pPr>
          <w:fldSimple w:instr=" STYLEREF Titel \* MERGEFORMAT ">
            <w:r w:rsidR="00196BC1">
              <w:rPr>
                <w:noProof/>
              </w:rPr>
              <w:t>Toelichting modeldocument SNS hypotheek v4.0</w:t>
            </w:r>
          </w:fldSimple>
        </w:p>
      </w:tc>
    </w:tr>
    <w:tr w:rsidR="00CA5888" w14:paraId="4313B008" w14:textId="77777777">
      <w:tc>
        <w:tcPr>
          <w:tcW w:w="4181" w:type="dxa"/>
        </w:tcPr>
        <w:p w14:paraId="6473A1D1" w14:textId="77777777" w:rsidR="00CA5888" w:rsidRPr="00DD219A" w:rsidRDefault="00CA5888" w:rsidP="00DD219A">
          <w:pPr>
            <w:pStyle w:val="tussenkopje"/>
            <w:spacing w:before="0"/>
            <w:rPr>
              <w:b/>
              <w:bCs/>
            </w:rPr>
          </w:pPr>
          <w:r w:rsidRPr="00DD219A">
            <w:rPr>
              <w:b/>
              <w:bCs/>
            </w:rPr>
            <w:t>Versie</w:t>
          </w:r>
        </w:p>
      </w:tc>
    </w:tr>
    <w:tr w:rsidR="00CA5888" w14:paraId="0AC6E22A" w14:textId="77777777">
      <w:tc>
        <w:tcPr>
          <w:tcW w:w="4181" w:type="dxa"/>
        </w:tcPr>
        <w:p w14:paraId="65550C54" w14:textId="374D014E" w:rsidR="00CA5888" w:rsidRDefault="00DD219A">
          <w:pPr>
            <w:spacing w:line="240" w:lineRule="atLeast"/>
          </w:pPr>
          <w:ins w:id="23" w:author="Groot, Karina de" w:date="2025-06-02T10:55:00Z" w16du:dateUtc="2025-06-02T08:55:00Z">
            <w:r>
              <w:t>4.0</w:t>
            </w:r>
          </w:ins>
          <w:del w:id="24" w:author="Groot, Karina de" w:date="2025-06-02T10:55:00Z" w16du:dateUtc="2025-06-02T08:55:00Z">
            <w:r w:rsidR="00C34118" w:rsidDel="00DD219A">
              <w:delText>3.0</w:delText>
            </w:r>
          </w:del>
        </w:p>
      </w:tc>
    </w:tr>
    <w:tr w:rsidR="00CA5888" w14:paraId="29B98D82" w14:textId="77777777">
      <w:tc>
        <w:tcPr>
          <w:tcW w:w="4181" w:type="dxa"/>
        </w:tcPr>
        <w:p w14:paraId="0ADF0B1A" w14:textId="77777777" w:rsidR="00CA5888" w:rsidRPr="00DD219A" w:rsidRDefault="00CA5888" w:rsidP="00DD219A">
          <w:pPr>
            <w:pStyle w:val="tussenkopje"/>
            <w:spacing w:before="0"/>
            <w:rPr>
              <w:b/>
              <w:bCs/>
            </w:rPr>
          </w:pPr>
          <w:r w:rsidRPr="00DD219A">
            <w:rPr>
              <w:b/>
              <w:bCs/>
            </w:rPr>
            <w:t>Blad</w:t>
          </w:r>
        </w:p>
      </w:tc>
    </w:tr>
    <w:tr w:rsidR="00CA5888" w14:paraId="328E925F" w14:textId="77777777">
      <w:tc>
        <w:tcPr>
          <w:tcW w:w="4181" w:type="dxa"/>
        </w:tcPr>
        <w:p w14:paraId="4E767C62" w14:textId="1860DD4D" w:rsidR="00CA5888" w:rsidRDefault="00CA5888">
          <w:pPr>
            <w:spacing w:line="240" w:lineRule="atLeast"/>
          </w:pPr>
          <w:r>
            <w:fldChar w:fldCharType="begin"/>
          </w:r>
          <w:r>
            <w:instrText xml:space="preserve"> PAGE  \* MERGEFORMAT </w:instrText>
          </w:r>
          <w:r>
            <w:fldChar w:fldCharType="separate"/>
          </w:r>
          <w:r w:rsidR="00367074">
            <w:rPr>
              <w:noProof/>
            </w:rPr>
            <w:t>3</w:t>
          </w:r>
          <w:r>
            <w:fldChar w:fldCharType="end"/>
          </w:r>
          <w:r>
            <w:t xml:space="preserve"> van </w:t>
          </w:r>
          <w:r>
            <w:fldChar w:fldCharType="begin"/>
          </w:r>
          <w:r>
            <w:instrText xml:space="preserve"> = 1+</w:instrText>
          </w:r>
          <w:fldSimple w:instr=" NUMPAGES   \* MERGEFORMAT ">
            <w:r w:rsidR="00196BC1">
              <w:rPr>
                <w:noProof/>
              </w:rPr>
              <w:instrText>17</w:instrText>
            </w:r>
          </w:fldSimple>
          <w:r>
            <w:instrText xml:space="preserve"> </w:instrText>
          </w:r>
          <w:r>
            <w:fldChar w:fldCharType="separate"/>
          </w:r>
          <w:r w:rsidR="00196BC1">
            <w:rPr>
              <w:noProof/>
            </w:rPr>
            <w:t>18</w:t>
          </w:r>
          <w:r>
            <w:fldChar w:fldCharType="end"/>
          </w:r>
          <w:r>
            <w:t xml:space="preserve"> </w:t>
          </w:r>
        </w:p>
      </w:tc>
    </w:tr>
  </w:tbl>
  <w:p w14:paraId="22920707" w14:textId="372A3BCD" w:rsidR="00CA5888" w:rsidRDefault="00CA5888">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A5888" w14:paraId="6E8DA9F2" w14:textId="77777777">
      <w:tc>
        <w:tcPr>
          <w:tcW w:w="4181" w:type="dxa"/>
        </w:tcPr>
        <w:p w14:paraId="0C889375" w14:textId="77777777" w:rsidR="00CA5888" w:rsidRDefault="00CA5888">
          <w:pPr>
            <w:pStyle w:val="tussenkopje"/>
            <w:spacing w:before="0"/>
          </w:pPr>
          <w:r>
            <w:t>Datum</w:t>
          </w:r>
        </w:p>
      </w:tc>
    </w:tr>
    <w:tr w:rsidR="00CA5888" w14:paraId="44364ADB" w14:textId="77777777">
      <w:tc>
        <w:tcPr>
          <w:tcW w:w="4181" w:type="dxa"/>
        </w:tcPr>
        <w:p w14:paraId="4BBD9CD4" w14:textId="457D957A" w:rsidR="00CA5888" w:rsidRDefault="00C34118" w:rsidP="00101970">
          <w:pPr>
            <w:spacing w:line="240" w:lineRule="atLeast"/>
          </w:pPr>
          <w:r>
            <w:t>12 augustus 2019</w:t>
          </w:r>
        </w:p>
      </w:tc>
    </w:tr>
    <w:tr w:rsidR="00CA5888" w14:paraId="1A1E01D3" w14:textId="77777777">
      <w:tc>
        <w:tcPr>
          <w:tcW w:w="4181" w:type="dxa"/>
        </w:tcPr>
        <w:p w14:paraId="71E2853A" w14:textId="77777777" w:rsidR="00CA5888" w:rsidRDefault="00CA5888">
          <w:pPr>
            <w:pStyle w:val="tussenkopje"/>
          </w:pPr>
          <w:r>
            <w:t>Titel</w:t>
          </w:r>
        </w:p>
      </w:tc>
    </w:tr>
    <w:tr w:rsidR="00CA5888" w14:paraId="79A8685C" w14:textId="77777777">
      <w:tc>
        <w:tcPr>
          <w:tcW w:w="4181" w:type="dxa"/>
        </w:tcPr>
        <w:p w14:paraId="0C38C9F5" w14:textId="2CDD476D" w:rsidR="00CA5888" w:rsidRPr="00435110" w:rsidRDefault="009408EE">
          <w:pPr>
            <w:spacing w:line="240" w:lineRule="atLeast"/>
          </w:pPr>
          <w:fldSimple w:instr=" STYLEREF Titel \* MERGEFORMAT ">
            <w:r w:rsidR="00196BC1">
              <w:rPr>
                <w:noProof/>
              </w:rPr>
              <w:t>Toelichting modeldocument SNS hypotheek v4.0</w:t>
            </w:r>
          </w:fldSimple>
        </w:p>
      </w:tc>
    </w:tr>
    <w:tr w:rsidR="00CA5888" w14:paraId="5D0597E9" w14:textId="77777777">
      <w:tc>
        <w:tcPr>
          <w:tcW w:w="4181" w:type="dxa"/>
        </w:tcPr>
        <w:p w14:paraId="4CB87FA4" w14:textId="77777777" w:rsidR="00CA5888" w:rsidRDefault="00CA5888">
          <w:pPr>
            <w:pStyle w:val="tussenkopje"/>
          </w:pPr>
          <w:r>
            <w:t>Versie</w:t>
          </w:r>
        </w:p>
      </w:tc>
    </w:tr>
    <w:tr w:rsidR="00CA5888" w14:paraId="65284CF3" w14:textId="77777777">
      <w:tc>
        <w:tcPr>
          <w:tcW w:w="4181" w:type="dxa"/>
        </w:tcPr>
        <w:p w14:paraId="3AA19D9C" w14:textId="73B6E6F2" w:rsidR="00CA5888" w:rsidRDefault="00C34118">
          <w:pPr>
            <w:spacing w:line="240" w:lineRule="atLeast"/>
          </w:pPr>
          <w:r>
            <w:t>3.0</w:t>
          </w:r>
        </w:p>
      </w:tc>
    </w:tr>
    <w:tr w:rsidR="00CA5888" w14:paraId="30AE63F4" w14:textId="77777777">
      <w:tc>
        <w:tcPr>
          <w:tcW w:w="4181" w:type="dxa"/>
        </w:tcPr>
        <w:p w14:paraId="561CF9F7" w14:textId="77777777" w:rsidR="00CA5888" w:rsidRDefault="00CA5888">
          <w:pPr>
            <w:pStyle w:val="tussenkopje"/>
          </w:pPr>
          <w:r>
            <w:t>Blad</w:t>
          </w:r>
        </w:p>
      </w:tc>
    </w:tr>
    <w:tr w:rsidR="00CA5888" w14:paraId="26672224" w14:textId="77777777">
      <w:tc>
        <w:tcPr>
          <w:tcW w:w="4181" w:type="dxa"/>
        </w:tcPr>
        <w:p w14:paraId="2D3D5EB5" w14:textId="721F56D3" w:rsidR="00CA5888" w:rsidRDefault="00CA5888">
          <w:pPr>
            <w:spacing w:line="240" w:lineRule="atLeast"/>
          </w:pPr>
          <w:r>
            <w:fldChar w:fldCharType="begin"/>
          </w:r>
          <w:r>
            <w:instrText xml:space="preserve"> PAGE  \* MERGEFORMAT </w:instrText>
          </w:r>
          <w:r>
            <w:fldChar w:fldCharType="separate"/>
          </w:r>
          <w:r w:rsidR="00367074">
            <w:rPr>
              <w:noProof/>
            </w:rPr>
            <w:t>18</w:t>
          </w:r>
          <w:r>
            <w:fldChar w:fldCharType="end"/>
          </w:r>
          <w:r>
            <w:t xml:space="preserve"> van </w:t>
          </w:r>
          <w:r>
            <w:fldChar w:fldCharType="begin"/>
          </w:r>
          <w:r>
            <w:instrText xml:space="preserve"> = 1+</w:instrText>
          </w:r>
          <w:fldSimple w:instr=" NUMPAGES   \* MERGEFORMAT ">
            <w:r w:rsidR="00196BC1">
              <w:rPr>
                <w:noProof/>
              </w:rPr>
              <w:instrText>17</w:instrText>
            </w:r>
          </w:fldSimple>
          <w:r>
            <w:instrText xml:space="preserve"> </w:instrText>
          </w:r>
          <w:r>
            <w:fldChar w:fldCharType="separate"/>
          </w:r>
          <w:r w:rsidR="00196BC1">
            <w:rPr>
              <w:noProof/>
            </w:rPr>
            <w:t>18</w:t>
          </w:r>
          <w:r>
            <w:fldChar w:fldCharType="end"/>
          </w:r>
          <w:r>
            <w:t xml:space="preserve"> </w:t>
          </w:r>
        </w:p>
      </w:tc>
    </w:tr>
  </w:tbl>
  <w:p w14:paraId="5D95977E" w14:textId="77777777" w:rsidR="00CA5888" w:rsidRDefault="00D66786">
    <w:pPr>
      <w:pStyle w:val="Koptekst"/>
    </w:pPr>
    <w:r>
      <w:rPr>
        <w:noProof/>
        <w:snapToGrid/>
        <w:lang w:eastAsia="nl-NL"/>
      </w:rPr>
      <w:drawing>
        <wp:anchor distT="0" distB="0" distL="114300" distR="114300" simplePos="0" relativeHeight="251658240" behindDoc="1" locked="0" layoutInCell="1" allowOverlap="1" wp14:anchorId="184A2358" wp14:editId="6F3AA442">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3"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8"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9"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1815952358">
    <w:abstractNumId w:val="8"/>
  </w:num>
  <w:num w:numId="2" w16cid:durableId="1906866072">
    <w:abstractNumId w:val="8"/>
  </w:num>
  <w:num w:numId="3" w16cid:durableId="52317746">
    <w:abstractNumId w:val="7"/>
  </w:num>
  <w:num w:numId="4" w16cid:durableId="833641850">
    <w:abstractNumId w:val="4"/>
  </w:num>
  <w:num w:numId="5" w16cid:durableId="1549294428">
    <w:abstractNumId w:val="0"/>
  </w:num>
  <w:num w:numId="6" w16cid:durableId="940526768">
    <w:abstractNumId w:val="1"/>
  </w:num>
  <w:num w:numId="7" w16cid:durableId="514658579">
    <w:abstractNumId w:val="9"/>
  </w:num>
  <w:num w:numId="8" w16cid:durableId="1497572754">
    <w:abstractNumId w:val="2"/>
  </w:num>
  <w:num w:numId="9" w16cid:durableId="863977024">
    <w:abstractNumId w:val="6"/>
  </w:num>
  <w:num w:numId="10" w16cid:durableId="1595556083">
    <w:abstractNumId w:val="3"/>
  </w:num>
  <w:num w:numId="11" w16cid:durableId="526062440">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5FC7"/>
    <w:rsid w:val="00026BBD"/>
    <w:rsid w:val="000274A9"/>
    <w:rsid w:val="000278CB"/>
    <w:rsid w:val="00030190"/>
    <w:rsid w:val="00030CF3"/>
    <w:rsid w:val="000327FE"/>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2972"/>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30F"/>
    <w:rsid w:val="000B74F1"/>
    <w:rsid w:val="000C24EB"/>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3510"/>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33D2"/>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7530"/>
    <w:rsid w:val="001909FD"/>
    <w:rsid w:val="001948B9"/>
    <w:rsid w:val="00194EA5"/>
    <w:rsid w:val="00196BC1"/>
    <w:rsid w:val="0019702F"/>
    <w:rsid w:val="00197230"/>
    <w:rsid w:val="00197A69"/>
    <w:rsid w:val="001A0476"/>
    <w:rsid w:val="001A0CC3"/>
    <w:rsid w:val="001A2B0C"/>
    <w:rsid w:val="001A2E0E"/>
    <w:rsid w:val="001A33F5"/>
    <w:rsid w:val="001A4C08"/>
    <w:rsid w:val="001A5981"/>
    <w:rsid w:val="001A72F0"/>
    <w:rsid w:val="001B0354"/>
    <w:rsid w:val="001B0DF9"/>
    <w:rsid w:val="001B1028"/>
    <w:rsid w:val="001B35AA"/>
    <w:rsid w:val="001B439C"/>
    <w:rsid w:val="001B48B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7703"/>
    <w:rsid w:val="001F0E67"/>
    <w:rsid w:val="001F1F5A"/>
    <w:rsid w:val="001F46A7"/>
    <w:rsid w:val="001F6CD3"/>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441"/>
    <w:rsid w:val="00251994"/>
    <w:rsid w:val="002544F0"/>
    <w:rsid w:val="00254B68"/>
    <w:rsid w:val="00254C4D"/>
    <w:rsid w:val="00255DE0"/>
    <w:rsid w:val="002606D8"/>
    <w:rsid w:val="002616DF"/>
    <w:rsid w:val="002623DE"/>
    <w:rsid w:val="00264552"/>
    <w:rsid w:val="0026511B"/>
    <w:rsid w:val="002654CD"/>
    <w:rsid w:val="0026576D"/>
    <w:rsid w:val="00266366"/>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54E0"/>
    <w:rsid w:val="002B627D"/>
    <w:rsid w:val="002B6BB8"/>
    <w:rsid w:val="002B7FF0"/>
    <w:rsid w:val="002C01BF"/>
    <w:rsid w:val="002C023F"/>
    <w:rsid w:val="002C0368"/>
    <w:rsid w:val="002C177B"/>
    <w:rsid w:val="002C3665"/>
    <w:rsid w:val="002C53A4"/>
    <w:rsid w:val="002C68F9"/>
    <w:rsid w:val="002C7327"/>
    <w:rsid w:val="002D04E2"/>
    <w:rsid w:val="002D38C8"/>
    <w:rsid w:val="002D6CC8"/>
    <w:rsid w:val="002D6F14"/>
    <w:rsid w:val="002E0C80"/>
    <w:rsid w:val="002E0D2E"/>
    <w:rsid w:val="002E0F5E"/>
    <w:rsid w:val="002E43B6"/>
    <w:rsid w:val="002E46E1"/>
    <w:rsid w:val="002E5438"/>
    <w:rsid w:val="002E71D9"/>
    <w:rsid w:val="002E7245"/>
    <w:rsid w:val="002E729C"/>
    <w:rsid w:val="002F3F0E"/>
    <w:rsid w:val="002F405C"/>
    <w:rsid w:val="002F4536"/>
    <w:rsid w:val="002F4EA2"/>
    <w:rsid w:val="002F552A"/>
    <w:rsid w:val="003008D7"/>
    <w:rsid w:val="00301055"/>
    <w:rsid w:val="003030A4"/>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AE2"/>
    <w:rsid w:val="00334298"/>
    <w:rsid w:val="00334569"/>
    <w:rsid w:val="00336895"/>
    <w:rsid w:val="00336FD9"/>
    <w:rsid w:val="00337F83"/>
    <w:rsid w:val="00341F2E"/>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BDE"/>
    <w:rsid w:val="00362D45"/>
    <w:rsid w:val="00365364"/>
    <w:rsid w:val="003657ED"/>
    <w:rsid w:val="00367074"/>
    <w:rsid w:val="00367AE9"/>
    <w:rsid w:val="00367E8B"/>
    <w:rsid w:val="003704C1"/>
    <w:rsid w:val="00371DED"/>
    <w:rsid w:val="003743B2"/>
    <w:rsid w:val="00375206"/>
    <w:rsid w:val="00377B4A"/>
    <w:rsid w:val="003801DE"/>
    <w:rsid w:val="00381059"/>
    <w:rsid w:val="00382478"/>
    <w:rsid w:val="00386F1D"/>
    <w:rsid w:val="0039589E"/>
    <w:rsid w:val="00395998"/>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546C"/>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62E"/>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033"/>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5B9C"/>
    <w:rsid w:val="004F6006"/>
    <w:rsid w:val="004F6658"/>
    <w:rsid w:val="004F7C98"/>
    <w:rsid w:val="00500158"/>
    <w:rsid w:val="005024DA"/>
    <w:rsid w:val="005044B4"/>
    <w:rsid w:val="00504B56"/>
    <w:rsid w:val="00507DAF"/>
    <w:rsid w:val="005101F6"/>
    <w:rsid w:val="00511282"/>
    <w:rsid w:val="00511FE3"/>
    <w:rsid w:val="005121C0"/>
    <w:rsid w:val="00512B00"/>
    <w:rsid w:val="0051376E"/>
    <w:rsid w:val="0051435A"/>
    <w:rsid w:val="0051696E"/>
    <w:rsid w:val="005170F7"/>
    <w:rsid w:val="0052049A"/>
    <w:rsid w:val="00520E34"/>
    <w:rsid w:val="005217FC"/>
    <w:rsid w:val="00525DC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141A"/>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2029"/>
    <w:rsid w:val="00634341"/>
    <w:rsid w:val="00635924"/>
    <w:rsid w:val="00636E87"/>
    <w:rsid w:val="006373AB"/>
    <w:rsid w:val="00640670"/>
    <w:rsid w:val="00641FD0"/>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B62F4"/>
    <w:rsid w:val="006C1E75"/>
    <w:rsid w:val="006C1E89"/>
    <w:rsid w:val="006C34AB"/>
    <w:rsid w:val="006C3613"/>
    <w:rsid w:val="006C416B"/>
    <w:rsid w:val="006C60D4"/>
    <w:rsid w:val="006C616D"/>
    <w:rsid w:val="006C6F3A"/>
    <w:rsid w:val="006C772B"/>
    <w:rsid w:val="006C7780"/>
    <w:rsid w:val="006D1058"/>
    <w:rsid w:val="006D11BD"/>
    <w:rsid w:val="006D213F"/>
    <w:rsid w:val="006D3268"/>
    <w:rsid w:val="006D663A"/>
    <w:rsid w:val="006E26A8"/>
    <w:rsid w:val="006E3C6D"/>
    <w:rsid w:val="006E78AB"/>
    <w:rsid w:val="006F1254"/>
    <w:rsid w:val="006F3164"/>
    <w:rsid w:val="006F3BC1"/>
    <w:rsid w:val="006F41C7"/>
    <w:rsid w:val="006F4259"/>
    <w:rsid w:val="006F425A"/>
    <w:rsid w:val="006F4504"/>
    <w:rsid w:val="006F67B2"/>
    <w:rsid w:val="006F67DC"/>
    <w:rsid w:val="006F7BAA"/>
    <w:rsid w:val="007016EF"/>
    <w:rsid w:val="00701B83"/>
    <w:rsid w:val="00702E1F"/>
    <w:rsid w:val="00704BF2"/>
    <w:rsid w:val="0070517C"/>
    <w:rsid w:val="00705A8A"/>
    <w:rsid w:val="0070697B"/>
    <w:rsid w:val="00706AC0"/>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0C6"/>
    <w:rsid w:val="00734961"/>
    <w:rsid w:val="00735290"/>
    <w:rsid w:val="007356AC"/>
    <w:rsid w:val="0073637B"/>
    <w:rsid w:val="007363AA"/>
    <w:rsid w:val="00736ED2"/>
    <w:rsid w:val="00737BA7"/>
    <w:rsid w:val="0074002C"/>
    <w:rsid w:val="00740D1F"/>
    <w:rsid w:val="00741213"/>
    <w:rsid w:val="0074462F"/>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389A"/>
    <w:rsid w:val="00785704"/>
    <w:rsid w:val="00785E7D"/>
    <w:rsid w:val="00787F3E"/>
    <w:rsid w:val="0079087C"/>
    <w:rsid w:val="0079196B"/>
    <w:rsid w:val="00794F7E"/>
    <w:rsid w:val="0079728D"/>
    <w:rsid w:val="007A0772"/>
    <w:rsid w:val="007A07AC"/>
    <w:rsid w:val="007A1DE6"/>
    <w:rsid w:val="007A3235"/>
    <w:rsid w:val="007A4533"/>
    <w:rsid w:val="007A4EDD"/>
    <w:rsid w:val="007B0BF4"/>
    <w:rsid w:val="007B15F8"/>
    <w:rsid w:val="007B195A"/>
    <w:rsid w:val="007B3630"/>
    <w:rsid w:val="007B4DB6"/>
    <w:rsid w:val="007B7475"/>
    <w:rsid w:val="007B78E2"/>
    <w:rsid w:val="007C0E64"/>
    <w:rsid w:val="007C24B7"/>
    <w:rsid w:val="007C342E"/>
    <w:rsid w:val="007C7282"/>
    <w:rsid w:val="007D0C66"/>
    <w:rsid w:val="007D1472"/>
    <w:rsid w:val="007D165A"/>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498A"/>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6876"/>
    <w:rsid w:val="00846C1E"/>
    <w:rsid w:val="0085155A"/>
    <w:rsid w:val="0085169E"/>
    <w:rsid w:val="008525D3"/>
    <w:rsid w:val="00853DC9"/>
    <w:rsid w:val="0085637E"/>
    <w:rsid w:val="00857117"/>
    <w:rsid w:val="00860282"/>
    <w:rsid w:val="00860295"/>
    <w:rsid w:val="00862260"/>
    <w:rsid w:val="00863CA0"/>
    <w:rsid w:val="00864FC2"/>
    <w:rsid w:val="00865E4C"/>
    <w:rsid w:val="008669CB"/>
    <w:rsid w:val="008671BD"/>
    <w:rsid w:val="00870088"/>
    <w:rsid w:val="0087021F"/>
    <w:rsid w:val="00871003"/>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22C6"/>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8EE"/>
    <w:rsid w:val="00940930"/>
    <w:rsid w:val="00941010"/>
    <w:rsid w:val="00941407"/>
    <w:rsid w:val="009419D9"/>
    <w:rsid w:val="00943446"/>
    <w:rsid w:val="00943EC1"/>
    <w:rsid w:val="00945297"/>
    <w:rsid w:val="00945B46"/>
    <w:rsid w:val="009516CA"/>
    <w:rsid w:val="00951C88"/>
    <w:rsid w:val="0095242D"/>
    <w:rsid w:val="00952E2E"/>
    <w:rsid w:val="00953D5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29E2"/>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2D71"/>
    <w:rsid w:val="009C3875"/>
    <w:rsid w:val="009C4D4E"/>
    <w:rsid w:val="009C6E48"/>
    <w:rsid w:val="009D0ED2"/>
    <w:rsid w:val="009D19DE"/>
    <w:rsid w:val="009D59B7"/>
    <w:rsid w:val="009E015D"/>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31CF6"/>
    <w:rsid w:val="00A34CA6"/>
    <w:rsid w:val="00A353B6"/>
    <w:rsid w:val="00A3728D"/>
    <w:rsid w:val="00A425A7"/>
    <w:rsid w:val="00A427EF"/>
    <w:rsid w:val="00A455B9"/>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53AD"/>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F36"/>
    <w:rsid w:val="00B153EF"/>
    <w:rsid w:val="00B15C82"/>
    <w:rsid w:val="00B17C14"/>
    <w:rsid w:val="00B21EB1"/>
    <w:rsid w:val="00B21EEA"/>
    <w:rsid w:val="00B24E92"/>
    <w:rsid w:val="00B252B0"/>
    <w:rsid w:val="00B31F44"/>
    <w:rsid w:val="00B34BFB"/>
    <w:rsid w:val="00B3612E"/>
    <w:rsid w:val="00B36240"/>
    <w:rsid w:val="00B377EF"/>
    <w:rsid w:val="00B37A61"/>
    <w:rsid w:val="00B42C78"/>
    <w:rsid w:val="00B431EA"/>
    <w:rsid w:val="00B43E81"/>
    <w:rsid w:val="00B454AF"/>
    <w:rsid w:val="00B45BF1"/>
    <w:rsid w:val="00B466C6"/>
    <w:rsid w:val="00B46A96"/>
    <w:rsid w:val="00B50010"/>
    <w:rsid w:val="00B515F2"/>
    <w:rsid w:val="00B51898"/>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7CB"/>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03C"/>
    <w:rsid w:val="00C34118"/>
    <w:rsid w:val="00C343A8"/>
    <w:rsid w:val="00C346B8"/>
    <w:rsid w:val="00C34D8A"/>
    <w:rsid w:val="00C36678"/>
    <w:rsid w:val="00C378E0"/>
    <w:rsid w:val="00C4009C"/>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0878"/>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91CF7"/>
    <w:rsid w:val="00C92F87"/>
    <w:rsid w:val="00C939BA"/>
    <w:rsid w:val="00C94212"/>
    <w:rsid w:val="00C94C2E"/>
    <w:rsid w:val="00C95ABD"/>
    <w:rsid w:val="00C97F6E"/>
    <w:rsid w:val="00CA2832"/>
    <w:rsid w:val="00CA2E64"/>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9FE"/>
    <w:rsid w:val="00CC6BC9"/>
    <w:rsid w:val="00CC6D18"/>
    <w:rsid w:val="00CD111A"/>
    <w:rsid w:val="00CD1549"/>
    <w:rsid w:val="00CD1A91"/>
    <w:rsid w:val="00CD47B7"/>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2FFB"/>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6786"/>
    <w:rsid w:val="00D67864"/>
    <w:rsid w:val="00D678E5"/>
    <w:rsid w:val="00D71087"/>
    <w:rsid w:val="00D71B56"/>
    <w:rsid w:val="00D75068"/>
    <w:rsid w:val="00D75B53"/>
    <w:rsid w:val="00D77047"/>
    <w:rsid w:val="00D77500"/>
    <w:rsid w:val="00D776D1"/>
    <w:rsid w:val="00D80785"/>
    <w:rsid w:val="00D83371"/>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5061"/>
    <w:rsid w:val="00DB6076"/>
    <w:rsid w:val="00DB69EB"/>
    <w:rsid w:val="00DB7594"/>
    <w:rsid w:val="00DB7EEE"/>
    <w:rsid w:val="00DC2861"/>
    <w:rsid w:val="00DD04AA"/>
    <w:rsid w:val="00DD104A"/>
    <w:rsid w:val="00DD1E5E"/>
    <w:rsid w:val="00DD219A"/>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5F9"/>
    <w:rsid w:val="00E03EC6"/>
    <w:rsid w:val="00E04482"/>
    <w:rsid w:val="00E0465D"/>
    <w:rsid w:val="00E047A7"/>
    <w:rsid w:val="00E05B9C"/>
    <w:rsid w:val="00E1071B"/>
    <w:rsid w:val="00E1172D"/>
    <w:rsid w:val="00E13CCD"/>
    <w:rsid w:val="00E1645D"/>
    <w:rsid w:val="00E16FAF"/>
    <w:rsid w:val="00E20E39"/>
    <w:rsid w:val="00E20F00"/>
    <w:rsid w:val="00E21ED4"/>
    <w:rsid w:val="00E23FD7"/>
    <w:rsid w:val="00E24B54"/>
    <w:rsid w:val="00E25068"/>
    <w:rsid w:val="00E253ED"/>
    <w:rsid w:val="00E266AB"/>
    <w:rsid w:val="00E26B32"/>
    <w:rsid w:val="00E30291"/>
    <w:rsid w:val="00E31BE8"/>
    <w:rsid w:val="00E335DA"/>
    <w:rsid w:val="00E337FF"/>
    <w:rsid w:val="00E34C5A"/>
    <w:rsid w:val="00E35E0C"/>
    <w:rsid w:val="00E4082E"/>
    <w:rsid w:val="00E41284"/>
    <w:rsid w:val="00E414C6"/>
    <w:rsid w:val="00E445ED"/>
    <w:rsid w:val="00E44FDF"/>
    <w:rsid w:val="00E45F7C"/>
    <w:rsid w:val="00E463AB"/>
    <w:rsid w:val="00E464AB"/>
    <w:rsid w:val="00E47405"/>
    <w:rsid w:val="00E5017E"/>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0B"/>
    <w:rsid w:val="00E91926"/>
    <w:rsid w:val="00E91932"/>
    <w:rsid w:val="00E92D89"/>
    <w:rsid w:val="00E92DB7"/>
    <w:rsid w:val="00E9460F"/>
    <w:rsid w:val="00E9465E"/>
    <w:rsid w:val="00E94D30"/>
    <w:rsid w:val="00E95C16"/>
    <w:rsid w:val="00E96872"/>
    <w:rsid w:val="00EA0C3C"/>
    <w:rsid w:val="00EA4CEA"/>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7009"/>
    <w:rsid w:val="00EE7F04"/>
    <w:rsid w:val="00EF0E92"/>
    <w:rsid w:val="00EF318A"/>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3AE"/>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FB2"/>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0985"/>
    <w:rsid w:val="00FB2038"/>
    <w:rsid w:val="00FB2D4E"/>
    <w:rsid w:val="00FB3E20"/>
    <w:rsid w:val="00FB3FD6"/>
    <w:rsid w:val="00FB5E12"/>
    <w:rsid w:val="00FB6CC0"/>
    <w:rsid w:val="00FB7917"/>
    <w:rsid w:val="00FC0BF6"/>
    <w:rsid w:val="00FC17D9"/>
    <w:rsid w:val="00FC2059"/>
    <w:rsid w:val="00FC3085"/>
    <w:rsid w:val="00FC3903"/>
    <w:rsid w:val="00FC5035"/>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42A22"/>
  <w15:chartTrackingRefBased/>
  <w15:docId w15:val="{D2943AB4-C832-4D8F-B57B-D18070953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Revisie">
    <w:name w:val="Revision"/>
    <w:hidden/>
    <w:uiPriority w:val="99"/>
    <w:semiHidden/>
    <w:rsid w:val="008D22C6"/>
    <w:rPr>
      <w:rFonts w:ascii="Arial" w:hAnsi="Arial"/>
      <w:snapToGrid w:val="0"/>
      <w:kern w:val="28"/>
      <w:sz w:val="18"/>
      <w:lang w:eastAsia="en-US"/>
    </w:rPr>
  </w:style>
  <w:style w:type="character" w:customStyle="1" w:styleId="Ondertitel1">
    <w:name w:val="Ondertitel1"/>
    <w:rsid w:val="008D22C6"/>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214">
      <w:bodyDiv w:val="1"/>
      <w:marLeft w:val="0"/>
      <w:marRight w:val="0"/>
      <w:marTop w:val="0"/>
      <w:marBottom w:val="0"/>
      <w:divBdr>
        <w:top w:val="none" w:sz="0" w:space="0" w:color="auto"/>
        <w:left w:val="none" w:sz="0" w:space="0" w:color="auto"/>
        <w:bottom w:val="none" w:sz="0" w:space="0" w:color="auto"/>
        <w:right w:val="none" w:sz="0" w:space="0" w:color="auto"/>
      </w:divBdr>
    </w:div>
    <w:div w:id="554004751">
      <w:bodyDiv w:val="1"/>
      <w:marLeft w:val="0"/>
      <w:marRight w:val="0"/>
      <w:marTop w:val="0"/>
      <w:marBottom w:val="0"/>
      <w:divBdr>
        <w:top w:val="none" w:sz="0" w:space="0" w:color="auto"/>
        <w:left w:val="none" w:sz="0" w:space="0" w:color="auto"/>
        <w:bottom w:val="none" w:sz="0" w:space="0" w:color="auto"/>
        <w:right w:val="none" w:sz="0" w:space="0" w:color="auto"/>
      </w:divBdr>
    </w:div>
    <w:div w:id="13536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5</TotalTime>
  <Pages>17</Pages>
  <Words>2587</Words>
  <Characters>14234</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16788</CharactersWithSpaces>
  <SharedDoc>false</SharedDoc>
  <HLinks>
    <vt:vector size="102" baseType="variant">
      <vt:variant>
        <vt:i4>1048636</vt:i4>
      </vt:variant>
      <vt:variant>
        <vt:i4>101</vt:i4>
      </vt:variant>
      <vt:variant>
        <vt:i4>0</vt:i4>
      </vt:variant>
      <vt:variant>
        <vt:i4>5</vt:i4>
      </vt:variant>
      <vt:variant>
        <vt:lpwstr/>
      </vt:variant>
      <vt:variant>
        <vt:lpwstr>_Toc411513808</vt:lpwstr>
      </vt:variant>
      <vt:variant>
        <vt:i4>1048636</vt:i4>
      </vt:variant>
      <vt:variant>
        <vt:i4>95</vt:i4>
      </vt:variant>
      <vt:variant>
        <vt:i4>0</vt:i4>
      </vt:variant>
      <vt:variant>
        <vt:i4>5</vt:i4>
      </vt:variant>
      <vt:variant>
        <vt:lpwstr/>
      </vt:variant>
      <vt:variant>
        <vt:lpwstr>_Toc411513807</vt:lpwstr>
      </vt:variant>
      <vt:variant>
        <vt:i4>1048636</vt:i4>
      </vt:variant>
      <vt:variant>
        <vt:i4>89</vt:i4>
      </vt:variant>
      <vt:variant>
        <vt:i4>0</vt:i4>
      </vt:variant>
      <vt:variant>
        <vt:i4>5</vt:i4>
      </vt:variant>
      <vt:variant>
        <vt:lpwstr/>
      </vt:variant>
      <vt:variant>
        <vt:lpwstr>_Toc411513806</vt:lpwstr>
      </vt:variant>
      <vt:variant>
        <vt:i4>1048636</vt:i4>
      </vt:variant>
      <vt:variant>
        <vt:i4>83</vt:i4>
      </vt:variant>
      <vt:variant>
        <vt:i4>0</vt:i4>
      </vt:variant>
      <vt:variant>
        <vt:i4>5</vt:i4>
      </vt:variant>
      <vt:variant>
        <vt:lpwstr/>
      </vt:variant>
      <vt:variant>
        <vt:lpwstr>_Toc411513805</vt:lpwstr>
      </vt:variant>
      <vt:variant>
        <vt:i4>1048636</vt:i4>
      </vt:variant>
      <vt:variant>
        <vt:i4>77</vt:i4>
      </vt:variant>
      <vt:variant>
        <vt:i4>0</vt:i4>
      </vt:variant>
      <vt:variant>
        <vt:i4>5</vt:i4>
      </vt:variant>
      <vt:variant>
        <vt:lpwstr/>
      </vt:variant>
      <vt:variant>
        <vt:lpwstr>_Toc411513804</vt:lpwstr>
      </vt:variant>
      <vt:variant>
        <vt:i4>1048636</vt:i4>
      </vt:variant>
      <vt:variant>
        <vt:i4>71</vt:i4>
      </vt:variant>
      <vt:variant>
        <vt:i4>0</vt:i4>
      </vt:variant>
      <vt:variant>
        <vt:i4>5</vt:i4>
      </vt:variant>
      <vt:variant>
        <vt:lpwstr/>
      </vt:variant>
      <vt:variant>
        <vt:lpwstr>_Toc411513803</vt:lpwstr>
      </vt:variant>
      <vt:variant>
        <vt:i4>1048636</vt:i4>
      </vt:variant>
      <vt:variant>
        <vt:i4>65</vt:i4>
      </vt:variant>
      <vt:variant>
        <vt:i4>0</vt:i4>
      </vt:variant>
      <vt:variant>
        <vt:i4>5</vt:i4>
      </vt:variant>
      <vt:variant>
        <vt:lpwstr/>
      </vt:variant>
      <vt:variant>
        <vt:lpwstr>_Toc411513802</vt:lpwstr>
      </vt:variant>
      <vt:variant>
        <vt:i4>1048636</vt:i4>
      </vt:variant>
      <vt:variant>
        <vt:i4>59</vt:i4>
      </vt:variant>
      <vt:variant>
        <vt:i4>0</vt:i4>
      </vt:variant>
      <vt:variant>
        <vt:i4>5</vt:i4>
      </vt:variant>
      <vt:variant>
        <vt:lpwstr/>
      </vt:variant>
      <vt:variant>
        <vt:lpwstr>_Toc411513801</vt:lpwstr>
      </vt:variant>
      <vt:variant>
        <vt:i4>1048636</vt:i4>
      </vt:variant>
      <vt:variant>
        <vt:i4>53</vt:i4>
      </vt:variant>
      <vt:variant>
        <vt:i4>0</vt:i4>
      </vt:variant>
      <vt:variant>
        <vt:i4>5</vt:i4>
      </vt:variant>
      <vt:variant>
        <vt:lpwstr/>
      </vt:variant>
      <vt:variant>
        <vt:lpwstr>_Toc411513800</vt:lpwstr>
      </vt:variant>
      <vt:variant>
        <vt:i4>1638451</vt:i4>
      </vt:variant>
      <vt:variant>
        <vt:i4>47</vt:i4>
      </vt:variant>
      <vt:variant>
        <vt:i4>0</vt:i4>
      </vt:variant>
      <vt:variant>
        <vt:i4>5</vt:i4>
      </vt:variant>
      <vt:variant>
        <vt:lpwstr/>
      </vt:variant>
      <vt:variant>
        <vt:lpwstr>_Toc411513799</vt:lpwstr>
      </vt:variant>
      <vt:variant>
        <vt:i4>1638451</vt:i4>
      </vt:variant>
      <vt:variant>
        <vt:i4>41</vt:i4>
      </vt:variant>
      <vt:variant>
        <vt:i4>0</vt:i4>
      </vt:variant>
      <vt:variant>
        <vt:i4>5</vt:i4>
      </vt:variant>
      <vt:variant>
        <vt:lpwstr/>
      </vt:variant>
      <vt:variant>
        <vt:lpwstr>_Toc411513798</vt:lpwstr>
      </vt:variant>
      <vt:variant>
        <vt:i4>1638451</vt:i4>
      </vt:variant>
      <vt:variant>
        <vt:i4>35</vt:i4>
      </vt:variant>
      <vt:variant>
        <vt:i4>0</vt:i4>
      </vt:variant>
      <vt:variant>
        <vt:i4>5</vt:i4>
      </vt:variant>
      <vt:variant>
        <vt:lpwstr/>
      </vt:variant>
      <vt:variant>
        <vt:lpwstr>_Toc411513797</vt:lpwstr>
      </vt:variant>
      <vt:variant>
        <vt:i4>1638451</vt:i4>
      </vt:variant>
      <vt:variant>
        <vt:i4>29</vt:i4>
      </vt:variant>
      <vt:variant>
        <vt:i4>0</vt:i4>
      </vt:variant>
      <vt:variant>
        <vt:i4>5</vt:i4>
      </vt:variant>
      <vt:variant>
        <vt:lpwstr/>
      </vt:variant>
      <vt:variant>
        <vt:lpwstr>_Toc411513796</vt:lpwstr>
      </vt:variant>
      <vt:variant>
        <vt:i4>1638451</vt:i4>
      </vt:variant>
      <vt:variant>
        <vt:i4>23</vt:i4>
      </vt:variant>
      <vt:variant>
        <vt:i4>0</vt:i4>
      </vt:variant>
      <vt:variant>
        <vt:i4>5</vt:i4>
      </vt:variant>
      <vt:variant>
        <vt:lpwstr/>
      </vt:variant>
      <vt:variant>
        <vt:lpwstr>_Toc411513795</vt:lpwstr>
      </vt:variant>
      <vt:variant>
        <vt:i4>1638451</vt:i4>
      </vt:variant>
      <vt:variant>
        <vt:i4>17</vt:i4>
      </vt:variant>
      <vt:variant>
        <vt:i4>0</vt:i4>
      </vt:variant>
      <vt:variant>
        <vt:i4>5</vt:i4>
      </vt:variant>
      <vt:variant>
        <vt:lpwstr/>
      </vt:variant>
      <vt:variant>
        <vt:lpwstr>_Toc411513794</vt:lpwstr>
      </vt:variant>
      <vt:variant>
        <vt:i4>1638451</vt:i4>
      </vt:variant>
      <vt:variant>
        <vt:i4>11</vt:i4>
      </vt:variant>
      <vt:variant>
        <vt:i4>0</vt:i4>
      </vt:variant>
      <vt:variant>
        <vt:i4>5</vt:i4>
      </vt:variant>
      <vt:variant>
        <vt:lpwstr/>
      </vt:variant>
      <vt:variant>
        <vt:lpwstr>_Toc411513793</vt:lpwstr>
      </vt:variant>
      <vt:variant>
        <vt:i4>1638451</vt:i4>
      </vt:variant>
      <vt:variant>
        <vt:i4>5</vt:i4>
      </vt:variant>
      <vt:variant>
        <vt:i4>0</vt:i4>
      </vt:variant>
      <vt:variant>
        <vt:i4>5</vt:i4>
      </vt:variant>
      <vt:variant>
        <vt:lpwstr/>
      </vt:variant>
      <vt:variant>
        <vt:lpwstr>_Toc411513792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5</cp:revision>
  <cp:lastPrinted>2014-08-22T13:00:00Z</cp:lastPrinted>
  <dcterms:created xsi:type="dcterms:W3CDTF">2025-06-02T08:51:00Z</dcterms:created>
  <dcterms:modified xsi:type="dcterms:W3CDTF">2025-06-02T08:56:00Z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