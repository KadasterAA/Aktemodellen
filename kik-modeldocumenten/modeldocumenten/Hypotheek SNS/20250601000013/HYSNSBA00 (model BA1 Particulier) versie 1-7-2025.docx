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C5207" w14:textId="65904B3B" w:rsidR="009D615E" w:rsidRPr="00100A44" w:rsidRDefault="009D615E">
      <w:pPr>
        <w:tabs>
          <w:tab w:val="left" w:pos="-1440"/>
          <w:tab w:val="left" w:pos="-720"/>
        </w:tabs>
        <w:suppressAutoHyphens/>
        <w:rPr>
          <w:rFonts w:ascii="Times New Roman" w:hAnsi="Times New Roman"/>
        </w:rPr>
      </w:pPr>
      <w:r w:rsidRPr="00100A44">
        <w:rPr>
          <w:rFonts w:ascii="Times New Roman" w:hAnsi="Times New Roman"/>
        </w:rPr>
        <w:t xml:space="preserve">SNS BANK </w:t>
      </w:r>
    </w:p>
    <w:p w14:paraId="1E93D699" w14:textId="53B2171A" w:rsidR="009D615E" w:rsidRDefault="009D615E">
      <w:pPr>
        <w:tabs>
          <w:tab w:val="left" w:pos="-1440"/>
          <w:tab w:val="left" w:pos="-720"/>
        </w:tabs>
        <w:suppressAutoHyphens/>
        <w:rPr>
          <w:rFonts w:ascii="Times New Roman" w:hAnsi="Times New Roman"/>
        </w:rPr>
      </w:pPr>
      <w:r>
        <w:rPr>
          <w:rFonts w:ascii="Times New Roman" w:hAnsi="Times New Roman"/>
        </w:rPr>
        <w:t>HYSNS</w:t>
      </w:r>
      <w:r w:rsidR="00100A44">
        <w:rPr>
          <w:rFonts w:ascii="Times New Roman" w:hAnsi="Times New Roman"/>
        </w:rPr>
        <w:t>B</w:t>
      </w:r>
      <w:r w:rsidR="002813F4">
        <w:rPr>
          <w:rFonts w:ascii="Times New Roman" w:hAnsi="Times New Roman"/>
        </w:rPr>
        <w:t>A00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versie </w:t>
      </w:r>
      <w:del w:id="0" w:author="Mok, V. (Vincent)" w:date="2025-04-25T12:11:00Z" w16du:dateUtc="2025-04-25T10:11:00Z">
        <w:r w:rsidR="00862B02" w:rsidDel="00F32A43">
          <w:rPr>
            <w:rFonts w:ascii="Times New Roman" w:hAnsi="Times New Roman"/>
          </w:rPr>
          <w:delText>27-06-2023</w:delText>
        </w:r>
      </w:del>
      <w:ins w:id="1" w:author="Mok, V. (Vincent)" w:date="2025-04-25T12:11:00Z" w16du:dateUtc="2025-04-25T10:11:00Z">
        <w:r w:rsidR="00F32A43">
          <w:rPr>
            <w:rFonts w:ascii="Times New Roman" w:hAnsi="Times New Roman"/>
          </w:rPr>
          <w:t>01-07-2025</w:t>
        </w:r>
      </w:ins>
    </w:p>
    <w:p w14:paraId="289C6F52" w14:textId="77777777" w:rsidR="009D615E" w:rsidRDefault="009D615E">
      <w:pPr>
        <w:tabs>
          <w:tab w:val="left" w:pos="-1440"/>
          <w:tab w:val="left" w:pos="-720"/>
        </w:tabs>
        <w:suppressAutoHyphens/>
        <w:rPr>
          <w:rFonts w:ascii="Times New Roman" w:hAnsi="Times New Roman"/>
        </w:rPr>
      </w:pPr>
    </w:p>
    <w:p w14:paraId="1467580F" w14:textId="77777777" w:rsidR="009D615E" w:rsidRDefault="009D615E">
      <w:pPr>
        <w:suppressAutoHyphens/>
        <w:rPr>
          <w:rFonts w:ascii="Times New Roman" w:hAnsi="Times New Roman"/>
          <w:b/>
          <w:spacing w:val="-3"/>
        </w:rPr>
      </w:pPr>
      <w:r>
        <w:rPr>
          <w:rFonts w:ascii="Times New Roman" w:hAnsi="Times New Roman"/>
          <w:b/>
          <w:spacing w:val="-3"/>
        </w:rPr>
        <w:t xml:space="preserve">MODEL </w:t>
      </w:r>
      <w:r w:rsidR="00100A44">
        <w:rPr>
          <w:rFonts w:ascii="Times New Roman" w:hAnsi="Times New Roman"/>
          <w:b/>
          <w:spacing w:val="-3"/>
        </w:rPr>
        <w:t>B</w:t>
      </w:r>
      <w:r>
        <w:rPr>
          <w:rFonts w:ascii="Times New Roman" w:hAnsi="Times New Roman"/>
          <w:b/>
          <w:spacing w:val="-3"/>
        </w:rPr>
        <w:t>A1</w:t>
      </w:r>
      <w:r w:rsidR="00A3699D">
        <w:rPr>
          <w:rFonts w:ascii="Times New Roman" w:hAnsi="Times New Roman"/>
          <w:b/>
          <w:spacing w:val="-3"/>
        </w:rPr>
        <w:t xml:space="preserve"> (Particulier)</w:t>
      </w:r>
      <w:r>
        <w:rPr>
          <w:rFonts w:ascii="Times New Roman" w:hAnsi="Times New Roman"/>
          <w:b/>
          <w:spacing w:val="-3"/>
        </w:rPr>
        <w:t xml:space="preserve"> </w:t>
      </w:r>
    </w:p>
    <w:p w14:paraId="5BAA04EC" w14:textId="77777777" w:rsidR="009D615E" w:rsidRDefault="009D615E">
      <w:pPr>
        <w:suppressAutoHyphens/>
        <w:rPr>
          <w:rFonts w:ascii="Times New Roman" w:hAnsi="Times New Roman"/>
          <w:b/>
          <w:spacing w:val="-3"/>
        </w:rPr>
      </w:pPr>
      <w:r>
        <w:rPr>
          <w:rFonts w:ascii="Times New Roman" w:hAnsi="Times New Roman"/>
          <w:b/>
          <w:spacing w:val="-3"/>
        </w:rPr>
        <w:t xml:space="preserve"> </w:t>
      </w:r>
    </w:p>
    <w:p w14:paraId="248BCAE5" w14:textId="77777777" w:rsidR="00BD2E17" w:rsidRDefault="00BD2E17">
      <w:pPr>
        <w:suppressAutoHyphens/>
        <w:rPr>
          <w:rFonts w:ascii="Times New Roman" w:hAnsi="Times New Roman"/>
          <w:b/>
          <w:spacing w:val="-3"/>
        </w:rPr>
      </w:pPr>
    </w:p>
    <w:p w14:paraId="21F38205" w14:textId="77777777" w:rsidR="00BD2E17" w:rsidRDefault="00BD2E17" w:rsidP="00BD2E17">
      <w:pPr>
        <w:suppressAutoHyphens/>
        <w:rPr>
          <w:rFonts w:ascii="Times New Roman" w:hAnsi="Times New Roman"/>
          <w:spacing w:val="-3"/>
        </w:rPr>
      </w:pPr>
      <w:r>
        <w:rPr>
          <w:rFonts w:ascii="Times New Roman" w:hAnsi="Times New Roman"/>
          <w:spacing w:val="-3"/>
        </w:rPr>
        <w:t xml:space="preserve">Heden,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Pr>
          <w:rFonts w:ascii="Times New Roman" w:hAnsi="Times New Roman"/>
          <w:spacing w:val="-3"/>
        </w:rPr>
        <w:t xml:space="preserve">, verschenen voor mij,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Pr>
          <w:rFonts w:ascii="Times New Roman" w:hAnsi="Times New Roman"/>
          <w:spacing w:val="-3"/>
        </w:rPr>
        <w:t xml:space="preserve">, notaris te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Pr>
          <w:rFonts w:ascii="Times New Roman" w:hAnsi="Times New Roman"/>
          <w:spacing w:val="-3"/>
        </w:rPr>
        <w:t>:</w:t>
      </w:r>
    </w:p>
    <w:p w14:paraId="15CFB098" w14:textId="77777777" w:rsidR="00BD2E17" w:rsidRDefault="00BD2E17" w:rsidP="00BD2E17">
      <w:pPr>
        <w:tabs>
          <w:tab w:val="left" w:pos="425"/>
        </w:tabs>
        <w:suppressAutoHyphens/>
        <w:ind w:left="425" w:hanging="425"/>
        <w:rPr>
          <w:rFonts w:ascii="Times New Roman" w:hAnsi="Times New Roman"/>
          <w:spacing w:val="-3"/>
        </w:rPr>
      </w:pPr>
      <w:r>
        <w:rPr>
          <w:rFonts w:ascii="Times New Roman" w:hAnsi="Times New Roman"/>
          <w:spacing w:val="-3"/>
        </w:rPr>
        <w:t>a.</w:t>
      </w:r>
      <w:r>
        <w:rPr>
          <w:rFonts w:ascii="Times New Roman" w:hAnsi="Times New Roman"/>
          <w:spacing w:val="-3"/>
        </w:rPr>
        <w:tab/>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p>
    <w:p w14:paraId="5BB6623A" w14:textId="77777777" w:rsidR="00BD2E17" w:rsidRDefault="00BD2E17" w:rsidP="00BD2E17">
      <w:pPr>
        <w:tabs>
          <w:tab w:val="left" w:pos="425"/>
        </w:tabs>
        <w:suppressAutoHyphens/>
        <w:ind w:left="425" w:hanging="425"/>
        <w:rPr>
          <w:rFonts w:ascii="Times New Roman" w:hAnsi="Times New Roman"/>
          <w:spacing w:val="-3"/>
        </w:rPr>
      </w:pPr>
      <w:r>
        <w:rPr>
          <w:rFonts w:ascii="Times New Roman" w:hAnsi="Times New Roman"/>
          <w:spacing w:val="-3"/>
        </w:rPr>
        <w:tab/>
        <w:t>hierna, zowel tezamen als ieder afzonderlijk, te noemen ‘</w:t>
      </w:r>
      <w:r w:rsidRPr="00A56AFA">
        <w:rPr>
          <w:rFonts w:ascii="Times New Roman" w:hAnsi="Times New Roman"/>
          <w:spacing w:val="-3"/>
          <w:highlight w:val="yellow"/>
          <w:u w:val="single"/>
          <w:rPrChange w:id="2" w:author="Groot, Karina de" w:date="2025-05-23T08:38:00Z" w16du:dateUtc="2025-05-23T06:38:00Z">
            <w:rPr>
              <w:rFonts w:ascii="Times New Roman" w:hAnsi="Times New Roman"/>
              <w:spacing w:val="-3"/>
              <w:u w:val="single"/>
            </w:rPr>
          </w:rPrChange>
        </w:rPr>
        <w:t>de schuldenaar</w:t>
      </w:r>
      <w:r w:rsidRPr="00A56AFA">
        <w:rPr>
          <w:rFonts w:ascii="Times New Roman" w:hAnsi="Times New Roman"/>
          <w:spacing w:val="-3"/>
          <w:highlight w:val="yellow"/>
          <w:rPrChange w:id="3" w:author="Groot, Karina de" w:date="2025-05-23T08:38:00Z" w16du:dateUtc="2025-05-23T06:38:00Z">
            <w:rPr>
              <w:rFonts w:ascii="Times New Roman" w:hAnsi="Times New Roman"/>
              <w:spacing w:val="-3"/>
            </w:rPr>
          </w:rPrChange>
        </w:rPr>
        <w:t>’.</w:t>
      </w:r>
    </w:p>
    <w:p w14:paraId="7EE32EF2" w14:textId="77777777" w:rsidR="00BD2E17" w:rsidRPr="00FF2A40" w:rsidRDefault="00BD2E17" w:rsidP="00BD2E17">
      <w:pPr>
        <w:tabs>
          <w:tab w:val="left" w:pos="425"/>
        </w:tabs>
        <w:suppressAutoHyphens/>
        <w:ind w:left="425" w:hanging="425"/>
        <w:rPr>
          <w:rFonts w:ascii="Times New Roman" w:hAnsi="Times New Roman"/>
          <w:spacing w:val="-3"/>
        </w:rPr>
      </w:pPr>
      <w:r>
        <w:rPr>
          <w:rFonts w:ascii="Times New Roman" w:hAnsi="Times New Roman"/>
          <w:spacing w:val="-3"/>
        </w:rPr>
        <w:t>b.</w:t>
      </w:r>
      <w:r>
        <w:rPr>
          <w:rFonts w:ascii="Times New Roman" w:hAnsi="Times New Roman"/>
          <w:spacing w:val="-3"/>
        </w:rPr>
        <w:tab/>
      </w:r>
      <w:r w:rsidRPr="00BD2E17">
        <w:rPr>
          <w:rFonts w:ascii="Times New Roman" w:hAnsi="Times New Roman"/>
          <w:spacing w:val="-3"/>
          <w:lang w:val="en-US"/>
        </w:rPr>
        <w:fldChar w:fldCharType="begin"/>
      </w:r>
      <w:r w:rsidRPr="00FF2A40">
        <w:rPr>
          <w:rFonts w:ascii="Times New Roman" w:hAnsi="Times New Roman"/>
          <w:spacing w:val="-3"/>
        </w:rPr>
        <w:instrText xml:space="preserve">MacroButton Nomacro </w:instrText>
      </w:r>
      <w:r w:rsidRPr="00FF2A40">
        <w:rPr>
          <w:rFonts w:ascii="Symbol" w:hAnsi="Symbol"/>
          <w:spacing w:val="-3"/>
        </w:rPr>
        <w:instrText>§</w:instrText>
      </w:r>
      <w:r w:rsidRPr="00BD2E17">
        <w:rPr>
          <w:rFonts w:ascii="Times New Roman" w:hAnsi="Times New Roman"/>
          <w:spacing w:val="-3"/>
          <w:lang w:val="en-US"/>
        </w:rPr>
        <w:fldChar w:fldCharType="end"/>
      </w:r>
    </w:p>
    <w:p w14:paraId="6C8CFEFC" w14:textId="77777777" w:rsidR="00BD2E17" w:rsidRDefault="00BD2E17" w:rsidP="00BD2E17">
      <w:pPr>
        <w:tabs>
          <w:tab w:val="left" w:pos="425"/>
        </w:tabs>
        <w:suppressAutoHyphens/>
        <w:ind w:left="425" w:hanging="425"/>
        <w:rPr>
          <w:rFonts w:ascii="Times New Roman" w:hAnsi="Times New Roman"/>
          <w:spacing w:val="-3"/>
        </w:rPr>
      </w:pPr>
      <w:r w:rsidRPr="00FF2A40">
        <w:rPr>
          <w:rFonts w:ascii="Times New Roman" w:hAnsi="Times New Roman"/>
          <w:spacing w:val="-3"/>
        </w:rPr>
        <w:tab/>
      </w:r>
      <w:r>
        <w:rPr>
          <w:rFonts w:ascii="Times New Roman" w:hAnsi="Times New Roman"/>
          <w:spacing w:val="-3"/>
        </w:rPr>
        <w:t>hierna te noemen ‘</w:t>
      </w:r>
      <w:r w:rsidRPr="00A56AFA">
        <w:rPr>
          <w:rFonts w:ascii="Times New Roman" w:hAnsi="Times New Roman"/>
          <w:spacing w:val="-3"/>
          <w:highlight w:val="yellow"/>
          <w:u w:val="single"/>
          <w:rPrChange w:id="4" w:author="Groot, Karina de" w:date="2025-05-23T08:38:00Z" w16du:dateUtc="2025-05-23T06:38:00Z">
            <w:rPr>
              <w:rFonts w:ascii="Times New Roman" w:hAnsi="Times New Roman"/>
              <w:spacing w:val="-3"/>
              <w:u w:val="single"/>
            </w:rPr>
          </w:rPrChange>
        </w:rPr>
        <w:t>de hypotheekgever</w:t>
      </w:r>
      <w:r w:rsidRPr="00A56AFA">
        <w:rPr>
          <w:rFonts w:ascii="Times New Roman" w:hAnsi="Times New Roman"/>
          <w:spacing w:val="-3"/>
          <w:highlight w:val="yellow"/>
          <w:rPrChange w:id="5" w:author="Groot, Karina de" w:date="2025-05-23T08:38:00Z" w16du:dateUtc="2025-05-23T06:38:00Z">
            <w:rPr>
              <w:rFonts w:ascii="Times New Roman" w:hAnsi="Times New Roman"/>
              <w:spacing w:val="-3"/>
            </w:rPr>
          </w:rPrChange>
        </w:rPr>
        <w:t>’.</w:t>
      </w:r>
    </w:p>
    <w:p w14:paraId="781EFA29" w14:textId="2B04B23B" w:rsidR="00BD2E17" w:rsidRDefault="00BD2E17" w:rsidP="00BD2E17">
      <w:pPr>
        <w:tabs>
          <w:tab w:val="left" w:pos="425"/>
        </w:tabs>
        <w:suppressAutoHyphens/>
        <w:ind w:left="425" w:hanging="425"/>
        <w:rPr>
          <w:rFonts w:ascii="Times New Roman" w:hAnsi="Times New Roman"/>
          <w:spacing w:val="-3"/>
        </w:rPr>
      </w:pPr>
      <w:r>
        <w:rPr>
          <w:rFonts w:ascii="Times New Roman" w:hAnsi="Times New Roman"/>
          <w:spacing w:val="-3"/>
        </w:rPr>
        <w:t>b./c.</w:t>
      </w:r>
      <w:r>
        <w:rPr>
          <w:rFonts w:ascii="Times New Roman" w:hAnsi="Times New Roman"/>
          <w:spacing w:val="-3"/>
        </w:rPr>
        <w:tab/>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Pr>
          <w:rFonts w:ascii="Times New Roman" w:hAnsi="Times New Roman"/>
          <w:spacing w:val="-3"/>
        </w:rPr>
        <w:t xml:space="preserve">, te dezen handelende als mondeling gevolmachtigde van de naamloze vennootschap </w:t>
      </w:r>
      <w:del w:id="6" w:author="Mok, V. (Vincent)" w:date="2025-04-25T12:11:00Z" w16du:dateUtc="2025-04-25T10:11:00Z">
        <w:r w:rsidR="00C67158" w:rsidRPr="00A83C76" w:rsidDel="00F32A43">
          <w:rPr>
            <w:rFonts w:ascii="Times New Roman" w:hAnsi="Times New Roman"/>
            <w:spacing w:val="-3"/>
            <w:highlight w:val="yellow"/>
            <w:rPrChange w:id="7" w:author="Groot, Karina de" w:date="2025-05-23T08:40:00Z" w16du:dateUtc="2025-05-23T06:40:00Z">
              <w:rPr>
                <w:rFonts w:ascii="Times New Roman" w:hAnsi="Times New Roman"/>
                <w:spacing w:val="-3"/>
              </w:rPr>
            </w:rPrChange>
          </w:rPr>
          <w:delText>De Volksbank</w:delText>
        </w:r>
      </w:del>
      <w:ins w:id="8" w:author="Mok, V. (Vincent)" w:date="2025-04-25T12:11:00Z" w16du:dateUtc="2025-04-25T10:11:00Z">
        <w:r w:rsidR="00F32A43" w:rsidRPr="00A83C76">
          <w:rPr>
            <w:rFonts w:ascii="Times New Roman" w:hAnsi="Times New Roman"/>
            <w:spacing w:val="-3"/>
            <w:highlight w:val="yellow"/>
            <w:rPrChange w:id="9" w:author="Groot, Karina de" w:date="2025-05-23T08:40:00Z" w16du:dateUtc="2025-05-23T06:40:00Z">
              <w:rPr>
                <w:rFonts w:ascii="Times New Roman" w:hAnsi="Times New Roman"/>
                <w:spacing w:val="-3"/>
              </w:rPr>
            </w:rPrChange>
          </w:rPr>
          <w:t>ASN Bank</w:t>
        </w:r>
      </w:ins>
      <w:r w:rsidR="00C67158" w:rsidRPr="00A83C76">
        <w:rPr>
          <w:rFonts w:ascii="Times New Roman" w:hAnsi="Times New Roman"/>
          <w:spacing w:val="-3"/>
          <w:highlight w:val="yellow"/>
          <w:rPrChange w:id="10" w:author="Groot, Karina de" w:date="2025-05-23T08:40:00Z" w16du:dateUtc="2025-05-23T06:40:00Z">
            <w:rPr>
              <w:rFonts w:ascii="Times New Roman" w:hAnsi="Times New Roman"/>
              <w:spacing w:val="-3"/>
            </w:rPr>
          </w:rPrChange>
        </w:rPr>
        <w:t xml:space="preserve"> N.V</w:t>
      </w:r>
      <w:r w:rsidR="00C67158">
        <w:rPr>
          <w:rFonts w:ascii="Times New Roman" w:hAnsi="Times New Roman"/>
          <w:spacing w:val="-3"/>
        </w:rPr>
        <w:t>.</w:t>
      </w:r>
      <w:r>
        <w:rPr>
          <w:rFonts w:ascii="Times New Roman" w:hAnsi="Times New Roman"/>
          <w:spacing w:val="-3"/>
        </w:rPr>
        <w:t xml:space="preserve">, </w:t>
      </w:r>
      <w:r w:rsidR="00C67158">
        <w:rPr>
          <w:rFonts w:ascii="Times New Roman" w:hAnsi="Times New Roman"/>
          <w:spacing w:val="-3"/>
        </w:rPr>
        <w:t>handelend onder de naam SNS Bank</w:t>
      </w:r>
      <w:r w:rsidR="00417067">
        <w:rPr>
          <w:rFonts w:ascii="Times New Roman" w:hAnsi="Times New Roman"/>
          <w:spacing w:val="-3"/>
        </w:rPr>
        <w:t>,</w:t>
      </w:r>
      <w:r w:rsidR="00417067" w:rsidRPr="00417067">
        <w:rPr>
          <w:rFonts w:ascii="Times New Roman" w:hAnsi="Times New Roman"/>
          <w:spacing w:val="-3"/>
        </w:rPr>
        <w:t xml:space="preserve"> </w:t>
      </w:r>
      <w:r w:rsidR="00417067">
        <w:rPr>
          <w:rFonts w:ascii="Times New Roman" w:hAnsi="Times New Roman"/>
          <w:spacing w:val="-3"/>
        </w:rPr>
        <w:t>statutair gevestigd te Utrecht,</w:t>
      </w:r>
      <w:r>
        <w:rPr>
          <w:rFonts w:ascii="Times New Roman" w:hAnsi="Times New Roman"/>
          <w:spacing w:val="-3"/>
        </w:rPr>
        <w:t xml:space="preserve"> en aldaar kantoorhoudende aan de </w:t>
      </w:r>
      <w:proofErr w:type="spellStart"/>
      <w:r>
        <w:rPr>
          <w:rFonts w:ascii="Times New Roman" w:hAnsi="Times New Roman"/>
          <w:spacing w:val="-3"/>
        </w:rPr>
        <w:t>Croeselaan</w:t>
      </w:r>
      <w:proofErr w:type="spellEnd"/>
      <w:r>
        <w:rPr>
          <w:rFonts w:ascii="Times New Roman" w:hAnsi="Times New Roman"/>
          <w:spacing w:val="-3"/>
        </w:rPr>
        <w:t xml:space="preserve"> 1</w:t>
      </w:r>
      <w:r w:rsidR="00C67158">
        <w:rPr>
          <w:rFonts w:ascii="Times New Roman" w:hAnsi="Times New Roman"/>
          <w:spacing w:val="-3"/>
        </w:rPr>
        <w:t xml:space="preserve"> (postcode 3521 BJ)</w:t>
      </w:r>
      <w:r>
        <w:rPr>
          <w:rFonts w:ascii="Times New Roman" w:hAnsi="Times New Roman"/>
          <w:spacing w:val="-3"/>
        </w:rPr>
        <w:t>,</w:t>
      </w:r>
      <w:r w:rsidR="00C67158">
        <w:rPr>
          <w:rFonts w:ascii="Times New Roman" w:hAnsi="Times New Roman"/>
          <w:spacing w:val="-3"/>
        </w:rPr>
        <w:t xml:space="preserve"> ingeschreven in het handel</w:t>
      </w:r>
      <w:r w:rsidR="00B47CE9">
        <w:rPr>
          <w:rFonts w:ascii="Times New Roman" w:hAnsi="Times New Roman"/>
          <w:spacing w:val="-3"/>
        </w:rPr>
        <w:t>s</w:t>
      </w:r>
      <w:r w:rsidR="00C67158">
        <w:rPr>
          <w:rFonts w:ascii="Times New Roman" w:hAnsi="Times New Roman"/>
          <w:spacing w:val="-3"/>
        </w:rPr>
        <w:t>register van de Kamer van Koophandel onder nummer: 16062338</w:t>
      </w:r>
      <w:r>
        <w:rPr>
          <w:rFonts w:ascii="Times New Roman" w:hAnsi="Times New Roman"/>
          <w:spacing w:val="-3"/>
        </w:rPr>
        <w:t xml:space="preserve"> </w:t>
      </w:r>
      <w:r w:rsidR="00C67158">
        <w:rPr>
          <w:rFonts w:ascii="Times New Roman" w:hAnsi="Times New Roman"/>
          <w:spacing w:val="-3"/>
        </w:rPr>
        <w:t>(</w:t>
      </w:r>
      <w:r>
        <w:rPr>
          <w:rFonts w:ascii="Times New Roman" w:hAnsi="Times New Roman"/>
          <w:spacing w:val="-3"/>
        </w:rPr>
        <w:t>correspondentieadres</w:t>
      </w:r>
      <w:r w:rsidR="00C67158">
        <w:rPr>
          <w:rFonts w:ascii="Times New Roman" w:hAnsi="Times New Roman"/>
          <w:spacing w:val="-3"/>
        </w:rPr>
        <w:t xml:space="preserve"> voor alle aangelegenheden betreffende de hierna te vermelden rechtshandelingen</w:t>
      </w:r>
      <w:r>
        <w:rPr>
          <w:rFonts w:ascii="Times New Roman" w:hAnsi="Times New Roman"/>
          <w:spacing w:val="-3"/>
        </w:rPr>
        <w:t>: postbus 924, 3500 AX Utrecht</w:t>
      </w:r>
      <w:r w:rsidR="00C67158">
        <w:rPr>
          <w:rFonts w:ascii="Times New Roman" w:hAnsi="Times New Roman"/>
          <w:spacing w:val="-3"/>
        </w:rPr>
        <w:t>)</w:t>
      </w:r>
      <w:r>
        <w:rPr>
          <w:rFonts w:ascii="Times New Roman" w:hAnsi="Times New Roman"/>
          <w:spacing w:val="-3"/>
        </w:rPr>
        <w:t xml:space="preserve">, hierna zowel </w:t>
      </w:r>
      <w:del w:id="11" w:author="Mok, V. (Vincent)" w:date="2025-04-25T12:11:00Z" w16du:dateUtc="2025-04-25T10:11:00Z">
        <w:r w:rsidR="00C67158" w:rsidDel="00F32A43">
          <w:rPr>
            <w:rFonts w:ascii="Times New Roman" w:hAnsi="Times New Roman"/>
            <w:spacing w:val="-3"/>
          </w:rPr>
          <w:delText>Volksbank</w:delText>
        </w:r>
        <w:r w:rsidDel="00F32A43">
          <w:rPr>
            <w:rFonts w:ascii="Times New Roman" w:hAnsi="Times New Roman"/>
            <w:spacing w:val="-3"/>
          </w:rPr>
          <w:delText xml:space="preserve"> </w:delText>
        </w:r>
      </w:del>
      <w:ins w:id="12" w:author="Mok, V. (Vincent)" w:date="2025-04-25T12:11:00Z" w16du:dateUtc="2025-04-25T10:11:00Z">
        <w:r w:rsidR="00F32A43">
          <w:rPr>
            <w:rFonts w:ascii="Times New Roman" w:hAnsi="Times New Roman"/>
            <w:spacing w:val="-3"/>
          </w:rPr>
          <w:t xml:space="preserve">ASN Bank </w:t>
        </w:r>
      </w:ins>
      <w:r>
        <w:rPr>
          <w:rFonts w:ascii="Times New Roman" w:hAnsi="Times New Roman"/>
          <w:spacing w:val="-3"/>
        </w:rPr>
        <w:t>N.V. als haar rechtsopvolgers onder algemene of bijzondere titel te noemen: ‘</w:t>
      </w:r>
      <w:r>
        <w:rPr>
          <w:rFonts w:ascii="Times New Roman" w:hAnsi="Times New Roman"/>
          <w:spacing w:val="-3"/>
          <w:u w:val="single"/>
        </w:rPr>
        <w:t>de bank</w:t>
      </w:r>
      <w:r>
        <w:rPr>
          <w:rFonts w:ascii="Times New Roman" w:hAnsi="Times New Roman"/>
          <w:spacing w:val="-3"/>
        </w:rPr>
        <w:t>’.</w:t>
      </w:r>
    </w:p>
    <w:p w14:paraId="576FF765" w14:textId="77777777" w:rsidR="00BD2E17" w:rsidRDefault="00BD2E17" w:rsidP="00BD2E17">
      <w:pPr>
        <w:suppressAutoHyphens/>
        <w:rPr>
          <w:rFonts w:ascii="Times New Roman" w:hAnsi="Times New Roman"/>
          <w:spacing w:val="-3"/>
        </w:rPr>
      </w:pPr>
      <w:r>
        <w:rPr>
          <w:rFonts w:ascii="Times New Roman" w:hAnsi="Times New Roman"/>
          <w:spacing w:val="-3"/>
        </w:rPr>
        <w:t>De comparanten verklaren als volgt:</w:t>
      </w:r>
    </w:p>
    <w:p w14:paraId="7D72CB4F" w14:textId="77777777" w:rsidR="00954B95" w:rsidRPr="00BD2E17" w:rsidRDefault="00954B95" w:rsidP="00BD2E17">
      <w:pPr>
        <w:tabs>
          <w:tab w:val="left" w:pos="425"/>
        </w:tabs>
        <w:suppressAutoHyphens/>
        <w:ind w:left="425" w:hanging="425"/>
        <w:rPr>
          <w:rFonts w:ascii="Times New Roman" w:hAnsi="Times New Roman"/>
          <w:b/>
          <w:spacing w:val="-3"/>
        </w:rPr>
      </w:pPr>
      <w:bookmarkStart w:id="13" w:name="OLE_LINK3"/>
      <w:bookmarkStart w:id="14" w:name="OLE_LINK4"/>
      <w:bookmarkStart w:id="15" w:name="OLE_LINK1"/>
      <w:bookmarkStart w:id="16" w:name="OLE_LINK2"/>
      <w:r w:rsidRPr="00BD2E17">
        <w:rPr>
          <w:rFonts w:ascii="Times New Roman" w:hAnsi="Times New Roman"/>
          <w:b/>
          <w:spacing w:val="-3"/>
        </w:rPr>
        <w:t>Overeenkomst tot vestigen hypotheek- en pandrechten</w:t>
      </w:r>
    </w:p>
    <w:p w14:paraId="37EE8BF0" w14:textId="77777777" w:rsidR="00954B95" w:rsidRPr="00BD2E17" w:rsidRDefault="00954B95" w:rsidP="00BD2E17">
      <w:pPr>
        <w:tabs>
          <w:tab w:val="left" w:pos="425"/>
        </w:tabs>
        <w:suppressAutoHyphens/>
        <w:rPr>
          <w:rFonts w:ascii="Times New Roman" w:hAnsi="Times New Roman"/>
          <w:spacing w:val="-3"/>
        </w:rPr>
      </w:pPr>
      <w:r w:rsidRPr="00BD2E17">
        <w:rPr>
          <w:rFonts w:ascii="Times New Roman" w:hAnsi="Times New Roman"/>
          <w:spacing w:val="-3"/>
        </w:rPr>
        <w:t xml:space="preserve">De schuldenaar, </w:t>
      </w:r>
      <w:r w:rsidR="00BD2E17" w:rsidRPr="00BD2E17">
        <w:rPr>
          <w:rFonts w:ascii="Times New Roman" w:hAnsi="Times New Roman"/>
          <w:spacing w:val="-3"/>
        </w:rPr>
        <w:fldChar w:fldCharType="begin"/>
      </w:r>
      <w:r w:rsidR="00BD2E17" w:rsidRPr="00BD2E17">
        <w:rPr>
          <w:rFonts w:ascii="Times New Roman" w:hAnsi="Times New Roman"/>
          <w:spacing w:val="-3"/>
        </w:rPr>
        <w:instrText xml:space="preserve">MacroButton Nomacro </w:instrText>
      </w:r>
      <w:r w:rsidR="00BD2E17" w:rsidRPr="00BD2E17">
        <w:rPr>
          <w:rFonts w:ascii="Symbol" w:hAnsi="Symbol"/>
          <w:spacing w:val="-3"/>
        </w:rPr>
        <w:instrText>§</w:instrText>
      </w:r>
      <w:r w:rsidR="00BD2E17" w:rsidRPr="00BD2E17">
        <w:rPr>
          <w:rFonts w:ascii="Times New Roman" w:hAnsi="Times New Roman"/>
          <w:spacing w:val="-3"/>
        </w:rPr>
        <w:fldChar w:fldCharType="end"/>
      </w:r>
      <w:r w:rsidRPr="00BD2E17">
        <w:rPr>
          <w:rFonts w:ascii="Times New Roman" w:hAnsi="Times New Roman"/>
          <w:spacing w:val="-3"/>
        </w:rPr>
        <w:t>de hypotheekgever</w:t>
      </w:r>
      <w:r w:rsidR="00BD2E17" w:rsidRPr="00BD2E17">
        <w:rPr>
          <w:rFonts w:ascii="Times New Roman" w:hAnsi="Times New Roman"/>
          <w:spacing w:val="-3"/>
        </w:rPr>
        <w:fldChar w:fldCharType="begin"/>
      </w:r>
      <w:r w:rsidR="00BD2E17" w:rsidRPr="00BD2E17">
        <w:rPr>
          <w:rFonts w:ascii="Times New Roman" w:hAnsi="Times New Roman"/>
          <w:spacing w:val="-3"/>
        </w:rPr>
        <w:instrText xml:space="preserve">MacroButton Nomacro </w:instrText>
      </w:r>
      <w:r w:rsidR="00BD2E17" w:rsidRPr="00BD2E17">
        <w:rPr>
          <w:rFonts w:ascii="Symbol" w:hAnsi="Symbol"/>
          <w:spacing w:val="-3"/>
        </w:rPr>
        <w:instrText>§</w:instrText>
      </w:r>
      <w:r w:rsidR="00BD2E17" w:rsidRPr="00BD2E17">
        <w:rPr>
          <w:rFonts w:ascii="Times New Roman" w:hAnsi="Times New Roman"/>
          <w:spacing w:val="-3"/>
        </w:rPr>
        <w:fldChar w:fldCharType="end"/>
      </w:r>
      <w:r w:rsidRPr="00BD2E17">
        <w:rPr>
          <w:rFonts w:ascii="Times New Roman" w:hAnsi="Times New Roman"/>
          <w:spacing w:val="-3"/>
        </w:rPr>
        <w:t xml:space="preserve"> en de bank komen overeen dat ten behoeve van de bank het recht van hypotheek en pandrechten worden verleend op de in deze akte en in na te melden algemene voorwaarden omschreven goederen, tot zekerheid zoals hierna vermeld.</w:t>
      </w:r>
    </w:p>
    <w:p w14:paraId="557B41F0" w14:textId="77777777" w:rsidR="00954B95" w:rsidRPr="00BD2E17" w:rsidRDefault="00954B95" w:rsidP="00BD2E17">
      <w:pPr>
        <w:tabs>
          <w:tab w:val="left" w:pos="425"/>
        </w:tabs>
        <w:suppressAutoHyphens/>
        <w:ind w:left="425" w:hanging="425"/>
        <w:rPr>
          <w:rFonts w:ascii="Times New Roman" w:hAnsi="Times New Roman"/>
          <w:b/>
          <w:spacing w:val="-3"/>
        </w:rPr>
      </w:pPr>
      <w:r w:rsidRPr="00BD2E17">
        <w:rPr>
          <w:rFonts w:ascii="Times New Roman" w:hAnsi="Times New Roman"/>
          <w:b/>
          <w:spacing w:val="-3"/>
        </w:rPr>
        <w:t>Vestiging hypotheekrecht</w:t>
      </w:r>
    </w:p>
    <w:p w14:paraId="749D8686" w14:textId="77777777" w:rsidR="00954B95" w:rsidRPr="00BD2E17" w:rsidRDefault="00954B95" w:rsidP="00BD2E17">
      <w:pPr>
        <w:tabs>
          <w:tab w:val="left" w:pos="425"/>
        </w:tabs>
        <w:suppressAutoHyphens/>
        <w:rPr>
          <w:rFonts w:ascii="Times New Roman" w:hAnsi="Times New Roman"/>
          <w:spacing w:val="-3"/>
        </w:rPr>
      </w:pPr>
      <w:r w:rsidRPr="00BD2E17">
        <w:rPr>
          <w:rFonts w:ascii="Times New Roman" w:hAnsi="Times New Roman"/>
          <w:spacing w:val="-3"/>
        </w:rPr>
        <w:t>De in de aanhef onder a.</w:t>
      </w:r>
      <w:r w:rsidR="00BD2E17" w:rsidRPr="00BD2E17">
        <w:rPr>
          <w:rFonts w:ascii="Times New Roman" w:hAnsi="Times New Roman"/>
          <w:spacing w:val="-3"/>
        </w:rPr>
        <w:fldChar w:fldCharType="begin"/>
      </w:r>
      <w:r w:rsidR="00BD2E17" w:rsidRPr="00BD2E17">
        <w:rPr>
          <w:rFonts w:ascii="Times New Roman" w:hAnsi="Times New Roman"/>
          <w:spacing w:val="-3"/>
        </w:rPr>
        <w:instrText xml:space="preserve">MacroButton Nomacro </w:instrText>
      </w:r>
      <w:r w:rsidR="00BD2E17" w:rsidRPr="00BD2E17">
        <w:rPr>
          <w:rFonts w:ascii="Symbol" w:hAnsi="Symbol"/>
          <w:spacing w:val="-3"/>
        </w:rPr>
        <w:instrText>§</w:instrText>
      </w:r>
      <w:r w:rsidR="00BD2E17" w:rsidRPr="00BD2E17">
        <w:rPr>
          <w:rFonts w:ascii="Times New Roman" w:hAnsi="Times New Roman"/>
          <w:spacing w:val="-3"/>
        </w:rPr>
        <w:fldChar w:fldCharType="end"/>
      </w:r>
      <w:r w:rsidRPr="00BD2E17">
        <w:rPr>
          <w:rFonts w:ascii="Times New Roman" w:hAnsi="Times New Roman"/>
          <w:spacing w:val="-3"/>
        </w:rPr>
        <w:t xml:space="preserve"> genoemde schuldenaar / </w:t>
      </w:r>
      <w:r w:rsidR="00BD2E17" w:rsidRPr="00BD2E17">
        <w:rPr>
          <w:rFonts w:ascii="Times New Roman" w:hAnsi="Times New Roman"/>
          <w:spacing w:val="-3"/>
        </w:rPr>
        <w:fldChar w:fldCharType="begin"/>
      </w:r>
      <w:r w:rsidR="00BD2E17" w:rsidRPr="00BD2E17">
        <w:rPr>
          <w:rFonts w:ascii="Times New Roman" w:hAnsi="Times New Roman"/>
          <w:spacing w:val="-3"/>
        </w:rPr>
        <w:instrText xml:space="preserve">MacroButton Nomacro </w:instrText>
      </w:r>
      <w:r w:rsidR="00BD2E17" w:rsidRPr="00BD2E17">
        <w:rPr>
          <w:rFonts w:ascii="Symbol" w:hAnsi="Symbol"/>
          <w:spacing w:val="-3"/>
        </w:rPr>
        <w:instrText>§</w:instrText>
      </w:r>
      <w:r w:rsidR="00BD2E17" w:rsidRPr="00BD2E17">
        <w:rPr>
          <w:rFonts w:ascii="Times New Roman" w:hAnsi="Times New Roman"/>
          <w:spacing w:val="-3"/>
        </w:rPr>
        <w:fldChar w:fldCharType="end"/>
      </w:r>
      <w:r w:rsidRPr="00BD2E17">
        <w:rPr>
          <w:rFonts w:ascii="Times New Roman" w:hAnsi="Times New Roman"/>
          <w:spacing w:val="-3"/>
        </w:rPr>
        <w:t>hypotheekgever</w:t>
      </w:r>
      <w:r w:rsidR="00BD2E17" w:rsidRPr="00BD2E17">
        <w:rPr>
          <w:rFonts w:ascii="Times New Roman" w:hAnsi="Times New Roman"/>
          <w:spacing w:val="-3"/>
        </w:rPr>
        <w:fldChar w:fldCharType="begin"/>
      </w:r>
      <w:r w:rsidR="00BD2E17" w:rsidRPr="00BD2E17">
        <w:rPr>
          <w:rFonts w:ascii="Times New Roman" w:hAnsi="Times New Roman"/>
          <w:spacing w:val="-3"/>
        </w:rPr>
        <w:instrText xml:space="preserve">MacroButton Nomacro </w:instrText>
      </w:r>
      <w:r w:rsidR="00BD2E17" w:rsidRPr="00BD2E17">
        <w:rPr>
          <w:rFonts w:ascii="Symbol" w:hAnsi="Symbol"/>
          <w:spacing w:val="-3"/>
        </w:rPr>
        <w:instrText>§</w:instrText>
      </w:r>
      <w:r w:rsidR="00BD2E17" w:rsidRPr="00BD2E17">
        <w:rPr>
          <w:rFonts w:ascii="Times New Roman" w:hAnsi="Times New Roman"/>
          <w:spacing w:val="-3"/>
        </w:rPr>
        <w:fldChar w:fldCharType="end"/>
      </w:r>
      <w:r w:rsidRPr="00BD2E17">
        <w:rPr>
          <w:rFonts w:ascii="Times New Roman" w:hAnsi="Times New Roman"/>
          <w:spacing w:val="-3"/>
        </w:rPr>
        <w:t xml:space="preserve"> verleent aan de bank, tot zekerheid voor de betaling van:</w:t>
      </w:r>
    </w:p>
    <w:p w14:paraId="5A3EC9ED" w14:textId="77777777" w:rsidR="00954B95" w:rsidRPr="00BD2E17" w:rsidRDefault="00954B95" w:rsidP="00BD2E17">
      <w:pPr>
        <w:tabs>
          <w:tab w:val="left" w:pos="420"/>
        </w:tabs>
        <w:suppressAutoHyphens/>
        <w:rPr>
          <w:rFonts w:ascii="Times New Roman" w:hAnsi="Times New Roman"/>
          <w:spacing w:val="-3"/>
        </w:rPr>
      </w:pPr>
      <w:r w:rsidRPr="00BD2E17">
        <w:rPr>
          <w:rFonts w:ascii="Times New Roman" w:hAnsi="Times New Roman"/>
          <w:spacing w:val="-3"/>
        </w:rPr>
        <w:t xml:space="preserve">al hetgeen de bank </w:t>
      </w:r>
      <w:r w:rsidR="00DC1EA5">
        <w:rPr>
          <w:rFonts w:ascii="Times New Roman" w:hAnsi="Times New Roman"/>
          <w:spacing w:val="-3"/>
        </w:rPr>
        <w:t xml:space="preserve">blijkens haar administratie </w:t>
      </w:r>
      <w:r w:rsidRPr="00BD2E17">
        <w:rPr>
          <w:rFonts w:ascii="Times New Roman" w:hAnsi="Times New Roman"/>
          <w:spacing w:val="-3"/>
        </w:rPr>
        <w:t>nu of te eniger tijd</w:t>
      </w:r>
      <w:r w:rsidR="00DC1EA5">
        <w:rPr>
          <w:rFonts w:ascii="Times New Roman" w:hAnsi="Times New Roman"/>
          <w:spacing w:val="-3"/>
        </w:rPr>
        <w:t xml:space="preserve"> van de schuldenaar</w:t>
      </w:r>
      <w:r w:rsidRPr="00BD2E17">
        <w:rPr>
          <w:rFonts w:ascii="Times New Roman" w:hAnsi="Times New Roman"/>
          <w:spacing w:val="-3"/>
        </w:rPr>
        <w:t xml:space="preserve"> te vorderen heeft of zal</w:t>
      </w:r>
      <w:r w:rsidR="00DC1EA5">
        <w:rPr>
          <w:rFonts w:ascii="Times New Roman" w:hAnsi="Times New Roman"/>
          <w:spacing w:val="-3"/>
        </w:rPr>
        <w:t xml:space="preserve"> hebben:</w:t>
      </w:r>
      <w:r w:rsidRPr="00BD2E17">
        <w:rPr>
          <w:rFonts w:ascii="Times New Roman" w:hAnsi="Times New Roman"/>
          <w:spacing w:val="-3"/>
        </w:rPr>
        <w:t xml:space="preserve"> </w:t>
      </w:r>
    </w:p>
    <w:p w14:paraId="35D55DB1" w14:textId="163669DF" w:rsidR="00760E41" w:rsidRPr="00760E41" w:rsidRDefault="00760E41" w:rsidP="00760E41">
      <w:pPr>
        <w:tabs>
          <w:tab w:val="left" w:pos="420"/>
        </w:tabs>
        <w:suppressAutoHyphens/>
        <w:rPr>
          <w:rFonts w:ascii="Times New Roman" w:hAnsi="Times New Roman"/>
          <w:spacing w:val="-3"/>
        </w:rPr>
      </w:pPr>
      <w:r w:rsidRPr="00760E41">
        <w:rPr>
          <w:rFonts w:ascii="Times New Roman" w:hAnsi="Times New Roman"/>
          <w:spacing w:val="-3"/>
        </w:rPr>
        <w:t>a.</w:t>
      </w:r>
      <w:r w:rsidR="009400DF">
        <w:rPr>
          <w:rFonts w:ascii="Times New Roman" w:hAnsi="Times New Roman"/>
          <w:spacing w:val="-3"/>
        </w:rPr>
        <w:t xml:space="preserve"> </w:t>
      </w:r>
      <w:r w:rsidR="009400DF" w:rsidRPr="009400DF">
        <w:rPr>
          <w:rFonts w:ascii="Times New Roman" w:hAnsi="Times New Roman"/>
          <w:spacing w:val="-3"/>
        </w:rPr>
        <w:t>uit hoofde van de door de bank en de schuldenaar gesloten overeenkomst</w:t>
      </w:r>
      <w:r w:rsidRPr="00760E41">
        <w:rPr>
          <w:rFonts w:ascii="Times New Roman" w:hAnsi="Times New Roman"/>
          <w:spacing w:val="-3"/>
        </w:rPr>
        <w:t xml:space="preserve"> van verstre</w:t>
      </w:r>
      <w:r>
        <w:rPr>
          <w:rFonts w:ascii="Times New Roman" w:hAnsi="Times New Roman"/>
          <w:spacing w:val="-3"/>
        </w:rPr>
        <w:t xml:space="preserve">kte geldlening van in hoofdsom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sidRPr="00760E41">
        <w:rPr>
          <w:rFonts w:ascii="Times New Roman" w:hAnsi="Times New Roman"/>
          <w:spacing w:val="-3"/>
        </w:rPr>
        <w:t xml:space="preserve"> euro zoals vastgelegd in de door de schuldenaar ondertekende offerte hypothecaire geldlening </w:t>
      </w:r>
      <w:r w:rsidR="008F6282">
        <w:rPr>
          <w:rFonts w:ascii="Times New Roman" w:hAnsi="Times New Roman"/>
          <w:spacing w:val="-3"/>
        </w:rPr>
        <w:t xml:space="preserve">onder nummer </w:t>
      </w:r>
      <w:r w:rsidR="008F6282" w:rsidRPr="00BD2E17">
        <w:rPr>
          <w:rFonts w:ascii="Times New Roman" w:hAnsi="Times New Roman"/>
          <w:spacing w:val="-3"/>
        </w:rPr>
        <w:fldChar w:fldCharType="begin"/>
      </w:r>
      <w:r w:rsidR="008F6282" w:rsidRPr="00BD2E17">
        <w:rPr>
          <w:rFonts w:ascii="Times New Roman" w:hAnsi="Times New Roman"/>
          <w:spacing w:val="-3"/>
        </w:rPr>
        <w:instrText xml:space="preserve">MacroButton Nomacro </w:instrText>
      </w:r>
      <w:r w:rsidR="008F6282" w:rsidRPr="00BD2E17">
        <w:rPr>
          <w:rFonts w:ascii="Symbol" w:hAnsi="Symbol"/>
          <w:spacing w:val="-3"/>
        </w:rPr>
        <w:instrText>§</w:instrText>
      </w:r>
      <w:r w:rsidR="008F6282" w:rsidRPr="00BD2E17">
        <w:rPr>
          <w:rFonts w:ascii="Times New Roman" w:hAnsi="Times New Roman"/>
          <w:spacing w:val="-3"/>
        </w:rPr>
        <w:fldChar w:fldCharType="end"/>
      </w:r>
      <w:r w:rsidR="008F6282">
        <w:rPr>
          <w:rFonts w:ascii="Times New Roman" w:hAnsi="Times New Roman"/>
          <w:spacing w:val="-3"/>
        </w:rPr>
        <w:t xml:space="preserve"> </w:t>
      </w:r>
      <w:r w:rsidRPr="00760E41">
        <w:rPr>
          <w:rFonts w:ascii="Times New Roman" w:hAnsi="Times New Roman"/>
          <w:spacing w:val="-3"/>
        </w:rPr>
        <w:t>of zoals deze eventueel, al dan niet met kredietfaciliteiten, later gewijzigd, aangevuld of verhoogd mocht worden,</w:t>
      </w:r>
    </w:p>
    <w:p w14:paraId="55782BE9" w14:textId="77777777" w:rsidR="00760E41" w:rsidRPr="00760E41" w:rsidRDefault="00760E41" w:rsidP="00760E41">
      <w:pPr>
        <w:tabs>
          <w:tab w:val="left" w:pos="420"/>
        </w:tabs>
        <w:suppressAutoHyphens/>
        <w:rPr>
          <w:rFonts w:ascii="Times New Roman" w:hAnsi="Times New Roman"/>
          <w:spacing w:val="-3"/>
        </w:rPr>
      </w:pPr>
      <w:r w:rsidRPr="00760E41">
        <w:rPr>
          <w:rFonts w:ascii="Times New Roman" w:hAnsi="Times New Roman"/>
          <w:spacing w:val="-3"/>
        </w:rPr>
        <w:t xml:space="preserve">b. uit hoofde van </w:t>
      </w:r>
      <w:proofErr w:type="gramStart"/>
      <w:r w:rsidRPr="00760E41">
        <w:rPr>
          <w:rFonts w:ascii="Times New Roman" w:hAnsi="Times New Roman"/>
          <w:spacing w:val="-3"/>
        </w:rPr>
        <w:t>de heden</w:t>
      </w:r>
      <w:proofErr w:type="gramEnd"/>
      <w:r w:rsidRPr="00760E41">
        <w:rPr>
          <w:rFonts w:ascii="Times New Roman" w:hAnsi="Times New Roman"/>
          <w:spacing w:val="-3"/>
        </w:rPr>
        <w:t xml:space="preserve"> tussen de bank en de schuldenaar bestaande rekening-courant; en/of</w:t>
      </w:r>
    </w:p>
    <w:p w14:paraId="7E3976F6" w14:textId="77777777" w:rsidR="00760E41" w:rsidRDefault="00760E41" w:rsidP="00760E41">
      <w:pPr>
        <w:tabs>
          <w:tab w:val="left" w:pos="420"/>
        </w:tabs>
        <w:suppressAutoHyphens/>
        <w:rPr>
          <w:rFonts w:ascii="Times New Roman" w:hAnsi="Times New Roman"/>
          <w:spacing w:val="-3"/>
        </w:rPr>
      </w:pPr>
      <w:r w:rsidRPr="00760E41">
        <w:rPr>
          <w:rFonts w:ascii="Times New Roman" w:hAnsi="Times New Roman"/>
          <w:spacing w:val="-3"/>
        </w:rPr>
        <w:t>c. uit welken andere hoofde ook, al dan niet onder tijdsbepaling of voorwaarde, al dan niet uit hoofde van gewoon bankverkeer zowel in als buiten rekening-courant, tot een totaalbedrag van</w:t>
      </w:r>
      <w:r>
        <w:rPr>
          <w:rFonts w:ascii="Times New Roman" w:hAnsi="Times New Roman"/>
          <w:spacing w:val="-3"/>
        </w:rPr>
        <w:t xml:space="preserve">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sidRPr="00760E41">
        <w:rPr>
          <w:rFonts w:ascii="Times New Roman" w:hAnsi="Times New Roman"/>
          <w:spacing w:val="-3"/>
        </w:rPr>
        <w:t xml:space="preserve"> euro,</w:t>
      </w:r>
      <w:r>
        <w:rPr>
          <w:rFonts w:ascii="Times New Roman" w:hAnsi="Times New Roman"/>
          <w:spacing w:val="-3"/>
        </w:rPr>
        <w:t xml:space="preserve"> </w:t>
      </w:r>
      <w:r w:rsidRPr="00760E41">
        <w:rPr>
          <w:rFonts w:ascii="Times New Roman" w:hAnsi="Times New Roman"/>
          <w:spacing w:val="-3"/>
        </w:rPr>
        <w:t xml:space="preserve">te vermeerderen met al hetgeen de bank nu of te eniger tijd van de schuldenaar te vorderen heeft of zal hebben uit hoofde van renten, boeten, kosten en/of premies tot maximaal </w:t>
      </w:r>
      <w:r>
        <w:rPr>
          <w:rFonts w:ascii="Times New Roman" w:hAnsi="Times New Roman"/>
          <w:spacing w:val="-3"/>
        </w:rPr>
        <w:t>vijftig procent(</w:t>
      </w:r>
      <w:r w:rsidRPr="00760E41">
        <w:rPr>
          <w:rFonts w:ascii="Times New Roman" w:hAnsi="Times New Roman"/>
          <w:spacing w:val="-3"/>
        </w:rPr>
        <w:t>50%</w:t>
      </w:r>
      <w:r>
        <w:rPr>
          <w:rFonts w:ascii="Times New Roman" w:hAnsi="Times New Roman"/>
          <w:spacing w:val="-3"/>
        </w:rPr>
        <w:t>)</w:t>
      </w:r>
      <w:r w:rsidRPr="00760E41">
        <w:rPr>
          <w:rFonts w:ascii="Times New Roman" w:hAnsi="Times New Roman"/>
          <w:spacing w:val="-3"/>
        </w:rPr>
        <w:t xml:space="preserve"> van voornoemd bedrag of</w:t>
      </w:r>
      <w:r>
        <w:rPr>
          <w:rFonts w:ascii="Times New Roman" w:hAnsi="Times New Roman"/>
          <w:spacing w:val="-3"/>
        </w:rPr>
        <w:t xml:space="preserve"> </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sidRPr="00760E41">
        <w:rPr>
          <w:rFonts w:ascii="Times New Roman" w:hAnsi="Times New Roman"/>
          <w:spacing w:val="-3"/>
        </w:rPr>
        <w:t xml:space="preserve"> euro, derhalve tot een totaalbedrag van </w:t>
      </w:r>
      <w:r w:rsidRPr="00A56AFA">
        <w:rPr>
          <w:rFonts w:ascii="Times New Roman" w:hAnsi="Times New Roman"/>
          <w:spacing w:val="-3"/>
          <w:highlight w:val="yellow"/>
          <w:rPrChange w:id="17" w:author="Groot, Karina de" w:date="2025-05-23T08:38:00Z" w16du:dateUtc="2025-05-23T06:38:00Z">
            <w:rPr>
              <w:rFonts w:ascii="Times New Roman" w:hAnsi="Times New Roman"/>
              <w:spacing w:val="-3"/>
            </w:rPr>
          </w:rPrChange>
        </w:rPr>
        <w:fldChar w:fldCharType="begin"/>
      </w:r>
      <w:r w:rsidRPr="00A56AFA">
        <w:rPr>
          <w:rFonts w:ascii="Times New Roman" w:hAnsi="Times New Roman"/>
          <w:spacing w:val="-3"/>
          <w:highlight w:val="yellow"/>
          <w:rPrChange w:id="18" w:author="Groot, Karina de" w:date="2025-05-23T08:38:00Z" w16du:dateUtc="2025-05-23T06:38:00Z">
            <w:rPr>
              <w:rFonts w:ascii="Times New Roman" w:hAnsi="Times New Roman"/>
              <w:spacing w:val="-3"/>
            </w:rPr>
          </w:rPrChange>
        </w:rPr>
        <w:instrText xml:space="preserve">MacroButton Nomacro </w:instrText>
      </w:r>
      <w:r w:rsidRPr="00A56AFA">
        <w:rPr>
          <w:rFonts w:ascii="Symbol" w:hAnsi="Symbol"/>
          <w:spacing w:val="-3"/>
          <w:highlight w:val="yellow"/>
          <w:rPrChange w:id="19" w:author="Groot, Karina de" w:date="2025-05-23T08:38:00Z" w16du:dateUtc="2025-05-23T06:38:00Z">
            <w:rPr>
              <w:rFonts w:ascii="Symbol" w:hAnsi="Symbol"/>
              <w:spacing w:val="-3"/>
            </w:rPr>
          </w:rPrChange>
        </w:rPr>
        <w:instrText>§</w:instrText>
      </w:r>
      <w:r w:rsidRPr="00A56AFA">
        <w:rPr>
          <w:rFonts w:ascii="Times New Roman" w:hAnsi="Times New Roman"/>
          <w:spacing w:val="-3"/>
          <w:highlight w:val="yellow"/>
          <w:rPrChange w:id="20" w:author="Groot, Karina de" w:date="2025-05-23T08:38:00Z" w16du:dateUtc="2025-05-23T06:38:00Z">
            <w:rPr>
              <w:rFonts w:ascii="Times New Roman" w:hAnsi="Times New Roman"/>
              <w:spacing w:val="-3"/>
            </w:rPr>
          </w:rPrChange>
        </w:rPr>
        <w:fldChar w:fldCharType="end"/>
      </w:r>
      <w:r w:rsidRPr="00A56AFA">
        <w:rPr>
          <w:rFonts w:ascii="Times New Roman" w:hAnsi="Times New Roman"/>
          <w:spacing w:val="-3"/>
          <w:highlight w:val="yellow"/>
          <w:rPrChange w:id="21" w:author="Groot, Karina de" w:date="2025-05-23T08:38:00Z" w16du:dateUtc="2025-05-23T06:38:00Z">
            <w:rPr>
              <w:rFonts w:ascii="Times New Roman" w:hAnsi="Times New Roman"/>
              <w:spacing w:val="-3"/>
            </w:rPr>
          </w:rPrChange>
        </w:rPr>
        <w:t xml:space="preserve"> euro, recht van eerste/</w:t>
      </w:r>
      <w:r w:rsidRPr="00BD2E17">
        <w:rPr>
          <w:rFonts w:ascii="Times New Roman" w:hAnsi="Times New Roman"/>
          <w:spacing w:val="-3"/>
        </w:rPr>
        <w:fldChar w:fldCharType="begin"/>
      </w:r>
      <w:r w:rsidRPr="00BD2E17">
        <w:rPr>
          <w:rFonts w:ascii="Times New Roman" w:hAnsi="Times New Roman"/>
          <w:spacing w:val="-3"/>
        </w:rPr>
        <w:instrText xml:space="preserve">MacroButton Nomacro </w:instrText>
      </w:r>
      <w:r w:rsidRPr="00BD2E17">
        <w:rPr>
          <w:rFonts w:ascii="Symbol" w:hAnsi="Symbol"/>
          <w:spacing w:val="-3"/>
        </w:rPr>
        <w:instrText>§</w:instrText>
      </w:r>
      <w:r w:rsidRPr="00BD2E17">
        <w:rPr>
          <w:rFonts w:ascii="Times New Roman" w:hAnsi="Times New Roman"/>
          <w:spacing w:val="-3"/>
        </w:rPr>
        <w:fldChar w:fldCharType="end"/>
      </w:r>
      <w:r w:rsidRPr="00760E41">
        <w:rPr>
          <w:rFonts w:ascii="Times New Roman" w:hAnsi="Times New Roman"/>
          <w:spacing w:val="-3"/>
        </w:rPr>
        <w:t xml:space="preserve"> hypotheek op:</w:t>
      </w:r>
    </w:p>
    <w:p w14:paraId="7D95BC17" w14:textId="77777777" w:rsidR="00BD2E17" w:rsidRPr="00BD2E17" w:rsidRDefault="00BD2E17" w:rsidP="00BD2E17">
      <w:pPr>
        <w:widowControl/>
        <w:ind w:right="298"/>
        <w:rPr>
          <w:rFonts w:ascii="Times New Roman" w:hAnsi="Times New Roman"/>
          <w:szCs w:val="24"/>
        </w:rPr>
      </w:pPr>
      <w:r w:rsidRPr="00BD2E17">
        <w:rPr>
          <w:rFonts w:ascii="Times New Roman" w:hAnsi="Times New Roman"/>
          <w:szCs w:val="24"/>
        </w:rPr>
        <w:fldChar w:fldCharType="begin"/>
      </w:r>
      <w:r w:rsidRPr="00BD2E17">
        <w:rPr>
          <w:rFonts w:ascii="Times New Roman" w:hAnsi="Times New Roman"/>
          <w:szCs w:val="24"/>
        </w:rPr>
        <w:instrText xml:space="preserve">MacroButton Nomacro </w:instrText>
      </w:r>
      <w:r w:rsidRPr="00BD2E17">
        <w:rPr>
          <w:rFonts w:ascii="Symbol" w:hAnsi="Symbol"/>
          <w:szCs w:val="24"/>
        </w:rPr>
        <w:instrText>§</w:instrText>
      </w:r>
      <w:r w:rsidRPr="00BD2E17">
        <w:rPr>
          <w:rFonts w:ascii="Times New Roman" w:hAnsi="Times New Roman"/>
          <w:szCs w:val="24"/>
        </w:rPr>
        <w:fldChar w:fldCharType="end"/>
      </w:r>
    </w:p>
    <w:p w14:paraId="745DC0F4" w14:textId="3B56F184" w:rsidR="009774E1" w:rsidRDefault="00954B95" w:rsidP="00BD2E17">
      <w:pPr>
        <w:widowControl/>
        <w:ind w:right="298"/>
        <w:rPr>
          <w:rFonts w:ascii="Times New Roman" w:hAnsi="Times New Roman"/>
          <w:szCs w:val="24"/>
        </w:rPr>
      </w:pPr>
      <w:r w:rsidRPr="00BD2E17">
        <w:rPr>
          <w:rFonts w:ascii="Times New Roman" w:hAnsi="Times New Roman"/>
          <w:szCs w:val="24"/>
        </w:rPr>
        <w:t>hierna te noemen: 'het registergoed'</w:t>
      </w:r>
      <w:r w:rsidR="009774E1">
        <w:rPr>
          <w:rFonts w:ascii="Times New Roman" w:hAnsi="Times New Roman"/>
          <w:szCs w:val="24"/>
        </w:rPr>
        <w:t>.</w:t>
      </w:r>
    </w:p>
    <w:p w14:paraId="4BC0418F" w14:textId="157DCF6D" w:rsidR="001902CA" w:rsidRPr="001902CA" w:rsidRDefault="00766FAD" w:rsidP="00BD2E17">
      <w:pPr>
        <w:widowControl/>
        <w:ind w:right="298"/>
        <w:rPr>
          <w:rFonts w:ascii="Times New Roman" w:hAnsi="Times New Roman"/>
          <w:b/>
          <w:szCs w:val="24"/>
        </w:rPr>
      </w:pPr>
      <w:r w:rsidRPr="00BD2E17">
        <w:rPr>
          <w:rFonts w:ascii="Times New Roman" w:hAnsi="Times New Roman"/>
          <w:szCs w:val="24"/>
        </w:rPr>
        <w:fldChar w:fldCharType="begin"/>
      </w:r>
      <w:r w:rsidRPr="00BD2E17">
        <w:rPr>
          <w:rFonts w:ascii="Times New Roman" w:hAnsi="Times New Roman"/>
          <w:szCs w:val="24"/>
        </w:rPr>
        <w:instrText xml:space="preserve">MacroButton Nomacro </w:instrText>
      </w:r>
      <w:r w:rsidRPr="00BD2E17">
        <w:rPr>
          <w:rFonts w:ascii="Symbol" w:hAnsi="Symbol"/>
          <w:szCs w:val="24"/>
        </w:rPr>
        <w:instrText>§</w:instrText>
      </w:r>
      <w:r w:rsidRPr="00BD2E17">
        <w:rPr>
          <w:rFonts w:ascii="Times New Roman" w:hAnsi="Times New Roman"/>
          <w:szCs w:val="24"/>
        </w:rPr>
        <w:fldChar w:fldCharType="end"/>
      </w:r>
      <w:r>
        <w:rPr>
          <w:rFonts w:ascii="Times New Roman" w:hAnsi="Times New Roman"/>
          <w:szCs w:val="24"/>
        </w:rPr>
        <w:t>(KEUZEBLOK*)</w:t>
      </w:r>
      <w:r w:rsidR="001902CA" w:rsidRPr="001902CA">
        <w:rPr>
          <w:rFonts w:ascii="Times New Roman" w:hAnsi="Times New Roman"/>
          <w:b/>
          <w:szCs w:val="24"/>
        </w:rPr>
        <w:t xml:space="preserve"> Overbrugging</w:t>
      </w:r>
      <w:r w:rsidR="001902CA">
        <w:rPr>
          <w:rFonts w:ascii="Times New Roman" w:hAnsi="Times New Roman"/>
          <w:b/>
          <w:szCs w:val="24"/>
        </w:rPr>
        <w:t>shypotheek</w:t>
      </w:r>
    </w:p>
    <w:p w14:paraId="299FDA9A" w14:textId="21F38A12" w:rsidR="001902CA" w:rsidRDefault="001902CA" w:rsidP="001902CA">
      <w:pPr>
        <w:tabs>
          <w:tab w:val="left" w:pos="-1440"/>
          <w:tab w:val="left" w:pos="-720"/>
        </w:tabs>
        <w:suppressAutoHyphens/>
        <w:rPr>
          <w:rFonts w:ascii="Times New Roman" w:hAnsi="Times New Roman"/>
        </w:rPr>
      </w:pPr>
      <w:r w:rsidRPr="00766FAD">
        <w:rPr>
          <w:rFonts w:ascii="Times New Roman" w:hAnsi="Times New Roman"/>
        </w:rPr>
        <w:t xml:space="preserve">Voorts verleent de schuldenaar, tot meerdere zekerheid voor de betaling van de lening als hierboven vermeld, bij deze aan de bank, die van de schuldenaar aanvaardt het recht van </w:t>
      </w:r>
      <w:r w:rsidRPr="00766FAD">
        <w:rPr>
          <w:rFonts w:ascii="Times New Roman" w:hAnsi="Times New Roman"/>
        </w:rPr>
        <w:fldChar w:fldCharType="begin"/>
      </w:r>
      <w:r w:rsidRPr="00766FAD">
        <w:rPr>
          <w:rFonts w:ascii="Times New Roman" w:hAnsi="Times New Roman"/>
        </w:rPr>
        <w:instrText xml:space="preserve">MacroButton Nomacro </w:instrText>
      </w:r>
      <w:r w:rsidRPr="00766FAD">
        <w:rPr>
          <w:rFonts w:ascii="Symbol" w:hAnsi="Symbol"/>
        </w:rPr>
        <w:instrText>§</w:instrText>
      </w:r>
      <w:r w:rsidRPr="00766FAD">
        <w:rPr>
          <w:rFonts w:ascii="Times New Roman" w:hAnsi="Times New Roman"/>
        </w:rPr>
        <w:fldChar w:fldCharType="end"/>
      </w:r>
      <w:r w:rsidRPr="00766FAD">
        <w:rPr>
          <w:rFonts w:ascii="Times New Roman" w:hAnsi="Times New Roman"/>
        </w:rPr>
        <w:t xml:space="preserve">  hypotheek op het hierna te omschrijven onderpand:</w:t>
      </w:r>
    </w:p>
    <w:p w14:paraId="764499CE" w14:textId="40CD6787" w:rsidR="00766FAD" w:rsidRPr="00766FAD" w:rsidRDefault="00766FAD" w:rsidP="001902CA">
      <w:pPr>
        <w:tabs>
          <w:tab w:val="left" w:pos="-1440"/>
          <w:tab w:val="left" w:pos="-720"/>
        </w:tabs>
        <w:suppressAutoHyphens/>
        <w:rPr>
          <w:rFonts w:ascii="Times New Roman" w:hAnsi="Times New Roman"/>
        </w:rPr>
      </w:pPr>
      <w:r w:rsidRPr="00BD2E17">
        <w:rPr>
          <w:rFonts w:ascii="Times New Roman" w:hAnsi="Times New Roman"/>
          <w:szCs w:val="24"/>
        </w:rPr>
        <w:lastRenderedPageBreak/>
        <w:fldChar w:fldCharType="begin"/>
      </w:r>
      <w:r w:rsidRPr="00BD2E17">
        <w:rPr>
          <w:rFonts w:ascii="Times New Roman" w:hAnsi="Times New Roman"/>
          <w:szCs w:val="24"/>
        </w:rPr>
        <w:instrText xml:space="preserve">MacroButton Nomacro </w:instrText>
      </w:r>
      <w:r w:rsidRPr="00BD2E17">
        <w:rPr>
          <w:rFonts w:ascii="Symbol" w:hAnsi="Symbol"/>
          <w:szCs w:val="24"/>
        </w:rPr>
        <w:instrText>§</w:instrText>
      </w:r>
      <w:r w:rsidRPr="00BD2E17">
        <w:rPr>
          <w:rFonts w:ascii="Times New Roman" w:hAnsi="Times New Roman"/>
          <w:szCs w:val="24"/>
        </w:rPr>
        <w:fldChar w:fldCharType="end"/>
      </w:r>
    </w:p>
    <w:p w14:paraId="1F961059" w14:textId="77777777" w:rsidR="009774E1" w:rsidRPr="006D4F5F" w:rsidRDefault="009774E1" w:rsidP="009774E1">
      <w:pPr>
        <w:widowControl/>
        <w:ind w:right="298"/>
        <w:rPr>
          <w:rFonts w:ascii="Times New Roman" w:hAnsi="Times New Roman"/>
          <w:b/>
          <w:szCs w:val="24"/>
        </w:rPr>
      </w:pPr>
      <w:r w:rsidRPr="006D4F5F">
        <w:rPr>
          <w:rFonts w:ascii="Times New Roman" w:hAnsi="Times New Roman"/>
          <w:b/>
          <w:szCs w:val="24"/>
        </w:rPr>
        <w:t>Aanvaarding</w:t>
      </w:r>
    </w:p>
    <w:p w14:paraId="5AFDE80B" w14:textId="77777777" w:rsidR="009774E1" w:rsidRDefault="009774E1" w:rsidP="009774E1">
      <w:pPr>
        <w:rPr>
          <w:rFonts w:ascii="Times New Roman" w:hAnsi="Times New Roman"/>
          <w:szCs w:val="24"/>
        </w:rPr>
      </w:pPr>
      <w:r>
        <w:rPr>
          <w:rFonts w:ascii="Times New Roman" w:hAnsi="Times New Roman"/>
          <w:szCs w:val="24"/>
        </w:rPr>
        <w:t xml:space="preserve">De in deze akte vermelde </w:t>
      </w:r>
      <w:r w:rsidRPr="006D4F5F">
        <w:rPr>
          <w:rFonts w:ascii="Times New Roman" w:hAnsi="Times New Roman"/>
          <w:szCs w:val="24"/>
        </w:rPr>
        <w:t>hypotheekverlening, verpandingen, volmachten en verdere verbintenissen worden door de bank aanvaard.</w:t>
      </w:r>
    </w:p>
    <w:p w14:paraId="59BBD34C" w14:textId="77777777" w:rsidR="009774E1" w:rsidRPr="006D4F5F" w:rsidRDefault="009774E1" w:rsidP="009774E1">
      <w:pPr>
        <w:widowControl/>
        <w:ind w:right="301"/>
        <w:rPr>
          <w:rFonts w:ascii="Times New Roman" w:hAnsi="Times New Roman"/>
          <w:szCs w:val="24"/>
        </w:rPr>
      </w:pPr>
      <w:r w:rsidRPr="006D4F5F">
        <w:rPr>
          <w:rFonts w:ascii="Times New Roman" w:hAnsi="Times New Roman"/>
          <w:b/>
          <w:szCs w:val="24"/>
        </w:rPr>
        <w:t>Woonplaatskeuze</w:t>
      </w:r>
    </w:p>
    <w:p w14:paraId="15A5FAA1" w14:textId="5EF59383" w:rsidR="009774E1" w:rsidRPr="006D4F5F" w:rsidRDefault="009774E1" w:rsidP="009774E1">
      <w:pPr>
        <w:widowControl/>
        <w:ind w:right="301"/>
        <w:rPr>
          <w:rFonts w:ascii="Times New Roman" w:hAnsi="Times New Roman"/>
          <w:szCs w:val="24"/>
        </w:rPr>
      </w:pPr>
      <w:r w:rsidRPr="006D4F5F">
        <w:rPr>
          <w:rFonts w:ascii="Times New Roman" w:hAnsi="Times New Roman"/>
          <w:szCs w:val="24"/>
        </w:rPr>
        <w:t>Partijen kiezen ter</w:t>
      </w:r>
      <w:ins w:id="22" w:author="Groot, Karina de" w:date="2025-05-23T08:39:00Z" w16du:dateUtc="2025-05-23T06:39:00Z">
        <w:r w:rsidR="00A56AFA">
          <w:rPr>
            <w:rFonts w:ascii="Times New Roman" w:hAnsi="Times New Roman"/>
            <w:szCs w:val="24"/>
          </w:rPr>
          <w:t xml:space="preserve"> </w:t>
        </w:r>
      </w:ins>
      <w:r w:rsidRPr="006D4F5F">
        <w:rPr>
          <w:rFonts w:ascii="Times New Roman" w:hAnsi="Times New Roman"/>
          <w:szCs w:val="24"/>
        </w:rPr>
        <w:t>zake van deze akte woonplaats ten kantore van de notaris, bewaarder van deze akte.</w:t>
      </w:r>
    </w:p>
    <w:p w14:paraId="1B8CBB2C" w14:textId="77777777" w:rsidR="00954B95" w:rsidRPr="00FF2A40" w:rsidRDefault="009774E1" w:rsidP="00BD2E17">
      <w:pPr>
        <w:widowControl/>
        <w:ind w:right="298"/>
        <w:rPr>
          <w:rFonts w:ascii="Times New Roman" w:hAnsi="Times New Roman"/>
          <w:b/>
        </w:rPr>
      </w:pPr>
      <w:r w:rsidRPr="00FF2A40">
        <w:rPr>
          <w:rFonts w:ascii="Times New Roman" w:hAnsi="Times New Roman"/>
          <w:b/>
        </w:rPr>
        <w:t>Einde kadasterdeel</w:t>
      </w:r>
    </w:p>
    <w:p w14:paraId="00F541CF" w14:textId="77777777" w:rsidR="00954B95" w:rsidRPr="00BD2E17" w:rsidRDefault="009774E1" w:rsidP="00BD2E17">
      <w:pPr>
        <w:keepLines/>
        <w:tabs>
          <w:tab w:val="left" w:pos="426"/>
          <w:tab w:val="left" w:leader="dot" w:pos="10206"/>
        </w:tabs>
        <w:rPr>
          <w:rFonts w:ascii="Times New Roman" w:hAnsi="Times New Roman"/>
          <w:szCs w:val="24"/>
        </w:rPr>
      </w:pPr>
      <w:r>
        <w:rPr>
          <w:rFonts w:ascii="Times New Roman" w:hAnsi="Times New Roman"/>
          <w:szCs w:val="24"/>
        </w:rPr>
        <w:t xml:space="preserve">Het registergoed is </w:t>
      </w:r>
      <w:r w:rsidR="00954B95" w:rsidRPr="00BD2E17">
        <w:rPr>
          <w:rFonts w:ascii="Times New Roman" w:hAnsi="Times New Roman"/>
          <w:szCs w:val="24"/>
        </w:rPr>
        <w:t xml:space="preserve">door de </w:t>
      </w:r>
      <w:r w:rsidR="00954B95" w:rsidRPr="00BD2E17">
        <w:rPr>
          <w:rFonts w:ascii="Times New Roman" w:hAnsi="Times New Roman"/>
          <w:i/>
          <w:szCs w:val="24"/>
        </w:rPr>
        <w:t>schuldenaar/</w:t>
      </w:r>
      <w:r w:rsidR="00BD2E17" w:rsidRPr="00BD2E17">
        <w:rPr>
          <w:rFonts w:ascii="Times New Roman" w:hAnsi="Times New Roman"/>
          <w:szCs w:val="24"/>
        </w:rPr>
        <w:fldChar w:fldCharType="begin"/>
      </w:r>
      <w:r w:rsidR="00BD2E17" w:rsidRPr="00BD2E17">
        <w:rPr>
          <w:rFonts w:ascii="Times New Roman" w:hAnsi="Times New Roman"/>
          <w:szCs w:val="24"/>
        </w:rPr>
        <w:instrText xml:space="preserve">MacroButton Nomacro </w:instrText>
      </w:r>
      <w:r w:rsidR="00BD2E17" w:rsidRPr="00BD2E17">
        <w:rPr>
          <w:rFonts w:ascii="Symbol" w:hAnsi="Symbol"/>
          <w:szCs w:val="24"/>
        </w:rPr>
        <w:instrText>§</w:instrText>
      </w:r>
      <w:r w:rsidR="00BD2E17" w:rsidRPr="00BD2E17">
        <w:rPr>
          <w:rFonts w:ascii="Times New Roman" w:hAnsi="Times New Roman"/>
          <w:szCs w:val="24"/>
        </w:rPr>
        <w:fldChar w:fldCharType="end"/>
      </w:r>
      <w:r w:rsidR="00954B95" w:rsidRPr="00BD2E17">
        <w:rPr>
          <w:rFonts w:ascii="Times New Roman" w:hAnsi="Times New Roman"/>
          <w:i/>
          <w:szCs w:val="24"/>
        </w:rPr>
        <w:t>hypotheekgever</w:t>
      </w:r>
      <w:r w:rsidR="00BD2E17" w:rsidRPr="00BD2E17">
        <w:rPr>
          <w:rFonts w:ascii="Times New Roman" w:hAnsi="Times New Roman"/>
          <w:szCs w:val="24"/>
        </w:rPr>
        <w:fldChar w:fldCharType="begin"/>
      </w:r>
      <w:r w:rsidR="00BD2E17" w:rsidRPr="00BD2E17">
        <w:rPr>
          <w:rFonts w:ascii="Times New Roman" w:hAnsi="Times New Roman"/>
          <w:szCs w:val="24"/>
        </w:rPr>
        <w:instrText xml:space="preserve">MacroButton Nomacro </w:instrText>
      </w:r>
      <w:r w:rsidR="00BD2E17" w:rsidRPr="00BD2E17">
        <w:rPr>
          <w:rFonts w:ascii="Symbol" w:hAnsi="Symbol"/>
          <w:szCs w:val="24"/>
        </w:rPr>
        <w:instrText>§</w:instrText>
      </w:r>
      <w:r w:rsidR="00BD2E17" w:rsidRPr="00BD2E17">
        <w:rPr>
          <w:rFonts w:ascii="Times New Roman" w:hAnsi="Times New Roman"/>
          <w:szCs w:val="24"/>
        </w:rPr>
        <w:fldChar w:fldCharType="end"/>
      </w:r>
      <w:r w:rsidR="00954B95" w:rsidRPr="00BD2E17">
        <w:rPr>
          <w:rFonts w:ascii="Times New Roman" w:hAnsi="Times New Roman"/>
          <w:szCs w:val="24"/>
        </w:rPr>
        <w:t xml:space="preserve"> juridisch verkregen door de inschrijving ten kantore van de Dienst voor het Kadaster en de openbare registers te </w:t>
      </w:r>
      <w:r w:rsidR="00BD2E17" w:rsidRPr="00BD2E17">
        <w:rPr>
          <w:rFonts w:ascii="Times New Roman" w:hAnsi="Times New Roman"/>
          <w:szCs w:val="24"/>
        </w:rPr>
        <w:fldChar w:fldCharType="begin"/>
      </w:r>
      <w:r w:rsidR="00BD2E17" w:rsidRPr="00BD2E17">
        <w:rPr>
          <w:rFonts w:ascii="Times New Roman" w:hAnsi="Times New Roman"/>
          <w:szCs w:val="24"/>
        </w:rPr>
        <w:instrText xml:space="preserve">MacroButton Nomacro </w:instrText>
      </w:r>
      <w:r w:rsidR="00BD2E17" w:rsidRPr="00BD2E17">
        <w:rPr>
          <w:rFonts w:ascii="Symbol" w:hAnsi="Symbol"/>
          <w:szCs w:val="24"/>
        </w:rPr>
        <w:instrText>§</w:instrText>
      </w:r>
      <w:r w:rsidR="00BD2E17" w:rsidRPr="00BD2E17">
        <w:rPr>
          <w:rFonts w:ascii="Times New Roman" w:hAnsi="Times New Roman"/>
          <w:szCs w:val="24"/>
        </w:rPr>
        <w:fldChar w:fldCharType="end"/>
      </w:r>
      <w:r>
        <w:rPr>
          <w:rFonts w:ascii="Times New Roman" w:hAnsi="Times New Roman"/>
          <w:szCs w:val="24"/>
        </w:rPr>
        <w:t xml:space="preserve">. </w:t>
      </w:r>
    </w:p>
    <w:p w14:paraId="5BEA45DD" w14:textId="77777777" w:rsidR="00954B95" w:rsidRPr="00BD2E17" w:rsidRDefault="00954B95" w:rsidP="00BD2E17">
      <w:pPr>
        <w:tabs>
          <w:tab w:val="left" w:pos="-1440"/>
          <w:tab w:val="left" w:pos="-720"/>
        </w:tabs>
        <w:suppressAutoHyphens/>
        <w:rPr>
          <w:rFonts w:ascii="Times New Roman" w:hAnsi="Times New Roman"/>
          <w:szCs w:val="24"/>
        </w:rPr>
      </w:pPr>
      <w:r w:rsidRPr="00BD2E17">
        <w:rPr>
          <w:rFonts w:ascii="Times New Roman" w:hAnsi="Times New Roman"/>
          <w:szCs w:val="24"/>
        </w:rPr>
        <w:t xml:space="preserve">De </w:t>
      </w:r>
      <w:r w:rsidRPr="00BD2E17">
        <w:rPr>
          <w:rFonts w:ascii="Times New Roman" w:hAnsi="Times New Roman"/>
          <w:i/>
          <w:szCs w:val="24"/>
        </w:rPr>
        <w:t>schuldenaar/</w:t>
      </w:r>
      <w:r w:rsidR="00BD2E17" w:rsidRPr="00BD2E17">
        <w:rPr>
          <w:rFonts w:ascii="Times New Roman" w:hAnsi="Times New Roman"/>
          <w:szCs w:val="24"/>
        </w:rPr>
        <w:fldChar w:fldCharType="begin"/>
      </w:r>
      <w:r w:rsidR="00BD2E17" w:rsidRPr="00BD2E17">
        <w:rPr>
          <w:rFonts w:ascii="Times New Roman" w:hAnsi="Times New Roman"/>
          <w:szCs w:val="24"/>
        </w:rPr>
        <w:instrText xml:space="preserve">MacroButton Nomacro </w:instrText>
      </w:r>
      <w:r w:rsidR="00BD2E17" w:rsidRPr="00BD2E17">
        <w:rPr>
          <w:rFonts w:ascii="Symbol" w:hAnsi="Symbol"/>
          <w:szCs w:val="24"/>
        </w:rPr>
        <w:instrText>§</w:instrText>
      </w:r>
      <w:r w:rsidR="00BD2E17" w:rsidRPr="00BD2E17">
        <w:rPr>
          <w:rFonts w:ascii="Times New Roman" w:hAnsi="Times New Roman"/>
          <w:szCs w:val="24"/>
        </w:rPr>
        <w:fldChar w:fldCharType="end"/>
      </w:r>
      <w:r w:rsidRPr="00BD2E17">
        <w:rPr>
          <w:rFonts w:ascii="Times New Roman" w:hAnsi="Times New Roman"/>
          <w:i/>
          <w:szCs w:val="24"/>
        </w:rPr>
        <w:t>hypotheekgever</w:t>
      </w:r>
      <w:r w:rsidR="00BD2E17" w:rsidRPr="00BD2E17">
        <w:rPr>
          <w:rFonts w:ascii="Times New Roman" w:hAnsi="Times New Roman"/>
          <w:szCs w:val="24"/>
        </w:rPr>
        <w:fldChar w:fldCharType="begin"/>
      </w:r>
      <w:r w:rsidR="00BD2E17" w:rsidRPr="00BD2E17">
        <w:rPr>
          <w:rFonts w:ascii="Times New Roman" w:hAnsi="Times New Roman"/>
          <w:szCs w:val="24"/>
        </w:rPr>
        <w:instrText xml:space="preserve">MacroButton Nomacro </w:instrText>
      </w:r>
      <w:r w:rsidR="00BD2E17" w:rsidRPr="00BD2E17">
        <w:rPr>
          <w:rFonts w:ascii="Symbol" w:hAnsi="Symbol"/>
          <w:szCs w:val="24"/>
        </w:rPr>
        <w:instrText>§</w:instrText>
      </w:r>
      <w:r w:rsidR="00BD2E17" w:rsidRPr="00BD2E17">
        <w:rPr>
          <w:rFonts w:ascii="Times New Roman" w:hAnsi="Times New Roman"/>
          <w:szCs w:val="24"/>
        </w:rPr>
        <w:fldChar w:fldCharType="end"/>
      </w:r>
      <w:r w:rsidRPr="00BD2E17">
        <w:rPr>
          <w:rFonts w:ascii="Times New Roman" w:hAnsi="Times New Roman"/>
          <w:szCs w:val="24"/>
        </w:rPr>
        <w:t xml:space="preserve"> staat er jegens de bank voor in, dat hij de volle en onvoorwaardelijke beschikking heeft over het registergoed.</w:t>
      </w:r>
    </w:p>
    <w:p w14:paraId="45871ACF" w14:textId="77777777" w:rsidR="00954B95" w:rsidRPr="00BD2E17" w:rsidRDefault="00954B95" w:rsidP="00BD2E17">
      <w:pPr>
        <w:widowControl/>
        <w:ind w:right="298"/>
        <w:rPr>
          <w:rFonts w:ascii="Times New Roman" w:hAnsi="Times New Roman"/>
          <w:szCs w:val="24"/>
        </w:rPr>
      </w:pPr>
      <w:r w:rsidRPr="00BD2E17">
        <w:rPr>
          <w:rFonts w:ascii="Times New Roman" w:hAnsi="Times New Roman"/>
          <w:szCs w:val="24"/>
        </w:rPr>
        <w:t>Het registergoed en de hierna onder het opschrift 'vestiging pandrechten</w:t>
      </w:r>
      <w:r w:rsidRPr="00BD2E17">
        <w:rPr>
          <w:rStyle w:val="Normaal"/>
          <w:rFonts w:ascii="Times New Roman" w:hAnsi="Times New Roman"/>
          <w:sz w:val="24"/>
          <w:szCs w:val="24"/>
        </w:rPr>
        <w:t xml:space="preserve"> inzake het registergoed'</w:t>
      </w:r>
      <w:r w:rsidRPr="00BD2E17">
        <w:rPr>
          <w:rFonts w:ascii="Times New Roman" w:hAnsi="Times New Roman"/>
          <w:szCs w:val="24"/>
        </w:rPr>
        <w:t xml:space="preserve"> vermelde roerende goederen, worden hierna tezamen genoemd: 'het verbondene'.</w:t>
      </w:r>
    </w:p>
    <w:p w14:paraId="6B1C4F3D" w14:textId="77777777" w:rsidR="00954B95" w:rsidRPr="00962551" w:rsidRDefault="00954B95" w:rsidP="00962551">
      <w:pPr>
        <w:rPr>
          <w:rFonts w:ascii="Times New Roman" w:hAnsi="Times New Roman"/>
          <w:b/>
        </w:rPr>
      </w:pPr>
      <w:r w:rsidRPr="00962551">
        <w:rPr>
          <w:rFonts w:ascii="Times New Roman" w:hAnsi="Times New Roman"/>
          <w:b/>
        </w:rPr>
        <w:t>Voorbelasting en gebruiksrechten</w:t>
      </w:r>
    </w:p>
    <w:p w14:paraId="3818C169" w14:textId="77777777" w:rsidR="00954B95" w:rsidRPr="00962551" w:rsidRDefault="00954B95" w:rsidP="00962551">
      <w:pPr>
        <w:rPr>
          <w:rFonts w:ascii="Times New Roman" w:hAnsi="Times New Roman"/>
        </w:rPr>
      </w:pPr>
      <w:r w:rsidRPr="00962551">
        <w:rPr>
          <w:rFonts w:ascii="Times New Roman" w:hAnsi="Times New Roman"/>
        </w:rPr>
        <w:t xml:space="preserve">Het registergoed is volgens de schuldenaar / </w:t>
      </w:r>
      <w:r w:rsidR="00962551" w:rsidRPr="00962551">
        <w:rPr>
          <w:rFonts w:ascii="Times New Roman" w:hAnsi="Times New Roman"/>
        </w:rPr>
        <w:fldChar w:fldCharType="begin"/>
      </w:r>
      <w:r w:rsidR="00962551" w:rsidRPr="00962551">
        <w:rPr>
          <w:rFonts w:ascii="Times New Roman" w:hAnsi="Times New Roman"/>
        </w:rPr>
        <w:instrText xml:space="preserve">MacroButton Nomacro </w:instrText>
      </w:r>
      <w:r w:rsidR="00962551" w:rsidRPr="00962551">
        <w:rPr>
          <w:rFonts w:ascii="Symbol" w:hAnsi="Symbol"/>
        </w:rPr>
        <w:instrText>§</w:instrText>
      </w:r>
      <w:r w:rsidR="00962551" w:rsidRPr="00962551">
        <w:rPr>
          <w:rFonts w:ascii="Times New Roman" w:hAnsi="Times New Roman"/>
        </w:rPr>
        <w:fldChar w:fldCharType="end"/>
      </w:r>
      <w:r w:rsidR="00177172" w:rsidRPr="00962551">
        <w:rPr>
          <w:rFonts w:ascii="Times New Roman" w:hAnsi="Times New Roman"/>
        </w:rPr>
        <w:t>hypotheekgever</w:t>
      </w:r>
      <w:r w:rsidR="00962551" w:rsidRPr="00962551">
        <w:rPr>
          <w:rFonts w:ascii="Times New Roman" w:hAnsi="Times New Roman"/>
        </w:rPr>
        <w:fldChar w:fldCharType="begin"/>
      </w:r>
      <w:r w:rsidR="00962551" w:rsidRPr="00962551">
        <w:rPr>
          <w:rFonts w:ascii="Times New Roman" w:hAnsi="Times New Roman"/>
        </w:rPr>
        <w:instrText xml:space="preserve">MacroButton Nomacro </w:instrText>
      </w:r>
      <w:r w:rsidR="00962551" w:rsidRPr="00962551">
        <w:rPr>
          <w:rFonts w:ascii="Symbol" w:hAnsi="Symbol"/>
        </w:rPr>
        <w:instrText>§</w:instrText>
      </w:r>
      <w:r w:rsidR="00962551" w:rsidRPr="00962551">
        <w:rPr>
          <w:rFonts w:ascii="Times New Roman" w:hAnsi="Times New Roman"/>
        </w:rPr>
        <w:fldChar w:fldCharType="end"/>
      </w:r>
    </w:p>
    <w:p w14:paraId="28C0A280" w14:textId="77777777" w:rsidR="00954B95" w:rsidRPr="00962551" w:rsidRDefault="00954B95" w:rsidP="00962551">
      <w:pPr>
        <w:rPr>
          <w:rFonts w:ascii="Times New Roman" w:hAnsi="Times New Roman"/>
        </w:rPr>
      </w:pPr>
      <w:r w:rsidRPr="00962551">
        <w:rPr>
          <w:rFonts w:ascii="Times New Roman" w:hAnsi="Times New Roman"/>
        </w:rPr>
        <w:t>-</w:t>
      </w:r>
      <w:r w:rsidRPr="00962551">
        <w:rPr>
          <w:rFonts w:ascii="Times New Roman" w:hAnsi="Times New Roman"/>
        </w:rPr>
        <w:tab/>
        <w:t xml:space="preserve">vrij van beslagen en niet belast met beperkte rechten of kwalitatieve </w:t>
      </w:r>
      <w:r w:rsidR="00962551" w:rsidRPr="00962551">
        <w:rPr>
          <w:rFonts w:ascii="Times New Roman" w:hAnsi="Times New Roman"/>
        </w:rPr>
        <w:t xml:space="preserve">verplichtingen, </w:t>
      </w:r>
      <w:r w:rsidR="00962551">
        <w:rPr>
          <w:rFonts w:ascii="Times New Roman" w:hAnsi="Times New Roman"/>
        </w:rPr>
        <w:tab/>
      </w:r>
      <w:r w:rsidR="00962551" w:rsidRPr="00962551">
        <w:rPr>
          <w:rFonts w:ascii="Times New Roman" w:hAnsi="Times New Roman"/>
        </w:rPr>
        <w:t xml:space="preserve">anders dan </w:t>
      </w:r>
    </w:p>
    <w:p w14:paraId="0126DBAD" w14:textId="77777777" w:rsidR="00954B95" w:rsidRPr="00962551" w:rsidRDefault="00954B95" w:rsidP="00962551">
      <w:pPr>
        <w:rPr>
          <w:rFonts w:ascii="Times New Roman" w:hAnsi="Times New Roman"/>
        </w:rPr>
      </w:pPr>
      <w:r w:rsidRPr="00962551">
        <w:rPr>
          <w:rFonts w:ascii="Times New Roman" w:hAnsi="Times New Roman"/>
        </w:rPr>
        <w:t>-</w:t>
      </w:r>
      <w:r w:rsidRPr="00962551">
        <w:rPr>
          <w:rFonts w:ascii="Times New Roman" w:hAnsi="Times New Roman"/>
        </w:rPr>
        <w:tab/>
        <w:t>niet verhuurd, verpacht of anderszins in geb</w:t>
      </w:r>
      <w:r w:rsidR="00962551">
        <w:rPr>
          <w:rFonts w:ascii="Times New Roman" w:hAnsi="Times New Roman"/>
        </w:rPr>
        <w:t xml:space="preserve">ruik bij derden anders dan </w:t>
      </w:r>
      <w:r w:rsidR="00962551" w:rsidRPr="00962551">
        <w:rPr>
          <w:rFonts w:ascii="Times New Roman" w:hAnsi="Times New Roman"/>
        </w:rPr>
        <w:fldChar w:fldCharType="begin"/>
      </w:r>
      <w:r w:rsidR="00962551" w:rsidRPr="00962551">
        <w:rPr>
          <w:rFonts w:ascii="Times New Roman" w:hAnsi="Times New Roman"/>
        </w:rPr>
        <w:instrText xml:space="preserve">MacroButton Nomacro </w:instrText>
      </w:r>
      <w:r w:rsidR="00962551" w:rsidRPr="00962551">
        <w:rPr>
          <w:rFonts w:ascii="Symbol" w:hAnsi="Symbol"/>
        </w:rPr>
        <w:instrText>§</w:instrText>
      </w:r>
      <w:r w:rsidR="00962551" w:rsidRPr="00962551">
        <w:rPr>
          <w:rFonts w:ascii="Times New Roman" w:hAnsi="Times New Roman"/>
        </w:rPr>
        <w:fldChar w:fldCharType="end"/>
      </w:r>
    </w:p>
    <w:p w14:paraId="4AC620C9" w14:textId="77777777" w:rsidR="00954B95" w:rsidRPr="006E5E02" w:rsidRDefault="00954B95" w:rsidP="006E5E02">
      <w:pPr>
        <w:widowControl/>
        <w:ind w:right="301"/>
        <w:rPr>
          <w:rStyle w:val="Normaal"/>
          <w:rFonts w:ascii="Times New Roman" w:hAnsi="Times New Roman"/>
          <w:b/>
          <w:sz w:val="24"/>
          <w:szCs w:val="24"/>
        </w:rPr>
      </w:pPr>
      <w:r w:rsidRPr="006E5E02">
        <w:rPr>
          <w:rFonts w:ascii="Times New Roman" w:hAnsi="Times New Roman"/>
          <w:b/>
          <w:szCs w:val="24"/>
        </w:rPr>
        <w:t>Vestiging pandrechten</w:t>
      </w:r>
      <w:r w:rsidRPr="006E5E02">
        <w:rPr>
          <w:rStyle w:val="Normaal"/>
          <w:rFonts w:ascii="Times New Roman" w:hAnsi="Times New Roman"/>
          <w:b/>
          <w:sz w:val="24"/>
          <w:szCs w:val="24"/>
        </w:rPr>
        <w:t xml:space="preserve"> inzake het registergoed</w:t>
      </w:r>
    </w:p>
    <w:p w14:paraId="2DE4ADEA" w14:textId="77777777" w:rsidR="00954B95" w:rsidRPr="006E5E02" w:rsidRDefault="00954B95" w:rsidP="006E5E02">
      <w:pPr>
        <w:widowControl/>
        <w:ind w:right="301"/>
        <w:rPr>
          <w:rFonts w:ascii="Times New Roman" w:hAnsi="Times New Roman"/>
          <w:szCs w:val="24"/>
        </w:rPr>
      </w:pPr>
      <w:r w:rsidRPr="006E5E02">
        <w:rPr>
          <w:rFonts w:ascii="Times New Roman" w:hAnsi="Times New Roman"/>
          <w:szCs w:val="24"/>
        </w:rPr>
        <w:t xml:space="preserve">Tot zekerheid als hiervoor vermeld, </w:t>
      </w:r>
      <w:r w:rsidRPr="006E5E02">
        <w:rPr>
          <w:rFonts w:ascii="Times New Roman" w:hAnsi="Times New Roman"/>
          <w:i/>
          <w:szCs w:val="24"/>
        </w:rPr>
        <w:t>geeft/geven</w:t>
      </w:r>
      <w:r w:rsidR="006E5E02">
        <w:rPr>
          <w:rFonts w:ascii="Times New Roman" w:hAnsi="Times New Roman"/>
          <w:szCs w:val="24"/>
        </w:rPr>
        <w:t xml:space="preserve"> de schuldenaar </w:t>
      </w:r>
      <w:r w:rsidR="006E5E02" w:rsidRPr="006E5E02">
        <w:rPr>
          <w:rFonts w:ascii="Times New Roman" w:hAnsi="Times New Roman"/>
          <w:szCs w:val="24"/>
        </w:rPr>
        <w:fldChar w:fldCharType="begin"/>
      </w:r>
      <w:r w:rsidR="006E5E02" w:rsidRPr="006E5E02">
        <w:rPr>
          <w:rFonts w:ascii="Times New Roman" w:hAnsi="Times New Roman"/>
          <w:szCs w:val="24"/>
        </w:rPr>
        <w:instrText xml:space="preserve">MacroButton Nomacro </w:instrText>
      </w:r>
      <w:r w:rsidR="006E5E02" w:rsidRPr="006E5E02">
        <w:rPr>
          <w:rFonts w:ascii="Symbol" w:hAnsi="Symbol"/>
          <w:szCs w:val="24"/>
        </w:rPr>
        <w:instrText>§</w:instrText>
      </w:r>
      <w:r w:rsidR="006E5E02" w:rsidRPr="006E5E02">
        <w:rPr>
          <w:rFonts w:ascii="Times New Roman" w:hAnsi="Times New Roman"/>
          <w:szCs w:val="24"/>
        </w:rPr>
        <w:fldChar w:fldCharType="end"/>
      </w:r>
      <w:r w:rsidR="006E5E02">
        <w:rPr>
          <w:rFonts w:ascii="Times New Roman" w:hAnsi="Times New Roman"/>
          <w:szCs w:val="24"/>
        </w:rPr>
        <w:t>en de hypotheekgever</w:t>
      </w:r>
      <w:r w:rsidR="006E5E02" w:rsidRPr="006E5E02">
        <w:rPr>
          <w:rFonts w:ascii="Times New Roman" w:hAnsi="Times New Roman"/>
          <w:szCs w:val="24"/>
        </w:rPr>
        <w:fldChar w:fldCharType="begin"/>
      </w:r>
      <w:r w:rsidR="006E5E02" w:rsidRPr="006E5E02">
        <w:rPr>
          <w:rFonts w:ascii="Times New Roman" w:hAnsi="Times New Roman"/>
          <w:szCs w:val="24"/>
        </w:rPr>
        <w:instrText xml:space="preserve">MacroButton Nomacro </w:instrText>
      </w:r>
      <w:r w:rsidR="006E5E02" w:rsidRPr="006E5E02">
        <w:rPr>
          <w:rFonts w:ascii="Symbol" w:hAnsi="Symbol"/>
          <w:szCs w:val="24"/>
        </w:rPr>
        <w:instrText>§</w:instrText>
      </w:r>
      <w:r w:rsidR="006E5E02" w:rsidRPr="006E5E02">
        <w:rPr>
          <w:rFonts w:ascii="Times New Roman" w:hAnsi="Times New Roman"/>
          <w:szCs w:val="24"/>
        </w:rPr>
        <w:fldChar w:fldCharType="end"/>
      </w:r>
      <w:r w:rsidRPr="006E5E02">
        <w:rPr>
          <w:rFonts w:ascii="Times New Roman" w:hAnsi="Times New Roman"/>
          <w:szCs w:val="24"/>
        </w:rPr>
        <w:t xml:space="preserve"> in pand aan de bank, voor zover nodig bij voorbaat, de navolgende huidige en toekomstige goederen:</w:t>
      </w:r>
    </w:p>
    <w:p w14:paraId="38F0C8B8" w14:textId="77777777" w:rsidR="00954B95" w:rsidRPr="006E5E02" w:rsidRDefault="00954B95" w:rsidP="006E5E02">
      <w:pPr>
        <w:widowControl/>
        <w:numPr>
          <w:ilvl w:val="0"/>
          <w:numId w:val="2"/>
        </w:numPr>
        <w:ind w:right="301"/>
        <w:rPr>
          <w:rStyle w:val="Normaal"/>
          <w:rFonts w:ascii="Times New Roman" w:hAnsi="Times New Roman"/>
          <w:sz w:val="24"/>
          <w:szCs w:val="24"/>
        </w:rPr>
      </w:pPr>
      <w:r w:rsidRPr="006E5E02">
        <w:rPr>
          <w:rStyle w:val="Normaal"/>
          <w:rFonts w:ascii="Times New Roman" w:hAnsi="Times New Roman"/>
          <w:sz w:val="24"/>
          <w:szCs w:val="24"/>
        </w:rPr>
        <w:t>al de roerende zaken die bestemd (zullen) zijn om het registergoed duurzaam te dienen dan wel bestemd (zullen) zijn om daarmee in het registergoed een bedrijf uit te oefenen;</w:t>
      </w:r>
    </w:p>
    <w:p w14:paraId="0851051A" w14:textId="77777777" w:rsidR="00954B95" w:rsidRPr="006E5E02" w:rsidRDefault="00954B95" w:rsidP="006E5E02">
      <w:pPr>
        <w:widowControl/>
        <w:numPr>
          <w:ilvl w:val="0"/>
          <w:numId w:val="3"/>
        </w:numPr>
        <w:ind w:right="301"/>
        <w:rPr>
          <w:rStyle w:val="Normaal"/>
          <w:rFonts w:ascii="Times New Roman" w:hAnsi="Times New Roman"/>
          <w:sz w:val="24"/>
          <w:szCs w:val="24"/>
        </w:rPr>
      </w:pPr>
      <w:r w:rsidRPr="006E5E02">
        <w:rPr>
          <w:rStyle w:val="Normaal"/>
          <w:rFonts w:ascii="Times New Roman" w:hAnsi="Times New Roman"/>
          <w:sz w:val="24"/>
          <w:szCs w:val="24"/>
        </w:rPr>
        <w:t>al de roerende zaken die van het registergoed worden afgescheiden;</w:t>
      </w:r>
    </w:p>
    <w:p w14:paraId="273D6A26" w14:textId="77777777" w:rsidR="00954B95" w:rsidRPr="006E5E02" w:rsidRDefault="00954B95" w:rsidP="006E5E02">
      <w:pPr>
        <w:widowControl/>
        <w:numPr>
          <w:ilvl w:val="0"/>
          <w:numId w:val="4"/>
        </w:numPr>
        <w:ind w:right="301"/>
        <w:rPr>
          <w:rStyle w:val="Normaal"/>
          <w:rFonts w:ascii="Times New Roman" w:hAnsi="Times New Roman"/>
          <w:sz w:val="24"/>
          <w:szCs w:val="24"/>
        </w:rPr>
      </w:pPr>
      <w:r w:rsidRPr="006E5E02">
        <w:rPr>
          <w:rStyle w:val="Normaal"/>
          <w:rFonts w:ascii="Times New Roman" w:hAnsi="Times New Roman"/>
          <w:sz w:val="24"/>
          <w:szCs w:val="24"/>
        </w:rPr>
        <w:t>alle vorderingen ten aanzien waarvan in de algemene voorwaarden is bepaald dat deze aan de bank in pand zullen worden gegeven.</w:t>
      </w:r>
    </w:p>
    <w:p w14:paraId="7A1DF404" w14:textId="77777777" w:rsidR="00954B95" w:rsidRPr="006E5E02" w:rsidRDefault="00954B95" w:rsidP="006E5E02">
      <w:pPr>
        <w:widowControl/>
        <w:ind w:right="301"/>
        <w:rPr>
          <w:rFonts w:ascii="Times New Roman" w:hAnsi="Times New Roman"/>
          <w:szCs w:val="24"/>
        </w:rPr>
      </w:pPr>
      <w:r w:rsidRPr="006E5E02">
        <w:rPr>
          <w:rFonts w:ascii="Times New Roman" w:hAnsi="Times New Roman"/>
          <w:szCs w:val="24"/>
        </w:rPr>
        <w:t xml:space="preserve">Op de verpande goederen is volgens de schuldenaar/*en de hypotheekgever* geen beslag gelegd en daarop rusten geen beperkte rechten </w:t>
      </w:r>
      <w:r w:rsidRPr="006E5E02">
        <w:rPr>
          <w:rFonts w:ascii="Times New Roman" w:hAnsi="Times New Roman"/>
          <w:i/>
          <w:szCs w:val="24"/>
        </w:rPr>
        <w:t>anders dan</w:t>
      </w:r>
      <w:r w:rsidR="006E5E02">
        <w:rPr>
          <w:rFonts w:ascii="Times New Roman" w:hAnsi="Times New Roman"/>
          <w:i/>
          <w:szCs w:val="24"/>
        </w:rPr>
        <w:t xml:space="preserve"> </w:t>
      </w:r>
      <w:r w:rsidR="006E5E02" w:rsidRPr="006E5E02">
        <w:rPr>
          <w:rFonts w:ascii="Times New Roman" w:hAnsi="Times New Roman"/>
          <w:szCs w:val="24"/>
        </w:rPr>
        <w:fldChar w:fldCharType="begin"/>
      </w:r>
      <w:r w:rsidR="006E5E02" w:rsidRPr="006E5E02">
        <w:rPr>
          <w:rFonts w:ascii="Times New Roman" w:hAnsi="Times New Roman"/>
          <w:szCs w:val="24"/>
        </w:rPr>
        <w:instrText xml:space="preserve">MacroButton Nomacro </w:instrText>
      </w:r>
      <w:r w:rsidR="006E5E02" w:rsidRPr="006E5E02">
        <w:rPr>
          <w:rFonts w:ascii="Symbol" w:hAnsi="Symbol"/>
          <w:szCs w:val="24"/>
        </w:rPr>
        <w:instrText>§</w:instrText>
      </w:r>
      <w:r w:rsidR="006E5E02" w:rsidRPr="006E5E02">
        <w:rPr>
          <w:rFonts w:ascii="Times New Roman" w:hAnsi="Times New Roman"/>
          <w:szCs w:val="24"/>
        </w:rPr>
        <w:fldChar w:fldCharType="end"/>
      </w:r>
      <w:r w:rsidRPr="006E5E02">
        <w:rPr>
          <w:rFonts w:ascii="Times New Roman" w:hAnsi="Times New Roman"/>
          <w:szCs w:val="24"/>
        </w:rPr>
        <w:t>.</w:t>
      </w:r>
    </w:p>
    <w:p w14:paraId="6A2730D7" w14:textId="77777777" w:rsidR="00954B95" w:rsidRDefault="00954B95" w:rsidP="006E5E02">
      <w:pPr>
        <w:widowControl/>
        <w:ind w:right="301"/>
        <w:rPr>
          <w:rStyle w:val="Normaal"/>
          <w:rFonts w:ascii="Arial" w:hAnsi="Arial"/>
          <w:sz w:val="20"/>
        </w:rPr>
      </w:pPr>
      <w:r w:rsidRPr="006E5E02">
        <w:rPr>
          <w:rStyle w:val="Normaal"/>
          <w:rFonts w:ascii="Times New Roman" w:hAnsi="Times New Roman"/>
          <w:sz w:val="24"/>
          <w:szCs w:val="24"/>
        </w:rPr>
        <w:t xml:space="preserve">Zonder schriftelijke toestemming van de bank is het de </w:t>
      </w:r>
      <w:r w:rsidRPr="006E5E02">
        <w:rPr>
          <w:rFonts w:ascii="Times New Roman" w:hAnsi="Times New Roman"/>
          <w:szCs w:val="24"/>
        </w:rPr>
        <w:t>schuldenaar</w:t>
      </w:r>
      <w:r w:rsidRPr="006E5E02">
        <w:rPr>
          <w:rFonts w:ascii="Times New Roman" w:hAnsi="Times New Roman"/>
          <w:i/>
          <w:szCs w:val="24"/>
        </w:rPr>
        <w:t xml:space="preserve"> </w:t>
      </w:r>
      <w:r w:rsidR="006E5E02" w:rsidRPr="006E5E02">
        <w:rPr>
          <w:rFonts w:ascii="Times New Roman" w:hAnsi="Times New Roman"/>
          <w:szCs w:val="24"/>
        </w:rPr>
        <w:fldChar w:fldCharType="begin"/>
      </w:r>
      <w:r w:rsidR="006E5E02" w:rsidRPr="006E5E02">
        <w:rPr>
          <w:rFonts w:ascii="Times New Roman" w:hAnsi="Times New Roman"/>
          <w:szCs w:val="24"/>
        </w:rPr>
        <w:instrText xml:space="preserve">MacroButton Nomacro </w:instrText>
      </w:r>
      <w:r w:rsidR="006E5E02" w:rsidRPr="006E5E02">
        <w:rPr>
          <w:rFonts w:ascii="Symbol" w:hAnsi="Symbol"/>
          <w:szCs w:val="24"/>
        </w:rPr>
        <w:instrText>§</w:instrText>
      </w:r>
      <w:r w:rsidR="006E5E02" w:rsidRPr="006E5E02">
        <w:rPr>
          <w:rFonts w:ascii="Times New Roman" w:hAnsi="Times New Roman"/>
          <w:szCs w:val="24"/>
        </w:rPr>
        <w:fldChar w:fldCharType="end"/>
      </w:r>
      <w:r w:rsidR="006E5E02">
        <w:rPr>
          <w:rFonts w:ascii="Times New Roman" w:hAnsi="Times New Roman"/>
          <w:szCs w:val="24"/>
        </w:rPr>
        <w:t>en de hypotheekgever</w:t>
      </w:r>
      <w:r w:rsidR="006E5E02" w:rsidRPr="006E5E02">
        <w:rPr>
          <w:rFonts w:ascii="Times New Roman" w:hAnsi="Times New Roman"/>
          <w:szCs w:val="24"/>
        </w:rPr>
        <w:fldChar w:fldCharType="begin"/>
      </w:r>
      <w:r w:rsidR="006E5E02" w:rsidRPr="006E5E02">
        <w:rPr>
          <w:rFonts w:ascii="Times New Roman" w:hAnsi="Times New Roman"/>
          <w:szCs w:val="24"/>
        </w:rPr>
        <w:instrText xml:space="preserve">MacroButton Nomacro </w:instrText>
      </w:r>
      <w:r w:rsidR="006E5E02" w:rsidRPr="006E5E02">
        <w:rPr>
          <w:rFonts w:ascii="Symbol" w:hAnsi="Symbol"/>
          <w:szCs w:val="24"/>
        </w:rPr>
        <w:instrText>§</w:instrText>
      </w:r>
      <w:r w:rsidR="006E5E02" w:rsidRPr="006E5E02">
        <w:rPr>
          <w:rFonts w:ascii="Times New Roman" w:hAnsi="Times New Roman"/>
          <w:szCs w:val="24"/>
        </w:rPr>
        <w:fldChar w:fldCharType="end"/>
      </w:r>
      <w:r w:rsidRPr="006E5E02">
        <w:rPr>
          <w:rFonts w:ascii="Times New Roman" w:hAnsi="Times New Roman"/>
          <w:szCs w:val="24"/>
        </w:rPr>
        <w:t xml:space="preserve"> </w:t>
      </w:r>
      <w:r w:rsidRPr="006E5E02">
        <w:rPr>
          <w:rStyle w:val="Normaal"/>
          <w:rFonts w:ascii="Times New Roman" w:hAnsi="Times New Roman"/>
          <w:sz w:val="24"/>
          <w:szCs w:val="24"/>
        </w:rPr>
        <w:t>niet toegestaan de sub a. tot en met c</w:t>
      </w:r>
      <w:r w:rsidRPr="006E5E02">
        <w:rPr>
          <w:rStyle w:val="Normaal"/>
          <w:rFonts w:ascii="Times New Roman" w:hAnsi="Times New Roman"/>
          <w:color w:val="0000FF"/>
          <w:sz w:val="24"/>
          <w:szCs w:val="24"/>
        </w:rPr>
        <w:t>.</w:t>
      </w:r>
      <w:r w:rsidRPr="006E5E02">
        <w:rPr>
          <w:rStyle w:val="Normaal"/>
          <w:rFonts w:ascii="Times New Roman" w:hAnsi="Times New Roman"/>
          <w:sz w:val="24"/>
          <w:szCs w:val="24"/>
        </w:rPr>
        <w:t xml:space="preserve"> bedoelde goederen te vervreemden of ten behoeve van een ander dan de bank met enig recht te bezwaren.</w:t>
      </w:r>
    </w:p>
    <w:p w14:paraId="7C899DD0" w14:textId="77777777" w:rsidR="00954B95" w:rsidRPr="00876B88" w:rsidRDefault="00954B95" w:rsidP="00876B88">
      <w:pPr>
        <w:pStyle w:val="kop"/>
        <w:spacing w:line="240" w:lineRule="auto"/>
        <w:rPr>
          <w:rStyle w:val="Normaal"/>
          <w:rFonts w:ascii="Times New Roman" w:hAnsi="Times New Roman"/>
          <w:color w:val="auto"/>
          <w:sz w:val="24"/>
          <w:szCs w:val="24"/>
        </w:rPr>
      </w:pPr>
      <w:r w:rsidRPr="00876B88">
        <w:rPr>
          <w:rStyle w:val="Normaal"/>
          <w:rFonts w:ascii="Times New Roman" w:hAnsi="Times New Roman"/>
          <w:b/>
          <w:color w:val="000000"/>
          <w:sz w:val="24"/>
          <w:szCs w:val="24"/>
        </w:rPr>
        <w:t xml:space="preserve">Vestiging pandrecht </w:t>
      </w:r>
      <w:r w:rsidRPr="00876B88">
        <w:rPr>
          <w:rStyle w:val="Normaal"/>
          <w:rFonts w:ascii="Times New Roman" w:hAnsi="Times New Roman"/>
          <w:b/>
          <w:color w:val="auto"/>
          <w:sz w:val="24"/>
          <w:szCs w:val="24"/>
        </w:rPr>
        <w:t>op</w:t>
      </w:r>
      <w:r w:rsidRPr="00876B88">
        <w:rPr>
          <w:rStyle w:val="Normaal"/>
          <w:rFonts w:ascii="Times New Roman" w:hAnsi="Times New Roman"/>
          <w:b/>
          <w:color w:val="0000FF"/>
          <w:sz w:val="24"/>
          <w:szCs w:val="24"/>
        </w:rPr>
        <w:t xml:space="preserve"> </w:t>
      </w:r>
      <w:r w:rsidRPr="00876B88">
        <w:rPr>
          <w:rStyle w:val="Normaal"/>
          <w:rFonts w:ascii="Times New Roman" w:hAnsi="Times New Roman"/>
          <w:b/>
          <w:color w:val="auto"/>
          <w:sz w:val="24"/>
          <w:szCs w:val="24"/>
        </w:rPr>
        <w:t>vorderingen inzake een depot</w:t>
      </w:r>
    </w:p>
    <w:p w14:paraId="4678427A" w14:textId="77777777" w:rsidR="00954B95" w:rsidRPr="00876B88" w:rsidRDefault="00954B95" w:rsidP="00876B88">
      <w:pPr>
        <w:widowControl/>
        <w:ind w:right="298"/>
        <w:rPr>
          <w:rStyle w:val="Normaal"/>
          <w:rFonts w:ascii="Times New Roman" w:hAnsi="Times New Roman"/>
          <w:sz w:val="24"/>
          <w:szCs w:val="24"/>
        </w:rPr>
      </w:pPr>
      <w:r w:rsidRPr="00876B88">
        <w:rPr>
          <w:rStyle w:val="Normaal"/>
          <w:rFonts w:ascii="Times New Roman" w:hAnsi="Times New Roman"/>
          <w:sz w:val="24"/>
          <w:szCs w:val="24"/>
        </w:rPr>
        <w:t xml:space="preserve">Indien de bank een geldlening geheel of gedeeltelijk aan de schuldenaar heeft verstrekt of zal verstrekken door storting op een depotrekening bij de bank, verpandt de schuldenaar, tot zekerheid als hiervoor vermeld, voor zover nodig bij voorbaat, al de vorderingen die de schuldenaar heeft of te eniger tijd zal krijgen op de bank </w:t>
      </w:r>
      <w:proofErr w:type="spellStart"/>
      <w:r w:rsidRPr="00876B88">
        <w:rPr>
          <w:rStyle w:val="Normaal"/>
          <w:rFonts w:ascii="Times New Roman" w:hAnsi="Times New Roman"/>
          <w:sz w:val="24"/>
          <w:szCs w:val="24"/>
        </w:rPr>
        <w:t>terzake</w:t>
      </w:r>
      <w:proofErr w:type="spellEnd"/>
      <w:r w:rsidRPr="00876B88">
        <w:rPr>
          <w:rStyle w:val="Normaal"/>
          <w:rFonts w:ascii="Times New Roman" w:hAnsi="Times New Roman"/>
          <w:sz w:val="24"/>
          <w:szCs w:val="24"/>
        </w:rPr>
        <w:t xml:space="preserve"> van die depotrekening. </w:t>
      </w:r>
      <w:r w:rsidRPr="00876B88">
        <w:rPr>
          <w:rFonts w:ascii="Times New Roman" w:hAnsi="Times New Roman"/>
          <w:szCs w:val="24"/>
        </w:rPr>
        <w:t>Aan de bank wordt hierbij mededeling van deze verpanding gedaan. De bank verklaart deze mededeling te hebben ontvangen.</w:t>
      </w:r>
    </w:p>
    <w:p w14:paraId="0E9B1D5D" w14:textId="77777777" w:rsidR="00954B95" w:rsidRPr="00876B88" w:rsidRDefault="00AF477E" w:rsidP="00876B88">
      <w:pPr>
        <w:pStyle w:val="kop"/>
        <w:spacing w:line="240" w:lineRule="auto"/>
        <w:ind w:right="301"/>
        <w:rPr>
          <w:rStyle w:val="Normaal"/>
          <w:rFonts w:ascii="Times New Roman" w:hAnsi="Times New Roman"/>
          <w:i/>
          <w:color w:val="auto"/>
          <w:sz w:val="24"/>
          <w:szCs w:val="24"/>
        </w:rPr>
      </w:pPr>
      <w:r w:rsidRPr="00553235">
        <w:rPr>
          <w:rStyle w:val="Normaal"/>
          <w:rFonts w:ascii="Times New Roman" w:hAnsi="Times New Roman"/>
          <w:color w:val="auto"/>
          <w:sz w:val="24"/>
          <w:szCs w:val="24"/>
        </w:rPr>
        <w:fldChar w:fldCharType="begin"/>
      </w:r>
      <w:r w:rsidRPr="00553235">
        <w:rPr>
          <w:rStyle w:val="Normaal"/>
          <w:rFonts w:ascii="Times New Roman" w:hAnsi="Times New Roman"/>
          <w:color w:val="auto"/>
          <w:sz w:val="24"/>
          <w:szCs w:val="24"/>
        </w:rPr>
        <w:instrText xml:space="preserve">MacroButton Nomacro </w:instrText>
      </w:r>
      <w:r w:rsidRPr="00553235">
        <w:rPr>
          <w:rStyle w:val="Normaal"/>
          <w:rFonts w:ascii="Symbol" w:hAnsi="Symbol"/>
          <w:color w:val="auto"/>
          <w:sz w:val="24"/>
          <w:szCs w:val="24"/>
        </w:rPr>
        <w:instrText>§</w:instrText>
      </w:r>
      <w:r w:rsidRPr="00553235">
        <w:rPr>
          <w:rStyle w:val="Normaal"/>
          <w:rFonts w:ascii="Times New Roman" w:hAnsi="Times New Roman"/>
          <w:color w:val="auto"/>
          <w:sz w:val="24"/>
          <w:szCs w:val="24"/>
        </w:rPr>
        <w:fldChar w:fldCharType="end"/>
      </w:r>
      <w:r w:rsidR="00553235">
        <w:rPr>
          <w:rStyle w:val="Normaal"/>
          <w:rFonts w:ascii="Times New Roman" w:hAnsi="Times New Roman"/>
          <w:color w:val="auto"/>
          <w:sz w:val="24"/>
          <w:szCs w:val="24"/>
        </w:rPr>
        <w:t>VARIABEL BLOK*</w:t>
      </w:r>
      <w:r w:rsidR="00954B95" w:rsidRPr="00876B88">
        <w:rPr>
          <w:rStyle w:val="Normaal"/>
          <w:rFonts w:ascii="Times New Roman" w:hAnsi="Times New Roman"/>
          <w:i/>
          <w:color w:val="auto"/>
          <w:sz w:val="24"/>
          <w:szCs w:val="24"/>
        </w:rPr>
        <w:t>[Indien van toepassing]</w:t>
      </w:r>
    </w:p>
    <w:p w14:paraId="6FC2207F" w14:textId="77777777" w:rsidR="00954B95" w:rsidRPr="00876B88" w:rsidRDefault="00954B95" w:rsidP="00876B88">
      <w:pPr>
        <w:pStyle w:val="kop"/>
        <w:spacing w:line="240" w:lineRule="auto"/>
        <w:ind w:right="301"/>
        <w:rPr>
          <w:rStyle w:val="Normaal"/>
          <w:rFonts w:ascii="Times New Roman" w:hAnsi="Times New Roman"/>
          <w:b/>
          <w:color w:val="auto"/>
          <w:sz w:val="24"/>
          <w:szCs w:val="24"/>
        </w:rPr>
      </w:pPr>
      <w:r w:rsidRPr="00876B88">
        <w:rPr>
          <w:rStyle w:val="Normaal"/>
          <w:rFonts w:ascii="Times New Roman" w:hAnsi="Times New Roman"/>
          <w:b/>
          <w:color w:val="auto"/>
          <w:sz w:val="24"/>
          <w:szCs w:val="24"/>
        </w:rPr>
        <w:t>Vestiging pandrecht op vorderingen inzake de Wet Bevordering Eigen Woningbezit (Koopsubsidie)</w:t>
      </w:r>
    </w:p>
    <w:p w14:paraId="05658C52" w14:textId="77777777" w:rsidR="00954B95" w:rsidRDefault="00954B95" w:rsidP="00876B88">
      <w:pPr>
        <w:widowControl/>
        <w:ind w:right="301"/>
        <w:rPr>
          <w:rFonts w:ascii="Times New Roman" w:hAnsi="Times New Roman"/>
          <w:szCs w:val="24"/>
        </w:rPr>
      </w:pPr>
      <w:r w:rsidRPr="00876B88">
        <w:rPr>
          <w:rStyle w:val="Normaal"/>
          <w:rFonts w:ascii="Times New Roman" w:hAnsi="Times New Roman"/>
          <w:sz w:val="24"/>
          <w:szCs w:val="24"/>
        </w:rPr>
        <w:t xml:space="preserve">Tot zekerheid </w:t>
      </w:r>
      <w:r w:rsidRPr="00876B88">
        <w:rPr>
          <w:rFonts w:ascii="Times New Roman" w:hAnsi="Times New Roman"/>
          <w:szCs w:val="24"/>
        </w:rPr>
        <w:t>als hiervoor vermeld,</w:t>
      </w:r>
      <w:r w:rsidRPr="00876B88">
        <w:rPr>
          <w:rStyle w:val="Normaal"/>
          <w:rFonts w:ascii="Times New Roman" w:hAnsi="Times New Roman"/>
          <w:sz w:val="24"/>
          <w:szCs w:val="24"/>
        </w:rPr>
        <w:t xml:space="preserve"> verpandt de schuldenaar aan de bank al zijn huidige en</w:t>
      </w:r>
      <w:r w:rsidRPr="00876B88">
        <w:rPr>
          <w:rStyle w:val="Normaal"/>
          <w:rFonts w:ascii="Times New Roman" w:hAnsi="Times New Roman"/>
          <w:color w:val="000000"/>
          <w:sz w:val="24"/>
          <w:szCs w:val="24"/>
        </w:rPr>
        <w:t xml:space="preserve"> toekomstige rechten en vorderingen op het Ministerie van Volkshuisvesting, Ruimtelijke </w:t>
      </w:r>
      <w:r w:rsidRPr="00876B88">
        <w:rPr>
          <w:rStyle w:val="Normaal"/>
          <w:rFonts w:ascii="Times New Roman" w:hAnsi="Times New Roman"/>
          <w:color w:val="000000"/>
          <w:sz w:val="24"/>
          <w:szCs w:val="24"/>
        </w:rPr>
        <w:lastRenderedPageBreak/>
        <w:t xml:space="preserve">Ordening en Milieubeheer </w:t>
      </w:r>
      <w:proofErr w:type="spellStart"/>
      <w:r w:rsidRPr="00876B88">
        <w:rPr>
          <w:rStyle w:val="Normaal"/>
          <w:rFonts w:ascii="Times New Roman" w:hAnsi="Times New Roman"/>
          <w:color w:val="000000"/>
          <w:sz w:val="24"/>
          <w:szCs w:val="24"/>
        </w:rPr>
        <w:t>terzake</w:t>
      </w:r>
      <w:proofErr w:type="spellEnd"/>
      <w:r w:rsidRPr="00876B88">
        <w:rPr>
          <w:rStyle w:val="Normaal"/>
          <w:rFonts w:ascii="Times New Roman" w:hAnsi="Times New Roman"/>
          <w:color w:val="000000"/>
          <w:sz w:val="24"/>
          <w:szCs w:val="24"/>
        </w:rPr>
        <w:t xml:space="preserve"> van periodieke bijdragen op grond van de Wet Bevordering Eigen Woningbezit. </w:t>
      </w:r>
      <w:r w:rsidRPr="00876B88">
        <w:rPr>
          <w:rStyle w:val="Normaal"/>
          <w:rFonts w:ascii="Times New Roman" w:hAnsi="Times New Roman"/>
          <w:sz w:val="24"/>
          <w:szCs w:val="24"/>
        </w:rPr>
        <w:t>Volgens</w:t>
      </w:r>
      <w:r w:rsidRPr="00876B88">
        <w:rPr>
          <w:rStyle w:val="Normaal"/>
          <w:rFonts w:ascii="Times New Roman" w:hAnsi="Times New Roman"/>
          <w:color w:val="0000FF"/>
          <w:sz w:val="24"/>
          <w:szCs w:val="24"/>
        </w:rPr>
        <w:t xml:space="preserve"> </w:t>
      </w:r>
      <w:r w:rsidRPr="00876B88">
        <w:rPr>
          <w:rStyle w:val="Normaal"/>
          <w:rFonts w:ascii="Times New Roman" w:hAnsi="Times New Roman"/>
          <w:sz w:val="24"/>
          <w:szCs w:val="24"/>
        </w:rPr>
        <w:t>d</w:t>
      </w:r>
      <w:r w:rsidRPr="00876B88">
        <w:rPr>
          <w:rFonts w:ascii="Times New Roman" w:hAnsi="Times New Roman"/>
          <w:szCs w:val="24"/>
        </w:rPr>
        <w:t>e schuldenaar rusten</w:t>
      </w:r>
      <w:r w:rsidRPr="00876B88">
        <w:rPr>
          <w:rFonts w:ascii="Times New Roman" w:hAnsi="Times New Roman"/>
          <w:color w:val="0000FF"/>
          <w:szCs w:val="24"/>
        </w:rPr>
        <w:t xml:space="preserve"> </w:t>
      </w:r>
      <w:r w:rsidRPr="00876B88">
        <w:rPr>
          <w:rFonts w:ascii="Times New Roman" w:hAnsi="Times New Roman"/>
          <w:szCs w:val="24"/>
        </w:rPr>
        <w:t xml:space="preserve">op de hierbij verpande rechten en vorderingen geen beperkte rechten. </w:t>
      </w:r>
    </w:p>
    <w:p w14:paraId="23C4D3B9" w14:textId="77777777" w:rsidR="00553235" w:rsidRPr="00876B88" w:rsidRDefault="00553235" w:rsidP="00876B88">
      <w:pPr>
        <w:widowControl/>
        <w:ind w:right="301"/>
        <w:rPr>
          <w:rFonts w:ascii="Times New Roman" w:hAnsi="Times New Roman"/>
          <w:szCs w:val="24"/>
        </w:rPr>
      </w:pPr>
      <w:r w:rsidRPr="00553235">
        <w:rPr>
          <w:rFonts w:ascii="Times New Roman" w:hAnsi="Times New Roman"/>
          <w:szCs w:val="24"/>
        </w:rPr>
        <w:fldChar w:fldCharType="begin"/>
      </w:r>
      <w:r w:rsidRPr="00553235">
        <w:rPr>
          <w:rFonts w:ascii="Times New Roman" w:hAnsi="Times New Roman"/>
          <w:szCs w:val="24"/>
        </w:rPr>
        <w:instrText xml:space="preserve">MacroButton Nomacro </w:instrText>
      </w:r>
      <w:r w:rsidRPr="00553235">
        <w:rPr>
          <w:rFonts w:ascii="Symbol" w:hAnsi="Symbol"/>
          <w:szCs w:val="24"/>
        </w:rPr>
        <w:instrText>§</w:instrText>
      </w:r>
      <w:r w:rsidRPr="00553235">
        <w:rPr>
          <w:rFonts w:ascii="Times New Roman" w:hAnsi="Times New Roman"/>
          <w:szCs w:val="24"/>
        </w:rPr>
        <w:fldChar w:fldCharType="end"/>
      </w:r>
      <w:r>
        <w:rPr>
          <w:rFonts w:ascii="Times New Roman" w:hAnsi="Times New Roman"/>
          <w:szCs w:val="24"/>
        </w:rPr>
        <w:t>***</w:t>
      </w:r>
    </w:p>
    <w:p w14:paraId="50FB20F2" w14:textId="77777777" w:rsidR="00954B95" w:rsidRPr="00876B88" w:rsidRDefault="00954B95" w:rsidP="00876B88">
      <w:pPr>
        <w:widowControl/>
        <w:ind w:right="301"/>
        <w:rPr>
          <w:rFonts w:ascii="Times New Roman" w:hAnsi="Times New Roman"/>
          <w:b/>
          <w:szCs w:val="24"/>
        </w:rPr>
      </w:pPr>
      <w:smartTag w:uri="urn:schemas-microsoft-com:office:smarttags" w:element="PersonName">
        <w:r w:rsidRPr="00876B88">
          <w:rPr>
            <w:rFonts w:ascii="Times New Roman" w:hAnsi="Times New Roman"/>
            <w:b/>
            <w:szCs w:val="24"/>
          </w:rPr>
          <w:t>Meer</w:t>
        </w:r>
      </w:smartTag>
      <w:r w:rsidRPr="00876B88">
        <w:rPr>
          <w:rFonts w:ascii="Times New Roman" w:hAnsi="Times New Roman"/>
          <w:b/>
          <w:szCs w:val="24"/>
        </w:rPr>
        <w:t>dere schuldenaren/hypotheekgevers</w:t>
      </w:r>
    </w:p>
    <w:p w14:paraId="4D2BBB5B" w14:textId="77777777" w:rsidR="00954B95" w:rsidRPr="00876B88" w:rsidRDefault="00954B95" w:rsidP="00876B88">
      <w:pPr>
        <w:widowControl/>
        <w:ind w:right="301"/>
        <w:rPr>
          <w:rStyle w:val="Normaal"/>
          <w:rFonts w:ascii="Times New Roman" w:hAnsi="Times New Roman"/>
          <w:sz w:val="24"/>
          <w:szCs w:val="24"/>
        </w:rPr>
      </w:pPr>
      <w:r w:rsidRPr="00876B88">
        <w:rPr>
          <w:rStyle w:val="Normaal"/>
          <w:rFonts w:ascii="Times New Roman" w:hAnsi="Times New Roman"/>
          <w:sz w:val="24"/>
          <w:szCs w:val="24"/>
        </w:rPr>
        <w:t>Wordt een hypotheek- en/of pandrecht verstrekt door meer dan één schuldenaar of hypotheekgever, dan zijn deze schuldenaren of hypotheekgevers jegens de bank ieder hoofdelijk verbonden voor alle verbintenissen uit hoofde van deze akte.</w:t>
      </w:r>
    </w:p>
    <w:p w14:paraId="21BF6AED" w14:textId="77777777" w:rsidR="00954B95" w:rsidRPr="00876B88" w:rsidRDefault="00954B95" w:rsidP="00876B88">
      <w:pPr>
        <w:pStyle w:val="plat"/>
        <w:spacing w:line="240" w:lineRule="auto"/>
        <w:ind w:right="298"/>
        <w:rPr>
          <w:rStyle w:val="Normaal"/>
          <w:rFonts w:ascii="Times New Roman" w:hAnsi="Times New Roman"/>
          <w:sz w:val="24"/>
          <w:szCs w:val="24"/>
        </w:rPr>
      </w:pPr>
      <w:r w:rsidRPr="00876B88">
        <w:rPr>
          <w:rStyle w:val="Normaal"/>
          <w:rFonts w:ascii="Times New Roman" w:hAnsi="Times New Roman"/>
          <w:b/>
          <w:sz w:val="24"/>
          <w:szCs w:val="24"/>
        </w:rPr>
        <w:t>Overdracht en bezwaring</w:t>
      </w:r>
    </w:p>
    <w:p w14:paraId="4775C9E8" w14:textId="77777777" w:rsidR="00954B95" w:rsidRPr="00876B88" w:rsidRDefault="00954B95" w:rsidP="00876B88">
      <w:pPr>
        <w:widowControl/>
        <w:ind w:right="298"/>
        <w:rPr>
          <w:rStyle w:val="Normaal"/>
          <w:rFonts w:ascii="Times New Roman" w:hAnsi="Times New Roman"/>
          <w:sz w:val="24"/>
          <w:szCs w:val="24"/>
        </w:rPr>
      </w:pPr>
      <w:r w:rsidRPr="00876B88">
        <w:rPr>
          <w:rStyle w:val="Normaal"/>
          <w:rFonts w:ascii="Times New Roman" w:hAnsi="Times New Roman"/>
          <w:sz w:val="24"/>
          <w:szCs w:val="24"/>
        </w:rPr>
        <w:t xml:space="preserve">De </w:t>
      </w:r>
      <w:r w:rsidRPr="00876B88">
        <w:rPr>
          <w:rStyle w:val="Normaal"/>
          <w:rFonts w:ascii="Times New Roman" w:hAnsi="Times New Roman"/>
          <w:i/>
          <w:sz w:val="24"/>
          <w:szCs w:val="24"/>
        </w:rPr>
        <w:t xml:space="preserve">schuldenaar / </w:t>
      </w:r>
      <w:r w:rsidR="00876B88" w:rsidRPr="00876B88">
        <w:rPr>
          <w:rStyle w:val="Normaal"/>
          <w:rFonts w:ascii="Times New Roman" w:hAnsi="Times New Roman"/>
          <w:sz w:val="24"/>
          <w:szCs w:val="24"/>
        </w:rPr>
        <w:fldChar w:fldCharType="begin"/>
      </w:r>
      <w:r w:rsidR="00876B88" w:rsidRPr="00876B88">
        <w:rPr>
          <w:rStyle w:val="Normaal"/>
          <w:rFonts w:ascii="Times New Roman" w:hAnsi="Times New Roman"/>
          <w:sz w:val="24"/>
          <w:szCs w:val="24"/>
        </w:rPr>
        <w:instrText xml:space="preserve">MacroButton Nomacro </w:instrText>
      </w:r>
      <w:r w:rsidR="00876B88" w:rsidRPr="00876B88">
        <w:rPr>
          <w:rStyle w:val="Normaal"/>
          <w:rFonts w:ascii="Symbol" w:hAnsi="Symbol"/>
          <w:sz w:val="24"/>
          <w:szCs w:val="24"/>
        </w:rPr>
        <w:instrText>§</w:instrText>
      </w:r>
      <w:r w:rsidR="00876B88" w:rsidRPr="00876B88">
        <w:rPr>
          <w:rStyle w:val="Normaal"/>
          <w:rFonts w:ascii="Times New Roman" w:hAnsi="Times New Roman"/>
          <w:sz w:val="24"/>
          <w:szCs w:val="24"/>
        </w:rPr>
        <w:fldChar w:fldCharType="end"/>
      </w:r>
      <w:r w:rsidRPr="00876B88">
        <w:rPr>
          <w:rStyle w:val="Normaal"/>
          <w:rFonts w:ascii="Times New Roman" w:hAnsi="Times New Roman"/>
          <w:i/>
          <w:sz w:val="24"/>
          <w:szCs w:val="24"/>
        </w:rPr>
        <w:t>hypotheekgever</w:t>
      </w:r>
      <w:r w:rsidR="00876B88" w:rsidRPr="00876B88">
        <w:rPr>
          <w:rStyle w:val="Normaal"/>
          <w:rFonts w:ascii="Times New Roman" w:hAnsi="Times New Roman"/>
          <w:sz w:val="24"/>
          <w:szCs w:val="24"/>
        </w:rPr>
        <w:fldChar w:fldCharType="begin"/>
      </w:r>
      <w:r w:rsidR="00876B88" w:rsidRPr="00876B88">
        <w:rPr>
          <w:rStyle w:val="Normaal"/>
          <w:rFonts w:ascii="Times New Roman" w:hAnsi="Times New Roman"/>
          <w:sz w:val="24"/>
          <w:szCs w:val="24"/>
        </w:rPr>
        <w:instrText xml:space="preserve">MacroButton Nomacro </w:instrText>
      </w:r>
      <w:r w:rsidR="00876B88" w:rsidRPr="00876B88">
        <w:rPr>
          <w:rStyle w:val="Normaal"/>
          <w:rFonts w:ascii="Symbol" w:hAnsi="Symbol"/>
          <w:sz w:val="24"/>
          <w:szCs w:val="24"/>
        </w:rPr>
        <w:instrText>§</w:instrText>
      </w:r>
      <w:r w:rsidR="00876B88" w:rsidRPr="00876B88">
        <w:rPr>
          <w:rStyle w:val="Normaal"/>
          <w:rFonts w:ascii="Times New Roman" w:hAnsi="Times New Roman"/>
          <w:sz w:val="24"/>
          <w:szCs w:val="24"/>
        </w:rPr>
        <w:fldChar w:fldCharType="end"/>
      </w:r>
      <w:r w:rsidRPr="00876B88">
        <w:rPr>
          <w:rStyle w:val="Normaal"/>
          <w:rFonts w:ascii="Times New Roman" w:hAnsi="Times New Roman"/>
          <w:i/>
          <w:sz w:val="24"/>
          <w:szCs w:val="24"/>
        </w:rPr>
        <w:t xml:space="preserve"> </w:t>
      </w:r>
      <w:r w:rsidRPr="00876B88">
        <w:rPr>
          <w:rStyle w:val="Normaal"/>
          <w:rFonts w:ascii="Times New Roman" w:hAnsi="Times New Roman"/>
          <w:sz w:val="24"/>
          <w:szCs w:val="24"/>
        </w:rPr>
        <w:t xml:space="preserve">is niet bevoegd het registergoed zonder schriftelijke toestemming van de bank over te dragen, in appartementsrechten te splitsen of met enig beperkt recht of kwalitatieve verplichting te bezwaren. </w:t>
      </w:r>
    </w:p>
    <w:p w14:paraId="0CCFB1E2" w14:textId="77777777" w:rsidR="00954B95" w:rsidRPr="00876B88" w:rsidRDefault="00954B95" w:rsidP="00876B88">
      <w:pPr>
        <w:widowControl/>
        <w:ind w:right="298"/>
        <w:rPr>
          <w:rStyle w:val="Normaal"/>
          <w:rFonts w:ascii="Times New Roman" w:hAnsi="Times New Roman"/>
          <w:sz w:val="24"/>
          <w:szCs w:val="24"/>
        </w:rPr>
      </w:pPr>
      <w:r w:rsidRPr="00876B88">
        <w:rPr>
          <w:rStyle w:val="Normaal"/>
          <w:rFonts w:ascii="Times New Roman" w:hAnsi="Times New Roman"/>
          <w:b/>
          <w:sz w:val="24"/>
          <w:szCs w:val="24"/>
        </w:rPr>
        <w:t xml:space="preserve">Verhuur of verpachting van het registergoed; verplichtingen van de </w:t>
      </w:r>
      <w:r w:rsidRPr="00876B88">
        <w:rPr>
          <w:rStyle w:val="Normaal"/>
          <w:rFonts w:ascii="Times New Roman" w:hAnsi="Times New Roman"/>
          <w:b/>
          <w:i/>
          <w:sz w:val="24"/>
          <w:szCs w:val="24"/>
        </w:rPr>
        <w:t>schuldenaar/</w:t>
      </w:r>
      <w:r w:rsidR="00876B88" w:rsidRPr="00876B88">
        <w:rPr>
          <w:rStyle w:val="Normaal"/>
          <w:rFonts w:ascii="Times New Roman" w:hAnsi="Times New Roman"/>
          <w:b/>
          <w:sz w:val="24"/>
          <w:szCs w:val="24"/>
        </w:rPr>
        <w:fldChar w:fldCharType="begin"/>
      </w:r>
      <w:r w:rsidR="00876B88" w:rsidRPr="00876B88">
        <w:rPr>
          <w:rStyle w:val="Normaal"/>
          <w:rFonts w:ascii="Times New Roman" w:hAnsi="Times New Roman"/>
          <w:b/>
          <w:sz w:val="24"/>
          <w:szCs w:val="24"/>
        </w:rPr>
        <w:instrText xml:space="preserve">MacroButton Nomacro </w:instrText>
      </w:r>
      <w:r w:rsidR="00876B88" w:rsidRPr="00876B88">
        <w:rPr>
          <w:rStyle w:val="Normaal"/>
          <w:rFonts w:ascii="Symbol" w:hAnsi="Symbol"/>
          <w:b/>
          <w:sz w:val="24"/>
          <w:szCs w:val="24"/>
        </w:rPr>
        <w:instrText>§</w:instrText>
      </w:r>
      <w:r w:rsidR="00876B88" w:rsidRPr="00876B88">
        <w:rPr>
          <w:rStyle w:val="Normaal"/>
          <w:rFonts w:ascii="Times New Roman" w:hAnsi="Times New Roman"/>
          <w:b/>
          <w:sz w:val="24"/>
          <w:szCs w:val="24"/>
        </w:rPr>
        <w:fldChar w:fldCharType="end"/>
      </w:r>
      <w:r w:rsidRPr="00876B88">
        <w:rPr>
          <w:rStyle w:val="Normaal"/>
          <w:rFonts w:ascii="Times New Roman" w:hAnsi="Times New Roman"/>
          <w:b/>
          <w:i/>
          <w:sz w:val="24"/>
          <w:szCs w:val="24"/>
        </w:rPr>
        <w:t>hypotheekgever</w:t>
      </w:r>
      <w:r w:rsidR="00876B88" w:rsidRPr="00876B88">
        <w:rPr>
          <w:rStyle w:val="Normaal"/>
          <w:rFonts w:ascii="Times New Roman" w:hAnsi="Times New Roman"/>
          <w:b/>
          <w:sz w:val="24"/>
          <w:szCs w:val="24"/>
        </w:rPr>
        <w:fldChar w:fldCharType="begin"/>
      </w:r>
      <w:r w:rsidR="00876B88" w:rsidRPr="00876B88">
        <w:rPr>
          <w:rStyle w:val="Normaal"/>
          <w:rFonts w:ascii="Times New Roman" w:hAnsi="Times New Roman"/>
          <w:b/>
          <w:sz w:val="24"/>
          <w:szCs w:val="24"/>
        </w:rPr>
        <w:instrText xml:space="preserve">MacroButton Nomacro </w:instrText>
      </w:r>
      <w:r w:rsidR="00876B88" w:rsidRPr="00876B88">
        <w:rPr>
          <w:rStyle w:val="Normaal"/>
          <w:rFonts w:ascii="Symbol" w:hAnsi="Symbol"/>
          <w:b/>
          <w:sz w:val="24"/>
          <w:szCs w:val="24"/>
        </w:rPr>
        <w:instrText>§</w:instrText>
      </w:r>
      <w:r w:rsidR="00876B88" w:rsidRPr="00876B88">
        <w:rPr>
          <w:rStyle w:val="Normaal"/>
          <w:rFonts w:ascii="Times New Roman" w:hAnsi="Times New Roman"/>
          <w:b/>
          <w:sz w:val="24"/>
          <w:szCs w:val="24"/>
        </w:rPr>
        <w:fldChar w:fldCharType="end"/>
      </w:r>
    </w:p>
    <w:p w14:paraId="16E7F476" w14:textId="77777777" w:rsidR="00954B95" w:rsidRDefault="00954B95" w:rsidP="00876B88">
      <w:pPr>
        <w:tabs>
          <w:tab w:val="left" w:pos="-1440"/>
          <w:tab w:val="left" w:pos="-720"/>
        </w:tabs>
        <w:suppressAutoHyphens/>
        <w:rPr>
          <w:rFonts w:ascii="Times New Roman" w:hAnsi="Times New Roman"/>
        </w:rPr>
      </w:pPr>
      <w:r w:rsidRPr="00876B88">
        <w:rPr>
          <w:rFonts w:ascii="Times New Roman" w:hAnsi="Times New Roman"/>
          <w:szCs w:val="24"/>
        </w:rPr>
        <w:t xml:space="preserve">De </w:t>
      </w:r>
      <w:r w:rsidRPr="00876B88">
        <w:rPr>
          <w:rFonts w:ascii="Times New Roman" w:hAnsi="Times New Roman"/>
          <w:i/>
          <w:szCs w:val="24"/>
        </w:rPr>
        <w:t>schuldenaar/</w:t>
      </w:r>
      <w:r w:rsidR="00876B88" w:rsidRPr="00876B88">
        <w:rPr>
          <w:rFonts w:ascii="Times New Roman" w:hAnsi="Times New Roman"/>
          <w:szCs w:val="24"/>
        </w:rPr>
        <w:fldChar w:fldCharType="begin"/>
      </w:r>
      <w:r w:rsidR="00876B88" w:rsidRPr="00876B88">
        <w:rPr>
          <w:rFonts w:ascii="Times New Roman" w:hAnsi="Times New Roman"/>
          <w:szCs w:val="24"/>
        </w:rPr>
        <w:instrText xml:space="preserve">MacroButton Nomacro </w:instrText>
      </w:r>
      <w:r w:rsidR="00876B88" w:rsidRPr="00876B88">
        <w:rPr>
          <w:rFonts w:ascii="Symbol" w:hAnsi="Symbol"/>
          <w:szCs w:val="24"/>
        </w:rPr>
        <w:instrText>§</w:instrText>
      </w:r>
      <w:r w:rsidR="00876B88" w:rsidRPr="00876B88">
        <w:rPr>
          <w:rFonts w:ascii="Times New Roman" w:hAnsi="Times New Roman"/>
          <w:szCs w:val="24"/>
        </w:rPr>
        <w:fldChar w:fldCharType="end"/>
      </w:r>
      <w:r w:rsidRPr="00876B88">
        <w:rPr>
          <w:rFonts w:ascii="Times New Roman" w:hAnsi="Times New Roman"/>
          <w:i/>
          <w:szCs w:val="24"/>
        </w:rPr>
        <w:t>hypotheekgever</w:t>
      </w:r>
      <w:r w:rsidR="00876B88" w:rsidRPr="00876B88">
        <w:rPr>
          <w:rFonts w:ascii="Times New Roman" w:hAnsi="Times New Roman"/>
          <w:szCs w:val="24"/>
        </w:rPr>
        <w:fldChar w:fldCharType="begin"/>
      </w:r>
      <w:r w:rsidR="00876B88" w:rsidRPr="00876B88">
        <w:rPr>
          <w:rFonts w:ascii="Times New Roman" w:hAnsi="Times New Roman"/>
          <w:szCs w:val="24"/>
        </w:rPr>
        <w:instrText xml:space="preserve">MacroButton Nomacro </w:instrText>
      </w:r>
      <w:r w:rsidR="00876B88" w:rsidRPr="00876B88">
        <w:rPr>
          <w:rFonts w:ascii="Symbol" w:hAnsi="Symbol"/>
          <w:szCs w:val="24"/>
        </w:rPr>
        <w:instrText>§</w:instrText>
      </w:r>
      <w:r w:rsidR="00876B88" w:rsidRPr="00876B88">
        <w:rPr>
          <w:rFonts w:ascii="Times New Roman" w:hAnsi="Times New Roman"/>
          <w:szCs w:val="24"/>
        </w:rPr>
        <w:fldChar w:fldCharType="end"/>
      </w:r>
      <w:r w:rsidRPr="00876B88">
        <w:rPr>
          <w:rFonts w:ascii="Times New Roman" w:hAnsi="Times New Roman"/>
          <w:szCs w:val="24"/>
        </w:rPr>
        <w:t xml:space="preserve"> is niet bevoegd het registergoed zonder toestemming van de bank te verhuren, te verpachten of op andere wijze aan derden in gebruik te geven. Er mag geen vooruitbetaling van huur- of pachtpenningen of andere vergoedingen plaatsvinden en uit huur- of pachtovereenkomsten voortvloeiende rechten mogen niet worden vervreemd of met een beperkt recht worden bezwaard.</w:t>
      </w:r>
    </w:p>
    <w:p w14:paraId="5B99FFAC" w14:textId="77777777" w:rsidR="00954B95" w:rsidRPr="00876B88" w:rsidRDefault="00954B95" w:rsidP="00876B88">
      <w:pPr>
        <w:widowControl/>
        <w:ind w:right="301"/>
        <w:rPr>
          <w:rFonts w:ascii="Times New Roman" w:hAnsi="Times New Roman"/>
          <w:szCs w:val="24"/>
        </w:rPr>
      </w:pPr>
      <w:r w:rsidRPr="00876B88">
        <w:rPr>
          <w:rStyle w:val="Normaal"/>
          <w:rFonts w:ascii="Times New Roman" w:hAnsi="Times New Roman"/>
          <w:sz w:val="24"/>
          <w:szCs w:val="24"/>
        </w:rPr>
        <w:t>Volgens de s</w:t>
      </w:r>
      <w:r w:rsidRPr="00876B88">
        <w:rPr>
          <w:rStyle w:val="Normaal"/>
          <w:rFonts w:ascii="Times New Roman" w:hAnsi="Times New Roman"/>
          <w:i/>
          <w:sz w:val="24"/>
          <w:szCs w:val="24"/>
        </w:rPr>
        <w:t xml:space="preserve">chuldenaar / </w:t>
      </w:r>
      <w:r w:rsidR="00876B88" w:rsidRPr="00876B88">
        <w:rPr>
          <w:rStyle w:val="Normaal"/>
          <w:rFonts w:ascii="Times New Roman" w:hAnsi="Times New Roman"/>
          <w:sz w:val="24"/>
          <w:szCs w:val="24"/>
        </w:rPr>
        <w:fldChar w:fldCharType="begin"/>
      </w:r>
      <w:r w:rsidR="00876B88" w:rsidRPr="00876B88">
        <w:rPr>
          <w:rStyle w:val="Normaal"/>
          <w:rFonts w:ascii="Times New Roman" w:hAnsi="Times New Roman"/>
          <w:sz w:val="24"/>
          <w:szCs w:val="24"/>
        </w:rPr>
        <w:instrText xml:space="preserve">MacroButton Nomacro </w:instrText>
      </w:r>
      <w:r w:rsidR="00876B88" w:rsidRPr="00876B88">
        <w:rPr>
          <w:rStyle w:val="Normaal"/>
          <w:rFonts w:ascii="Symbol" w:hAnsi="Symbol"/>
          <w:sz w:val="24"/>
          <w:szCs w:val="24"/>
        </w:rPr>
        <w:instrText>§</w:instrText>
      </w:r>
      <w:r w:rsidR="00876B88" w:rsidRPr="00876B88">
        <w:rPr>
          <w:rStyle w:val="Normaal"/>
          <w:rFonts w:ascii="Times New Roman" w:hAnsi="Times New Roman"/>
          <w:sz w:val="24"/>
          <w:szCs w:val="24"/>
        </w:rPr>
        <w:fldChar w:fldCharType="end"/>
      </w:r>
      <w:r w:rsidRPr="00876B88">
        <w:rPr>
          <w:rStyle w:val="Normaal"/>
          <w:rFonts w:ascii="Times New Roman" w:hAnsi="Times New Roman"/>
          <w:i/>
          <w:sz w:val="24"/>
          <w:szCs w:val="24"/>
        </w:rPr>
        <w:t>hypotheekgever</w:t>
      </w:r>
      <w:r w:rsidR="00876B88" w:rsidRPr="00876B88">
        <w:rPr>
          <w:rStyle w:val="Normaal"/>
          <w:rFonts w:ascii="Times New Roman" w:hAnsi="Times New Roman"/>
          <w:sz w:val="24"/>
          <w:szCs w:val="24"/>
        </w:rPr>
        <w:fldChar w:fldCharType="begin"/>
      </w:r>
      <w:r w:rsidR="00876B88" w:rsidRPr="00876B88">
        <w:rPr>
          <w:rStyle w:val="Normaal"/>
          <w:rFonts w:ascii="Times New Roman" w:hAnsi="Times New Roman"/>
          <w:sz w:val="24"/>
          <w:szCs w:val="24"/>
        </w:rPr>
        <w:instrText xml:space="preserve">MacroButton Nomacro </w:instrText>
      </w:r>
      <w:r w:rsidR="00876B88" w:rsidRPr="00876B88">
        <w:rPr>
          <w:rStyle w:val="Normaal"/>
          <w:rFonts w:ascii="Symbol" w:hAnsi="Symbol"/>
          <w:sz w:val="24"/>
          <w:szCs w:val="24"/>
        </w:rPr>
        <w:instrText>§</w:instrText>
      </w:r>
      <w:r w:rsidR="00876B88" w:rsidRPr="00876B88">
        <w:rPr>
          <w:rStyle w:val="Normaal"/>
          <w:rFonts w:ascii="Times New Roman" w:hAnsi="Times New Roman"/>
          <w:sz w:val="24"/>
          <w:szCs w:val="24"/>
        </w:rPr>
        <w:fldChar w:fldCharType="end"/>
      </w:r>
      <w:r w:rsidRPr="00876B88">
        <w:rPr>
          <w:rStyle w:val="Normaal"/>
          <w:rFonts w:ascii="Times New Roman" w:hAnsi="Times New Roman"/>
          <w:i/>
          <w:sz w:val="24"/>
          <w:szCs w:val="24"/>
        </w:rPr>
        <w:t xml:space="preserve"> </w:t>
      </w:r>
      <w:r w:rsidRPr="00876B88">
        <w:rPr>
          <w:rFonts w:ascii="Times New Roman" w:hAnsi="Times New Roman"/>
          <w:szCs w:val="24"/>
        </w:rPr>
        <w:t xml:space="preserve">zijn geen huur- of pachtpenningen vooruit betaald, is of zal het recht op huur of pachtpenningen niet worden vervreemd en is of zal dat recht op geen enkele wijze worden bezwaard. </w:t>
      </w:r>
    </w:p>
    <w:p w14:paraId="3DF25B27" w14:textId="77777777" w:rsidR="00954B95" w:rsidRPr="00876B88" w:rsidRDefault="00954B95" w:rsidP="00876B88">
      <w:pPr>
        <w:widowControl/>
        <w:ind w:right="298"/>
        <w:rPr>
          <w:rFonts w:ascii="Times New Roman" w:hAnsi="Times New Roman"/>
          <w:szCs w:val="24"/>
        </w:rPr>
      </w:pPr>
      <w:r w:rsidRPr="00876B88">
        <w:rPr>
          <w:rFonts w:ascii="Times New Roman" w:hAnsi="Times New Roman"/>
          <w:b/>
          <w:szCs w:val="24"/>
        </w:rPr>
        <w:t>Algemene voorwaarden</w:t>
      </w:r>
    </w:p>
    <w:p w14:paraId="159FAFB4" w14:textId="77777777" w:rsidR="00F65B1C" w:rsidRDefault="00555ACF" w:rsidP="00555ACF">
      <w:pPr>
        <w:widowControl/>
        <w:ind w:right="301"/>
        <w:rPr>
          <w:rStyle w:val="Normaal"/>
          <w:rFonts w:ascii="Times New Roman" w:hAnsi="Times New Roman"/>
          <w:sz w:val="24"/>
          <w:szCs w:val="24"/>
        </w:rPr>
      </w:pPr>
      <w:r w:rsidRPr="00555ACF">
        <w:rPr>
          <w:rStyle w:val="Normaal"/>
          <w:rFonts w:ascii="Times New Roman" w:hAnsi="Times New Roman"/>
          <w:sz w:val="24"/>
          <w:szCs w:val="24"/>
        </w:rPr>
        <w:t>Op deze akte en de bij deze akte gevestigde hypotheek- en pandrechten zijn, voor zover daarvan in deze akte niet is afgeweken, van toepassing:</w:t>
      </w:r>
      <w:r w:rsidR="00F65B1C">
        <w:rPr>
          <w:rStyle w:val="Normaal"/>
          <w:rFonts w:ascii="Times New Roman" w:hAnsi="Times New Roman"/>
          <w:sz w:val="24"/>
          <w:szCs w:val="24"/>
        </w:rPr>
        <w:t xml:space="preserve"> </w:t>
      </w:r>
    </w:p>
    <w:p w14:paraId="2A243946" w14:textId="1143980E" w:rsidR="00555ACF" w:rsidRPr="00555ACF" w:rsidRDefault="00F65B1C" w:rsidP="00AC74EB">
      <w:pPr>
        <w:widowControl/>
        <w:ind w:right="301"/>
        <w:rPr>
          <w:rStyle w:val="Normaal"/>
          <w:rFonts w:ascii="Times New Roman" w:hAnsi="Times New Roman"/>
          <w:sz w:val="24"/>
          <w:szCs w:val="24"/>
        </w:rPr>
      </w:pPr>
      <w:r>
        <w:rPr>
          <w:rStyle w:val="Normaal"/>
          <w:rFonts w:ascii="Times New Roman" w:hAnsi="Times New Roman"/>
          <w:sz w:val="24"/>
          <w:szCs w:val="24"/>
        </w:rPr>
        <w:t xml:space="preserve">De Algemene voorwaarden SNS Hypotheken, versie </w:t>
      </w:r>
      <w:r w:rsidR="00862B02">
        <w:rPr>
          <w:rStyle w:val="Normaal"/>
          <w:rFonts w:ascii="Times New Roman" w:hAnsi="Times New Roman"/>
          <w:sz w:val="24"/>
          <w:szCs w:val="24"/>
        </w:rPr>
        <w:t xml:space="preserve">zevenentwintig juni </w:t>
      </w:r>
      <w:r w:rsidR="00862B02" w:rsidRPr="00C0433B">
        <w:rPr>
          <w:rStyle w:val="Normaal"/>
          <w:rFonts w:ascii="Times New Roman" w:hAnsi="Times New Roman"/>
          <w:sz w:val="24"/>
          <w:szCs w:val="24"/>
        </w:rPr>
        <w:t xml:space="preserve">tweeduizend drieëntwintig </w:t>
      </w:r>
      <w:r>
        <w:rPr>
          <w:rStyle w:val="Normaal"/>
          <w:rFonts w:ascii="Times New Roman" w:hAnsi="Times New Roman"/>
          <w:sz w:val="24"/>
          <w:szCs w:val="24"/>
        </w:rPr>
        <w:t>in deze akte aangeduid als ‘de algemene voorwaarden’.</w:t>
      </w:r>
    </w:p>
    <w:p w14:paraId="4AB604B3" w14:textId="77777777" w:rsidR="00555ACF" w:rsidRPr="00555ACF" w:rsidRDefault="00555ACF" w:rsidP="00555ACF">
      <w:pPr>
        <w:widowControl/>
        <w:ind w:right="301"/>
        <w:rPr>
          <w:rStyle w:val="Normaal"/>
          <w:rFonts w:ascii="Times New Roman" w:hAnsi="Times New Roman"/>
          <w:sz w:val="24"/>
          <w:szCs w:val="24"/>
        </w:rPr>
      </w:pPr>
      <w:r w:rsidRPr="00555ACF">
        <w:rPr>
          <w:rStyle w:val="Normaal"/>
          <w:rFonts w:ascii="Times New Roman" w:hAnsi="Times New Roman"/>
          <w:sz w:val="24"/>
          <w:szCs w:val="24"/>
        </w:rPr>
        <w:t xml:space="preserve">De schuldenaar </w:t>
      </w:r>
      <w:r w:rsidRPr="00555ACF">
        <w:rPr>
          <w:rStyle w:val="Normaal"/>
          <w:rFonts w:ascii="Times New Roman" w:hAnsi="Times New Roman"/>
          <w:sz w:val="24"/>
          <w:szCs w:val="24"/>
        </w:rPr>
        <w:fldChar w:fldCharType="begin"/>
      </w:r>
      <w:r w:rsidRPr="00555ACF">
        <w:rPr>
          <w:rStyle w:val="Normaal"/>
          <w:rFonts w:ascii="Times New Roman" w:hAnsi="Times New Roman"/>
          <w:sz w:val="24"/>
          <w:szCs w:val="24"/>
        </w:rPr>
        <w:instrText xml:space="preserve">MacroButton Nomacro </w:instrText>
      </w:r>
      <w:r w:rsidRPr="00555ACF">
        <w:rPr>
          <w:rStyle w:val="Normaal"/>
          <w:rFonts w:ascii="Symbol" w:hAnsi="Symbol"/>
          <w:sz w:val="24"/>
          <w:szCs w:val="24"/>
        </w:rPr>
        <w:instrText>§</w:instrText>
      </w:r>
      <w:r w:rsidRPr="00555ACF">
        <w:rPr>
          <w:rStyle w:val="Normaal"/>
          <w:rFonts w:ascii="Times New Roman" w:hAnsi="Times New Roman"/>
          <w:sz w:val="24"/>
          <w:szCs w:val="24"/>
        </w:rPr>
        <w:fldChar w:fldCharType="end"/>
      </w:r>
      <w:r w:rsidRPr="00555ACF">
        <w:rPr>
          <w:rStyle w:val="Normaal"/>
          <w:rFonts w:ascii="Times New Roman" w:hAnsi="Times New Roman"/>
          <w:sz w:val="24"/>
          <w:szCs w:val="24"/>
        </w:rPr>
        <w:t xml:space="preserve"> (en de hypotheekgever) </w:t>
      </w:r>
      <w:r w:rsidRPr="00555ACF">
        <w:rPr>
          <w:rStyle w:val="Normaal"/>
          <w:rFonts w:ascii="Times New Roman" w:hAnsi="Times New Roman"/>
          <w:sz w:val="24"/>
          <w:szCs w:val="24"/>
        </w:rPr>
        <w:fldChar w:fldCharType="begin"/>
      </w:r>
      <w:r w:rsidRPr="00555ACF">
        <w:rPr>
          <w:rStyle w:val="Normaal"/>
          <w:rFonts w:ascii="Times New Roman" w:hAnsi="Times New Roman"/>
          <w:sz w:val="24"/>
          <w:szCs w:val="24"/>
        </w:rPr>
        <w:instrText xml:space="preserve">MacroButton Nomacro </w:instrText>
      </w:r>
      <w:r w:rsidRPr="00555ACF">
        <w:rPr>
          <w:rStyle w:val="Normaal"/>
          <w:rFonts w:ascii="Symbol" w:hAnsi="Symbol"/>
          <w:sz w:val="24"/>
          <w:szCs w:val="24"/>
        </w:rPr>
        <w:instrText>§</w:instrText>
      </w:r>
      <w:r w:rsidRPr="00555ACF">
        <w:rPr>
          <w:rStyle w:val="Normaal"/>
          <w:rFonts w:ascii="Times New Roman" w:hAnsi="Times New Roman"/>
          <w:sz w:val="24"/>
          <w:szCs w:val="24"/>
        </w:rPr>
        <w:fldChar w:fldCharType="end"/>
      </w:r>
      <w:r w:rsidRPr="00555ACF">
        <w:rPr>
          <w:rStyle w:val="Normaal"/>
          <w:rFonts w:ascii="Times New Roman" w:hAnsi="Times New Roman"/>
          <w:sz w:val="24"/>
          <w:szCs w:val="24"/>
        </w:rPr>
        <w:t xml:space="preserve"> (heeft/hebben) vóór het passeren van deze akte een exemplaar van deze algemene voorwaarden ontvangen en </w:t>
      </w:r>
      <w:r w:rsidRPr="00555ACF">
        <w:rPr>
          <w:rStyle w:val="Normaal"/>
          <w:rFonts w:ascii="Times New Roman" w:hAnsi="Times New Roman"/>
          <w:sz w:val="24"/>
          <w:szCs w:val="24"/>
        </w:rPr>
        <w:fldChar w:fldCharType="begin"/>
      </w:r>
      <w:r w:rsidRPr="00555ACF">
        <w:rPr>
          <w:rStyle w:val="Normaal"/>
          <w:rFonts w:ascii="Times New Roman" w:hAnsi="Times New Roman"/>
          <w:sz w:val="24"/>
          <w:szCs w:val="24"/>
        </w:rPr>
        <w:instrText xml:space="preserve">MacroButton Nomacro </w:instrText>
      </w:r>
      <w:r w:rsidRPr="00555ACF">
        <w:rPr>
          <w:rStyle w:val="Normaal"/>
          <w:rFonts w:ascii="Symbol" w:hAnsi="Symbol"/>
          <w:sz w:val="24"/>
          <w:szCs w:val="24"/>
        </w:rPr>
        <w:instrText>§</w:instrText>
      </w:r>
      <w:r w:rsidRPr="00555ACF">
        <w:rPr>
          <w:rStyle w:val="Normaal"/>
          <w:rFonts w:ascii="Times New Roman" w:hAnsi="Times New Roman"/>
          <w:sz w:val="24"/>
          <w:szCs w:val="24"/>
        </w:rPr>
        <w:fldChar w:fldCharType="end"/>
      </w:r>
      <w:r w:rsidRPr="00555ACF">
        <w:rPr>
          <w:rStyle w:val="Normaal"/>
          <w:rFonts w:ascii="Times New Roman" w:hAnsi="Times New Roman"/>
          <w:sz w:val="24"/>
          <w:szCs w:val="24"/>
        </w:rPr>
        <w:t xml:space="preserve"> (heeft/hebben) van de inhoud daarvan kennis genomen.</w:t>
      </w:r>
    </w:p>
    <w:p w14:paraId="43DF31CD" w14:textId="77777777" w:rsidR="00555ACF" w:rsidRPr="00555ACF" w:rsidRDefault="00555ACF" w:rsidP="00555ACF">
      <w:pPr>
        <w:widowControl/>
        <w:ind w:right="301"/>
        <w:rPr>
          <w:rStyle w:val="Normaal"/>
          <w:rFonts w:ascii="Times New Roman" w:hAnsi="Times New Roman"/>
          <w:sz w:val="24"/>
          <w:szCs w:val="24"/>
        </w:rPr>
      </w:pPr>
      <w:r w:rsidRPr="00555ACF">
        <w:rPr>
          <w:rStyle w:val="Normaal"/>
          <w:rFonts w:ascii="Times New Roman" w:hAnsi="Times New Roman"/>
          <w:sz w:val="24"/>
          <w:szCs w:val="24"/>
        </w:rPr>
        <w:t>In de algemene voorwaarden zijn onder meer de volgende bepalingen opgenomen, die hierbij uitdrukkelijk worden bedongen:</w:t>
      </w:r>
    </w:p>
    <w:p w14:paraId="64865917"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b/>
          <w:sz w:val="24"/>
          <w:szCs w:val="24"/>
        </w:rPr>
        <w:t>Verzekering van het registergoed</w:t>
      </w:r>
    </w:p>
    <w:p w14:paraId="1114BC79" w14:textId="77777777" w:rsidR="00954B95" w:rsidRPr="00AF477E" w:rsidRDefault="00954B95" w:rsidP="00AF477E">
      <w:pPr>
        <w:pStyle w:val="plat"/>
        <w:spacing w:line="240" w:lineRule="auto"/>
        <w:ind w:right="301"/>
        <w:rPr>
          <w:rStyle w:val="Normaal"/>
          <w:rFonts w:ascii="Times New Roman" w:hAnsi="Times New Roman"/>
          <w:sz w:val="24"/>
          <w:szCs w:val="24"/>
        </w:rPr>
      </w:pPr>
      <w:r w:rsidRPr="00AF477E">
        <w:rPr>
          <w:rStyle w:val="Normaal"/>
          <w:rFonts w:ascii="Times New Roman" w:hAnsi="Times New Roman"/>
          <w:i/>
          <w:sz w:val="24"/>
          <w:szCs w:val="24"/>
        </w:rPr>
        <w:t>De tot het registergoed behorende opstallen</w:t>
      </w:r>
      <w:r w:rsidRPr="00AF477E">
        <w:rPr>
          <w:rStyle w:val="Normaal"/>
          <w:rFonts w:ascii="Times New Roman" w:hAnsi="Times New Roman"/>
          <w:sz w:val="24"/>
          <w:szCs w:val="24"/>
        </w:rPr>
        <w:t xml:space="preserve"> dienen door en op kosten van de s</w:t>
      </w:r>
      <w:r w:rsidRPr="00AF477E">
        <w:rPr>
          <w:rStyle w:val="Normaal"/>
          <w:rFonts w:ascii="Times New Roman" w:hAnsi="Times New Roman"/>
          <w:i/>
          <w:sz w:val="24"/>
          <w:szCs w:val="24"/>
        </w:rPr>
        <w:t xml:space="preserve">chuldenaar /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 xml:space="preserve"> op een de bank conveniërende wijze en zolang het hypotheekrecht van de bank voortduurt, te zijn verzekerd bij een verzekeringsmaatschappij die op grond van de toepasselijke regelgeving bevoegd is in Nederland het schadeverzekeringsbedrijf uit te oefenen. Het registergoed dient tegen brand- en stormschade en andere, nader door de bank aan te wijzen schadevoorvallen, te zijn verzekerd op basis van de herbouwwaarde.</w:t>
      </w:r>
    </w:p>
    <w:p w14:paraId="638F1DC2" w14:textId="77777777" w:rsidR="00954B95" w:rsidRPr="00AF477E" w:rsidRDefault="00AF477E" w:rsidP="00AF477E">
      <w:pPr>
        <w:widowControl/>
        <w:ind w:right="298"/>
        <w:rPr>
          <w:rStyle w:val="Normaal"/>
          <w:rFonts w:ascii="Times New Roman" w:hAnsi="Times New Roman"/>
          <w:i/>
          <w:sz w:val="24"/>
          <w:szCs w:val="24"/>
        </w:rPr>
      </w:pPr>
      <w:r w:rsidRPr="00AF477E">
        <w:rPr>
          <w:rStyle w:val="Normaal"/>
          <w:rFonts w:ascii="Times New Roman" w:hAnsi="Times New Roman"/>
          <w:sz w:val="24"/>
          <w:szCs w:val="24"/>
        </w:rPr>
        <w:fldChar w:fldCharType="begin"/>
      </w:r>
      <w:r w:rsidRPr="00AF477E">
        <w:rPr>
          <w:rStyle w:val="Normaal"/>
          <w:rFonts w:ascii="Times New Roman" w:hAnsi="Times New Roman"/>
          <w:sz w:val="24"/>
          <w:szCs w:val="24"/>
        </w:rPr>
        <w:instrText xml:space="preserve">MacroButton Nomacro </w:instrText>
      </w:r>
      <w:r w:rsidRPr="00AF477E">
        <w:rPr>
          <w:rStyle w:val="Normaal"/>
          <w:rFonts w:ascii="Symbol" w:hAnsi="Symbol"/>
          <w:sz w:val="24"/>
          <w:szCs w:val="24"/>
        </w:rPr>
        <w:instrText>§</w:instrText>
      </w:r>
      <w:r w:rsidRPr="00AF477E">
        <w:rPr>
          <w:rStyle w:val="Normaal"/>
          <w:rFonts w:ascii="Times New Roman" w:hAnsi="Times New Roman"/>
          <w:sz w:val="24"/>
          <w:szCs w:val="24"/>
        </w:rPr>
        <w:fldChar w:fldCharType="end"/>
      </w:r>
      <w:r w:rsidR="00553235">
        <w:rPr>
          <w:rStyle w:val="Normaal"/>
          <w:rFonts w:ascii="Times New Roman" w:hAnsi="Times New Roman"/>
          <w:sz w:val="24"/>
          <w:szCs w:val="24"/>
        </w:rPr>
        <w:t xml:space="preserve">VARIABEL BLOK* </w:t>
      </w:r>
      <w:r w:rsidR="00954B95" w:rsidRPr="00AF477E">
        <w:rPr>
          <w:rStyle w:val="Normaal"/>
          <w:rFonts w:ascii="Times New Roman" w:hAnsi="Times New Roman"/>
          <w:i/>
          <w:sz w:val="24"/>
          <w:szCs w:val="24"/>
        </w:rPr>
        <w:t>[Indien hypotheek op een appartementsrecht wordt gevestigd]</w:t>
      </w:r>
    </w:p>
    <w:p w14:paraId="04759756" w14:textId="77777777" w:rsidR="00954B95"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sz w:val="24"/>
          <w:szCs w:val="24"/>
        </w:rPr>
        <w:t xml:space="preserve">In het splitsingsreglement en in de opstalverzekeringsovereenkomst die </w:t>
      </w:r>
      <w:proofErr w:type="spellStart"/>
      <w:r w:rsidRPr="00AF477E">
        <w:rPr>
          <w:rStyle w:val="Normaal"/>
          <w:rFonts w:ascii="Times New Roman" w:hAnsi="Times New Roman"/>
          <w:sz w:val="24"/>
          <w:szCs w:val="24"/>
        </w:rPr>
        <w:t>terzake</w:t>
      </w:r>
      <w:proofErr w:type="spellEnd"/>
      <w:r w:rsidRPr="00AF477E">
        <w:rPr>
          <w:rStyle w:val="Normaal"/>
          <w:rFonts w:ascii="Times New Roman" w:hAnsi="Times New Roman"/>
          <w:sz w:val="24"/>
          <w:szCs w:val="24"/>
        </w:rPr>
        <w:t xml:space="preserve"> van het gebouw waarop het appartementsrecht betrekking heeft is gesloten dient de voor opname in een dergelijke overeenkomst bestemde clausule te zijn opgenomen zoals die is opgenomen in het modelreglement van de Koninklijke Notariële Beroepsorganisatie.</w:t>
      </w:r>
    </w:p>
    <w:p w14:paraId="2E3B7B63" w14:textId="77777777" w:rsidR="00553235" w:rsidRPr="00AF477E" w:rsidRDefault="00553235" w:rsidP="00AF477E">
      <w:pPr>
        <w:widowControl/>
        <w:ind w:right="301"/>
        <w:rPr>
          <w:rStyle w:val="Normaal"/>
          <w:rFonts w:ascii="Times New Roman" w:hAnsi="Times New Roman"/>
          <w:b/>
          <w:sz w:val="24"/>
          <w:szCs w:val="24"/>
        </w:rPr>
      </w:pPr>
      <w:r w:rsidRPr="00553235">
        <w:rPr>
          <w:rStyle w:val="Normaal"/>
          <w:rFonts w:ascii="Times New Roman" w:hAnsi="Times New Roman"/>
          <w:sz w:val="24"/>
          <w:szCs w:val="24"/>
        </w:rPr>
        <w:fldChar w:fldCharType="begin"/>
      </w:r>
      <w:r w:rsidRPr="00553235">
        <w:rPr>
          <w:rStyle w:val="Normaal"/>
          <w:rFonts w:ascii="Times New Roman" w:hAnsi="Times New Roman"/>
          <w:sz w:val="24"/>
          <w:szCs w:val="24"/>
        </w:rPr>
        <w:instrText xml:space="preserve">MacroButton Nomacro </w:instrText>
      </w:r>
      <w:r w:rsidRPr="00553235">
        <w:rPr>
          <w:rStyle w:val="Normaal"/>
          <w:rFonts w:ascii="Symbol" w:hAnsi="Symbol"/>
          <w:sz w:val="24"/>
          <w:szCs w:val="24"/>
        </w:rPr>
        <w:instrText>§</w:instrText>
      </w:r>
      <w:r w:rsidRPr="00553235">
        <w:rPr>
          <w:rStyle w:val="Normaal"/>
          <w:rFonts w:ascii="Times New Roman" w:hAnsi="Times New Roman"/>
          <w:sz w:val="24"/>
          <w:szCs w:val="24"/>
        </w:rPr>
        <w:fldChar w:fldCharType="end"/>
      </w:r>
      <w:r>
        <w:rPr>
          <w:rStyle w:val="Normaal"/>
          <w:rFonts w:ascii="Times New Roman" w:hAnsi="Times New Roman"/>
          <w:sz w:val="24"/>
          <w:szCs w:val="24"/>
        </w:rPr>
        <w:t>***</w:t>
      </w:r>
    </w:p>
    <w:p w14:paraId="3AF940D5"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b/>
          <w:sz w:val="24"/>
          <w:szCs w:val="24"/>
        </w:rPr>
        <w:t>Beding van niet-verandering</w:t>
      </w:r>
    </w:p>
    <w:p w14:paraId="07390A3E" w14:textId="77777777" w:rsidR="00954B95" w:rsidRPr="00AF477E" w:rsidRDefault="00954B95" w:rsidP="00AF477E">
      <w:pPr>
        <w:pStyle w:val="plat"/>
        <w:spacing w:line="240" w:lineRule="auto"/>
        <w:ind w:right="301"/>
        <w:rPr>
          <w:rStyle w:val="Normaal"/>
          <w:rFonts w:ascii="Times New Roman" w:hAnsi="Times New Roman"/>
          <w:sz w:val="24"/>
          <w:szCs w:val="24"/>
        </w:rPr>
      </w:pPr>
      <w:r w:rsidRPr="00AF477E">
        <w:rPr>
          <w:rStyle w:val="Normaal"/>
          <w:rFonts w:ascii="Times New Roman" w:hAnsi="Times New Roman"/>
          <w:sz w:val="24"/>
          <w:szCs w:val="24"/>
        </w:rPr>
        <w:lastRenderedPageBreak/>
        <w:t xml:space="preserve">De </w:t>
      </w:r>
      <w:r w:rsidRPr="00AF477E">
        <w:rPr>
          <w:rStyle w:val="Normaal"/>
          <w:rFonts w:ascii="Times New Roman" w:hAnsi="Times New Roman"/>
          <w:i/>
          <w:sz w:val="24"/>
          <w:szCs w:val="24"/>
        </w:rPr>
        <w:t xml:space="preserve">schuldenaar /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 xml:space="preserve"> </w:t>
      </w:r>
      <w:r w:rsidRPr="00AF477E">
        <w:rPr>
          <w:rStyle w:val="Normaal"/>
          <w:rFonts w:ascii="Times New Roman" w:hAnsi="Times New Roman"/>
          <w:sz w:val="24"/>
          <w:szCs w:val="24"/>
        </w:rPr>
        <w:t xml:space="preserve">mag het registergoed zonder de uitdrukkelijke schriftelijke toestemming van de bank niet van aard of bestemming, van inrichting of gedaante veranderen. Aangebrachte veranderingen mogen uitsluitend na voorafgaande schriftelijke toestemming van de bank ongedaan worden gemaakt. De aan het registergoed al dan niet met toestemming van de bank of met bedoelde machtiging aangebrachte veranderingen zullen mede met het hypotheekrecht belast zijn. Voor zover deze veranderingen niet of, al dan niet na </w:t>
      </w:r>
      <w:proofErr w:type="spellStart"/>
      <w:r w:rsidRPr="00AF477E">
        <w:rPr>
          <w:rStyle w:val="Normaal"/>
          <w:rFonts w:ascii="Times New Roman" w:hAnsi="Times New Roman"/>
          <w:sz w:val="24"/>
          <w:szCs w:val="24"/>
        </w:rPr>
        <w:t>ongedaanmaking</w:t>
      </w:r>
      <w:proofErr w:type="spellEnd"/>
      <w:r w:rsidRPr="00AF477E">
        <w:rPr>
          <w:rStyle w:val="Normaal"/>
          <w:rFonts w:ascii="Times New Roman" w:hAnsi="Times New Roman"/>
          <w:sz w:val="24"/>
          <w:szCs w:val="24"/>
        </w:rPr>
        <w:t xml:space="preserve"> niet meer, met het hypotheekrecht van de bank belast zijn, verpandt de </w:t>
      </w:r>
      <w:r w:rsidRPr="00AF477E">
        <w:rPr>
          <w:rStyle w:val="Normaal"/>
          <w:rFonts w:ascii="Times New Roman" w:hAnsi="Times New Roman"/>
          <w:i/>
          <w:sz w:val="24"/>
          <w:szCs w:val="24"/>
        </w:rPr>
        <w:t>schuldenaar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 xml:space="preserve"> deze al dan niet toekomstige veranderingen aan het registergoed aan de bank, voor zover nodig bij voorbaat, tot zekerheid als hiervoor vermeld.</w:t>
      </w:r>
    </w:p>
    <w:p w14:paraId="324A9E5A"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sz w:val="24"/>
          <w:szCs w:val="24"/>
        </w:rPr>
        <w:t>De s</w:t>
      </w:r>
      <w:r w:rsidRPr="00AF477E">
        <w:rPr>
          <w:rStyle w:val="Normaal"/>
          <w:rFonts w:ascii="Times New Roman" w:hAnsi="Times New Roman"/>
          <w:i/>
          <w:sz w:val="24"/>
          <w:szCs w:val="24"/>
        </w:rPr>
        <w:t>chuldenaar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 xml:space="preserve"> </w:t>
      </w:r>
      <w:r w:rsidRPr="00AF477E">
        <w:rPr>
          <w:rStyle w:val="Normaal"/>
          <w:rFonts w:ascii="Times New Roman" w:hAnsi="Times New Roman"/>
          <w:sz w:val="24"/>
          <w:szCs w:val="24"/>
        </w:rPr>
        <w:t>is verplicht de bank onverwijld schriftelijk in kennis te stellen van feitelijke wijzigingen aan het registergoed die van invloed kunnen zijn op de aard en/of de waarde van het registergoed.</w:t>
      </w:r>
    </w:p>
    <w:p w14:paraId="73A9B484" w14:textId="77777777" w:rsidR="00954B95" w:rsidRPr="00AF477E" w:rsidRDefault="00954B95" w:rsidP="00AF477E">
      <w:pPr>
        <w:pStyle w:val="kop"/>
        <w:spacing w:line="240" w:lineRule="auto"/>
        <w:rPr>
          <w:rStyle w:val="Normaal"/>
          <w:rFonts w:ascii="Times New Roman" w:hAnsi="Times New Roman"/>
          <w:color w:val="auto"/>
          <w:sz w:val="24"/>
          <w:szCs w:val="24"/>
        </w:rPr>
      </w:pPr>
      <w:proofErr w:type="spellStart"/>
      <w:r w:rsidRPr="00AF477E">
        <w:rPr>
          <w:rStyle w:val="Normaal"/>
          <w:rFonts w:ascii="Times New Roman" w:hAnsi="Times New Roman"/>
          <w:b/>
          <w:color w:val="auto"/>
          <w:sz w:val="24"/>
          <w:szCs w:val="24"/>
        </w:rPr>
        <w:t>Herverpanding</w:t>
      </w:r>
      <w:proofErr w:type="spellEnd"/>
    </w:p>
    <w:p w14:paraId="507F1347" w14:textId="77777777" w:rsidR="00954B95" w:rsidRPr="00AF477E" w:rsidRDefault="00954B95" w:rsidP="00AF477E">
      <w:pPr>
        <w:widowControl/>
        <w:rPr>
          <w:rStyle w:val="Normaal"/>
          <w:rFonts w:ascii="Times New Roman" w:hAnsi="Times New Roman"/>
          <w:sz w:val="24"/>
          <w:szCs w:val="24"/>
        </w:rPr>
      </w:pPr>
      <w:r w:rsidRPr="00AF477E">
        <w:rPr>
          <w:rStyle w:val="Normaal"/>
          <w:rFonts w:ascii="Times New Roman" w:hAnsi="Times New Roman"/>
          <w:sz w:val="24"/>
          <w:szCs w:val="24"/>
        </w:rPr>
        <w:t xml:space="preserve">De bank is steeds bevoegd alle goederen die zij tot zekerheid als hiervoor vermeld in pand heeft of nog zal verkrijgen te </w:t>
      </w:r>
      <w:proofErr w:type="spellStart"/>
      <w:r w:rsidRPr="00AF477E">
        <w:rPr>
          <w:rStyle w:val="Normaal"/>
          <w:rFonts w:ascii="Times New Roman" w:hAnsi="Times New Roman"/>
          <w:sz w:val="24"/>
          <w:szCs w:val="24"/>
        </w:rPr>
        <w:t>herverpanden</w:t>
      </w:r>
      <w:proofErr w:type="spellEnd"/>
      <w:r w:rsidRPr="00AF477E">
        <w:rPr>
          <w:rStyle w:val="Normaal"/>
          <w:rFonts w:ascii="Times New Roman" w:hAnsi="Times New Roman"/>
          <w:sz w:val="24"/>
          <w:szCs w:val="24"/>
        </w:rPr>
        <w:t xml:space="preserve">. De schuldenaar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en de 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 xml:space="preserve"> </w:t>
      </w:r>
      <w:r w:rsidRPr="00AF477E">
        <w:rPr>
          <w:rStyle w:val="Normaal"/>
          <w:rFonts w:ascii="Times New Roman" w:hAnsi="Times New Roman"/>
          <w:i/>
          <w:sz w:val="24"/>
          <w:szCs w:val="24"/>
        </w:rPr>
        <w:t>geeft/geven</w:t>
      </w:r>
      <w:r w:rsidRPr="00AF477E">
        <w:rPr>
          <w:rStyle w:val="Normaal"/>
          <w:rFonts w:ascii="Times New Roman" w:hAnsi="Times New Roman"/>
          <w:sz w:val="24"/>
          <w:szCs w:val="24"/>
        </w:rPr>
        <w:t xml:space="preserve"> hierbij toestemming voor </w:t>
      </w:r>
      <w:proofErr w:type="spellStart"/>
      <w:r w:rsidRPr="00AF477E">
        <w:rPr>
          <w:rStyle w:val="Normaal"/>
          <w:rFonts w:ascii="Times New Roman" w:hAnsi="Times New Roman"/>
          <w:sz w:val="24"/>
          <w:szCs w:val="24"/>
        </w:rPr>
        <w:t>herverpanding</w:t>
      </w:r>
      <w:proofErr w:type="spellEnd"/>
      <w:r w:rsidRPr="00AF477E">
        <w:rPr>
          <w:rStyle w:val="Normaal"/>
          <w:rFonts w:ascii="Times New Roman" w:hAnsi="Times New Roman"/>
          <w:sz w:val="24"/>
          <w:szCs w:val="24"/>
        </w:rPr>
        <w:t xml:space="preserve"> door de bank en </w:t>
      </w:r>
      <w:r w:rsidRPr="00AF477E">
        <w:rPr>
          <w:rStyle w:val="Normaal"/>
          <w:rFonts w:ascii="Times New Roman" w:hAnsi="Times New Roman"/>
          <w:i/>
          <w:sz w:val="24"/>
          <w:szCs w:val="24"/>
        </w:rPr>
        <w:t>verplicht/verplichten</w:t>
      </w:r>
      <w:r w:rsidRPr="00AF477E">
        <w:rPr>
          <w:rStyle w:val="Normaal"/>
          <w:rFonts w:ascii="Times New Roman" w:hAnsi="Times New Roman"/>
          <w:sz w:val="24"/>
          <w:szCs w:val="24"/>
        </w:rPr>
        <w:t xml:space="preserve"> zich de </w:t>
      </w:r>
      <w:proofErr w:type="spellStart"/>
      <w:r w:rsidRPr="00AF477E">
        <w:rPr>
          <w:rStyle w:val="Normaal"/>
          <w:rFonts w:ascii="Times New Roman" w:hAnsi="Times New Roman"/>
          <w:sz w:val="24"/>
          <w:szCs w:val="24"/>
        </w:rPr>
        <w:t>herverpanding</w:t>
      </w:r>
      <w:proofErr w:type="spellEnd"/>
      <w:r w:rsidRPr="00AF477E">
        <w:rPr>
          <w:rStyle w:val="Normaal"/>
          <w:rFonts w:ascii="Times New Roman" w:hAnsi="Times New Roman"/>
          <w:sz w:val="24"/>
          <w:szCs w:val="24"/>
        </w:rPr>
        <w:t xml:space="preserve"> schriftelijk en onvoorwaardelijk te erkennen.</w:t>
      </w:r>
    </w:p>
    <w:p w14:paraId="36137737" w14:textId="77777777" w:rsidR="00954B95" w:rsidRPr="00AF477E" w:rsidRDefault="00954B95" w:rsidP="00AF477E">
      <w:pPr>
        <w:pStyle w:val="kop"/>
        <w:spacing w:line="240" w:lineRule="auto"/>
        <w:ind w:right="301"/>
        <w:rPr>
          <w:rStyle w:val="Normaal"/>
          <w:rFonts w:ascii="Times New Roman" w:hAnsi="Times New Roman"/>
          <w:b/>
          <w:color w:val="auto"/>
          <w:sz w:val="24"/>
          <w:szCs w:val="24"/>
        </w:rPr>
      </w:pPr>
      <w:r w:rsidRPr="00AF477E">
        <w:rPr>
          <w:rStyle w:val="Normaal"/>
          <w:rFonts w:ascii="Times New Roman" w:hAnsi="Times New Roman"/>
          <w:b/>
          <w:color w:val="auto"/>
          <w:sz w:val="24"/>
          <w:szCs w:val="24"/>
        </w:rPr>
        <w:t>Vorderingen uit een levensverzekeringsovereenkomst</w:t>
      </w:r>
    </w:p>
    <w:p w14:paraId="23D14C74"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color w:val="auto"/>
          <w:sz w:val="24"/>
          <w:szCs w:val="24"/>
        </w:rPr>
        <w:t>De schuldenaar heeft op geen enkel moment het recht om vorderingen uit hoofde van één of meer aan een geldleningovereenkomst gekoppelde levensverzekeringsovereenkomsten te verrekenen met zijn verplichtingen jegens de bank uit hoofde van enige geldleningovereenkomst. De bank en de verzekeringsmaatschappij zijn twee verschillende rechtspersonen. De rechten en verplichtingen onder de levensverzekeringsovereenkomst(en) zijn onafhankelijk van de rechten en verplichtingen onder de geldleningovereenkomst. Het om welke reden dan ook niet uitbetalen door de verzekeringsmaatschappij onder de levensverzekeringsovereenkomst, heeft geen invloed op de verplichtingen uit hoofde van enige geldleningovereenkomst tegenover de bank, hetgeen betekent dat onder dergelijke omstandigheden de schuldenaar verplicht blijft om aan de verplichtingen uit hoofde van enige geldleningovereenkomst te voldoen.</w:t>
      </w:r>
    </w:p>
    <w:p w14:paraId="2F6EBEF4" w14:textId="77777777" w:rsidR="00954B95" w:rsidRPr="00AF477E" w:rsidRDefault="00954B95" w:rsidP="00AF477E">
      <w:pPr>
        <w:pStyle w:val="kop"/>
        <w:spacing w:line="240" w:lineRule="auto"/>
        <w:ind w:right="301"/>
        <w:rPr>
          <w:rStyle w:val="Normaal"/>
          <w:rFonts w:ascii="Times New Roman" w:hAnsi="Times New Roman"/>
          <w:b/>
          <w:color w:val="auto"/>
          <w:sz w:val="24"/>
          <w:szCs w:val="24"/>
        </w:rPr>
      </w:pPr>
      <w:r w:rsidRPr="00AF477E">
        <w:rPr>
          <w:rStyle w:val="Normaal"/>
          <w:rFonts w:ascii="Times New Roman" w:hAnsi="Times New Roman"/>
          <w:b/>
          <w:color w:val="auto"/>
          <w:sz w:val="24"/>
          <w:szCs w:val="24"/>
        </w:rPr>
        <w:t>Afstand en opzegging hypotheek en/of pandrechten door de bank</w:t>
      </w:r>
    </w:p>
    <w:p w14:paraId="46A0750D"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color w:val="auto"/>
          <w:sz w:val="24"/>
          <w:szCs w:val="24"/>
        </w:rPr>
        <w:t>De in deze akte verleende hypotheek- en/of pandrechten zullen geheel of gedeeltelijk zijn geëindigd indien door de bank middels een schriftelijke</w:t>
      </w:r>
      <w:r w:rsidR="00AF477E">
        <w:rPr>
          <w:rStyle w:val="Normaal"/>
          <w:rFonts w:ascii="Times New Roman" w:hAnsi="Times New Roman"/>
          <w:color w:val="auto"/>
          <w:sz w:val="24"/>
          <w:szCs w:val="24"/>
        </w:rPr>
        <w:t xml:space="preserve"> mededeling aan de schuldenaar </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en de hypotheekgever</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geheel of gedeeltelijk afstand van de hypotheek- en/of pandrechten wordt gedaan. De schuldenaar </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en de hypotheekgever</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w:t>
      </w:r>
      <w:r w:rsidRPr="00AF477E">
        <w:rPr>
          <w:rStyle w:val="Normaal"/>
          <w:rFonts w:ascii="Times New Roman" w:hAnsi="Times New Roman"/>
          <w:i/>
          <w:color w:val="auto"/>
          <w:sz w:val="24"/>
          <w:szCs w:val="24"/>
        </w:rPr>
        <w:t>stemt/</w:t>
      </w:r>
      <w:r w:rsidR="00AF477E" w:rsidRPr="00AF477E">
        <w:rPr>
          <w:rStyle w:val="Normaal"/>
          <w:rFonts w:ascii="Times New Roman" w:hAnsi="Times New Roman"/>
          <w:i/>
          <w:color w:val="auto"/>
          <w:sz w:val="24"/>
          <w:szCs w:val="24"/>
        </w:rPr>
        <w:fldChar w:fldCharType="begin"/>
      </w:r>
      <w:r w:rsidR="00AF477E" w:rsidRPr="00AF477E">
        <w:rPr>
          <w:rStyle w:val="Normaal"/>
          <w:rFonts w:ascii="Times New Roman" w:hAnsi="Times New Roman"/>
          <w:i/>
          <w:color w:val="auto"/>
          <w:sz w:val="24"/>
          <w:szCs w:val="24"/>
        </w:rPr>
        <w:instrText xml:space="preserve">MacroButton Nomacro </w:instrText>
      </w:r>
      <w:r w:rsidR="00AF477E" w:rsidRPr="00AF477E">
        <w:rPr>
          <w:rStyle w:val="Normaal"/>
          <w:rFonts w:ascii="Symbol" w:hAnsi="Symbol"/>
          <w:i/>
          <w:color w:val="auto"/>
          <w:sz w:val="24"/>
          <w:szCs w:val="24"/>
        </w:rPr>
        <w:instrText>§</w:instrText>
      </w:r>
      <w:r w:rsidR="00AF477E" w:rsidRPr="00AF477E">
        <w:rPr>
          <w:rStyle w:val="Normaal"/>
          <w:rFonts w:ascii="Times New Roman" w:hAnsi="Times New Roman"/>
          <w:i/>
          <w:color w:val="auto"/>
          <w:sz w:val="24"/>
          <w:szCs w:val="24"/>
        </w:rPr>
        <w:fldChar w:fldCharType="end"/>
      </w:r>
      <w:r w:rsidRPr="00AF477E">
        <w:rPr>
          <w:rStyle w:val="Normaal"/>
          <w:rFonts w:ascii="Times New Roman" w:hAnsi="Times New Roman"/>
          <w:i/>
          <w:color w:val="auto"/>
          <w:sz w:val="24"/>
          <w:szCs w:val="24"/>
        </w:rPr>
        <w:t>stemmen</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reeds nu voor alsdan in met een dergelijke gehele of gedeeltelijke afstand van haar hypotheek- en/of pandrechten door de bank. De schuldenaar </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en de hypotheekgever</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w:t>
      </w:r>
      <w:r w:rsidRPr="00AF477E">
        <w:rPr>
          <w:rStyle w:val="Normaal"/>
          <w:rFonts w:ascii="Times New Roman" w:hAnsi="Times New Roman"/>
          <w:i/>
          <w:color w:val="auto"/>
          <w:sz w:val="24"/>
          <w:szCs w:val="24"/>
        </w:rPr>
        <w:t>verleent/</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i/>
          <w:color w:val="auto"/>
          <w:sz w:val="24"/>
          <w:szCs w:val="24"/>
        </w:rPr>
        <w:t>verlenen</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volmacht aan de bank, voor zover de wet toestaat onherroepelijk, met het recht van substitutie, tot het verrichten van de rechtshandelingen die voor gehele of gedeeltelijke afstand vereist zijn. De bank is bevoegd om te bepalen dat de hypotheek- en/of pandrechten nog slechts zullen strekken tot zekerheid van één of meer door de bank aangewezen vorderingen.</w:t>
      </w:r>
    </w:p>
    <w:p w14:paraId="14B74878"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color w:val="auto"/>
          <w:sz w:val="24"/>
          <w:szCs w:val="24"/>
        </w:rPr>
        <w:t>De bank is te allen tijde bevoegd de in deze akte verleende hypotheek en/of pandrechten geheel of gedeeltelijk op te zeggen. Een opzegging kan onder meer betrekking hebben op (i) (een gedeelte van) het verbondene, of (ii) (een gedeelte van) hetgeen waarvoor de hypotheek en/of pandrechten zijn gevestigd.</w:t>
      </w:r>
    </w:p>
    <w:p w14:paraId="5663E7C7"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color w:val="auto"/>
          <w:sz w:val="24"/>
          <w:szCs w:val="24"/>
        </w:rPr>
        <w:lastRenderedPageBreak/>
        <w:t xml:space="preserve">In geval van gehele of gedeeltelijke beëindiging van de hypotheek- en/of pandrechten zal de bank desgevraagd de schuldenaar </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en de hypotheekgever</w:t>
      </w:r>
      <w:r w:rsidR="00AF477E" w:rsidRPr="00AF477E">
        <w:rPr>
          <w:rStyle w:val="Normaal"/>
          <w:rFonts w:ascii="Times New Roman" w:hAnsi="Times New Roman"/>
          <w:color w:val="auto"/>
          <w:sz w:val="24"/>
          <w:szCs w:val="24"/>
        </w:rPr>
        <w:fldChar w:fldCharType="begin"/>
      </w:r>
      <w:r w:rsidR="00AF477E" w:rsidRPr="00AF477E">
        <w:rPr>
          <w:rStyle w:val="Normaal"/>
          <w:rFonts w:ascii="Times New Roman" w:hAnsi="Times New Roman"/>
          <w:color w:val="auto"/>
          <w:sz w:val="24"/>
          <w:szCs w:val="24"/>
        </w:rPr>
        <w:instrText xml:space="preserve">MacroButton Nomacro </w:instrText>
      </w:r>
      <w:r w:rsidR="00AF477E" w:rsidRPr="00AF477E">
        <w:rPr>
          <w:rStyle w:val="Normaal"/>
          <w:rFonts w:ascii="Symbol" w:hAnsi="Symbol"/>
          <w:color w:val="auto"/>
          <w:sz w:val="24"/>
          <w:szCs w:val="24"/>
        </w:rPr>
        <w:instrText>§</w:instrText>
      </w:r>
      <w:r w:rsidR="00AF477E" w:rsidRPr="00AF477E">
        <w:rPr>
          <w:rStyle w:val="Normaal"/>
          <w:rFonts w:ascii="Times New Roman" w:hAnsi="Times New Roman"/>
          <w:color w:val="auto"/>
          <w:sz w:val="24"/>
          <w:szCs w:val="24"/>
        </w:rPr>
        <w:fldChar w:fldCharType="end"/>
      </w:r>
      <w:r w:rsidRPr="00AF477E">
        <w:rPr>
          <w:rStyle w:val="Normaal"/>
          <w:rFonts w:ascii="Times New Roman" w:hAnsi="Times New Roman"/>
          <w:color w:val="auto"/>
          <w:sz w:val="24"/>
          <w:szCs w:val="24"/>
        </w:rPr>
        <w:t xml:space="preserve"> een bewijs van gehele of gedeeltelijke beëindiging van de hypotheek- en/of pandrechten doen toekomen.</w:t>
      </w:r>
    </w:p>
    <w:p w14:paraId="51BFA25F"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b/>
          <w:color w:val="auto"/>
          <w:sz w:val="24"/>
          <w:szCs w:val="24"/>
        </w:rPr>
        <w:t>Executie</w:t>
      </w:r>
    </w:p>
    <w:p w14:paraId="3FC4F1A0"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sz w:val="24"/>
          <w:szCs w:val="24"/>
        </w:rPr>
        <w:t xml:space="preserve">Indien de schuldenaar in verzuim is met de voldoening van enige vordering waarvoor het hypotheekrecht tot zekerheid is gevestigd, is de bank bevoegd het verbondene te executeren en zich op de executieopbrengst te verhalen. </w:t>
      </w:r>
    </w:p>
    <w:p w14:paraId="01765C2C"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sz w:val="24"/>
          <w:szCs w:val="24"/>
        </w:rPr>
        <w:t>De bank is bevoegd de aan haar verpande roerende zaken die bestemd zijn om het te executeren registergoed duurzaam te dienen of daarmee een bedrijf uit te oefenen tezamen met het te executeren registergoed volgens de voor hypotheek geldende regels te executeren.</w:t>
      </w:r>
    </w:p>
    <w:p w14:paraId="34BABDAE" w14:textId="77777777" w:rsidR="00954B95" w:rsidRPr="00AF477E" w:rsidRDefault="00954B95" w:rsidP="00AF477E">
      <w:pPr>
        <w:pStyle w:val="kop"/>
        <w:spacing w:line="240" w:lineRule="auto"/>
        <w:ind w:right="301"/>
        <w:rPr>
          <w:rStyle w:val="Normaal"/>
          <w:rFonts w:ascii="Times New Roman" w:hAnsi="Times New Roman"/>
          <w:color w:val="auto"/>
          <w:sz w:val="24"/>
          <w:szCs w:val="24"/>
        </w:rPr>
      </w:pPr>
      <w:r w:rsidRPr="00AF477E">
        <w:rPr>
          <w:rStyle w:val="Normaal"/>
          <w:rFonts w:ascii="Times New Roman" w:hAnsi="Times New Roman"/>
          <w:b/>
          <w:color w:val="auto"/>
          <w:sz w:val="24"/>
          <w:szCs w:val="24"/>
        </w:rPr>
        <w:t>Beheer en ontruiming</w:t>
      </w:r>
    </w:p>
    <w:p w14:paraId="7B0B90CE" w14:textId="77777777" w:rsidR="00954B95" w:rsidRPr="00AF477E" w:rsidRDefault="00954B95" w:rsidP="00AF477E">
      <w:pPr>
        <w:pStyle w:val="plat"/>
        <w:spacing w:line="240" w:lineRule="auto"/>
        <w:ind w:right="301"/>
        <w:rPr>
          <w:rStyle w:val="Normaal"/>
          <w:rFonts w:ascii="Times New Roman" w:hAnsi="Times New Roman"/>
          <w:sz w:val="24"/>
          <w:szCs w:val="24"/>
        </w:rPr>
      </w:pPr>
      <w:r w:rsidRPr="00AF477E">
        <w:rPr>
          <w:rStyle w:val="Normaal"/>
          <w:rFonts w:ascii="Times New Roman" w:hAnsi="Times New Roman"/>
          <w:sz w:val="24"/>
          <w:szCs w:val="24"/>
        </w:rPr>
        <w:t>Indien de s</w:t>
      </w:r>
      <w:r w:rsidRPr="00AF477E">
        <w:rPr>
          <w:rStyle w:val="Normaal"/>
          <w:rFonts w:ascii="Times New Roman" w:hAnsi="Times New Roman"/>
          <w:i/>
          <w:sz w:val="24"/>
          <w:szCs w:val="24"/>
        </w:rPr>
        <w:t xml:space="preserve">chuldenaar /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 xml:space="preserve"> in ernstige mate tekortschiet in zijn verplichtingen jegens de bank, is de bank bevoegd het registergoed, daartoe gemachtigd door de voorzieningenrechter, in beheer te nemen. </w:t>
      </w:r>
    </w:p>
    <w:p w14:paraId="05BF16F4" w14:textId="77777777" w:rsidR="00954B95" w:rsidRPr="00AF477E" w:rsidRDefault="00954B95" w:rsidP="00AF477E">
      <w:pPr>
        <w:widowControl/>
        <w:ind w:right="301"/>
        <w:rPr>
          <w:rStyle w:val="Normaal"/>
          <w:rFonts w:ascii="Times New Roman" w:hAnsi="Times New Roman"/>
          <w:sz w:val="24"/>
          <w:szCs w:val="24"/>
        </w:rPr>
      </w:pPr>
      <w:r w:rsidRPr="00AF477E">
        <w:rPr>
          <w:rStyle w:val="Normaal"/>
          <w:rFonts w:ascii="Times New Roman" w:hAnsi="Times New Roman"/>
          <w:sz w:val="24"/>
          <w:szCs w:val="24"/>
        </w:rPr>
        <w:t xml:space="preserve">Indien dit met het oog op de executie vereist is, is de bank bevoegd het registergoed onder zich te nemen. In dat geval is de </w:t>
      </w:r>
      <w:r w:rsidRPr="00AF477E">
        <w:rPr>
          <w:rStyle w:val="Normaal"/>
          <w:rFonts w:ascii="Times New Roman" w:hAnsi="Times New Roman"/>
          <w:i/>
          <w:sz w:val="24"/>
          <w:szCs w:val="24"/>
        </w:rPr>
        <w:t xml:space="preserve">schuldenaar / </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i/>
          <w:sz w:val="24"/>
          <w:szCs w:val="24"/>
        </w:rPr>
        <w:t>hypotheekgever</w:t>
      </w:r>
      <w:r w:rsidR="00AF477E" w:rsidRPr="00AF477E">
        <w:rPr>
          <w:rStyle w:val="Normaal"/>
          <w:rFonts w:ascii="Times New Roman" w:hAnsi="Times New Roman"/>
          <w:sz w:val="24"/>
          <w:szCs w:val="24"/>
        </w:rPr>
        <w:fldChar w:fldCharType="begin"/>
      </w:r>
      <w:r w:rsidR="00AF477E" w:rsidRPr="00AF477E">
        <w:rPr>
          <w:rStyle w:val="Normaal"/>
          <w:rFonts w:ascii="Times New Roman" w:hAnsi="Times New Roman"/>
          <w:sz w:val="24"/>
          <w:szCs w:val="24"/>
        </w:rPr>
        <w:instrText xml:space="preserve">MacroButton Nomacro </w:instrText>
      </w:r>
      <w:r w:rsidR="00AF477E" w:rsidRPr="00AF477E">
        <w:rPr>
          <w:rStyle w:val="Normaal"/>
          <w:rFonts w:ascii="Symbol" w:hAnsi="Symbol"/>
          <w:sz w:val="24"/>
          <w:szCs w:val="24"/>
        </w:rPr>
        <w:instrText>§</w:instrText>
      </w:r>
      <w:r w:rsidR="00AF477E" w:rsidRPr="00AF477E">
        <w:rPr>
          <w:rStyle w:val="Normaal"/>
          <w:rFonts w:ascii="Times New Roman" w:hAnsi="Times New Roman"/>
          <w:sz w:val="24"/>
          <w:szCs w:val="24"/>
        </w:rPr>
        <w:fldChar w:fldCharType="end"/>
      </w:r>
      <w:r w:rsidRPr="00AF477E">
        <w:rPr>
          <w:rStyle w:val="Normaal"/>
          <w:rFonts w:ascii="Times New Roman" w:hAnsi="Times New Roman"/>
          <w:sz w:val="24"/>
          <w:szCs w:val="24"/>
        </w:rPr>
        <w:t xml:space="preserve"> verplicht het registergoed te ontruimen en ter beschikking van de bank te stellen.</w:t>
      </w:r>
    </w:p>
    <w:p w14:paraId="0EE03DEC" w14:textId="77777777" w:rsidR="00954B95" w:rsidRPr="00AF477E" w:rsidRDefault="00954B95" w:rsidP="00AF477E">
      <w:pPr>
        <w:widowControl/>
        <w:ind w:right="301"/>
        <w:rPr>
          <w:rStyle w:val="Normaal"/>
          <w:rFonts w:ascii="Times New Roman" w:hAnsi="Times New Roman"/>
          <w:b/>
          <w:sz w:val="24"/>
          <w:szCs w:val="24"/>
        </w:rPr>
      </w:pPr>
      <w:r w:rsidRPr="00AF477E">
        <w:rPr>
          <w:rStyle w:val="Normaal"/>
          <w:rFonts w:ascii="Times New Roman" w:hAnsi="Times New Roman"/>
          <w:b/>
          <w:sz w:val="24"/>
          <w:szCs w:val="24"/>
        </w:rPr>
        <w:t>Uitwinning goederen van een derde-hypotheekgever</w:t>
      </w:r>
    </w:p>
    <w:p w14:paraId="4BB451D0" w14:textId="77777777" w:rsidR="00954B95" w:rsidRPr="00AF477E" w:rsidRDefault="00954B95" w:rsidP="00AF477E">
      <w:pPr>
        <w:pStyle w:val="kop"/>
        <w:tabs>
          <w:tab w:val="left" w:pos="0"/>
        </w:tabs>
        <w:spacing w:line="240" w:lineRule="auto"/>
        <w:ind w:right="301"/>
        <w:rPr>
          <w:rStyle w:val="Normaal"/>
          <w:rFonts w:ascii="Times New Roman" w:hAnsi="Times New Roman"/>
          <w:color w:val="auto"/>
          <w:sz w:val="24"/>
          <w:szCs w:val="24"/>
        </w:rPr>
      </w:pPr>
      <w:r w:rsidRPr="00AF477E">
        <w:rPr>
          <w:rStyle w:val="Normaal"/>
          <w:rFonts w:ascii="Times New Roman" w:hAnsi="Times New Roman"/>
          <w:color w:val="auto"/>
          <w:sz w:val="24"/>
          <w:szCs w:val="24"/>
        </w:rPr>
        <w:t>De hypotheekgever</w:t>
      </w:r>
      <w:r w:rsidRPr="00AF477E">
        <w:rPr>
          <w:rStyle w:val="Normaal"/>
          <w:rFonts w:ascii="Times New Roman" w:hAnsi="Times New Roman"/>
          <w:b/>
          <w:color w:val="auto"/>
          <w:sz w:val="24"/>
          <w:szCs w:val="24"/>
        </w:rPr>
        <w:t xml:space="preserve"> </w:t>
      </w:r>
      <w:r w:rsidRPr="00AF477E">
        <w:rPr>
          <w:rStyle w:val="Normaal"/>
          <w:rFonts w:ascii="Times New Roman" w:hAnsi="Times New Roman"/>
          <w:color w:val="auto"/>
          <w:sz w:val="24"/>
          <w:szCs w:val="24"/>
        </w:rPr>
        <w:t>doet afstand van zijn bevoegdheid van de bank te verlangen dat zij goederen van de schuldenaar uitwint alvorens goederen van de hypotheekgever uit te winnen.</w:t>
      </w:r>
    </w:p>
    <w:p w14:paraId="5FB3728D" w14:textId="77777777" w:rsidR="00954B95" w:rsidRPr="006D4F5F" w:rsidRDefault="00954B95" w:rsidP="006D4F5F">
      <w:pPr>
        <w:widowControl/>
        <w:tabs>
          <w:tab w:val="left" w:pos="567"/>
        </w:tabs>
        <w:ind w:right="301"/>
        <w:rPr>
          <w:rFonts w:ascii="Times New Roman" w:hAnsi="Times New Roman"/>
          <w:b/>
          <w:color w:val="000000"/>
          <w:szCs w:val="24"/>
        </w:rPr>
      </w:pPr>
      <w:r w:rsidRPr="006D4F5F">
        <w:rPr>
          <w:rFonts w:ascii="Times New Roman" w:hAnsi="Times New Roman"/>
          <w:b/>
          <w:szCs w:val="24"/>
        </w:rPr>
        <w:t xml:space="preserve">Bewijskracht bankadministratie. </w:t>
      </w:r>
    </w:p>
    <w:p w14:paraId="023E6AD6" w14:textId="77777777" w:rsidR="00954B95" w:rsidRDefault="00954B95" w:rsidP="006D4F5F">
      <w:pPr>
        <w:widowControl/>
        <w:ind w:right="301"/>
        <w:rPr>
          <w:rFonts w:ascii="Arial" w:hAnsi="Arial"/>
          <w:sz w:val="20"/>
        </w:rPr>
      </w:pPr>
      <w:r w:rsidRPr="006D4F5F">
        <w:rPr>
          <w:rFonts w:ascii="Times New Roman" w:hAnsi="Times New Roman"/>
          <w:color w:val="000000"/>
          <w:szCs w:val="24"/>
        </w:rPr>
        <w:t xml:space="preserve">Tegenover de schuldenaar </w:t>
      </w:r>
      <w:r w:rsidR="006D4F5F" w:rsidRPr="006D4F5F">
        <w:rPr>
          <w:rFonts w:ascii="Times New Roman" w:hAnsi="Times New Roman"/>
          <w:color w:val="000000"/>
          <w:szCs w:val="24"/>
        </w:rPr>
        <w:fldChar w:fldCharType="begin"/>
      </w:r>
      <w:r w:rsidR="006D4F5F" w:rsidRPr="006D4F5F">
        <w:rPr>
          <w:rFonts w:ascii="Times New Roman" w:hAnsi="Times New Roman"/>
          <w:color w:val="000000"/>
          <w:szCs w:val="24"/>
        </w:rPr>
        <w:instrText xml:space="preserve">MacroButton Nomacro </w:instrText>
      </w:r>
      <w:r w:rsidR="006D4F5F" w:rsidRPr="006D4F5F">
        <w:rPr>
          <w:rFonts w:ascii="Symbol" w:hAnsi="Symbol"/>
          <w:color w:val="000000"/>
          <w:szCs w:val="24"/>
        </w:rPr>
        <w:instrText>§</w:instrText>
      </w:r>
      <w:r w:rsidR="006D4F5F" w:rsidRPr="006D4F5F">
        <w:rPr>
          <w:rFonts w:ascii="Times New Roman" w:hAnsi="Times New Roman"/>
          <w:color w:val="000000"/>
          <w:szCs w:val="24"/>
        </w:rPr>
        <w:fldChar w:fldCharType="end"/>
      </w:r>
      <w:r w:rsidRPr="006D4F5F">
        <w:rPr>
          <w:rFonts w:ascii="Times New Roman" w:hAnsi="Times New Roman"/>
          <w:color w:val="000000"/>
          <w:szCs w:val="24"/>
        </w:rPr>
        <w:t>en de hypotheekgever</w:t>
      </w:r>
      <w:r w:rsidR="006D4F5F" w:rsidRPr="006D4F5F">
        <w:rPr>
          <w:rFonts w:ascii="Times New Roman" w:hAnsi="Times New Roman"/>
          <w:color w:val="000000"/>
          <w:szCs w:val="24"/>
        </w:rPr>
        <w:fldChar w:fldCharType="begin"/>
      </w:r>
      <w:r w:rsidR="006D4F5F" w:rsidRPr="006D4F5F">
        <w:rPr>
          <w:rFonts w:ascii="Times New Roman" w:hAnsi="Times New Roman"/>
          <w:color w:val="000000"/>
          <w:szCs w:val="24"/>
        </w:rPr>
        <w:instrText xml:space="preserve">MacroButton Nomacro </w:instrText>
      </w:r>
      <w:r w:rsidR="006D4F5F" w:rsidRPr="006D4F5F">
        <w:rPr>
          <w:rFonts w:ascii="Symbol" w:hAnsi="Symbol"/>
          <w:color w:val="000000"/>
          <w:szCs w:val="24"/>
        </w:rPr>
        <w:instrText>§</w:instrText>
      </w:r>
      <w:r w:rsidR="006D4F5F" w:rsidRPr="006D4F5F">
        <w:rPr>
          <w:rFonts w:ascii="Times New Roman" w:hAnsi="Times New Roman"/>
          <w:color w:val="000000"/>
          <w:szCs w:val="24"/>
        </w:rPr>
        <w:fldChar w:fldCharType="end"/>
      </w:r>
      <w:r w:rsidRPr="006D4F5F">
        <w:rPr>
          <w:rFonts w:ascii="Times New Roman" w:hAnsi="Times New Roman"/>
          <w:color w:val="000000"/>
          <w:szCs w:val="24"/>
        </w:rPr>
        <w:t xml:space="preserve"> strekt een</w:t>
      </w:r>
      <w:r w:rsidRPr="006D4F5F">
        <w:rPr>
          <w:rFonts w:ascii="Times New Roman" w:hAnsi="Times New Roman"/>
          <w:szCs w:val="24"/>
        </w:rPr>
        <w:t xml:space="preserve"> door de bank ondertekend uittreksel uit haar administratie tot volledig bewijs, behoudens door de schuldenaar of de hypotheekgever geleverd tegenbewijs.</w:t>
      </w:r>
    </w:p>
    <w:p w14:paraId="2F953E87" w14:textId="77777777" w:rsidR="00954B95" w:rsidRPr="006D4F5F" w:rsidRDefault="00954B95" w:rsidP="006D4F5F">
      <w:pPr>
        <w:widowControl/>
        <w:ind w:right="301"/>
        <w:rPr>
          <w:rFonts w:ascii="Times New Roman" w:hAnsi="Times New Roman"/>
          <w:szCs w:val="24"/>
        </w:rPr>
      </w:pPr>
      <w:r w:rsidRPr="006D4F5F">
        <w:rPr>
          <w:rFonts w:ascii="Times New Roman" w:hAnsi="Times New Roman"/>
          <w:b/>
          <w:szCs w:val="24"/>
        </w:rPr>
        <w:t>Kosten</w:t>
      </w:r>
    </w:p>
    <w:p w14:paraId="0B8C9006" w14:textId="77777777" w:rsidR="00954B95" w:rsidRPr="006D4F5F" w:rsidRDefault="00954B95" w:rsidP="006D4F5F">
      <w:pPr>
        <w:widowControl/>
        <w:ind w:right="301"/>
        <w:rPr>
          <w:rFonts w:ascii="Times New Roman" w:hAnsi="Times New Roman"/>
          <w:szCs w:val="24"/>
        </w:rPr>
      </w:pPr>
      <w:r w:rsidRPr="006D4F5F">
        <w:rPr>
          <w:rFonts w:ascii="Times New Roman" w:hAnsi="Times New Roman"/>
          <w:szCs w:val="24"/>
        </w:rPr>
        <w:t>Alle kosten verbonden aan deze akte en de inschrijving ervan in de openbare registers, alsmede aan de verlening, vestiging, instandhouding en beëindiging van het hypotheekrecht en de bijbehorende pandrechten, en alle kosten waartoe deze hypotheek- en pandrechten aanleiding geven of zullen geven zijn voor rekening van de schuldenaar.</w:t>
      </w:r>
    </w:p>
    <w:p w14:paraId="2A7DEB88" w14:textId="77777777" w:rsidR="00954B95" w:rsidRPr="006D4F5F" w:rsidRDefault="00954B95" w:rsidP="006D4F5F">
      <w:pPr>
        <w:widowControl/>
        <w:ind w:right="301"/>
        <w:rPr>
          <w:rFonts w:ascii="Times New Roman" w:hAnsi="Times New Roman"/>
          <w:b/>
          <w:szCs w:val="24"/>
        </w:rPr>
      </w:pPr>
      <w:r w:rsidRPr="006D4F5F">
        <w:rPr>
          <w:rFonts w:ascii="Times New Roman" w:hAnsi="Times New Roman"/>
          <w:b/>
          <w:szCs w:val="24"/>
        </w:rPr>
        <w:t>Bevoegdheid</w:t>
      </w:r>
    </w:p>
    <w:p w14:paraId="3BC18078" w14:textId="77777777" w:rsidR="00954B95" w:rsidRPr="006D4F5F" w:rsidRDefault="006D4F5F" w:rsidP="006D4F5F">
      <w:pPr>
        <w:widowControl/>
        <w:ind w:right="301"/>
        <w:rPr>
          <w:rFonts w:ascii="Times New Roman" w:hAnsi="Times New Roman"/>
          <w:szCs w:val="24"/>
        </w:rPr>
      </w:pPr>
      <w:r>
        <w:rPr>
          <w:rFonts w:ascii="Times New Roman" w:hAnsi="Times New Roman"/>
          <w:szCs w:val="24"/>
        </w:rPr>
        <w:t xml:space="preserve">De schuldenaar </w:t>
      </w:r>
      <w:r w:rsidRPr="006D4F5F">
        <w:rPr>
          <w:rFonts w:ascii="Times New Roman" w:hAnsi="Times New Roman"/>
          <w:szCs w:val="24"/>
        </w:rPr>
        <w:fldChar w:fldCharType="begin"/>
      </w:r>
      <w:r w:rsidRPr="006D4F5F">
        <w:rPr>
          <w:rFonts w:ascii="Times New Roman" w:hAnsi="Times New Roman"/>
          <w:szCs w:val="24"/>
        </w:rPr>
        <w:instrText xml:space="preserve">MacroButton Nomacro </w:instrText>
      </w:r>
      <w:r w:rsidRPr="006D4F5F">
        <w:rPr>
          <w:rFonts w:ascii="Symbol" w:hAnsi="Symbol"/>
          <w:szCs w:val="24"/>
        </w:rPr>
        <w:instrText>§</w:instrText>
      </w:r>
      <w:r w:rsidRPr="006D4F5F">
        <w:rPr>
          <w:rFonts w:ascii="Times New Roman" w:hAnsi="Times New Roman"/>
          <w:szCs w:val="24"/>
        </w:rPr>
        <w:fldChar w:fldCharType="end"/>
      </w:r>
      <w:r w:rsidR="00954B95" w:rsidRPr="006D4F5F">
        <w:rPr>
          <w:rFonts w:ascii="Times New Roman" w:hAnsi="Times New Roman"/>
          <w:szCs w:val="24"/>
        </w:rPr>
        <w:t>en de hypotheekgever</w:t>
      </w:r>
      <w:r w:rsidRPr="006D4F5F">
        <w:rPr>
          <w:rFonts w:ascii="Times New Roman" w:hAnsi="Times New Roman"/>
          <w:szCs w:val="24"/>
        </w:rPr>
        <w:fldChar w:fldCharType="begin"/>
      </w:r>
      <w:r w:rsidRPr="006D4F5F">
        <w:rPr>
          <w:rFonts w:ascii="Times New Roman" w:hAnsi="Times New Roman"/>
          <w:szCs w:val="24"/>
        </w:rPr>
        <w:instrText xml:space="preserve">MacroButton Nomacro </w:instrText>
      </w:r>
      <w:r w:rsidRPr="006D4F5F">
        <w:rPr>
          <w:rFonts w:ascii="Symbol" w:hAnsi="Symbol"/>
          <w:szCs w:val="24"/>
        </w:rPr>
        <w:instrText>§</w:instrText>
      </w:r>
      <w:r w:rsidRPr="006D4F5F">
        <w:rPr>
          <w:rFonts w:ascii="Times New Roman" w:hAnsi="Times New Roman"/>
          <w:szCs w:val="24"/>
        </w:rPr>
        <w:fldChar w:fldCharType="end"/>
      </w:r>
      <w:r w:rsidR="00954B95" w:rsidRPr="006D4F5F">
        <w:rPr>
          <w:rFonts w:ascii="Times New Roman" w:hAnsi="Times New Roman"/>
          <w:szCs w:val="24"/>
        </w:rPr>
        <w:t xml:space="preserve"> </w:t>
      </w:r>
      <w:r w:rsidR="00954B95" w:rsidRPr="006D4F5F">
        <w:rPr>
          <w:rFonts w:ascii="Times New Roman" w:hAnsi="Times New Roman"/>
          <w:i/>
          <w:szCs w:val="24"/>
        </w:rPr>
        <w:t>is/zijn</w:t>
      </w:r>
      <w:r w:rsidR="00954B95" w:rsidRPr="006D4F5F">
        <w:rPr>
          <w:rFonts w:ascii="Times New Roman" w:hAnsi="Times New Roman"/>
          <w:szCs w:val="24"/>
        </w:rPr>
        <w:t xml:space="preserve"> bevoegd tot verlening aan de bank van al de in deze akte genoemde pand-, hypotheek- en andere rechten en volmachten. </w:t>
      </w:r>
    </w:p>
    <w:p w14:paraId="096A610D" w14:textId="77777777" w:rsidR="00954B95" w:rsidRPr="006D4F5F" w:rsidRDefault="00954B95" w:rsidP="006D4F5F">
      <w:pPr>
        <w:widowControl/>
        <w:ind w:right="298"/>
        <w:rPr>
          <w:rFonts w:ascii="Times New Roman" w:hAnsi="Times New Roman"/>
          <w:b/>
          <w:i/>
          <w:szCs w:val="24"/>
        </w:rPr>
      </w:pPr>
      <w:r w:rsidRPr="006D4F5F">
        <w:rPr>
          <w:rFonts w:ascii="Times New Roman" w:hAnsi="Times New Roman"/>
          <w:b/>
          <w:szCs w:val="24"/>
        </w:rPr>
        <w:t>Toestemming</w:t>
      </w:r>
    </w:p>
    <w:p w14:paraId="5119E0F3" w14:textId="77777777" w:rsidR="00954B95" w:rsidRPr="006D4F5F" w:rsidRDefault="006D4F5F" w:rsidP="006D4F5F">
      <w:pPr>
        <w:tabs>
          <w:tab w:val="left" w:pos="-1440"/>
          <w:tab w:val="left" w:pos="-720"/>
        </w:tabs>
        <w:suppressAutoHyphens/>
        <w:rPr>
          <w:rFonts w:ascii="Times New Roman" w:hAnsi="Times New Roman"/>
          <w:szCs w:val="24"/>
        </w:rPr>
      </w:pPr>
      <w:r>
        <w:rPr>
          <w:rFonts w:ascii="Times New Roman" w:hAnsi="Times New Roman"/>
          <w:szCs w:val="24"/>
        </w:rPr>
        <w:t xml:space="preserve">Voor zover de schuldenaar </w:t>
      </w:r>
      <w:r w:rsidRPr="006D4F5F">
        <w:rPr>
          <w:rFonts w:ascii="Times New Roman" w:hAnsi="Times New Roman"/>
          <w:szCs w:val="24"/>
        </w:rPr>
        <w:fldChar w:fldCharType="begin"/>
      </w:r>
      <w:r w:rsidRPr="006D4F5F">
        <w:rPr>
          <w:rFonts w:ascii="Times New Roman" w:hAnsi="Times New Roman"/>
          <w:szCs w:val="24"/>
        </w:rPr>
        <w:instrText xml:space="preserve">MacroButton Nomacro </w:instrText>
      </w:r>
      <w:r w:rsidRPr="006D4F5F">
        <w:rPr>
          <w:rFonts w:ascii="Symbol" w:hAnsi="Symbol"/>
          <w:szCs w:val="24"/>
        </w:rPr>
        <w:instrText>§</w:instrText>
      </w:r>
      <w:r w:rsidRPr="006D4F5F">
        <w:rPr>
          <w:rFonts w:ascii="Times New Roman" w:hAnsi="Times New Roman"/>
          <w:szCs w:val="24"/>
        </w:rPr>
        <w:fldChar w:fldCharType="end"/>
      </w:r>
      <w:r w:rsidR="00954B95" w:rsidRPr="006D4F5F">
        <w:rPr>
          <w:rFonts w:ascii="Times New Roman" w:hAnsi="Times New Roman"/>
          <w:szCs w:val="24"/>
        </w:rPr>
        <w:t>en/of de hypotheekgever</w:t>
      </w:r>
      <w:r w:rsidRPr="006D4F5F">
        <w:rPr>
          <w:rFonts w:ascii="Times New Roman" w:hAnsi="Times New Roman"/>
          <w:szCs w:val="24"/>
        </w:rPr>
        <w:fldChar w:fldCharType="begin"/>
      </w:r>
      <w:r w:rsidRPr="006D4F5F">
        <w:rPr>
          <w:rFonts w:ascii="Times New Roman" w:hAnsi="Times New Roman"/>
          <w:szCs w:val="24"/>
        </w:rPr>
        <w:instrText xml:space="preserve">MacroButton Nomacro </w:instrText>
      </w:r>
      <w:r w:rsidRPr="006D4F5F">
        <w:rPr>
          <w:rFonts w:ascii="Symbol" w:hAnsi="Symbol"/>
          <w:szCs w:val="24"/>
        </w:rPr>
        <w:instrText>§</w:instrText>
      </w:r>
      <w:r w:rsidRPr="006D4F5F">
        <w:rPr>
          <w:rFonts w:ascii="Times New Roman" w:hAnsi="Times New Roman"/>
          <w:szCs w:val="24"/>
        </w:rPr>
        <w:fldChar w:fldCharType="end"/>
      </w:r>
      <w:r w:rsidR="00954B95" w:rsidRPr="006D4F5F">
        <w:rPr>
          <w:rFonts w:ascii="Times New Roman" w:hAnsi="Times New Roman"/>
          <w:szCs w:val="24"/>
        </w:rPr>
        <w:t xml:space="preserve"> uit meer dan één persoon bestaat en deze personen met elkaar zijn gehuwd dan wel met elkaar een geregistreerd partnerschap zijn aangegaan, verlenen zij elkaar bij deze over en weer toestemming als bedoeld in artikel 1:88 lid 1 van het Burgerlijk Wetboek voor het aangaan van de bij deze akte geconstateerde rechtshandelingen.</w:t>
      </w:r>
    </w:p>
    <w:p w14:paraId="68D7B114" w14:textId="77777777" w:rsidR="00954B95" w:rsidRPr="006D4F5F" w:rsidRDefault="00954B95" w:rsidP="006D4F5F">
      <w:pPr>
        <w:widowControl/>
        <w:ind w:right="298"/>
        <w:rPr>
          <w:rFonts w:ascii="Times New Roman" w:hAnsi="Times New Roman"/>
          <w:szCs w:val="24"/>
        </w:rPr>
      </w:pPr>
      <w:r w:rsidRPr="006D4F5F">
        <w:rPr>
          <w:rFonts w:ascii="Times New Roman" w:hAnsi="Times New Roman"/>
          <w:szCs w:val="24"/>
        </w:rPr>
        <w:t xml:space="preserve">Voor zover de schuldenaar </w:t>
      </w:r>
      <w:r w:rsidR="006D4F5F" w:rsidRPr="006D4F5F">
        <w:rPr>
          <w:rFonts w:ascii="Times New Roman" w:hAnsi="Times New Roman"/>
          <w:szCs w:val="24"/>
        </w:rPr>
        <w:fldChar w:fldCharType="begin"/>
      </w:r>
      <w:r w:rsidR="006D4F5F" w:rsidRPr="006D4F5F">
        <w:rPr>
          <w:rFonts w:ascii="Times New Roman" w:hAnsi="Times New Roman"/>
          <w:szCs w:val="24"/>
        </w:rPr>
        <w:instrText xml:space="preserve">MacroButton Nomacro </w:instrText>
      </w:r>
      <w:r w:rsidR="006D4F5F" w:rsidRPr="006D4F5F">
        <w:rPr>
          <w:rFonts w:ascii="Symbol" w:hAnsi="Symbol"/>
          <w:szCs w:val="24"/>
        </w:rPr>
        <w:instrText>§</w:instrText>
      </w:r>
      <w:r w:rsidR="006D4F5F" w:rsidRPr="006D4F5F">
        <w:rPr>
          <w:rFonts w:ascii="Times New Roman" w:hAnsi="Times New Roman"/>
          <w:szCs w:val="24"/>
        </w:rPr>
        <w:fldChar w:fldCharType="end"/>
      </w:r>
      <w:r w:rsidRPr="006D4F5F">
        <w:rPr>
          <w:rFonts w:ascii="Times New Roman" w:hAnsi="Times New Roman"/>
          <w:szCs w:val="24"/>
        </w:rPr>
        <w:t>en/of de hypotheekgever</w:t>
      </w:r>
      <w:r w:rsidR="006D4F5F" w:rsidRPr="006D4F5F">
        <w:rPr>
          <w:rFonts w:ascii="Times New Roman" w:hAnsi="Times New Roman"/>
          <w:szCs w:val="24"/>
        </w:rPr>
        <w:fldChar w:fldCharType="begin"/>
      </w:r>
      <w:r w:rsidR="006D4F5F" w:rsidRPr="006D4F5F">
        <w:rPr>
          <w:rFonts w:ascii="Times New Roman" w:hAnsi="Times New Roman"/>
          <w:szCs w:val="24"/>
        </w:rPr>
        <w:instrText xml:space="preserve">MacroButton Nomacro </w:instrText>
      </w:r>
      <w:r w:rsidR="006D4F5F" w:rsidRPr="006D4F5F">
        <w:rPr>
          <w:rFonts w:ascii="Symbol" w:hAnsi="Symbol"/>
          <w:szCs w:val="24"/>
        </w:rPr>
        <w:instrText>§</w:instrText>
      </w:r>
      <w:r w:rsidR="006D4F5F" w:rsidRPr="006D4F5F">
        <w:rPr>
          <w:rFonts w:ascii="Times New Roman" w:hAnsi="Times New Roman"/>
          <w:szCs w:val="24"/>
        </w:rPr>
        <w:fldChar w:fldCharType="end"/>
      </w:r>
      <w:r w:rsidRPr="006D4F5F">
        <w:rPr>
          <w:rFonts w:ascii="Times New Roman" w:hAnsi="Times New Roman"/>
          <w:szCs w:val="24"/>
        </w:rPr>
        <w:t xml:space="preserve"> uit één persoon bestaat, deze gehuwd is dan wel als partner geregistreerd is en diens echtgenoot of partner niet bij deze akte is verschenen en deze akte ten blijke van toestemming niet mee heeft ondertekend, blijkt van vorenbedoelde toestemming uit een aan deze akte gehechte verklaring van die echtgenoot of partner.</w:t>
      </w:r>
    </w:p>
    <w:p w14:paraId="35B12E33" w14:textId="77777777" w:rsidR="00954B95" w:rsidRPr="006D4F5F" w:rsidRDefault="00954B95" w:rsidP="006D4F5F">
      <w:pPr>
        <w:tabs>
          <w:tab w:val="left" w:pos="-1440"/>
          <w:tab w:val="left" w:pos="-720"/>
        </w:tabs>
        <w:suppressAutoHyphens/>
        <w:rPr>
          <w:rFonts w:ascii="Times New Roman" w:hAnsi="Times New Roman"/>
          <w:szCs w:val="24"/>
        </w:rPr>
      </w:pPr>
      <w:r w:rsidRPr="006D4F5F">
        <w:rPr>
          <w:rFonts w:ascii="Times New Roman" w:hAnsi="Times New Roman"/>
          <w:b/>
          <w:szCs w:val="24"/>
        </w:rPr>
        <w:t>Volmacht</w:t>
      </w:r>
    </w:p>
    <w:p w14:paraId="69461D83" w14:textId="77777777" w:rsidR="00954B95" w:rsidRPr="006D4F5F" w:rsidRDefault="00954B95" w:rsidP="006D4F5F">
      <w:pPr>
        <w:widowControl/>
        <w:ind w:right="298"/>
        <w:rPr>
          <w:rFonts w:ascii="Times New Roman" w:hAnsi="Times New Roman"/>
          <w:szCs w:val="24"/>
        </w:rPr>
      </w:pPr>
      <w:r w:rsidRPr="006D4F5F">
        <w:rPr>
          <w:rFonts w:ascii="Times New Roman" w:hAnsi="Times New Roman"/>
          <w:szCs w:val="24"/>
        </w:rPr>
        <w:t xml:space="preserve">Van het bestaan van de volmacht aan de comparant sub. </w:t>
      </w:r>
      <w:r w:rsidRPr="006D4F5F">
        <w:rPr>
          <w:rFonts w:ascii="Times New Roman" w:hAnsi="Times New Roman"/>
          <w:i/>
          <w:szCs w:val="24"/>
        </w:rPr>
        <w:t>b/c</w:t>
      </w:r>
      <w:r w:rsidRPr="006D4F5F">
        <w:rPr>
          <w:rFonts w:ascii="Times New Roman" w:hAnsi="Times New Roman"/>
          <w:szCs w:val="24"/>
        </w:rPr>
        <w:t>. genoemd, is mij, notaris, genoegzaam gebleken.</w:t>
      </w:r>
    </w:p>
    <w:p w14:paraId="41E71344" w14:textId="77777777" w:rsidR="00954B95" w:rsidRPr="006D4F5F" w:rsidRDefault="00954B95" w:rsidP="006D4F5F">
      <w:pPr>
        <w:widowControl/>
        <w:ind w:right="301"/>
        <w:rPr>
          <w:rFonts w:ascii="Times New Roman" w:hAnsi="Times New Roman"/>
          <w:b/>
          <w:szCs w:val="24"/>
        </w:rPr>
      </w:pPr>
      <w:r w:rsidRPr="006D4F5F">
        <w:rPr>
          <w:rFonts w:ascii="Times New Roman" w:hAnsi="Times New Roman"/>
          <w:b/>
          <w:szCs w:val="24"/>
        </w:rPr>
        <w:lastRenderedPageBreak/>
        <w:t>Slot</w:t>
      </w:r>
    </w:p>
    <w:bookmarkEnd w:id="13"/>
    <w:bookmarkEnd w:id="14"/>
    <w:bookmarkEnd w:id="15"/>
    <w:bookmarkEnd w:id="16"/>
    <w:p w14:paraId="58DAE806" w14:textId="77777777" w:rsidR="001C68E8" w:rsidRDefault="001C68E8" w:rsidP="001C68E8">
      <w:pPr>
        <w:suppressAutoHyphens/>
        <w:rPr>
          <w:rFonts w:ascii="Times New Roman" w:hAnsi="Times New Roman"/>
          <w:spacing w:val="-3"/>
        </w:rPr>
      </w:pPr>
      <w:r>
        <w:rPr>
          <w:rFonts w:ascii="Times New Roman" w:hAnsi="Times New Roman"/>
          <w:spacing w:val="-3"/>
        </w:rPr>
        <w:t xml:space="preserve">WAARVAN AKTE is verleden te </w:t>
      </w:r>
      <w:r w:rsidRPr="001C68E8">
        <w:rPr>
          <w:rFonts w:ascii="Times New Roman" w:hAnsi="Times New Roman"/>
          <w:spacing w:val="-3"/>
        </w:rPr>
        <w:fldChar w:fldCharType="begin"/>
      </w:r>
      <w:r w:rsidRPr="001C68E8">
        <w:rPr>
          <w:rFonts w:ascii="Times New Roman" w:hAnsi="Times New Roman"/>
          <w:spacing w:val="-3"/>
        </w:rPr>
        <w:instrText xml:space="preserve">MacroButton Nomacro </w:instrText>
      </w:r>
      <w:r w:rsidRPr="001C68E8">
        <w:rPr>
          <w:rFonts w:ascii="Symbol" w:hAnsi="Symbol"/>
          <w:spacing w:val="-3"/>
        </w:rPr>
        <w:instrText>§</w:instrText>
      </w:r>
      <w:r w:rsidRPr="001C68E8">
        <w:rPr>
          <w:rFonts w:ascii="Times New Roman" w:hAnsi="Times New Roman"/>
          <w:spacing w:val="-3"/>
        </w:rPr>
        <w:fldChar w:fldCharType="end"/>
      </w:r>
      <w:r>
        <w:rPr>
          <w:rFonts w:ascii="Times New Roman" w:hAnsi="Times New Roman"/>
          <w:spacing w:val="-3"/>
        </w:rPr>
        <w:t xml:space="preserve"> op de datum in het hoofd van deze akte vermeld.</w:t>
      </w:r>
    </w:p>
    <w:p w14:paraId="61042397" w14:textId="77777777" w:rsidR="001C68E8" w:rsidRDefault="001C68E8" w:rsidP="001C68E8">
      <w:pPr>
        <w:suppressAutoHyphens/>
        <w:rPr>
          <w:rFonts w:ascii="Times New Roman" w:hAnsi="Times New Roman"/>
          <w:spacing w:val="-3"/>
        </w:rPr>
      </w:pPr>
      <w:r>
        <w:rPr>
          <w:rFonts w:ascii="Times New Roman" w:hAnsi="Times New Roman"/>
          <w:spacing w:val="-3"/>
        </w:rPr>
        <w:t>De comparanten zijn mij, notaris, bekend. De zakelijke inhoud van de akte is aan hen opgegeven en toegelicht. De comparanten hebben verklaard in te stemmen met beperkte voorlezing van de akte</w:t>
      </w:r>
      <w:r w:rsidRPr="001C68E8">
        <w:rPr>
          <w:rFonts w:ascii="Times New Roman" w:hAnsi="Times New Roman"/>
          <w:spacing w:val="-3"/>
        </w:rPr>
        <w:fldChar w:fldCharType="begin"/>
      </w:r>
      <w:r w:rsidRPr="001C68E8">
        <w:rPr>
          <w:rFonts w:ascii="Times New Roman" w:hAnsi="Times New Roman"/>
          <w:spacing w:val="-3"/>
        </w:rPr>
        <w:instrText xml:space="preserve">MacroButton Nomacro </w:instrText>
      </w:r>
      <w:r w:rsidRPr="001C68E8">
        <w:rPr>
          <w:rFonts w:ascii="Symbol" w:hAnsi="Symbol"/>
          <w:spacing w:val="-3"/>
        </w:rPr>
        <w:instrText>§</w:instrText>
      </w:r>
      <w:r w:rsidRPr="001C68E8">
        <w:rPr>
          <w:rFonts w:ascii="Times New Roman" w:hAnsi="Times New Roman"/>
          <w:spacing w:val="-3"/>
        </w:rPr>
        <w:fldChar w:fldCharType="end"/>
      </w:r>
      <w:r>
        <w:rPr>
          <w:rFonts w:ascii="Times New Roman" w:hAnsi="Times New Roman"/>
          <w:spacing w:val="-3"/>
        </w:rPr>
        <w:t>( en/,) tijdig voor het verlijden</w:t>
      </w:r>
      <w:r w:rsidRPr="001C68E8">
        <w:rPr>
          <w:rFonts w:ascii="Times New Roman" w:hAnsi="Times New Roman"/>
          <w:spacing w:val="-3"/>
        </w:rPr>
        <w:fldChar w:fldCharType="begin"/>
      </w:r>
      <w:r w:rsidRPr="001C68E8">
        <w:rPr>
          <w:rFonts w:ascii="Times New Roman" w:hAnsi="Times New Roman"/>
          <w:spacing w:val="-3"/>
        </w:rPr>
        <w:instrText xml:space="preserve">MacroButton Nomacro </w:instrText>
      </w:r>
      <w:r w:rsidRPr="001C68E8">
        <w:rPr>
          <w:rFonts w:ascii="Symbol" w:hAnsi="Symbol"/>
          <w:spacing w:val="-3"/>
        </w:rPr>
        <w:instrText>§</w:instrText>
      </w:r>
      <w:r w:rsidRPr="001C68E8">
        <w:rPr>
          <w:rFonts w:ascii="Times New Roman" w:hAnsi="Times New Roman"/>
          <w:spacing w:val="-3"/>
        </w:rPr>
        <w:fldChar w:fldCharType="end"/>
      </w:r>
      <w:r>
        <w:rPr>
          <w:rFonts w:ascii="Times New Roman" w:hAnsi="Times New Roman"/>
          <w:spacing w:val="-3"/>
        </w:rPr>
        <w:t>(</w:t>
      </w:r>
      <w:r>
        <w:rPr>
          <w:rFonts w:ascii="Times New Roman" w:hAnsi="Times New Roman"/>
          <w:b/>
          <w:spacing w:val="-3"/>
        </w:rPr>
        <w:t>OPTIE</w:t>
      </w:r>
      <w:r>
        <w:rPr>
          <w:rFonts w:ascii="Times New Roman" w:hAnsi="Times New Roman"/>
          <w:spacing w:val="-3"/>
        </w:rPr>
        <w:t>: een conceptakte te hebben ontvangen en/,) van de inhoud van de akte te hebben kennis genomen</w:t>
      </w:r>
      <w:r w:rsidRPr="001C68E8">
        <w:rPr>
          <w:rFonts w:ascii="Times New Roman" w:hAnsi="Times New Roman"/>
          <w:spacing w:val="-3"/>
        </w:rPr>
        <w:fldChar w:fldCharType="begin"/>
      </w:r>
      <w:r w:rsidRPr="001C68E8">
        <w:rPr>
          <w:rFonts w:ascii="Times New Roman" w:hAnsi="Times New Roman"/>
          <w:spacing w:val="-3"/>
        </w:rPr>
        <w:instrText xml:space="preserve">MacroButton Nomacro </w:instrText>
      </w:r>
      <w:r w:rsidRPr="001C68E8">
        <w:rPr>
          <w:rFonts w:ascii="Symbol" w:hAnsi="Symbol"/>
          <w:spacing w:val="-3"/>
        </w:rPr>
        <w:instrText>§</w:instrText>
      </w:r>
      <w:r w:rsidRPr="001C68E8">
        <w:rPr>
          <w:rFonts w:ascii="Times New Roman" w:hAnsi="Times New Roman"/>
          <w:spacing w:val="-3"/>
        </w:rPr>
        <w:fldChar w:fldCharType="end"/>
      </w:r>
      <w:r>
        <w:rPr>
          <w:rFonts w:ascii="Times New Roman" w:hAnsi="Times New Roman"/>
          <w:spacing w:val="-3"/>
        </w:rPr>
        <w:t>(</w:t>
      </w:r>
      <w:r>
        <w:rPr>
          <w:rFonts w:ascii="Times New Roman" w:hAnsi="Times New Roman"/>
          <w:b/>
          <w:spacing w:val="-3"/>
        </w:rPr>
        <w:t>OPTIE</w:t>
      </w:r>
      <w:r>
        <w:rPr>
          <w:rFonts w:ascii="Times New Roman" w:hAnsi="Times New Roman"/>
          <w:spacing w:val="-3"/>
        </w:rPr>
        <w:t>: en te zijn gewezen op de gevolgen, die voor partijen uit de akte voortvloeien).</w:t>
      </w:r>
    </w:p>
    <w:p w14:paraId="76D649E5" w14:textId="77777777" w:rsidR="001C68E8" w:rsidRDefault="001C68E8" w:rsidP="001C68E8">
      <w:pPr>
        <w:suppressAutoHyphens/>
        <w:rPr>
          <w:rFonts w:ascii="Times New Roman" w:hAnsi="Times New Roman"/>
          <w:spacing w:val="-3"/>
        </w:rPr>
      </w:pPr>
      <w:r>
        <w:rPr>
          <w:rFonts w:ascii="Times New Roman" w:hAnsi="Times New Roman"/>
          <w:spacing w:val="-3"/>
        </w:rPr>
        <w:t xml:space="preserve">Deze akte is beperkt voorgelezen en onmiddellijk daarna ondertekend, eerst door de comparanten en vervolgens door mij, notaris, om </w:t>
      </w:r>
      <w:r w:rsidRPr="001C68E8">
        <w:rPr>
          <w:rFonts w:ascii="Times New Roman" w:hAnsi="Times New Roman"/>
          <w:spacing w:val="-3"/>
        </w:rPr>
        <w:fldChar w:fldCharType="begin"/>
      </w:r>
      <w:r w:rsidRPr="001C68E8">
        <w:rPr>
          <w:rFonts w:ascii="Times New Roman" w:hAnsi="Times New Roman"/>
          <w:spacing w:val="-3"/>
        </w:rPr>
        <w:instrText xml:space="preserve">MacroButton Nomacro </w:instrText>
      </w:r>
      <w:r w:rsidRPr="001C68E8">
        <w:rPr>
          <w:rFonts w:ascii="Symbol" w:hAnsi="Symbol"/>
          <w:spacing w:val="-3"/>
        </w:rPr>
        <w:instrText>§</w:instrText>
      </w:r>
      <w:r w:rsidRPr="001C68E8">
        <w:rPr>
          <w:rFonts w:ascii="Times New Roman" w:hAnsi="Times New Roman"/>
          <w:spacing w:val="-3"/>
        </w:rPr>
        <w:fldChar w:fldCharType="end"/>
      </w:r>
      <w:r>
        <w:rPr>
          <w:rFonts w:ascii="Times New Roman" w:hAnsi="Times New Roman"/>
          <w:spacing w:val="-3"/>
        </w:rPr>
        <w:t>.</w:t>
      </w:r>
    </w:p>
    <w:p w14:paraId="15DDC191" w14:textId="77777777" w:rsidR="009D615E" w:rsidRDefault="009D615E">
      <w:pPr>
        <w:suppressAutoHyphens/>
        <w:rPr>
          <w:rFonts w:ascii="Times New Roman" w:hAnsi="Times New Roman"/>
          <w:spacing w:val="-3"/>
        </w:rPr>
      </w:pPr>
    </w:p>
    <w:sectPr w:rsidR="009D615E">
      <w:footerReference w:type="even" r:id="rId10"/>
      <w:footerReference w:type="first" r:id="rId11"/>
      <w:endnotePr>
        <w:numFmt w:val="decimal"/>
      </w:endnotePr>
      <w:pgSz w:w="12240" w:h="15840"/>
      <w:pgMar w:top="1440" w:right="1440" w:bottom="1440" w:left="144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01D0D" w14:textId="77777777" w:rsidR="00B1217A" w:rsidRDefault="00B1217A">
      <w:pPr>
        <w:spacing w:line="20" w:lineRule="exact"/>
      </w:pPr>
    </w:p>
  </w:endnote>
  <w:endnote w:type="continuationSeparator" w:id="0">
    <w:p w14:paraId="4181B1C6" w14:textId="77777777" w:rsidR="00B1217A" w:rsidRDefault="00B1217A">
      <w:r>
        <w:t xml:space="preserve"> </w:t>
      </w:r>
    </w:p>
  </w:endnote>
  <w:endnote w:type="continuationNotice" w:id="1">
    <w:p w14:paraId="08FDC8AC" w14:textId="77777777" w:rsidR="00B1217A" w:rsidRDefault="00B1217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Screenfont">
    <w:panose1 w:val="00000000000000000000"/>
    <w:charset w:val="00"/>
    <w:family w:val="auto"/>
    <w:notTrueType/>
    <w:pitch w:val="default"/>
    <w:sig w:usb0="00000003" w:usb1="00000000" w:usb2="00000000" w:usb3="00000000" w:csb0="00000001" w:csb1="00000000"/>
  </w:font>
  <w:font w:name="B Helvetica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ABC2" w14:textId="77777777" w:rsidR="001902CA" w:rsidRDefault="001902CA" w:rsidP="00AC74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88071" w14:textId="77777777" w:rsidR="001902CA" w:rsidRDefault="001902CA" w:rsidP="00AC74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C24ED" w14:textId="77777777" w:rsidR="00B1217A" w:rsidRDefault="00B1217A">
      <w:r>
        <w:separator/>
      </w:r>
    </w:p>
  </w:footnote>
  <w:footnote w:type="continuationSeparator" w:id="0">
    <w:p w14:paraId="18CBBC12" w14:textId="77777777" w:rsidR="00B1217A" w:rsidRDefault="00B1217A">
      <w:r>
        <w:continuationSeparator/>
      </w:r>
    </w:p>
  </w:footnote>
  <w:footnote w:type="continuationNotice" w:id="1">
    <w:p w14:paraId="627FE79A" w14:textId="77777777" w:rsidR="00B1217A" w:rsidRDefault="00B121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7109DB6"/>
    <w:lvl w:ilvl="0">
      <w:numFmt w:val="bullet"/>
      <w:lvlText w:val="*"/>
      <w:lvlJc w:val="left"/>
    </w:lvl>
  </w:abstractNum>
  <w:abstractNum w:abstractNumId="1" w15:restartNumberingAfterBreak="0">
    <w:nsid w:val="2B15057E"/>
    <w:multiLevelType w:val="singleLevel"/>
    <w:tmpl w:val="E1EA5C24"/>
    <w:lvl w:ilvl="0">
      <w:start w:val="1"/>
      <w:numFmt w:val="lowerLetter"/>
      <w:lvlText w:val="%1)"/>
      <w:legacy w:legacy="1" w:legacySpace="0" w:legacyIndent="360"/>
      <w:lvlJc w:val="left"/>
      <w:pPr>
        <w:ind w:left="360" w:hanging="360"/>
      </w:pPr>
    </w:lvl>
  </w:abstractNum>
  <w:abstractNum w:abstractNumId="2" w15:restartNumberingAfterBreak="0">
    <w:nsid w:val="322B488B"/>
    <w:multiLevelType w:val="hybridMultilevel"/>
    <w:tmpl w:val="F460965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70752564">
    <w:abstractNumId w:val="0"/>
    <w:lvlOverride w:ilvl="0">
      <w:lvl w:ilvl="0">
        <w:start w:val="3"/>
        <w:numFmt w:val="bullet"/>
        <w:lvlText w:val="-"/>
        <w:legacy w:legacy="1" w:legacySpace="0" w:legacyIndent="420"/>
        <w:lvlJc w:val="left"/>
        <w:pPr>
          <w:ind w:left="420" w:hanging="420"/>
        </w:pPr>
      </w:lvl>
    </w:lvlOverride>
  </w:num>
  <w:num w:numId="2" w16cid:durableId="729766846">
    <w:abstractNumId w:val="1"/>
  </w:num>
  <w:num w:numId="3" w16cid:durableId="1645431821">
    <w:abstractNumId w:val="1"/>
    <w:lvlOverride w:ilvl="0">
      <w:lvl w:ilvl="0">
        <w:start w:val="2"/>
        <w:numFmt w:val="lowerLetter"/>
        <w:lvlText w:val="%1)"/>
        <w:legacy w:legacy="1" w:legacySpace="0" w:legacyIndent="360"/>
        <w:lvlJc w:val="left"/>
        <w:pPr>
          <w:ind w:left="360" w:hanging="360"/>
        </w:pPr>
      </w:lvl>
    </w:lvlOverride>
  </w:num>
  <w:num w:numId="4" w16cid:durableId="162822218">
    <w:abstractNumId w:val="1"/>
    <w:lvlOverride w:ilvl="0">
      <w:lvl w:ilvl="0">
        <w:start w:val="3"/>
        <w:numFmt w:val="lowerLetter"/>
        <w:lvlText w:val="%1)"/>
        <w:legacy w:legacy="1" w:legacySpace="0" w:legacyIndent="360"/>
        <w:lvlJc w:val="left"/>
        <w:pPr>
          <w:ind w:left="360" w:hanging="360"/>
        </w:pPr>
      </w:lvl>
    </w:lvlOverride>
  </w:num>
  <w:num w:numId="5" w16cid:durableId="21298563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k, V. (Vincent)">
    <w15:presenceInfo w15:providerId="AD" w15:userId="S::Vincent.Mok@devolksbank.nl::28d21498-3cfa-4f5a-9f46-8e93cdf5c005"/>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BA"/>
    <w:rsid w:val="00003CA7"/>
    <w:rsid w:val="000347C6"/>
    <w:rsid w:val="00072360"/>
    <w:rsid w:val="000C419C"/>
    <w:rsid w:val="000D0641"/>
    <w:rsid w:val="000F7865"/>
    <w:rsid w:val="00100A44"/>
    <w:rsid w:val="001324B6"/>
    <w:rsid w:val="00167280"/>
    <w:rsid w:val="00170092"/>
    <w:rsid w:val="00177172"/>
    <w:rsid w:val="001902CA"/>
    <w:rsid w:val="001C68E8"/>
    <w:rsid w:val="001D5E26"/>
    <w:rsid w:val="00236477"/>
    <w:rsid w:val="00243C33"/>
    <w:rsid w:val="002531C0"/>
    <w:rsid w:val="00280887"/>
    <w:rsid w:val="002813F4"/>
    <w:rsid w:val="002A624E"/>
    <w:rsid w:val="002F771F"/>
    <w:rsid w:val="003344BA"/>
    <w:rsid w:val="00353911"/>
    <w:rsid w:val="003B093C"/>
    <w:rsid w:val="003C70FC"/>
    <w:rsid w:val="003E1654"/>
    <w:rsid w:val="00417067"/>
    <w:rsid w:val="00426657"/>
    <w:rsid w:val="00431DB3"/>
    <w:rsid w:val="00483394"/>
    <w:rsid w:val="004A002B"/>
    <w:rsid w:val="004B0203"/>
    <w:rsid w:val="00535FB4"/>
    <w:rsid w:val="005463B0"/>
    <w:rsid w:val="00553235"/>
    <w:rsid w:val="00555ACF"/>
    <w:rsid w:val="005912F6"/>
    <w:rsid w:val="005C2920"/>
    <w:rsid w:val="005C5BDA"/>
    <w:rsid w:val="00613BE4"/>
    <w:rsid w:val="006405B0"/>
    <w:rsid w:val="00640CE0"/>
    <w:rsid w:val="0064425A"/>
    <w:rsid w:val="00646865"/>
    <w:rsid w:val="0067267E"/>
    <w:rsid w:val="00682E0E"/>
    <w:rsid w:val="006D266B"/>
    <w:rsid w:val="006D4F5F"/>
    <w:rsid w:val="006E5E02"/>
    <w:rsid w:val="006F0E53"/>
    <w:rsid w:val="00712AFC"/>
    <w:rsid w:val="00755FBF"/>
    <w:rsid w:val="007563FE"/>
    <w:rsid w:val="00760E41"/>
    <w:rsid w:val="00766FAD"/>
    <w:rsid w:val="007715E0"/>
    <w:rsid w:val="00772516"/>
    <w:rsid w:val="007B5AD9"/>
    <w:rsid w:val="00822336"/>
    <w:rsid w:val="00836EE9"/>
    <w:rsid w:val="00862B02"/>
    <w:rsid w:val="00876B88"/>
    <w:rsid w:val="008A5D28"/>
    <w:rsid w:val="008F6282"/>
    <w:rsid w:val="00934687"/>
    <w:rsid w:val="009372BF"/>
    <w:rsid w:val="009400DF"/>
    <w:rsid w:val="00953BC6"/>
    <w:rsid w:val="00954B95"/>
    <w:rsid w:val="00962551"/>
    <w:rsid w:val="00976427"/>
    <w:rsid w:val="009774E1"/>
    <w:rsid w:val="009A0EF2"/>
    <w:rsid w:val="009D615E"/>
    <w:rsid w:val="00A02D0F"/>
    <w:rsid w:val="00A3699D"/>
    <w:rsid w:val="00A56AFA"/>
    <w:rsid w:val="00A72DDF"/>
    <w:rsid w:val="00A83C76"/>
    <w:rsid w:val="00AB7AC9"/>
    <w:rsid w:val="00AC74EB"/>
    <w:rsid w:val="00AF477E"/>
    <w:rsid w:val="00B1217A"/>
    <w:rsid w:val="00B47CE9"/>
    <w:rsid w:val="00B553BF"/>
    <w:rsid w:val="00BD2E17"/>
    <w:rsid w:val="00C0433B"/>
    <w:rsid w:val="00C553B4"/>
    <w:rsid w:val="00C65D92"/>
    <w:rsid w:val="00C67158"/>
    <w:rsid w:val="00C75EF7"/>
    <w:rsid w:val="00CD0B99"/>
    <w:rsid w:val="00D04599"/>
    <w:rsid w:val="00D33D73"/>
    <w:rsid w:val="00DC1EA5"/>
    <w:rsid w:val="00DF4768"/>
    <w:rsid w:val="00E00784"/>
    <w:rsid w:val="00E14344"/>
    <w:rsid w:val="00E3078D"/>
    <w:rsid w:val="00E71D60"/>
    <w:rsid w:val="00EB79D8"/>
    <w:rsid w:val="00EC2053"/>
    <w:rsid w:val="00F32A43"/>
    <w:rsid w:val="00F33504"/>
    <w:rsid w:val="00F35713"/>
    <w:rsid w:val="00F413BE"/>
    <w:rsid w:val="00F53BE2"/>
    <w:rsid w:val="00F5488A"/>
    <w:rsid w:val="00F65432"/>
    <w:rsid w:val="00F65B1C"/>
    <w:rsid w:val="00F9124D"/>
    <w:rsid w:val="00FB58D1"/>
    <w:rsid w:val="00FB7D4D"/>
    <w:rsid w:val="00FF2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DE5E9E7"/>
  <w15:docId w15:val="{D64485DA-0A2C-4ADE-B4C7-BF35CDBF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overflowPunct w:val="0"/>
      <w:autoSpaceDE w:val="0"/>
      <w:autoSpaceDN w:val="0"/>
      <w:adjustRightInd w:val="0"/>
      <w:textAlignment w:val="baseline"/>
    </w:pPr>
    <w:rPr>
      <w:rFonts w:ascii="Courier New" w:hAnsi="Courier New"/>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al">
    <w:name w:val="Normaal"/>
    <w:rsid w:val="00954B95"/>
    <w:rPr>
      <w:rFonts w:ascii="Helvetica Screenfont" w:hAnsi="Helvetica Screenfont"/>
      <w:sz w:val="16"/>
    </w:rPr>
  </w:style>
  <w:style w:type="paragraph" w:customStyle="1" w:styleId="kop">
    <w:name w:val="kop"/>
    <w:basedOn w:val="Standaard"/>
    <w:rsid w:val="00954B95"/>
    <w:pPr>
      <w:spacing w:line="180" w:lineRule="exact"/>
    </w:pPr>
    <w:rPr>
      <w:rFonts w:ascii="B Helvetica Bold" w:hAnsi="B Helvetica Bold"/>
      <w:color w:val="FF0000"/>
      <w:sz w:val="18"/>
    </w:rPr>
  </w:style>
  <w:style w:type="paragraph" w:customStyle="1" w:styleId="plat">
    <w:name w:val="plat+"/>
    <w:basedOn w:val="Standaard"/>
    <w:rsid w:val="00954B95"/>
    <w:pPr>
      <w:spacing w:line="180" w:lineRule="exact"/>
    </w:pPr>
    <w:rPr>
      <w:rFonts w:ascii="Helvetica Screenfont" w:hAnsi="Helvetica Screenfont"/>
      <w:sz w:val="16"/>
    </w:rPr>
  </w:style>
  <w:style w:type="paragraph" w:styleId="Ballontekst">
    <w:name w:val="Balloon Text"/>
    <w:basedOn w:val="Standaard"/>
    <w:semiHidden/>
    <w:rsid w:val="00FB7D4D"/>
    <w:rPr>
      <w:rFonts w:ascii="Tahoma" w:hAnsi="Tahoma" w:cs="Tahoma"/>
      <w:sz w:val="16"/>
      <w:szCs w:val="16"/>
    </w:rPr>
  </w:style>
  <w:style w:type="paragraph" w:styleId="Koptekst">
    <w:name w:val="header"/>
    <w:basedOn w:val="Standaard"/>
    <w:rsid w:val="009774E1"/>
    <w:pPr>
      <w:tabs>
        <w:tab w:val="center" w:pos="4536"/>
        <w:tab w:val="right" w:pos="9072"/>
      </w:tabs>
    </w:pPr>
  </w:style>
  <w:style w:type="paragraph" w:styleId="Voettekst">
    <w:name w:val="footer"/>
    <w:basedOn w:val="Standaard"/>
    <w:rsid w:val="009774E1"/>
    <w:pPr>
      <w:tabs>
        <w:tab w:val="center" w:pos="4536"/>
        <w:tab w:val="right" w:pos="9072"/>
      </w:tabs>
    </w:pPr>
  </w:style>
  <w:style w:type="paragraph" w:styleId="Revisie">
    <w:name w:val="Revision"/>
    <w:hidden/>
    <w:uiPriority w:val="99"/>
    <w:semiHidden/>
    <w:rsid w:val="00755FBF"/>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4B050586AE9E479A49F001EA1BC8C5" ma:contentTypeVersion="7" ma:contentTypeDescription="Een nieuw document maken." ma:contentTypeScope="" ma:versionID="fb9bb61ca2b28dd0020eeea5d2758e30">
  <xsd:schema xmlns:xsd="http://www.w3.org/2001/XMLSchema" xmlns:xs="http://www.w3.org/2001/XMLSchema" xmlns:p="http://schemas.microsoft.com/office/2006/metadata/properties" xmlns:ns1="http://schemas.microsoft.com/sharepoint/v3" xmlns:ns2="ae85a312-d319-4194-bf7e-32be6fb03e0e" xmlns:ns3="00c031a7-deea-49f1-9289-e35e2b8f5145" targetNamespace="http://schemas.microsoft.com/office/2006/metadata/properties" ma:root="true" ma:fieldsID="20418486a45b4728d44f68365e1f30ab" ns1:_="" ns2:_="" ns3:_="">
    <xsd:import namespace="http://schemas.microsoft.com/sharepoint/v3"/>
    <xsd:import namespace="ae85a312-d319-4194-bf7e-32be6fb03e0e"/>
    <xsd:import namespace="00c031a7-deea-49f1-9289-e35e2b8f514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85a312-d319-4194-bf7e-32be6fb03e0e"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c031a7-deea-49f1-9289-e35e2b8f514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874F1-114A-4CC9-9DE4-BDF9E4008229}">
  <ds:schemaRefs>
    <ds:schemaRef ds:uri="http://schemas.microsoft.com/sharepoint/v3/contenttype/forms"/>
  </ds:schemaRefs>
</ds:datastoreItem>
</file>

<file path=customXml/itemProps2.xml><?xml version="1.0" encoding="utf-8"?>
<ds:datastoreItem xmlns:ds="http://schemas.openxmlformats.org/officeDocument/2006/customXml" ds:itemID="{E639F3DC-8E05-4D10-A99C-9BC24F81A72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06D1469-CD1B-4036-918B-99C45E50F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85a312-d319-4194-bf7e-32be6fb03e0e"/>
    <ds:schemaRef ds:uri="00c031a7-deea-49f1-9289-e35e2b8f5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2747</Words>
  <Characters>15111</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SNS BANK model A1</vt:lpstr>
    </vt:vector>
  </TitlesOfParts>
  <Company>KNB</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SNS BANK model A1</dc:title>
  <dc:creator>J.A.C. Nuijens</dc:creator>
  <cp:lastModifiedBy>Groot, Karina de</cp:lastModifiedBy>
  <cp:revision>10</cp:revision>
  <dcterms:created xsi:type="dcterms:W3CDTF">2019-12-17T11:01:00Z</dcterms:created>
  <dcterms:modified xsi:type="dcterms:W3CDTF">2025-05-23T06:50:00Z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0x0101006F4B050586AE9E479A49F001EA1BC8C5</vt:lpwstr>
  </property>
  <property fmtid="{D5CDD505-2E9C-101B-9397-08002B2CF9AE}" pid="4" name="Order">
    <vt:r8>100</vt:r8>
  </property>
  <property fmtid="{D5CDD505-2E9C-101B-9397-08002B2CF9AE}" pid="5" name="MSIP_Label_fed8e8c1-1254-470e-85b3-d80150d03d9d_Enabled">
    <vt:lpwstr>true</vt:lpwstr>
  </property>
  <property fmtid="{D5CDD505-2E9C-101B-9397-08002B2CF9AE}" pid="6" name="MSIP_Label_fed8e8c1-1254-470e-85b3-d80150d03d9d_SetDate">
    <vt:lpwstr>2025-04-25T10:11:47Z</vt:lpwstr>
  </property>
  <property fmtid="{D5CDD505-2E9C-101B-9397-08002B2CF9AE}" pid="7" name="MSIP_Label_fed8e8c1-1254-470e-85b3-d80150d03d9d_Method">
    <vt:lpwstr>Standard</vt:lpwstr>
  </property>
  <property fmtid="{D5CDD505-2E9C-101B-9397-08002B2CF9AE}" pid="8" name="MSIP_Label_fed8e8c1-1254-470e-85b3-d80150d03d9d_Name">
    <vt:lpwstr>Intern</vt:lpwstr>
  </property>
  <property fmtid="{D5CDD505-2E9C-101B-9397-08002B2CF9AE}" pid="9" name="MSIP_Label_fed8e8c1-1254-470e-85b3-d80150d03d9d_SiteId">
    <vt:lpwstr>69c51d7f-8a74-47e6-8875-1ce72f5f04aa</vt:lpwstr>
  </property>
  <property fmtid="{D5CDD505-2E9C-101B-9397-08002B2CF9AE}" pid="10" name="MSIP_Label_fed8e8c1-1254-470e-85b3-d80150d03d9d_ActionId">
    <vt:lpwstr>ebc3d3ff-d72b-419d-bf4e-cd23012c78c6</vt:lpwstr>
  </property>
  <property fmtid="{D5CDD505-2E9C-101B-9397-08002B2CF9AE}" pid="11" name="MSIP_Label_fed8e8c1-1254-470e-85b3-d80150d03d9d_ContentBits">
    <vt:lpwstr>0</vt:lpwstr>
  </property>
  <property fmtid="{D5CDD505-2E9C-101B-9397-08002B2CF9AE}" pid="12" name="MSIP_Label_fed8e8c1-1254-470e-85b3-d80150d03d9d_Tag">
    <vt:lpwstr>10, 3, 0, 1</vt:lpwstr>
  </property>
</Properties>
</file>