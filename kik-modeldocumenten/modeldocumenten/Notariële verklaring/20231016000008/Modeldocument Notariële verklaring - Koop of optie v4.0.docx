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0C54" w14:textId="77777777" w:rsidR="000D7B52" w:rsidRPr="00FC4D81" w:rsidRDefault="0003159F" w:rsidP="000D7B52">
      <w:pPr>
        <w:ind w:right="96"/>
        <w:rPr>
          <w:rFonts w:ascii="Arial" w:hAnsi="Arial" w:cs="Arial"/>
          <w:b/>
          <w:color w:val="000000"/>
          <w:sz w:val="20"/>
        </w:rPr>
      </w:pPr>
      <w:r w:rsidRPr="00FC4D81">
        <w:rPr>
          <w:rFonts w:ascii="Arial" w:hAnsi="Arial" w:cs="Arial"/>
          <w:b/>
          <w:sz w:val="20"/>
        </w:rPr>
        <w:t xml:space="preserve">Notariële </w:t>
      </w:r>
      <w:r w:rsidR="00AF78D2" w:rsidRPr="00FC4D81">
        <w:rPr>
          <w:rFonts w:ascii="Arial" w:hAnsi="Arial" w:cs="Arial"/>
          <w:b/>
          <w:color w:val="000000"/>
          <w:sz w:val="20"/>
        </w:rPr>
        <w:t>verklaring</w:t>
      </w:r>
      <w:r w:rsidR="00BD2774" w:rsidRPr="00FC4D81">
        <w:rPr>
          <w:rFonts w:ascii="Arial" w:hAnsi="Arial" w:cs="Arial"/>
          <w:b/>
          <w:color w:val="000000"/>
          <w:sz w:val="20"/>
        </w:rPr>
        <w:t xml:space="preserve"> – Koop of Optie</w:t>
      </w:r>
    </w:p>
    <w:p w14:paraId="3DB3CD08" w14:textId="77777777" w:rsidR="000D7B52" w:rsidRPr="00FC4D81" w:rsidRDefault="000D7B52" w:rsidP="000D7B52">
      <w:pPr>
        <w:ind w:right="96"/>
        <w:rPr>
          <w:rFonts w:ascii="Arial" w:hAnsi="Arial" w:cs="Arial"/>
          <w:color w:val="000000"/>
          <w:sz w:val="20"/>
        </w:rPr>
      </w:pPr>
    </w:p>
    <w:p w14:paraId="35CD6F91" w14:textId="6549134A" w:rsidR="000D7B52" w:rsidRPr="007407B4" w:rsidRDefault="007F3B71" w:rsidP="000D7B52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7407B4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del w:id="0" w:author="Schootbrugge, Jean-Michel van de" w:date="2023-10-12T10:26:00Z">
        <w:r w:rsidR="003A2AAF" w:rsidDel="00161449">
          <w:rPr>
            <w:rFonts w:ascii="Arial" w:hAnsi="Arial" w:cs="Arial"/>
            <w:b/>
            <w:color w:val="000000"/>
            <w:sz w:val="20"/>
            <w:u w:val="single"/>
          </w:rPr>
          <w:delText>3</w:delText>
        </w:r>
      </w:del>
      <w:ins w:id="1" w:author="Schootbrugge, Jean-Michel van de" w:date="2023-10-12T10:26:00Z">
        <w:r w:rsidR="00161449">
          <w:rPr>
            <w:rFonts w:ascii="Arial" w:hAnsi="Arial" w:cs="Arial"/>
            <w:b/>
            <w:color w:val="000000"/>
            <w:sz w:val="20"/>
            <w:u w:val="single"/>
          </w:rPr>
          <w:t>4</w:t>
        </w:r>
      </w:ins>
      <w:r w:rsidR="007D2666">
        <w:rPr>
          <w:rFonts w:ascii="Arial" w:hAnsi="Arial" w:cs="Arial"/>
          <w:b/>
          <w:color w:val="000000"/>
          <w:sz w:val="20"/>
          <w:u w:val="single"/>
        </w:rPr>
        <w:t>.0</w:t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del w:id="2" w:author="Schootbrugge, Jean-Michel van de" w:date="2023-10-12T10:26:00Z">
        <w:r w:rsidR="003A2AAF" w:rsidDel="00161449">
          <w:rPr>
            <w:rFonts w:ascii="Arial" w:hAnsi="Arial" w:cs="Arial"/>
            <w:b/>
            <w:color w:val="000000"/>
            <w:sz w:val="20"/>
            <w:u w:val="single"/>
          </w:rPr>
          <w:delText>01</w:delText>
        </w:r>
      </w:del>
      <w:ins w:id="3" w:author="Schootbrugge, Jean-Michel van de" w:date="2023-10-12T10:26:00Z">
        <w:r w:rsidR="00161449">
          <w:rPr>
            <w:rFonts w:ascii="Arial" w:hAnsi="Arial" w:cs="Arial"/>
            <w:b/>
            <w:color w:val="000000"/>
            <w:sz w:val="20"/>
            <w:u w:val="single"/>
          </w:rPr>
          <w:t>12</w:t>
        </w:r>
      </w:ins>
      <w:r w:rsidR="00833A05">
        <w:rPr>
          <w:rFonts w:ascii="Arial" w:hAnsi="Arial" w:cs="Arial"/>
          <w:b/>
          <w:color w:val="000000"/>
          <w:sz w:val="20"/>
          <w:u w:val="single"/>
        </w:rPr>
        <w:t>-</w:t>
      </w:r>
      <w:del w:id="4" w:author="Schootbrugge, Jean-Michel van de" w:date="2023-10-12T10:26:00Z">
        <w:r w:rsidR="003A2AAF" w:rsidDel="00161449">
          <w:rPr>
            <w:rFonts w:ascii="Arial" w:hAnsi="Arial" w:cs="Arial"/>
            <w:b/>
            <w:color w:val="000000"/>
            <w:sz w:val="20"/>
            <w:u w:val="single"/>
          </w:rPr>
          <w:delText>12</w:delText>
        </w:r>
      </w:del>
      <w:ins w:id="5" w:author="Schootbrugge, Jean-Michel van de" w:date="2023-10-12T10:26:00Z">
        <w:r w:rsidR="00161449">
          <w:rPr>
            <w:rFonts w:ascii="Arial" w:hAnsi="Arial" w:cs="Arial"/>
            <w:b/>
            <w:color w:val="000000"/>
            <w:sz w:val="20"/>
            <w:u w:val="single"/>
          </w:rPr>
          <w:t>10</w:t>
        </w:r>
      </w:ins>
      <w:r w:rsidR="00833A05">
        <w:rPr>
          <w:rFonts w:ascii="Arial" w:hAnsi="Arial" w:cs="Arial"/>
          <w:b/>
          <w:color w:val="000000"/>
          <w:sz w:val="20"/>
          <w:u w:val="single"/>
        </w:rPr>
        <w:t>-</w:t>
      </w:r>
      <w:del w:id="6" w:author="Schootbrugge, Jean-Michel van de" w:date="2023-10-12T10:26:00Z">
        <w:r w:rsidR="00833A05" w:rsidDel="00161449">
          <w:rPr>
            <w:rFonts w:ascii="Arial" w:hAnsi="Arial" w:cs="Arial"/>
            <w:b/>
            <w:color w:val="000000"/>
            <w:sz w:val="20"/>
            <w:u w:val="single"/>
          </w:rPr>
          <w:delText>201</w:delText>
        </w:r>
        <w:r w:rsidR="003A2AAF" w:rsidDel="00161449">
          <w:rPr>
            <w:rFonts w:ascii="Arial" w:hAnsi="Arial" w:cs="Arial"/>
            <w:b/>
            <w:color w:val="000000"/>
            <w:sz w:val="20"/>
            <w:u w:val="single"/>
          </w:rPr>
          <w:delText>9</w:delText>
        </w:r>
      </w:del>
      <w:ins w:id="7" w:author="Schootbrugge, Jean-Michel van de" w:date="2023-10-12T10:26:00Z">
        <w:r w:rsidR="00161449">
          <w:rPr>
            <w:rFonts w:ascii="Arial" w:hAnsi="Arial" w:cs="Arial"/>
            <w:b/>
            <w:color w:val="000000"/>
            <w:sz w:val="20"/>
            <w:u w:val="single"/>
          </w:rPr>
          <w:t>2023</w:t>
        </w:r>
      </w:ins>
    </w:p>
    <w:p w14:paraId="253DE857" w14:textId="77777777" w:rsidR="000D7B52" w:rsidRPr="00FC4D81" w:rsidRDefault="000D7B52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072334" w14:textId="77777777" w:rsidR="003E6827" w:rsidRPr="00FC4D81" w:rsidRDefault="003E6827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DE5450" w14:textId="77777777" w:rsidR="003E6827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="00671471" w:rsidRPr="00FC4D81">
        <w:rPr>
          <w:rFonts w:ascii="Arial" w:hAnsi="Arial" w:cs="Arial"/>
          <w:color w:val="FF0000"/>
          <w:sz w:val="20"/>
        </w:rPr>
        <w:t>.</w:t>
      </w:r>
    </w:p>
    <w:p w14:paraId="13555369" w14:textId="77777777" w:rsidR="00742A54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4B6DAE86" w14:textId="77777777" w:rsidR="00E3522B" w:rsidRPr="00FC4D81" w:rsidRDefault="00E3522B" w:rsidP="00AA33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49CD1A2E" w14:textId="77777777" w:rsidR="00AF78D2" w:rsidRPr="00FC4D81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jc w:val="center"/>
        <w:rPr>
          <w:rFonts w:ascii="Arial" w:hAnsi="Arial" w:cs="Arial"/>
          <w:b/>
          <w:color w:val="FF0000"/>
          <w:sz w:val="20"/>
        </w:rPr>
      </w:pPr>
      <w:r w:rsidRPr="00FC4D81">
        <w:rPr>
          <w:rFonts w:ascii="Arial" w:hAnsi="Arial" w:cs="Arial"/>
          <w:b/>
          <w:color w:val="FF0000"/>
          <w:sz w:val="20"/>
        </w:rPr>
        <w:t>Notariële verklaring</w:t>
      </w:r>
      <w:r w:rsidR="00847219" w:rsidRPr="00FC4D81">
        <w:rPr>
          <w:rFonts w:ascii="Arial" w:hAnsi="Arial" w:cs="Arial"/>
          <w:b/>
          <w:sz w:val="20"/>
        </w:rPr>
        <w:t xml:space="preserve"> </w:t>
      </w:r>
      <w:r w:rsidR="005D7CD2" w:rsidRPr="006D1268">
        <w:rPr>
          <w:rFonts w:ascii="Arial" w:hAnsi="Arial" w:cs="Arial"/>
          <w:b/>
          <w:color w:val="339966"/>
          <w:sz w:val="20"/>
        </w:rPr>
        <w:t>optie</w:t>
      </w:r>
      <w:r w:rsidR="00390BD4" w:rsidRPr="006D1268">
        <w:rPr>
          <w:rFonts w:ascii="Arial" w:hAnsi="Arial" w:cs="Arial"/>
          <w:b/>
          <w:color w:val="339966"/>
          <w:sz w:val="20"/>
        </w:rPr>
        <w:t>-</w:t>
      </w:r>
      <w:r w:rsidR="002F1B3C" w:rsidRPr="006D1268">
        <w:rPr>
          <w:rFonts w:ascii="Arial" w:hAnsi="Arial" w:cs="Arial"/>
          <w:b/>
          <w:color w:val="339966"/>
          <w:sz w:val="20"/>
        </w:rPr>
        <w:t>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</w:p>
    <w:p w14:paraId="5C7225D5" w14:textId="77777777" w:rsidR="0003159F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225564" w14:textId="3C007832" w:rsidR="00672E4A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672E4A">
        <w:rPr>
          <w:rFonts w:ascii="Arial" w:hAnsi="Arial" w:cs="Arial"/>
          <w:color w:val="800080"/>
          <w:sz w:val="20"/>
        </w:rPr>
        <w:t xml:space="preserve">Kenmerk: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</w:p>
    <w:p w14:paraId="4AF89677" w14:textId="77777777" w:rsidR="003A2AAF" w:rsidRDefault="003A2AAF" w:rsidP="003A2A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>Annexen</w:t>
      </w:r>
      <w:r w:rsidRPr="00672E4A">
        <w:rPr>
          <w:rFonts w:ascii="Arial" w:hAnsi="Arial" w:cs="Arial"/>
          <w:color w:val="800080"/>
          <w:sz w:val="20"/>
        </w:rPr>
        <w:t>:</w:t>
      </w:r>
      <w:r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</w:p>
    <w:p w14:paraId="76418783" w14:textId="77777777" w:rsidR="003A2AAF" w:rsidRDefault="003A2AA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A329E38" w14:textId="77777777" w:rsidR="00672E4A" w:rsidRPr="00FC4D81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EC895C" w14:textId="77777777" w:rsidR="00332053" w:rsidRPr="00FC4D81" w:rsidRDefault="00632969" w:rsidP="0003159F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AANHEF</w:t>
      </w:r>
      <w:r w:rsidR="00736F58">
        <w:rPr>
          <w:rFonts w:ascii="Arial" w:hAnsi="Arial" w:cs="Arial"/>
          <w:color w:val="FF0000"/>
          <w:sz w:val="20"/>
          <w:highlight w:val="yellow"/>
        </w:rPr>
        <w:t xml:space="preserve"> </w:t>
      </w:r>
      <w:r w:rsidR="007271E9">
        <w:rPr>
          <w:rFonts w:ascii="Arial" w:hAnsi="Arial" w:cs="Arial"/>
          <w:color w:val="FF0000"/>
          <w:sz w:val="20"/>
          <w:highlight w:val="yellow"/>
        </w:rPr>
        <w:t>NOTARIELE VERKLARING</w:t>
      </w:r>
      <w:r w:rsidR="000D05F3">
        <w:rPr>
          <w:rFonts w:ascii="Arial" w:hAnsi="Arial" w:cs="Arial"/>
          <w:color w:val="FF0000"/>
          <w:sz w:val="20"/>
        </w:rPr>
        <w:t>:</w:t>
      </w:r>
    </w:p>
    <w:p w14:paraId="675E5F0B" w14:textId="77777777" w:rsidR="0003159F" w:rsidRPr="006D1268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Verklaring </w:t>
      </w:r>
      <w:r w:rsidRPr="006D1268">
        <w:rPr>
          <w:rFonts w:ascii="Arial" w:hAnsi="Arial" w:cs="Arial"/>
          <w:color w:val="339966"/>
          <w:sz w:val="20"/>
          <w:u w:val="single"/>
        </w:rPr>
        <w:t>persoon/personen</w:t>
      </w:r>
    </w:p>
    <w:p w14:paraId="2A7113EC" w14:textId="77777777" w:rsidR="00926A2C" w:rsidRPr="00FC4D81" w:rsidRDefault="00EE4758" w:rsidP="00926A2C">
      <w:pPr>
        <w:ind w:left="561" w:hanging="561"/>
        <w:rPr>
          <w:rFonts w:ascii="Arial" w:hAnsi="Arial" w:cs="Arial"/>
          <w:color w:val="800080"/>
          <w:sz w:val="20"/>
          <w:highlight w:val="yellow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1</w:t>
      </w:r>
      <w:r w:rsidRPr="00FC4D81">
        <w:rPr>
          <w:rFonts w:ascii="Arial" w:hAnsi="Arial" w:cs="Arial"/>
          <w:color w:val="800080"/>
          <w:sz w:val="20"/>
        </w:rPr>
        <w:t>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F7303B" w:rsidRPr="00FC4D81">
        <w:rPr>
          <w:rFonts w:ascii="Arial" w:hAnsi="Arial" w:cs="Arial"/>
          <w:color w:val="800080"/>
          <w:sz w:val="20"/>
        </w:rPr>
        <w:t>:</w:t>
      </w:r>
      <w:r w:rsidR="00F7303B" w:rsidRPr="00FC4D81">
        <w:rPr>
          <w:rFonts w:ascii="Arial" w:hAnsi="Arial" w:cs="Arial"/>
          <w:color w:val="800080"/>
          <w:sz w:val="20"/>
          <w:highlight w:val="yellow"/>
        </w:rPr>
        <w:t xml:space="preserve"> </w:t>
      </w:r>
    </w:p>
    <w:p w14:paraId="4F15FFED" w14:textId="77777777" w:rsidR="00F7303B" w:rsidRPr="00FC4D81" w:rsidRDefault="00926A2C" w:rsidP="00736F58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Pr="00FC4D81">
        <w:rPr>
          <w:rFonts w:ascii="Arial" w:hAnsi="Arial" w:cs="Arial"/>
          <w:color w:val="800080"/>
          <w:sz w:val="20"/>
        </w:rPr>
        <w:t>a.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>TEKSTBLOK</w:t>
      </w:r>
      <w:proofErr w:type="spellEnd"/>
      <w:r w:rsidR="000A0DCE" w:rsidRPr="006D1268">
        <w:rPr>
          <w:rFonts w:ascii="Arial" w:hAnsi="Arial" w:cs="Arial"/>
          <w:color w:val="339966"/>
          <w:sz w:val="20"/>
          <w:highlight w:val="yellow"/>
        </w:rPr>
        <w:t xml:space="preserve"> 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 xml:space="preserve">PARTIJ </w:t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>NATUURLIJK PERSOON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>/TEKSTBLOK PARTIJ NIET NATUURLIJK PERSOON</w:t>
      </w:r>
      <w:r w:rsidR="00C730E8">
        <w:rPr>
          <w:rFonts w:ascii="Arial" w:hAnsi="Arial" w:cs="Arial"/>
          <w:color w:val="FF0000"/>
          <w:sz w:val="20"/>
        </w:rPr>
        <w:t>;</w:t>
      </w:r>
    </w:p>
    <w:p w14:paraId="1A0813F9" w14:textId="62519BF0" w:rsidR="00863891" w:rsidRPr="00FC4D81" w:rsidRDefault="00863891" w:rsidP="00911A0F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hierna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afzonderlijk) </w:t>
      </w:r>
      <w:r w:rsidRPr="00FC4D81">
        <w:rPr>
          <w:rFonts w:ascii="Arial" w:hAnsi="Arial" w:cs="Arial"/>
          <w:color w:val="FF0000"/>
          <w:sz w:val="20"/>
        </w:rPr>
        <w:t xml:space="preserve">te noemen: </w:t>
      </w:r>
      <w:r w:rsidR="00044841" w:rsidRPr="006D1268">
        <w:rPr>
          <w:rFonts w:ascii="Arial" w:hAnsi="Arial" w:cs="Arial"/>
          <w:color w:val="339966"/>
          <w:sz w:val="20"/>
        </w:rPr>
        <w:t>o</w:t>
      </w:r>
      <w:r w:rsidRPr="006D1268">
        <w:rPr>
          <w:rFonts w:ascii="Arial" w:hAnsi="Arial" w:cs="Arial"/>
          <w:color w:val="339966"/>
          <w:sz w:val="20"/>
        </w:rPr>
        <w:t>ptieverlener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optiegerechtigde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EE6AEB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koper</w:t>
      </w:r>
      <w:r w:rsidR="00717006">
        <w:rPr>
          <w:rFonts w:ascii="Arial" w:hAnsi="Arial" w:cs="Arial"/>
          <w:color w:val="339966"/>
          <w:sz w:val="20"/>
        </w:rPr>
        <w:t xml:space="preserve"> / </w:t>
      </w:r>
      <w:r w:rsidR="00717006" w:rsidRPr="00E80F05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FF0000"/>
          <w:sz w:val="20"/>
        </w:rPr>
        <w:t>,</w:t>
      </w:r>
    </w:p>
    <w:p w14:paraId="42F2E803" w14:textId="77777777" w:rsidR="00EE6AEB" w:rsidRDefault="00EE6AEB" w:rsidP="00A20CA5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color w:val="800080"/>
          <w:sz w:val="20"/>
        </w:rPr>
        <w:t>2.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911A0F">
        <w:rPr>
          <w:rFonts w:ascii="Arial" w:hAnsi="Arial" w:cs="Arial"/>
          <w:color w:val="800080"/>
          <w:sz w:val="20"/>
        </w:rPr>
        <w:t>:</w:t>
      </w:r>
    </w:p>
    <w:p w14:paraId="7BBB8989" w14:textId="77777777" w:rsidR="00863891" w:rsidRPr="00FC4D81" w:rsidRDefault="00EE6AEB" w:rsidP="00EE6AEB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Pr="00FC4D81">
        <w:rPr>
          <w:rFonts w:ascii="Arial" w:hAnsi="Arial" w:cs="Arial"/>
          <w:color w:val="800080"/>
          <w:sz w:val="20"/>
        </w:rPr>
        <w:t>a.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863891" w:rsidRPr="006A1029">
        <w:rPr>
          <w:rFonts w:ascii="Arial" w:hAnsi="Arial" w:cs="Arial"/>
          <w:color w:val="00FFFF"/>
          <w:sz w:val="20"/>
          <w:highlight w:val="yellow"/>
        </w:rPr>
        <w:t>TEKSTBLOK</w:t>
      </w:r>
      <w:proofErr w:type="spellEnd"/>
      <w:r w:rsidR="00863891" w:rsidRPr="006A1029">
        <w:rPr>
          <w:rFonts w:ascii="Arial" w:hAnsi="Arial" w:cs="Arial"/>
          <w:color w:val="00FFFF"/>
          <w:sz w:val="20"/>
          <w:highlight w:val="yellow"/>
        </w:rPr>
        <w:t xml:space="preserve"> PARTIJ NATUURLIJK PERSOON/TEKSTBLOK PARTIJ NIET NATUURLIJK PERSOON</w:t>
      </w:r>
      <w:r w:rsidR="00C730E8" w:rsidRPr="00273E67">
        <w:rPr>
          <w:rFonts w:ascii="Arial" w:hAnsi="Arial" w:cs="Arial"/>
          <w:color w:val="800080"/>
          <w:sz w:val="20"/>
        </w:rPr>
        <w:t>;</w:t>
      </w:r>
    </w:p>
    <w:p w14:paraId="649853CA" w14:textId="4842BD9F" w:rsidR="00863891" w:rsidRPr="00FC4D81" w:rsidRDefault="00863891" w:rsidP="00EE6AEB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800080"/>
          <w:sz w:val="20"/>
        </w:rPr>
        <w:t xml:space="preserve">hierna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</w:t>
      </w:r>
      <w:r w:rsidR="00FB1431" w:rsidRPr="00880472">
        <w:rPr>
          <w:rFonts w:ascii="Arial" w:hAnsi="Arial" w:cs="Arial"/>
          <w:color w:val="800080"/>
          <w:sz w:val="20"/>
        </w:rPr>
        <w:t>afzonderlijk</w:t>
      </w:r>
      <w:r w:rsidR="00FB1431" w:rsidRPr="00FC4D81">
        <w:rPr>
          <w:rFonts w:ascii="Arial" w:hAnsi="Arial" w:cs="Arial"/>
          <w:color w:val="800080"/>
          <w:sz w:val="20"/>
        </w:rPr>
        <w:t xml:space="preserve">) </w:t>
      </w:r>
      <w:r w:rsidRPr="00FC4D81">
        <w:rPr>
          <w:rFonts w:ascii="Arial" w:hAnsi="Arial" w:cs="Arial"/>
          <w:color w:val="800080"/>
          <w:sz w:val="20"/>
        </w:rPr>
        <w:t>te noemen: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verkoper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optiegerechtigde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koper</w:t>
      </w:r>
      <w:r w:rsidR="00717006">
        <w:rPr>
          <w:rFonts w:ascii="Arial" w:hAnsi="Arial" w:cs="Arial"/>
          <w:color w:val="00FFFF"/>
          <w:sz w:val="20"/>
        </w:rPr>
        <w:t xml:space="preserve"> /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6A1029">
        <w:rPr>
          <w:rFonts w:ascii="Arial" w:hAnsi="Arial" w:cs="Arial"/>
          <w:color w:val="00FFFF"/>
          <w:sz w:val="20"/>
        </w:rPr>
        <w:t>,</w:t>
      </w: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42D35283" w14:textId="66F9E2BE" w:rsidR="00863891" w:rsidRPr="00FC4D81" w:rsidRDefault="00863891" w:rsidP="00A20CA5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verklaarde</w:t>
      </w:r>
      <w:r w:rsidRPr="00FC4D81">
        <w:rPr>
          <w:rFonts w:ascii="Arial" w:hAnsi="Arial" w:cs="Arial"/>
          <w:color w:val="800080"/>
          <w:sz w:val="20"/>
        </w:rPr>
        <w:t xml:space="preserve">n </w:t>
      </w:r>
      <w:r w:rsidRPr="00FC4D81">
        <w:rPr>
          <w:rFonts w:ascii="Arial" w:hAnsi="Arial" w:cs="Arial"/>
          <w:color w:val="FF0000"/>
          <w:sz w:val="20"/>
        </w:rPr>
        <w:t xml:space="preserve">dat tussen </w:t>
      </w:r>
      <w:r w:rsidRPr="006D1268">
        <w:rPr>
          <w:rFonts w:ascii="Arial" w:hAnsi="Arial" w:cs="Arial"/>
          <w:color w:val="339966"/>
          <w:sz w:val="20"/>
        </w:rPr>
        <w:t>hen</w:t>
      </w:r>
      <w:r w:rsidR="007F2DA7" w:rsidRPr="006D1268">
        <w:rPr>
          <w:rFonts w:ascii="Arial" w:hAnsi="Arial" w:cs="Arial"/>
          <w:color w:val="339966"/>
          <w:sz w:val="20"/>
        </w:rPr>
        <w:t>/hem</w:t>
      </w:r>
      <w:r w:rsidR="00044841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r w:rsidR="00717006">
        <w:rPr>
          <w:rFonts w:ascii="Arial" w:hAnsi="Arial" w:cs="Arial"/>
          <w:color w:val="00FFFF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="00181A24" w:rsidRPr="006D1268">
        <w:rPr>
          <w:rFonts w:ascii="Arial" w:hAnsi="Arial" w:cs="Arial"/>
          <w:color w:val="339966"/>
          <w:sz w:val="20"/>
        </w:rPr>
        <w:t>/haar</w:t>
      </w:r>
      <w:r w:rsidR="007F2DA7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r w:rsidR="00717006">
        <w:rPr>
          <w:rFonts w:ascii="Arial" w:hAnsi="Arial" w:cs="Arial"/>
          <w:color w:val="00FFFF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is gesloten met betrekking tot het hierna te omschrijven </w:t>
      </w:r>
      <w:r w:rsidR="006A5ACF" w:rsidRPr="00FC4D81">
        <w:rPr>
          <w:rFonts w:ascii="Arial" w:hAnsi="Arial" w:cs="Arial"/>
          <w:color w:val="FF0000"/>
          <w:sz w:val="20"/>
        </w:rPr>
        <w:t>verkochte</w:t>
      </w:r>
      <w:r w:rsidRPr="00FC4D81">
        <w:rPr>
          <w:rFonts w:ascii="Arial" w:hAnsi="Arial" w:cs="Arial"/>
          <w:color w:val="FF0000"/>
          <w:sz w:val="20"/>
        </w:rPr>
        <w:t xml:space="preserve">. Van deze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blijkt uit een door </w:t>
      </w:r>
      <w:r w:rsidRPr="006D1268">
        <w:rPr>
          <w:rFonts w:ascii="Arial" w:hAnsi="Arial" w:cs="Arial"/>
          <w:color w:val="339966"/>
          <w:sz w:val="20"/>
        </w:rPr>
        <w:t>optieverlener/verkoper</w:t>
      </w:r>
      <w:r w:rsidR="00717006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optieger</w:t>
      </w:r>
      <w:r w:rsidR="00DB0378" w:rsidRPr="006D1268">
        <w:rPr>
          <w:rFonts w:ascii="Arial" w:hAnsi="Arial" w:cs="Arial"/>
          <w:color w:val="339966"/>
          <w:sz w:val="20"/>
        </w:rPr>
        <w:t>e</w:t>
      </w:r>
      <w:r w:rsidRPr="006D1268">
        <w:rPr>
          <w:rFonts w:ascii="Arial" w:hAnsi="Arial" w:cs="Arial"/>
          <w:color w:val="339966"/>
          <w:sz w:val="20"/>
        </w:rPr>
        <w:t>chtigde/koper</w:t>
      </w:r>
      <w:r w:rsidR="00717006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ondertekende onderhandse </w:t>
      </w:r>
      <w:r w:rsidR="00390BD4" w:rsidRPr="00FC4D81">
        <w:rPr>
          <w:rFonts w:ascii="Arial" w:hAnsi="Arial" w:cs="Arial"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 de dato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 xml:space="preserve">, hierna aan te duiden met </w:t>
      </w:r>
      <w:r w:rsidRPr="006D1268">
        <w:rPr>
          <w:rFonts w:ascii="Arial" w:hAnsi="Arial" w:cs="Arial"/>
          <w:b/>
          <w:color w:val="339966"/>
          <w:sz w:val="20"/>
        </w:rPr>
        <w:t>optie-/koop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, </w:t>
      </w:r>
      <w:r w:rsidR="00B12E19" w:rsidRPr="00FC4D81">
        <w:rPr>
          <w:rFonts w:ascii="Arial" w:hAnsi="Arial" w:cs="Arial"/>
          <w:color w:val="FF0000"/>
          <w:sz w:val="20"/>
        </w:rPr>
        <w:t xml:space="preserve">waarvan een </w:t>
      </w:r>
      <w:r w:rsidR="00B12E19" w:rsidRPr="00C65075">
        <w:rPr>
          <w:rFonts w:ascii="Arial" w:hAnsi="Arial" w:cs="Arial"/>
          <w:color w:val="339966"/>
          <w:sz w:val="20"/>
        </w:rPr>
        <w:t>afschrift</w:t>
      </w:r>
      <w:r w:rsidR="00C65075" w:rsidRPr="00C65075">
        <w:rPr>
          <w:rFonts w:ascii="Arial" w:hAnsi="Arial" w:cs="Arial"/>
          <w:color w:val="339966"/>
          <w:sz w:val="20"/>
        </w:rPr>
        <w:t>/uittreksel</w:t>
      </w:r>
      <w:r w:rsidR="00B12E19" w:rsidRPr="00FC4D81">
        <w:rPr>
          <w:rFonts w:ascii="Arial" w:hAnsi="Arial" w:cs="Arial"/>
          <w:color w:val="008000"/>
          <w:sz w:val="20"/>
        </w:rPr>
        <w:t xml:space="preserve"> </w:t>
      </w:r>
      <w:r w:rsidR="00B12E19" w:rsidRPr="00FC4D81">
        <w:rPr>
          <w:rFonts w:ascii="Arial" w:hAnsi="Arial" w:cs="Arial"/>
          <w:color w:val="FF0000"/>
          <w:sz w:val="20"/>
        </w:rPr>
        <w:t xml:space="preserve">aan deze verklaring </w:t>
      </w:r>
      <w:r w:rsidR="00B12E19" w:rsidRPr="006D1268">
        <w:rPr>
          <w:rFonts w:ascii="Arial" w:hAnsi="Arial" w:cs="Arial"/>
          <w:color w:val="339966"/>
          <w:sz w:val="20"/>
        </w:rPr>
        <w:t>is</w:t>
      </w:r>
      <w:r w:rsidR="006D1268" w:rsidRPr="006D1268">
        <w:rPr>
          <w:rFonts w:ascii="Arial" w:hAnsi="Arial" w:cs="Arial"/>
          <w:color w:val="339966"/>
          <w:sz w:val="20"/>
        </w:rPr>
        <w:t>/zal worden</w:t>
      </w:r>
      <w:r w:rsidR="00B12E19" w:rsidRPr="00FC4D81">
        <w:rPr>
          <w:rFonts w:ascii="Arial" w:hAnsi="Arial" w:cs="Arial"/>
          <w:color w:val="FF0000"/>
          <w:sz w:val="20"/>
        </w:rPr>
        <w:t xml:space="preserve"> gehecht.</w:t>
      </w:r>
    </w:p>
    <w:p w14:paraId="4011352B" w14:textId="77777777" w:rsidR="001C76CA" w:rsidRPr="00FC4D81" w:rsidRDefault="001C76CA" w:rsidP="001C76CA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Registergoederen</w:t>
      </w:r>
    </w:p>
    <w:p w14:paraId="6F319AB2" w14:textId="77777777" w:rsidR="004E26FF" w:rsidRPr="00FC4D81" w:rsidRDefault="006A5ACF" w:rsidP="001C76CA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>Het verkochte betreft</w:t>
      </w:r>
      <w:r w:rsidR="004246EB" w:rsidRPr="00FC4D81">
        <w:rPr>
          <w:rFonts w:ascii="Arial" w:hAnsi="Arial" w:cs="Arial"/>
          <w:color w:val="FF0000"/>
          <w:sz w:val="20"/>
          <w:lang w:val="nl"/>
        </w:rPr>
        <w:t>:</w:t>
      </w:r>
    </w:p>
    <w:p w14:paraId="5D0883F7" w14:textId="77777777" w:rsidR="00E110C8" w:rsidRPr="00FC4D81" w:rsidRDefault="00E110C8" w:rsidP="00E110C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2ABB8AC0" w14:textId="77777777" w:rsidR="002303D8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u w:val="single"/>
        </w:rPr>
      </w:pPr>
      <w:r w:rsidRPr="002303D8">
        <w:rPr>
          <w:rFonts w:ascii="Arial" w:hAnsi="Arial" w:cs="Arial"/>
          <w:color w:val="800080"/>
          <w:sz w:val="20"/>
          <w:u w:val="single"/>
        </w:rPr>
        <w:t>Erfpachtcanon</w:t>
      </w:r>
    </w:p>
    <w:p w14:paraId="77C6B06D" w14:textId="77777777" w:rsidR="002303D8" w:rsidRPr="00D348EA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highlight w:val="yellow"/>
        </w:rPr>
      </w:pPr>
      <w:r w:rsidRPr="002303D8">
        <w:rPr>
          <w:rFonts w:ascii="Arial" w:hAnsi="Arial" w:cs="Arial"/>
          <w:color w:val="800080"/>
          <w:sz w:val="20"/>
          <w:highlight w:val="yellow"/>
        </w:rPr>
        <w:t>TEKSTBLOK ERFPACHTCANON</w:t>
      </w:r>
      <w:r w:rsidR="00D348EA" w:rsidRPr="00D348EA">
        <w:rPr>
          <w:rFonts w:ascii="Arial" w:hAnsi="Arial" w:cs="Arial"/>
          <w:color w:val="800080"/>
          <w:sz w:val="20"/>
        </w:rPr>
        <w:t>.</w:t>
      </w:r>
    </w:p>
    <w:p w14:paraId="1C6B4D25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5B7B4E8B" w14:textId="77777777" w:rsidR="00BA42A6" w:rsidRPr="00FA23AA" w:rsidRDefault="00BA42A6" w:rsidP="001C76CA">
      <w:pPr>
        <w:rPr>
          <w:rFonts w:ascii="Arial" w:hAnsi="Arial" w:cs="Arial"/>
          <w:color w:val="800080"/>
          <w:sz w:val="20"/>
          <w:u w:val="single"/>
        </w:rPr>
      </w:pPr>
      <w:r w:rsidRPr="00FA23AA">
        <w:rPr>
          <w:rFonts w:ascii="Arial" w:hAnsi="Arial" w:cs="Arial"/>
          <w:color w:val="800080"/>
          <w:sz w:val="20"/>
          <w:u w:val="single"/>
        </w:rPr>
        <w:t>Bedenktijd</w:t>
      </w:r>
    </w:p>
    <w:p w14:paraId="24811CFD" w14:textId="58C93C8E" w:rsidR="00BA42A6" w:rsidRPr="00FC4D81" w:rsidRDefault="00BA42A6" w:rsidP="001C76CA">
      <w:pPr>
        <w:rPr>
          <w:rFonts w:ascii="Arial" w:hAnsi="Arial" w:cs="Arial"/>
          <w:color w:val="800080"/>
          <w:sz w:val="20"/>
        </w:rPr>
      </w:pPr>
      <w:r w:rsidRPr="006A1029">
        <w:rPr>
          <w:rFonts w:ascii="Arial" w:hAnsi="Arial" w:cs="Arial"/>
          <w:color w:val="00FFFF"/>
          <w:sz w:val="20"/>
        </w:rPr>
        <w:t>De bedenktijd, bedoeld in artikel 7:2 lid 2 Burgerlijk Wetboek, is verstreken zonder dat koper</w:t>
      </w:r>
      <w:r w:rsidR="00910C3F">
        <w:rPr>
          <w:rFonts w:ascii="Arial" w:hAnsi="Arial" w:cs="Arial"/>
          <w:color w:val="00FFFF"/>
          <w:sz w:val="20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6A1029">
        <w:rPr>
          <w:rFonts w:ascii="Arial" w:hAnsi="Arial" w:cs="Arial"/>
          <w:color w:val="00FFFF"/>
          <w:sz w:val="20"/>
        </w:rPr>
        <w:t xml:space="preserve"> van zijn wettelijk</w:t>
      </w:r>
      <w:r w:rsidR="00273E67">
        <w:rPr>
          <w:rFonts w:ascii="Arial" w:hAnsi="Arial" w:cs="Arial"/>
          <w:color w:val="00FFFF"/>
          <w:sz w:val="20"/>
        </w:rPr>
        <w:t>e</w:t>
      </w:r>
      <w:r w:rsidRPr="006A1029">
        <w:rPr>
          <w:rFonts w:ascii="Arial" w:hAnsi="Arial" w:cs="Arial"/>
          <w:color w:val="00FFFF"/>
          <w:sz w:val="20"/>
        </w:rPr>
        <w:t xml:space="preserve"> ontbindingsrecht gebruik heeft gemaakt</w:t>
      </w:r>
      <w:r w:rsidR="00974E0C" w:rsidRPr="006A1029">
        <w:rPr>
          <w:rFonts w:ascii="Arial" w:hAnsi="Arial" w:cs="Arial"/>
          <w:color w:val="00FFFF"/>
          <w:sz w:val="20"/>
        </w:rPr>
        <w:t>/ De bedenktijd, bedoeld in artikel 7:2 lid 2 Burgerlijk Wetboek, is nog niet verstreken, doch de koop</w:t>
      </w:r>
      <w:r w:rsidR="00390BD4" w:rsidRPr="006A1029">
        <w:rPr>
          <w:rFonts w:ascii="Arial" w:hAnsi="Arial" w:cs="Arial"/>
          <w:color w:val="00FFFF"/>
          <w:sz w:val="20"/>
        </w:rPr>
        <w:t xml:space="preserve">overeenkomst </w:t>
      </w:r>
      <w:r w:rsidR="00974E0C" w:rsidRPr="006A1029">
        <w:rPr>
          <w:rFonts w:ascii="Arial" w:hAnsi="Arial" w:cs="Arial"/>
          <w:color w:val="00FFFF"/>
          <w:sz w:val="20"/>
        </w:rPr>
        <w:t>is door mij, notaris, opgesteld en mede ondertekend/ Artikel 7:2 lid 2 Burgerlijk Wetboek is niet van toepassing, zodat geen bedenktijd geldt</w:t>
      </w:r>
      <w:r w:rsidR="00974E0C" w:rsidRPr="00FC4D81">
        <w:rPr>
          <w:rFonts w:ascii="Arial" w:hAnsi="Arial" w:cs="Arial"/>
          <w:color w:val="FF0000"/>
          <w:sz w:val="20"/>
        </w:rPr>
        <w:t>.</w:t>
      </w:r>
    </w:p>
    <w:p w14:paraId="0841DE5F" w14:textId="77777777" w:rsidR="00974E0C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Overige bepalingen </w:t>
      </w:r>
      <w:r w:rsidRPr="006D1268">
        <w:rPr>
          <w:rFonts w:ascii="Arial" w:hAnsi="Arial" w:cs="Arial"/>
          <w:color w:val="339966"/>
          <w:sz w:val="20"/>
          <w:u w:val="single"/>
        </w:rPr>
        <w:t>optie</w:t>
      </w:r>
      <w:r w:rsidR="002F1B3C" w:rsidRPr="006D1268">
        <w:rPr>
          <w:rFonts w:ascii="Arial" w:hAnsi="Arial" w:cs="Arial"/>
          <w:color w:val="339966"/>
          <w:sz w:val="20"/>
          <w:u w:val="single"/>
        </w:rPr>
        <w:t>-</w:t>
      </w:r>
      <w:r w:rsidRPr="006D1268">
        <w:rPr>
          <w:rFonts w:ascii="Arial" w:hAnsi="Arial" w:cs="Arial"/>
          <w:color w:val="339966"/>
          <w:sz w:val="20"/>
          <w:u w:val="single"/>
        </w:rPr>
        <w:t>/koop</w:t>
      </w:r>
      <w:r w:rsidRPr="00FC4D81">
        <w:rPr>
          <w:rFonts w:ascii="Arial" w:hAnsi="Arial" w:cs="Arial"/>
          <w:color w:val="FF0000"/>
          <w:sz w:val="20"/>
          <w:u w:val="single"/>
        </w:rPr>
        <w:t>overeenkomst</w:t>
      </w:r>
    </w:p>
    <w:p w14:paraId="61FC886C" w14:textId="77777777" w:rsidR="00390BD4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Op deze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zijn</w:t>
      </w:r>
      <w:r w:rsidR="00976841" w:rsidRPr="00FC4D81">
        <w:rPr>
          <w:rFonts w:ascii="Arial" w:hAnsi="Arial" w:cs="Arial"/>
          <w:color w:val="FF0000"/>
          <w:sz w:val="20"/>
        </w:rPr>
        <w:t xml:space="preserve"> voorts van toepassing de bepal</w:t>
      </w:r>
      <w:r w:rsidRPr="00FC4D81">
        <w:rPr>
          <w:rFonts w:ascii="Arial" w:hAnsi="Arial" w:cs="Arial"/>
          <w:color w:val="FF0000"/>
          <w:sz w:val="20"/>
        </w:rPr>
        <w:t xml:space="preserve">ingen als vermeld in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>overeenkomst.</w:t>
      </w:r>
    </w:p>
    <w:p w14:paraId="300A93FE" w14:textId="77777777" w:rsidR="007407B4" w:rsidRPr="007407B4" w:rsidRDefault="007407B4" w:rsidP="0086033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Notariële verklaringen</w:t>
      </w:r>
    </w:p>
    <w:p w14:paraId="20DC3B50" w14:textId="77777777" w:rsidR="007407B4" w:rsidRPr="007407B4" w:rsidRDefault="007407B4" w:rsidP="001C76CA">
      <w:pPr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Verklaring ex artikel 26 Kadasterwet</w:t>
      </w:r>
    </w:p>
    <w:p w14:paraId="3BDC1CD7" w14:textId="77777777" w:rsidR="00973CBC" w:rsidRPr="00FC4D81" w:rsidRDefault="00636FDC" w:rsidP="001C76CA">
      <w:pPr>
        <w:rPr>
          <w:rFonts w:ascii="Arial" w:hAnsi="Arial" w:cs="Arial"/>
          <w:color w:val="FF0000"/>
          <w:sz w:val="20"/>
        </w:rPr>
      </w:pPr>
      <w:r w:rsidRPr="00C65075">
        <w:rPr>
          <w:rFonts w:ascii="Arial" w:hAnsi="Arial" w:cs="Arial"/>
          <w:color w:val="339966"/>
          <w:sz w:val="20"/>
        </w:rPr>
        <w:t>De</w:t>
      </w:r>
      <w:r w:rsidR="00C65075" w:rsidRPr="00C65075">
        <w:rPr>
          <w:rFonts w:ascii="Arial" w:hAnsi="Arial" w:cs="Arial"/>
          <w:color w:val="339966"/>
          <w:sz w:val="20"/>
        </w:rPr>
        <w:t>/Het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7407B4" w:rsidRPr="00CA1107">
        <w:rPr>
          <w:rFonts w:ascii="Arial" w:hAnsi="Arial" w:cs="Arial"/>
          <w:color w:val="339966"/>
          <w:sz w:val="20"/>
        </w:rPr>
        <w:t>aangehechte</w:t>
      </w:r>
      <w:r w:rsidR="00CA1107" w:rsidRPr="00CA1107">
        <w:rPr>
          <w:rFonts w:ascii="Arial" w:hAnsi="Arial" w:cs="Arial"/>
          <w:color w:val="339966"/>
          <w:sz w:val="20"/>
        </w:rPr>
        <w:t>/aan te hechten</w:t>
      </w:r>
      <w:r w:rsidR="007407B4">
        <w:rPr>
          <w:rFonts w:ascii="Arial" w:hAnsi="Arial" w:cs="Arial"/>
          <w:color w:val="FF0000"/>
          <w:sz w:val="20"/>
        </w:rPr>
        <w:t xml:space="preserve"> </w:t>
      </w:r>
      <w:r w:rsidR="00C65075">
        <w:rPr>
          <w:rFonts w:ascii="Arial" w:hAnsi="Arial" w:cs="Arial"/>
          <w:color w:val="3366FF"/>
          <w:sz w:val="20"/>
        </w:rPr>
        <w:t xml:space="preserve">afschrift/uittreksel </w:t>
      </w:r>
      <w:r w:rsidR="00C65075">
        <w:rPr>
          <w:rFonts w:ascii="Arial" w:hAnsi="Arial" w:cs="Arial"/>
          <w:color w:val="800080"/>
          <w:sz w:val="20"/>
        </w:rPr>
        <w:t xml:space="preserve">van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toont genoegzaam aan dat het in te schrijven feit zich inderdaad heeft voorgedaan.</w:t>
      </w:r>
    </w:p>
    <w:p w14:paraId="064B4777" w14:textId="77777777" w:rsidR="007407B4" w:rsidRPr="00FC4D81" w:rsidRDefault="007407B4" w:rsidP="007407B4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11014E2A" w14:textId="77777777" w:rsidR="000C2758" w:rsidRPr="00FC4D81" w:rsidRDefault="000C2758" w:rsidP="000C275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VERZOEK TOT INSCHRIJVING</w:t>
      </w:r>
    </w:p>
    <w:p w14:paraId="7A2061FE" w14:textId="77777777" w:rsidR="00E54055" w:rsidRPr="00E54055" w:rsidRDefault="00E54055" w:rsidP="001C76CA">
      <w:pPr>
        <w:rPr>
          <w:rFonts w:ascii="Arial" w:hAnsi="Arial" w:cs="Arial"/>
          <w:color w:val="800080"/>
          <w:sz w:val="20"/>
          <w:u w:val="single"/>
        </w:rPr>
      </w:pPr>
      <w:r w:rsidRPr="00E54055">
        <w:rPr>
          <w:rFonts w:ascii="Arial" w:hAnsi="Arial" w:cs="Arial"/>
          <w:color w:val="800080"/>
          <w:sz w:val="20"/>
          <w:u w:val="single"/>
        </w:rPr>
        <w:t>Woonplaatskeuze</w:t>
      </w:r>
    </w:p>
    <w:p w14:paraId="475C4B14" w14:textId="77777777" w:rsidR="00E54055" w:rsidRDefault="00E54055" w:rsidP="001C76CA">
      <w:pPr>
        <w:rPr>
          <w:rFonts w:ascii="Arial" w:hAnsi="Arial" w:cs="Arial"/>
          <w:color w:val="800080"/>
          <w:sz w:val="20"/>
        </w:rPr>
      </w:pPr>
      <w:r w:rsidRPr="00E54055">
        <w:rPr>
          <w:rFonts w:ascii="Arial" w:hAnsi="Arial" w:cs="Arial"/>
          <w:color w:val="800080"/>
          <w:sz w:val="20"/>
        </w:rPr>
        <w:t>Ter</w:t>
      </w:r>
      <w:r w:rsidR="00265A63">
        <w:rPr>
          <w:rFonts w:ascii="Arial" w:hAnsi="Arial" w:cs="Arial"/>
          <w:color w:val="800080"/>
          <w:sz w:val="20"/>
        </w:rPr>
        <w:t xml:space="preserve"> </w:t>
      </w:r>
      <w:r w:rsidRPr="00E54055">
        <w:rPr>
          <w:rFonts w:ascii="Arial" w:hAnsi="Arial" w:cs="Arial"/>
          <w:color w:val="800080"/>
          <w:sz w:val="20"/>
        </w:rPr>
        <w:t xml:space="preserve">zake van de uitvoering van deze overeenkomst, waaronder tevens dient te worden begrepen de inschrijving in de openbare registers, </w:t>
      </w:r>
      <w:r w:rsidRPr="00E54055">
        <w:rPr>
          <w:rFonts w:ascii="Arial" w:hAnsi="Arial" w:cs="Arial"/>
          <w:color w:val="3366FF"/>
          <w:sz w:val="20"/>
        </w:rPr>
        <w:t>alsmede voor de fiscale gevolgen,</w:t>
      </w:r>
      <w:r w:rsidRPr="00E54055">
        <w:rPr>
          <w:rFonts w:ascii="Arial" w:hAnsi="Arial" w:cs="Arial"/>
          <w:color w:val="800080"/>
          <w:sz w:val="20"/>
        </w:rPr>
        <w:t xml:space="preserve"> wordt woonplaats gekozen ten kantore van de bewaarder van deze akte.</w:t>
      </w:r>
    </w:p>
    <w:p w14:paraId="3AB91735" w14:textId="77777777" w:rsidR="00CA1107" w:rsidRDefault="00CA1107" w:rsidP="001C76CA">
      <w:pPr>
        <w:rPr>
          <w:rFonts w:ascii="Arial" w:hAnsi="Arial" w:cs="Arial"/>
          <w:color w:val="800080"/>
          <w:sz w:val="20"/>
          <w:u w:val="single"/>
        </w:rPr>
      </w:pPr>
      <w:r>
        <w:rPr>
          <w:rFonts w:ascii="Arial" w:hAnsi="Arial" w:cs="Arial"/>
          <w:color w:val="800080"/>
          <w:sz w:val="20"/>
          <w:u w:val="single"/>
        </w:rPr>
        <w:t>Bijlage</w:t>
      </w:r>
    </w:p>
    <w:p w14:paraId="69BC1708" w14:textId="77777777" w:rsidR="00CA1107" w:rsidRDefault="00CA1107" w:rsidP="001C76CA">
      <w:p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 xml:space="preserve">Aan deze akte </w:t>
      </w:r>
      <w:r w:rsidRPr="00CA1107">
        <w:rPr>
          <w:rFonts w:ascii="Arial" w:hAnsi="Arial" w:cs="Arial"/>
          <w:color w:val="3366FF"/>
          <w:sz w:val="20"/>
        </w:rPr>
        <w:t>wordt/is</w:t>
      </w:r>
      <w:r>
        <w:rPr>
          <w:rFonts w:ascii="Arial" w:hAnsi="Arial" w:cs="Arial"/>
          <w:color w:val="800080"/>
          <w:sz w:val="20"/>
        </w:rPr>
        <w:t xml:space="preserve"> de volgende bijlage gehecht:</w:t>
      </w:r>
    </w:p>
    <w:p w14:paraId="6FCC7262" w14:textId="77777777" w:rsidR="00CA1107" w:rsidRPr="00CA1107" w:rsidRDefault="00551CD4" w:rsidP="00CA1107">
      <w:pPr>
        <w:numPr>
          <w:ilvl w:val="0"/>
          <w:numId w:val="33"/>
        </w:num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3366FF"/>
          <w:sz w:val="20"/>
        </w:rPr>
        <w:t>a</w:t>
      </w:r>
      <w:r w:rsidR="00CA1107" w:rsidRPr="00C65075">
        <w:rPr>
          <w:rFonts w:ascii="Arial" w:hAnsi="Arial" w:cs="Arial"/>
          <w:color w:val="3366FF"/>
          <w:sz w:val="20"/>
        </w:rPr>
        <w:t>fschrift</w:t>
      </w:r>
      <w:r>
        <w:rPr>
          <w:rFonts w:ascii="Arial" w:hAnsi="Arial" w:cs="Arial"/>
          <w:color w:val="3366FF"/>
          <w:sz w:val="20"/>
        </w:rPr>
        <w:t>/u</w:t>
      </w:r>
      <w:r w:rsidR="00C65075" w:rsidRPr="00C65075">
        <w:rPr>
          <w:rFonts w:ascii="Arial" w:hAnsi="Arial" w:cs="Arial"/>
          <w:color w:val="3366FF"/>
          <w:sz w:val="20"/>
        </w:rPr>
        <w:t>itt</w:t>
      </w:r>
      <w:r w:rsidR="00C65075" w:rsidRPr="00910C3F">
        <w:rPr>
          <w:rFonts w:ascii="Arial" w:hAnsi="Arial" w:cs="Arial"/>
          <w:color w:val="3366FF"/>
          <w:sz w:val="20"/>
        </w:rPr>
        <w:t>reks</w:t>
      </w:r>
      <w:r w:rsidR="00C65075" w:rsidRPr="00C65075">
        <w:rPr>
          <w:rFonts w:ascii="Arial" w:hAnsi="Arial" w:cs="Arial"/>
          <w:color w:val="3366FF"/>
          <w:sz w:val="20"/>
        </w:rPr>
        <w:t>el</w:t>
      </w:r>
      <w:r w:rsidR="00CA1107">
        <w:rPr>
          <w:rFonts w:ascii="Arial" w:hAnsi="Arial" w:cs="Arial"/>
          <w:color w:val="800080"/>
          <w:sz w:val="20"/>
        </w:rPr>
        <w:t xml:space="preserve"> </w:t>
      </w:r>
      <w:r w:rsidR="00CA1107" w:rsidRPr="00CA1107">
        <w:rPr>
          <w:rFonts w:ascii="Arial" w:hAnsi="Arial" w:cs="Arial"/>
          <w:color w:val="3366FF"/>
          <w:sz w:val="20"/>
        </w:rPr>
        <w:t>optie-/koop</w:t>
      </w:r>
      <w:r w:rsidR="00CA1107" w:rsidRPr="00CA1107">
        <w:rPr>
          <w:rFonts w:ascii="Arial" w:hAnsi="Arial" w:cs="Arial"/>
          <w:color w:val="800080"/>
          <w:sz w:val="20"/>
        </w:rPr>
        <w:t>overeenkomst.</w:t>
      </w:r>
    </w:p>
    <w:p w14:paraId="114D09B3" w14:textId="77777777" w:rsidR="00A462C7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lastRenderedPageBreak/>
        <w:t>Slot akte</w:t>
      </w:r>
    </w:p>
    <w:p w14:paraId="5379C150" w14:textId="77777777" w:rsidR="0016504C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</w:rPr>
        <w:t xml:space="preserve">Deze akte is verleden te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woonplaats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 op de datum als in het hoofd van deze akte is vermeld en door mij, notaris, is ondertekend om </w:t>
      </w:r>
      <w:r w:rsidR="0016504C" w:rsidRPr="00FC4D81">
        <w:rPr>
          <w:rFonts w:ascii="Arial" w:hAnsi="Arial" w:cs="Arial"/>
          <w:sz w:val="20"/>
          <w:lang w:val="en-US"/>
        </w:rPr>
        <w:fldChar w:fldCharType="begin"/>
      </w:r>
      <w:r w:rsidR="0016504C" w:rsidRPr="00FC4D81">
        <w:rPr>
          <w:rFonts w:ascii="Arial" w:hAnsi="Arial" w:cs="Arial"/>
          <w:sz w:val="20"/>
        </w:rPr>
        <w:instrText>MacroButton Nomacro §</w:instrText>
      </w:r>
      <w:r w:rsidR="0016504C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sz w:val="20"/>
        </w:rPr>
        <w:t>tijdstip</w:t>
      </w:r>
      <w:r w:rsidR="000C6E0A" w:rsidRPr="00FC4D81">
        <w:rPr>
          <w:rFonts w:ascii="Arial" w:hAnsi="Arial" w:cs="Arial"/>
          <w:sz w:val="20"/>
          <w:lang w:val="en-US"/>
        </w:rPr>
        <w:fldChar w:fldCharType="begin"/>
      </w:r>
      <w:r w:rsidR="000C6E0A" w:rsidRPr="00FC4D81">
        <w:rPr>
          <w:rFonts w:ascii="Arial" w:hAnsi="Arial" w:cs="Arial"/>
          <w:sz w:val="20"/>
        </w:rPr>
        <w:instrText>MacroButton Nomacro §</w:instrText>
      </w:r>
      <w:r w:rsidR="000C6E0A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.  </w:t>
      </w:r>
    </w:p>
    <w:p w14:paraId="00F9F721" w14:textId="77777777" w:rsidR="00332053" w:rsidRPr="00FC4D81" w:rsidRDefault="0016504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108A5108" w14:textId="77777777" w:rsidR="000E4D34" w:rsidRDefault="000E4D34" w:rsidP="001C76CA">
      <w:pPr>
        <w:rPr>
          <w:rFonts w:ascii="Arial" w:hAnsi="Arial" w:cs="Arial"/>
          <w:color w:val="FF0000"/>
          <w:sz w:val="20"/>
        </w:rPr>
      </w:pPr>
    </w:p>
    <w:p w14:paraId="2553618C" w14:textId="77777777" w:rsidR="00C52704" w:rsidRPr="00FC4D81" w:rsidRDefault="00C52704" w:rsidP="001C76CA">
      <w:pPr>
        <w:rPr>
          <w:rFonts w:ascii="Arial" w:hAnsi="Arial" w:cs="Arial"/>
          <w:color w:val="FF0000"/>
          <w:sz w:val="20"/>
        </w:rPr>
      </w:pPr>
    </w:p>
    <w:p w14:paraId="0AD1FB56" w14:textId="77777777" w:rsidR="004E1798" w:rsidRPr="00FC4D81" w:rsidRDefault="004E1798" w:rsidP="004E1798">
      <w:pPr>
        <w:rPr>
          <w:rFonts w:ascii="Arial" w:hAnsi="Arial" w:cs="Arial"/>
          <w:b/>
          <w:i/>
          <w:color w:val="000000"/>
          <w:sz w:val="20"/>
        </w:rPr>
      </w:pPr>
      <w:r w:rsidRPr="00FC4D81">
        <w:rPr>
          <w:rFonts w:ascii="Arial" w:hAnsi="Arial" w:cs="Arial"/>
          <w:b/>
          <w:i/>
          <w:color w:val="000000"/>
          <w:sz w:val="20"/>
        </w:rPr>
        <w:t>Toelichting</w:t>
      </w:r>
    </w:p>
    <w:p w14:paraId="34A3C84E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0A48210F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Zie voor het kleurgebruik in deze modelakte: </w:t>
      </w:r>
    </w:p>
    <w:p w14:paraId="0C28E793" w14:textId="0657357B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Tekstblok – Algemene afspraken modeldocumenten en tekstblokken</w:t>
      </w:r>
      <w:r w:rsidR="00BF43F2">
        <w:rPr>
          <w:rFonts w:ascii="Arial" w:hAnsi="Arial" w:cs="Arial"/>
          <w:sz w:val="20"/>
        </w:rPr>
        <w:t>.</w:t>
      </w:r>
    </w:p>
    <w:p w14:paraId="1848A731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008000"/>
          <w:sz w:val="20"/>
          <w:u w:val="single"/>
        </w:rPr>
      </w:pPr>
    </w:p>
    <w:p w14:paraId="3642C826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3B05249F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Er zijn voor dit keuzeblok een tweetal varianten t.w.:</w:t>
      </w:r>
    </w:p>
    <w:p w14:paraId="4F5ABC94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A: </w:t>
      </w:r>
      <w:r w:rsidRPr="00FC4D81">
        <w:rPr>
          <w:rFonts w:ascii="Arial" w:hAnsi="Arial" w:cs="Arial"/>
          <w:sz w:val="20"/>
        </w:rPr>
        <w:tab/>
        <w:t xml:space="preserve">ingeval er sprake is van </w:t>
      </w:r>
      <w:r w:rsidR="00FA23AA">
        <w:rPr>
          <w:rFonts w:ascii="Arial" w:hAnsi="Arial" w:cs="Arial"/>
          <w:sz w:val="20"/>
        </w:rPr>
        <w:t xml:space="preserve">een of </w:t>
      </w:r>
      <w:r w:rsidRPr="00FC4D81">
        <w:rPr>
          <w:rFonts w:ascii="Arial" w:hAnsi="Arial" w:cs="Arial"/>
          <w:sz w:val="20"/>
        </w:rPr>
        <w:t>meerdere registergoederen met elk één koopprijs</w:t>
      </w:r>
      <w:r w:rsidR="00E61110" w:rsidRPr="00FC4D81">
        <w:rPr>
          <w:rFonts w:ascii="Arial" w:hAnsi="Arial" w:cs="Arial"/>
          <w:sz w:val="20"/>
        </w:rPr>
        <w:t>. Dit tekstfragment dient evenzoveel herhaald te worden als er registergoederen genoemd moeten worden.</w:t>
      </w:r>
      <w:r w:rsidRPr="00FC4D81">
        <w:rPr>
          <w:rFonts w:ascii="Arial" w:hAnsi="Arial" w:cs="Arial"/>
          <w:sz w:val="20"/>
        </w:rPr>
        <w:t xml:space="preserve"> (voorkeursvariant)</w:t>
      </w:r>
      <w:r w:rsidR="004246EB" w:rsidRPr="00FC4D81">
        <w:rPr>
          <w:rFonts w:ascii="Arial" w:hAnsi="Arial" w:cs="Arial"/>
          <w:sz w:val="20"/>
        </w:rPr>
        <w:t xml:space="preserve">. </w:t>
      </w:r>
      <w:r w:rsidR="00FA23AA" w:rsidRPr="00FC4D81">
        <w:rPr>
          <w:rFonts w:ascii="Arial" w:hAnsi="Arial" w:cs="Arial"/>
          <w:sz w:val="20"/>
        </w:rPr>
        <w:t>Indien er slechts 1 registergoed aanwezig is dient de tekst aangesloten te worden en dient het liggende (</w:t>
      </w:r>
      <w:proofErr w:type="spellStart"/>
      <w:r w:rsidR="00FA23AA" w:rsidRPr="00FC4D81">
        <w:rPr>
          <w:rFonts w:ascii="Arial" w:hAnsi="Arial" w:cs="Arial"/>
          <w:sz w:val="20"/>
        </w:rPr>
        <w:t>opsommings</w:t>
      </w:r>
      <w:proofErr w:type="spellEnd"/>
      <w:r w:rsidR="00FA23AA" w:rsidRPr="00FC4D81">
        <w:rPr>
          <w:rFonts w:ascii="Arial" w:hAnsi="Arial" w:cs="Arial"/>
          <w:sz w:val="20"/>
        </w:rPr>
        <w:t>)streepje te vervallen.</w:t>
      </w:r>
    </w:p>
    <w:p w14:paraId="67016B48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B:</w:t>
      </w:r>
      <w:r w:rsidRPr="00FC4D81">
        <w:rPr>
          <w:rFonts w:ascii="Arial" w:hAnsi="Arial" w:cs="Arial"/>
          <w:sz w:val="20"/>
        </w:rPr>
        <w:tab/>
        <w:t>ingeval er sprake is van 1 of meerdere registergoederen met (voor het totaal) één koopprijs</w:t>
      </w:r>
      <w:r w:rsidR="00E61110" w:rsidRPr="00FC4D81">
        <w:rPr>
          <w:rFonts w:ascii="Arial" w:hAnsi="Arial" w:cs="Arial"/>
          <w:sz w:val="20"/>
        </w:rPr>
        <w:t>. De tekstblokken ‘recht’ en ‘registergoed’ dienen evenzoveel herhaald te kunnen worden als er registergoederen genoemd moeten worden</w:t>
      </w:r>
      <w:r w:rsidR="004246EB" w:rsidRPr="00FC4D81">
        <w:rPr>
          <w:rFonts w:ascii="Arial" w:hAnsi="Arial" w:cs="Arial"/>
          <w:sz w:val="20"/>
        </w:rPr>
        <w:t>. Indien er slechts 1 registergoed aanwezig is dient de tekst aangesloten te worden en dient het liggende (</w:t>
      </w:r>
      <w:proofErr w:type="spellStart"/>
      <w:r w:rsidR="004246EB" w:rsidRPr="00FC4D81">
        <w:rPr>
          <w:rFonts w:ascii="Arial" w:hAnsi="Arial" w:cs="Arial"/>
          <w:sz w:val="20"/>
        </w:rPr>
        <w:t>opsommings</w:t>
      </w:r>
      <w:proofErr w:type="spellEnd"/>
      <w:r w:rsidR="004246EB" w:rsidRPr="00FC4D81">
        <w:rPr>
          <w:rFonts w:ascii="Arial" w:hAnsi="Arial" w:cs="Arial"/>
          <w:sz w:val="20"/>
        </w:rPr>
        <w:t>)streepje te vervallen.</w:t>
      </w:r>
    </w:p>
    <w:p w14:paraId="3C7D8A1D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</w:p>
    <w:p w14:paraId="37285606" w14:textId="77777777" w:rsidR="00AC7643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A:</w:t>
      </w:r>
    </w:p>
    <w:p w14:paraId="2178F5B4" w14:textId="77777777" w:rsidR="00E3522B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 xml:space="preserve">Begin tekstfragment: </w:t>
      </w:r>
    </w:p>
    <w:p w14:paraId="3876C5D8" w14:textId="77777777" w:rsidR="00AC7643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 xml:space="preserve">, waarvan de koopprijs </w:t>
      </w:r>
      <w:r w:rsidRPr="006D1268">
        <w:rPr>
          <w:rFonts w:ascii="Arial" w:hAnsi="Arial" w:cs="Arial"/>
          <w:color w:val="339966"/>
          <w:sz w:val="20"/>
        </w:rPr>
        <w:t>bedraagt/zal bedragen</w:t>
      </w:r>
      <w:r w:rsidRPr="00FC4D81">
        <w:rPr>
          <w:rFonts w:ascii="Arial" w:hAnsi="Arial" w:cs="Arial"/>
          <w:sz w:val="20"/>
        </w:rPr>
        <w:t xml:space="preserve">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bedrag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;</w:t>
      </w:r>
      <w:r w:rsidRPr="00FC4D81">
        <w:rPr>
          <w:rFonts w:ascii="Arial" w:hAnsi="Arial" w:cs="Arial"/>
          <w:sz w:val="20"/>
        </w:rPr>
        <w:t xml:space="preserve"> </w:t>
      </w:r>
    </w:p>
    <w:p w14:paraId="3F90C5F0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3006533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7DB251D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3CF9C905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B:</w:t>
      </w:r>
    </w:p>
    <w:p w14:paraId="55A195AA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32F77439" w14:textId="77777777" w:rsidR="00E61110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>;</w:t>
      </w:r>
    </w:p>
    <w:p w14:paraId="5A3283E6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5EFAFC8C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Koopprijs</w:t>
      </w:r>
    </w:p>
    <w:p w14:paraId="5DB77993" w14:textId="77777777" w:rsidR="003A682D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De </w:t>
      </w:r>
      <w:r w:rsidR="009A5F1C" w:rsidRPr="00FC4D81">
        <w:rPr>
          <w:rFonts w:ascii="Arial" w:hAnsi="Arial" w:cs="Arial"/>
          <w:color w:val="800080"/>
          <w:sz w:val="20"/>
          <w:lang w:val="nl"/>
        </w:rPr>
        <w:t>gezamenlijke</w:t>
      </w:r>
      <w:r w:rsidR="009A5F1C" w:rsidRPr="00FC4D81">
        <w:rPr>
          <w:rFonts w:ascii="Arial" w:hAnsi="Arial" w:cs="Arial"/>
          <w:color w:val="FF0000"/>
          <w:sz w:val="20"/>
          <w:lang w:val="nl"/>
        </w:rPr>
        <w:t xml:space="preserve">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koopprijs 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bedra</w:t>
      </w:r>
      <w:r w:rsidR="009A5F1C" w:rsidRPr="00910C3F">
        <w:rPr>
          <w:rFonts w:ascii="Arial" w:hAnsi="Arial" w:cs="Arial"/>
          <w:color w:val="339966"/>
          <w:sz w:val="20"/>
          <w:lang w:val="nl"/>
        </w:rPr>
        <w:t>agt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/</w:t>
      </w:r>
      <w:r w:rsidRPr="006D1268">
        <w:rPr>
          <w:rFonts w:ascii="Arial" w:hAnsi="Arial" w:cs="Arial"/>
          <w:color w:val="339966"/>
          <w:sz w:val="20"/>
          <w:lang w:val="nl"/>
        </w:rPr>
        <w:t>zal bedragen</w:t>
      </w:r>
      <w:r w:rsidRPr="006D1268">
        <w:rPr>
          <w:rFonts w:ascii="Arial" w:hAnsi="Arial" w:cs="Arial"/>
          <w:color w:val="FF0000"/>
          <w:sz w:val="20"/>
          <w:lang w:val="nl"/>
        </w:rPr>
        <w:t>:</w:t>
      </w:r>
      <w:r w:rsidR="00E110C8" w:rsidRPr="00FC4D81">
        <w:rPr>
          <w:rFonts w:ascii="Arial" w:hAnsi="Arial" w:cs="Arial"/>
          <w:sz w:val="20"/>
        </w:rPr>
        <w:t xml:space="preserve"> 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E110C8" w:rsidRPr="00FC4D81">
        <w:rPr>
          <w:rFonts w:ascii="Arial" w:hAnsi="Arial" w:cs="Arial"/>
          <w:sz w:val="20"/>
        </w:rPr>
        <w:t>bedrag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B6311A" w:rsidRPr="00FC4D81">
        <w:rPr>
          <w:rFonts w:ascii="Arial" w:hAnsi="Arial" w:cs="Arial"/>
          <w:color w:val="FF0000"/>
          <w:sz w:val="20"/>
        </w:rPr>
        <w:t>.</w:t>
      </w:r>
    </w:p>
    <w:p w14:paraId="62BFD9C3" w14:textId="77777777" w:rsidR="00E110C8" w:rsidRPr="00FC4D81" w:rsidRDefault="00E110C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  <w:proofErr w:type="spellStart"/>
      <w:r w:rsidRPr="00FC4D81">
        <w:rPr>
          <w:rFonts w:ascii="Arial" w:hAnsi="Arial" w:cs="Arial"/>
          <w:sz w:val="20"/>
          <w:u w:val="single"/>
          <w:lang w:val="en-US"/>
        </w:rPr>
        <w:t>Einde</w:t>
      </w:r>
      <w:proofErr w:type="spellEnd"/>
      <w:r w:rsidRPr="00FC4D81">
        <w:rPr>
          <w:rFonts w:ascii="Arial" w:hAnsi="Arial" w:cs="Arial"/>
          <w:sz w:val="20"/>
          <w:u w:val="single"/>
          <w:lang w:val="en-US"/>
        </w:rPr>
        <w:t xml:space="preserve"> </w:t>
      </w:r>
      <w:proofErr w:type="spellStart"/>
      <w:r w:rsidRPr="00FC4D81">
        <w:rPr>
          <w:rFonts w:ascii="Arial" w:hAnsi="Arial" w:cs="Arial"/>
          <w:sz w:val="20"/>
          <w:u w:val="single"/>
          <w:lang w:val="en-US"/>
        </w:rPr>
        <w:t>tekstfragment</w:t>
      </w:r>
      <w:proofErr w:type="spellEnd"/>
    </w:p>
    <w:p w14:paraId="7511F41D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</w:p>
    <w:p w14:paraId="4CCEFA6A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3B699457" w14:textId="77777777" w:rsidR="00EF3D5F" w:rsidRPr="00FC4D81" w:rsidRDefault="0086033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</w:t>
      </w:r>
      <w:r w:rsidR="00EF3D5F" w:rsidRPr="00FC4D81">
        <w:rPr>
          <w:rFonts w:ascii="Arial" w:hAnsi="Arial" w:cs="Arial"/>
          <w:sz w:val="20"/>
          <w:u w:val="single"/>
        </w:rPr>
        <w:t>oopovereenkomst:</w:t>
      </w:r>
    </w:p>
    <w:p w14:paraId="5C6CB3A8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51351D01" w14:textId="77777777" w:rsidR="00EF3D5F" w:rsidRPr="00FC4D81" w:rsidRDefault="00EF3D5F" w:rsidP="00EF3D5F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Leveringsdatum</w:t>
      </w:r>
    </w:p>
    <w:p w14:paraId="7DA69B8E" w14:textId="59962D24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Het verkochte zal door </w:t>
      </w:r>
      <w:r w:rsidRPr="00E80F05">
        <w:rPr>
          <w:rFonts w:ascii="Arial" w:hAnsi="Arial" w:cs="Arial"/>
          <w:color w:val="339966"/>
          <w:sz w:val="20"/>
          <w:lang w:val="nl"/>
        </w:rPr>
        <w:t>verkoper</w:t>
      </w:r>
      <w:r w:rsidR="00910C3F" w:rsidRPr="00E80F05">
        <w:rPr>
          <w:rFonts w:ascii="Arial" w:hAnsi="Arial" w:cs="Arial"/>
          <w:color w:val="339966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 aan </w:t>
      </w:r>
      <w:r w:rsidRPr="00E80F05">
        <w:rPr>
          <w:rFonts w:ascii="Arial" w:hAnsi="Arial" w:cs="Arial"/>
          <w:color w:val="339966"/>
          <w:sz w:val="20"/>
          <w:lang w:val="nl"/>
        </w:rPr>
        <w:t>koper</w:t>
      </w:r>
      <w:r w:rsidR="00910C3F" w:rsidRPr="00E80F05">
        <w:rPr>
          <w:rFonts w:ascii="Arial" w:hAnsi="Arial" w:cs="Arial"/>
          <w:color w:val="339966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,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dan wel zoveel eerder of later als partijen nader zullen overeenkomen.</w:t>
      </w:r>
    </w:p>
    <w:p w14:paraId="7BAAA1E0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5C1101FD" w14:textId="77777777" w:rsidR="00736F58" w:rsidRPr="00FC4D81" w:rsidRDefault="00736F58" w:rsidP="00EF3D5F">
      <w:pPr>
        <w:spacing w:line="280" w:lineRule="atLeast"/>
        <w:rPr>
          <w:rFonts w:ascii="Arial" w:hAnsi="Arial" w:cs="Arial"/>
          <w:sz w:val="20"/>
        </w:rPr>
      </w:pPr>
    </w:p>
    <w:p w14:paraId="13862B3E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FC4D81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1D35A552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13EC51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  <w:u w:val="single"/>
          <w:lang w:val="nl"/>
        </w:rPr>
      </w:pPr>
      <w:r w:rsidRPr="00FC4D81">
        <w:rPr>
          <w:rFonts w:ascii="Arial" w:hAnsi="Arial" w:cs="Arial"/>
          <w:color w:val="800080"/>
          <w:sz w:val="20"/>
          <w:u w:val="single"/>
          <w:lang w:val="nl"/>
        </w:rPr>
        <w:t>Leveringsdatum</w:t>
      </w:r>
    </w:p>
    <w:p w14:paraId="4D5DBBBD" w14:textId="1DD48A82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800080"/>
          <w:sz w:val="20"/>
          <w:lang w:val="nl"/>
        </w:rPr>
        <w:t xml:space="preserve">Het verkochte zal door </w:t>
      </w:r>
      <w:r w:rsidRPr="00E80F05">
        <w:rPr>
          <w:rFonts w:ascii="Arial" w:hAnsi="Arial" w:cs="Arial"/>
          <w:color w:val="3366FF"/>
          <w:sz w:val="20"/>
          <w:lang w:val="nl"/>
        </w:rPr>
        <w:t>optieverlener</w:t>
      </w:r>
      <w:r w:rsidR="00910C3F" w:rsidRPr="00E80F05">
        <w:rPr>
          <w:rFonts w:ascii="Arial" w:hAnsi="Arial" w:cs="Arial"/>
          <w:color w:val="3366FF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800080"/>
          <w:sz w:val="20"/>
          <w:lang w:val="nl"/>
        </w:rPr>
        <w:t xml:space="preserve"> aan </w:t>
      </w:r>
      <w:r w:rsidRPr="00E80F05">
        <w:rPr>
          <w:rFonts w:ascii="Arial" w:hAnsi="Arial" w:cs="Arial"/>
          <w:color w:val="3366FF"/>
          <w:sz w:val="20"/>
          <w:lang w:val="nl"/>
        </w:rPr>
        <w:t>optiegerechtigde</w:t>
      </w:r>
      <w:r w:rsidR="00910C3F" w:rsidRPr="00E80F05">
        <w:rPr>
          <w:rFonts w:ascii="Arial" w:hAnsi="Arial" w:cs="Arial"/>
          <w:color w:val="3366FF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80008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, dan wel zoveel eerder of later als partijen nader zullen overeenkomen.</w:t>
      </w:r>
    </w:p>
    <w:p w14:paraId="1FF8131C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0B01DDA9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1A1509E" w14:textId="77777777" w:rsidR="00860338" w:rsidRPr="00FC4D81" w:rsidRDefault="00860338" w:rsidP="00C81383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</w:p>
    <w:p w14:paraId="27B4AF15" w14:textId="77777777" w:rsidR="00D47DE2" w:rsidRPr="00BA40C9" w:rsidRDefault="00D47DE2" w:rsidP="00D47DE2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BA40C9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59AD75FE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Koopovereenkomst:</w:t>
      </w:r>
    </w:p>
    <w:p w14:paraId="6E948868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BA40C9">
        <w:rPr>
          <w:rFonts w:ascii="Arial" w:hAnsi="Arial" w:cs="Arial"/>
          <w:sz w:val="20"/>
          <w:u w:val="single"/>
        </w:rPr>
        <w:t>Begin tekstfragment:</w:t>
      </w:r>
    </w:p>
    <w:p w14:paraId="5341F6A4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  <w:u w:val="single"/>
        </w:rPr>
      </w:pPr>
      <w:r w:rsidRPr="00BA40C9"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249FCAF8" w14:textId="77777777" w:rsidR="00D47DE2" w:rsidRPr="00BA40C9" w:rsidRDefault="00D47DE2" w:rsidP="00D47DE2">
      <w:pPr>
        <w:pStyle w:val="Geenafstand"/>
        <w:rPr>
          <w:rFonts w:ascii="Arial" w:eastAsia="Times New Roman" w:hAnsi="Arial" w:cs="Arial"/>
          <w:color w:val="339966"/>
          <w:sz w:val="20"/>
          <w:szCs w:val="20"/>
          <w:lang w:eastAsia="nl-NL"/>
        </w:rPr>
      </w:pP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lastRenderedPageBreak/>
        <w:t>Allen die als partij bij deze koopovereenkomst betrokken zijn hebben mij, notaris, medegedeeld met de inschrijving in te stemmen./ De koopovereenkomst toont genoegzaam aan dat het in te schrijven feit zich</w:t>
      </w:r>
      <w:r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inderdaad</w:t>
      </w: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heeft voorgedaan</w:t>
      </w:r>
      <w:r>
        <w:rPr>
          <w:rFonts w:ascii="Arial" w:eastAsia="Times New Roman" w:hAnsi="Arial" w:cs="Arial"/>
          <w:color w:val="339966"/>
          <w:sz w:val="20"/>
          <w:szCs w:val="20"/>
          <w:lang w:eastAsia="nl-NL"/>
        </w:rPr>
        <w:t>.</w:t>
      </w: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</w:t>
      </w:r>
    </w:p>
    <w:p w14:paraId="213A5A52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</w:rPr>
      </w:pPr>
      <w:r w:rsidRPr="00BA40C9">
        <w:rPr>
          <w:rFonts w:ascii="Arial" w:hAnsi="Arial" w:cs="Arial"/>
          <w:color w:val="FF0000"/>
          <w:sz w:val="20"/>
        </w:rPr>
        <w:t xml:space="preserve">Ik, notaris, verklaar overeenkomstig het bepaalde in artikel 7:3 lid 6 Burgerlijk Wetboek dat het bepaalde in artikel 7:3 leden 1, 2 en 5 Burgerlijk Wetboek niet aan inschrijving van deze koopovereenkomst in de weg staat. </w:t>
      </w:r>
    </w:p>
    <w:p w14:paraId="56A7C78A" w14:textId="77777777" w:rsidR="00D47DE2" w:rsidRPr="00BA40C9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Einde tekstfragment</w:t>
      </w:r>
    </w:p>
    <w:p w14:paraId="7D9EEB78" w14:textId="77777777" w:rsidR="00D47DE2" w:rsidRPr="00BA40C9" w:rsidRDefault="00D47DE2" w:rsidP="00D47DE2">
      <w:pPr>
        <w:spacing w:line="280" w:lineRule="atLeast"/>
        <w:rPr>
          <w:rFonts w:ascii="Arial" w:hAnsi="Arial" w:cs="Arial"/>
          <w:sz w:val="20"/>
        </w:rPr>
      </w:pPr>
    </w:p>
    <w:p w14:paraId="54BC61D7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Optieovereenkomst:</w:t>
      </w:r>
    </w:p>
    <w:p w14:paraId="5A0249B3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Begin tekstfragment:</w:t>
      </w:r>
    </w:p>
    <w:p w14:paraId="24D234A4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  <w:u w:val="single"/>
        </w:rPr>
      </w:pPr>
      <w:r w:rsidRPr="00BA40C9"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2F3A3E89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</w:rPr>
      </w:pPr>
      <w:r w:rsidRPr="00BA40C9">
        <w:rPr>
          <w:rFonts w:ascii="Arial" w:hAnsi="Arial" w:cs="Arial"/>
          <w:color w:val="339966"/>
          <w:sz w:val="20"/>
        </w:rPr>
        <w:t xml:space="preserve">Allen die als partij bij deze </w:t>
      </w:r>
      <w:proofErr w:type="spellStart"/>
      <w:r w:rsidRPr="00BA40C9">
        <w:rPr>
          <w:rFonts w:ascii="Arial" w:hAnsi="Arial" w:cs="Arial"/>
          <w:color w:val="339966"/>
          <w:sz w:val="20"/>
        </w:rPr>
        <w:t>optie-overeenkomst</w:t>
      </w:r>
      <w:proofErr w:type="spellEnd"/>
      <w:r w:rsidRPr="00BA40C9">
        <w:rPr>
          <w:rFonts w:ascii="Arial" w:hAnsi="Arial" w:cs="Arial"/>
          <w:color w:val="339966"/>
          <w:sz w:val="20"/>
        </w:rPr>
        <w:t xml:space="preserve"> betrokken zijn hebben mij, notaris, medegedeeld met de inschrijving in te stemmen./ De </w:t>
      </w:r>
      <w:proofErr w:type="spellStart"/>
      <w:r>
        <w:rPr>
          <w:rFonts w:ascii="Arial" w:hAnsi="Arial" w:cs="Arial"/>
          <w:color w:val="339966"/>
          <w:sz w:val="20"/>
        </w:rPr>
        <w:t>optie-</w:t>
      </w:r>
      <w:r w:rsidRPr="00BA40C9">
        <w:rPr>
          <w:rFonts w:ascii="Arial" w:hAnsi="Arial" w:cs="Arial"/>
          <w:color w:val="339966"/>
          <w:sz w:val="20"/>
        </w:rPr>
        <w:t>overeenkomst</w:t>
      </w:r>
      <w:proofErr w:type="spellEnd"/>
      <w:r w:rsidRPr="00BA40C9">
        <w:rPr>
          <w:rFonts w:ascii="Arial" w:hAnsi="Arial" w:cs="Arial"/>
          <w:color w:val="339966"/>
          <w:sz w:val="20"/>
        </w:rPr>
        <w:t xml:space="preserve"> toont genoegzaam aan dat het in te schrijven feit zich</w:t>
      </w:r>
      <w:r>
        <w:rPr>
          <w:rFonts w:ascii="Arial" w:hAnsi="Arial" w:cs="Arial"/>
          <w:color w:val="339966"/>
          <w:sz w:val="20"/>
        </w:rPr>
        <w:t xml:space="preserve"> inderdaad</w:t>
      </w:r>
      <w:r w:rsidRPr="00BA40C9">
        <w:rPr>
          <w:rFonts w:ascii="Arial" w:hAnsi="Arial" w:cs="Arial"/>
          <w:color w:val="339966"/>
          <w:sz w:val="20"/>
        </w:rPr>
        <w:t xml:space="preserve"> heeft voorgedaan</w:t>
      </w:r>
      <w:r>
        <w:rPr>
          <w:rFonts w:ascii="Arial" w:hAnsi="Arial" w:cs="Arial"/>
          <w:color w:val="339966"/>
          <w:sz w:val="20"/>
        </w:rPr>
        <w:t>.</w:t>
      </w:r>
    </w:p>
    <w:p w14:paraId="687DE822" w14:textId="77777777" w:rsidR="00D47DE2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</w:pPr>
      <w:r w:rsidRPr="00BA40C9">
        <w:rPr>
          <w:rFonts w:ascii="Arial" w:hAnsi="Arial" w:cs="Arial"/>
          <w:sz w:val="20"/>
          <w:u w:val="single"/>
        </w:rPr>
        <w:t>Einde tekstfragment</w:t>
      </w:r>
    </w:p>
    <w:p w14:paraId="7E94EF77" w14:textId="77777777" w:rsidR="0086324A" w:rsidRPr="00FC4D81" w:rsidRDefault="0086324A" w:rsidP="00860338">
      <w:pPr>
        <w:rPr>
          <w:rFonts w:ascii="Arial" w:hAnsi="Arial" w:cs="Arial"/>
          <w:color w:val="008000"/>
          <w:sz w:val="20"/>
        </w:rPr>
      </w:pPr>
    </w:p>
    <w:p w14:paraId="32B3A523" w14:textId="77777777" w:rsidR="0086324A" w:rsidRPr="00FC4D81" w:rsidRDefault="0086324A" w:rsidP="0086324A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 xml:space="preserve">KEUZEBLOK </w:t>
      </w:r>
      <w:r w:rsidR="000C2758" w:rsidRPr="00FC4D81">
        <w:rPr>
          <w:rFonts w:ascii="Arial" w:hAnsi="Arial" w:cs="Arial"/>
          <w:color w:val="FFFFFF"/>
          <w:sz w:val="20"/>
          <w:highlight w:val="darkYellow"/>
        </w:rPr>
        <w:t>VERZOEK TOT INSCHRIJVING</w:t>
      </w:r>
    </w:p>
    <w:p w14:paraId="30D301C3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Koopovereenkomst:</w:t>
      </w:r>
    </w:p>
    <w:p w14:paraId="29F76BB6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13EBDEBD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5ACCC649" w14:textId="133CF961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="00904667" w:rsidRPr="00E80F05">
        <w:rPr>
          <w:rFonts w:ascii="Arial" w:hAnsi="Arial" w:cs="Arial"/>
          <w:color w:val="339966"/>
          <w:sz w:val="20"/>
        </w:rPr>
        <w:t>koper/</w:t>
      </w:r>
      <w:r w:rsidRPr="006D1268">
        <w:rPr>
          <w:rFonts w:ascii="Arial" w:hAnsi="Arial" w:cs="Arial"/>
          <w:color w:val="339966"/>
          <w:sz w:val="20"/>
        </w:rPr>
        <w:t>verkoper/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 xml:space="preserve">/koper en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17006">
        <w:rPr>
          <w:rFonts w:ascii="Arial" w:hAnsi="Arial" w:cs="Arial"/>
          <w:color w:val="339966"/>
          <w:sz w:val="20"/>
        </w:rPr>
        <w:t>/</w:t>
      </w:r>
      <w:r w:rsidR="00904667">
        <w:rPr>
          <w:rFonts w:ascii="Arial" w:hAnsi="Arial" w:cs="Arial"/>
          <w:color w:val="339966"/>
          <w:sz w:val="20"/>
        </w:rPr>
        <w:t xml:space="preserve">koper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>/</w:t>
      </w:r>
      <w:r w:rsidR="00904667">
        <w:rPr>
          <w:rFonts w:ascii="Arial" w:hAnsi="Arial" w:cs="Arial"/>
          <w:color w:val="339966"/>
          <w:sz w:val="20"/>
        </w:rPr>
        <w:t xml:space="preserve">verkoper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904667" w:rsidRPr="00E80F05">
        <w:rPr>
          <w:rFonts w:ascii="Arial" w:hAnsi="Arial" w:cs="Arial"/>
          <w:color w:val="339966"/>
          <w:sz w:val="20"/>
          <w:szCs w:val="16"/>
        </w:rPr>
        <w:t>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="00904667">
        <w:rPr>
          <w:rFonts w:ascii="Arial" w:hAnsi="Arial" w:cs="Arial"/>
          <w:color w:val="339966"/>
          <w:sz w:val="20"/>
        </w:rPr>
        <w:t xml:space="preserve">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</w:t>
      </w:r>
      <w:r w:rsidRPr="0082634C">
        <w:rPr>
          <w:rFonts w:ascii="Arial" w:hAnsi="Arial" w:cs="Arial"/>
          <w:color w:val="FF0000"/>
          <w:sz w:val="20"/>
        </w:rPr>
        <w:t xml:space="preserve">van artikel 7:3 lid 1 Burgerlijk Wetboek en in verband met artikel 3:17 lid 2 Burgerlijk Wetboek </w:t>
      </w:r>
      <w:r w:rsidRPr="0082634C">
        <w:rPr>
          <w:rFonts w:ascii="Arial" w:hAnsi="Arial" w:cs="Arial"/>
          <w:color w:val="80008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82634C">
        <w:rPr>
          <w:rFonts w:ascii="Arial" w:hAnsi="Arial" w:cs="Arial"/>
          <w:color w:val="800080"/>
          <w:sz w:val="20"/>
        </w:rPr>
        <w:t xml:space="preserve">artikel </w:t>
      </w:r>
      <w:del w:id="8" w:author="Schootbrugge, Jean-Michel van de" w:date="2023-10-12T10:28:00Z">
        <w:r w:rsidRPr="0082634C" w:rsidDel="005049CE">
          <w:rPr>
            <w:rFonts w:ascii="Arial" w:hAnsi="Arial" w:cs="Arial"/>
            <w:color w:val="800080"/>
            <w:sz w:val="20"/>
          </w:rPr>
          <w:delText xml:space="preserve">10 </w:delText>
        </w:r>
      </w:del>
      <w:ins w:id="9" w:author="Schootbrugge, Jean-Michel van de" w:date="2023-10-12T10:28:00Z">
        <w:r w:rsidR="005049CE">
          <w:rPr>
            <w:rFonts w:ascii="Arial" w:hAnsi="Arial" w:cs="Arial"/>
            <w:color w:val="800080"/>
            <w:sz w:val="20"/>
          </w:rPr>
          <w:t>9.9 Omgevingswet</w:t>
        </w:r>
      </w:ins>
      <w:del w:id="10" w:author="Schootbrugge, Jean-Michel van de" w:date="2023-10-12T10:28:00Z">
        <w:r w:rsidRPr="0082634C" w:rsidDel="0019513F">
          <w:rPr>
            <w:rFonts w:ascii="Arial" w:hAnsi="Arial" w:cs="Arial"/>
            <w:color w:val="800080"/>
            <w:sz w:val="20"/>
          </w:rPr>
          <w:delText>lid 3 Wet Voorkeursrecht Gemeenten</w:delText>
        </w:r>
      </w:del>
      <w:r w:rsidRPr="0082634C">
        <w:rPr>
          <w:rFonts w:ascii="Arial" w:hAnsi="Arial" w:cs="Arial"/>
          <w:color w:val="FF0000"/>
          <w:sz w:val="20"/>
        </w:rPr>
        <w:t xml:space="preserve">, </w:t>
      </w:r>
      <w:r w:rsidRPr="00FC4D81">
        <w:rPr>
          <w:rFonts w:ascii="Arial" w:hAnsi="Arial" w:cs="Arial"/>
          <w:color w:val="FF0000"/>
          <w:sz w:val="20"/>
        </w:rPr>
        <w:t>in te schrijven.</w:t>
      </w:r>
    </w:p>
    <w:p w14:paraId="7CDFBF40" w14:textId="77777777" w:rsidR="0086324A" w:rsidRPr="00FC4D81" w:rsidRDefault="0086324A" w:rsidP="0086324A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2EB8E732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</w:p>
    <w:p w14:paraId="068A4734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736F58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01DA47CC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010F8A" w14:textId="77777777" w:rsidR="000C2758" w:rsidRPr="00FC4D81" w:rsidRDefault="000C2758" w:rsidP="000C2758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79BDDDF9" w14:textId="5AF6D154" w:rsidR="000C2758" w:rsidRPr="00FC4D81" w:rsidRDefault="000C2758" w:rsidP="000C2758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Pr="006D1268">
        <w:rPr>
          <w:rFonts w:ascii="Arial" w:hAnsi="Arial" w:cs="Arial"/>
          <w:color w:val="339966"/>
          <w:sz w:val="20"/>
        </w:rPr>
        <w:t>optieverlener/</w:t>
      </w:r>
      <w:r w:rsidR="00904667">
        <w:rPr>
          <w:rFonts w:ascii="Arial" w:hAnsi="Arial" w:cs="Arial"/>
          <w:color w:val="339966"/>
          <w:sz w:val="20"/>
        </w:rPr>
        <w:t>optiegerechtigde/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>/</w:t>
      </w:r>
      <w:r w:rsidRPr="006D1268">
        <w:rPr>
          <w:rFonts w:ascii="Arial" w:hAnsi="Arial" w:cs="Arial"/>
          <w:color w:val="339966"/>
          <w:sz w:val="20"/>
        </w:rPr>
        <w:t>optieverlener</w:t>
      </w:r>
      <w:r w:rsidR="00904667">
        <w:rPr>
          <w:rFonts w:ascii="Arial" w:hAnsi="Arial" w:cs="Arial"/>
          <w:color w:val="339966"/>
          <w:sz w:val="20"/>
        </w:rPr>
        <w:t xml:space="preserve">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904667" w:rsidRPr="00E80F05">
        <w:rPr>
          <w:rFonts w:ascii="Arial" w:hAnsi="Arial" w:cs="Arial"/>
          <w:color w:val="339966"/>
          <w:sz w:val="20"/>
          <w:szCs w:val="16"/>
        </w:rPr>
        <w:t>/</w:t>
      </w:r>
      <w:r w:rsidRPr="006D1268">
        <w:rPr>
          <w:rFonts w:ascii="Arial" w:hAnsi="Arial" w:cs="Arial"/>
          <w:color w:val="339966"/>
          <w:sz w:val="20"/>
        </w:rPr>
        <w:t>optiegerechtigde</w:t>
      </w:r>
      <w:r w:rsidR="00904667">
        <w:rPr>
          <w:rFonts w:ascii="Arial" w:hAnsi="Arial" w:cs="Arial"/>
          <w:color w:val="339966"/>
          <w:sz w:val="20"/>
        </w:rPr>
        <w:t xml:space="preserve"> 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="00904667">
        <w:rPr>
          <w:rFonts w:ascii="Arial" w:hAnsi="Arial" w:cs="Arial"/>
          <w:color w:val="339966"/>
          <w:sz w:val="20"/>
        </w:rPr>
        <w:t xml:space="preserve">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van </w:t>
      </w:r>
      <w:r w:rsidRPr="006D1268">
        <w:rPr>
          <w:rFonts w:ascii="Arial" w:hAnsi="Arial" w:cs="Arial"/>
          <w:color w:val="339966"/>
          <w:sz w:val="20"/>
        </w:rPr>
        <w:t xml:space="preserve">artikel </w:t>
      </w:r>
      <w:ins w:id="11" w:author="Schootbrugge, Jean-Michel van de" w:date="2023-10-12T10:29:00Z">
        <w:r w:rsidR="0019513F">
          <w:rPr>
            <w:rFonts w:ascii="Arial" w:hAnsi="Arial" w:cs="Arial"/>
            <w:color w:val="339966"/>
            <w:sz w:val="20"/>
          </w:rPr>
          <w:t>9.9 Omgevingswet</w:t>
        </w:r>
      </w:ins>
      <w:del w:id="12" w:author="Schootbrugge, Jean-Michel van de" w:date="2023-10-12T10:29:00Z">
        <w:r w:rsidRPr="006D1268" w:rsidDel="0019513F">
          <w:rPr>
            <w:rFonts w:ascii="Arial" w:hAnsi="Arial" w:cs="Arial"/>
            <w:color w:val="339966"/>
            <w:sz w:val="20"/>
          </w:rPr>
          <w:delText>10 lid 3 Wet Voorkeursrecht Gemeenten</w:delText>
        </w:r>
      </w:del>
      <w:r w:rsidRPr="006D1268">
        <w:rPr>
          <w:rFonts w:ascii="Arial" w:hAnsi="Arial" w:cs="Arial"/>
          <w:color w:val="339966"/>
          <w:sz w:val="20"/>
        </w:rPr>
        <w:t xml:space="preserve"> en in verband met artikel 3:17 lid 2 Burgerlijk Wetboek</w:t>
      </w:r>
      <w:r w:rsidR="00672E4A" w:rsidRPr="006D1268">
        <w:rPr>
          <w:rFonts w:ascii="Arial" w:hAnsi="Arial" w:cs="Arial"/>
          <w:color w:val="339966"/>
          <w:sz w:val="20"/>
        </w:rPr>
        <w:t xml:space="preserve"> / artikel </w:t>
      </w:r>
      <w:del w:id="13" w:author="Schootbrugge, Jean-Michel van de" w:date="2023-10-12T10:29:00Z">
        <w:r w:rsidR="00672E4A" w:rsidRPr="006D1268" w:rsidDel="00CE228A">
          <w:rPr>
            <w:rFonts w:ascii="Arial" w:hAnsi="Arial" w:cs="Arial"/>
            <w:color w:val="339966"/>
            <w:sz w:val="20"/>
          </w:rPr>
          <w:delText>10 lid 3 Wet Voorkeursrecht Gemeenten</w:delText>
        </w:r>
      </w:del>
      <w:ins w:id="14" w:author="Schootbrugge, Jean-Michel van de" w:date="2023-10-12T10:29:00Z">
        <w:r w:rsidR="00CE228A">
          <w:rPr>
            <w:rFonts w:ascii="Arial" w:hAnsi="Arial" w:cs="Arial"/>
            <w:color w:val="339966"/>
            <w:sz w:val="20"/>
          </w:rPr>
          <w:t>9.9 Omgevingswet</w:t>
        </w:r>
      </w:ins>
      <w:r w:rsidRPr="00FC4D81">
        <w:rPr>
          <w:rFonts w:ascii="Arial" w:hAnsi="Arial" w:cs="Arial"/>
          <w:color w:val="FF0000"/>
          <w:sz w:val="20"/>
        </w:rPr>
        <w:t>, in te schrijven.</w:t>
      </w:r>
    </w:p>
    <w:p w14:paraId="03F99D2F" w14:textId="77777777" w:rsidR="000C2758" w:rsidRPr="00FC4D81" w:rsidRDefault="000C2758" w:rsidP="000C2758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1A0FD424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C4A282A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</w:p>
    <w:p w14:paraId="73F3D136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u w:val="single"/>
        </w:rPr>
      </w:pPr>
    </w:p>
    <w:p w14:paraId="6BADEB7E" w14:textId="77777777" w:rsidR="00E61110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F77B2" w:rsidRPr="00FC4D81" w14:paraId="74BE70A8" w14:textId="77777777" w:rsidTr="000C38C6">
        <w:trPr>
          <w:trHeight w:val="332"/>
        </w:trPr>
        <w:tc>
          <w:tcPr>
            <w:tcW w:w="5173" w:type="dxa"/>
            <w:vAlign w:val="bottom"/>
          </w:tcPr>
          <w:p w14:paraId="0A3029C0" w14:textId="77777777" w:rsidR="006F77B2" w:rsidRPr="00FC4D81" w:rsidRDefault="006F77B2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FC4D81">
              <w:rPr>
                <w:rFonts w:cs="Arial"/>
                <w:sz w:val="20"/>
              </w:rPr>
              <w:t>Versiehistorie</w:t>
            </w:r>
          </w:p>
        </w:tc>
      </w:tr>
    </w:tbl>
    <w:p w14:paraId="48F4C8EE" w14:textId="77777777" w:rsidR="006F77B2" w:rsidRPr="00FC4D81" w:rsidRDefault="006F77B2" w:rsidP="006F77B2">
      <w:pPr>
        <w:spacing w:line="14" w:lineRule="exact"/>
        <w:rPr>
          <w:rFonts w:ascii="Arial" w:hAnsi="Arial" w:cs="Arial"/>
          <w:kern w:val="28"/>
          <w:sz w:val="20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096"/>
        <w:gridCol w:w="1590"/>
        <w:gridCol w:w="4394"/>
      </w:tblGrid>
      <w:tr w:rsidR="006F77B2" w:rsidRPr="00FC4D81" w14:paraId="0D98D5B1" w14:textId="77777777" w:rsidTr="00FC4D81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1CD1B83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2096" w:type="dxa"/>
            <w:vAlign w:val="bottom"/>
          </w:tcPr>
          <w:p w14:paraId="64A5749D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590" w:type="dxa"/>
            <w:vAlign w:val="bottom"/>
          </w:tcPr>
          <w:p w14:paraId="3A7786F9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681D36E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7C57B6" w:rsidRPr="00F224C4" w14:paraId="0D761DA2" w14:textId="77777777" w:rsidTr="00FC4D81">
        <w:tc>
          <w:tcPr>
            <w:tcW w:w="779" w:type="dxa"/>
          </w:tcPr>
          <w:p w14:paraId="3B4A99A7" w14:textId="77777777" w:rsidR="007C57B6" w:rsidRPr="00F224C4" w:rsidRDefault="007C57B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bookmarkStart w:id="15" w:name="bmVersie"/>
            <w:bookmarkEnd w:id="15"/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1.0</w:t>
            </w:r>
          </w:p>
        </w:tc>
        <w:tc>
          <w:tcPr>
            <w:tcW w:w="2096" w:type="dxa"/>
          </w:tcPr>
          <w:p w14:paraId="37F577E8" w14:textId="77777777" w:rsidR="007C57B6" w:rsidRPr="00F224C4" w:rsidRDefault="007C57B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5F05C9C2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C1A0671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Naar versie 1.0</w:t>
            </w:r>
          </w:p>
        </w:tc>
      </w:tr>
      <w:tr w:rsidR="00EE6AEB" w:rsidRPr="00F224C4" w14:paraId="5E5E14B6" w14:textId="77777777" w:rsidTr="00FC4D81">
        <w:tc>
          <w:tcPr>
            <w:tcW w:w="779" w:type="dxa"/>
          </w:tcPr>
          <w:p w14:paraId="075B77A4" w14:textId="77777777" w:rsidR="00EE6AEB" w:rsidRPr="00F224C4" w:rsidRDefault="00EE6AEB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1.1</w:t>
            </w:r>
          </w:p>
        </w:tc>
        <w:tc>
          <w:tcPr>
            <w:tcW w:w="2096" w:type="dxa"/>
          </w:tcPr>
          <w:p w14:paraId="5B09935C" w14:textId="77777777" w:rsidR="00EE6AEB" w:rsidRPr="00F224C4" w:rsidRDefault="00EE6AE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96726E3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54B8C9C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Wijzigingen n.a.v. bevindingenoverleg vanuit Focusgroep Notarissen en opmerkingen vanuit ICT</w:t>
            </w:r>
          </w:p>
        </w:tc>
      </w:tr>
      <w:tr w:rsidR="005A2086" w:rsidRPr="00F224C4" w14:paraId="53A23CFF" w14:textId="77777777" w:rsidTr="00FC4D81">
        <w:tc>
          <w:tcPr>
            <w:tcW w:w="779" w:type="dxa"/>
          </w:tcPr>
          <w:p w14:paraId="5A4D745D" w14:textId="77777777" w:rsidR="005A2086" w:rsidRPr="00F224C4" w:rsidRDefault="005A208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1.2</w:t>
            </w:r>
          </w:p>
        </w:tc>
        <w:tc>
          <w:tcPr>
            <w:tcW w:w="2096" w:type="dxa"/>
          </w:tcPr>
          <w:p w14:paraId="6876035A" w14:textId="77777777" w:rsidR="005A2086" w:rsidRPr="00F224C4" w:rsidRDefault="005A208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20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26B7F4C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40FF33CB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Laatste afstemming met JBL: </w:t>
            </w:r>
          </w:p>
          <w:p w14:paraId="1972BA88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Toevoegen Woonplaatskeuze</w:t>
            </w:r>
          </w:p>
          <w:p w14:paraId="616AA754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Introductie gewijzigde tekstblokken</w:t>
            </w:r>
          </w:p>
        </w:tc>
      </w:tr>
      <w:tr w:rsidR="00763D2F" w:rsidRPr="00F224C4" w14:paraId="04BB753F" w14:textId="77777777" w:rsidTr="00FC4D81">
        <w:tc>
          <w:tcPr>
            <w:tcW w:w="779" w:type="dxa"/>
          </w:tcPr>
          <w:p w14:paraId="120AE9AB" w14:textId="77777777" w:rsidR="00763D2F" w:rsidRPr="00F224C4" w:rsidRDefault="00763D2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1.3</w:t>
            </w:r>
          </w:p>
        </w:tc>
        <w:tc>
          <w:tcPr>
            <w:tcW w:w="2096" w:type="dxa"/>
          </w:tcPr>
          <w:p w14:paraId="47B2EF3B" w14:textId="77777777" w:rsidR="00763D2F" w:rsidRPr="00F224C4" w:rsidRDefault="00763D2F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3690876C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61A7FDAB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Aanpassingen n.a.v. specificaties ICT</w:t>
            </w:r>
          </w:p>
        </w:tc>
      </w:tr>
      <w:tr w:rsidR="007407B4" w:rsidRPr="00F224C4" w14:paraId="162EFFEC" w14:textId="77777777" w:rsidTr="00FC4D81">
        <w:tc>
          <w:tcPr>
            <w:tcW w:w="779" w:type="dxa"/>
          </w:tcPr>
          <w:p w14:paraId="268DA97C" w14:textId="77777777" w:rsidR="007407B4" w:rsidRPr="00F224C4" w:rsidRDefault="007407B4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1.4</w:t>
            </w:r>
          </w:p>
        </w:tc>
        <w:tc>
          <w:tcPr>
            <w:tcW w:w="2096" w:type="dxa"/>
          </w:tcPr>
          <w:p w14:paraId="23ABCB59" w14:textId="77777777" w:rsidR="007407B4" w:rsidRPr="00F224C4" w:rsidRDefault="007271E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7407B4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10A4CBE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D2E599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Laatste afstemming JBL</w:t>
            </w:r>
          </w:p>
        </w:tc>
      </w:tr>
      <w:tr w:rsidR="001506F5" w:rsidRPr="00F224C4" w14:paraId="28BAC356" w14:textId="77777777" w:rsidTr="00FC4D81">
        <w:tc>
          <w:tcPr>
            <w:tcW w:w="779" w:type="dxa"/>
          </w:tcPr>
          <w:p w14:paraId="241CB7F5" w14:textId="77777777" w:rsidR="001506F5" w:rsidRPr="00F224C4" w:rsidRDefault="001506F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1.5</w:t>
            </w:r>
          </w:p>
        </w:tc>
        <w:tc>
          <w:tcPr>
            <w:tcW w:w="2096" w:type="dxa"/>
          </w:tcPr>
          <w:p w14:paraId="7CCA06D2" w14:textId="77777777" w:rsidR="001506F5" w:rsidRPr="00F224C4" w:rsidRDefault="001506F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19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6D7497C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CF09ADF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‘Kenmerk’ boven stuk.</w:t>
            </w:r>
          </w:p>
          <w:p w14:paraId="2572192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Mogelijk gemaakt om alleen o.g.v. </w:t>
            </w:r>
            <w:proofErr w:type="spellStart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WvG</w:t>
            </w:r>
            <w:proofErr w:type="spellEnd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een optieovereenkomst in te schrijven.</w:t>
            </w:r>
          </w:p>
          <w:p w14:paraId="253CCE15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Diverse 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versies van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tekstblokken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gewijzigd</w:t>
            </w:r>
          </w:p>
        </w:tc>
      </w:tr>
      <w:tr w:rsidR="00417A63" w:rsidRPr="00F224C4" w14:paraId="65FC75BD" w14:textId="77777777" w:rsidTr="00FC4D81">
        <w:tc>
          <w:tcPr>
            <w:tcW w:w="779" w:type="dxa"/>
          </w:tcPr>
          <w:p w14:paraId="1FE48D91" w14:textId="77777777" w:rsidR="00417A63" w:rsidRPr="00F224C4" w:rsidRDefault="00417A63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1.6</w:t>
            </w:r>
          </w:p>
        </w:tc>
        <w:tc>
          <w:tcPr>
            <w:tcW w:w="2096" w:type="dxa"/>
          </w:tcPr>
          <w:p w14:paraId="1E17A68E" w14:textId="77777777" w:rsidR="00417A63" w:rsidRPr="00F224C4" w:rsidRDefault="002E433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16</w:t>
            </w:r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0C5D55E1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3B4465E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Nieuwe versie tekstblokken partij NP en partij NNP</w:t>
            </w:r>
          </w:p>
        </w:tc>
      </w:tr>
      <w:tr w:rsidR="002303D8" w:rsidRPr="00F224C4" w14:paraId="629B9D91" w14:textId="77777777" w:rsidTr="00FC4D81">
        <w:tc>
          <w:tcPr>
            <w:tcW w:w="779" w:type="dxa"/>
          </w:tcPr>
          <w:p w14:paraId="213DBB97" w14:textId="77777777" w:rsidR="002303D8" w:rsidRPr="00F224C4" w:rsidRDefault="002303D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1.7</w:t>
            </w:r>
          </w:p>
        </w:tc>
        <w:tc>
          <w:tcPr>
            <w:tcW w:w="2096" w:type="dxa"/>
          </w:tcPr>
          <w:p w14:paraId="585240DB" w14:textId="77777777" w:rsidR="002303D8" w:rsidRPr="00F224C4" w:rsidRDefault="002303D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668F09D1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8788539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Aangepast naar nieuwste versie tekstblokken,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lastRenderedPageBreak/>
              <w:t>tekstblok Erfpachtcanon toegevoegd</w:t>
            </w:r>
          </w:p>
        </w:tc>
      </w:tr>
      <w:tr w:rsidR="00EC6F22" w:rsidRPr="00F224C4" w14:paraId="722A35A0" w14:textId="77777777" w:rsidTr="00FC4D81">
        <w:tc>
          <w:tcPr>
            <w:tcW w:w="779" w:type="dxa"/>
          </w:tcPr>
          <w:p w14:paraId="06F8B6EB" w14:textId="77777777" w:rsidR="00EC6F22" w:rsidRPr="00F224C4" w:rsidRDefault="00EC6F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lastRenderedPageBreak/>
              <w:t>1.8</w:t>
            </w:r>
          </w:p>
        </w:tc>
        <w:tc>
          <w:tcPr>
            <w:tcW w:w="2096" w:type="dxa"/>
          </w:tcPr>
          <w:p w14:paraId="0E8E16C9" w14:textId="77777777" w:rsidR="00EC6F22" w:rsidRPr="00F224C4" w:rsidRDefault="00937C6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7C0CE672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5F1A3EB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Enkele kleuraanpassingen en aangepast naar nieuwste versies tekstblokken</w:t>
            </w:r>
          </w:p>
        </w:tc>
      </w:tr>
      <w:tr w:rsidR="006D1268" w:rsidRPr="00F224C4" w14:paraId="49C446AE" w14:textId="77777777" w:rsidTr="00FC4D81">
        <w:tc>
          <w:tcPr>
            <w:tcW w:w="779" w:type="dxa"/>
          </w:tcPr>
          <w:p w14:paraId="5858315C" w14:textId="77777777" w:rsidR="006D1268" w:rsidRPr="00F224C4" w:rsidRDefault="006D126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1.9</w:t>
            </w:r>
          </w:p>
        </w:tc>
        <w:tc>
          <w:tcPr>
            <w:tcW w:w="2096" w:type="dxa"/>
          </w:tcPr>
          <w:p w14:paraId="4A6A888A" w14:textId="77777777" w:rsidR="006D1268" w:rsidRPr="00F224C4" w:rsidRDefault="00D23D3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12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juni</w:t>
            </w:r>
            <w:proofErr w:type="spellEnd"/>
            <w:r w:rsidR="006D1268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7404E21B" w14:textId="77777777" w:rsidR="006D1268" w:rsidRPr="00F224C4" w:rsidRDefault="006D126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A632D0D" w14:textId="77777777" w:rsidR="006D1268" w:rsidRPr="00F224C4" w:rsidRDefault="005A2B7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Enkele tekstuele aanpassingen en optioneel kopje 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Bijlage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’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toegevoegd</w:t>
            </w:r>
            <w:r w:rsidR="000313CA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, aangepast naar nieuwste versienummers</w:t>
            </w:r>
          </w:p>
        </w:tc>
      </w:tr>
      <w:tr w:rsidR="00D95ADC" w:rsidRPr="00F224C4" w14:paraId="5298D755" w14:textId="77777777" w:rsidTr="00FC4D81">
        <w:tc>
          <w:tcPr>
            <w:tcW w:w="779" w:type="dxa"/>
          </w:tcPr>
          <w:p w14:paraId="09D85DE7" w14:textId="77777777" w:rsidR="00D95ADC" w:rsidRPr="00F224C4" w:rsidRDefault="00D95AD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2.0</w:t>
            </w:r>
          </w:p>
        </w:tc>
        <w:tc>
          <w:tcPr>
            <w:tcW w:w="2096" w:type="dxa"/>
          </w:tcPr>
          <w:p w14:paraId="4C970E7B" w14:textId="77777777" w:rsidR="00D95ADC" w:rsidRPr="00F224C4" w:rsidRDefault="00D95ADC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5A135AED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3394128F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833A05" w:rsidRPr="00F224C4" w14:paraId="5DC1DC16" w14:textId="77777777" w:rsidTr="00FC4D81">
        <w:tc>
          <w:tcPr>
            <w:tcW w:w="779" w:type="dxa"/>
          </w:tcPr>
          <w:p w14:paraId="4C89BA7C" w14:textId="77777777" w:rsidR="00833A05" w:rsidRPr="00F224C4" w:rsidRDefault="00833A0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2.1</w:t>
            </w:r>
          </w:p>
        </w:tc>
        <w:tc>
          <w:tcPr>
            <w:tcW w:w="2096" w:type="dxa"/>
          </w:tcPr>
          <w:p w14:paraId="5AC40262" w14:textId="77777777" w:rsidR="00833A05" w:rsidRPr="00F224C4" w:rsidRDefault="00833A0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03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2C9C538D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043E1BEC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626462" w:rsidRPr="00F224C4" w14:paraId="73C8A2EC" w14:textId="77777777" w:rsidTr="00FC4D81">
        <w:tc>
          <w:tcPr>
            <w:tcW w:w="779" w:type="dxa"/>
          </w:tcPr>
          <w:p w14:paraId="71253066" w14:textId="77777777" w:rsidR="00626462" w:rsidRPr="00F224C4" w:rsidRDefault="0062646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2.2</w:t>
            </w:r>
          </w:p>
        </w:tc>
        <w:tc>
          <w:tcPr>
            <w:tcW w:w="2096" w:type="dxa"/>
          </w:tcPr>
          <w:p w14:paraId="3ABEB549" w14:textId="77777777" w:rsidR="00626462" w:rsidRPr="00F224C4" w:rsidRDefault="00AF27B0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juli</w:t>
            </w:r>
            <w:proofErr w:type="spellEnd"/>
            <w:r w:rsidR="0062646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413D91A7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2098F3A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De keuze tussen afschrift/uittreksel op meerdere plekken toegevoegd</w:t>
            </w:r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, Hoofdletter aangepast naar kleine letter bij tekst onder kopje ‘Bijlage’, punt na Aanhef aangepast in dubbele punt, </w:t>
            </w:r>
            <w:proofErr w:type="spellStart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Terzake</w:t>
            </w:r>
            <w:proofErr w:type="spellEnd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aangepast in Ter zake</w:t>
            </w:r>
          </w:p>
        </w:tc>
      </w:tr>
      <w:tr w:rsidR="00851522" w:rsidRPr="00F224C4" w14:paraId="35564EF5" w14:textId="77777777" w:rsidTr="00FC4D81">
        <w:tc>
          <w:tcPr>
            <w:tcW w:w="779" w:type="dxa"/>
          </w:tcPr>
          <w:p w14:paraId="731F2580" w14:textId="77777777" w:rsidR="00851522" w:rsidRPr="00F224C4" w:rsidRDefault="008515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2.3</w:t>
            </w:r>
          </w:p>
        </w:tc>
        <w:tc>
          <w:tcPr>
            <w:tcW w:w="2096" w:type="dxa"/>
          </w:tcPr>
          <w:p w14:paraId="0CEEA3C0" w14:textId="77777777" w:rsidR="00851522" w:rsidRPr="00F224C4" w:rsidRDefault="0085152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3A0CC728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7410B2C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C730E8" w:rsidRPr="00F224C4" w14:paraId="27193AB6" w14:textId="77777777" w:rsidTr="00FC4D81">
        <w:tc>
          <w:tcPr>
            <w:tcW w:w="779" w:type="dxa"/>
          </w:tcPr>
          <w:p w14:paraId="4B1FDAC7" w14:textId="77777777" w:rsidR="00C730E8" w:rsidRPr="00F224C4" w:rsidRDefault="00C730E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</w:t>
            </w:r>
            <w:r w:rsidR="00880472"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2018F2F7" w14:textId="77777777" w:rsidR="00C730E8" w:rsidRPr="00F224C4" w:rsidRDefault="00C730E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28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oktober</w:t>
            </w:r>
            <w:proofErr w:type="spellEnd"/>
            <w:r w:rsidR="0088047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782DAC11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0B2F0D2D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Scheidingsteken partijen gewijzigd van komma in puntkomma.</w:t>
            </w:r>
          </w:p>
        </w:tc>
      </w:tr>
      <w:tr w:rsidR="00273E67" w:rsidRPr="00F224C4" w14:paraId="2E350D84" w14:textId="77777777" w:rsidTr="00FC4D81">
        <w:tc>
          <w:tcPr>
            <w:tcW w:w="779" w:type="dxa"/>
          </w:tcPr>
          <w:p w14:paraId="0DEE16E9" w14:textId="77777777" w:rsidR="00273E67" w:rsidRPr="00F224C4" w:rsidRDefault="00273E67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2.4.1</w:t>
            </w:r>
          </w:p>
        </w:tc>
        <w:tc>
          <w:tcPr>
            <w:tcW w:w="2096" w:type="dxa"/>
          </w:tcPr>
          <w:p w14:paraId="01F1A45E" w14:textId="77777777" w:rsidR="00273E67" w:rsidRPr="00F224C4" w:rsidRDefault="00273E67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2E3B54B6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52D8431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 par. Bedenktijd ‘wettelijk’ aangepast naar ‘wettelijke’.</w:t>
            </w:r>
          </w:p>
        </w:tc>
      </w:tr>
      <w:tr w:rsidR="007D2666" w:rsidRPr="00F224C4" w14:paraId="5511D5B3" w14:textId="77777777" w:rsidTr="00FC4D81">
        <w:tc>
          <w:tcPr>
            <w:tcW w:w="779" w:type="dxa"/>
          </w:tcPr>
          <w:p w14:paraId="44543FE5" w14:textId="77777777" w:rsidR="007D2666" w:rsidRPr="00F224C4" w:rsidRDefault="007D2666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2.5.0</w:t>
            </w:r>
          </w:p>
        </w:tc>
        <w:tc>
          <w:tcPr>
            <w:tcW w:w="2096" w:type="dxa"/>
          </w:tcPr>
          <w:p w14:paraId="6F23FDD8" w14:textId="77777777" w:rsidR="007D2666" w:rsidRPr="00F224C4" w:rsidRDefault="007D2666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52CE3683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4C0E20EC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AA-2397 Aangepast naar nieuwste versie tekstblok Partij niet natuurlijk persoon.</w:t>
            </w:r>
          </w:p>
        </w:tc>
      </w:tr>
      <w:tr w:rsidR="00C34000" w:rsidRPr="00F224C4" w14:paraId="001DF370" w14:textId="77777777" w:rsidTr="00FC4D81">
        <w:tc>
          <w:tcPr>
            <w:tcW w:w="779" w:type="dxa"/>
          </w:tcPr>
          <w:p w14:paraId="2840174F" w14:textId="77777777" w:rsidR="00C34000" w:rsidRPr="00F224C4" w:rsidRDefault="00C34000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2.6.0</w:t>
            </w:r>
          </w:p>
        </w:tc>
        <w:tc>
          <w:tcPr>
            <w:tcW w:w="2096" w:type="dxa"/>
          </w:tcPr>
          <w:p w14:paraId="3DCAFF07" w14:textId="77777777" w:rsidR="00C34000" w:rsidRPr="00F224C4" w:rsidRDefault="00A370FD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8</w:t>
            </w:r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maart</w:t>
            </w:r>
            <w:proofErr w:type="spellEnd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2FA67467" w14:textId="77777777" w:rsidR="00C34000" w:rsidRPr="00F224C4" w:rsidRDefault="00C34000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FCC6A7D" w14:textId="77777777" w:rsidR="000816B2" w:rsidRPr="00F224C4" w:rsidRDefault="00AB6D9A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Versienummers tekstblokken verwijderd voor betere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onderhoudbaarheid</w:t>
            </w:r>
            <w:proofErr w:type="spellEnd"/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, opgenomen in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releasenotes</w:t>
            </w:r>
            <w:proofErr w:type="spellEnd"/>
            <w:r w:rsidDel="00AB6D9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A2AAF" w:rsidRPr="00F224C4" w14:paraId="10C3CFAA" w14:textId="77777777" w:rsidTr="00FC4D81">
        <w:tc>
          <w:tcPr>
            <w:tcW w:w="779" w:type="dxa"/>
          </w:tcPr>
          <w:p w14:paraId="64DC4562" w14:textId="2CC0A233" w:rsidR="003A2AAF" w:rsidRDefault="003A2AAF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3</w:t>
            </w:r>
            <w:r>
              <w:rPr>
                <w:rStyle w:val="Versie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715E9D6F" w14:textId="7B1FCB93" w:rsidR="003A2AAF" w:rsidRDefault="003A2AAF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</w:t>
            </w:r>
            <w:r>
              <w:rPr>
                <w:rStyle w:val="Datumopmaakprofie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Style w:val="Datumopmaakprofiel"/>
                <w:kern w:val="28"/>
                <w:szCs w:val="18"/>
                <w:lang w:val="en-US" w:eastAsia="en-US"/>
              </w:rPr>
              <w:t>december</w:t>
            </w:r>
            <w:proofErr w:type="spellEnd"/>
            <w:r>
              <w:rPr>
                <w:rStyle w:val="Datumopmaakprofiel"/>
                <w:kern w:val="28"/>
                <w:szCs w:val="18"/>
                <w:lang w:val="en-US" w:eastAsia="en-US"/>
              </w:rPr>
              <w:t xml:space="preserve"> 2019</w:t>
            </w:r>
          </w:p>
        </w:tc>
        <w:tc>
          <w:tcPr>
            <w:tcW w:w="1590" w:type="dxa"/>
          </w:tcPr>
          <w:p w14:paraId="55CAAD8C" w14:textId="5D57A083" w:rsidR="003A2AAF" w:rsidRDefault="003A2AAF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5B70C85F" w14:textId="4DCD6BC8" w:rsidR="003A2AAF" w:rsidRDefault="003A2AAF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>Update naar nieuwste tekstblokken</w:t>
            </w:r>
            <w:r w:rsidR="008B6C45">
              <w:rPr>
                <w:rFonts w:ascii="Arial" w:hAnsi="Arial"/>
                <w:kern w:val="28"/>
                <w:sz w:val="18"/>
                <w:lang w:eastAsia="en-US"/>
              </w:rPr>
              <w:t xml:space="preserve">, </w:t>
            </w:r>
            <w:r w:rsidR="00904667">
              <w:rPr>
                <w:rFonts w:ascii="Arial" w:hAnsi="Arial"/>
                <w:kern w:val="28"/>
                <w:sz w:val="18"/>
                <w:lang w:eastAsia="en-US"/>
              </w:rPr>
              <w:t>‘Annexen’ toegevoegd</w:t>
            </w:r>
            <w:r w:rsidR="00826BFE">
              <w:rPr>
                <w:rFonts w:ascii="Arial" w:hAnsi="Arial"/>
                <w:kern w:val="28"/>
                <w:sz w:val="18"/>
                <w:lang w:eastAsia="en-US"/>
              </w:rPr>
              <w:t xml:space="preserve">, </w:t>
            </w:r>
            <w:r w:rsidR="00B36DD2">
              <w:rPr>
                <w:rFonts w:ascii="Arial" w:hAnsi="Arial"/>
                <w:kern w:val="28"/>
                <w:sz w:val="18"/>
                <w:lang w:eastAsia="en-US"/>
              </w:rPr>
              <w:t>naam partij toegevoegd.</w:t>
            </w:r>
            <w:r w:rsidR="00D47DE2">
              <w:rPr>
                <w:rFonts w:ascii="Arial" w:hAnsi="Arial"/>
                <w:kern w:val="28"/>
                <w:sz w:val="18"/>
                <w:lang w:eastAsia="en-US"/>
              </w:rPr>
              <w:t xml:space="preserve">AA-4552 wens splitsen artikel 37 verklaring opgenomen. </w:t>
            </w:r>
          </w:p>
        </w:tc>
      </w:tr>
      <w:tr w:rsidR="00161449" w:rsidRPr="00F224C4" w14:paraId="019BE8E4" w14:textId="77777777" w:rsidTr="00FC4D81">
        <w:trPr>
          <w:ins w:id="16" w:author="Schootbrugge, Jean-Michel van de" w:date="2023-10-12T10:26:00Z"/>
        </w:trPr>
        <w:tc>
          <w:tcPr>
            <w:tcW w:w="779" w:type="dxa"/>
          </w:tcPr>
          <w:p w14:paraId="3805BC45" w14:textId="7C292D96" w:rsidR="00161449" w:rsidRDefault="00161449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ins w:id="17" w:author="Schootbrugge, Jean-Michel van de" w:date="2023-10-12T10:26:00Z"/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ins w:id="18" w:author="Schootbrugge, Jean-Michel van de" w:date="2023-10-12T10:26:00Z">
              <w:r>
                <w:rPr>
                  <w:rStyle w:val="Versie"/>
                  <w:rFonts w:ascii="Arial" w:hAnsi="Arial" w:cs="Arial"/>
                  <w:kern w:val="28"/>
                  <w:szCs w:val="18"/>
                  <w:lang w:val="en-US" w:eastAsia="en-US"/>
                </w:rPr>
                <w:t>4</w:t>
              </w:r>
              <w:r>
                <w:rPr>
                  <w:rStyle w:val="Versie"/>
                  <w:rFonts w:cs="Arial"/>
                  <w:szCs w:val="18"/>
                </w:rPr>
                <w:t>.0</w:t>
              </w:r>
            </w:ins>
          </w:p>
        </w:tc>
        <w:tc>
          <w:tcPr>
            <w:tcW w:w="2096" w:type="dxa"/>
          </w:tcPr>
          <w:p w14:paraId="4F147BB5" w14:textId="6D7A6788" w:rsidR="00161449" w:rsidRDefault="00161449" w:rsidP="00273E67">
            <w:pPr>
              <w:snapToGrid w:val="0"/>
              <w:spacing w:line="280" w:lineRule="atLeast"/>
              <w:rPr>
                <w:ins w:id="19" w:author="Schootbrugge, Jean-Michel van de" w:date="2023-10-12T10:26:00Z"/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ins w:id="20" w:author="Schootbrugge, Jean-Michel van de" w:date="2023-10-12T10:26:00Z">
              <w:r>
                <w:rPr>
                  <w:rStyle w:val="Datumopmaakprofiel"/>
                  <w:rFonts w:ascii="Arial" w:hAnsi="Arial" w:cs="Arial"/>
                  <w:kern w:val="28"/>
                  <w:szCs w:val="18"/>
                  <w:lang w:val="en-US" w:eastAsia="en-US"/>
                </w:rPr>
                <w:t>1</w:t>
              </w:r>
              <w:r>
                <w:rPr>
                  <w:rStyle w:val="Datumopmaakprofiel"/>
                  <w:rFonts w:cs="Arial"/>
                  <w:szCs w:val="18"/>
                </w:rPr>
                <w:t>2 oktober 2023</w:t>
              </w:r>
            </w:ins>
          </w:p>
        </w:tc>
        <w:tc>
          <w:tcPr>
            <w:tcW w:w="1590" w:type="dxa"/>
          </w:tcPr>
          <w:p w14:paraId="5FDAA405" w14:textId="4F62AC8B" w:rsidR="00161449" w:rsidRDefault="00161449" w:rsidP="00273E67">
            <w:pPr>
              <w:snapToGrid w:val="0"/>
              <w:spacing w:line="280" w:lineRule="atLeast"/>
              <w:rPr>
                <w:ins w:id="21" w:author="Schootbrugge, Jean-Michel van de" w:date="2023-10-12T10:26:00Z"/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ins w:id="22" w:author="Schootbrugge, Jean-Michel van de" w:date="2023-10-12T10:27:00Z">
              <w:r>
                <w:rPr>
                  <w:rFonts w:ascii="Arial" w:hAnsi="Arial" w:cs="Arial"/>
                  <w:kern w:val="28"/>
                  <w:sz w:val="18"/>
                  <w:szCs w:val="18"/>
                  <w:lang w:val="en-US" w:eastAsia="en-US"/>
                </w:rPr>
                <w:t>ODR/DPI</w:t>
              </w:r>
            </w:ins>
          </w:p>
        </w:tc>
        <w:tc>
          <w:tcPr>
            <w:tcW w:w="4394" w:type="dxa"/>
          </w:tcPr>
          <w:p w14:paraId="61D348C7" w14:textId="3D5271FD" w:rsidR="00161449" w:rsidRDefault="00B81C59" w:rsidP="00273E67">
            <w:pPr>
              <w:snapToGrid w:val="0"/>
              <w:spacing w:line="280" w:lineRule="atLeast"/>
              <w:rPr>
                <w:ins w:id="23" w:author="Schootbrugge, Jean-Michel van de" w:date="2023-10-12T10:26:00Z"/>
                <w:rFonts w:ascii="Arial" w:hAnsi="Arial"/>
                <w:kern w:val="28"/>
                <w:sz w:val="18"/>
                <w:lang w:eastAsia="en-US"/>
              </w:rPr>
            </w:pPr>
            <w:ins w:id="24" w:author="Schootbrugge, Jean-Michel van de" w:date="2023-10-12T10:27:00Z">
              <w:r w:rsidRPr="00301EB2">
                <w:rPr>
                  <w:rFonts w:ascii="Arial" w:hAnsi="Arial"/>
                  <w:kern w:val="28"/>
                  <w:sz w:val="18"/>
                  <w:szCs w:val="18"/>
                  <w:lang w:eastAsia="en-US"/>
                  <w:rPrChange w:id="25" w:author="Schootbrugge, Jean-Michel van de" w:date="2023-10-12T10:30:00Z">
                    <w:rPr>
                      <w:rFonts w:ascii="Arial" w:hAnsi="Arial"/>
                      <w:kern w:val="28"/>
                      <w:sz w:val="16"/>
                      <w:szCs w:val="16"/>
                      <w:lang w:eastAsia="en-US"/>
                    </w:rPr>
                  </w:rPrChange>
                </w:rPr>
                <w:t>Wijziging tekst per 1-1-2024 ten aanzien van de wijziging van WVG naar Omgevingswet</w:t>
              </w:r>
            </w:ins>
          </w:p>
        </w:tc>
      </w:tr>
    </w:tbl>
    <w:p w14:paraId="1810C1BE" w14:textId="77777777" w:rsidR="006F77B2" w:rsidRPr="00F224C4" w:rsidRDefault="006F77B2" w:rsidP="006F77B2">
      <w:pPr>
        <w:pStyle w:val="Koptekst"/>
        <w:tabs>
          <w:tab w:val="left" w:pos="708"/>
        </w:tabs>
        <w:spacing w:line="280" w:lineRule="exact"/>
        <w:rPr>
          <w:rStyle w:val="Versie"/>
          <w:rFonts w:ascii="Arial" w:hAnsi="Arial" w:cs="Arial"/>
          <w:kern w:val="28"/>
          <w:szCs w:val="18"/>
          <w:lang w:eastAsia="en-US"/>
        </w:rPr>
      </w:pPr>
    </w:p>
    <w:p w14:paraId="55E55663" w14:textId="77777777" w:rsidR="00276873" w:rsidRPr="00F224C4" w:rsidRDefault="00276873" w:rsidP="003A682D">
      <w:pPr>
        <w:tabs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b/>
          <w:sz w:val="18"/>
          <w:szCs w:val="18"/>
        </w:rPr>
      </w:pPr>
    </w:p>
    <w:sectPr w:rsidR="00276873" w:rsidRPr="00F224C4" w:rsidSect="00CB52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BC07F" w14:textId="77777777" w:rsidR="000A7881" w:rsidRDefault="000A7881">
      <w:r>
        <w:separator/>
      </w:r>
    </w:p>
  </w:endnote>
  <w:endnote w:type="continuationSeparator" w:id="0">
    <w:p w14:paraId="0D1804B8" w14:textId="77777777" w:rsidR="000A7881" w:rsidRDefault="000A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-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Extra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Rabobankfon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25DF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13</w:t>
    </w:r>
    <w:r>
      <w:rPr>
        <w:rStyle w:val="Paginanummer"/>
      </w:rPr>
      <w:fldChar w:fldCharType="end"/>
    </w:r>
  </w:p>
  <w:p w14:paraId="4962B926" w14:textId="77777777" w:rsidR="00851522" w:rsidRDefault="00851522" w:rsidP="000D7B52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7A3A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72F93">
      <w:rPr>
        <w:rStyle w:val="Paginanummer"/>
        <w:noProof/>
      </w:rPr>
      <w:t>4</w:t>
    </w:r>
    <w:r>
      <w:rPr>
        <w:rStyle w:val="Paginanummer"/>
      </w:rPr>
      <w:fldChar w:fldCharType="end"/>
    </w:r>
  </w:p>
  <w:p w14:paraId="0EF8E1DC" w14:textId="77777777" w:rsidR="00851522" w:rsidRDefault="00851522" w:rsidP="000D7B52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CE26" w14:textId="77777777" w:rsidR="00851522" w:rsidRDefault="008515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10D6" w14:textId="77777777" w:rsidR="000A7881" w:rsidRDefault="000A7881">
      <w:r>
        <w:separator/>
      </w:r>
    </w:p>
  </w:footnote>
  <w:footnote w:type="continuationSeparator" w:id="0">
    <w:p w14:paraId="654FF182" w14:textId="77777777" w:rsidR="000A7881" w:rsidRDefault="000A7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9593" w14:textId="77777777" w:rsidR="00851522" w:rsidRDefault="0085152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CDFA" w14:textId="77777777" w:rsidR="00851522" w:rsidRDefault="0085152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519A" w14:textId="77777777" w:rsidR="00851522" w:rsidRDefault="008515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622E8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605D2E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70163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5EA8E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54E5B6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8E53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BED088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980BA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162F2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296B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DD06E42C"/>
    <w:lvl w:ilvl="0">
      <w:numFmt w:val="bullet"/>
      <w:lvlText w:val="*"/>
      <w:lvlJc w:val="left"/>
    </w:lvl>
  </w:abstractNum>
  <w:abstractNum w:abstractNumId="11" w15:restartNumberingAfterBreak="0">
    <w:nsid w:val="000B6328"/>
    <w:multiLevelType w:val="hybridMultilevel"/>
    <w:tmpl w:val="7E96CC86"/>
    <w:lvl w:ilvl="0" w:tplc="9B54910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0707F5"/>
    <w:multiLevelType w:val="multilevel"/>
    <w:tmpl w:val="9B3E3E1A"/>
    <w:lvl w:ilvl="0">
      <w:start w:val="4"/>
      <w:numFmt w:val="upperLetter"/>
      <w:lvlText w:val="%1.    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1416" w:hanging="112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3" w15:restartNumberingAfterBreak="0">
    <w:nsid w:val="07AA3326"/>
    <w:multiLevelType w:val="hybridMultilevel"/>
    <w:tmpl w:val="D6F039B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C289F"/>
    <w:multiLevelType w:val="hybridMultilevel"/>
    <w:tmpl w:val="EAB6D442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8800F20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7A52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D59FD"/>
    <w:multiLevelType w:val="multilevel"/>
    <w:tmpl w:val="056C7244"/>
    <w:lvl w:ilvl="0">
      <w:start w:val="1"/>
      <w:numFmt w:val="upperLetter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6" w:hanging="708"/>
      </w:pPr>
      <w:rPr>
        <w:rFonts w:ascii="Arial" w:hAnsi="Aria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6" w15:restartNumberingAfterBreak="0">
    <w:nsid w:val="13EB6077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643EC"/>
    <w:multiLevelType w:val="hybridMultilevel"/>
    <w:tmpl w:val="EAAC5BB2"/>
    <w:lvl w:ilvl="0" w:tplc="4A2CF15E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BC512E"/>
    <w:multiLevelType w:val="singleLevel"/>
    <w:tmpl w:val="1E02B7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19" w15:restartNumberingAfterBreak="0">
    <w:nsid w:val="309B6932"/>
    <w:multiLevelType w:val="hybridMultilevel"/>
    <w:tmpl w:val="9670CE2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0D1FAE"/>
    <w:multiLevelType w:val="hybridMultilevel"/>
    <w:tmpl w:val="9164207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7E82E5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eastAsia="Times New Roman" w:hAnsi="Courier New" w:cs="Courier New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22" w15:restartNumberingAfterBreak="0">
    <w:nsid w:val="3BDD55BE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3E4E7D13"/>
    <w:multiLevelType w:val="singleLevel"/>
    <w:tmpl w:val="7CC6416A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4" w15:restartNumberingAfterBreak="0">
    <w:nsid w:val="4E357DFA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A5344"/>
    <w:multiLevelType w:val="hybridMultilevel"/>
    <w:tmpl w:val="26029C90"/>
    <w:lvl w:ilvl="0" w:tplc="AC745EA4">
      <w:start w:val="1"/>
      <w:numFmt w:val="lowerLetter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B63272"/>
    <w:multiLevelType w:val="hybridMultilevel"/>
    <w:tmpl w:val="1918FA70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27548"/>
    <w:multiLevelType w:val="multilevel"/>
    <w:tmpl w:val="87D22656"/>
    <w:lvl w:ilvl="0">
      <w:start w:val="1"/>
      <w:numFmt w:val="decimal"/>
      <w:pStyle w:val="Kop1"/>
      <w:lvlText w:val="%1."/>
      <w:lvlJc w:val="right"/>
      <w:pPr>
        <w:tabs>
          <w:tab w:val="num" w:pos="502"/>
        </w:tabs>
        <w:ind w:left="0" w:firstLine="142"/>
      </w:pPr>
    </w:lvl>
    <w:lvl w:ilvl="1">
      <w:start w:val="1"/>
      <w:numFmt w:val="decimal"/>
      <w:pStyle w:val="Kop2"/>
      <w:lvlText w:val="%1.%2."/>
      <w:lvlJc w:val="right"/>
      <w:pPr>
        <w:tabs>
          <w:tab w:val="num" w:pos="502"/>
        </w:tabs>
        <w:ind w:left="0" w:firstLine="142"/>
      </w:pPr>
    </w:lvl>
    <w:lvl w:ilvl="2">
      <w:start w:val="1"/>
      <w:numFmt w:val="decimal"/>
      <w:pStyle w:val="Kop3"/>
      <w:lvlText w:val="%1.%2.%3."/>
      <w:lvlJc w:val="right"/>
      <w:pPr>
        <w:tabs>
          <w:tab w:val="num" w:pos="502"/>
        </w:tabs>
        <w:ind w:left="0" w:firstLine="142"/>
      </w:pPr>
    </w:lvl>
    <w:lvl w:ilvl="3">
      <w:start w:val="1"/>
      <w:numFmt w:val="decimal"/>
      <w:lvlRestart w:val="0"/>
      <w:suff w:val="nothing"/>
      <w:lvlText w:val="%1"/>
      <w:lvlJc w:val="left"/>
      <w:pPr>
        <w:ind w:left="1728" w:hanging="1728"/>
      </w:pPr>
    </w:lvl>
    <w:lvl w:ilvl="4">
      <w:start w:val="1"/>
      <w:numFmt w:val="decimal"/>
      <w:lvlText w:val="%1%5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30" w15:restartNumberingAfterBreak="0">
    <w:nsid w:val="7E1D6637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2094741437">
    <w:abstractNumId w:val="9"/>
  </w:num>
  <w:num w:numId="2" w16cid:durableId="1843667851">
    <w:abstractNumId w:val="7"/>
  </w:num>
  <w:num w:numId="3" w16cid:durableId="1963687199">
    <w:abstractNumId w:val="6"/>
  </w:num>
  <w:num w:numId="4" w16cid:durableId="2083063541">
    <w:abstractNumId w:val="5"/>
  </w:num>
  <w:num w:numId="5" w16cid:durableId="1959755051">
    <w:abstractNumId w:val="4"/>
  </w:num>
  <w:num w:numId="6" w16cid:durableId="301421826">
    <w:abstractNumId w:val="8"/>
  </w:num>
  <w:num w:numId="7" w16cid:durableId="681931048">
    <w:abstractNumId w:val="3"/>
  </w:num>
  <w:num w:numId="8" w16cid:durableId="819228392">
    <w:abstractNumId w:val="2"/>
  </w:num>
  <w:num w:numId="9" w16cid:durableId="1219441008">
    <w:abstractNumId w:val="1"/>
  </w:num>
  <w:num w:numId="10" w16cid:durableId="1430391631">
    <w:abstractNumId w:val="0"/>
  </w:num>
  <w:num w:numId="11" w16cid:durableId="1754470544">
    <w:abstractNumId w:val="27"/>
  </w:num>
  <w:num w:numId="12" w16cid:durableId="1124813958">
    <w:abstractNumId w:val="27"/>
  </w:num>
  <w:num w:numId="13" w16cid:durableId="911046809">
    <w:abstractNumId w:val="27"/>
  </w:num>
  <w:num w:numId="14" w16cid:durableId="1220357112">
    <w:abstractNumId w:val="18"/>
  </w:num>
  <w:num w:numId="15" w16cid:durableId="1706518589">
    <w:abstractNumId w:val="20"/>
  </w:num>
  <w:num w:numId="16" w16cid:durableId="14774013">
    <w:abstractNumId w:val="13"/>
  </w:num>
  <w:num w:numId="17" w16cid:durableId="577524060">
    <w:abstractNumId w:val="1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 w16cid:durableId="2054113899">
    <w:abstractNumId w:val="14"/>
  </w:num>
  <w:num w:numId="19" w16cid:durableId="342784468">
    <w:abstractNumId w:val="26"/>
  </w:num>
  <w:num w:numId="20" w16cid:durableId="1697929967">
    <w:abstractNumId w:val="30"/>
  </w:num>
  <w:num w:numId="21" w16cid:durableId="1245185675">
    <w:abstractNumId w:val="22"/>
  </w:num>
  <w:num w:numId="22" w16cid:durableId="32658776">
    <w:abstractNumId w:val="15"/>
  </w:num>
  <w:num w:numId="23" w16cid:durableId="1354962498">
    <w:abstractNumId w:val="23"/>
  </w:num>
  <w:num w:numId="24" w16cid:durableId="993532088">
    <w:abstractNumId w:val="29"/>
  </w:num>
  <w:num w:numId="25" w16cid:durableId="1891113427">
    <w:abstractNumId w:val="12"/>
  </w:num>
  <w:num w:numId="26" w16cid:durableId="1327437688">
    <w:abstractNumId w:val="21"/>
  </w:num>
  <w:num w:numId="27" w16cid:durableId="1882592689">
    <w:abstractNumId w:val="17"/>
  </w:num>
  <w:num w:numId="28" w16cid:durableId="358820890">
    <w:abstractNumId w:val="24"/>
  </w:num>
  <w:num w:numId="29" w16cid:durableId="1153303079">
    <w:abstractNumId w:val="16"/>
  </w:num>
  <w:num w:numId="30" w16cid:durableId="827862847">
    <w:abstractNumId w:val="28"/>
  </w:num>
  <w:num w:numId="31" w16cid:durableId="851532728">
    <w:abstractNumId w:val="25"/>
  </w:num>
  <w:num w:numId="32" w16cid:durableId="17120007">
    <w:abstractNumId w:val="19"/>
  </w:num>
  <w:num w:numId="33" w16cid:durableId="1588074527">
    <w:abstractNumId w:val="11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ootbrugge, Jean-Michel van de">
    <w15:presenceInfo w15:providerId="AD" w15:userId="S::Jean-Michel.vandeSchootbrugge@kadaster.nl::c5d12ae5-a140-482f-a2e7-2152ef9110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ys_OnzeReferentie" w:val="_x001f_model 2009-09-18_x001f_/normal"/>
  </w:docVars>
  <w:rsids>
    <w:rsidRoot w:val="000D7B52"/>
    <w:rsid w:val="0000345D"/>
    <w:rsid w:val="000035DF"/>
    <w:rsid w:val="00010C5A"/>
    <w:rsid w:val="0001263A"/>
    <w:rsid w:val="00013E10"/>
    <w:rsid w:val="00015776"/>
    <w:rsid w:val="00016B6B"/>
    <w:rsid w:val="00020587"/>
    <w:rsid w:val="00026873"/>
    <w:rsid w:val="000313CA"/>
    <w:rsid w:val="0003159F"/>
    <w:rsid w:val="000330AB"/>
    <w:rsid w:val="000401D1"/>
    <w:rsid w:val="00044841"/>
    <w:rsid w:val="0004626E"/>
    <w:rsid w:val="00050368"/>
    <w:rsid w:val="0005328A"/>
    <w:rsid w:val="00053DCA"/>
    <w:rsid w:val="000575C3"/>
    <w:rsid w:val="000621E7"/>
    <w:rsid w:val="000640BF"/>
    <w:rsid w:val="00070BDE"/>
    <w:rsid w:val="00071727"/>
    <w:rsid w:val="00071843"/>
    <w:rsid w:val="0007302A"/>
    <w:rsid w:val="00073EFF"/>
    <w:rsid w:val="000773C7"/>
    <w:rsid w:val="000816B2"/>
    <w:rsid w:val="0009695A"/>
    <w:rsid w:val="000A0DCE"/>
    <w:rsid w:val="000A1CEE"/>
    <w:rsid w:val="000A53DF"/>
    <w:rsid w:val="000A717F"/>
    <w:rsid w:val="000A7881"/>
    <w:rsid w:val="000B4DE4"/>
    <w:rsid w:val="000B52CE"/>
    <w:rsid w:val="000B5306"/>
    <w:rsid w:val="000B5595"/>
    <w:rsid w:val="000B6559"/>
    <w:rsid w:val="000C2758"/>
    <w:rsid w:val="000C38C6"/>
    <w:rsid w:val="000C6E0A"/>
    <w:rsid w:val="000C7D1D"/>
    <w:rsid w:val="000D05F3"/>
    <w:rsid w:val="000D10D7"/>
    <w:rsid w:val="000D442E"/>
    <w:rsid w:val="000D7B52"/>
    <w:rsid w:val="000D7E08"/>
    <w:rsid w:val="000E1ADE"/>
    <w:rsid w:val="000E1BFA"/>
    <w:rsid w:val="000E2D4D"/>
    <w:rsid w:val="000E46CA"/>
    <w:rsid w:val="000E4D34"/>
    <w:rsid w:val="000F61FF"/>
    <w:rsid w:val="000F7A96"/>
    <w:rsid w:val="00102143"/>
    <w:rsid w:val="001054A7"/>
    <w:rsid w:val="00106644"/>
    <w:rsid w:val="00107056"/>
    <w:rsid w:val="00107328"/>
    <w:rsid w:val="0011039C"/>
    <w:rsid w:val="00111FA2"/>
    <w:rsid w:val="00114CF4"/>
    <w:rsid w:val="001151DC"/>
    <w:rsid w:val="0011741C"/>
    <w:rsid w:val="00120453"/>
    <w:rsid w:val="0012060F"/>
    <w:rsid w:val="00120E7F"/>
    <w:rsid w:val="0012278C"/>
    <w:rsid w:val="00127CC3"/>
    <w:rsid w:val="0013334E"/>
    <w:rsid w:val="00133D87"/>
    <w:rsid w:val="001373A7"/>
    <w:rsid w:val="00145A52"/>
    <w:rsid w:val="00145CD7"/>
    <w:rsid w:val="001506F5"/>
    <w:rsid w:val="00157198"/>
    <w:rsid w:val="00157B4A"/>
    <w:rsid w:val="00161449"/>
    <w:rsid w:val="00162394"/>
    <w:rsid w:val="0016504C"/>
    <w:rsid w:val="00171A8C"/>
    <w:rsid w:val="00171BA2"/>
    <w:rsid w:val="00171BD8"/>
    <w:rsid w:val="001762DB"/>
    <w:rsid w:val="001771F0"/>
    <w:rsid w:val="00181A24"/>
    <w:rsid w:val="00183327"/>
    <w:rsid w:val="001948BA"/>
    <w:rsid w:val="0019513F"/>
    <w:rsid w:val="00195C56"/>
    <w:rsid w:val="001A18A7"/>
    <w:rsid w:val="001B23C9"/>
    <w:rsid w:val="001B2CBB"/>
    <w:rsid w:val="001B6068"/>
    <w:rsid w:val="001C544A"/>
    <w:rsid w:val="001C76CA"/>
    <w:rsid w:val="001D087D"/>
    <w:rsid w:val="001D1A7E"/>
    <w:rsid w:val="001D2DA4"/>
    <w:rsid w:val="001D3949"/>
    <w:rsid w:val="001D7F03"/>
    <w:rsid w:val="001F1C3B"/>
    <w:rsid w:val="001F28A6"/>
    <w:rsid w:val="001F2A82"/>
    <w:rsid w:val="001F4A2C"/>
    <w:rsid w:val="001F7210"/>
    <w:rsid w:val="00200182"/>
    <w:rsid w:val="00202A49"/>
    <w:rsid w:val="00203EEE"/>
    <w:rsid w:val="0021508C"/>
    <w:rsid w:val="00217ABC"/>
    <w:rsid w:val="00220319"/>
    <w:rsid w:val="00220FCB"/>
    <w:rsid w:val="002260A6"/>
    <w:rsid w:val="002303D8"/>
    <w:rsid w:val="00230575"/>
    <w:rsid w:val="00231DD5"/>
    <w:rsid w:val="002334DB"/>
    <w:rsid w:val="002407CD"/>
    <w:rsid w:val="00243263"/>
    <w:rsid w:val="002478ED"/>
    <w:rsid w:val="00255137"/>
    <w:rsid w:val="00262B26"/>
    <w:rsid w:val="00263B1C"/>
    <w:rsid w:val="00265A63"/>
    <w:rsid w:val="00266B06"/>
    <w:rsid w:val="00266BD7"/>
    <w:rsid w:val="00273E67"/>
    <w:rsid w:val="00275682"/>
    <w:rsid w:val="00276873"/>
    <w:rsid w:val="00280A90"/>
    <w:rsid w:val="00280F4A"/>
    <w:rsid w:val="002815F4"/>
    <w:rsid w:val="0028344C"/>
    <w:rsid w:val="00290779"/>
    <w:rsid w:val="00291587"/>
    <w:rsid w:val="002953AC"/>
    <w:rsid w:val="002A0785"/>
    <w:rsid w:val="002A0C36"/>
    <w:rsid w:val="002A101B"/>
    <w:rsid w:val="002A37C7"/>
    <w:rsid w:val="002A48A4"/>
    <w:rsid w:val="002B01DB"/>
    <w:rsid w:val="002B4713"/>
    <w:rsid w:val="002C40E4"/>
    <w:rsid w:val="002C4C7D"/>
    <w:rsid w:val="002D1F28"/>
    <w:rsid w:val="002D735B"/>
    <w:rsid w:val="002E4339"/>
    <w:rsid w:val="002E64FC"/>
    <w:rsid w:val="002F0F48"/>
    <w:rsid w:val="002F1B3C"/>
    <w:rsid w:val="002F3A30"/>
    <w:rsid w:val="002F41AD"/>
    <w:rsid w:val="002F49A4"/>
    <w:rsid w:val="002F74EF"/>
    <w:rsid w:val="002F76A0"/>
    <w:rsid w:val="00301EB2"/>
    <w:rsid w:val="003110F1"/>
    <w:rsid w:val="003175B4"/>
    <w:rsid w:val="00320CF8"/>
    <w:rsid w:val="003253D3"/>
    <w:rsid w:val="00326DCA"/>
    <w:rsid w:val="00327464"/>
    <w:rsid w:val="00332053"/>
    <w:rsid w:val="00333033"/>
    <w:rsid w:val="0034773F"/>
    <w:rsid w:val="00364453"/>
    <w:rsid w:val="00371311"/>
    <w:rsid w:val="003803E5"/>
    <w:rsid w:val="00390BD4"/>
    <w:rsid w:val="00394DD7"/>
    <w:rsid w:val="00394F88"/>
    <w:rsid w:val="003953C4"/>
    <w:rsid w:val="003973E9"/>
    <w:rsid w:val="003A061E"/>
    <w:rsid w:val="003A13B2"/>
    <w:rsid w:val="003A2AAF"/>
    <w:rsid w:val="003A4B9D"/>
    <w:rsid w:val="003A682D"/>
    <w:rsid w:val="003B47BE"/>
    <w:rsid w:val="003C0742"/>
    <w:rsid w:val="003C2FC2"/>
    <w:rsid w:val="003C51D9"/>
    <w:rsid w:val="003D4D98"/>
    <w:rsid w:val="003E0072"/>
    <w:rsid w:val="003E187A"/>
    <w:rsid w:val="003E1F1A"/>
    <w:rsid w:val="003E3729"/>
    <w:rsid w:val="003E4C52"/>
    <w:rsid w:val="003E58FD"/>
    <w:rsid w:val="003E5B2E"/>
    <w:rsid w:val="003E5BA1"/>
    <w:rsid w:val="003E6827"/>
    <w:rsid w:val="003E751B"/>
    <w:rsid w:val="003F0AE1"/>
    <w:rsid w:val="003F1892"/>
    <w:rsid w:val="003F3A25"/>
    <w:rsid w:val="003F3F56"/>
    <w:rsid w:val="003F546E"/>
    <w:rsid w:val="003F6CC7"/>
    <w:rsid w:val="003F7129"/>
    <w:rsid w:val="00401D73"/>
    <w:rsid w:val="00410376"/>
    <w:rsid w:val="00412064"/>
    <w:rsid w:val="00417A63"/>
    <w:rsid w:val="004246EB"/>
    <w:rsid w:val="0042581C"/>
    <w:rsid w:val="004357A7"/>
    <w:rsid w:val="00442896"/>
    <w:rsid w:val="004429DA"/>
    <w:rsid w:val="00445E5A"/>
    <w:rsid w:val="00446DD5"/>
    <w:rsid w:val="00451497"/>
    <w:rsid w:val="0046117D"/>
    <w:rsid w:val="004634D8"/>
    <w:rsid w:val="0046685A"/>
    <w:rsid w:val="004752AC"/>
    <w:rsid w:val="00475B78"/>
    <w:rsid w:val="0048464A"/>
    <w:rsid w:val="00496208"/>
    <w:rsid w:val="004A0340"/>
    <w:rsid w:val="004A0975"/>
    <w:rsid w:val="004A4BC7"/>
    <w:rsid w:val="004A4D53"/>
    <w:rsid w:val="004A4F2C"/>
    <w:rsid w:val="004A6F33"/>
    <w:rsid w:val="004A7F3D"/>
    <w:rsid w:val="004B3194"/>
    <w:rsid w:val="004B68EF"/>
    <w:rsid w:val="004B7B2E"/>
    <w:rsid w:val="004C07C2"/>
    <w:rsid w:val="004D1DDB"/>
    <w:rsid w:val="004E1798"/>
    <w:rsid w:val="004E26FF"/>
    <w:rsid w:val="004E697A"/>
    <w:rsid w:val="004F3DC4"/>
    <w:rsid w:val="004F5F86"/>
    <w:rsid w:val="00502A9B"/>
    <w:rsid w:val="005049CE"/>
    <w:rsid w:val="00504D4D"/>
    <w:rsid w:val="0050799A"/>
    <w:rsid w:val="0051018B"/>
    <w:rsid w:val="00512297"/>
    <w:rsid w:val="005132FF"/>
    <w:rsid w:val="00514043"/>
    <w:rsid w:val="00516BEB"/>
    <w:rsid w:val="0052709F"/>
    <w:rsid w:val="00530C02"/>
    <w:rsid w:val="0053121E"/>
    <w:rsid w:val="00531CF8"/>
    <w:rsid w:val="005361C5"/>
    <w:rsid w:val="00542384"/>
    <w:rsid w:val="00550377"/>
    <w:rsid w:val="00551CD4"/>
    <w:rsid w:val="0056505D"/>
    <w:rsid w:val="005655A6"/>
    <w:rsid w:val="00570D5A"/>
    <w:rsid w:val="0057473E"/>
    <w:rsid w:val="005771E2"/>
    <w:rsid w:val="00580342"/>
    <w:rsid w:val="0058291D"/>
    <w:rsid w:val="0058696F"/>
    <w:rsid w:val="00586DEE"/>
    <w:rsid w:val="005933DB"/>
    <w:rsid w:val="005940B3"/>
    <w:rsid w:val="0059634B"/>
    <w:rsid w:val="005966CE"/>
    <w:rsid w:val="005A03EA"/>
    <w:rsid w:val="005A2086"/>
    <w:rsid w:val="005A2B75"/>
    <w:rsid w:val="005A5EF1"/>
    <w:rsid w:val="005A701E"/>
    <w:rsid w:val="005A798C"/>
    <w:rsid w:val="005B3D4B"/>
    <w:rsid w:val="005C058B"/>
    <w:rsid w:val="005C0CC8"/>
    <w:rsid w:val="005C2046"/>
    <w:rsid w:val="005C217A"/>
    <w:rsid w:val="005C306A"/>
    <w:rsid w:val="005C44EB"/>
    <w:rsid w:val="005C7369"/>
    <w:rsid w:val="005D0E34"/>
    <w:rsid w:val="005D24BF"/>
    <w:rsid w:val="005D281A"/>
    <w:rsid w:val="005D7CD2"/>
    <w:rsid w:val="005F259A"/>
    <w:rsid w:val="005F27B4"/>
    <w:rsid w:val="005F4195"/>
    <w:rsid w:val="005F43F9"/>
    <w:rsid w:val="005F4890"/>
    <w:rsid w:val="005F4C59"/>
    <w:rsid w:val="005F4D80"/>
    <w:rsid w:val="005F5CEE"/>
    <w:rsid w:val="00601164"/>
    <w:rsid w:val="00602C27"/>
    <w:rsid w:val="006100F9"/>
    <w:rsid w:val="00614049"/>
    <w:rsid w:val="006169C7"/>
    <w:rsid w:val="00617A67"/>
    <w:rsid w:val="00626462"/>
    <w:rsid w:val="00631BFB"/>
    <w:rsid w:val="00632969"/>
    <w:rsid w:val="00635221"/>
    <w:rsid w:val="00636FDC"/>
    <w:rsid w:val="0064233C"/>
    <w:rsid w:val="006439BD"/>
    <w:rsid w:val="00643AD1"/>
    <w:rsid w:val="00645E30"/>
    <w:rsid w:val="0064625C"/>
    <w:rsid w:val="006465DF"/>
    <w:rsid w:val="006470C6"/>
    <w:rsid w:val="006527B8"/>
    <w:rsid w:val="0065360B"/>
    <w:rsid w:val="006632AF"/>
    <w:rsid w:val="00666DD4"/>
    <w:rsid w:val="006670F7"/>
    <w:rsid w:val="00671471"/>
    <w:rsid w:val="0067246E"/>
    <w:rsid w:val="0067253D"/>
    <w:rsid w:val="00672E4A"/>
    <w:rsid w:val="0067580A"/>
    <w:rsid w:val="006814D5"/>
    <w:rsid w:val="0068267B"/>
    <w:rsid w:val="00683451"/>
    <w:rsid w:val="00683720"/>
    <w:rsid w:val="00690134"/>
    <w:rsid w:val="0069164C"/>
    <w:rsid w:val="0069280F"/>
    <w:rsid w:val="00693B02"/>
    <w:rsid w:val="00693EA3"/>
    <w:rsid w:val="00695D98"/>
    <w:rsid w:val="00696465"/>
    <w:rsid w:val="006A1029"/>
    <w:rsid w:val="006A5ACF"/>
    <w:rsid w:val="006B302F"/>
    <w:rsid w:val="006B5463"/>
    <w:rsid w:val="006B54D0"/>
    <w:rsid w:val="006C0883"/>
    <w:rsid w:val="006C6EA4"/>
    <w:rsid w:val="006C725C"/>
    <w:rsid w:val="006C7674"/>
    <w:rsid w:val="006D1268"/>
    <w:rsid w:val="006E1F38"/>
    <w:rsid w:val="006E2DCA"/>
    <w:rsid w:val="006F31E8"/>
    <w:rsid w:val="006F5CED"/>
    <w:rsid w:val="006F630C"/>
    <w:rsid w:val="006F77B2"/>
    <w:rsid w:val="00702FD5"/>
    <w:rsid w:val="00704B6D"/>
    <w:rsid w:val="00705FB7"/>
    <w:rsid w:val="0070611A"/>
    <w:rsid w:val="00707013"/>
    <w:rsid w:val="00711D93"/>
    <w:rsid w:val="00714F68"/>
    <w:rsid w:val="00717006"/>
    <w:rsid w:val="00725322"/>
    <w:rsid w:val="0072606B"/>
    <w:rsid w:val="00726E94"/>
    <w:rsid w:val="007271E9"/>
    <w:rsid w:val="00727733"/>
    <w:rsid w:val="00733D80"/>
    <w:rsid w:val="00734C9A"/>
    <w:rsid w:val="007366E8"/>
    <w:rsid w:val="00736F58"/>
    <w:rsid w:val="007407B4"/>
    <w:rsid w:val="0074141C"/>
    <w:rsid w:val="00742A54"/>
    <w:rsid w:val="00742CB7"/>
    <w:rsid w:val="00743655"/>
    <w:rsid w:val="00743863"/>
    <w:rsid w:val="007444F4"/>
    <w:rsid w:val="00744E62"/>
    <w:rsid w:val="00763D2F"/>
    <w:rsid w:val="00763FA7"/>
    <w:rsid w:val="0076475C"/>
    <w:rsid w:val="00765684"/>
    <w:rsid w:val="007676D9"/>
    <w:rsid w:val="007739D6"/>
    <w:rsid w:val="00774604"/>
    <w:rsid w:val="00777400"/>
    <w:rsid w:val="00786304"/>
    <w:rsid w:val="00786C90"/>
    <w:rsid w:val="00791E39"/>
    <w:rsid w:val="0079399F"/>
    <w:rsid w:val="007A04D9"/>
    <w:rsid w:val="007A5F67"/>
    <w:rsid w:val="007A7995"/>
    <w:rsid w:val="007B6D08"/>
    <w:rsid w:val="007C4A26"/>
    <w:rsid w:val="007C4ED4"/>
    <w:rsid w:val="007C528B"/>
    <w:rsid w:val="007C57B6"/>
    <w:rsid w:val="007C7C92"/>
    <w:rsid w:val="007D08EF"/>
    <w:rsid w:val="007D1DA1"/>
    <w:rsid w:val="007D206D"/>
    <w:rsid w:val="007D2666"/>
    <w:rsid w:val="007E0D52"/>
    <w:rsid w:val="007E2A58"/>
    <w:rsid w:val="007E34C2"/>
    <w:rsid w:val="007E4353"/>
    <w:rsid w:val="007F0722"/>
    <w:rsid w:val="007F2845"/>
    <w:rsid w:val="007F2DA7"/>
    <w:rsid w:val="007F3B71"/>
    <w:rsid w:val="007F5B08"/>
    <w:rsid w:val="007F718D"/>
    <w:rsid w:val="007F7ACA"/>
    <w:rsid w:val="00802381"/>
    <w:rsid w:val="008077D4"/>
    <w:rsid w:val="0081334B"/>
    <w:rsid w:val="0081602F"/>
    <w:rsid w:val="00820656"/>
    <w:rsid w:val="00821D35"/>
    <w:rsid w:val="00821E66"/>
    <w:rsid w:val="0082634C"/>
    <w:rsid w:val="00826BFE"/>
    <w:rsid w:val="00830527"/>
    <w:rsid w:val="00833A05"/>
    <w:rsid w:val="008453FC"/>
    <w:rsid w:val="00847219"/>
    <w:rsid w:val="00851522"/>
    <w:rsid w:val="008602CA"/>
    <w:rsid w:val="0086031E"/>
    <w:rsid w:val="00860338"/>
    <w:rsid w:val="008621C6"/>
    <w:rsid w:val="0086324A"/>
    <w:rsid w:val="00863891"/>
    <w:rsid w:val="00865202"/>
    <w:rsid w:val="0087166A"/>
    <w:rsid w:val="008718CF"/>
    <w:rsid w:val="00871D25"/>
    <w:rsid w:val="00872F93"/>
    <w:rsid w:val="008747B0"/>
    <w:rsid w:val="00875043"/>
    <w:rsid w:val="008803E3"/>
    <w:rsid w:val="00880472"/>
    <w:rsid w:val="00881734"/>
    <w:rsid w:val="008835E9"/>
    <w:rsid w:val="0089270B"/>
    <w:rsid w:val="00894499"/>
    <w:rsid w:val="00897CA2"/>
    <w:rsid w:val="008A2C63"/>
    <w:rsid w:val="008A7353"/>
    <w:rsid w:val="008B3FE7"/>
    <w:rsid w:val="008B4293"/>
    <w:rsid w:val="008B61A7"/>
    <w:rsid w:val="008B6C45"/>
    <w:rsid w:val="008C39BC"/>
    <w:rsid w:val="008C4D66"/>
    <w:rsid w:val="008C53C6"/>
    <w:rsid w:val="008C5A6E"/>
    <w:rsid w:val="008C64CF"/>
    <w:rsid w:val="008C6E36"/>
    <w:rsid w:val="008C7303"/>
    <w:rsid w:val="008D0A37"/>
    <w:rsid w:val="008D184F"/>
    <w:rsid w:val="008D20C1"/>
    <w:rsid w:val="008D333C"/>
    <w:rsid w:val="008E568D"/>
    <w:rsid w:val="008F03F9"/>
    <w:rsid w:val="008F06BD"/>
    <w:rsid w:val="008F08B0"/>
    <w:rsid w:val="008F5ECA"/>
    <w:rsid w:val="008F6AB6"/>
    <w:rsid w:val="0090121F"/>
    <w:rsid w:val="00904667"/>
    <w:rsid w:val="00910C3F"/>
    <w:rsid w:val="00911A0F"/>
    <w:rsid w:val="00915456"/>
    <w:rsid w:val="00917633"/>
    <w:rsid w:val="009214E5"/>
    <w:rsid w:val="00926A2C"/>
    <w:rsid w:val="009348CE"/>
    <w:rsid w:val="00935BFD"/>
    <w:rsid w:val="00937C69"/>
    <w:rsid w:val="00941BA6"/>
    <w:rsid w:val="00942864"/>
    <w:rsid w:val="0094540B"/>
    <w:rsid w:val="009456D4"/>
    <w:rsid w:val="00950C83"/>
    <w:rsid w:val="0095218C"/>
    <w:rsid w:val="009564B5"/>
    <w:rsid w:val="009628D0"/>
    <w:rsid w:val="009648AD"/>
    <w:rsid w:val="00964FA4"/>
    <w:rsid w:val="00966E43"/>
    <w:rsid w:val="009737B4"/>
    <w:rsid w:val="00973CBC"/>
    <w:rsid w:val="00974651"/>
    <w:rsid w:val="00974E0C"/>
    <w:rsid w:val="00976841"/>
    <w:rsid w:val="009769C4"/>
    <w:rsid w:val="00976E6E"/>
    <w:rsid w:val="00977AE5"/>
    <w:rsid w:val="009A1E31"/>
    <w:rsid w:val="009A2880"/>
    <w:rsid w:val="009A5F1C"/>
    <w:rsid w:val="009B5785"/>
    <w:rsid w:val="009B6993"/>
    <w:rsid w:val="009C0832"/>
    <w:rsid w:val="009C59F5"/>
    <w:rsid w:val="009C75B9"/>
    <w:rsid w:val="009D013C"/>
    <w:rsid w:val="009D0546"/>
    <w:rsid w:val="009D06F7"/>
    <w:rsid w:val="009D2319"/>
    <w:rsid w:val="009E3B48"/>
    <w:rsid w:val="009F2873"/>
    <w:rsid w:val="009F3C42"/>
    <w:rsid w:val="009F5B0A"/>
    <w:rsid w:val="009F6BC1"/>
    <w:rsid w:val="00A0142E"/>
    <w:rsid w:val="00A06452"/>
    <w:rsid w:val="00A06CD4"/>
    <w:rsid w:val="00A105B6"/>
    <w:rsid w:val="00A11690"/>
    <w:rsid w:val="00A13DA1"/>
    <w:rsid w:val="00A1435C"/>
    <w:rsid w:val="00A20AEA"/>
    <w:rsid w:val="00A20CA5"/>
    <w:rsid w:val="00A2781B"/>
    <w:rsid w:val="00A309C5"/>
    <w:rsid w:val="00A33EDD"/>
    <w:rsid w:val="00A370FD"/>
    <w:rsid w:val="00A44411"/>
    <w:rsid w:val="00A44A6C"/>
    <w:rsid w:val="00A462C7"/>
    <w:rsid w:val="00A4731F"/>
    <w:rsid w:val="00A50575"/>
    <w:rsid w:val="00A50723"/>
    <w:rsid w:val="00A52C1F"/>
    <w:rsid w:val="00A5693F"/>
    <w:rsid w:val="00A60D97"/>
    <w:rsid w:val="00A641A4"/>
    <w:rsid w:val="00A73A64"/>
    <w:rsid w:val="00A824F4"/>
    <w:rsid w:val="00A82BB6"/>
    <w:rsid w:val="00A85832"/>
    <w:rsid w:val="00A8674B"/>
    <w:rsid w:val="00A9024C"/>
    <w:rsid w:val="00A913FF"/>
    <w:rsid w:val="00A95067"/>
    <w:rsid w:val="00AA24BD"/>
    <w:rsid w:val="00AA33D6"/>
    <w:rsid w:val="00AA48C4"/>
    <w:rsid w:val="00AB6615"/>
    <w:rsid w:val="00AB6D9A"/>
    <w:rsid w:val="00AC6F49"/>
    <w:rsid w:val="00AC7643"/>
    <w:rsid w:val="00AD1F5B"/>
    <w:rsid w:val="00AD2F79"/>
    <w:rsid w:val="00AD4EF1"/>
    <w:rsid w:val="00AE2EB9"/>
    <w:rsid w:val="00AE65CE"/>
    <w:rsid w:val="00AF27B0"/>
    <w:rsid w:val="00AF610D"/>
    <w:rsid w:val="00AF6F26"/>
    <w:rsid w:val="00AF78D2"/>
    <w:rsid w:val="00B00A40"/>
    <w:rsid w:val="00B011DE"/>
    <w:rsid w:val="00B110CF"/>
    <w:rsid w:val="00B11742"/>
    <w:rsid w:val="00B1282F"/>
    <w:rsid w:val="00B12AFC"/>
    <w:rsid w:val="00B12E19"/>
    <w:rsid w:val="00B12EFB"/>
    <w:rsid w:val="00B13FE4"/>
    <w:rsid w:val="00B22AF4"/>
    <w:rsid w:val="00B23765"/>
    <w:rsid w:val="00B278E7"/>
    <w:rsid w:val="00B31E9C"/>
    <w:rsid w:val="00B32741"/>
    <w:rsid w:val="00B32DBD"/>
    <w:rsid w:val="00B34B68"/>
    <w:rsid w:val="00B36DD2"/>
    <w:rsid w:val="00B42135"/>
    <w:rsid w:val="00B46697"/>
    <w:rsid w:val="00B47504"/>
    <w:rsid w:val="00B62772"/>
    <w:rsid w:val="00B6311A"/>
    <w:rsid w:val="00B63344"/>
    <w:rsid w:val="00B67E22"/>
    <w:rsid w:val="00B67EE9"/>
    <w:rsid w:val="00B7257B"/>
    <w:rsid w:val="00B81C59"/>
    <w:rsid w:val="00B81DD8"/>
    <w:rsid w:val="00B83E83"/>
    <w:rsid w:val="00B87430"/>
    <w:rsid w:val="00B875F5"/>
    <w:rsid w:val="00B923F3"/>
    <w:rsid w:val="00B930CA"/>
    <w:rsid w:val="00B950C6"/>
    <w:rsid w:val="00BA4126"/>
    <w:rsid w:val="00BA42A6"/>
    <w:rsid w:val="00BA4926"/>
    <w:rsid w:val="00BA5BEB"/>
    <w:rsid w:val="00BB07F7"/>
    <w:rsid w:val="00BB76F3"/>
    <w:rsid w:val="00BC0442"/>
    <w:rsid w:val="00BC27BB"/>
    <w:rsid w:val="00BC2C37"/>
    <w:rsid w:val="00BC61BC"/>
    <w:rsid w:val="00BC7380"/>
    <w:rsid w:val="00BD22CF"/>
    <w:rsid w:val="00BD2774"/>
    <w:rsid w:val="00BD2FC3"/>
    <w:rsid w:val="00BD389C"/>
    <w:rsid w:val="00BD4129"/>
    <w:rsid w:val="00BD5C61"/>
    <w:rsid w:val="00BD5EC2"/>
    <w:rsid w:val="00BE1743"/>
    <w:rsid w:val="00BE18F6"/>
    <w:rsid w:val="00BF43F2"/>
    <w:rsid w:val="00BF7C3E"/>
    <w:rsid w:val="00C05284"/>
    <w:rsid w:val="00C06518"/>
    <w:rsid w:val="00C259D6"/>
    <w:rsid w:val="00C327A8"/>
    <w:rsid w:val="00C3285E"/>
    <w:rsid w:val="00C34000"/>
    <w:rsid w:val="00C34358"/>
    <w:rsid w:val="00C362C3"/>
    <w:rsid w:val="00C47553"/>
    <w:rsid w:val="00C5044B"/>
    <w:rsid w:val="00C52704"/>
    <w:rsid w:val="00C57E05"/>
    <w:rsid w:val="00C6060D"/>
    <w:rsid w:val="00C61182"/>
    <w:rsid w:val="00C61E60"/>
    <w:rsid w:val="00C63D7C"/>
    <w:rsid w:val="00C64878"/>
    <w:rsid w:val="00C64FA0"/>
    <w:rsid w:val="00C65075"/>
    <w:rsid w:val="00C711A5"/>
    <w:rsid w:val="00C713F3"/>
    <w:rsid w:val="00C730E8"/>
    <w:rsid w:val="00C81383"/>
    <w:rsid w:val="00C90418"/>
    <w:rsid w:val="00C907F9"/>
    <w:rsid w:val="00C93889"/>
    <w:rsid w:val="00C95854"/>
    <w:rsid w:val="00C97DCF"/>
    <w:rsid w:val="00CA1107"/>
    <w:rsid w:val="00CA66E2"/>
    <w:rsid w:val="00CA6750"/>
    <w:rsid w:val="00CB520D"/>
    <w:rsid w:val="00CB60A0"/>
    <w:rsid w:val="00CB7EDA"/>
    <w:rsid w:val="00CD2A08"/>
    <w:rsid w:val="00CD2FC9"/>
    <w:rsid w:val="00CE228A"/>
    <w:rsid w:val="00CE66C5"/>
    <w:rsid w:val="00CE7084"/>
    <w:rsid w:val="00CE7748"/>
    <w:rsid w:val="00CF232A"/>
    <w:rsid w:val="00CF35CE"/>
    <w:rsid w:val="00CF5C75"/>
    <w:rsid w:val="00CF7040"/>
    <w:rsid w:val="00D01D4A"/>
    <w:rsid w:val="00D021E7"/>
    <w:rsid w:val="00D11946"/>
    <w:rsid w:val="00D13F90"/>
    <w:rsid w:val="00D155C9"/>
    <w:rsid w:val="00D23D3B"/>
    <w:rsid w:val="00D268E2"/>
    <w:rsid w:val="00D30537"/>
    <w:rsid w:val="00D31EB9"/>
    <w:rsid w:val="00D33633"/>
    <w:rsid w:val="00D348EA"/>
    <w:rsid w:val="00D34F56"/>
    <w:rsid w:val="00D372A8"/>
    <w:rsid w:val="00D37B75"/>
    <w:rsid w:val="00D412B5"/>
    <w:rsid w:val="00D42AD5"/>
    <w:rsid w:val="00D448A2"/>
    <w:rsid w:val="00D46620"/>
    <w:rsid w:val="00D47DE2"/>
    <w:rsid w:val="00D52BAF"/>
    <w:rsid w:val="00D5539F"/>
    <w:rsid w:val="00D567B8"/>
    <w:rsid w:val="00D613AF"/>
    <w:rsid w:val="00D61BD4"/>
    <w:rsid w:val="00D624E1"/>
    <w:rsid w:val="00D66447"/>
    <w:rsid w:val="00D70058"/>
    <w:rsid w:val="00D73AD6"/>
    <w:rsid w:val="00D7446D"/>
    <w:rsid w:val="00D746F4"/>
    <w:rsid w:val="00D7713B"/>
    <w:rsid w:val="00D90F9A"/>
    <w:rsid w:val="00D945F1"/>
    <w:rsid w:val="00D956D5"/>
    <w:rsid w:val="00D95ADC"/>
    <w:rsid w:val="00D979D7"/>
    <w:rsid w:val="00DA02B9"/>
    <w:rsid w:val="00DA24E0"/>
    <w:rsid w:val="00DA28A6"/>
    <w:rsid w:val="00DA2E7E"/>
    <w:rsid w:val="00DA32E8"/>
    <w:rsid w:val="00DA3AD9"/>
    <w:rsid w:val="00DA56AE"/>
    <w:rsid w:val="00DA5A91"/>
    <w:rsid w:val="00DA5E17"/>
    <w:rsid w:val="00DA73C3"/>
    <w:rsid w:val="00DB0378"/>
    <w:rsid w:val="00DB4542"/>
    <w:rsid w:val="00DB49AF"/>
    <w:rsid w:val="00DC3036"/>
    <w:rsid w:val="00DD13ED"/>
    <w:rsid w:val="00DD235D"/>
    <w:rsid w:val="00DD2D62"/>
    <w:rsid w:val="00DD35C0"/>
    <w:rsid w:val="00DD63EA"/>
    <w:rsid w:val="00DE02A6"/>
    <w:rsid w:val="00DE1076"/>
    <w:rsid w:val="00DE117A"/>
    <w:rsid w:val="00DE1A72"/>
    <w:rsid w:val="00DE3EA4"/>
    <w:rsid w:val="00DF0875"/>
    <w:rsid w:val="00DF0ABD"/>
    <w:rsid w:val="00DF1D6E"/>
    <w:rsid w:val="00DF255B"/>
    <w:rsid w:val="00DF3219"/>
    <w:rsid w:val="00DF5E1B"/>
    <w:rsid w:val="00E011C5"/>
    <w:rsid w:val="00E0713A"/>
    <w:rsid w:val="00E07DDF"/>
    <w:rsid w:val="00E110C8"/>
    <w:rsid w:val="00E1382D"/>
    <w:rsid w:val="00E146AE"/>
    <w:rsid w:val="00E16DB8"/>
    <w:rsid w:val="00E22CE9"/>
    <w:rsid w:val="00E300D0"/>
    <w:rsid w:val="00E30318"/>
    <w:rsid w:val="00E30850"/>
    <w:rsid w:val="00E332CD"/>
    <w:rsid w:val="00E33566"/>
    <w:rsid w:val="00E336D9"/>
    <w:rsid w:val="00E3522B"/>
    <w:rsid w:val="00E35AC3"/>
    <w:rsid w:val="00E42671"/>
    <w:rsid w:val="00E42AE3"/>
    <w:rsid w:val="00E439E6"/>
    <w:rsid w:val="00E4439D"/>
    <w:rsid w:val="00E457FD"/>
    <w:rsid w:val="00E50AE7"/>
    <w:rsid w:val="00E54055"/>
    <w:rsid w:val="00E54BCE"/>
    <w:rsid w:val="00E60820"/>
    <w:rsid w:val="00E61110"/>
    <w:rsid w:val="00E62CA7"/>
    <w:rsid w:val="00E65039"/>
    <w:rsid w:val="00E657CD"/>
    <w:rsid w:val="00E66B8B"/>
    <w:rsid w:val="00E70D69"/>
    <w:rsid w:val="00E73C1C"/>
    <w:rsid w:val="00E80F05"/>
    <w:rsid w:val="00E908BA"/>
    <w:rsid w:val="00E937E3"/>
    <w:rsid w:val="00EA1099"/>
    <w:rsid w:val="00EA2E59"/>
    <w:rsid w:val="00EA5719"/>
    <w:rsid w:val="00EB0888"/>
    <w:rsid w:val="00EB0E81"/>
    <w:rsid w:val="00EB39A6"/>
    <w:rsid w:val="00EB51FD"/>
    <w:rsid w:val="00EB64F7"/>
    <w:rsid w:val="00EC6C6D"/>
    <w:rsid w:val="00EC6F22"/>
    <w:rsid w:val="00ED009A"/>
    <w:rsid w:val="00ED16B6"/>
    <w:rsid w:val="00ED25AB"/>
    <w:rsid w:val="00ED3A12"/>
    <w:rsid w:val="00ED42BE"/>
    <w:rsid w:val="00EE059E"/>
    <w:rsid w:val="00EE403F"/>
    <w:rsid w:val="00EE4758"/>
    <w:rsid w:val="00EE58BD"/>
    <w:rsid w:val="00EE64F4"/>
    <w:rsid w:val="00EE6AEB"/>
    <w:rsid w:val="00EF1232"/>
    <w:rsid w:val="00EF22A0"/>
    <w:rsid w:val="00EF3D5F"/>
    <w:rsid w:val="00EF5573"/>
    <w:rsid w:val="00EF6C02"/>
    <w:rsid w:val="00F064F7"/>
    <w:rsid w:val="00F10DE4"/>
    <w:rsid w:val="00F118C9"/>
    <w:rsid w:val="00F13936"/>
    <w:rsid w:val="00F156B7"/>
    <w:rsid w:val="00F1686E"/>
    <w:rsid w:val="00F17B19"/>
    <w:rsid w:val="00F203A6"/>
    <w:rsid w:val="00F217A7"/>
    <w:rsid w:val="00F22389"/>
    <w:rsid w:val="00F224C4"/>
    <w:rsid w:val="00F25387"/>
    <w:rsid w:val="00F2544F"/>
    <w:rsid w:val="00F2664D"/>
    <w:rsid w:val="00F3061C"/>
    <w:rsid w:val="00F33124"/>
    <w:rsid w:val="00F331CD"/>
    <w:rsid w:val="00F33924"/>
    <w:rsid w:val="00F354FB"/>
    <w:rsid w:val="00F36421"/>
    <w:rsid w:val="00F4095B"/>
    <w:rsid w:val="00F462F7"/>
    <w:rsid w:val="00F465DE"/>
    <w:rsid w:val="00F469F7"/>
    <w:rsid w:val="00F5213F"/>
    <w:rsid w:val="00F54A20"/>
    <w:rsid w:val="00F575FC"/>
    <w:rsid w:val="00F65D81"/>
    <w:rsid w:val="00F71D89"/>
    <w:rsid w:val="00F7303B"/>
    <w:rsid w:val="00F7350B"/>
    <w:rsid w:val="00F8033B"/>
    <w:rsid w:val="00F84A45"/>
    <w:rsid w:val="00F91471"/>
    <w:rsid w:val="00F91AA7"/>
    <w:rsid w:val="00F947A3"/>
    <w:rsid w:val="00F962B8"/>
    <w:rsid w:val="00FA0660"/>
    <w:rsid w:val="00FA097B"/>
    <w:rsid w:val="00FA23AA"/>
    <w:rsid w:val="00FA5096"/>
    <w:rsid w:val="00FA6128"/>
    <w:rsid w:val="00FA6330"/>
    <w:rsid w:val="00FB13A7"/>
    <w:rsid w:val="00FB1431"/>
    <w:rsid w:val="00FB192F"/>
    <w:rsid w:val="00FB1C98"/>
    <w:rsid w:val="00FB21A8"/>
    <w:rsid w:val="00FB3A74"/>
    <w:rsid w:val="00FB5AB6"/>
    <w:rsid w:val="00FC4D81"/>
    <w:rsid w:val="00FC5FFA"/>
    <w:rsid w:val="00FD11EA"/>
    <w:rsid w:val="00FD366C"/>
    <w:rsid w:val="00FD48C0"/>
    <w:rsid w:val="00FD5474"/>
    <w:rsid w:val="00FD57D0"/>
    <w:rsid w:val="00FD5B2C"/>
    <w:rsid w:val="00FD6C65"/>
    <w:rsid w:val="00FE3BF3"/>
    <w:rsid w:val="00FE56CA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4CCC85"/>
  <w15:chartTrackingRefBased/>
  <w15:docId w15:val="{2DE2A77F-F23B-450B-BDDD-F90FB2A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5328A"/>
    <w:pPr>
      <w:widowControl w:val="0"/>
    </w:pPr>
    <w:rPr>
      <w:rFonts w:ascii="Courier New" w:hAnsi="Courier New"/>
      <w:snapToGrid w:val="0"/>
      <w:sz w:val="24"/>
    </w:rPr>
  </w:style>
  <w:style w:type="paragraph" w:styleId="Kop1">
    <w:name w:val="heading 1"/>
    <w:basedOn w:val="Standaard"/>
    <w:next w:val="Standaard"/>
    <w:qFormat/>
    <w:pPr>
      <w:keepNext/>
      <w:keepLines/>
      <w:numPr>
        <w:numId w:val="11"/>
      </w:numPr>
      <w:tabs>
        <w:tab w:val="clear" w:pos="502"/>
      </w:tabs>
      <w:spacing w:before="260"/>
      <w:ind w:hanging="113"/>
      <w:outlineLvl w:val="0"/>
    </w:pPr>
    <w:rPr>
      <w:rFonts w:ascii="Myriad-BoldItalic" w:hAnsi="Myriad-BoldItalic"/>
      <w:lang w:val="nl"/>
    </w:rPr>
  </w:style>
  <w:style w:type="paragraph" w:styleId="Kop2">
    <w:name w:val="heading 2"/>
    <w:basedOn w:val="Kop1"/>
    <w:next w:val="Standaard"/>
    <w:qFormat/>
    <w:pPr>
      <w:numPr>
        <w:ilvl w:val="1"/>
        <w:numId w:val="12"/>
      </w:numPr>
      <w:tabs>
        <w:tab w:val="clear" w:pos="502"/>
      </w:tabs>
      <w:ind w:hanging="113"/>
      <w:outlineLvl w:val="1"/>
    </w:pPr>
    <w:rPr>
      <w:sz w:val="20"/>
    </w:rPr>
  </w:style>
  <w:style w:type="paragraph" w:styleId="Kop3">
    <w:name w:val="heading 3"/>
    <w:basedOn w:val="Kop2"/>
    <w:next w:val="Standaard"/>
    <w:qFormat/>
    <w:pPr>
      <w:numPr>
        <w:ilvl w:val="2"/>
        <w:numId w:val="13"/>
      </w:numPr>
      <w:tabs>
        <w:tab w:val="clear" w:pos="502"/>
      </w:tabs>
      <w:ind w:hanging="113"/>
      <w:outlineLvl w:val="2"/>
    </w:pPr>
    <w:rPr>
      <w:sz w:val="17"/>
    </w:rPr>
  </w:style>
  <w:style w:type="paragraph" w:styleId="Kop4">
    <w:name w:val="heading 4"/>
    <w:basedOn w:val="Standaard"/>
    <w:next w:val="Standaard"/>
    <w:qFormat/>
    <w:pPr>
      <w:keepNext/>
      <w:tabs>
        <w:tab w:val="left" w:pos="340"/>
      </w:tabs>
      <w:spacing w:before="240" w:after="60"/>
      <w:outlineLvl w:val="3"/>
    </w:pPr>
    <w:rPr>
      <w:rFonts w:ascii="Arial" w:hAnsi="Arial"/>
      <w:b/>
      <w:lang w:val="nl"/>
    </w:rPr>
  </w:style>
  <w:style w:type="paragraph" w:styleId="Kop5">
    <w:name w:val="heading 5"/>
    <w:basedOn w:val="Standaard"/>
    <w:next w:val="Standaard"/>
    <w:qFormat/>
    <w:pPr>
      <w:tabs>
        <w:tab w:val="left" w:pos="340"/>
      </w:tabs>
      <w:spacing w:before="240" w:after="60"/>
      <w:outlineLvl w:val="4"/>
    </w:pPr>
    <w:rPr>
      <w:rFonts w:ascii="Arial" w:hAnsi="Arial"/>
      <w:lang w:val="nl"/>
    </w:rPr>
  </w:style>
  <w:style w:type="paragraph" w:styleId="Kop6">
    <w:name w:val="heading 6"/>
    <w:basedOn w:val="Standaard"/>
    <w:next w:val="Standaard"/>
    <w:qFormat/>
    <w:pPr>
      <w:tabs>
        <w:tab w:val="left" w:pos="340"/>
      </w:tabs>
      <w:spacing w:before="240" w:after="60"/>
      <w:outlineLvl w:val="5"/>
    </w:pPr>
    <w:rPr>
      <w:i/>
      <w:lang w:val="nl"/>
    </w:rPr>
  </w:style>
  <w:style w:type="paragraph" w:styleId="Kop7">
    <w:name w:val="heading 7"/>
    <w:basedOn w:val="Standaard"/>
    <w:next w:val="Standaard"/>
    <w:qFormat/>
    <w:pPr>
      <w:tabs>
        <w:tab w:val="left" w:pos="340"/>
      </w:tabs>
      <w:spacing w:before="240" w:after="60"/>
      <w:outlineLvl w:val="6"/>
    </w:pPr>
    <w:rPr>
      <w:rFonts w:ascii="Arial" w:hAnsi="Arial"/>
      <w:sz w:val="20"/>
      <w:lang w:val="nl"/>
    </w:rPr>
  </w:style>
  <w:style w:type="paragraph" w:styleId="Kop8">
    <w:name w:val="heading 8"/>
    <w:basedOn w:val="Standaard"/>
    <w:next w:val="Standaard"/>
    <w:qFormat/>
    <w:pPr>
      <w:tabs>
        <w:tab w:val="left" w:pos="340"/>
      </w:tabs>
      <w:spacing w:before="240" w:after="60"/>
      <w:outlineLvl w:val="7"/>
    </w:pPr>
    <w:rPr>
      <w:rFonts w:ascii="Arial" w:hAnsi="Arial"/>
      <w:i/>
      <w:sz w:val="20"/>
      <w:lang w:val="nl"/>
    </w:rPr>
  </w:style>
  <w:style w:type="paragraph" w:styleId="Kop9">
    <w:name w:val="heading 9"/>
    <w:basedOn w:val="Standaard"/>
    <w:next w:val="Standaard"/>
    <w:qFormat/>
    <w:pPr>
      <w:tabs>
        <w:tab w:val="left" w:pos="340"/>
      </w:tabs>
      <w:spacing w:before="240" w:after="60"/>
      <w:outlineLvl w:val="8"/>
    </w:pPr>
    <w:rPr>
      <w:rFonts w:ascii="Arial" w:hAnsi="Arial"/>
      <w:b/>
      <w:i/>
      <w:sz w:val="1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fsluiting">
    <w:name w:val="Closing"/>
    <w:basedOn w:val="Standaard"/>
    <w:pPr>
      <w:keepLines/>
      <w:spacing w:before="520"/>
    </w:pPr>
    <w:rPr>
      <w:spacing w:val="5"/>
      <w:sz w:val="22"/>
    </w:rPr>
  </w:style>
  <w:style w:type="paragraph" w:customStyle="1" w:styleId="Banknaam">
    <w:name w:val="Banknaam"/>
    <w:basedOn w:val="Standaard"/>
    <w:next w:val="Standaard"/>
    <w:pPr>
      <w:spacing w:line="260" w:lineRule="exact"/>
    </w:pPr>
    <w:rPr>
      <w:rFonts w:ascii="Myriad-ExtraBoldItalic" w:hAnsi="Myriad-ExtraBoldItalic"/>
      <w:spacing w:val="5"/>
      <w:sz w:val="18"/>
    </w:rPr>
  </w:style>
  <w:style w:type="paragraph" w:styleId="Koptekst">
    <w:name w:val="header"/>
    <w:basedOn w:val="Standaard"/>
    <w:pPr>
      <w:tabs>
        <w:tab w:val="left" w:pos="340"/>
      </w:tabs>
      <w:spacing w:line="260" w:lineRule="exact"/>
    </w:pPr>
    <w:rPr>
      <w:rFonts w:ascii="Myriad-Italic" w:hAnsi="Myriad-Italic"/>
      <w:sz w:val="16"/>
      <w:lang w:val="nl"/>
    </w:rPr>
  </w:style>
  <w:style w:type="paragraph" w:customStyle="1" w:styleId="Beeldmerk">
    <w:name w:val="Beeldmerk"/>
    <w:basedOn w:val="Koptekst"/>
    <w:pPr>
      <w:spacing w:line="240" w:lineRule="auto"/>
    </w:pPr>
    <w:rPr>
      <w:rFonts w:ascii="Rabobankfont" w:hAnsi="Rabobankfont"/>
      <w:sz w:val="168"/>
    </w:rPr>
  </w:style>
  <w:style w:type="paragraph" w:styleId="Bijschrift">
    <w:name w:val="caption"/>
    <w:basedOn w:val="Standaard"/>
    <w:next w:val="Standaard"/>
    <w:qFormat/>
    <w:pPr>
      <w:spacing w:before="130" w:after="260" w:line="260" w:lineRule="atLeast"/>
    </w:pPr>
    <w:rPr>
      <w:rFonts w:ascii="Myriad-BoldItalic" w:hAnsi="Myriad-BoldItalic"/>
      <w:spacing w:val="5"/>
      <w:sz w:val="18"/>
    </w:rPr>
  </w:style>
  <w:style w:type="paragraph" w:customStyle="1" w:styleId="Dummy">
    <w:name w:val="Dummy"/>
    <w:basedOn w:val="Koptekst"/>
    <w:pPr>
      <w:spacing w:line="20" w:lineRule="exact"/>
    </w:pPr>
    <w:rPr>
      <w:sz w:val="2"/>
    </w:rPr>
  </w:style>
  <w:style w:type="paragraph" w:customStyle="1" w:styleId="Entiteit">
    <w:name w:val="Entiteit"/>
    <w:basedOn w:val="Standaard"/>
    <w:next w:val="Standaard"/>
    <w:pPr>
      <w:tabs>
        <w:tab w:val="left" w:pos="340"/>
      </w:tabs>
      <w:spacing w:before="120"/>
    </w:pPr>
    <w:rPr>
      <w:rFonts w:ascii="Myriad-BoldItalic" w:hAnsi="Myriad-BoldItalic"/>
    </w:rPr>
  </w:style>
  <w:style w:type="paragraph" w:customStyle="1" w:styleId="NaamSjabloon">
    <w:name w:val="NaamSjabloon"/>
    <w:basedOn w:val="Standaard"/>
    <w:next w:val="Standaard"/>
    <w:pPr>
      <w:tabs>
        <w:tab w:val="left" w:pos="340"/>
      </w:tabs>
    </w:pPr>
    <w:rPr>
      <w:rFonts w:ascii="Myriad-BoldItalic" w:hAnsi="Myriad-BoldItalic"/>
      <w:sz w:val="32"/>
    </w:rPr>
  </w:style>
  <w:style w:type="paragraph" w:customStyle="1" w:styleId="RefGegevens">
    <w:name w:val="Ref Gegevens"/>
    <w:basedOn w:val="Standaard"/>
    <w:pPr>
      <w:spacing w:line="260" w:lineRule="exact"/>
    </w:pPr>
  </w:style>
  <w:style w:type="character" w:customStyle="1" w:styleId="macroblokje">
    <w:name w:val="macroblokje"/>
    <w:rPr>
      <w:color w:val="FF0000"/>
    </w:rPr>
  </w:style>
  <w:style w:type="paragraph" w:customStyle="1" w:styleId="Paginacijfer">
    <w:name w:val="Paginacijfer"/>
    <w:basedOn w:val="Koptekst"/>
    <w:rPr>
      <w:rFonts w:ascii="Myriad-ExtraBoldItalic" w:hAnsi="Myriad-ExtraBoldItalic"/>
    </w:rPr>
  </w:style>
  <w:style w:type="paragraph" w:customStyle="1" w:styleId="Papiernaam">
    <w:name w:val="Papiernaam"/>
    <w:basedOn w:val="Koptekst"/>
    <w:pPr>
      <w:spacing w:before="1040" w:line="260" w:lineRule="atLeast"/>
    </w:pPr>
    <w:rPr>
      <w:rFonts w:ascii="Myriad-BoldItalic" w:hAnsi="Myriad-BoldItalic"/>
      <w:sz w:val="32"/>
    </w:rPr>
  </w:style>
  <w:style w:type="paragraph" w:customStyle="1" w:styleId="Puntenvv">
    <w:name w:val="Punten vv"/>
    <w:basedOn w:val="Standaard"/>
    <w:next w:val="Standaard"/>
    <w:pPr>
      <w:spacing w:before="260"/>
    </w:pPr>
  </w:style>
  <w:style w:type="paragraph" w:customStyle="1" w:styleId="Standaard01">
    <w:name w:val="Standaard 0 1"/>
    <w:basedOn w:val="Standaard"/>
    <w:pPr>
      <w:spacing w:after="260"/>
    </w:pPr>
  </w:style>
  <w:style w:type="paragraph" w:customStyle="1" w:styleId="sysStandaardExact">
    <w:name w:val="sys Standaard Exact"/>
    <w:basedOn w:val="Standaard"/>
    <w:pPr>
      <w:spacing w:line="260" w:lineRule="exact"/>
    </w:pPr>
  </w:style>
  <w:style w:type="paragraph" w:customStyle="1" w:styleId="SysStandaardExact01">
    <w:name w:val="Sys Standaard Exact 0 1"/>
    <w:basedOn w:val="sysStandaardExact"/>
    <w:pPr>
      <w:spacing w:after="260"/>
    </w:pPr>
  </w:style>
  <w:style w:type="paragraph" w:customStyle="1" w:styleId="SysStandaardExacth">
    <w:name w:val="Sys Standaard Exact h"/>
    <w:basedOn w:val="sysStandaardExact"/>
    <w:rPr>
      <w:vanish/>
    </w:rPr>
  </w:style>
  <w:style w:type="paragraph" w:customStyle="1" w:styleId="Tabel">
    <w:name w:val="Tabel"/>
    <w:basedOn w:val="Standaard"/>
    <w:rPr>
      <w:rFonts w:ascii="Myriad-Italic" w:hAnsi="Myriad-Italic"/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customStyle="1" w:styleId="Vastetekst">
    <w:name w:val="Vaste tekst"/>
    <w:basedOn w:val="sysStandaardExact"/>
    <w:rPr>
      <w:rFonts w:ascii="Myriad-Italic" w:hAnsi="Myriad-Italic"/>
      <w:sz w:val="16"/>
    </w:rPr>
  </w:style>
  <w:style w:type="paragraph" w:customStyle="1" w:styleId="Vastetekstrechts">
    <w:name w:val="Vaste tekst rechts"/>
    <w:basedOn w:val="Vastetekst"/>
    <w:pPr>
      <w:ind w:right="142"/>
      <w:jc w:val="right"/>
    </w:pPr>
  </w:style>
  <w:style w:type="paragraph" w:customStyle="1" w:styleId="Vastetekstrechts30">
    <w:name w:val="Vaste tekst rechts 3 0"/>
    <w:basedOn w:val="Vastetekstrechts"/>
    <w:pPr>
      <w:spacing w:before="780"/>
    </w:pPr>
  </w:style>
  <w:style w:type="character" w:customStyle="1" w:styleId="Verborgentekst">
    <w:name w:val="Verborgen tekst"/>
    <w:rPr>
      <w:vanish/>
    </w:rPr>
  </w:style>
  <w:style w:type="character" w:styleId="Verwijzingopmerking">
    <w:name w:val="annotation reference"/>
    <w:semiHidden/>
    <w:rPr>
      <w:sz w:val="16"/>
    </w:rPr>
  </w:style>
  <w:style w:type="paragraph" w:styleId="Voettekst">
    <w:name w:val="footer"/>
    <w:basedOn w:val="Standaard"/>
    <w:rPr>
      <w:sz w:val="14"/>
    </w:rPr>
  </w:style>
  <w:style w:type="paragraph" w:customStyle="1" w:styleId="Woordmerk">
    <w:name w:val="Woordmerk"/>
    <w:basedOn w:val="Standaard"/>
    <w:pPr>
      <w:spacing w:before="48"/>
    </w:pPr>
    <w:rPr>
      <w:rFonts w:ascii="Rabobankfont" w:hAnsi="Rabobankfont"/>
      <w:sz w:val="48"/>
    </w:rPr>
  </w:style>
  <w:style w:type="paragraph" w:styleId="Aanhef">
    <w:name w:val="Salutation"/>
    <w:basedOn w:val="Standaard"/>
    <w:next w:val="Standaard"/>
  </w:style>
  <w:style w:type="paragraph" w:customStyle="1" w:styleId="Standaard10">
    <w:name w:val="Standaard 1 0"/>
    <w:basedOn w:val="Standaard"/>
    <w:pPr>
      <w:spacing w:before="260"/>
    </w:pPr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Afzender">
    <w:name w:val="envelope return"/>
    <w:basedOn w:val="Standaard"/>
    <w:rPr>
      <w:rFonts w:ascii="Arial" w:hAnsi="Arial"/>
      <w:sz w:val="20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Bronvermelding">
    <w:name w:val="table of authorities"/>
    <w:basedOn w:val="Standaard"/>
    <w:next w:val="Standaard"/>
    <w:semiHidden/>
    <w:pPr>
      <w:ind w:left="220" w:hanging="220"/>
    </w:p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Eindnoottekst">
    <w:name w:val="endnote text"/>
    <w:basedOn w:val="Standaard"/>
    <w:semiHidden/>
    <w:rPr>
      <w:sz w:val="20"/>
    </w:rPr>
  </w:style>
  <w:style w:type="paragraph" w:styleId="Handtekening">
    <w:name w:val="Signature"/>
    <w:basedOn w:val="Standaard"/>
    <w:pPr>
      <w:ind w:left="4252"/>
    </w:pPr>
  </w:style>
  <w:style w:type="paragraph" w:styleId="Index1">
    <w:name w:val="index 1"/>
    <w:basedOn w:val="Standaard"/>
    <w:next w:val="Standaard"/>
    <w:semiHidden/>
    <w:pPr>
      <w:ind w:left="220" w:hanging="220"/>
    </w:pPr>
  </w:style>
  <w:style w:type="paragraph" w:styleId="Index2">
    <w:name w:val="index 2"/>
    <w:basedOn w:val="Standaard"/>
    <w:next w:val="Standaard"/>
    <w:semiHidden/>
    <w:pPr>
      <w:ind w:left="440" w:hanging="220"/>
    </w:pPr>
  </w:style>
  <w:style w:type="paragraph" w:styleId="Index3">
    <w:name w:val="index 3"/>
    <w:basedOn w:val="Standaard"/>
    <w:next w:val="Standaard"/>
    <w:semiHidden/>
    <w:pPr>
      <w:ind w:left="660" w:hanging="220"/>
    </w:pPr>
  </w:style>
  <w:style w:type="paragraph" w:styleId="Index4">
    <w:name w:val="index 4"/>
    <w:basedOn w:val="Standaard"/>
    <w:next w:val="Standaard"/>
    <w:semiHidden/>
    <w:pPr>
      <w:ind w:left="880" w:hanging="220"/>
    </w:pPr>
  </w:style>
  <w:style w:type="paragraph" w:styleId="Index5">
    <w:name w:val="index 5"/>
    <w:basedOn w:val="Standaard"/>
    <w:next w:val="Standaard"/>
    <w:semiHidden/>
    <w:pPr>
      <w:ind w:left="1100" w:hanging="220"/>
    </w:pPr>
  </w:style>
  <w:style w:type="paragraph" w:styleId="Index6">
    <w:name w:val="index 6"/>
    <w:basedOn w:val="Standaard"/>
    <w:next w:val="Standaard"/>
    <w:semiHidden/>
    <w:pPr>
      <w:ind w:left="1320" w:hanging="220"/>
    </w:pPr>
  </w:style>
  <w:style w:type="paragraph" w:styleId="Index7">
    <w:name w:val="index 7"/>
    <w:basedOn w:val="Standaard"/>
    <w:next w:val="Standaard"/>
    <w:semiHidden/>
    <w:pPr>
      <w:ind w:left="1540" w:hanging="220"/>
    </w:pPr>
  </w:style>
  <w:style w:type="paragraph" w:styleId="Index8">
    <w:name w:val="index 8"/>
    <w:basedOn w:val="Standaard"/>
    <w:next w:val="Standaard"/>
    <w:semiHidden/>
    <w:pPr>
      <w:ind w:left="1760" w:hanging="220"/>
    </w:pPr>
  </w:style>
  <w:style w:type="paragraph" w:styleId="Index9">
    <w:name w:val="index 9"/>
    <w:basedOn w:val="Standaard"/>
    <w:next w:val="Standaard"/>
    <w:semiHidden/>
    <w:pPr>
      <w:ind w:left="1980" w:hanging="220"/>
    </w:pPr>
  </w:style>
  <w:style w:type="paragraph" w:styleId="Indexkop">
    <w:name w:val="index heading"/>
    <w:basedOn w:val="Standaard"/>
    <w:next w:val="Index1"/>
    <w:semiHidden/>
    <w:rPr>
      <w:rFonts w:ascii="Arial" w:hAnsi="Arial"/>
      <w:b/>
    </w:rPr>
  </w:style>
  <w:style w:type="paragraph" w:styleId="Inhopg1">
    <w:name w:val="toc 1"/>
    <w:basedOn w:val="Standaard"/>
    <w:next w:val="Standaard"/>
    <w:semiHidden/>
    <w:pPr>
      <w:tabs>
        <w:tab w:val="left" w:pos="340"/>
      </w:tabs>
    </w:pPr>
  </w:style>
  <w:style w:type="paragraph" w:styleId="Inhopg2">
    <w:name w:val="toc 2"/>
    <w:basedOn w:val="Standaard"/>
    <w:next w:val="Standaard"/>
    <w:semiHidden/>
    <w:pPr>
      <w:tabs>
        <w:tab w:val="left" w:pos="340"/>
      </w:tabs>
      <w:ind w:left="220"/>
    </w:pPr>
  </w:style>
  <w:style w:type="paragraph" w:styleId="Inhopg3">
    <w:name w:val="toc 3"/>
    <w:basedOn w:val="Standaard"/>
    <w:next w:val="Standaard"/>
    <w:semiHidden/>
    <w:pPr>
      <w:tabs>
        <w:tab w:val="left" w:pos="340"/>
      </w:tabs>
      <w:ind w:left="440"/>
    </w:pPr>
  </w:style>
  <w:style w:type="paragraph" w:styleId="Inhopg4">
    <w:name w:val="toc 4"/>
    <w:basedOn w:val="Standaard"/>
    <w:next w:val="Standaard"/>
    <w:semiHidden/>
    <w:pPr>
      <w:tabs>
        <w:tab w:val="left" w:pos="340"/>
      </w:tabs>
      <w:ind w:left="660"/>
    </w:pPr>
  </w:style>
  <w:style w:type="paragraph" w:styleId="Inhopg5">
    <w:name w:val="toc 5"/>
    <w:basedOn w:val="Standaard"/>
    <w:next w:val="Standaard"/>
    <w:semiHidden/>
    <w:pPr>
      <w:tabs>
        <w:tab w:val="left" w:pos="340"/>
      </w:tabs>
      <w:ind w:left="880"/>
    </w:pPr>
  </w:style>
  <w:style w:type="paragraph" w:styleId="Inhopg6">
    <w:name w:val="toc 6"/>
    <w:basedOn w:val="Standaard"/>
    <w:next w:val="Standaard"/>
    <w:semiHidden/>
    <w:pPr>
      <w:tabs>
        <w:tab w:val="left" w:pos="340"/>
      </w:tabs>
      <w:ind w:left="1100"/>
    </w:pPr>
  </w:style>
  <w:style w:type="paragraph" w:styleId="Inhopg7">
    <w:name w:val="toc 7"/>
    <w:basedOn w:val="Standaard"/>
    <w:next w:val="Standaard"/>
    <w:semiHidden/>
    <w:pPr>
      <w:tabs>
        <w:tab w:val="left" w:pos="340"/>
      </w:tabs>
      <w:ind w:left="1320"/>
    </w:pPr>
  </w:style>
  <w:style w:type="paragraph" w:styleId="Inhopg8">
    <w:name w:val="toc 8"/>
    <w:basedOn w:val="Standaard"/>
    <w:next w:val="Standaard"/>
    <w:semiHidden/>
    <w:pPr>
      <w:tabs>
        <w:tab w:val="left" w:pos="340"/>
      </w:tabs>
      <w:ind w:left="1540"/>
    </w:pPr>
  </w:style>
  <w:style w:type="paragraph" w:styleId="Inhopg9">
    <w:name w:val="toc 9"/>
    <w:basedOn w:val="Standaard"/>
    <w:next w:val="Standaard"/>
    <w:semiHidden/>
    <w:pPr>
      <w:tabs>
        <w:tab w:val="left" w:pos="340"/>
      </w:tabs>
      <w:ind w:left="1760"/>
    </w:p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/>
      <w:b/>
    </w:rPr>
  </w:style>
  <w:style w:type="paragraph" w:styleId="Lijst">
    <w:name w:val="List"/>
    <w:basedOn w:val="Standaard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metafbeeldingen">
    <w:name w:val="table of figures"/>
    <w:basedOn w:val="Standaard"/>
    <w:next w:val="Standaard"/>
    <w:semiHidden/>
    <w:pPr>
      <w:ind w:left="440" w:hanging="440"/>
    </w:pPr>
  </w:style>
  <w:style w:type="paragraph" w:styleId="Lijstopsomteken">
    <w:name w:val="List Bullet"/>
    <w:basedOn w:val="Standaard"/>
    <w:pPr>
      <w:numPr>
        <w:numId w:val="1"/>
      </w:numPr>
    </w:pPr>
  </w:style>
  <w:style w:type="paragraph" w:styleId="Lijstopsomteken2">
    <w:name w:val="List Bullet 2"/>
    <w:basedOn w:val="Standaard"/>
    <w:pPr>
      <w:numPr>
        <w:numId w:val="2"/>
      </w:numPr>
    </w:pPr>
  </w:style>
  <w:style w:type="paragraph" w:styleId="Lijstopsomteken3">
    <w:name w:val="List Bullet 3"/>
    <w:basedOn w:val="Standaard"/>
    <w:pPr>
      <w:numPr>
        <w:numId w:val="3"/>
      </w:numPr>
    </w:pPr>
  </w:style>
  <w:style w:type="paragraph" w:styleId="Lijstopsomteken4">
    <w:name w:val="List Bullet 4"/>
    <w:basedOn w:val="Standaard"/>
    <w:pPr>
      <w:numPr>
        <w:numId w:val="4"/>
      </w:numPr>
    </w:pPr>
  </w:style>
  <w:style w:type="paragraph" w:styleId="Lijstopsomteken5">
    <w:name w:val="List Bullet 5"/>
    <w:basedOn w:val="Standaard"/>
    <w:pPr>
      <w:numPr>
        <w:numId w:val="5"/>
      </w:numPr>
    </w:pPr>
  </w:style>
  <w:style w:type="paragraph" w:styleId="Lijstnummering">
    <w:name w:val="List Number"/>
    <w:basedOn w:val="Standaard"/>
    <w:pPr>
      <w:numPr>
        <w:numId w:val="6"/>
      </w:numPr>
    </w:pPr>
  </w:style>
  <w:style w:type="paragraph" w:styleId="Lijstnummering2">
    <w:name w:val="List Number 2"/>
    <w:basedOn w:val="Standaard"/>
    <w:pPr>
      <w:numPr>
        <w:numId w:val="7"/>
      </w:numPr>
    </w:pPr>
  </w:style>
  <w:style w:type="paragraph" w:styleId="Lijstnummering3">
    <w:name w:val="List Number 3"/>
    <w:basedOn w:val="Standaard"/>
    <w:pPr>
      <w:numPr>
        <w:numId w:val="8"/>
      </w:numPr>
    </w:pPr>
  </w:style>
  <w:style w:type="paragraph" w:styleId="Lijstnummering4">
    <w:name w:val="List Number 4"/>
    <w:basedOn w:val="Standaard"/>
    <w:pPr>
      <w:numPr>
        <w:numId w:val="9"/>
      </w:numPr>
    </w:pPr>
  </w:style>
  <w:style w:type="paragraph" w:styleId="Lijstnummering5">
    <w:name w:val="List Number 5"/>
    <w:basedOn w:val="Standaard"/>
    <w:pPr>
      <w:numPr>
        <w:numId w:val="10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Macroteks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hAnsi="Courier New"/>
      <w:spacing w:val="5"/>
    </w:r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sz w:val="20"/>
    </w:r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</w:rPr>
  </w:style>
  <w:style w:type="paragraph" w:styleId="Standaardinspringing">
    <w:name w:val="Normal Indent"/>
    <w:basedOn w:val="Standaard"/>
    <w:pPr>
      <w:ind w:left="708"/>
    </w:pPr>
  </w:style>
  <w:style w:type="paragraph" w:styleId="Ondertitel">
    <w:name w:val="Subtitle"/>
    <w:aliases w:val="Subtitel"/>
    <w:basedOn w:val="Standaard"/>
    <w:qFormat/>
    <w:pPr>
      <w:spacing w:after="60"/>
      <w:jc w:val="center"/>
      <w:outlineLvl w:val="1"/>
    </w:pPr>
    <w:rPr>
      <w:rFonts w:ascii="Arial" w:hAnsi="Arial"/>
    </w:r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Voetnoottekst">
    <w:name w:val="footnote text"/>
    <w:basedOn w:val="Standaard"/>
    <w:semiHidden/>
    <w:rPr>
      <w:sz w:val="20"/>
    </w:rPr>
  </w:style>
  <w:style w:type="paragraph" w:customStyle="1" w:styleId="RefKop">
    <w:name w:val="Ref Kop"/>
    <w:basedOn w:val="Standaard"/>
    <w:pPr>
      <w:spacing w:line="260" w:lineRule="exact"/>
    </w:pPr>
    <w:rPr>
      <w:rFonts w:ascii="Myriad-Italic" w:hAnsi="Myriad-Italic"/>
      <w:sz w:val="17"/>
    </w:rPr>
  </w:style>
  <w:style w:type="paragraph" w:customStyle="1" w:styleId="RefKopRechts">
    <w:name w:val="Ref Kop Rechts"/>
    <w:basedOn w:val="Standaard"/>
    <w:pPr>
      <w:spacing w:line="260" w:lineRule="exact"/>
      <w:ind w:right="71"/>
      <w:jc w:val="right"/>
    </w:pPr>
    <w:rPr>
      <w:rFonts w:ascii="Myriad-Italic" w:hAnsi="Myriad-Italic"/>
      <w:sz w:val="17"/>
    </w:rPr>
  </w:style>
  <w:style w:type="paragraph" w:styleId="Ballontekst">
    <w:name w:val="Balloon Text"/>
    <w:basedOn w:val="Standaard"/>
    <w:semiHidden/>
    <w:rsid w:val="000D7B52"/>
    <w:rPr>
      <w:rFonts w:ascii="Tahoma" w:hAnsi="Tahoma" w:cs="Tahoma"/>
      <w:sz w:val="16"/>
      <w:szCs w:val="16"/>
    </w:rPr>
  </w:style>
  <w:style w:type="character" w:styleId="Voetnootmarkering">
    <w:name w:val="footnote reference"/>
    <w:semiHidden/>
    <w:rsid w:val="000D7B52"/>
    <w:rPr>
      <w:vertAlign w:val="superscript"/>
    </w:rPr>
  </w:style>
  <w:style w:type="character" w:styleId="Paginanummer">
    <w:name w:val="page number"/>
    <w:basedOn w:val="Standaardalinea-lettertype"/>
    <w:rsid w:val="000D7B52"/>
  </w:style>
  <w:style w:type="paragraph" w:styleId="Onderwerpvanopmerking">
    <w:name w:val="annotation subject"/>
    <w:basedOn w:val="Tekstopmerking"/>
    <w:next w:val="Tekstopmerking"/>
    <w:semiHidden/>
    <w:rsid w:val="007D1DA1"/>
    <w:rPr>
      <w:b/>
      <w:bCs/>
    </w:rPr>
  </w:style>
  <w:style w:type="character" w:styleId="Hyperlink">
    <w:name w:val="Hyperlink"/>
    <w:rsid w:val="0081602F"/>
    <w:rPr>
      <w:color w:val="FF6600"/>
      <w:u w:val="single"/>
    </w:rPr>
  </w:style>
  <w:style w:type="paragraph" w:customStyle="1" w:styleId="kopje">
    <w:name w:val="kopje"/>
    <w:basedOn w:val="Standaard"/>
    <w:next w:val="Standaard"/>
    <w:rsid w:val="006F77B2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6F77B2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Versie">
    <w:name w:val="Versie"/>
    <w:rsid w:val="006F77B2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6F77B2"/>
    <w:rPr>
      <w:rFonts w:ascii="Helvetica" w:hAnsi="Helvetica" w:cs="Helvetica" w:hint="default"/>
      <w:sz w:val="18"/>
      <w:lang w:val="nl-NL"/>
    </w:rPr>
  </w:style>
  <w:style w:type="paragraph" w:styleId="Geenafstand">
    <w:name w:val="No Spacing"/>
    <w:uiPriority w:val="1"/>
    <w:qFormat/>
    <w:rsid w:val="00D47DE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visie">
    <w:name w:val="Revision"/>
    <w:hidden/>
    <w:uiPriority w:val="99"/>
    <w:semiHidden/>
    <w:rsid w:val="00161449"/>
    <w:rPr>
      <w:rFonts w:ascii="Courier New" w:hAnsi="Courier New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909f0-ef72-43f0-b43f-3aa0466c367d" xsi:nil="true"/>
    <lcf76f155ced4ddcb4097134ff3c332f xmlns="d952cb42-523a-4291-9efe-0168e14bc45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1B4ED37D594995FEC4B09AA09F5C" ma:contentTypeVersion="21" ma:contentTypeDescription="Een nieuw document maken." ma:contentTypeScope="" ma:versionID="980675ca76ec5212ad7516c8a829c89d">
  <xsd:schema xmlns:xsd="http://www.w3.org/2001/XMLSchema" xmlns:xs="http://www.w3.org/2001/XMLSchema" xmlns:p="http://schemas.microsoft.com/office/2006/metadata/properties" xmlns:ns2="d952cb42-523a-4291-9efe-0168e14bc456" xmlns:ns3="7d5909f0-ef72-43f0-b43f-3aa0466c367d" targetNamespace="http://schemas.microsoft.com/office/2006/metadata/properties" ma:root="true" ma:fieldsID="def7e4cf6c88fcca46b67c12c1a71571" ns2:_="" ns3:_="">
    <xsd:import namespace="d952cb42-523a-4291-9efe-0168e14bc456"/>
    <xsd:import namespace="7d5909f0-ef72-43f0-b43f-3aa0466c3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2cb42-523a-4291-9efe-0168e14bc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0686c6ab-6d30-47f2-8615-ae0df1979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909f0-ef72-43f0-b43f-3aa0466c36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cda66f-9e9f-49f4-ac14-80499900de9e}" ma:internalName="TaxCatchAll" ma:showField="CatchAllData" ma:web="7d5909f0-ef72-43f0-b43f-3aa0466c3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3C9F9-C51A-4EEB-A85A-F8892E73B7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57BC6-CEC1-4811-9D6E-833B3FBA69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E5E85E-EB12-4A14-8262-6D9501989224}">
  <ds:schemaRefs>
    <ds:schemaRef ds:uri="http://schemas.microsoft.com/office/2006/metadata/properties"/>
    <ds:schemaRef ds:uri="http://schemas.microsoft.com/office/infopath/2007/PartnerControls"/>
    <ds:schemaRef ds:uri="7d5909f0-ef72-43f0-b43f-3aa0466c367d"/>
    <ds:schemaRef ds:uri="d952cb42-523a-4291-9efe-0168e14bc456"/>
  </ds:schemaRefs>
</ds:datastoreItem>
</file>

<file path=customXml/itemProps4.xml><?xml version="1.0" encoding="utf-8"?>
<ds:datastoreItem xmlns:ds="http://schemas.openxmlformats.org/officeDocument/2006/customXml" ds:itemID="{74561450-4054-4146-9CE1-E7B0032A6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2cb42-523a-4291-9efe-0168e14bc456"/>
    <ds:schemaRef ds:uri="7d5909f0-ef72-43f0-b43f-3aa0466c3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1469</Words>
  <Characters>8081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 hypotheekakte</vt:lpstr>
    </vt:vector>
  </TitlesOfParts>
  <Company>Fortis</Company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hypotheekakte</dc:title>
  <dc:subject/>
  <dc:creator>RZ/PPB</dc:creator>
  <cp:keywords/>
  <dc:description/>
  <cp:lastModifiedBy>Groot, Karina de</cp:lastModifiedBy>
  <cp:revision>2</cp:revision>
  <cp:lastPrinted>2011-02-01T07:00:00Z</cp:lastPrinted>
  <dcterms:created xsi:type="dcterms:W3CDTF">2023-10-13T07:20:00Z</dcterms:created>
  <dcterms:modified xsi:type="dcterms:W3CDTF">2023-10-13T07:20:00Z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0x010100C3721B4ED37D594995FEC4B09AA09F5C</vt:lpwstr>
  </property>
</Properties>
</file>