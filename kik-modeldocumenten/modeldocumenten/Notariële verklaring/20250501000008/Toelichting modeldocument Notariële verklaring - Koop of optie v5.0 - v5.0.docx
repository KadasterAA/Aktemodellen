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page" w:horzAnchor="margin" w:tblpX="709" w:tblpY="625"/>
        <w:tblW w:w="8150" w:type="dxa"/>
        <w:tblCellMar>
          <w:left w:w="0" w:type="dxa"/>
          <w:right w:w="70" w:type="dxa"/>
        </w:tblCellMar>
        <w:tblLook w:val="0000" w:firstRow="0" w:lastRow="0" w:firstColumn="0" w:lastColumn="0" w:noHBand="0" w:noVBand="0"/>
      </w:tblPr>
      <w:tblGrid>
        <w:gridCol w:w="5387"/>
        <w:gridCol w:w="2763"/>
      </w:tblGrid>
      <w:tr w:rsidR="00451606" w14:paraId="495AA644" w14:textId="77777777" w:rsidTr="000F57D6">
        <w:trPr>
          <w:gridAfter w:val="1"/>
          <w:wAfter w:w="2763" w:type="dxa"/>
        </w:trPr>
        <w:tc>
          <w:tcPr>
            <w:tcW w:w="5387" w:type="dxa"/>
          </w:tcPr>
          <w:p w14:paraId="15F3E9BD" w14:textId="77777777" w:rsidR="00451606" w:rsidRDefault="00451606" w:rsidP="00460CD7">
            <w:pPr>
              <w:pStyle w:val="Alinea"/>
            </w:pPr>
          </w:p>
        </w:tc>
      </w:tr>
      <w:tr w:rsidR="00451606" w14:paraId="3C99DF76" w14:textId="77777777" w:rsidTr="000F57D6">
        <w:trPr>
          <w:gridAfter w:val="1"/>
          <w:wAfter w:w="2763" w:type="dxa"/>
        </w:trPr>
        <w:tc>
          <w:tcPr>
            <w:tcW w:w="5387" w:type="dxa"/>
          </w:tcPr>
          <w:p w14:paraId="35A957CB" w14:textId="77777777" w:rsidR="00451606" w:rsidRDefault="00451606" w:rsidP="000F57D6">
            <w:pPr>
              <w:jc w:val="right"/>
            </w:pPr>
          </w:p>
        </w:tc>
      </w:tr>
      <w:tr w:rsidR="00451606" w14:paraId="0D3E6C4A" w14:textId="77777777" w:rsidTr="000F57D6">
        <w:trPr>
          <w:gridAfter w:val="1"/>
          <w:wAfter w:w="2763" w:type="dxa"/>
        </w:trPr>
        <w:tc>
          <w:tcPr>
            <w:tcW w:w="5387" w:type="dxa"/>
          </w:tcPr>
          <w:p w14:paraId="761E8E1A" w14:textId="77777777" w:rsidR="00451606" w:rsidRDefault="00335460" w:rsidP="00460CD7">
            <w:pPr>
              <w:pStyle w:val="Eenheid"/>
            </w:pPr>
            <w:bookmarkStart w:id="0" w:name="bmDirectie"/>
            <w:bookmarkEnd w:id="0"/>
            <w:r>
              <w:t>Directie Services</w:t>
            </w:r>
          </w:p>
        </w:tc>
      </w:tr>
      <w:tr w:rsidR="00451606" w14:paraId="0DAA245E" w14:textId="77777777" w:rsidTr="000F57D6">
        <w:trPr>
          <w:gridAfter w:val="1"/>
          <w:wAfter w:w="2763" w:type="dxa"/>
        </w:trPr>
        <w:tc>
          <w:tcPr>
            <w:tcW w:w="5387" w:type="dxa"/>
          </w:tcPr>
          <w:p w14:paraId="2ECD1BA4" w14:textId="77777777" w:rsidR="00451606" w:rsidRDefault="00335460" w:rsidP="00460CD7">
            <w:pPr>
              <w:pStyle w:val="Afdeling"/>
              <w:rPr>
                <w:lang w:val="nl-NL"/>
              </w:rPr>
            </w:pPr>
            <w:bookmarkStart w:id="1" w:name="bmAfdeling"/>
            <w:bookmarkEnd w:id="1"/>
            <w:r>
              <w:rPr>
                <w:lang w:val="nl-NL"/>
              </w:rPr>
              <w:t>Systeemontwikkeling</w:t>
            </w:r>
          </w:p>
        </w:tc>
      </w:tr>
      <w:tr w:rsidR="00451606" w14:paraId="23A334FC" w14:textId="77777777" w:rsidTr="000F57D6">
        <w:trPr>
          <w:gridAfter w:val="1"/>
          <w:wAfter w:w="2763" w:type="dxa"/>
        </w:trPr>
        <w:tc>
          <w:tcPr>
            <w:tcW w:w="5387" w:type="dxa"/>
          </w:tcPr>
          <w:p w14:paraId="5341F00E" w14:textId="77777777" w:rsidR="00451606" w:rsidRDefault="00451606" w:rsidP="00460CD7">
            <w:pPr>
              <w:spacing w:before="90"/>
              <w:rPr>
                <w:sz w:val="14"/>
              </w:rPr>
            </w:pPr>
          </w:p>
        </w:tc>
      </w:tr>
      <w:tr w:rsidR="00451606" w14:paraId="41D0A19B" w14:textId="77777777" w:rsidTr="000F57D6">
        <w:trPr>
          <w:gridAfter w:val="1"/>
          <w:wAfter w:w="2763" w:type="dxa"/>
          <w:trHeight w:val="3804"/>
        </w:trPr>
        <w:tc>
          <w:tcPr>
            <w:tcW w:w="5387" w:type="dxa"/>
            <w:vAlign w:val="bottom"/>
          </w:tcPr>
          <w:p w14:paraId="4734709A" w14:textId="77777777" w:rsidR="00451606" w:rsidRDefault="00451606" w:rsidP="00460CD7">
            <w:pPr>
              <w:pStyle w:val="Vertrouwelijk"/>
              <w:framePr w:wrap="auto" w:vAnchor="margin" w:hAnchor="text" w:xAlign="left" w:yAlign="inline"/>
              <w:spacing w:before="200" w:line="240" w:lineRule="auto"/>
            </w:pPr>
            <w:bookmarkStart w:id="2" w:name="bmVertrouwelijk"/>
            <w:bookmarkEnd w:id="2"/>
          </w:p>
        </w:tc>
      </w:tr>
      <w:tr w:rsidR="00451606" w14:paraId="251BED1E" w14:textId="77777777" w:rsidTr="000F57D6">
        <w:trPr>
          <w:gridAfter w:val="1"/>
          <w:wAfter w:w="2763" w:type="dxa"/>
          <w:trHeight w:val="135"/>
        </w:trPr>
        <w:tc>
          <w:tcPr>
            <w:tcW w:w="5387" w:type="dxa"/>
          </w:tcPr>
          <w:p w14:paraId="7BD49318" w14:textId="4720B4BC" w:rsidR="00451606" w:rsidRPr="00DB2C1F" w:rsidRDefault="00451606" w:rsidP="00460CD7">
            <w:pPr>
              <w:spacing w:before="90"/>
              <w:rPr>
                <w:szCs w:val="18"/>
              </w:rPr>
            </w:pPr>
          </w:p>
        </w:tc>
      </w:tr>
      <w:tr w:rsidR="00451606" w14:paraId="12CBE69E" w14:textId="77777777" w:rsidTr="000F57D6">
        <w:trPr>
          <w:gridAfter w:val="1"/>
          <w:wAfter w:w="2763" w:type="dxa"/>
          <w:trHeight w:val="181"/>
        </w:trPr>
        <w:tc>
          <w:tcPr>
            <w:tcW w:w="5387" w:type="dxa"/>
          </w:tcPr>
          <w:p w14:paraId="3B6452DE" w14:textId="77777777" w:rsidR="00451606" w:rsidRDefault="00451606" w:rsidP="00460CD7"/>
        </w:tc>
      </w:tr>
      <w:tr w:rsidR="00451606" w14:paraId="43F508C0" w14:textId="77777777" w:rsidTr="000F57D6">
        <w:trPr>
          <w:gridAfter w:val="1"/>
          <w:wAfter w:w="2763" w:type="dxa"/>
        </w:trPr>
        <w:tc>
          <w:tcPr>
            <w:tcW w:w="5387" w:type="dxa"/>
          </w:tcPr>
          <w:p w14:paraId="335AF851" w14:textId="176F023E" w:rsidR="00451606" w:rsidRDefault="00335460" w:rsidP="00460CD7">
            <w:pPr>
              <w:pStyle w:val="Titel"/>
              <w:spacing w:line="240" w:lineRule="auto"/>
              <w:rPr>
                <w:lang w:val="nl-NL"/>
              </w:rPr>
            </w:pPr>
            <w:bookmarkStart w:id="3" w:name="bmTitel"/>
            <w:bookmarkEnd w:id="3"/>
            <w:r>
              <w:rPr>
                <w:lang w:val="nl-NL"/>
              </w:rPr>
              <w:t xml:space="preserve">Toelichting Modeldocument </w:t>
            </w:r>
            <w:r w:rsidR="00D02A42">
              <w:rPr>
                <w:lang w:val="nl-NL"/>
              </w:rPr>
              <w:t>Notari</w:t>
            </w:r>
            <w:r w:rsidR="00596C33">
              <w:rPr>
                <w:lang w:val="nl-NL"/>
              </w:rPr>
              <w:t>ële verklaring – koop of optie</w:t>
            </w:r>
            <w:r w:rsidR="00FD2079">
              <w:rPr>
                <w:lang w:val="nl-NL"/>
              </w:rPr>
              <w:t xml:space="preserve"> v4.0</w:t>
            </w:r>
          </w:p>
        </w:tc>
      </w:tr>
      <w:tr w:rsidR="00451606" w14:paraId="63C25F86" w14:textId="77777777" w:rsidTr="000F57D6">
        <w:trPr>
          <w:gridAfter w:val="1"/>
          <w:wAfter w:w="2763" w:type="dxa"/>
          <w:trHeight w:val="268"/>
        </w:trPr>
        <w:tc>
          <w:tcPr>
            <w:tcW w:w="5387" w:type="dxa"/>
          </w:tcPr>
          <w:p w14:paraId="2A5D98F9" w14:textId="77777777" w:rsidR="00451606" w:rsidRDefault="00451606" w:rsidP="00460CD7"/>
        </w:tc>
      </w:tr>
      <w:tr w:rsidR="00451606" w14:paraId="0E8C8898" w14:textId="77777777" w:rsidTr="000F57D6">
        <w:trPr>
          <w:gridAfter w:val="1"/>
          <w:wAfter w:w="2763" w:type="dxa"/>
          <w:cantSplit/>
          <w:trHeight w:hRule="exact" w:val="275"/>
        </w:trPr>
        <w:tc>
          <w:tcPr>
            <w:tcW w:w="5387" w:type="dxa"/>
            <w:vAlign w:val="bottom"/>
          </w:tcPr>
          <w:p w14:paraId="32D77411" w14:textId="77777777" w:rsidR="00451606" w:rsidRDefault="00335460" w:rsidP="00460CD7">
            <w:pPr>
              <w:pStyle w:val="Ondertitel"/>
              <w:spacing w:line="240" w:lineRule="auto"/>
              <w:rPr>
                <w:sz w:val="18"/>
                <w:lang w:val="nl-NL"/>
              </w:rPr>
            </w:pPr>
            <w:bookmarkStart w:id="4" w:name="bmSubtitel"/>
            <w:bookmarkEnd w:id="4"/>
            <w:r>
              <w:rPr>
                <w:sz w:val="18"/>
                <w:lang w:val="nl-NL"/>
              </w:rPr>
              <w:t>Automatische akteverwerking</w:t>
            </w:r>
          </w:p>
        </w:tc>
      </w:tr>
      <w:tr w:rsidR="00451606" w14:paraId="61D40217" w14:textId="77777777" w:rsidTr="000F57D6">
        <w:trPr>
          <w:gridAfter w:val="1"/>
          <w:wAfter w:w="2763" w:type="dxa"/>
          <w:cantSplit/>
          <w:trHeight w:hRule="exact" w:val="804"/>
        </w:trPr>
        <w:tc>
          <w:tcPr>
            <w:tcW w:w="5387" w:type="dxa"/>
            <w:vAlign w:val="bottom"/>
          </w:tcPr>
          <w:p w14:paraId="4060EF95" w14:textId="77777777" w:rsidR="00451606" w:rsidRDefault="00451606" w:rsidP="00460CD7"/>
        </w:tc>
      </w:tr>
      <w:tr w:rsidR="00451606" w14:paraId="31289BF4" w14:textId="77777777" w:rsidTr="000F57D6">
        <w:trPr>
          <w:gridAfter w:val="1"/>
          <w:wAfter w:w="2763" w:type="dxa"/>
          <w:cantSplit/>
        </w:trPr>
        <w:tc>
          <w:tcPr>
            <w:tcW w:w="5387" w:type="dxa"/>
            <w:vAlign w:val="bottom"/>
          </w:tcPr>
          <w:p w14:paraId="1D6119D4" w14:textId="77777777" w:rsidR="00451606" w:rsidRDefault="00451606" w:rsidP="00460CD7">
            <w:pPr>
              <w:pStyle w:val="tussenkopje"/>
              <w:rPr>
                <w:lang w:val="nl-NL"/>
              </w:rPr>
            </w:pPr>
            <w:r>
              <w:rPr>
                <w:lang w:val="nl-NL"/>
              </w:rPr>
              <w:t>Versie</w:t>
            </w:r>
          </w:p>
        </w:tc>
      </w:tr>
      <w:tr w:rsidR="00451606" w14:paraId="09397FB5" w14:textId="77777777" w:rsidTr="000F57D6">
        <w:trPr>
          <w:gridAfter w:val="1"/>
          <w:wAfter w:w="2763" w:type="dxa"/>
          <w:cantSplit/>
        </w:trPr>
        <w:tc>
          <w:tcPr>
            <w:tcW w:w="5387" w:type="dxa"/>
            <w:vAlign w:val="bottom"/>
          </w:tcPr>
          <w:p w14:paraId="7DF3B37B" w14:textId="6446A891" w:rsidR="00451606" w:rsidRDefault="00FD2079" w:rsidP="00460CD7">
            <w:pPr>
              <w:pStyle w:val="Voettekst"/>
              <w:tabs>
                <w:tab w:val="clear" w:pos="4536"/>
                <w:tab w:val="clear" w:pos="9072"/>
              </w:tabs>
            </w:pPr>
            <w:r>
              <w:t>4.0</w:t>
            </w:r>
          </w:p>
        </w:tc>
      </w:tr>
      <w:tr w:rsidR="00451606" w14:paraId="5165A286" w14:textId="77777777" w:rsidTr="000F57D6">
        <w:trPr>
          <w:gridAfter w:val="1"/>
          <w:wAfter w:w="2763" w:type="dxa"/>
          <w:cantSplit/>
        </w:trPr>
        <w:tc>
          <w:tcPr>
            <w:tcW w:w="5387" w:type="dxa"/>
            <w:vAlign w:val="bottom"/>
          </w:tcPr>
          <w:p w14:paraId="7DE4E657" w14:textId="77777777" w:rsidR="00451606" w:rsidRDefault="00451606" w:rsidP="00460CD7">
            <w:pPr>
              <w:pStyle w:val="tussenkopje"/>
              <w:rPr>
                <w:lang w:val="nl-NL"/>
              </w:rPr>
            </w:pPr>
          </w:p>
        </w:tc>
      </w:tr>
      <w:tr w:rsidR="00451606" w14:paraId="27787782" w14:textId="77777777" w:rsidTr="000F57D6">
        <w:trPr>
          <w:gridAfter w:val="1"/>
          <w:wAfter w:w="2763" w:type="dxa"/>
          <w:cantSplit/>
        </w:trPr>
        <w:tc>
          <w:tcPr>
            <w:tcW w:w="5387" w:type="dxa"/>
            <w:vAlign w:val="bottom"/>
          </w:tcPr>
          <w:p w14:paraId="4318BF87" w14:textId="39C2C913" w:rsidR="00451606" w:rsidRDefault="00460CD7" w:rsidP="000F57D6">
            <w:pPr>
              <w:pStyle w:val="tussenkopje"/>
            </w:pPr>
            <w:bookmarkStart w:id="5" w:name="bmAuteurs"/>
            <w:bookmarkEnd w:id="5"/>
            <w:r w:rsidRPr="000F57D6">
              <w:rPr>
                <w:lang w:val="nl-NL"/>
              </w:rPr>
              <w:t>Auteur(s)</w:t>
            </w:r>
          </w:p>
        </w:tc>
      </w:tr>
      <w:tr w:rsidR="00451606" w14:paraId="782A75DD" w14:textId="77777777" w:rsidTr="000F57D6">
        <w:trPr>
          <w:cantSplit/>
          <w:trHeight w:hRule="exact" w:val="312"/>
        </w:trPr>
        <w:tc>
          <w:tcPr>
            <w:tcW w:w="8150" w:type="dxa"/>
            <w:gridSpan w:val="2"/>
            <w:vAlign w:val="bottom"/>
          </w:tcPr>
          <w:p w14:paraId="538D8B6B" w14:textId="61445AE4" w:rsidR="00451606" w:rsidRDefault="00460CD7" w:rsidP="00460CD7">
            <w:r>
              <w:t>BOI/Team 2/AA</w:t>
            </w:r>
          </w:p>
        </w:tc>
      </w:tr>
    </w:tbl>
    <w:p w14:paraId="0FF89201" w14:textId="77777777" w:rsidR="00451606" w:rsidRDefault="00451606">
      <w:pPr>
        <w:pStyle w:val="Koptekst"/>
        <w:tabs>
          <w:tab w:val="clear" w:pos="4536"/>
          <w:tab w:val="clear" w:pos="9072"/>
        </w:tabs>
      </w:pPr>
    </w:p>
    <w:p w14:paraId="4E05E76F" w14:textId="77777777" w:rsidR="00451606" w:rsidRDefault="00451606">
      <w:pPr>
        <w:pStyle w:val="Koptekst"/>
        <w:tabs>
          <w:tab w:val="clear" w:pos="4536"/>
          <w:tab w:val="clear" w:pos="9072"/>
        </w:tabs>
      </w:pPr>
    </w:p>
    <w:p w14:paraId="538C7A92" w14:textId="77777777" w:rsidR="00451606" w:rsidRDefault="00451606">
      <w:pPr>
        <w:pStyle w:val="Koptekst"/>
        <w:tabs>
          <w:tab w:val="clear" w:pos="4536"/>
          <w:tab w:val="clear" w:pos="9072"/>
        </w:tabs>
      </w:pPr>
    </w:p>
    <w:p w14:paraId="4F47066F" w14:textId="77777777" w:rsidR="00451606" w:rsidRDefault="00451606">
      <w:pPr>
        <w:pStyle w:val="Koptekst"/>
        <w:tabs>
          <w:tab w:val="clear" w:pos="4536"/>
          <w:tab w:val="clear" w:pos="9072"/>
        </w:tabs>
        <w:sectPr w:rsidR="00451606" w:rsidSect="00F41CE3">
          <w:footerReference w:type="first" r:id="rId8"/>
          <w:pgSz w:w="11906" w:h="16838" w:code="9"/>
          <w:pgMar w:top="3062" w:right="1304" w:bottom="2552" w:left="1814" w:header="567" w:footer="431" w:gutter="0"/>
          <w:cols w:space="708"/>
        </w:sectPr>
      </w:pPr>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14:paraId="7E5733EF" w14:textId="77777777" w:rsidTr="00A67E75">
        <w:trPr>
          <w:gridAfter w:val="1"/>
          <w:wAfter w:w="3686" w:type="dxa"/>
        </w:trPr>
        <w:tc>
          <w:tcPr>
            <w:tcW w:w="5173" w:type="dxa"/>
          </w:tcPr>
          <w:p w14:paraId="72CEB088" w14:textId="77777777" w:rsidR="00451606" w:rsidRDefault="00451606"/>
        </w:tc>
      </w:tr>
      <w:tr w:rsidR="00451606" w14:paraId="5A1EDF9A" w14:textId="77777777" w:rsidTr="00A67E75">
        <w:trPr>
          <w:gridAfter w:val="1"/>
          <w:wAfter w:w="3686" w:type="dxa"/>
        </w:trPr>
        <w:tc>
          <w:tcPr>
            <w:tcW w:w="5173" w:type="dxa"/>
          </w:tcPr>
          <w:p w14:paraId="727052A1" w14:textId="77777777" w:rsidR="00451606" w:rsidRDefault="00451606"/>
        </w:tc>
      </w:tr>
      <w:tr w:rsidR="00451606" w14:paraId="39BC26E6" w14:textId="77777777" w:rsidTr="00A67E75">
        <w:trPr>
          <w:gridAfter w:val="1"/>
          <w:wAfter w:w="3686" w:type="dxa"/>
        </w:trPr>
        <w:tc>
          <w:tcPr>
            <w:tcW w:w="5173" w:type="dxa"/>
          </w:tcPr>
          <w:p w14:paraId="6D74ED2F" w14:textId="564733FD" w:rsidR="00451606" w:rsidRDefault="00D01B7F" w:rsidP="000F57D6">
            <w:pPr>
              <w:pStyle w:val="Eenheid"/>
              <w:tabs>
                <w:tab w:val="right" w:pos="5103"/>
              </w:tabs>
            </w:pPr>
            <w:fldSimple w:instr=" STYLEREF Eenheid \* MERGEFORMAT ">
              <w:r>
                <w:rPr>
                  <w:noProof/>
                </w:rPr>
                <w:t>Directie Services</w:t>
              </w:r>
            </w:fldSimple>
            <w:r w:rsidR="00FA4A8A">
              <w:rPr>
                <w:noProof/>
              </w:rPr>
              <w:tab/>
            </w:r>
          </w:p>
        </w:tc>
      </w:tr>
      <w:tr w:rsidR="00451606" w14:paraId="18F4AD8A" w14:textId="77777777" w:rsidTr="00A67E75">
        <w:trPr>
          <w:gridAfter w:val="1"/>
          <w:wAfter w:w="3686" w:type="dxa"/>
        </w:trPr>
        <w:tc>
          <w:tcPr>
            <w:tcW w:w="5173" w:type="dxa"/>
          </w:tcPr>
          <w:p w14:paraId="022D2518" w14:textId="5CBD2322" w:rsidR="00451606" w:rsidRDefault="00D01B7F">
            <w:pPr>
              <w:pStyle w:val="Afdeling"/>
            </w:pPr>
            <w:fldSimple w:instr=" STYLEREF Afdeling \* MERGEFORMAT ">
              <w:r>
                <w:rPr>
                  <w:noProof/>
                </w:rPr>
                <w:t>Systeemontwikkeling</w:t>
              </w:r>
            </w:fldSimple>
          </w:p>
        </w:tc>
      </w:tr>
      <w:tr w:rsidR="00451606" w14:paraId="387CA6FD" w14:textId="77777777" w:rsidTr="00A67E75">
        <w:trPr>
          <w:gridAfter w:val="1"/>
          <w:wAfter w:w="3686" w:type="dxa"/>
        </w:trPr>
        <w:tc>
          <w:tcPr>
            <w:tcW w:w="5173" w:type="dxa"/>
          </w:tcPr>
          <w:p w14:paraId="7DB233DD" w14:textId="77777777" w:rsidR="00451606" w:rsidRDefault="00451606">
            <w:pPr>
              <w:spacing w:before="90"/>
              <w:rPr>
                <w:sz w:val="14"/>
              </w:rPr>
            </w:pPr>
          </w:p>
        </w:tc>
      </w:tr>
      <w:tr w:rsidR="00451606" w14:paraId="3CA5EAB4" w14:textId="77777777" w:rsidTr="00A67E75">
        <w:trPr>
          <w:gridAfter w:val="1"/>
          <w:wAfter w:w="3686" w:type="dxa"/>
          <w:trHeight w:val="3958"/>
        </w:trPr>
        <w:tc>
          <w:tcPr>
            <w:tcW w:w="5173" w:type="dxa"/>
            <w:vAlign w:val="bottom"/>
          </w:tcPr>
          <w:p w14:paraId="211EFB93" w14:textId="77777777" w:rsidR="00451606" w:rsidRDefault="00451606">
            <w:pPr>
              <w:pStyle w:val="Kop"/>
              <w:framePr w:wrap="auto" w:vAnchor="margin" w:hAnchor="text" w:xAlign="left" w:yAlign="inline"/>
              <w:rPr>
                <w:lang w:val="nl-NL"/>
              </w:rPr>
            </w:pPr>
          </w:p>
        </w:tc>
      </w:tr>
      <w:tr w:rsidR="00451606" w14:paraId="12A9D856" w14:textId="77777777" w:rsidTr="00A67E75">
        <w:trPr>
          <w:gridAfter w:val="1"/>
          <w:wAfter w:w="3686" w:type="dxa"/>
          <w:trHeight w:val="135"/>
        </w:trPr>
        <w:tc>
          <w:tcPr>
            <w:tcW w:w="5173" w:type="dxa"/>
          </w:tcPr>
          <w:p w14:paraId="4429CCFD" w14:textId="77777777" w:rsidR="00451606" w:rsidRDefault="00451606">
            <w:pPr>
              <w:spacing w:before="90"/>
              <w:rPr>
                <w:b/>
                <w:bCs/>
                <w:sz w:val="20"/>
              </w:rPr>
            </w:pPr>
          </w:p>
        </w:tc>
      </w:tr>
      <w:tr w:rsidR="00451606" w14:paraId="726B0772" w14:textId="77777777" w:rsidTr="00A67E75">
        <w:trPr>
          <w:gridAfter w:val="1"/>
          <w:wAfter w:w="3686" w:type="dxa"/>
          <w:trHeight w:val="181"/>
        </w:trPr>
        <w:tc>
          <w:tcPr>
            <w:tcW w:w="5173" w:type="dxa"/>
          </w:tcPr>
          <w:p w14:paraId="18DD073A" w14:textId="2DAB2E25" w:rsidR="00451606" w:rsidRDefault="00451606">
            <w:r>
              <w:rPr>
                <w:b/>
                <w:bCs/>
                <w:sz w:val="20"/>
              </w:rPr>
              <w:fldChar w:fldCharType="begin"/>
            </w:r>
            <w:r>
              <w:rPr>
                <w:b/>
                <w:bCs/>
                <w:sz w:val="20"/>
              </w:rPr>
              <w:instrText xml:space="preserve"> STYLEREF Titel \* MERGEFORMAT </w:instrText>
            </w:r>
            <w:r>
              <w:rPr>
                <w:b/>
                <w:bCs/>
                <w:sz w:val="20"/>
              </w:rPr>
              <w:fldChar w:fldCharType="separate"/>
            </w:r>
            <w:r w:rsidR="00D01B7F">
              <w:rPr>
                <w:b/>
                <w:bCs/>
                <w:noProof/>
                <w:sz w:val="20"/>
              </w:rPr>
              <w:t>Toelichting Modeldocument Notariële verklaring – koop of optie</w:t>
            </w:r>
            <w:r>
              <w:rPr>
                <w:b/>
                <w:bCs/>
                <w:sz w:val="20"/>
              </w:rPr>
              <w:fldChar w:fldCharType="end"/>
            </w:r>
          </w:p>
        </w:tc>
      </w:tr>
      <w:tr w:rsidR="00451606" w14:paraId="7DD6F0FD" w14:textId="77777777" w:rsidTr="00A67E75">
        <w:trPr>
          <w:gridAfter w:val="1"/>
          <w:wAfter w:w="3686" w:type="dxa"/>
        </w:trPr>
        <w:tc>
          <w:tcPr>
            <w:tcW w:w="5173" w:type="dxa"/>
          </w:tcPr>
          <w:p w14:paraId="0F099648" w14:textId="77777777" w:rsidR="00451606" w:rsidRDefault="00451606"/>
        </w:tc>
      </w:tr>
      <w:tr w:rsidR="00451606" w14:paraId="1835FC99" w14:textId="77777777" w:rsidTr="00A67E75">
        <w:trPr>
          <w:gridAfter w:val="1"/>
          <w:wAfter w:w="3686" w:type="dxa"/>
          <w:trHeight w:val="268"/>
        </w:trPr>
        <w:tc>
          <w:tcPr>
            <w:tcW w:w="5173" w:type="dxa"/>
          </w:tcPr>
          <w:p w14:paraId="39E819E3" w14:textId="35252440" w:rsidR="00451606" w:rsidRDefault="00451606" w:rsidP="00641EEA">
            <w:r>
              <w:fldChar w:fldCharType="begin"/>
            </w:r>
            <w:r>
              <w:instrText xml:space="preserve"> STYLEREF </w:instrText>
            </w:r>
            <w:r w:rsidR="00641EEA">
              <w:instrText>Onder</w:instrText>
            </w:r>
            <w:r>
              <w:instrText xml:space="preserve">titel \* MERGEFORMAT </w:instrText>
            </w:r>
            <w:r>
              <w:fldChar w:fldCharType="separate"/>
            </w:r>
            <w:r w:rsidR="00D01B7F" w:rsidRPr="00D01B7F">
              <w:rPr>
                <w:b/>
                <w:bCs/>
                <w:noProof/>
              </w:rPr>
              <w:t>Automatische akteverwerking</w:t>
            </w:r>
            <w:r>
              <w:fldChar w:fldCharType="end"/>
            </w:r>
          </w:p>
        </w:tc>
      </w:tr>
      <w:tr w:rsidR="00451606" w14:paraId="241E758F" w14:textId="77777777" w:rsidTr="00A67E75">
        <w:trPr>
          <w:gridAfter w:val="1"/>
          <w:wAfter w:w="3686" w:type="dxa"/>
          <w:cantSplit/>
          <w:trHeight w:hRule="exact" w:val="345"/>
        </w:trPr>
        <w:tc>
          <w:tcPr>
            <w:tcW w:w="5173" w:type="dxa"/>
            <w:vAlign w:val="bottom"/>
          </w:tcPr>
          <w:p w14:paraId="6A2838F8" w14:textId="77777777" w:rsidR="00451606" w:rsidRDefault="00451606"/>
        </w:tc>
      </w:tr>
      <w:tr w:rsidR="00451606" w14:paraId="2FECA522" w14:textId="77777777" w:rsidTr="00A67E75">
        <w:trPr>
          <w:gridAfter w:val="1"/>
          <w:wAfter w:w="3686" w:type="dxa"/>
          <w:cantSplit/>
          <w:trHeight w:hRule="exact" w:val="333"/>
        </w:trPr>
        <w:tc>
          <w:tcPr>
            <w:tcW w:w="5173" w:type="dxa"/>
            <w:vAlign w:val="bottom"/>
          </w:tcPr>
          <w:p w14:paraId="3F90C544" w14:textId="77777777" w:rsidR="00451606" w:rsidRDefault="00451606">
            <w:pPr>
              <w:pStyle w:val="kopje"/>
            </w:pPr>
            <w:r>
              <w:t>Opdrachtgever</w:t>
            </w:r>
          </w:p>
        </w:tc>
      </w:tr>
      <w:tr w:rsidR="00451606" w14:paraId="0C5A3E05" w14:textId="77777777" w:rsidTr="00A67E75">
        <w:trPr>
          <w:gridAfter w:val="1"/>
          <w:wAfter w:w="3686" w:type="dxa"/>
          <w:cantSplit/>
          <w:trHeight w:val="244"/>
        </w:trPr>
        <w:tc>
          <w:tcPr>
            <w:tcW w:w="5173" w:type="dxa"/>
            <w:vAlign w:val="bottom"/>
          </w:tcPr>
          <w:p w14:paraId="2487E49E" w14:textId="7CB13F6D" w:rsidR="00451606" w:rsidRDefault="005E39B5">
            <w:bookmarkStart w:id="6" w:name="bmOpdrachtgever"/>
            <w:bookmarkEnd w:id="6"/>
            <w:r>
              <w:t>IT/LG/AA</w:t>
            </w:r>
          </w:p>
        </w:tc>
      </w:tr>
      <w:tr w:rsidR="00451606" w14:paraId="025FE76A" w14:textId="77777777" w:rsidTr="00A67E75">
        <w:trPr>
          <w:gridAfter w:val="1"/>
          <w:wAfter w:w="3686" w:type="dxa"/>
          <w:cantSplit/>
          <w:trHeight w:hRule="exact" w:val="313"/>
        </w:trPr>
        <w:tc>
          <w:tcPr>
            <w:tcW w:w="5173" w:type="dxa"/>
            <w:vAlign w:val="bottom"/>
          </w:tcPr>
          <w:p w14:paraId="7D09F744" w14:textId="77777777" w:rsidR="00451606" w:rsidRDefault="00451606">
            <w:pPr>
              <w:pStyle w:val="kopje"/>
            </w:pPr>
            <w:r>
              <w:t>Status</w:t>
            </w:r>
          </w:p>
        </w:tc>
      </w:tr>
      <w:tr w:rsidR="00451606" w14:paraId="35E91C77" w14:textId="77777777" w:rsidTr="00A67E75">
        <w:trPr>
          <w:gridAfter w:val="1"/>
          <w:wAfter w:w="3686" w:type="dxa"/>
          <w:cantSplit/>
          <w:trHeight w:val="244"/>
        </w:trPr>
        <w:tc>
          <w:tcPr>
            <w:tcW w:w="5173" w:type="dxa"/>
            <w:vAlign w:val="bottom"/>
          </w:tcPr>
          <w:p w14:paraId="343D7CCA" w14:textId="77777777" w:rsidR="00451606" w:rsidRDefault="00FE2639">
            <w:bookmarkStart w:id="7" w:name="bmStatus"/>
            <w:bookmarkEnd w:id="7"/>
            <w:r>
              <w:t>Definitief</w:t>
            </w:r>
          </w:p>
        </w:tc>
      </w:tr>
      <w:tr w:rsidR="00451606" w14:paraId="529A8D77" w14:textId="77777777" w:rsidTr="00A67E75">
        <w:trPr>
          <w:gridAfter w:val="1"/>
          <w:wAfter w:w="3686" w:type="dxa"/>
          <w:cantSplit/>
          <w:trHeight w:hRule="exact" w:val="332"/>
        </w:trPr>
        <w:tc>
          <w:tcPr>
            <w:tcW w:w="5173" w:type="dxa"/>
            <w:vAlign w:val="bottom"/>
          </w:tcPr>
          <w:p w14:paraId="4AF5CBDC" w14:textId="77777777" w:rsidR="00451606" w:rsidRDefault="00451606">
            <w:pPr>
              <w:pStyle w:val="kopje"/>
            </w:pPr>
          </w:p>
        </w:tc>
      </w:tr>
      <w:tr w:rsidR="00451606" w14:paraId="2A72F9CB" w14:textId="77777777" w:rsidTr="00A67E75">
        <w:trPr>
          <w:gridAfter w:val="1"/>
          <w:wAfter w:w="3686" w:type="dxa"/>
          <w:cantSplit/>
          <w:trHeight w:val="238"/>
        </w:trPr>
        <w:tc>
          <w:tcPr>
            <w:tcW w:w="5173" w:type="dxa"/>
            <w:vAlign w:val="bottom"/>
          </w:tcPr>
          <w:p w14:paraId="0E31E035" w14:textId="77777777" w:rsidR="00451606" w:rsidRDefault="00451606">
            <w:bookmarkStart w:id="8" w:name="bmVerspreiding"/>
            <w:bookmarkEnd w:id="8"/>
          </w:p>
        </w:tc>
      </w:tr>
      <w:tr w:rsidR="00451606" w14:paraId="5EFDEEA9" w14:textId="77777777" w:rsidTr="00A67E75">
        <w:trPr>
          <w:cantSplit/>
          <w:trHeight w:hRule="exact" w:val="246"/>
        </w:trPr>
        <w:tc>
          <w:tcPr>
            <w:tcW w:w="8859" w:type="dxa"/>
            <w:gridSpan w:val="2"/>
            <w:vAlign w:val="bottom"/>
          </w:tcPr>
          <w:p w14:paraId="17E59E7D" w14:textId="77777777" w:rsidR="00451606" w:rsidRDefault="00451606"/>
        </w:tc>
      </w:tr>
    </w:tbl>
    <w:p w14:paraId="4EB9ADA6" w14:textId="77777777" w:rsidR="00EF61A3" w:rsidRDefault="00EF61A3" w:rsidP="00EF61A3"/>
    <w:tbl>
      <w:tblPr>
        <w:tblW w:w="5173" w:type="dxa"/>
        <w:tblCellMar>
          <w:left w:w="0" w:type="dxa"/>
          <w:right w:w="70" w:type="dxa"/>
        </w:tblCellMar>
        <w:tblLook w:val="0000" w:firstRow="0" w:lastRow="0" w:firstColumn="0" w:lastColumn="0" w:noHBand="0" w:noVBand="0"/>
      </w:tblPr>
      <w:tblGrid>
        <w:gridCol w:w="5173"/>
      </w:tblGrid>
      <w:tr w:rsidR="00451606" w14:paraId="091881CA" w14:textId="77777777" w:rsidTr="00A67E75">
        <w:trPr>
          <w:cantSplit/>
          <w:trHeight w:hRule="exact" w:val="332"/>
        </w:trPr>
        <w:tc>
          <w:tcPr>
            <w:tcW w:w="5173" w:type="dxa"/>
            <w:vAlign w:val="bottom"/>
          </w:tcPr>
          <w:p w14:paraId="4447947E" w14:textId="77777777" w:rsidR="00451606" w:rsidRDefault="00451606" w:rsidP="00EF61A3">
            <w:pPr>
              <w:pStyle w:val="kopje"/>
              <w:keepNext/>
              <w:pageBreakBefore/>
              <w:rPr>
                <w:b w:val="0"/>
                <w:bCs/>
              </w:rPr>
            </w:pPr>
            <w:r>
              <w:lastRenderedPageBreak/>
              <w:t>Versiehistorie</w:t>
            </w:r>
          </w:p>
        </w:tc>
      </w:tr>
    </w:tbl>
    <w:p w14:paraId="0C37D7F6" w14:textId="77777777" w:rsidR="00451606" w:rsidRDefault="00451606">
      <w:pPr>
        <w:keepNext/>
        <w:spacing w:line="14" w:lineRule="exact"/>
      </w:pPr>
    </w:p>
    <w:tbl>
      <w:tblPr>
        <w:tblW w:w="914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70" w:type="dxa"/>
        </w:tblCellMar>
        <w:tblLook w:val="0000" w:firstRow="0" w:lastRow="0" w:firstColumn="0" w:lastColumn="0" w:noHBand="0" w:noVBand="0"/>
      </w:tblPr>
      <w:tblGrid>
        <w:gridCol w:w="637"/>
        <w:gridCol w:w="1560"/>
        <w:gridCol w:w="1701"/>
        <w:gridCol w:w="5244"/>
      </w:tblGrid>
      <w:tr w:rsidR="00451606" w14:paraId="50D1D30E" w14:textId="77777777" w:rsidTr="00ED5661">
        <w:trPr>
          <w:cantSplit/>
          <w:trHeight w:hRule="exact" w:val="281"/>
          <w:tblHeader/>
        </w:trPr>
        <w:tc>
          <w:tcPr>
            <w:tcW w:w="637" w:type="dxa"/>
            <w:vAlign w:val="bottom"/>
          </w:tcPr>
          <w:p w14:paraId="5564A6F9" w14:textId="77777777" w:rsidR="00451606" w:rsidRDefault="00451606">
            <w:pPr>
              <w:pStyle w:val="tussenkopje"/>
              <w:spacing w:before="0"/>
              <w:rPr>
                <w:lang w:val="nl-NL"/>
              </w:rPr>
            </w:pPr>
            <w:r>
              <w:rPr>
                <w:lang w:val="nl-NL"/>
              </w:rPr>
              <w:t>Versie</w:t>
            </w:r>
          </w:p>
        </w:tc>
        <w:tc>
          <w:tcPr>
            <w:tcW w:w="1560" w:type="dxa"/>
            <w:vAlign w:val="bottom"/>
          </w:tcPr>
          <w:p w14:paraId="1166778D" w14:textId="77777777" w:rsidR="00451606" w:rsidRDefault="00451606">
            <w:pPr>
              <w:pStyle w:val="tussenkopje"/>
              <w:spacing w:before="0"/>
              <w:rPr>
                <w:lang w:val="nl-NL"/>
              </w:rPr>
            </w:pPr>
            <w:r>
              <w:rPr>
                <w:lang w:val="nl-NL"/>
              </w:rPr>
              <w:t>Datum</w:t>
            </w:r>
          </w:p>
        </w:tc>
        <w:tc>
          <w:tcPr>
            <w:tcW w:w="1701" w:type="dxa"/>
            <w:vAlign w:val="bottom"/>
          </w:tcPr>
          <w:p w14:paraId="23050E94" w14:textId="77777777" w:rsidR="00451606" w:rsidRDefault="00451606">
            <w:pPr>
              <w:pStyle w:val="tussenkopje"/>
              <w:spacing w:before="0"/>
              <w:rPr>
                <w:lang w:val="nl-NL"/>
              </w:rPr>
            </w:pPr>
            <w:r>
              <w:rPr>
                <w:lang w:val="nl-NL"/>
              </w:rPr>
              <w:t>Auteur</w:t>
            </w:r>
          </w:p>
        </w:tc>
        <w:tc>
          <w:tcPr>
            <w:tcW w:w="5244" w:type="dxa"/>
            <w:vAlign w:val="bottom"/>
          </w:tcPr>
          <w:p w14:paraId="140CF9A4" w14:textId="77777777" w:rsidR="00451606" w:rsidRDefault="00451606">
            <w:pPr>
              <w:pStyle w:val="tussenkopje"/>
              <w:spacing w:before="0"/>
              <w:rPr>
                <w:lang w:val="nl-NL"/>
              </w:rPr>
            </w:pPr>
            <w:r>
              <w:rPr>
                <w:lang w:val="nl-NL"/>
              </w:rPr>
              <w:t>Opmerking</w:t>
            </w:r>
          </w:p>
        </w:tc>
      </w:tr>
      <w:tr w:rsidR="00082EA3" w:rsidRPr="00BD30DB" w14:paraId="2425DE60" w14:textId="77777777" w:rsidTr="00ED5661">
        <w:trPr>
          <w:cantSplit/>
        </w:trPr>
        <w:tc>
          <w:tcPr>
            <w:tcW w:w="637" w:type="dxa"/>
          </w:tcPr>
          <w:p w14:paraId="42F0AE52" w14:textId="77777777" w:rsidR="00082EA3" w:rsidRDefault="00082EA3"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0</w:t>
            </w:r>
          </w:p>
        </w:tc>
        <w:tc>
          <w:tcPr>
            <w:tcW w:w="1560" w:type="dxa"/>
          </w:tcPr>
          <w:p w14:paraId="265C5C41" w14:textId="77777777" w:rsidR="00082EA3" w:rsidRDefault="00B35CB1" w:rsidP="00B35CB1">
            <w:pPr>
              <w:pStyle w:val="Datum"/>
              <w:rPr>
                <w:rStyle w:val="Datumopmaak"/>
                <w:sz w:val="16"/>
                <w:szCs w:val="16"/>
              </w:rPr>
            </w:pPr>
            <w:r>
              <w:rPr>
                <w:rStyle w:val="Datumopmaak"/>
                <w:sz w:val="16"/>
                <w:szCs w:val="16"/>
              </w:rPr>
              <w:t>4</w:t>
            </w:r>
            <w:r w:rsidR="00082EA3">
              <w:rPr>
                <w:rStyle w:val="Datumopmaak"/>
                <w:sz w:val="16"/>
                <w:szCs w:val="16"/>
              </w:rPr>
              <w:t xml:space="preserve"> </w:t>
            </w:r>
            <w:r>
              <w:rPr>
                <w:rStyle w:val="Datumopmaak"/>
                <w:sz w:val="16"/>
                <w:szCs w:val="16"/>
              </w:rPr>
              <w:t>november</w:t>
            </w:r>
            <w:r w:rsidR="00082EA3">
              <w:rPr>
                <w:rStyle w:val="Datumopmaak"/>
                <w:sz w:val="16"/>
                <w:szCs w:val="16"/>
              </w:rPr>
              <w:t xml:space="preserve"> 2015</w:t>
            </w:r>
          </w:p>
        </w:tc>
        <w:tc>
          <w:tcPr>
            <w:tcW w:w="1701" w:type="dxa"/>
          </w:tcPr>
          <w:p w14:paraId="404BE2A2" w14:textId="77777777" w:rsidR="00082EA3" w:rsidRPr="00157D24" w:rsidRDefault="00082EA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3A424375" w14:textId="77777777" w:rsidR="00082EA3" w:rsidRPr="00082EA3" w:rsidRDefault="00082EA3" w:rsidP="00716A64">
            <w:pPr>
              <w:rPr>
                <w:sz w:val="16"/>
                <w:szCs w:val="16"/>
              </w:rPr>
            </w:pPr>
            <w:r w:rsidRPr="00082EA3">
              <w:rPr>
                <w:sz w:val="16"/>
                <w:szCs w:val="16"/>
              </w:rPr>
              <w:t>AA-2242 modeldocument v2.4.0, definitief:</w:t>
            </w:r>
          </w:p>
          <w:p w14:paraId="1B22BAD8" w14:textId="77777777" w:rsidR="00082EA3" w:rsidRDefault="00082EA3" w:rsidP="0033564F">
            <w:pPr>
              <w:spacing w:line="240" w:lineRule="auto"/>
              <w:rPr>
                <w:sz w:val="16"/>
                <w:szCs w:val="16"/>
              </w:rPr>
            </w:pPr>
            <w:r w:rsidRPr="00082EA3">
              <w:rPr>
                <w:sz w:val="16"/>
                <w:szCs w:val="16"/>
              </w:rPr>
              <w:t xml:space="preserve">- </w:t>
            </w:r>
            <w:r w:rsidR="00144F7E">
              <w:rPr>
                <w:sz w:val="16"/>
                <w:szCs w:val="16"/>
              </w:rPr>
              <w:t xml:space="preserve">par. 2.3 </w:t>
            </w:r>
            <w:r w:rsidRPr="00082EA3">
              <w:rPr>
                <w:sz w:val="16"/>
                <w:szCs w:val="16"/>
              </w:rPr>
              <w:t>TB</w:t>
            </w:r>
            <w:r>
              <w:rPr>
                <w:sz w:val="16"/>
                <w:szCs w:val="16"/>
              </w:rPr>
              <w:t xml:space="preserve"> PNP en TB PNNP worden afgesloten met een ‘;’ ipv ‘,’ conform alle andere modeldocumenten.</w:t>
            </w:r>
          </w:p>
          <w:p w14:paraId="1E66B40E" w14:textId="77777777" w:rsidR="0033564F" w:rsidRDefault="0033564F" w:rsidP="0033564F">
            <w:pPr>
              <w:spacing w:line="240" w:lineRule="auto"/>
              <w:rPr>
                <w:sz w:val="16"/>
                <w:szCs w:val="16"/>
              </w:rPr>
            </w:pPr>
            <w:r>
              <w:rPr>
                <w:sz w:val="16"/>
                <w:szCs w:val="16"/>
              </w:rPr>
              <w:t>AA-2239 modeldocument v2.4.1, definitief:</w:t>
            </w:r>
          </w:p>
          <w:p w14:paraId="651650C7" w14:textId="77777777" w:rsidR="0033564F" w:rsidRPr="00082EA3" w:rsidRDefault="0033564F" w:rsidP="00B35CB1">
            <w:pPr>
              <w:spacing w:line="240" w:lineRule="auto"/>
              <w:rPr>
                <w:sz w:val="16"/>
                <w:szCs w:val="16"/>
              </w:rPr>
            </w:pPr>
            <w:r w:rsidRPr="0033564F">
              <w:rPr>
                <w:sz w:val="16"/>
                <w:szCs w:val="16"/>
              </w:rPr>
              <w:t>-</w:t>
            </w:r>
            <w:r>
              <w:rPr>
                <w:sz w:val="16"/>
                <w:szCs w:val="16"/>
              </w:rPr>
              <w:t xml:space="preserve"> par. 2.8 bedenktijd </w:t>
            </w:r>
            <w:r w:rsidR="00B35CB1">
              <w:rPr>
                <w:sz w:val="16"/>
                <w:szCs w:val="16"/>
              </w:rPr>
              <w:t>‘wettelijk’ aangepast naar ‘wettelijke’.</w:t>
            </w:r>
          </w:p>
        </w:tc>
      </w:tr>
      <w:tr w:rsidR="00BD0AC9" w:rsidRPr="00BD30DB" w14:paraId="5859780B" w14:textId="77777777" w:rsidTr="00ED5661">
        <w:trPr>
          <w:cantSplit/>
        </w:trPr>
        <w:tc>
          <w:tcPr>
            <w:tcW w:w="637" w:type="dxa"/>
          </w:tcPr>
          <w:p w14:paraId="5BD0DAEC" w14:textId="77777777" w:rsidR="00BD0AC9" w:rsidRDefault="00BD0AC9" w:rsidP="00A913C5">
            <w:pPr>
              <w:pStyle w:val="Datum"/>
              <w:rPr>
                <w:rStyle w:val="Versieopmaak"/>
                <w:sz w:val="16"/>
                <w:szCs w:val="16"/>
              </w:rPr>
            </w:pPr>
            <w:r>
              <w:rPr>
                <w:rStyle w:val="Versieopmaak"/>
                <w:sz w:val="16"/>
                <w:szCs w:val="16"/>
              </w:rPr>
              <w:t>2.</w:t>
            </w:r>
            <w:r w:rsidR="00A913C5">
              <w:rPr>
                <w:rStyle w:val="Versieopmaak"/>
                <w:sz w:val="16"/>
                <w:szCs w:val="16"/>
              </w:rPr>
              <w:t>7</w:t>
            </w:r>
            <w:r>
              <w:rPr>
                <w:rStyle w:val="Versieopmaak"/>
                <w:sz w:val="16"/>
                <w:szCs w:val="16"/>
              </w:rPr>
              <w:t>.</w:t>
            </w:r>
            <w:r w:rsidR="00A913C5">
              <w:rPr>
                <w:rStyle w:val="Versieopmaak"/>
                <w:sz w:val="16"/>
                <w:szCs w:val="16"/>
              </w:rPr>
              <w:t>1</w:t>
            </w:r>
          </w:p>
        </w:tc>
        <w:tc>
          <w:tcPr>
            <w:tcW w:w="1560" w:type="dxa"/>
          </w:tcPr>
          <w:p w14:paraId="766B6599" w14:textId="77777777" w:rsidR="00BD0AC9" w:rsidRDefault="00BD0AC9" w:rsidP="00B35CB1">
            <w:pPr>
              <w:pStyle w:val="Datum"/>
              <w:rPr>
                <w:rStyle w:val="Datumopmaak"/>
                <w:sz w:val="16"/>
                <w:szCs w:val="16"/>
              </w:rPr>
            </w:pPr>
            <w:r>
              <w:rPr>
                <w:rStyle w:val="Datumopmaak"/>
                <w:sz w:val="16"/>
                <w:szCs w:val="16"/>
              </w:rPr>
              <w:t>25 november 2015</w:t>
            </w:r>
          </w:p>
        </w:tc>
        <w:tc>
          <w:tcPr>
            <w:tcW w:w="1701" w:type="dxa"/>
          </w:tcPr>
          <w:p w14:paraId="1125A4EF" w14:textId="77777777" w:rsidR="00BD0AC9" w:rsidRPr="00157D24" w:rsidRDefault="00BD0AC9"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6C350C29" w14:textId="77777777" w:rsidR="00BD0AC9" w:rsidRPr="00082EA3" w:rsidRDefault="00BD0AC9" w:rsidP="00BD0AC9">
            <w:pPr>
              <w:rPr>
                <w:sz w:val="16"/>
                <w:szCs w:val="16"/>
              </w:rPr>
            </w:pPr>
            <w:r>
              <w:rPr>
                <w:sz w:val="16"/>
                <w:szCs w:val="16"/>
              </w:rPr>
              <w:t xml:space="preserve">AA-2028 </w:t>
            </w:r>
            <w:r w:rsidRPr="00082EA3">
              <w:rPr>
                <w:sz w:val="16"/>
                <w:szCs w:val="16"/>
              </w:rPr>
              <w:t>modeldocument v2.4.</w:t>
            </w:r>
            <w:r w:rsidR="00C8494F">
              <w:rPr>
                <w:sz w:val="16"/>
                <w:szCs w:val="16"/>
              </w:rPr>
              <w:t>1</w:t>
            </w:r>
            <w:r w:rsidRPr="00082EA3">
              <w:rPr>
                <w:sz w:val="16"/>
                <w:szCs w:val="16"/>
              </w:rPr>
              <w:t>, definitief:</w:t>
            </w:r>
          </w:p>
          <w:p w14:paraId="4A206898" w14:textId="77777777" w:rsidR="00BD0AC9" w:rsidRPr="00082EA3" w:rsidRDefault="00BD0AC9" w:rsidP="00596C33">
            <w:pPr>
              <w:spacing w:line="240" w:lineRule="auto"/>
              <w:rPr>
                <w:sz w:val="16"/>
                <w:szCs w:val="16"/>
              </w:rPr>
            </w:pPr>
            <w:r w:rsidRPr="00BD0AC9">
              <w:rPr>
                <w:sz w:val="16"/>
                <w:szCs w:val="16"/>
              </w:rPr>
              <w:t>-</w:t>
            </w:r>
            <w:r>
              <w:rPr>
                <w:sz w:val="16"/>
                <w:szCs w:val="16"/>
              </w:rPr>
              <w:t xml:space="preserve"> par. 2.3 tonen (zowel tezamen als ieder afzonderlijk) obv gerechtigde personen.</w:t>
            </w:r>
          </w:p>
        </w:tc>
      </w:tr>
      <w:tr w:rsidR="00596C33" w:rsidRPr="00BD30DB" w14:paraId="2637E9E2" w14:textId="77777777" w:rsidTr="00ED5661">
        <w:trPr>
          <w:cantSplit/>
        </w:trPr>
        <w:tc>
          <w:tcPr>
            <w:tcW w:w="637" w:type="dxa"/>
          </w:tcPr>
          <w:p w14:paraId="7B5F1C41" w14:textId="77777777" w:rsidR="00596C33" w:rsidRDefault="00596C33" w:rsidP="00A913C5">
            <w:pPr>
              <w:pStyle w:val="Datum"/>
              <w:rPr>
                <w:rStyle w:val="Versieopmaak"/>
                <w:sz w:val="16"/>
                <w:szCs w:val="16"/>
              </w:rPr>
            </w:pPr>
            <w:r>
              <w:rPr>
                <w:rStyle w:val="Versieopmaak"/>
                <w:sz w:val="16"/>
                <w:szCs w:val="16"/>
              </w:rPr>
              <w:t>2.8.0</w:t>
            </w:r>
          </w:p>
        </w:tc>
        <w:tc>
          <w:tcPr>
            <w:tcW w:w="1560" w:type="dxa"/>
          </w:tcPr>
          <w:p w14:paraId="0ACBD6CA" w14:textId="77777777" w:rsidR="00596C33" w:rsidRDefault="00596C33" w:rsidP="00B35CB1">
            <w:pPr>
              <w:pStyle w:val="Datum"/>
              <w:rPr>
                <w:rStyle w:val="Datumopmaak"/>
                <w:sz w:val="16"/>
                <w:szCs w:val="16"/>
              </w:rPr>
            </w:pPr>
            <w:r>
              <w:rPr>
                <w:rStyle w:val="Datumopmaak"/>
                <w:sz w:val="16"/>
                <w:szCs w:val="16"/>
              </w:rPr>
              <w:t>7 januari 2016</w:t>
            </w:r>
          </w:p>
        </w:tc>
        <w:tc>
          <w:tcPr>
            <w:tcW w:w="1701" w:type="dxa"/>
          </w:tcPr>
          <w:p w14:paraId="48FBA985" w14:textId="77777777" w:rsidR="00596C33" w:rsidRPr="00157D24" w:rsidRDefault="00596C33" w:rsidP="00BD0AC9">
            <w:pPr>
              <w:pStyle w:val="Datum"/>
              <w:rPr>
                <w:sz w:val="16"/>
                <w:szCs w:val="16"/>
                <w:lang w:val="en-US"/>
              </w:rPr>
            </w:pPr>
            <w:r w:rsidRPr="00157D24">
              <w:rPr>
                <w:sz w:val="16"/>
                <w:szCs w:val="16"/>
                <w:lang w:val="en-US"/>
              </w:rPr>
              <w:t>Kadaster IT/</w:t>
            </w:r>
            <w:r>
              <w:rPr>
                <w:sz w:val="16"/>
                <w:szCs w:val="16"/>
                <w:lang w:val="en-US"/>
              </w:rPr>
              <w:t>KIW/AA</w:t>
            </w:r>
          </w:p>
        </w:tc>
        <w:tc>
          <w:tcPr>
            <w:tcW w:w="5244" w:type="dxa"/>
          </w:tcPr>
          <w:p w14:paraId="79A33E9C" w14:textId="77777777" w:rsidR="00596C33" w:rsidRDefault="00596C33" w:rsidP="00596C33">
            <w:pPr>
              <w:rPr>
                <w:sz w:val="16"/>
                <w:szCs w:val="16"/>
              </w:rPr>
            </w:pPr>
            <w:r w:rsidRPr="00F47BB2">
              <w:rPr>
                <w:sz w:val="16"/>
                <w:szCs w:val="16"/>
              </w:rPr>
              <w:t xml:space="preserve">AA-2397 </w:t>
            </w:r>
            <w:r>
              <w:rPr>
                <w:sz w:val="16"/>
                <w:szCs w:val="16"/>
              </w:rPr>
              <w:t xml:space="preserve">Modeldocument v2.5.0, definitief: </w:t>
            </w:r>
          </w:p>
          <w:p w14:paraId="06A5EB13" w14:textId="77777777" w:rsidR="00596C33" w:rsidRDefault="00596C33" w:rsidP="00596C33">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641EEA" w:rsidRPr="00BD30DB" w14:paraId="44ECDFAD" w14:textId="77777777" w:rsidTr="00ED5661">
        <w:trPr>
          <w:cantSplit/>
        </w:trPr>
        <w:tc>
          <w:tcPr>
            <w:tcW w:w="637" w:type="dxa"/>
          </w:tcPr>
          <w:p w14:paraId="4A143C7F" w14:textId="77777777" w:rsidR="00641EEA" w:rsidRDefault="00641EEA" w:rsidP="00A913C5">
            <w:pPr>
              <w:pStyle w:val="Datum"/>
              <w:rPr>
                <w:rStyle w:val="Versieopmaak"/>
                <w:sz w:val="16"/>
                <w:szCs w:val="16"/>
              </w:rPr>
            </w:pPr>
            <w:r>
              <w:rPr>
                <w:rStyle w:val="Versieopmaak"/>
                <w:sz w:val="16"/>
                <w:szCs w:val="16"/>
              </w:rPr>
              <w:t>2.9.0</w:t>
            </w:r>
          </w:p>
        </w:tc>
        <w:tc>
          <w:tcPr>
            <w:tcW w:w="1560" w:type="dxa"/>
          </w:tcPr>
          <w:p w14:paraId="0561B33A" w14:textId="77777777" w:rsidR="00641EEA" w:rsidRDefault="00641EEA" w:rsidP="00B35CB1">
            <w:pPr>
              <w:pStyle w:val="Datum"/>
              <w:rPr>
                <w:rStyle w:val="Datumopmaak"/>
                <w:sz w:val="16"/>
                <w:szCs w:val="16"/>
              </w:rPr>
            </w:pPr>
            <w:r>
              <w:rPr>
                <w:rStyle w:val="Datumopmaak"/>
                <w:sz w:val="16"/>
                <w:szCs w:val="16"/>
              </w:rPr>
              <w:t>3 maart 2016</w:t>
            </w:r>
          </w:p>
        </w:tc>
        <w:tc>
          <w:tcPr>
            <w:tcW w:w="1701" w:type="dxa"/>
          </w:tcPr>
          <w:p w14:paraId="10255871" w14:textId="77777777" w:rsidR="00641EEA" w:rsidRPr="00157D24" w:rsidRDefault="00641EEA" w:rsidP="00BD0AC9">
            <w:pPr>
              <w:pStyle w:val="Datum"/>
              <w:rPr>
                <w:sz w:val="16"/>
                <w:szCs w:val="16"/>
                <w:lang w:val="en-US"/>
              </w:rPr>
            </w:pPr>
            <w:r>
              <w:rPr>
                <w:sz w:val="16"/>
                <w:szCs w:val="16"/>
                <w:lang w:val="en-US"/>
              </w:rPr>
              <w:t>Kadaster IT/KIW/AA</w:t>
            </w:r>
          </w:p>
        </w:tc>
        <w:tc>
          <w:tcPr>
            <w:tcW w:w="5244" w:type="dxa"/>
          </w:tcPr>
          <w:p w14:paraId="03BEAC83" w14:textId="77777777" w:rsidR="00641EEA" w:rsidRPr="00F47BB2" w:rsidRDefault="00641EEA" w:rsidP="00596C33">
            <w:pPr>
              <w:rPr>
                <w:sz w:val="16"/>
                <w:szCs w:val="16"/>
              </w:rPr>
            </w:pPr>
            <w:r>
              <w:rPr>
                <w:sz w:val="16"/>
                <w:szCs w:val="16"/>
              </w:rPr>
              <w:t>AA-2413 Modeldocument v2.6.0: Geen inhoudelijke wijzigingen</w:t>
            </w:r>
          </w:p>
        </w:tc>
      </w:tr>
      <w:tr w:rsidR="00410ECD" w:rsidRPr="00BD30DB" w14:paraId="2694F480" w14:textId="77777777" w:rsidTr="00ED5661">
        <w:trPr>
          <w:cantSplit/>
        </w:trPr>
        <w:tc>
          <w:tcPr>
            <w:tcW w:w="637" w:type="dxa"/>
          </w:tcPr>
          <w:p w14:paraId="4E4DD1A1" w14:textId="77777777" w:rsidR="00410ECD" w:rsidRDefault="00410ECD" w:rsidP="00A913C5">
            <w:pPr>
              <w:pStyle w:val="Datum"/>
              <w:rPr>
                <w:rStyle w:val="Versieopmaak"/>
                <w:sz w:val="16"/>
                <w:szCs w:val="16"/>
              </w:rPr>
            </w:pPr>
            <w:r>
              <w:rPr>
                <w:rStyle w:val="Versieopmaak"/>
                <w:sz w:val="16"/>
                <w:szCs w:val="16"/>
              </w:rPr>
              <w:t>2.10.0</w:t>
            </w:r>
          </w:p>
        </w:tc>
        <w:tc>
          <w:tcPr>
            <w:tcW w:w="1560" w:type="dxa"/>
          </w:tcPr>
          <w:p w14:paraId="1A6FE8E7" w14:textId="77777777" w:rsidR="00410ECD" w:rsidRDefault="00410ECD" w:rsidP="00B35CB1">
            <w:pPr>
              <w:pStyle w:val="Datum"/>
              <w:rPr>
                <w:rStyle w:val="Datumopmaak"/>
                <w:sz w:val="16"/>
                <w:szCs w:val="16"/>
              </w:rPr>
            </w:pPr>
            <w:r w:rsidRPr="00410ECD">
              <w:rPr>
                <w:rStyle w:val="Datumopmaak"/>
                <w:sz w:val="16"/>
                <w:szCs w:val="16"/>
              </w:rPr>
              <w:t>7 december 2017</w:t>
            </w:r>
          </w:p>
        </w:tc>
        <w:tc>
          <w:tcPr>
            <w:tcW w:w="1701" w:type="dxa"/>
          </w:tcPr>
          <w:p w14:paraId="5246B079" w14:textId="77777777" w:rsidR="00410ECD" w:rsidRDefault="00410ECD" w:rsidP="00BD0AC9">
            <w:pPr>
              <w:pStyle w:val="Datum"/>
              <w:rPr>
                <w:sz w:val="16"/>
                <w:szCs w:val="16"/>
                <w:lang w:val="en-US"/>
              </w:rPr>
            </w:pPr>
            <w:r w:rsidRPr="00410ECD">
              <w:rPr>
                <w:sz w:val="16"/>
                <w:szCs w:val="16"/>
                <w:lang w:val="en-US"/>
              </w:rPr>
              <w:t>IT/LG/AA</w:t>
            </w:r>
          </w:p>
        </w:tc>
        <w:tc>
          <w:tcPr>
            <w:tcW w:w="5244" w:type="dxa"/>
          </w:tcPr>
          <w:p w14:paraId="7CECE187" w14:textId="1747E90A" w:rsidR="00410ECD" w:rsidRDefault="00410ECD" w:rsidP="00410ECD">
            <w:pPr>
              <w:rPr>
                <w:sz w:val="16"/>
                <w:szCs w:val="16"/>
              </w:rPr>
            </w:pPr>
            <w:r w:rsidRPr="00410ECD">
              <w:rPr>
                <w:sz w:val="16"/>
                <w:szCs w:val="16"/>
              </w:rPr>
              <w:t>AA-3613 Modeldocument v</w:t>
            </w:r>
            <w:r>
              <w:rPr>
                <w:sz w:val="16"/>
                <w:szCs w:val="16"/>
              </w:rPr>
              <w:t>2.6.0</w:t>
            </w:r>
            <w:r w:rsidRPr="00410ECD">
              <w:rPr>
                <w:sz w:val="16"/>
                <w:szCs w:val="16"/>
              </w:rPr>
              <w:t xml:space="preserve">: nieuwste versie tekstblokken Aanhef </w:t>
            </w:r>
            <w:r w:rsidR="00914333">
              <w:rPr>
                <w:sz w:val="16"/>
                <w:szCs w:val="16"/>
              </w:rPr>
              <w:t>–</w:t>
            </w:r>
            <w:r w:rsidR="00252C9F">
              <w:rPr>
                <w:sz w:val="16"/>
                <w:szCs w:val="16"/>
              </w:rPr>
              <w:t xml:space="preserve"> Notariële Verklaring </w:t>
            </w:r>
            <w:r w:rsidRPr="00410ECD">
              <w:rPr>
                <w:sz w:val="16"/>
                <w:szCs w:val="16"/>
              </w:rPr>
              <w:t>en Equivalentieverklaring.</w:t>
            </w:r>
          </w:p>
        </w:tc>
      </w:tr>
      <w:tr w:rsidR="00791E5D" w:rsidRPr="00BD30DB" w14:paraId="0548F594" w14:textId="77777777" w:rsidTr="00ED5661">
        <w:trPr>
          <w:cantSplit/>
        </w:trPr>
        <w:tc>
          <w:tcPr>
            <w:tcW w:w="637" w:type="dxa"/>
          </w:tcPr>
          <w:p w14:paraId="3B74A11A" w14:textId="77777777" w:rsidR="00791E5D" w:rsidRDefault="00791E5D" w:rsidP="00A913C5">
            <w:pPr>
              <w:pStyle w:val="Datum"/>
              <w:rPr>
                <w:rStyle w:val="Versieopmaak"/>
                <w:sz w:val="16"/>
                <w:szCs w:val="16"/>
              </w:rPr>
            </w:pPr>
            <w:r>
              <w:rPr>
                <w:rStyle w:val="Versieopmaak"/>
                <w:sz w:val="16"/>
                <w:szCs w:val="16"/>
              </w:rPr>
              <w:t>2.11.0</w:t>
            </w:r>
          </w:p>
        </w:tc>
        <w:tc>
          <w:tcPr>
            <w:tcW w:w="1560" w:type="dxa"/>
          </w:tcPr>
          <w:p w14:paraId="04552AAE" w14:textId="77777777" w:rsidR="00791E5D" w:rsidRPr="00410ECD" w:rsidRDefault="00791E5D" w:rsidP="00B545CD">
            <w:pPr>
              <w:pStyle w:val="Datum"/>
              <w:rPr>
                <w:rStyle w:val="Datumopmaak"/>
                <w:sz w:val="16"/>
                <w:szCs w:val="16"/>
              </w:rPr>
            </w:pPr>
            <w:r>
              <w:rPr>
                <w:rStyle w:val="Datumopmaak"/>
                <w:sz w:val="16"/>
                <w:szCs w:val="16"/>
              </w:rPr>
              <w:t>1</w:t>
            </w:r>
            <w:r w:rsidR="00B545CD">
              <w:rPr>
                <w:rStyle w:val="Datumopmaak"/>
                <w:sz w:val="16"/>
                <w:szCs w:val="16"/>
              </w:rPr>
              <w:t>6</w:t>
            </w:r>
            <w:r>
              <w:rPr>
                <w:rStyle w:val="Datumopmaak"/>
                <w:sz w:val="16"/>
                <w:szCs w:val="16"/>
              </w:rPr>
              <w:t xml:space="preserve"> </w:t>
            </w:r>
            <w:r w:rsidR="00B545CD">
              <w:rPr>
                <w:rStyle w:val="Datumopmaak"/>
                <w:sz w:val="16"/>
                <w:szCs w:val="16"/>
              </w:rPr>
              <w:t>mei</w:t>
            </w:r>
            <w:r>
              <w:rPr>
                <w:rStyle w:val="Datumopmaak"/>
                <w:sz w:val="16"/>
                <w:szCs w:val="16"/>
              </w:rPr>
              <w:t xml:space="preserve"> 2018</w:t>
            </w:r>
          </w:p>
        </w:tc>
        <w:tc>
          <w:tcPr>
            <w:tcW w:w="1701" w:type="dxa"/>
          </w:tcPr>
          <w:p w14:paraId="52530C95" w14:textId="77777777" w:rsidR="00791E5D" w:rsidRPr="00410ECD" w:rsidRDefault="00791E5D" w:rsidP="00BD0AC9">
            <w:pPr>
              <w:pStyle w:val="Datum"/>
              <w:rPr>
                <w:sz w:val="16"/>
                <w:szCs w:val="16"/>
                <w:lang w:val="en-US"/>
              </w:rPr>
            </w:pPr>
            <w:r w:rsidRPr="00410ECD">
              <w:rPr>
                <w:sz w:val="16"/>
                <w:szCs w:val="16"/>
                <w:lang w:val="en-US"/>
              </w:rPr>
              <w:t>IT/LG/AA</w:t>
            </w:r>
          </w:p>
        </w:tc>
        <w:tc>
          <w:tcPr>
            <w:tcW w:w="5244" w:type="dxa"/>
          </w:tcPr>
          <w:p w14:paraId="571692E2" w14:textId="77777777" w:rsidR="00791E5D" w:rsidRDefault="00791E5D" w:rsidP="00791E5D">
            <w:pPr>
              <w:rPr>
                <w:sz w:val="16"/>
                <w:szCs w:val="16"/>
              </w:rPr>
            </w:pPr>
            <w:r w:rsidRPr="00F950F2">
              <w:rPr>
                <w:sz w:val="16"/>
                <w:szCs w:val="16"/>
              </w:rPr>
              <w:t>AA-3777</w:t>
            </w:r>
            <w:r>
              <w:rPr>
                <w:sz w:val="16"/>
                <w:szCs w:val="16"/>
              </w:rPr>
              <w:t xml:space="preserve"> </w:t>
            </w:r>
            <w:r w:rsidRPr="007D165A">
              <w:rPr>
                <w:sz w:val="16"/>
                <w:szCs w:val="16"/>
              </w:rPr>
              <w:t>Modeldocument v</w:t>
            </w:r>
            <w:r w:rsidR="005D6C76">
              <w:rPr>
                <w:sz w:val="16"/>
                <w:szCs w:val="16"/>
              </w:rPr>
              <w:t>2</w:t>
            </w:r>
            <w:r>
              <w:rPr>
                <w:sz w:val="16"/>
                <w:szCs w:val="16"/>
              </w:rPr>
              <w:t>.6.0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14:paraId="180DD161" w14:textId="77777777" w:rsidR="00791E5D" w:rsidRDefault="00791E5D" w:rsidP="00791E5D">
            <w:pPr>
              <w:rPr>
                <w:sz w:val="16"/>
                <w:szCs w:val="16"/>
              </w:rPr>
            </w:pPr>
            <w:r w:rsidRPr="00F950F2">
              <w:rPr>
                <w:sz w:val="16"/>
                <w:szCs w:val="16"/>
              </w:rPr>
              <w:t>AA-3748</w:t>
            </w:r>
            <w:r>
              <w:rPr>
                <w:sz w:val="16"/>
                <w:szCs w:val="16"/>
              </w:rPr>
              <w:t xml:space="preserve"> </w:t>
            </w:r>
            <w:r w:rsidRPr="007D165A">
              <w:rPr>
                <w:sz w:val="16"/>
                <w:szCs w:val="16"/>
              </w:rPr>
              <w:t>Modeldocument v</w:t>
            </w:r>
            <w:r w:rsidR="005D6C76">
              <w:rPr>
                <w:sz w:val="16"/>
                <w:szCs w:val="16"/>
              </w:rPr>
              <w:t>2</w:t>
            </w:r>
            <w:r>
              <w:rPr>
                <w:sz w:val="16"/>
                <w:szCs w:val="16"/>
              </w:rPr>
              <w:t>.6.0 TB Burgerlijke staat: mogelijkheid om ook ‘</w:t>
            </w:r>
            <w:r w:rsidRPr="00F950F2">
              <w:rPr>
                <w:sz w:val="16"/>
                <w:szCs w:val="16"/>
              </w:rPr>
              <w:t>in beperkte gemeenschap van goederen</w:t>
            </w:r>
            <w:r>
              <w:rPr>
                <w:sz w:val="16"/>
                <w:szCs w:val="16"/>
              </w:rPr>
              <w:t>’ te gebruiken toegevoegd.</w:t>
            </w:r>
          </w:p>
          <w:p w14:paraId="65263194" w14:textId="77777777" w:rsidR="00B545CD" w:rsidRPr="00987B13" w:rsidRDefault="00B545CD" w:rsidP="00791E5D">
            <w:pPr>
              <w:rPr>
                <w:snapToGrid/>
                <w:sz w:val="16"/>
                <w:szCs w:val="16"/>
              </w:rPr>
            </w:pPr>
            <w:r>
              <w:rPr>
                <w:sz w:val="16"/>
                <w:szCs w:val="16"/>
              </w:rPr>
              <w:t>AA-3724 Modeldocument v4.6.0 TB Recht: vermelding aantal bij (Eigendom belast met) Opstal, Erfpacht en BP rechten.</w:t>
            </w:r>
          </w:p>
        </w:tc>
      </w:tr>
      <w:tr w:rsidR="00987B13" w:rsidRPr="00BD30DB" w14:paraId="0A079B57" w14:textId="77777777" w:rsidTr="00ED5661">
        <w:trPr>
          <w:cantSplit/>
        </w:trPr>
        <w:tc>
          <w:tcPr>
            <w:tcW w:w="637" w:type="dxa"/>
          </w:tcPr>
          <w:p w14:paraId="5B01D713" w14:textId="77777777" w:rsidR="00987B13" w:rsidRDefault="00987B13" w:rsidP="00ED5661">
            <w:pPr>
              <w:pStyle w:val="Datum"/>
              <w:spacing w:line="240" w:lineRule="auto"/>
              <w:rPr>
                <w:rStyle w:val="Versieopmaak"/>
                <w:sz w:val="16"/>
                <w:szCs w:val="16"/>
              </w:rPr>
            </w:pPr>
            <w:r>
              <w:rPr>
                <w:rStyle w:val="Versieopmaak"/>
                <w:sz w:val="16"/>
                <w:szCs w:val="16"/>
              </w:rPr>
              <w:t>2.12.0</w:t>
            </w:r>
          </w:p>
        </w:tc>
        <w:tc>
          <w:tcPr>
            <w:tcW w:w="1560" w:type="dxa"/>
          </w:tcPr>
          <w:p w14:paraId="70A4E976" w14:textId="77777777" w:rsidR="00987B13" w:rsidRDefault="00987B13" w:rsidP="00ED5661">
            <w:pPr>
              <w:spacing w:line="240" w:lineRule="auto"/>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01" w:type="dxa"/>
          </w:tcPr>
          <w:p w14:paraId="019D53D9" w14:textId="77777777" w:rsidR="00987B13" w:rsidRPr="00CF78AF" w:rsidRDefault="00987B13" w:rsidP="00ED5661">
            <w:pPr>
              <w:spacing w:line="360" w:lineRule="auto"/>
              <w:rPr>
                <w:sz w:val="16"/>
                <w:szCs w:val="16"/>
                <w:lang w:val="en-US"/>
              </w:rPr>
            </w:pPr>
            <w:r w:rsidRPr="0043720F">
              <w:rPr>
                <w:rFonts w:ascii="Helvetica" w:hAnsi="Helvetica" w:cs="Helvetica"/>
                <w:sz w:val="16"/>
                <w:szCs w:val="16"/>
                <w:lang w:val="en-GB"/>
              </w:rPr>
              <w:t>IT/LG/AA</w:t>
            </w:r>
          </w:p>
        </w:tc>
        <w:tc>
          <w:tcPr>
            <w:tcW w:w="5244" w:type="dxa"/>
          </w:tcPr>
          <w:p w14:paraId="0BA6689A" w14:textId="77777777" w:rsidR="00987B13" w:rsidRPr="00F950F2" w:rsidRDefault="00987B13" w:rsidP="00987B13">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 xml:space="preserve">v.2.6.0 TB Burgerlijke staat: </w:t>
            </w:r>
            <w:r w:rsidRPr="0043720F">
              <w:rPr>
                <w:rFonts w:cs="Arial"/>
                <w:sz w:val="16"/>
                <w:szCs w:val="16"/>
              </w:rPr>
              <w:t>Terugdraaien issue AA-3777 (Geregistreerd partnerschap).</w:t>
            </w:r>
          </w:p>
        </w:tc>
      </w:tr>
      <w:tr w:rsidR="005E39B5" w:rsidRPr="00BD30DB" w14:paraId="2679B6EB" w14:textId="77777777" w:rsidTr="004C70C2">
        <w:trPr>
          <w:cantSplit/>
        </w:trPr>
        <w:tc>
          <w:tcPr>
            <w:tcW w:w="637" w:type="dxa"/>
          </w:tcPr>
          <w:p w14:paraId="4D80DC2F" w14:textId="4981504C" w:rsidR="005E39B5" w:rsidRDefault="005E39B5" w:rsidP="004C70C2">
            <w:pPr>
              <w:pStyle w:val="Datum"/>
              <w:spacing w:line="240" w:lineRule="auto"/>
              <w:rPr>
                <w:rStyle w:val="Versieopmaak"/>
                <w:sz w:val="16"/>
                <w:szCs w:val="16"/>
              </w:rPr>
            </w:pPr>
            <w:r>
              <w:rPr>
                <w:rStyle w:val="Versieopmaak"/>
                <w:sz w:val="16"/>
                <w:szCs w:val="16"/>
              </w:rPr>
              <w:t>3.0</w:t>
            </w:r>
          </w:p>
        </w:tc>
        <w:tc>
          <w:tcPr>
            <w:tcW w:w="1560" w:type="dxa"/>
          </w:tcPr>
          <w:p w14:paraId="638BE524" w14:textId="4D570C69" w:rsidR="005E39B5" w:rsidRDefault="005E39B5" w:rsidP="004C70C2">
            <w:pPr>
              <w:spacing w:line="240" w:lineRule="auto"/>
              <w:rPr>
                <w:rStyle w:val="Datumopmaakprofiel"/>
                <w:rFonts w:cs="Helvetica"/>
                <w:sz w:val="16"/>
                <w:szCs w:val="16"/>
              </w:rPr>
            </w:pPr>
            <w:r>
              <w:rPr>
                <w:rStyle w:val="Datumopmaakprofiel"/>
                <w:rFonts w:cs="Helvetica"/>
                <w:sz w:val="16"/>
                <w:szCs w:val="16"/>
              </w:rPr>
              <w:t>4 december 2019</w:t>
            </w:r>
          </w:p>
        </w:tc>
        <w:tc>
          <w:tcPr>
            <w:tcW w:w="1701" w:type="dxa"/>
          </w:tcPr>
          <w:p w14:paraId="08E28FC4" w14:textId="4500F434" w:rsidR="005E39B5" w:rsidRPr="0043720F" w:rsidRDefault="005E39B5"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0E6A0BEA" w14:textId="77777777" w:rsidR="005E39B5" w:rsidRDefault="00ED5661" w:rsidP="004C70C2">
            <w:pPr>
              <w:spacing w:line="276" w:lineRule="auto"/>
              <w:rPr>
                <w:rFonts w:cs="Arial"/>
                <w:sz w:val="16"/>
                <w:szCs w:val="16"/>
              </w:rPr>
            </w:pPr>
            <w:r>
              <w:rPr>
                <w:rFonts w:cs="Arial"/>
                <w:sz w:val="16"/>
                <w:szCs w:val="16"/>
              </w:rPr>
              <w:t>AA-4557 Modeldocument 3.0: Optioneel veld ‘Annexen’ toegevoegd en ‘AanduidingPartij’ uitgebreid met ‘naam partij’</w:t>
            </w:r>
            <w:r w:rsidR="00737F5A">
              <w:rPr>
                <w:rFonts w:cs="Arial"/>
                <w:sz w:val="16"/>
                <w:szCs w:val="16"/>
              </w:rPr>
              <w:t>.</w:t>
            </w:r>
          </w:p>
          <w:p w14:paraId="1DF3A6E9" w14:textId="77777777" w:rsidR="001F0B9A" w:rsidRDefault="001F0B9A" w:rsidP="004C70C2">
            <w:pPr>
              <w:spacing w:line="276" w:lineRule="auto"/>
              <w:rPr>
                <w:rFonts w:cs="Arial"/>
                <w:sz w:val="16"/>
                <w:szCs w:val="16"/>
              </w:rPr>
            </w:pPr>
            <w:r>
              <w:rPr>
                <w:rFonts w:cs="Arial"/>
                <w:sz w:val="16"/>
                <w:szCs w:val="16"/>
              </w:rPr>
              <w:t>AA-4554: Opsplitsen artikel 37.</w:t>
            </w:r>
          </w:p>
          <w:p w14:paraId="76B20514" w14:textId="2FBB2EF6" w:rsidR="00705311" w:rsidRPr="0043720F" w:rsidRDefault="00705311" w:rsidP="004C70C2">
            <w:pPr>
              <w:spacing w:line="276" w:lineRule="auto"/>
              <w:rPr>
                <w:rFonts w:cs="Arial"/>
                <w:sz w:val="16"/>
                <w:szCs w:val="16"/>
              </w:rPr>
            </w:pPr>
            <w:r>
              <w:rPr>
                <w:rFonts w:cs="Arial"/>
                <w:sz w:val="16"/>
                <w:szCs w:val="16"/>
              </w:rPr>
              <w:t>AA-3576: Samenvoegen van percelen ging niet goed. Dit herstelt.</w:t>
            </w:r>
          </w:p>
        </w:tc>
      </w:tr>
      <w:tr w:rsidR="00914333" w:rsidRPr="00BD30DB" w14:paraId="5015DA96" w14:textId="77777777" w:rsidTr="004C70C2">
        <w:trPr>
          <w:cantSplit/>
        </w:trPr>
        <w:tc>
          <w:tcPr>
            <w:tcW w:w="637" w:type="dxa"/>
          </w:tcPr>
          <w:p w14:paraId="749B0DDA" w14:textId="3945DDB9" w:rsidR="00914333" w:rsidRDefault="00914333" w:rsidP="004C70C2">
            <w:pPr>
              <w:pStyle w:val="Datum"/>
              <w:spacing w:line="240" w:lineRule="auto"/>
              <w:rPr>
                <w:rStyle w:val="Versieopmaak"/>
                <w:sz w:val="16"/>
                <w:szCs w:val="16"/>
              </w:rPr>
            </w:pPr>
            <w:r>
              <w:rPr>
                <w:rStyle w:val="Versieopmaak"/>
                <w:sz w:val="16"/>
                <w:szCs w:val="16"/>
              </w:rPr>
              <w:t>3.1</w:t>
            </w:r>
          </w:p>
        </w:tc>
        <w:tc>
          <w:tcPr>
            <w:tcW w:w="1560" w:type="dxa"/>
          </w:tcPr>
          <w:p w14:paraId="7B6F5017" w14:textId="52AF29BD" w:rsidR="00914333" w:rsidRDefault="00914333" w:rsidP="004C70C2">
            <w:pPr>
              <w:spacing w:line="240" w:lineRule="auto"/>
              <w:rPr>
                <w:rStyle w:val="Datumopmaakprofiel"/>
                <w:rFonts w:cs="Helvetica"/>
                <w:sz w:val="16"/>
                <w:szCs w:val="16"/>
              </w:rPr>
            </w:pPr>
            <w:r>
              <w:rPr>
                <w:rStyle w:val="Datumopmaakprofiel"/>
                <w:rFonts w:cs="Helvetica"/>
                <w:sz w:val="16"/>
                <w:szCs w:val="16"/>
              </w:rPr>
              <w:t>13 maart 2020</w:t>
            </w:r>
          </w:p>
        </w:tc>
        <w:tc>
          <w:tcPr>
            <w:tcW w:w="1701" w:type="dxa"/>
          </w:tcPr>
          <w:p w14:paraId="786071C5" w14:textId="6EB84B68" w:rsidR="00914333" w:rsidRDefault="00914333" w:rsidP="004C70C2">
            <w:pPr>
              <w:spacing w:line="240" w:lineRule="auto"/>
              <w:rPr>
                <w:rFonts w:ascii="Helvetica" w:hAnsi="Helvetica" w:cs="Helvetica"/>
                <w:sz w:val="16"/>
                <w:szCs w:val="16"/>
                <w:lang w:val="en-GB"/>
              </w:rPr>
            </w:pPr>
            <w:r>
              <w:rPr>
                <w:rFonts w:ascii="Helvetica" w:hAnsi="Helvetica" w:cs="Helvetica"/>
                <w:sz w:val="16"/>
                <w:szCs w:val="16"/>
                <w:lang w:val="en-GB"/>
              </w:rPr>
              <w:t>IT/LG/AA</w:t>
            </w:r>
          </w:p>
        </w:tc>
        <w:tc>
          <w:tcPr>
            <w:tcW w:w="5244" w:type="dxa"/>
          </w:tcPr>
          <w:p w14:paraId="31D3C541" w14:textId="77777777" w:rsidR="00914333" w:rsidRDefault="00914333" w:rsidP="004C70C2">
            <w:pPr>
              <w:spacing w:line="276" w:lineRule="auto"/>
              <w:rPr>
                <w:rFonts w:cs="Arial"/>
                <w:sz w:val="16"/>
                <w:szCs w:val="16"/>
              </w:rPr>
            </w:pPr>
            <w:r>
              <w:rPr>
                <w:rFonts w:cs="Arial"/>
                <w:sz w:val="16"/>
                <w:szCs w:val="16"/>
              </w:rPr>
              <w:t>AA-4637: Tekst verduidelijkt over het samenvoegen van percelen</w:t>
            </w:r>
          </w:p>
          <w:p w14:paraId="26F996AB" w14:textId="179B09CD" w:rsidR="00914333" w:rsidRDefault="00914333" w:rsidP="004C70C2">
            <w:pPr>
              <w:spacing w:line="276" w:lineRule="auto"/>
              <w:rPr>
                <w:rFonts w:cs="Arial"/>
                <w:sz w:val="16"/>
                <w:szCs w:val="16"/>
              </w:rPr>
            </w:pPr>
          </w:p>
        </w:tc>
      </w:tr>
      <w:tr w:rsidR="000F57D6" w:rsidRPr="00BD30DB" w14:paraId="2156A368" w14:textId="77777777" w:rsidTr="004C70C2">
        <w:trPr>
          <w:cantSplit/>
          <w:ins w:id="9" w:author="Groot, Karina de" w:date="2025-05-09T10:07:00Z"/>
        </w:trPr>
        <w:tc>
          <w:tcPr>
            <w:tcW w:w="637" w:type="dxa"/>
          </w:tcPr>
          <w:p w14:paraId="5B27C884" w14:textId="11076BBE" w:rsidR="000F57D6" w:rsidRDefault="000F57D6" w:rsidP="004C70C2">
            <w:pPr>
              <w:pStyle w:val="Datum"/>
              <w:spacing w:line="240" w:lineRule="auto"/>
              <w:rPr>
                <w:ins w:id="10" w:author="Groot, Karina de" w:date="2025-05-09T10:07:00Z" w16du:dateUtc="2025-05-09T08:07:00Z"/>
                <w:rStyle w:val="Versieopmaak"/>
                <w:sz w:val="16"/>
                <w:szCs w:val="16"/>
              </w:rPr>
            </w:pPr>
            <w:ins w:id="11" w:author="Groot, Karina de" w:date="2025-05-09T10:07:00Z" w16du:dateUtc="2025-05-09T08:07:00Z">
              <w:r>
                <w:rPr>
                  <w:rStyle w:val="Versieopmaak"/>
                  <w:sz w:val="16"/>
                  <w:szCs w:val="16"/>
                </w:rPr>
                <w:t>4.0</w:t>
              </w:r>
            </w:ins>
          </w:p>
        </w:tc>
        <w:tc>
          <w:tcPr>
            <w:tcW w:w="1560" w:type="dxa"/>
          </w:tcPr>
          <w:p w14:paraId="20445B1A" w14:textId="66896C36" w:rsidR="000F57D6" w:rsidRDefault="000F57D6" w:rsidP="004C70C2">
            <w:pPr>
              <w:spacing w:line="240" w:lineRule="auto"/>
              <w:rPr>
                <w:ins w:id="12" w:author="Groot, Karina de" w:date="2025-05-09T10:07:00Z" w16du:dateUtc="2025-05-09T08:07:00Z"/>
                <w:rStyle w:val="Datumopmaakprofiel"/>
                <w:rFonts w:cs="Helvetica"/>
                <w:sz w:val="16"/>
                <w:szCs w:val="16"/>
              </w:rPr>
            </w:pPr>
            <w:ins w:id="13" w:author="Groot, Karina de" w:date="2025-05-09T10:08:00Z" w16du:dateUtc="2025-05-09T08:08:00Z">
              <w:r>
                <w:rPr>
                  <w:rStyle w:val="Datumopmaakprofiel"/>
                  <w:rFonts w:cs="Helvetica"/>
                  <w:sz w:val="16"/>
                  <w:szCs w:val="16"/>
                </w:rPr>
                <w:t>11 oktober 2023</w:t>
              </w:r>
            </w:ins>
          </w:p>
        </w:tc>
        <w:tc>
          <w:tcPr>
            <w:tcW w:w="1701" w:type="dxa"/>
          </w:tcPr>
          <w:p w14:paraId="7967C48A" w14:textId="17E6A341" w:rsidR="000F57D6" w:rsidRDefault="000F57D6" w:rsidP="004C70C2">
            <w:pPr>
              <w:spacing w:line="240" w:lineRule="auto"/>
              <w:rPr>
                <w:ins w:id="14" w:author="Groot, Karina de" w:date="2025-05-09T10:07:00Z" w16du:dateUtc="2025-05-09T08:07:00Z"/>
                <w:rFonts w:ascii="Helvetica" w:hAnsi="Helvetica" w:cs="Helvetica"/>
                <w:sz w:val="16"/>
                <w:szCs w:val="16"/>
                <w:lang w:val="en-GB"/>
              </w:rPr>
            </w:pPr>
            <w:ins w:id="15" w:author="Groot, Karina de" w:date="2025-05-09T10:08:00Z" w16du:dateUtc="2025-05-09T08:08:00Z">
              <w:r>
                <w:rPr>
                  <w:rFonts w:ascii="Helvetica" w:hAnsi="Helvetica" w:cs="Helvetica"/>
                  <w:sz w:val="16"/>
                  <w:szCs w:val="16"/>
                  <w:lang w:val="en-GB"/>
                </w:rPr>
                <w:t>BOI</w:t>
              </w:r>
              <w:r>
                <w:rPr>
                  <w:rFonts w:ascii="Helvetica" w:hAnsi="Helvetica"/>
                  <w:lang w:val="en-GB"/>
                </w:rPr>
                <w:t>/BSU2</w:t>
              </w:r>
              <w:r>
                <w:rPr>
                  <w:rFonts w:ascii="Helvetica" w:hAnsi="Helvetica" w:cs="Helvetica"/>
                  <w:sz w:val="16"/>
                  <w:szCs w:val="16"/>
                  <w:lang w:val="en-GB"/>
                </w:rPr>
                <w:t>/Team2/AA</w:t>
              </w:r>
            </w:ins>
          </w:p>
        </w:tc>
        <w:tc>
          <w:tcPr>
            <w:tcW w:w="5244" w:type="dxa"/>
          </w:tcPr>
          <w:p w14:paraId="1CEBE902" w14:textId="479B3303" w:rsidR="000F57D6" w:rsidRDefault="000F57D6" w:rsidP="004C70C2">
            <w:pPr>
              <w:spacing w:line="276" w:lineRule="auto"/>
              <w:rPr>
                <w:ins w:id="16" w:author="Groot, Karina de" w:date="2025-05-09T10:07:00Z" w16du:dateUtc="2025-05-09T08:07:00Z"/>
                <w:rFonts w:cs="Arial"/>
                <w:sz w:val="16"/>
                <w:szCs w:val="16"/>
              </w:rPr>
            </w:pPr>
            <w:ins w:id="17" w:author="Groot, Karina de" w:date="2025-05-09T10:08:00Z" w16du:dateUtc="2025-05-09T08:08:00Z">
              <w:r>
                <w:rPr>
                  <w:rFonts w:cs="Arial"/>
                  <w:sz w:val="16"/>
                  <w:szCs w:val="16"/>
                </w:rPr>
                <w:t>AA-6058: Tekst WVG aangepast ivm wetswijziging</w:t>
              </w:r>
            </w:ins>
          </w:p>
        </w:tc>
      </w:tr>
      <w:tr w:rsidR="000F57D6" w:rsidRPr="00BD30DB" w14:paraId="0526DBD2" w14:textId="77777777" w:rsidTr="004C70C2">
        <w:trPr>
          <w:cantSplit/>
          <w:ins w:id="18" w:author="Groot, Karina de" w:date="2025-05-09T10:09:00Z"/>
        </w:trPr>
        <w:tc>
          <w:tcPr>
            <w:tcW w:w="637" w:type="dxa"/>
          </w:tcPr>
          <w:p w14:paraId="6AE25294" w14:textId="428E62B5" w:rsidR="000F57D6" w:rsidRDefault="000F57D6" w:rsidP="004C70C2">
            <w:pPr>
              <w:pStyle w:val="Datum"/>
              <w:spacing w:line="240" w:lineRule="auto"/>
              <w:rPr>
                <w:ins w:id="19" w:author="Groot, Karina de" w:date="2025-05-09T10:09:00Z" w16du:dateUtc="2025-05-09T08:09:00Z"/>
                <w:rStyle w:val="Versieopmaak"/>
                <w:sz w:val="16"/>
                <w:szCs w:val="16"/>
              </w:rPr>
            </w:pPr>
            <w:ins w:id="20" w:author="Groot, Karina de" w:date="2025-05-09T10:09:00Z" w16du:dateUtc="2025-05-09T08:09:00Z">
              <w:r>
                <w:rPr>
                  <w:rStyle w:val="Versieopmaak"/>
                  <w:sz w:val="16"/>
                  <w:szCs w:val="16"/>
                </w:rPr>
                <w:t>5</w:t>
              </w:r>
              <w:r>
                <w:rPr>
                  <w:rStyle w:val="Versieopmaak"/>
                </w:rPr>
                <w:t>.0</w:t>
              </w:r>
            </w:ins>
          </w:p>
        </w:tc>
        <w:tc>
          <w:tcPr>
            <w:tcW w:w="1560" w:type="dxa"/>
          </w:tcPr>
          <w:p w14:paraId="0786E205" w14:textId="115DEEBF" w:rsidR="000F57D6" w:rsidRDefault="000F57D6" w:rsidP="004C70C2">
            <w:pPr>
              <w:spacing w:line="240" w:lineRule="auto"/>
              <w:rPr>
                <w:ins w:id="21" w:author="Groot, Karina de" w:date="2025-05-09T10:09:00Z" w16du:dateUtc="2025-05-09T08:09:00Z"/>
                <w:rStyle w:val="Datumopmaakprofiel"/>
                <w:rFonts w:cs="Helvetica"/>
                <w:sz w:val="16"/>
                <w:szCs w:val="16"/>
              </w:rPr>
            </w:pPr>
            <w:ins w:id="22" w:author="Groot, Karina de" w:date="2025-05-09T10:09:00Z" w16du:dateUtc="2025-05-09T08:09:00Z">
              <w:r>
                <w:rPr>
                  <w:rStyle w:val="Datumopmaakprofiel"/>
                  <w:rFonts w:cs="Helvetica"/>
                  <w:sz w:val="16"/>
                  <w:szCs w:val="16"/>
                </w:rPr>
                <w:t>9 mei 2025</w:t>
              </w:r>
            </w:ins>
          </w:p>
        </w:tc>
        <w:tc>
          <w:tcPr>
            <w:tcW w:w="1701" w:type="dxa"/>
          </w:tcPr>
          <w:p w14:paraId="5C997CCE" w14:textId="1A86470C" w:rsidR="000F57D6" w:rsidRDefault="000F57D6" w:rsidP="004C70C2">
            <w:pPr>
              <w:spacing w:line="240" w:lineRule="auto"/>
              <w:rPr>
                <w:ins w:id="23" w:author="Groot, Karina de" w:date="2025-05-09T10:09:00Z" w16du:dateUtc="2025-05-09T08:09:00Z"/>
                <w:rFonts w:ascii="Helvetica" w:hAnsi="Helvetica" w:cs="Helvetica"/>
                <w:sz w:val="16"/>
                <w:szCs w:val="16"/>
                <w:lang w:val="en-GB"/>
              </w:rPr>
            </w:pPr>
            <w:ins w:id="24" w:author="Groot, Karina de" w:date="2025-05-09T10:09:00Z" w16du:dateUtc="2025-05-09T08:09:00Z">
              <w:r>
                <w:rPr>
                  <w:rFonts w:ascii="Helvetica" w:hAnsi="Helvetica" w:cs="Helvetica"/>
                  <w:sz w:val="16"/>
                  <w:szCs w:val="16"/>
                  <w:lang w:val="en-GB"/>
                </w:rPr>
                <w:t>BOI/BSU2/Team2/AA</w:t>
              </w:r>
            </w:ins>
          </w:p>
        </w:tc>
        <w:tc>
          <w:tcPr>
            <w:tcW w:w="5244" w:type="dxa"/>
          </w:tcPr>
          <w:p w14:paraId="0755E460" w14:textId="7D5BB4C0" w:rsidR="000F57D6" w:rsidRDefault="000F57D6" w:rsidP="004C70C2">
            <w:pPr>
              <w:spacing w:line="276" w:lineRule="auto"/>
              <w:rPr>
                <w:ins w:id="25" w:author="Groot, Karina de" w:date="2025-05-09T10:09:00Z" w16du:dateUtc="2025-05-09T08:09:00Z"/>
                <w:rFonts w:cs="Arial"/>
                <w:sz w:val="16"/>
                <w:szCs w:val="16"/>
              </w:rPr>
            </w:pPr>
            <w:ins w:id="26" w:author="Groot, Karina de" w:date="2025-05-09T10:09:00Z" w16du:dateUtc="2025-05-09T08:09:00Z">
              <w:r>
                <w:rPr>
                  <w:rFonts w:cs="Arial"/>
                  <w:sz w:val="16"/>
                  <w:szCs w:val="16"/>
                </w:rPr>
                <w:t xml:space="preserve">AA-6731: </w:t>
              </w:r>
            </w:ins>
            <w:ins w:id="27" w:author="Groot, Karina de" w:date="2025-05-09T10:10:00Z" w16du:dateUtc="2025-05-09T08:10:00Z">
              <w:r>
                <w:rPr>
                  <w:rFonts w:cs="Arial"/>
                  <w:sz w:val="16"/>
                  <w:szCs w:val="16"/>
                </w:rPr>
                <w:t>Genderneutraal gemaakt.</w:t>
              </w:r>
            </w:ins>
          </w:p>
        </w:tc>
      </w:tr>
      <w:tr w:rsidR="00766948" w:rsidRPr="00BD30DB" w:rsidDel="000F57D6" w14:paraId="5507BD2F" w14:textId="1DEC09DA" w:rsidTr="004C70C2">
        <w:trPr>
          <w:cantSplit/>
          <w:del w:id="28" w:author="Groot, Karina de" w:date="2025-05-09T10:09:00Z"/>
        </w:trPr>
        <w:tc>
          <w:tcPr>
            <w:tcW w:w="637" w:type="dxa"/>
          </w:tcPr>
          <w:p w14:paraId="0C1D6BFA" w14:textId="74F392DD" w:rsidR="00766948" w:rsidDel="000F57D6" w:rsidRDefault="00766948" w:rsidP="004C70C2">
            <w:pPr>
              <w:pStyle w:val="Datum"/>
              <w:spacing w:line="240" w:lineRule="auto"/>
              <w:rPr>
                <w:del w:id="29" w:author="Groot, Karina de" w:date="2025-05-09T10:09:00Z" w16du:dateUtc="2025-05-09T08:09:00Z"/>
                <w:rStyle w:val="Versieopmaak"/>
                <w:sz w:val="16"/>
                <w:szCs w:val="16"/>
              </w:rPr>
            </w:pPr>
            <w:del w:id="30" w:author="Groot, Karina de" w:date="2025-05-09T10:09:00Z" w16du:dateUtc="2025-05-09T08:09:00Z">
              <w:r w:rsidDel="000F57D6">
                <w:rPr>
                  <w:rStyle w:val="Versieopmaak"/>
                  <w:sz w:val="16"/>
                  <w:szCs w:val="16"/>
                </w:rPr>
                <w:delText>4.0</w:delText>
              </w:r>
            </w:del>
          </w:p>
        </w:tc>
        <w:tc>
          <w:tcPr>
            <w:tcW w:w="1560" w:type="dxa"/>
          </w:tcPr>
          <w:p w14:paraId="5FC41C2D" w14:textId="3F560EA3" w:rsidR="00766948" w:rsidDel="000F57D6" w:rsidRDefault="00766948" w:rsidP="004C70C2">
            <w:pPr>
              <w:spacing w:line="240" w:lineRule="auto"/>
              <w:rPr>
                <w:del w:id="31" w:author="Groot, Karina de" w:date="2025-05-09T10:09:00Z" w16du:dateUtc="2025-05-09T08:09:00Z"/>
                <w:rStyle w:val="Datumopmaakprofiel"/>
                <w:rFonts w:cs="Helvetica"/>
                <w:sz w:val="16"/>
                <w:szCs w:val="16"/>
              </w:rPr>
            </w:pPr>
            <w:del w:id="32" w:author="Groot, Karina de" w:date="2025-05-09T10:08:00Z" w16du:dateUtc="2025-05-09T08:08:00Z">
              <w:r w:rsidDel="000F57D6">
                <w:rPr>
                  <w:rStyle w:val="Datumopmaakprofiel"/>
                  <w:rFonts w:cs="Helvetica"/>
                  <w:sz w:val="16"/>
                  <w:szCs w:val="16"/>
                </w:rPr>
                <w:delText>11 oktober 2023</w:delText>
              </w:r>
            </w:del>
          </w:p>
        </w:tc>
        <w:tc>
          <w:tcPr>
            <w:tcW w:w="1701" w:type="dxa"/>
          </w:tcPr>
          <w:p w14:paraId="0179D9B2" w14:textId="35C2AB7B" w:rsidR="00766948" w:rsidDel="000F57D6" w:rsidRDefault="00766948" w:rsidP="004C70C2">
            <w:pPr>
              <w:spacing w:line="240" w:lineRule="auto"/>
              <w:rPr>
                <w:del w:id="33" w:author="Groot, Karina de" w:date="2025-05-09T10:09:00Z" w16du:dateUtc="2025-05-09T08:09:00Z"/>
                <w:rFonts w:ascii="Helvetica" w:hAnsi="Helvetica" w:cs="Helvetica"/>
                <w:sz w:val="16"/>
                <w:szCs w:val="16"/>
                <w:lang w:val="en-GB"/>
              </w:rPr>
            </w:pPr>
            <w:del w:id="34" w:author="Groot, Karina de" w:date="2025-05-09T10:09:00Z" w16du:dateUtc="2025-05-09T08:09:00Z">
              <w:r w:rsidDel="000F57D6">
                <w:rPr>
                  <w:rFonts w:ascii="Helvetica" w:hAnsi="Helvetica" w:cs="Helvetica"/>
                  <w:sz w:val="16"/>
                  <w:szCs w:val="16"/>
                  <w:lang w:val="en-GB"/>
                </w:rPr>
                <w:delText>BOI/ Team2/AA</w:delText>
              </w:r>
            </w:del>
          </w:p>
        </w:tc>
        <w:tc>
          <w:tcPr>
            <w:tcW w:w="5244" w:type="dxa"/>
          </w:tcPr>
          <w:p w14:paraId="3AA131FE" w14:textId="08396BDF" w:rsidR="00766948" w:rsidDel="000F57D6" w:rsidRDefault="00766948" w:rsidP="004C70C2">
            <w:pPr>
              <w:spacing w:line="276" w:lineRule="auto"/>
              <w:rPr>
                <w:del w:id="35" w:author="Groot, Karina de" w:date="2025-05-09T10:09:00Z" w16du:dateUtc="2025-05-09T08:09:00Z"/>
                <w:rFonts w:cs="Arial"/>
                <w:sz w:val="16"/>
                <w:szCs w:val="16"/>
              </w:rPr>
            </w:pPr>
            <w:del w:id="36" w:author="Groot, Karina de" w:date="2025-05-09T10:08:00Z" w16du:dateUtc="2025-05-09T08:08:00Z">
              <w:r w:rsidDel="000F57D6">
                <w:rPr>
                  <w:rFonts w:cs="Arial"/>
                  <w:sz w:val="16"/>
                  <w:szCs w:val="16"/>
                </w:rPr>
                <w:delText>AA-6058: Tekst WVG aangepast ivm wetswijziging</w:delText>
              </w:r>
            </w:del>
          </w:p>
        </w:tc>
      </w:tr>
    </w:tbl>
    <w:p w14:paraId="6201B720" w14:textId="77777777" w:rsidR="00451606" w:rsidRPr="00BD30DB" w:rsidRDefault="00451606">
      <w:pPr>
        <w:pStyle w:val="Koptekst"/>
        <w:tabs>
          <w:tab w:val="clear" w:pos="4536"/>
          <w:tab w:val="clear" w:pos="9072"/>
        </w:tabs>
        <w:sectPr w:rsidR="00451606" w:rsidRPr="00BD30DB">
          <w:headerReference w:type="default" r:id="rId9"/>
          <w:headerReference w:type="first" r:id="rId10"/>
          <w:footerReference w:type="first" r:id="rId11"/>
          <w:pgSz w:w="11906" w:h="16838" w:code="9"/>
          <w:pgMar w:top="2835" w:right="1304" w:bottom="2552" w:left="1814" w:header="567" w:footer="431" w:gutter="0"/>
          <w:pgNumType w:start="1"/>
          <w:cols w:space="708"/>
        </w:sectPr>
      </w:pPr>
    </w:p>
    <w:p w14:paraId="76DB44BA" w14:textId="77777777" w:rsidR="00451606" w:rsidRDefault="00451606">
      <w:pPr>
        <w:pStyle w:val="Koptekst"/>
        <w:tabs>
          <w:tab w:val="clear" w:pos="4536"/>
          <w:tab w:val="clear" w:pos="9072"/>
        </w:tabs>
        <w:rPr>
          <w:b/>
          <w:bCs w:val="0"/>
        </w:rPr>
      </w:pPr>
      <w:r>
        <w:rPr>
          <w:b/>
          <w:bCs w:val="0"/>
        </w:rPr>
        <w:lastRenderedPageBreak/>
        <w:t>Inhoudsopgave</w:t>
      </w:r>
    </w:p>
    <w:p w14:paraId="54E8884F" w14:textId="77777777" w:rsidR="00451606" w:rsidRDefault="00451606">
      <w:pPr>
        <w:pStyle w:val="Koptekst"/>
        <w:tabs>
          <w:tab w:val="clear" w:pos="4536"/>
          <w:tab w:val="clear" w:pos="9072"/>
        </w:tabs>
      </w:pPr>
    </w:p>
    <w:bookmarkStart w:id="44" w:name="bmInhoudsopgave"/>
    <w:bookmarkEnd w:id="44"/>
    <w:p w14:paraId="2C7807FB" w14:textId="5437BB16" w:rsidR="00A02219" w:rsidRDefault="00335460" w:rsidP="00A02219">
      <w:pPr>
        <w:pStyle w:val="Inhopg1"/>
        <w:rPr>
          <w:rFonts w:asciiTheme="minorHAnsi" w:eastAsiaTheme="minorEastAsia" w:hAnsiTheme="minorHAnsi" w:cstheme="minorBidi"/>
          <w:snapToGrid/>
          <w:kern w:val="2"/>
          <w:sz w:val="22"/>
          <w:szCs w:val="22"/>
          <w:lang w:eastAsia="nl-NL"/>
          <w14:ligatures w14:val="standardContextual"/>
        </w:rPr>
      </w:pPr>
      <w:r>
        <w:fldChar w:fldCharType="begin"/>
      </w:r>
      <w:r>
        <w:instrText xml:space="preserve"> TOC \o "1-3" \h \z \t "Kop 2;2;Kop 3;3;Kop 4;4;Kop 5;5;Trefwoordenregister;1;Bijlagenblad;1;Verzendlijst;1" </w:instrText>
      </w:r>
      <w:r>
        <w:fldChar w:fldCharType="separate"/>
      </w:r>
      <w:hyperlink w:anchor="_Toc147935032" w:history="1">
        <w:r w:rsidR="00A02219" w:rsidRPr="00147DF6">
          <w:rPr>
            <w:rStyle w:val="Hyperlink"/>
          </w:rPr>
          <w:t>1</w:t>
        </w:r>
        <w:r w:rsidR="00A02219">
          <w:rPr>
            <w:rFonts w:asciiTheme="minorHAnsi" w:eastAsiaTheme="minorEastAsia" w:hAnsiTheme="minorHAnsi" w:cstheme="minorBidi"/>
            <w:snapToGrid/>
            <w:kern w:val="2"/>
            <w:sz w:val="22"/>
            <w:szCs w:val="22"/>
            <w:lang w:eastAsia="nl-NL"/>
            <w14:ligatures w14:val="standardContextual"/>
          </w:rPr>
          <w:tab/>
        </w:r>
        <w:r w:rsidR="00A02219" w:rsidRPr="00147DF6">
          <w:rPr>
            <w:rStyle w:val="Hyperlink"/>
          </w:rPr>
          <w:t>Inleiding</w:t>
        </w:r>
        <w:r w:rsidR="00A02219">
          <w:rPr>
            <w:webHidden/>
          </w:rPr>
          <w:tab/>
        </w:r>
        <w:r w:rsidR="00A02219">
          <w:rPr>
            <w:webHidden/>
          </w:rPr>
          <w:fldChar w:fldCharType="begin"/>
        </w:r>
        <w:r w:rsidR="00A02219">
          <w:rPr>
            <w:webHidden/>
          </w:rPr>
          <w:instrText xml:space="preserve"> PAGEREF _Toc147935032 \h </w:instrText>
        </w:r>
        <w:r w:rsidR="00A02219">
          <w:rPr>
            <w:webHidden/>
          </w:rPr>
        </w:r>
        <w:r w:rsidR="00A02219">
          <w:rPr>
            <w:webHidden/>
          </w:rPr>
          <w:fldChar w:fldCharType="separate"/>
        </w:r>
        <w:r w:rsidR="00A02219">
          <w:rPr>
            <w:webHidden/>
          </w:rPr>
          <w:t>4</w:t>
        </w:r>
        <w:r w:rsidR="00A02219">
          <w:rPr>
            <w:webHidden/>
          </w:rPr>
          <w:fldChar w:fldCharType="end"/>
        </w:r>
      </w:hyperlink>
    </w:p>
    <w:p w14:paraId="13D70566" w14:textId="53B318C6"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3" w:history="1">
        <w:r w:rsidRPr="00147DF6">
          <w:rPr>
            <w:rStyle w:val="Hyperlink"/>
          </w:rPr>
          <w:t>1.1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Doel</w:t>
        </w:r>
        <w:r>
          <w:rPr>
            <w:webHidden/>
          </w:rPr>
          <w:tab/>
        </w:r>
        <w:r>
          <w:rPr>
            <w:webHidden/>
          </w:rPr>
          <w:fldChar w:fldCharType="begin"/>
        </w:r>
        <w:r>
          <w:rPr>
            <w:webHidden/>
          </w:rPr>
          <w:instrText xml:space="preserve"> PAGEREF _Toc147935033 \h </w:instrText>
        </w:r>
        <w:r>
          <w:rPr>
            <w:webHidden/>
          </w:rPr>
        </w:r>
        <w:r>
          <w:rPr>
            <w:webHidden/>
          </w:rPr>
          <w:fldChar w:fldCharType="separate"/>
        </w:r>
        <w:r>
          <w:rPr>
            <w:webHidden/>
          </w:rPr>
          <w:t>4</w:t>
        </w:r>
        <w:r>
          <w:rPr>
            <w:webHidden/>
          </w:rPr>
          <w:fldChar w:fldCharType="end"/>
        </w:r>
      </w:hyperlink>
    </w:p>
    <w:p w14:paraId="3AF6CC08" w14:textId="558B46CB"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4" w:history="1">
        <w:r w:rsidRPr="00147DF6">
          <w:rPr>
            <w:rStyle w:val="Hyperlink"/>
          </w:rPr>
          <w:t>1.2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Algemeen</w:t>
        </w:r>
        <w:r>
          <w:rPr>
            <w:webHidden/>
          </w:rPr>
          <w:tab/>
        </w:r>
        <w:r>
          <w:rPr>
            <w:webHidden/>
          </w:rPr>
          <w:fldChar w:fldCharType="begin"/>
        </w:r>
        <w:r>
          <w:rPr>
            <w:webHidden/>
          </w:rPr>
          <w:instrText xml:space="preserve"> PAGEREF _Toc147935034 \h </w:instrText>
        </w:r>
        <w:r>
          <w:rPr>
            <w:webHidden/>
          </w:rPr>
        </w:r>
        <w:r>
          <w:rPr>
            <w:webHidden/>
          </w:rPr>
          <w:fldChar w:fldCharType="separate"/>
        </w:r>
        <w:r>
          <w:rPr>
            <w:webHidden/>
          </w:rPr>
          <w:t>4</w:t>
        </w:r>
        <w:r>
          <w:rPr>
            <w:webHidden/>
          </w:rPr>
          <w:fldChar w:fldCharType="end"/>
        </w:r>
      </w:hyperlink>
    </w:p>
    <w:p w14:paraId="28FE2EAB" w14:textId="37E88CC7"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5" w:history="1">
        <w:r w:rsidRPr="00147DF6">
          <w:rPr>
            <w:rStyle w:val="Hyperlink"/>
          </w:rPr>
          <w:t>1.3</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Referenties</w:t>
        </w:r>
        <w:r>
          <w:rPr>
            <w:webHidden/>
          </w:rPr>
          <w:tab/>
        </w:r>
        <w:r>
          <w:rPr>
            <w:webHidden/>
          </w:rPr>
          <w:fldChar w:fldCharType="begin"/>
        </w:r>
        <w:r>
          <w:rPr>
            <w:webHidden/>
          </w:rPr>
          <w:instrText xml:space="preserve"> PAGEREF _Toc147935035 \h </w:instrText>
        </w:r>
        <w:r>
          <w:rPr>
            <w:webHidden/>
          </w:rPr>
        </w:r>
        <w:r>
          <w:rPr>
            <w:webHidden/>
          </w:rPr>
          <w:fldChar w:fldCharType="separate"/>
        </w:r>
        <w:r>
          <w:rPr>
            <w:webHidden/>
          </w:rPr>
          <w:t>4</w:t>
        </w:r>
        <w:r>
          <w:rPr>
            <w:webHidden/>
          </w:rPr>
          <w:fldChar w:fldCharType="end"/>
        </w:r>
      </w:hyperlink>
    </w:p>
    <w:p w14:paraId="3A510ED8" w14:textId="0546EA3A" w:rsidR="00A02219" w:rsidRDefault="00A02219" w:rsidP="00A02219">
      <w:pPr>
        <w:pStyle w:val="Inhopg1"/>
        <w:rPr>
          <w:rFonts w:asciiTheme="minorHAnsi" w:eastAsiaTheme="minorEastAsia" w:hAnsiTheme="minorHAnsi" w:cstheme="minorBidi"/>
          <w:snapToGrid/>
          <w:kern w:val="2"/>
          <w:sz w:val="22"/>
          <w:szCs w:val="22"/>
          <w:lang w:eastAsia="nl-NL"/>
          <w14:ligatures w14:val="standardContextual"/>
        </w:rPr>
      </w:pPr>
      <w:hyperlink w:anchor="_Toc147935038" w:history="1">
        <w:r w:rsidRPr="00147DF6">
          <w:rPr>
            <w:rStyle w:val="Hyperlink"/>
          </w:rPr>
          <w:t>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Notariële verklaring – koop of optie</w:t>
        </w:r>
        <w:r>
          <w:rPr>
            <w:webHidden/>
          </w:rPr>
          <w:tab/>
        </w:r>
        <w:r>
          <w:rPr>
            <w:webHidden/>
          </w:rPr>
          <w:fldChar w:fldCharType="begin"/>
        </w:r>
        <w:r>
          <w:rPr>
            <w:webHidden/>
          </w:rPr>
          <w:instrText xml:space="preserve"> PAGEREF _Toc147935038 \h </w:instrText>
        </w:r>
        <w:r>
          <w:rPr>
            <w:webHidden/>
          </w:rPr>
        </w:r>
        <w:r>
          <w:rPr>
            <w:webHidden/>
          </w:rPr>
          <w:fldChar w:fldCharType="separate"/>
        </w:r>
        <w:r>
          <w:rPr>
            <w:webHidden/>
          </w:rPr>
          <w:t>5</w:t>
        </w:r>
        <w:r>
          <w:rPr>
            <w:webHidden/>
          </w:rPr>
          <w:fldChar w:fldCharType="end"/>
        </w:r>
      </w:hyperlink>
    </w:p>
    <w:p w14:paraId="52B33B33" w14:textId="4F55AA78"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39" w:history="1">
        <w:r w:rsidRPr="00147DF6">
          <w:rPr>
            <w:rStyle w:val="Hyperlink"/>
          </w:rPr>
          <w:t>2.1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Verklaring</w:t>
        </w:r>
        <w:r>
          <w:rPr>
            <w:webHidden/>
          </w:rPr>
          <w:tab/>
        </w:r>
        <w:r>
          <w:rPr>
            <w:webHidden/>
          </w:rPr>
          <w:fldChar w:fldCharType="begin"/>
        </w:r>
        <w:r>
          <w:rPr>
            <w:webHidden/>
          </w:rPr>
          <w:instrText xml:space="preserve"> PAGEREF _Toc147935039 \h </w:instrText>
        </w:r>
        <w:r>
          <w:rPr>
            <w:webHidden/>
          </w:rPr>
        </w:r>
        <w:r>
          <w:rPr>
            <w:webHidden/>
          </w:rPr>
          <w:fldChar w:fldCharType="separate"/>
        </w:r>
        <w:r>
          <w:rPr>
            <w:webHidden/>
          </w:rPr>
          <w:t>5</w:t>
        </w:r>
        <w:r>
          <w:rPr>
            <w:webHidden/>
          </w:rPr>
          <w:fldChar w:fldCharType="end"/>
        </w:r>
      </w:hyperlink>
    </w:p>
    <w:p w14:paraId="40F2FF59" w14:textId="16687D56"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0" w:history="1">
        <w:r w:rsidRPr="00147DF6">
          <w:rPr>
            <w:rStyle w:val="Hyperlink"/>
          </w:rPr>
          <w:t>2.2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Aanhef</w:t>
        </w:r>
        <w:r>
          <w:rPr>
            <w:webHidden/>
          </w:rPr>
          <w:tab/>
        </w:r>
        <w:r>
          <w:rPr>
            <w:webHidden/>
          </w:rPr>
          <w:fldChar w:fldCharType="begin"/>
        </w:r>
        <w:r>
          <w:rPr>
            <w:webHidden/>
          </w:rPr>
          <w:instrText xml:space="preserve"> PAGEREF _Toc147935040 \h </w:instrText>
        </w:r>
        <w:r>
          <w:rPr>
            <w:webHidden/>
          </w:rPr>
        </w:r>
        <w:r>
          <w:rPr>
            <w:webHidden/>
          </w:rPr>
          <w:fldChar w:fldCharType="separate"/>
        </w:r>
        <w:r>
          <w:rPr>
            <w:webHidden/>
          </w:rPr>
          <w:t>5</w:t>
        </w:r>
        <w:r>
          <w:rPr>
            <w:webHidden/>
          </w:rPr>
          <w:fldChar w:fldCharType="end"/>
        </w:r>
      </w:hyperlink>
    </w:p>
    <w:p w14:paraId="453AE1C8" w14:textId="71A813DD"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1" w:history="1">
        <w:r w:rsidRPr="00147DF6">
          <w:rPr>
            <w:rStyle w:val="Hyperlink"/>
          </w:rPr>
          <w:t>2.3</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Partijen</w:t>
        </w:r>
        <w:r>
          <w:rPr>
            <w:webHidden/>
          </w:rPr>
          <w:tab/>
        </w:r>
        <w:r>
          <w:rPr>
            <w:webHidden/>
          </w:rPr>
          <w:fldChar w:fldCharType="begin"/>
        </w:r>
        <w:r>
          <w:rPr>
            <w:webHidden/>
          </w:rPr>
          <w:instrText xml:space="preserve"> PAGEREF _Toc147935041 \h </w:instrText>
        </w:r>
        <w:r>
          <w:rPr>
            <w:webHidden/>
          </w:rPr>
        </w:r>
        <w:r>
          <w:rPr>
            <w:webHidden/>
          </w:rPr>
          <w:fldChar w:fldCharType="separate"/>
        </w:r>
        <w:r>
          <w:rPr>
            <w:webHidden/>
          </w:rPr>
          <w:t>7</w:t>
        </w:r>
        <w:r>
          <w:rPr>
            <w:webHidden/>
          </w:rPr>
          <w:fldChar w:fldCharType="end"/>
        </w:r>
      </w:hyperlink>
    </w:p>
    <w:p w14:paraId="7EF4976F" w14:textId="3A14DD69"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2" w:history="1">
        <w:r w:rsidRPr="00147DF6">
          <w:rPr>
            <w:rStyle w:val="Hyperlink"/>
          </w:rPr>
          <w:t>2.4</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Verklaring</w:t>
        </w:r>
        <w:r>
          <w:rPr>
            <w:webHidden/>
          </w:rPr>
          <w:tab/>
        </w:r>
        <w:r>
          <w:rPr>
            <w:webHidden/>
          </w:rPr>
          <w:fldChar w:fldCharType="begin"/>
        </w:r>
        <w:r>
          <w:rPr>
            <w:webHidden/>
          </w:rPr>
          <w:instrText xml:space="preserve"> PAGEREF _Toc147935042 \h </w:instrText>
        </w:r>
        <w:r>
          <w:rPr>
            <w:webHidden/>
          </w:rPr>
        </w:r>
        <w:r>
          <w:rPr>
            <w:webHidden/>
          </w:rPr>
          <w:fldChar w:fldCharType="separate"/>
        </w:r>
        <w:r>
          <w:rPr>
            <w:webHidden/>
          </w:rPr>
          <w:t>9</w:t>
        </w:r>
        <w:r>
          <w:rPr>
            <w:webHidden/>
          </w:rPr>
          <w:fldChar w:fldCharType="end"/>
        </w:r>
      </w:hyperlink>
    </w:p>
    <w:p w14:paraId="08627F1B" w14:textId="74776258"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3" w:history="1">
        <w:r w:rsidRPr="00147DF6">
          <w:rPr>
            <w:rStyle w:val="Hyperlink"/>
          </w:rPr>
          <w:t>2.5</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Registergoederen</w:t>
        </w:r>
        <w:r>
          <w:rPr>
            <w:webHidden/>
          </w:rPr>
          <w:tab/>
        </w:r>
        <w:r>
          <w:rPr>
            <w:webHidden/>
          </w:rPr>
          <w:fldChar w:fldCharType="begin"/>
        </w:r>
        <w:r>
          <w:rPr>
            <w:webHidden/>
          </w:rPr>
          <w:instrText xml:space="preserve"> PAGEREF _Toc147935043 \h </w:instrText>
        </w:r>
        <w:r>
          <w:rPr>
            <w:webHidden/>
          </w:rPr>
        </w:r>
        <w:r>
          <w:rPr>
            <w:webHidden/>
          </w:rPr>
          <w:fldChar w:fldCharType="separate"/>
        </w:r>
        <w:r>
          <w:rPr>
            <w:webHidden/>
          </w:rPr>
          <w:t>11</w:t>
        </w:r>
        <w:r>
          <w:rPr>
            <w:webHidden/>
          </w:rPr>
          <w:fldChar w:fldCharType="end"/>
        </w:r>
      </w:hyperlink>
    </w:p>
    <w:p w14:paraId="45B2D300" w14:textId="096F8C7D"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4" w:history="1">
        <w:r w:rsidRPr="00147DF6">
          <w:rPr>
            <w:rStyle w:val="Hyperlink"/>
          </w:rPr>
          <w:t>2.5.1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A: één of meer registergoederen met elk één koopprijs</w:t>
        </w:r>
        <w:r>
          <w:rPr>
            <w:webHidden/>
          </w:rPr>
          <w:tab/>
        </w:r>
        <w:r>
          <w:rPr>
            <w:webHidden/>
          </w:rPr>
          <w:fldChar w:fldCharType="begin"/>
        </w:r>
        <w:r>
          <w:rPr>
            <w:webHidden/>
          </w:rPr>
          <w:instrText xml:space="preserve"> PAGEREF _Toc147935044 \h </w:instrText>
        </w:r>
        <w:r>
          <w:rPr>
            <w:webHidden/>
          </w:rPr>
        </w:r>
        <w:r>
          <w:rPr>
            <w:webHidden/>
          </w:rPr>
          <w:fldChar w:fldCharType="separate"/>
        </w:r>
        <w:r>
          <w:rPr>
            <w:webHidden/>
          </w:rPr>
          <w:t>11</w:t>
        </w:r>
        <w:r>
          <w:rPr>
            <w:webHidden/>
          </w:rPr>
          <w:fldChar w:fldCharType="end"/>
        </w:r>
      </w:hyperlink>
    </w:p>
    <w:p w14:paraId="78557692" w14:textId="03C0D676"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5" w:history="1">
        <w:r w:rsidRPr="00147DF6">
          <w:rPr>
            <w:rStyle w:val="Hyperlink"/>
          </w:rPr>
          <w:t>2.5.2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B: één of meer registergoederen met (voor het totaal) één koopprijs</w:t>
        </w:r>
        <w:r>
          <w:rPr>
            <w:webHidden/>
          </w:rPr>
          <w:tab/>
        </w:r>
        <w:r>
          <w:rPr>
            <w:webHidden/>
          </w:rPr>
          <w:fldChar w:fldCharType="begin"/>
        </w:r>
        <w:r>
          <w:rPr>
            <w:webHidden/>
          </w:rPr>
          <w:instrText xml:space="preserve"> PAGEREF _Toc147935045 \h </w:instrText>
        </w:r>
        <w:r>
          <w:rPr>
            <w:webHidden/>
          </w:rPr>
        </w:r>
        <w:r>
          <w:rPr>
            <w:webHidden/>
          </w:rPr>
          <w:fldChar w:fldCharType="separate"/>
        </w:r>
        <w:r>
          <w:rPr>
            <w:webHidden/>
          </w:rPr>
          <w:t>13</w:t>
        </w:r>
        <w:r>
          <w:rPr>
            <w:webHidden/>
          </w:rPr>
          <w:fldChar w:fldCharType="end"/>
        </w:r>
      </w:hyperlink>
    </w:p>
    <w:p w14:paraId="01B2BB80" w14:textId="58EABCA2"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6" w:history="1">
        <w:r w:rsidRPr="00147DF6">
          <w:rPr>
            <w:rStyle w:val="Hyperlink"/>
          </w:rPr>
          <w:t>2.6</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Erfpachtcanon</w:t>
        </w:r>
        <w:r>
          <w:rPr>
            <w:webHidden/>
          </w:rPr>
          <w:tab/>
        </w:r>
        <w:r>
          <w:rPr>
            <w:webHidden/>
          </w:rPr>
          <w:fldChar w:fldCharType="begin"/>
        </w:r>
        <w:r>
          <w:rPr>
            <w:webHidden/>
          </w:rPr>
          <w:instrText xml:space="preserve"> PAGEREF _Toc147935046 \h </w:instrText>
        </w:r>
        <w:r>
          <w:rPr>
            <w:webHidden/>
          </w:rPr>
        </w:r>
        <w:r>
          <w:rPr>
            <w:webHidden/>
          </w:rPr>
          <w:fldChar w:fldCharType="separate"/>
        </w:r>
        <w:r>
          <w:rPr>
            <w:webHidden/>
          </w:rPr>
          <w:t>15</w:t>
        </w:r>
        <w:r>
          <w:rPr>
            <w:webHidden/>
          </w:rPr>
          <w:fldChar w:fldCharType="end"/>
        </w:r>
      </w:hyperlink>
    </w:p>
    <w:p w14:paraId="40CFC5BD" w14:textId="3EBB2128"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47" w:history="1">
        <w:r w:rsidRPr="00147DF6">
          <w:rPr>
            <w:rStyle w:val="Hyperlink"/>
          </w:rPr>
          <w:t>2.7</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Leveringsdatum</w:t>
        </w:r>
        <w:r>
          <w:rPr>
            <w:webHidden/>
          </w:rPr>
          <w:tab/>
        </w:r>
        <w:r>
          <w:rPr>
            <w:webHidden/>
          </w:rPr>
          <w:fldChar w:fldCharType="begin"/>
        </w:r>
        <w:r>
          <w:rPr>
            <w:webHidden/>
          </w:rPr>
          <w:instrText xml:space="preserve"> PAGEREF _Toc147935047 \h </w:instrText>
        </w:r>
        <w:r>
          <w:rPr>
            <w:webHidden/>
          </w:rPr>
        </w:r>
        <w:r>
          <w:rPr>
            <w:webHidden/>
          </w:rPr>
          <w:fldChar w:fldCharType="separate"/>
        </w:r>
        <w:r>
          <w:rPr>
            <w:webHidden/>
          </w:rPr>
          <w:t>15</w:t>
        </w:r>
        <w:r>
          <w:rPr>
            <w:webHidden/>
          </w:rPr>
          <w:fldChar w:fldCharType="end"/>
        </w:r>
      </w:hyperlink>
    </w:p>
    <w:p w14:paraId="7DE1ABE4" w14:textId="015BB3FC"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8" w:history="1">
        <w:r w:rsidRPr="00147DF6">
          <w:rPr>
            <w:rStyle w:val="Hyperlink"/>
          </w:rPr>
          <w:t>2.7.1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koopovereenkomst</w:t>
        </w:r>
        <w:r>
          <w:rPr>
            <w:webHidden/>
          </w:rPr>
          <w:tab/>
        </w:r>
        <w:r>
          <w:rPr>
            <w:webHidden/>
          </w:rPr>
          <w:fldChar w:fldCharType="begin"/>
        </w:r>
        <w:r>
          <w:rPr>
            <w:webHidden/>
          </w:rPr>
          <w:instrText xml:space="preserve"> PAGEREF _Toc147935048 \h </w:instrText>
        </w:r>
        <w:r>
          <w:rPr>
            <w:webHidden/>
          </w:rPr>
        </w:r>
        <w:r>
          <w:rPr>
            <w:webHidden/>
          </w:rPr>
          <w:fldChar w:fldCharType="separate"/>
        </w:r>
        <w:r>
          <w:rPr>
            <w:webHidden/>
          </w:rPr>
          <w:t>15</w:t>
        </w:r>
        <w:r>
          <w:rPr>
            <w:webHidden/>
          </w:rPr>
          <w:fldChar w:fldCharType="end"/>
        </w:r>
      </w:hyperlink>
    </w:p>
    <w:p w14:paraId="558C3E91" w14:textId="432C4A92"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49" w:history="1">
        <w:r w:rsidRPr="00147DF6">
          <w:rPr>
            <w:rStyle w:val="Hyperlink"/>
          </w:rPr>
          <w:t>2.7.2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optie-overeenkomst</w:t>
        </w:r>
        <w:r>
          <w:rPr>
            <w:webHidden/>
          </w:rPr>
          <w:tab/>
        </w:r>
        <w:r>
          <w:rPr>
            <w:webHidden/>
          </w:rPr>
          <w:fldChar w:fldCharType="begin"/>
        </w:r>
        <w:r>
          <w:rPr>
            <w:webHidden/>
          </w:rPr>
          <w:instrText xml:space="preserve"> PAGEREF _Toc147935049 \h </w:instrText>
        </w:r>
        <w:r>
          <w:rPr>
            <w:webHidden/>
          </w:rPr>
        </w:r>
        <w:r>
          <w:rPr>
            <w:webHidden/>
          </w:rPr>
          <w:fldChar w:fldCharType="separate"/>
        </w:r>
        <w:r>
          <w:rPr>
            <w:webHidden/>
          </w:rPr>
          <w:t>16</w:t>
        </w:r>
        <w:r>
          <w:rPr>
            <w:webHidden/>
          </w:rPr>
          <w:fldChar w:fldCharType="end"/>
        </w:r>
      </w:hyperlink>
    </w:p>
    <w:p w14:paraId="00491A85" w14:textId="45B666D8"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0" w:history="1">
        <w:r w:rsidRPr="00147DF6">
          <w:rPr>
            <w:rStyle w:val="Hyperlink"/>
          </w:rPr>
          <w:t>2.8</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Bepalingen</w:t>
        </w:r>
        <w:r>
          <w:rPr>
            <w:webHidden/>
          </w:rPr>
          <w:tab/>
        </w:r>
        <w:r>
          <w:rPr>
            <w:webHidden/>
          </w:rPr>
          <w:fldChar w:fldCharType="begin"/>
        </w:r>
        <w:r>
          <w:rPr>
            <w:webHidden/>
          </w:rPr>
          <w:instrText xml:space="preserve"> PAGEREF _Toc147935050 \h </w:instrText>
        </w:r>
        <w:r>
          <w:rPr>
            <w:webHidden/>
          </w:rPr>
        </w:r>
        <w:r>
          <w:rPr>
            <w:webHidden/>
          </w:rPr>
          <w:fldChar w:fldCharType="separate"/>
        </w:r>
        <w:r>
          <w:rPr>
            <w:webHidden/>
          </w:rPr>
          <w:t>17</w:t>
        </w:r>
        <w:r>
          <w:rPr>
            <w:webHidden/>
          </w:rPr>
          <w:fldChar w:fldCharType="end"/>
        </w:r>
      </w:hyperlink>
    </w:p>
    <w:p w14:paraId="0F8B0BA1" w14:textId="22C5906B"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1" w:history="1">
        <w:r w:rsidRPr="00147DF6">
          <w:rPr>
            <w:rStyle w:val="Hyperlink"/>
          </w:rPr>
          <w:t>2.9</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Notariële verklaringen</w:t>
        </w:r>
        <w:r>
          <w:rPr>
            <w:webHidden/>
          </w:rPr>
          <w:tab/>
        </w:r>
        <w:r>
          <w:rPr>
            <w:webHidden/>
          </w:rPr>
          <w:fldChar w:fldCharType="begin"/>
        </w:r>
        <w:r>
          <w:rPr>
            <w:webHidden/>
          </w:rPr>
          <w:instrText xml:space="preserve"> PAGEREF _Toc147935051 \h </w:instrText>
        </w:r>
        <w:r>
          <w:rPr>
            <w:webHidden/>
          </w:rPr>
        </w:r>
        <w:r>
          <w:rPr>
            <w:webHidden/>
          </w:rPr>
          <w:fldChar w:fldCharType="separate"/>
        </w:r>
        <w:r>
          <w:rPr>
            <w:webHidden/>
          </w:rPr>
          <w:t>17</w:t>
        </w:r>
        <w:r>
          <w:rPr>
            <w:webHidden/>
          </w:rPr>
          <w:fldChar w:fldCharType="end"/>
        </w:r>
      </w:hyperlink>
    </w:p>
    <w:p w14:paraId="6449D284" w14:textId="2DFD8B83"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2" w:history="1">
        <w:r w:rsidRPr="00147DF6">
          <w:rPr>
            <w:rStyle w:val="Hyperlink"/>
          </w:rPr>
          <w:t>2.9.1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koopovereenkomst</w:t>
        </w:r>
        <w:r>
          <w:rPr>
            <w:webHidden/>
          </w:rPr>
          <w:tab/>
        </w:r>
        <w:r>
          <w:rPr>
            <w:webHidden/>
          </w:rPr>
          <w:fldChar w:fldCharType="begin"/>
        </w:r>
        <w:r>
          <w:rPr>
            <w:webHidden/>
          </w:rPr>
          <w:instrText xml:space="preserve"> PAGEREF _Toc147935052 \h </w:instrText>
        </w:r>
        <w:r>
          <w:rPr>
            <w:webHidden/>
          </w:rPr>
        </w:r>
        <w:r>
          <w:rPr>
            <w:webHidden/>
          </w:rPr>
          <w:fldChar w:fldCharType="separate"/>
        </w:r>
        <w:r>
          <w:rPr>
            <w:webHidden/>
          </w:rPr>
          <w:t>19</w:t>
        </w:r>
        <w:r>
          <w:rPr>
            <w:webHidden/>
          </w:rPr>
          <w:fldChar w:fldCharType="end"/>
        </w:r>
      </w:hyperlink>
    </w:p>
    <w:p w14:paraId="7F1DEE8B" w14:textId="7A3051EA"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3" w:history="1">
        <w:r w:rsidRPr="00147DF6">
          <w:rPr>
            <w:rStyle w:val="Hyperlink"/>
          </w:rPr>
          <w:t>2.9.2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optie-overeenkomst</w:t>
        </w:r>
        <w:r>
          <w:rPr>
            <w:webHidden/>
          </w:rPr>
          <w:tab/>
        </w:r>
        <w:r>
          <w:rPr>
            <w:webHidden/>
          </w:rPr>
          <w:fldChar w:fldCharType="begin"/>
        </w:r>
        <w:r>
          <w:rPr>
            <w:webHidden/>
          </w:rPr>
          <w:instrText xml:space="preserve"> PAGEREF _Toc147935053 \h </w:instrText>
        </w:r>
        <w:r>
          <w:rPr>
            <w:webHidden/>
          </w:rPr>
        </w:r>
        <w:r>
          <w:rPr>
            <w:webHidden/>
          </w:rPr>
          <w:fldChar w:fldCharType="separate"/>
        </w:r>
        <w:r>
          <w:rPr>
            <w:webHidden/>
          </w:rPr>
          <w:t>19</w:t>
        </w:r>
        <w:r>
          <w:rPr>
            <w:webHidden/>
          </w:rPr>
          <w:fldChar w:fldCharType="end"/>
        </w:r>
      </w:hyperlink>
    </w:p>
    <w:p w14:paraId="3A553FAF" w14:textId="3EF51718"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4" w:history="1">
        <w:r w:rsidRPr="00147DF6">
          <w:rPr>
            <w:rStyle w:val="Hyperlink"/>
          </w:rPr>
          <w:t>2.10</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Verzoek tot inschrijving</w:t>
        </w:r>
        <w:r>
          <w:rPr>
            <w:webHidden/>
          </w:rPr>
          <w:tab/>
        </w:r>
        <w:r>
          <w:rPr>
            <w:webHidden/>
          </w:rPr>
          <w:fldChar w:fldCharType="begin"/>
        </w:r>
        <w:r>
          <w:rPr>
            <w:webHidden/>
          </w:rPr>
          <w:instrText xml:space="preserve"> PAGEREF _Toc147935054 \h </w:instrText>
        </w:r>
        <w:r>
          <w:rPr>
            <w:webHidden/>
          </w:rPr>
        </w:r>
        <w:r>
          <w:rPr>
            <w:webHidden/>
          </w:rPr>
          <w:fldChar w:fldCharType="separate"/>
        </w:r>
        <w:r>
          <w:rPr>
            <w:webHidden/>
          </w:rPr>
          <w:t>20</w:t>
        </w:r>
        <w:r>
          <w:rPr>
            <w:webHidden/>
          </w:rPr>
          <w:fldChar w:fldCharType="end"/>
        </w:r>
      </w:hyperlink>
    </w:p>
    <w:p w14:paraId="7378F9B5" w14:textId="6A9EDB3F"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5" w:history="1">
        <w:r w:rsidRPr="00147DF6">
          <w:rPr>
            <w:rStyle w:val="Hyperlink"/>
          </w:rPr>
          <w:t>2.10.1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koopovereenkomst</w:t>
        </w:r>
        <w:r>
          <w:rPr>
            <w:webHidden/>
          </w:rPr>
          <w:tab/>
        </w:r>
        <w:r>
          <w:rPr>
            <w:webHidden/>
          </w:rPr>
          <w:fldChar w:fldCharType="begin"/>
        </w:r>
        <w:r>
          <w:rPr>
            <w:webHidden/>
          </w:rPr>
          <w:instrText xml:space="preserve"> PAGEREF _Toc147935055 \h </w:instrText>
        </w:r>
        <w:r>
          <w:rPr>
            <w:webHidden/>
          </w:rPr>
        </w:r>
        <w:r>
          <w:rPr>
            <w:webHidden/>
          </w:rPr>
          <w:fldChar w:fldCharType="separate"/>
        </w:r>
        <w:r>
          <w:rPr>
            <w:webHidden/>
          </w:rPr>
          <w:t>20</w:t>
        </w:r>
        <w:r>
          <w:rPr>
            <w:webHidden/>
          </w:rPr>
          <w:fldChar w:fldCharType="end"/>
        </w:r>
      </w:hyperlink>
    </w:p>
    <w:p w14:paraId="03108C7E" w14:textId="1B60CD62" w:rsidR="00A02219" w:rsidRDefault="00A02219" w:rsidP="00A02219">
      <w:pPr>
        <w:pStyle w:val="Inhopg3"/>
        <w:rPr>
          <w:rFonts w:asciiTheme="minorHAnsi" w:eastAsiaTheme="minorEastAsia" w:hAnsiTheme="minorHAnsi" w:cstheme="minorBidi"/>
          <w:snapToGrid/>
          <w:kern w:val="2"/>
          <w:sz w:val="22"/>
          <w:szCs w:val="22"/>
          <w:lang w:eastAsia="nl-NL"/>
          <w14:ligatures w14:val="standardContextual"/>
        </w:rPr>
      </w:pPr>
      <w:hyperlink w:anchor="_Toc147935056" w:history="1">
        <w:r w:rsidRPr="00147DF6">
          <w:rPr>
            <w:rStyle w:val="Hyperlink"/>
          </w:rPr>
          <w:t>2.10.2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Variant optie-overeenkomst</w:t>
        </w:r>
        <w:r>
          <w:rPr>
            <w:webHidden/>
          </w:rPr>
          <w:tab/>
        </w:r>
        <w:r>
          <w:rPr>
            <w:webHidden/>
          </w:rPr>
          <w:fldChar w:fldCharType="begin"/>
        </w:r>
        <w:r>
          <w:rPr>
            <w:webHidden/>
          </w:rPr>
          <w:instrText xml:space="preserve"> PAGEREF _Toc147935056 \h </w:instrText>
        </w:r>
        <w:r>
          <w:rPr>
            <w:webHidden/>
          </w:rPr>
        </w:r>
        <w:r>
          <w:rPr>
            <w:webHidden/>
          </w:rPr>
          <w:fldChar w:fldCharType="separate"/>
        </w:r>
        <w:r>
          <w:rPr>
            <w:webHidden/>
          </w:rPr>
          <w:t>21</w:t>
        </w:r>
        <w:r>
          <w:rPr>
            <w:webHidden/>
          </w:rPr>
          <w:fldChar w:fldCharType="end"/>
        </w:r>
      </w:hyperlink>
    </w:p>
    <w:p w14:paraId="2CEA7B71" w14:textId="6BAE0FD3"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7" w:history="1">
        <w:r w:rsidRPr="00147DF6">
          <w:rPr>
            <w:rStyle w:val="Hyperlink"/>
          </w:rPr>
          <w:t>2.11</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Woonplaatskeuze</w:t>
        </w:r>
        <w:r>
          <w:rPr>
            <w:webHidden/>
          </w:rPr>
          <w:tab/>
        </w:r>
        <w:r>
          <w:rPr>
            <w:webHidden/>
          </w:rPr>
          <w:fldChar w:fldCharType="begin"/>
        </w:r>
        <w:r>
          <w:rPr>
            <w:webHidden/>
          </w:rPr>
          <w:instrText xml:space="preserve"> PAGEREF _Toc147935057 \h </w:instrText>
        </w:r>
        <w:r>
          <w:rPr>
            <w:webHidden/>
          </w:rPr>
        </w:r>
        <w:r>
          <w:rPr>
            <w:webHidden/>
          </w:rPr>
          <w:fldChar w:fldCharType="separate"/>
        </w:r>
        <w:r>
          <w:rPr>
            <w:webHidden/>
          </w:rPr>
          <w:t>22</w:t>
        </w:r>
        <w:r>
          <w:rPr>
            <w:webHidden/>
          </w:rPr>
          <w:fldChar w:fldCharType="end"/>
        </w:r>
      </w:hyperlink>
    </w:p>
    <w:p w14:paraId="3A8E6456" w14:textId="4336DD39"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8" w:history="1">
        <w:r w:rsidRPr="00147DF6">
          <w:rPr>
            <w:rStyle w:val="Hyperlink"/>
          </w:rPr>
          <w:t>2.12</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Bijlage</w:t>
        </w:r>
        <w:r>
          <w:rPr>
            <w:webHidden/>
          </w:rPr>
          <w:tab/>
        </w:r>
        <w:r>
          <w:rPr>
            <w:webHidden/>
          </w:rPr>
          <w:fldChar w:fldCharType="begin"/>
        </w:r>
        <w:r>
          <w:rPr>
            <w:webHidden/>
          </w:rPr>
          <w:instrText xml:space="preserve"> PAGEREF _Toc147935058 \h </w:instrText>
        </w:r>
        <w:r>
          <w:rPr>
            <w:webHidden/>
          </w:rPr>
        </w:r>
        <w:r>
          <w:rPr>
            <w:webHidden/>
          </w:rPr>
          <w:fldChar w:fldCharType="separate"/>
        </w:r>
        <w:r>
          <w:rPr>
            <w:webHidden/>
          </w:rPr>
          <w:t>22</w:t>
        </w:r>
        <w:r>
          <w:rPr>
            <w:webHidden/>
          </w:rPr>
          <w:fldChar w:fldCharType="end"/>
        </w:r>
      </w:hyperlink>
    </w:p>
    <w:p w14:paraId="03AC1043" w14:textId="10D5C56C" w:rsidR="00A02219" w:rsidRDefault="00A02219" w:rsidP="00A02219">
      <w:pPr>
        <w:pStyle w:val="Inhopg2"/>
        <w:rPr>
          <w:rFonts w:asciiTheme="minorHAnsi" w:eastAsiaTheme="minorEastAsia" w:hAnsiTheme="minorHAnsi" w:cstheme="minorBidi"/>
          <w:snapToGrid/>
          <w:kern w:val="2"/>
          <w:sz w:val="22"/>
          <w:szCs w:val="22"/>
          <w:lang w:eastAsia="nl-NL"/>
          <w14:ligatures w14:val="standardContextual"/>
        </w:rPr>
      </w:pPr>
      <w:hyperlink w:anchor="_Toc147935059" w:history="1">
        <w:r w:rsidRPr="00147DF6">
          <w:rPr>
            <w:rStyle w:val="Hyperlink"/>
          </w:rPr>
          <w:t>2.13</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Slot akte</w:t>
        </w:r>
        <w:r>
          <w:rPr>
            <w:webHidden/>
          </w:rPr>
          <w:tab/>
        </w:r>
        <w:r>
          <w:rPr>
            <w:webHidden/>
          </w:rPr>
          <w:fldChar w:fldCharType="begin"/>
        </w:r>
        <w:r>
          <w:rPr>
            <w:webHidden/>
          </w:rPr>
          <w:instrText xml:space="preserve"> PAGEREF _Toc147935059 \h </w:instrText>
        </w:r>
        <w:r>
          <w:rPr>
            <w:webHidden/>
          </w:rPr>
        </w:r>
        <w:r>
          <w:rPr>
            <w:webHidden/>
          </w:rPr>
          <w:fldChar w:fldCharType="separate"/>
        </w:r>
        <w:r>
          <w:rPr>
            <w:webHidden/>
          </w:rPr>
          <w:t>23</w:t>
        </w:r>
        <w:r>
          <w:rPr>
            <w:webHidden/>
          </w:rPr>
          <w:fldChar w:fldCharType="end"/>
        </w:r>
      </w:hyperlink>
    </w:p>
    <w:p w14:paraId="7AF885B8" w14:textId="1AED6FED" w:rsidR="00A02219" w:rsidRDefault="00A02219" w:rsidP="00A02219">
      <w:pPr>
        <w:pStyle w:val="Inhopg1"/>
        <w:rPr>
          <w:rFonts w:asciiTheme="minorHAnsi" w:eastAsiaTheme="minorEastAsia" w:hAnsiTheme="minorHAnsi" w:cstheme="minorBidi"/>
          <w:snapToGrid/>
          <w:kern w:val="2"/>
          <w:sz w:val="22"/>
          <w:szCs w:val="22"/>
          <w:lang w:eastAsia="nl-NL"/>
          <w14:ligatures w14:val="standardContextual"/>
        </w:rPr>
      </w:pPr>
      <w:hyperlink w:anchor="_Toc147935060" w:history="1">
        <w:r w:rsidRPr="00147DF6">
          <w:rPr>
            <w:rStyle w:val="Hyperlink"/>
          </w:rPr>
          <w:t>3</w:t>
        </w:r>
        <w:r>
          <w:rPr>
            <w:rFonts w:asciiTheme="minorHAnsi" w:eastAsiaTheme="minorEastAsia" w:hAnsiTheme="minorHAnsi" w:cstheme="minorBidi"/>
            <w:snapToGrid/>
            <w:kern w:val="2"/>
            <w:sz w:val="22"/>
            <w:szCs w:val="22"/>
            <w:lang w:eastAsia="nl-NL"/>
            <w14:ligatures w14:val="standardContextual"/>
          </w:rPr>
          <w:tab/>
        </w:r>
        <w:r w:rsidRPr="00147DF6">
          <w:rPr>
            <w:rStyle w:val="Hyperlink"/>
          </w:rPr>
          <w:t>Openstaande punten</w:t>
        </w:r>
        <w:r>
          <w:rPr>
            <w:webHidden/>
          </w:rPr>
          <w:tab/>
        </w:r>
        <w:r>
          <w:rPr>
            <w:webHidden/>
          </w:rPr>
          <w:fldChar w:fldCharType="begin"/>
        </w:r>
        <w:r>
          <w:rPr>
            <w:webHidden/>
          </w:rPr>
          <w:instrText xml:space="preserve"> PAGEREF _Toc147935060 \h </w:instrText>
        </w:r>
        <w:r>
          <w:rPr>
            <w:webHidden/>
          </w:rPr>
        </w:r>
        <w:r>
          <w:rPr>
            <w:webHidden/>
          </w:rPr>
          <w:fldChar w:fldCharType="separate"/>
        </w:r>
        <w:r>
          <w:rPr>
            <w:webHidden/>
          </w:rPr>
          <w:t>24</w:t>
        </w:r>
        <w:r>
          <w:rPr>
            <w:webHidden/>
          </w:rPr>
          <w:fldChar w:fldCharType="end"/>
        </w:r>
      </w:hyperlink>
    </w:p>
    <w:p w14:paraId="536348D7" w14:textId="77777777" w:rsidR="00451606" w:rsidRDefault="00335460">
      <w:pPr>
        <w:pStyle w:val="Koptekst"/>
        <w:tabs>
          <w:tab w:val="clear" w:pos="4536"/>
          <w:tab w:val="clear" w:pos="9072"/>
        </w:tabs>
      </w:pPr>
      <w:r>
        <w:fldChar w:fldCharType="end"/>
      </w:r>
    </w:p>
    <w:p w14:paraId="22EE4170" w14:textId="77777777" w:rsidR="00451606" w:rsidRDefault="00451606">
      <w:pPr>
        <w:pStyle w:val="Koptekst"/>
        <w:tabs>
          <w:tab w:val="clear" w:pos="4536"/>
          <w:tab w:val="clear" w:pos="9072"/>
        </w:tabs>
      </w:pPr>
    </w:p>
    <w:p w14:paraId="29513DA8" w14:textId="77777777" w:rsidR="00451606" w:rsidRDefault="00451606">
      <w:pPr>
        <w:pStyle w:val="Koptekst"/>
        <w:tabs>
          <w:tab w:val="clear" w:pos="4536"/>
          <w:tab w:val="clear" w:pos="9072"/>
        </w:tabs>
        <w:sectPr w:rsidR="00451606">
          <w:footerReference w:type="default" r:id="rId12"/>
          <w:headerReference w:type="first" r:id="rId13"/>
          <w:pgSz w:w="11906" w:h="16838" w:code="9"/>
          <w:pgMar w:top="2948" w:right="1304" w:bottom="1985" w:left="1814" w:header="567" w:footer="431" w:gutter="0"/>
          <w:cols w:space="708"/>
        </w:sectPr>
      </w:pPr>
    </w:p>
    <w:p w14:paraId="2CB712F3" w14:textId="77777777" w:rsidR="00335460" w:rsidRDefault="00335460" w:rsidP="00281A2C">
      <w:pPr>
        <w:pStyle w:val="Kop1"/>
        <w:widowControl w:val="0"/>
        <w:numPr>
          <w:ilvl w:val="0"/>
          <w:numId w:val="1"/>
        </w:numPr>
        <w:tabs>
          <w:tab w:val="clear" w:pos="680"/>
        </w:tabs>
        <w:overflowPunct/>
        <w:autoSpaceDE/>
        <w:autoSpaceDN/>
        <w:adjustRightInd/>
        <w:spacing w:before="120" w:line="240" w:lineRule="atLeast"/>
        <w:ind w:left="0" w:firstLine="0"/>
        <w:textAlignment w:val="auto"/>
        <w:rPr>
          <w:lang w:val="nl-NL"/>
        </w:rPr>
      </w:pPr>
      <w:bookmarkStart w:id="45" w:name="bmStartpunt"/>
      <w:bookmarkStart w:id="46" w:name="_Toc498316301"/>
      <w:bookmarkStart w:id="47" w:name="_Toc276321552"/>
      <w:bookmarkStart w:id="48" w:name="_Toc278205521"/>
      <w:bookmarkStart w:id="49" w:name="_Toc147935032"/>
      <w:bookmarkEnd w:id="45"/>
      <w:bookmarkEnd w:id="46"/>
      <w:r>
        <w:rPr>
          <w:lang w:val="nl-NL"/>
        </w:rPr>
        <w:lastRenderedPageBreak/>
        <w:t>Inleiding</w:t>
      </w:r>
      <w:bookmarkEnd w:id="47"/>
      <w:bookmarkEnd w:id="48"/>
      <w:bookmarkEnd w:id="49"/>
    </w:p>
    <w:p w14:paraId="065EC19B" w14:textId="77777777" w:rsidR="00335460"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50" w:name="_Toc276321553"/>
      <w:bookmarkStart w:id="51" w:name="_Toc278205522"/>
      <w:bookmarkStart w:id="52" w:name="_Toc147935033"/>
      <w:r>
        <w:rPr>
          <w:lang w:val="nl-NL"/>
        </w:rPr>
        <w:t>Doel</w:t>
      </w:r>
      <w:bookmarkEnd w:id="50"/>
      <w:bookmarkEnd w:id="51"/>
      <w:bookmarkEnd w:id="52"/>
    </w:p>
    <w:p w14:paraId="7C361C2A" w14:textId="7FEA9BDD" w:rsidR="00335460" w:rsidRDefault="00335460" w:rsidP="00335460">
      <w:bookmarkStart w:id="53" w:name="_Toc212447230"/>
      <w:bookmarkStart w:id="54" w:name="_Toc265506396"/>
      <w:bookmarkStart w:id="55" w:name="_Toc196114937"/>
      <w:r w:rsidRPr="00343045">
        <w:t>I</w:t>
      </w:r>
      <w:r>
        <w:t>n dit document wordt beschreven</w:t>
      </w:r>
      <w:r w:rsidRPr="00343045">
        <w:t xml:space="preserve"> hoe het modeldocument voor </w:t>
      </w:r>
      <w:r w:rsidR="00D02A42">
        <w:t>de notariële verklaring</w:t>
      </w:r>
      <w:r w:rsidRPr="00343045">
        <w:t xml:space="preserve"> geïnterpreteerd moet worden.</w:t>
      </w:r>
      <w:r>
        <w:t xml:space="preserve"> Het modeldocument is, samen met het schema (XSD) van het essentialiabestand (de stukgegevens in XML),  de basis voor de gegevensuitwisseling tussen overheidsinstanties en het Kadaster in het kader van de automatische verwerking. Het dient als ingangsdocument voor de bouw van de stylesheet waarmee van het essentialiabestand een pdf bestand van het stuk kan worden gemaakt. </w:t>
      </w:r>
    </w:p>
    <w:p w14:paraId="42E374B0" w14:textId="77777777" w:rsidR="00335460" w:rsidRDefault="00335460" w:rsidP="00335460">
      <w:pPr>
        <w:pStyle w:val="Kop2"/>
        <w:numPr>
          <w:ilvl w:val="1"/>
          <w:numId w:val="1"/>
        </w:numPr>
      </w:pPr>
      <w:bookmarkStart w:id="56" w:name="_Toc276321554"/>
      <w:bookmarkStart w:id="57" w:name="_Toc278205523"/>
      <w:bookmarkStart w:id="58" w:name="_Toc147935034"/>
      <w:r w:rsidRPr="00343045">
        <w:t>Algemeen</w:t>
      </w:r>
      <w:bookmarkEnd w:id="53"/>
      <w:bookmarkEnd w:id="54"/>
      <w:bookmarkEnd w:id="56"/>
      <w:bookmarkEnd w:id="57"/>
      <w:bookmarkEnd w:id="58"/>
    </w:p>
    <w:bookmarkEnd w:id="55"/>
    <w:p w14:paraId="2B00607A" w14:textId="77777777" w:rsidR="00335460" w:rsidRDefault="00335460" w:rsidP="00335460">
      <w:pPr>
        <w:rPr>
          <w:lang w:val="nl"/>
        </w:rPr>
      </w:pPr>
      <w:r>
        <w:rPr>
          <w:lang w:val="nl"/>
        </w:rPr>
        <w:t xml:space="preserve">Voor de beschrijving van het kleurgebruik </w:t>
      </w:r>
      <w:r w:rsidR="008C2C6B">
        <w:rPr>
          <w:lang w:val="nl"/>
        </w:rPr>
        <w:t xml:space="preserve">in </w:t>
      </w:r>
      <w:r>
        <w:rPr>
          <w:lang w:val="nl"/>
        </w:rPr>
        <w:t>het modeldocument en de presentatie van bepaalde gegevens zie het document “Tekstblok: algemene afspraken modeldocumenten en tekstblokken”.</w:t>
      </w:r>
    </w:p>
    <w:p w14:paraId="4881E84F" w14:textId="77777777" w:rsidR="00335460" w:rsidRDefault="00335460" w:rsidP="00335460">
      <w:pPr>
        <w:rPr>
          <w:lang w:val="nl"/>
        </w:rPr>
      </w:pPr>
    </w:p>
    <w:p w14:paraId="3AB9FD2F" w14:textId="77777777" w:rsidR="00335460" w:rsidRPr="00343045" w:rsidRDefault="00335460" w:rsidP="00335460">
      <w:r>
        <w:rPr>
          <w:lang w:val="nl"/>
        </w:rPr>
        <w:t>Voor de toelichting op standaard tekstblokken zie de afzonderlijke beschrijvingen van die tekstblokken.</w:t>
      </w:r>
      <w:r w:rsidRPr="00343045">
        <w:t xml:space="preserve"> </w:t>
      </w:r>
    </w:p>
    <w:p w14:paraId="0C32CFCA" w14:textId="77777777" w:rsidR="00335460" w:rsidRPr="00343045" w:rsidRDefault="00335460" w:rsidP="00335460"/>
    <w:p w14:paraId="145A3873" w14:textId="77777777" w:rsidR="00D60D1A" w:rsidRPr="00343045" w:rsidRDefault="00D60D1A" w:rsidP="00D60D1A">
      <w:r w:rsidRPr="00343045">
        <w:t>Presentatie:</w:t>
      </w:r>
    </w:p>
    <w:p w14:paraId="643452DD" w14:textId="77777777" w:rsidR="00D60D1A" w:rsidRDefault="00D60D1A" w:rsidP="00D60D1A">
      <w:pPr>
        <w:numPr>
          <w:ilvl w:val="0"/>
          <w:numId w:val="11"/>
        </w:numPr>
      </w:pPr>
      <w:r>
        <w:t xml:space="preserve">Alleen tussen de </w:t>
      </w:r>
      <w:r w:rsidR="00101423">
        <w:t>equivalentieverklaring</w:t>
      </w:r>
      <w:r>
        <w:t xml:space="preserve"> en </w:t>
      </w:r>
      <w:r w:rsidR="00101423">
        <w:t>de titel</w:t>
      </w:r>
      <w:r>
        <w:t xml:space="preserve"> en tussen </w:t>
      </w:r>
      <w:r w:rsidR="00101423">
        <w:t xml:space="preserve">de titel en de </w:t>
      </w:r>
      <w:r w:rsidR="008C2C6B">
        <w:t xml:space="preserve">aanhef </w:t>
      </w:r>
      <w:r>
        <w:t>zijn blanco regels opgenomen. Alle andere alinea’s dienen onder elkaar zonder blanco regels gepresenteerd te worden.</w:t>
      </w:r>
    </w:p>
    <w:p w14:paraId="465BE63D" w14:textId="77777777" w:rsidR="00D60D1A" w:rsidRPr="00BF694E" w:rsidRDefault="00D60D1A" w:rsidP="00D60D1A">
      <w:pPr>
        <w:numPr>
          <w:ilvl w:val="0"/>
          <w:numId w:val="11"/>
        </w:numPr>
      </w:pPr>
      <w:r w:rsidRPr="00BF694E">
        <w:t xml:space="preserve">De akten zonder </w:t>
      </w:r>
      <w:r>
        <w:t>equivalentie</w:t>
      </w:r>
      <w:r w:rsidRPr="00BF694E">
        <w:t xml:space="preserve">verklaring, die gebruikt worden voor de ondertekening moeten </w:t>
      </w:r>
      <w:r w:rsidR="003C3E6F">
        <w:t xml:space="preserve">vanaf het Tekstblok Aanhef </w:t>
      </w:r>
      <w:r w:rsidRPr="00BF694E">
        <w:t xml:space="preserve">uitgelijnd worden met streepjes (’-‘). </w:t>
      </w:r>
      <w:r>
        <w:t>Voorbeeld</w:t>
      </w:r>
      <w:r w:rsidRPr="00BF694E">
        <w:t>:</w:t>
      </w:r>
    </w:p>
    <w:p w14:paraId="4E9C98F6" w14:textId="77777777" w:rsidR="00D60D1A" w:rsidRPr="00BF694E" w:rsidRDefault="00D60D1A" w:rsidP="00D60D1A"/>
    <w:p w14:paraId="68A4F74C" w14:textId="77777777" w:rsidR="00D60D1A" w:rsidRDefault="004C6545" w:rsidP="00D60D1A">
      <w:pPr>
        <w:ind w:left="227"/>
        <w:rPr>
          <w:lang w:val="en-US"/>
        </w:rPr>
      </w:pPr>
      <w:r w:rsidRPr="007F319F">
        <w:rPr>
          <w:noProof/>
          <w:lang w:eastAsia="nl-NL"/>
        </w:rPr>
        <w:drawing>
          <wp:inline distT="0" distB="0" distL="0" distR="0" wp14:anchorId="0D47E34F" wp14:editId="19E7F2CB">
            <wp:extent cx="3906520" cy="159448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b="6555"/>
                    <a:stretch>
                      <a:fillRect/>
                    </a:stretch>
                  </pic:blipFill>
                  <pic:spPr bwMode="auto">
                    <a:xfrm>
                      <a:off x="0" y="0"/>
                      <a:ext cx="3906520" cy="1594485"/>
                    </a:xfrm>
                    <a:prstGeom prst="rect">
                      <a:avLst/>
                    </a:prstGeom>
                    <a:noFill/>
                    <a:ln>
                      <a:noFill/>
                    </a:ln>
                  </pic:spPr>
                </pic:pic>
              </a:graphicData>
            </a:graphic>
          </wp:inline>
        </w:drawing>
      </w:r>
    </w:p>
    <w:p w14:paraId="1BB007F6" w14:textId="77777777" w:rsidR="00335460" w:rsidRPr="00355CA6" w:rsidRDefault="00335460" w:rsidP="00335460"/>
    <w:p w14:paraId="4B2E2AAE" w14:textId="77777777" w:rsidR="00335460" w:rsidRPr="00904A4A" w:rsidRDefault="00335460" w:rsidP="00281A2C">
      <w:pPr>
        <w:pStyle w:val="Kop2"/>
        <w:widowControl w:val="0"/>
        <w:numPr>
          <w:ilvl w:val="1"/>
          <w:numId w:val="1"/>
        </w:numPr>
        <w:overflowPunct/>
        <w:autoSpaceDE/>
        <w:autoSpaceDN/>
        <w:adjustRightInd/>
        <w:spacing w:before="120" w:after="60" w:line="240" w:lineRule="atLeast"/>
        <w:ind w:left="0" w:firstLine="0"/>
        <w:textAlignment w:val="auto"/>
        <w:rPr>
          <w:lang w:val="nl-NL"/>
        </w:rPr>
      </w:pPr>
      <w:bookmarkStart w:id="59" w:name="_Toc63672874"/>
      <w:bookmarkStart w:id="60" w:name="_Toc64275454"/>
      <w:bookmarkStart w:id="61" w:name="_Toc276321555"/>
      <w:bookmarkStart w:id="62" w:name="_Toc278205524"/>
      <w:bookmarkStart w:id="63" w:name="_Toc147935035"/>
      <w:r w:rsidRPr="00904A4A">
        <w:rPr>
          <w:lang w:val="nl-NL"/>
        </w:rPr>
        <w:t>Referenties</w:t>
      </w:r>
      <w:bookmarkEnd w:id="59"/>
      <w:bookmarkEnd w:id="60"/>
      <w:bookmarkEnd w:id="61"/>
      <w:bookmarkEnd w:id="62"/>
      <w:bookmarkEnd w:id="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2"/>
        <w:gridCol w:w="5971"/>
      </w:tblGrid>
      <w:tr w:rsidR="00D01B7F" w:rsidRPr="00904A4A" w14:paraId="17661B87" w14:textId="77777777" w:rsidTr="00D01B7F">
        <w:trPr>
          <w:trHeight w:val="305"/>
        </w:trPr>
        <w:tc>
          <w:tcPr>
            <w:tcW w:w="1042" w:type="dxa"/>
            <w:tcBorders>
              <w:top w:val="single" w:sz="4" w:space="0" w:color="auto"/>
              <w:left w:val="single" w:sz="4" w:space="0" w:color="auto"/>
              <w:bottom w:val="single" w:sz="4" w:space="0" w:color="auto"/>
              <w:right w:val="single" w:sz="4" w:space="0" w:color="auto"/>
            </w:tcBorders>
            <w:shd w:val="clear" w:color="auto" w:fill="CCCCCC"/>
          </w:tcPr>
          <w:p w14:paraId="45282589" w14:textId="77777777" w:rsidR="00D01B7F" w:rsidRPr="00904A4A" w:rsidRDefault="00D01B7F" w:rsidP="00373082">
            <w:pPr>
              <w:rPr>
                <w:b/>
                <w:bCs/>
              </w:rPr>
            </w:pPr>
            <w:r>
              <w:rPr>
                <w:b/>
                <w:bCs/>
              </w:rPr>
              <w:t>Afkorting</w:t>
            </w:r>
          </w:p>
        </w:tc>
        <w:tc>
          <w:tcPr>
            <w:tcW w:w="5971" w:type="dxa"/>
            <w:tcBorders>
              <w:top w:val="single" w:sz="4" w:space="0" w:color="auto"/>
              <w:left w:val="single" w:sz="4" w:space="0" w:color="auto"/>
              <w:bottom w:val="single" w:sz="4" w:space="0" w:color="auto"/>
              <w:right w:val="single" w:sz="4" w:space="0" w:color="auto"/>
            </w:tcBorders>
            <w:shd w:val="clear" w:color="auto" w:fill="CCCCCC"/>
          </w:tcPr>
          <w:p w14:paraId="3034C7D2" w14:textId="77777777" w:rsidR="00D01B7F" w:rsidRDefault="00D01B7F" w:rsidP="00373082">
            <w:pPr>
              <w:rPr>
                <w:b/>
                <w:bCs/>
              </w:rPr>
            </w:pPr>
            <w:r>
              <w:rPr>
                <w:b/>
                <w:bCs/>
              </w:rPr>
              <w:t>Documentnaam</w:t>
            </w:r>
          </w:p>
        </w:tc>
      </w:tr>
      <w:tr w:rsidR="00D01B7F" w:rsidRPr="00FA1ECF" w14:paraId="0157D88F" w14:textId="77777777" w:rsidTr="00D01B7F">
        <w:tc>
          <w:tcPr>
            <w:tcW w:w="1042" w:type="dxa"/>
            <w:tcBorders>
              <w:top w:val="single" w:sz="4" w:space="0" w:color="auto"/>
              <w:bottom w:val="single" w:sz="4" w:space="0" w:color="auto"/>
            </w:tcBorders>
          </w:tcPr>
          <w:p w14:paraId="433ABECB" w14:textId="2B3BF896" w:rsidR="00D01B7F" w:rsidRDefault="00D01B7F" w:rsidP="00373082">
            <w:bookmarkStart w:id="64" w:name="ModeldocumentABNAMROAAB"/>
            <w:r>
              <w:t>[</w:t>
            </w:r>
            <w:bookmarkStart w:id="65" w:name="ModeldocumentRabobank"/>
            <w:bookmarkStart w:id="66" w:name="Modeldocument"/>
            <w:r>
              <w:t>MDNV</w:t>
            </w:r>
            <w:bookmarkEnd w:id="65"/>
            <w:bookmarkEnd w:id="66"/>
            <w:r>
              <w:t>]</w:t>
            </w:r>
            <w:bookmarkEnd w:id="64"/>
          </w:p>
        </w:tc>
        <w:tc>
          <w:tcPr>
            <w:tcW w:w="5971" w:type="dxa"/>
            <w:tcBorders>
              <w:top w:val="single" w:sz="4" w:space="0" w:color="auto"/>
              <w:bottom w:val="single" w:sz="4" w:space="0" w:color="auto"/>
            </w:tcBorders>
          </w:tcPr>
          <w:p w14:paraId="3FB646CA" w14:textId="77777777" w:rsidR="00D01B7F" w:rsidRPr="001E08AA" w:rsidRDefault="00D01B7F" w:rsidP="00373082">
            <w:r w:rsidRPr="001E08AA">
              <w:t xml:space="preserve">Modeldocument </w:t>
            </w:r>
            <w:r>
              <w:t>Notariële verklaring – koop of optie</w:t>
            </w:r>
          </w:p>
        </w:tc>
      </w:tr>
      <w:tr w:rsidR="00D01B7F" w:rsidRPr="00FA1ECF" w14:paraId="489BE8EA" w14:textId="77777777" w:rsidTr="00D01B7F">
        <w:tc>
          <w:tcPr>
            <w:tcW w:w="1042" w:type="dxa"/>
            <w:tcBorders>
              <w:top w:val="single" w:sz="4" w:space="0" w:color="auto"/>
              <w:bottom w:val="single" w:sz="4" w:space="0" w:color="auto"/>
            </w:tcBorders>
          </w:tcPr>
          <w:p w14:paraId="221B868C" w14:textId="77777777" w:rsidR="00D01B7F" w:rsidRPr="001646B0" w:rsidRDefault="00D01B7F" w:rsidP="00373082">
            <w:r>
              <w:t>[</w:t>
            </w:r>
            <w:bookmarkStart w:id="67" w:name="ToelichtingModeldocument"/>
            <w:r>
              <w:t>TMD</w:t>
            </w:r>
            <w:bookmarkEnd w:id="67"/>
            <w:r>
              <w:t>]</w:t>
            </w:r>
          </w:p>
        </w:tc>
        <w:tc>
          <w:tcPr>
            <w:tcW w:w="5971" w:type="dxa"/>
            <w:tcBorders>
              <w:top w:val="single" w:sz="4" w:space="0" w:color="auto"/>
              <w:bottom w:val="single" w:sz="4" w:space="0" w:color="auto"/>
            </w:tcBorders>
          </w:tcPr>
          <w:p w14:paraId="15055CDD" w14:textId="77777777" w:rsidR="00D01B7F" w:rsidRPr="00B6792D" w:rsidRDefault="00D01B7F" w:rsidP="00144F7E">
            <w:pPr>
              <w:pStyle w:val="streepje"/>
              <w:numPr>
                <w:ilvl w:val="0"/>
                <w:numId w:val="0"/>
              </w:numPr>
              <w:rPr>
                <w:lang w:val="nl-NL"/>
              </w:rPr>
            </w:pPr>
            <w:r>
              <w:t>Toelichting t</w:t>
            </w:r>
            <w:r w:rsidRPr="009E59CA">
              <w:t>ekstblokken modeldocument</w:t>
            </w:r>
            <w:r>
              <w:t>,</w:t>
            </w:r>
            <w:r w:rsidRPr="00134AAB">
              <w:t xml:space="preserve"> </w:t>
            </w:r>
            <w:r>
              <w:t>zie</w:t>
            </w:r>
            <w:r w:rsidRPr="00134AAB">
              <w:t xml:space="preserve"> </w:t>
            </w:r>
            <w:r w:rsidRPr="002C7327">
              <w:t>[</w:t>
            </w:r>
            <w:r>
              <w:t>MDNV</w:t>
            </w:r>
            <w:r w:rsidRPr="002C7327">
              <w:t>]</w:t>
            </w:r>
            <w:r w:rsidRPr="00134AAB">
              <w:t>.</w:t>
            </w:r>
            <w:r w:rsidRPr="009E59CA">
              <w:t xml:space="preserve"> </w:t>
            </w:r>
            <w:r w:rsidRPr="00981449">
              <w:rPr>
                <w:vanish/>
              </w:rPr>
              <w:t>&lt;naam&gt;</w:t>
            </w:r>
          </w:p>
        </w:tc>
      </w:tr>
      <w:tr w:rsidR="00D01B7F" w:rsidRPr="00FA1ECF" w14:paraId="1FF94A7A" w14:textId="77777777" w:rsidTr="00D01B7F">
        <w:tc>
          <w:tcPr>
            <w:tcW w:w="1042" w:type="dxa"/>
            <w:tcBorders>
              <w:top w:val="single" w:sz="4" w:space="0" w:color="auto"/>
              <w:bottom w:val="single" w:sz="4" w:space="0" w:color="auto"/>
            </w:tcBorders>
          </w:tcPr>
          <w:p w14:paraId="204345A8" w14:textId="77777777" w:rsidR="00D01B7F" w:rsidRDefault="00D01B7F" w:rsidP="00373082">
            <w:r>
              <w:t>[TBAA]</w:t>
            </w:r>
          </w:p>
        </w:tc>
        <w:tc>
          <w:tcPr>
            <w:tcW w:w="5971" w:type="dxa"/>
            <w:tcBorders>
              <w:top w:val="single" w:sz="4" w:space="0" w:color="auto"/>
              <w:bottom w:val="single" w:sz="4" w:space="0" w:color="auto"/>
            </w:tcBorders>
          </w:tcPr>
          <w:p w14:paraId="4FD4000B" w14:textId="77777777" w:rsidR="00D01B7F" w:rsidRDefault="00D01B7F" w:rsidP="00373082">
            <w:r w:rsidRPr="00F04F48">
              <w:t>Tekstblok - Algemene afspraken modeldocumenten en tekstblokken</w:t>
            </w:r>
          </w:p>
        </w:tc>
      </w:tr>
      <w:tr w:rsidR="00D01B7F" w:rsidRPr="00FA1ECF" w14:paraId="20B65BD6" w14:textId="77777777" w:rsidTr="00D01B7F">
        <w:tc>
          <w:tcPr>
            <w:tcW w:w="1042" w:type="dxa"/>
            <w:tcBorders>
              <w:top w:val="single" w:sz="4" w:space="0" w:color="auto"/>
              <w:bottom w:val="single" w:sz="4" w:space="0" w:color="auto"/>
            </w:tcBorders>
          </w:tcPr>
          <w:p w14:paraId="39AAFD6B" w14:textId="565229AF" w:rsidR="00D01B7F" w:rsidRDefault="00D01B7F" w:rsidP="00373082">
            <w:bookmarkStart w:id="68" w:name="TC"/>
            <w:r>
              <w:t>[TC]</w:t>
            </w:r>
            <w:bookmarkEnd w:id="68"/>
          </w:p>
        </w:tc>
        <w:tc>
          <w:tcPr>
            <w:tcW w:w="5971" w:type="dxa"/>
            <w:tcBorders>
              <w:top w:val="single" w:sz="4" w:space="0" w:color="auto"/>
              <w:bottom w:val="single" w:sz="4" w:space="0" w:color="auto"/>
            </w:tcBorders>
          </w:tcPr>
          <w:p w14:paraId="6FC8B634" w14:textId="77777777" w:rsidR="00D01B7F" w:rsidRDefault="00D01B7F" w:rsidP="00373082">
            <w:pPr>
              <w:pStyle w:val="streepje"/>
              <w:numPr>
                <w:ilvl w:val="0"/>
                <w:numId w:val="0"/>
              </w:numPr>
            </w:pPr>
            <w:r w:rsidRPr="00362DEE">
              <w:t>Toelichting - Comparitie nummering en layout</w:t>
            </w:r>
          </w:p>
        </w:tc>
      </w:tr>
      <w:tr w:rsidR="00C04B21" w:rsidRPr="00FA1ECF" w14:paraId="7337234F" w14:textId="77777777" w:rsidTr="00D01B7F">
        <w:tc>
          <w:tcPr>
            <w:tcW w:w="1042" w:type="dxa"/>
            <w:tcBorders>
              <w:top w:val="single" w:sz="4" w:space="0" w:color="auto"/>
              <w:bottom w:val="single" w:sz="4" w:space="0" w:color="auto"/>
            </w:tcBorders>
          </w:tcPr>
          <w:p w14:paraId="0A7E04AC" w14:textId="77777777" w:rsidR="00C04B21" w:rsidRDefault="00C04B21" w:rsidP="00373082"/>
        </w:tc>
        <w:tc>
          <w:tcPr>
            <w:tcW w:w="5971" w:type="dxa"/>
            <w:tcBorders>
              <w:top w:val="single" w:sz="4" w:space="0" w:color="auto"/>
              <w:bottom w:val="single" w:sz="4" w:space="0" w:color="auto"/>
            </w:tcBorders>
          </w:tcPr>
          <w:p w14:paraId="1F86033E" w14:textId="77777777" w:rsidR="00C04B21" w:rsidRPr="00362DEE" w:rsidRDefault="00C04B21" w:rsidP="00373082">
            <w:pPr>
              <w:pStyle w:val="streepje"/>
              <w:numPr>
                <w:ilvl w:val="0"/>
                <w:numId w:val="0"/>
              </w:numPr>
            </w:pPr>
          </w:p>
        </w:tc>
      </w:tr>
      <w:tr w:rsidR="00D01B7F" w:rsidRPr="00FA1ECF" w14:paraId="214BD859" w14:textId="77777777" w:rsidTr="00D01B7F">
        <w:tc>
          <w:tcPr>
            <w:tcW w:w="1042" w:type="dxa"/>
            <w:tcBorders>
              <w:top w:val="single" w:sz="4" w:space="0" w:color="auto"/>
              <w:bottom w:val="single" w:sz="4" w:space="0" w:color="auto"/>
            </w:tcBorders>
          </w:tcPr>
          <w:p w14:paraId="0EEDE647" w14:textId="77777777" w:rsidR="00D01B7F" w:rsidRDefault="00D01B7F" w:rsidP="00373082">
            <w:r>
              <w:t>[XSDSA]</w:t>
            </w:r>
          </w:p>
        </w:tc>
        <w:tc>
          <w:tcPr>
            <w:tcW w:w="5971" w:type="dxa"/>
            <w:tcBorders>
              <w:top w:val="single" w:sz="4" w:space="0" w:color="auto"/>
              <w:bottom w:val="single" w:sz="4" w:space="0" w:color="auto"/>
            </w:tcBorders>
          </w:tcPr>
          <w:p w14:paraId="57A7FAD9" w14:textId="77777777" w:rsidR="00D01B7F" w:rsidRPr="00B6792D" w:rsidRDefault="00D01B7F" w:rsidP="00373082">
            <w:pPr>
              <w:pStyle w:val="streepje"/>
              <w:numPr>
                <w:ilvl w:val="0"/>
                <w:numId w:val="0"/>
              </w:numPr>
              <w:rPr>
                <w:lang w:val="nl-NL"/>
              </w:rPr>
            </w:pPr>
            <w:r>
              <w:t>Generieke XSD “</w:t>
            </w:r>
            <w:r w:rsidRPr="00887623">
              <w:t>StukAlgemeen</w:t>
            </w:r>
            <w:r>
              <w:t>”</w:t>
            </w:r>
          </w:p>
        </w:tc>
      </w:tr>
    </w:tbl>
    <w:p w14:paraId="75B7894C" w14:textId="77777777" w:rsidR="00335460" w:rsidRDefault="00335460" w:rsidP="00335460">
      <w:r w:rsidDel="00275DC9">
        <w:t xml:space="preserve"> </w:t>
      </w:r>
    </w:p>
    <w:p w14:paraId="1D1B26F1" w14:textId="77777777" w:rsidR="00335460" w:rsidRPr="00B6792D" w:rsidRDefault="00335460" w:rsidP="00335460"/>
    <w:p w14:paraId="0D208661" w14:textId="77777777" w:rsidR="00ED0ADB" w:rsidRDefault="00ED0ADB" w:rsidP="00B704A3">
      <w:pPr>
        <w:pStyle w:val="Kop1"/>
        <w:rPr>
          <w:lang w:val="nl-NL"/>
        </w:rPr>
        <w:sectPr w:rsidR="00ED0ADB">
          <w:headerReference w:type="default" r:id="rId15"/>
          <w:pgSz w:w="11906" w:h="16838" w:code="9"/>
          <w:pgMar w:top="2977" w:right="1304" w:bottom="1985" w:left="1814" w:header="567" w:footer="431" w:gutter="0"/>
          <w:cols w:space="708"/>
        </w:sectPr>
      </w:pPr>
      <w:bookmarkStart w:id="76" w:name="_Toc147934831"/>
      <w:bookmarkStart w:id="77" w:name="_Toc147935036"/>
      <w:bookmarkStart w:id="78" w:name="_Toc147934832"/>
      <w:bookmarkStart w:id="79" w:name="_Toc147935037"/>
      <w:bookmarkStart w:id="80" w:name="_Toc276321557"/>
      <w:bookmarkEnd w:id="76"/>
      <w:bookmarkEnd w:id="77"/>
      <w:bookmarkEnd w:id="78"/>
      <w:bookmarkEnd w:id="79"/>
    </w:p>
    <w:p w14:paraId="33CFE8C4" w14:textId="77777777" w:rsidR="00B704A3" w:rsidRDefault="00D02A42" w:rsidP="00B704A3">
      <w:pPr>
        <w:pStyle w:val="Kop1"/>
        <w:rPr>
          <w:lang w:val="nl-NL"/>
        </w:rPr>
      </w:pPr>
      <w:bookmarkStart w:id="81" w:name="_Toc147935038"/>
      <w:bookmarkEnd w:id="80"/>
      <w:r>
        <w:rPr>
          <w:lang w:val="nl-NL"/>
        </w:rPr>
        <w:lastRenderedPageBreak/>
        <w:t>Notariële verklaring – koop of optie</w:t>
      </w:r>
      <w:bookmarkEnd w:id="81"/>
    </w:p>
    <w:p w14:paraId="4A218384" w14:textId="139D0ED0" w:rsidR="00B704A3" w:rsidRDefault="00B704A3" w:rsidP="00B704A3">
      <w:r>
        <w:t xml:space="preserve">In dit hoofdstuk is de toelichting op het modeldocument van de </w:t>
      </w:r>
      <w:r w:rsidR="00C05D43">
        <w:t>‘</w:t>
      </w:r>
      <w:r w:rsidR="00D02A42">
        <w:t>Notariële verklaring</w:t>
      </w:r>
      <w:r w:rsidR="00C05D43">
        <w:t xml:space="preserve"> – koop of optie’</w:t>
      </w:r>
      <w:r>
        <w:t xml:space="preserve"> opgenomen. In deze toelichting zijn alle teksten en variabele gegevens uit het modeldocument opgenomen, met daarbij een korte omschrijving en de mapping naar de gegevensstructuur van het essentialiabestand (</w:t>
      </w:r>
      <w:r w:rsidR="00CE6FA0">
        <w:t>zie [</w:t>
      </w:r>
      <w:r w:rsidR="00CE6FA0">
        <w:fldChar w:fldCharType="begin"/>
      </w:r>
      <w:r w:rsidR="00CE6FA0">
        <w:instrText xml:space="preserve"> REF ToelichtingModeldocument \h </w:instrText>
      </w:r>
      <w:r w:rsidR="00CE6FA0">
        <w:fldChar w:fldCharType="separate"/>
      </w:r>
      <w:r w:rsidR="00D01B7F">
        <w:t>TMD</w:t>
      </w:r>
      <w:r w:rsidR="00CE6FA0">
        <w:fldChar w:fldCharType="end"/>
      </w:r>
      <w:r w:rsidR="00CE6FA0">
        <w:t>]</w:t>
      </w:r>
      <w:r>
        <w:t>) die onderdeel is van het essentialiabestand. De gegevensstructuur is opgenomen in een schema (XSD).</w:t>
      </w:r>
    </w:p>
    <w:p w14:paraId="02BF3067" w14:textId="77777777" w:rsidR="00B704A3" w:rsidRDefault="00B704A3" w:rsidP="00B704A3"/>
    <w:p w14:paraId="7BB0A3E6" w14:textId="77777777" w:rsidR="00B704A3" w:rsidRDefault="00B704A3" w:rsidP="00B704A3">
      <w:r>
        <w:t xml:space="preserve">De mapping naar de XSD heeft de volgende syntax: eerst wordt het basispad genoemd en daarna de achtereenvolgende elementen die corresponderen met de variabelen in het modeldocument. </w:t>
      </w:r>
    </w:p>
    <w:p w14:paraId="428CAF82" w14:textId="77777777" w:rsidR="00B704A3" w:rsidRDefault="00B704A3" w:rsidP="00B704A3"/>
    <w:p w14:paraId="2A35EFDC" w14:textId="31B108B4" w:rsidR="00B704A3" w:rsidRDefault="00B704A3" w:rsidP="00B704A3">
      <w:r>
        <w:t>In deze toelichting wordt verwezen naar tekstblokken, die zijn beschreven in aparte toelichtingsdocumenten. De versies van de tekstblokken zijn opgenomen in het modeldocument,</w:t>
      </w:r>
      <w:r w:rsidR="00CE6FA0">
        <w:t xml:space="preserve"> zie [</w:t>
      </w:r>
      <w:r w:rsidR="00CE6FA0">
        <w:fldChar w:fldCharType="begin"/>
      </w:r>
      <w:r w:rsidR="00CE6FA0">
        <w:instrText xml:space="preserve"> REF Modeldocument \h </w:instrText>
      </w:r>
      <w:r w:rsidR="00CE6FA0">
        <w:fldChar w:fldCharType="separate"/>
      </w:r>
      <w:r w:rsidR="00D01B7F">
        <w:t>MDNV</w:t>
      </w:r>
      <w:r w:rsidR="00CE6FA0">
        <w:fldChar w:fldCharType="end"/>
      </w:r>
      <w:r w:rsidR="00CE6FA0">
        <w:t>]</w:t>
      </w:r>
      <w:r>
        <w:t>.</w:t>
      </w:r>
    </w:p>
    <w:p w14:paraId="723F9865" w14:textId="77777777" w:rsidR="00ED0ADB" w:rsidRPr="00343045" w:rsidRDefault="00ED0ADB" w:rsidP="00ED0ADB">
      <w:pPr>
        <w:pStyle w:val="Kop2"/>
        <w:numPr>
          <w:ilvl w:val="1"/>
          <w:numId w:val="1"/>
        </w:numPr>
      </w:pPr>
      <w:bookmarkStart w:id="82" w:name="_Toc276317484"/>
      <w:bookmarkStart w:id="83" w:name="_Toc276321558"/>
      <w:bookmarkStart w:id="84" w:name="_Toc147935039"/>
      <w:r>
        <w:t>Verklaring</w:t>
      </w:r>
      <w:bookmarkEnd w:id="82"/>
      <w:bookmarkEnd w:id="83"/>
      <w:bookmarkEnd w:id="84"/>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ED0ADB" w:rsidRPr="00D5526D" w14:paraId="6C0FE0E7" w14:textId="77777777" w:rsidTr="00EA4857">
        <w:tc>
          <w:tcPr>
            <w:tcW w:w="2621" w:type="pct"/>
            <w:shd w:val="clear" w:color="auto" w:fill="auto"/>
          </w:tcPr>
          <w:p w14:paraId="0CC653DB" w14:textId="77777777" w:rsidR="00ED0ADB" w:rsidRPr="00EA4857" w:rsidRDefault="00D02A42" w:rsidP="00373082">
            <w:pPr>
              <w:rPr>
                <w:color w:val="FF0000"/>
              </w:rPr>
            </w:pPr>
            <w:r w:rsidRPr="00EA4857">
              <w:rPr>
                <w:color w:val="FF0000"/>
                <w:highlight w:val="yellow"/>
              </w:rPr>
              <w:t>TEKSTBLOK EQUIVALENTIEVERKLARING</w:t>
            </w:r>
            <w:r w:rsidRPr="00EA4857">
              <w:rPr>
                <w:rFonts w:ascii="Times New Roman" w:hAnsi="Times New Roman"/>
                <w:color w:val="FF0000"/>
              </w:rPr>
              <w:t>.</w:t>
            </w:r>
          </w:p>
        </w:tc>
        <w:tc>
          <w:tcPr>
            <w:tcW w:w="2379" w:type="pct"/>
            <w:shd w:val="clear" w:color="auto" w:fill="auto"/>
          </w:tcPr>
          <w:p w14:paraId="2F8BA119" w14:textId="77777777" w:rsidR="00F41CE3" w:rsidRPr="00EA4857" w:rsidRDefault="00F41CE3" w:rsidP="00F41CE3">
            <w:pPr>
              <w:rPr>
                <w:i/>
              </w:rPr>
            </w:pPr>
            <w:r w:rsidRPr="00EA4857">
              <w:rPr>
                <w:szCs w:val="18"/>
              </w:rPr>
              <w:t>Gegevens van de (waarnemend) notaris die als verklaarder optreedt.</w:t>
            </w:r>
            <w:r w:rsidRPr="00EA4857">
              <w:rPr>
                <w:i/>
              </w:rPr>
              <w:t xml:space="preserve"> </w:t>
            </w:r>
          </w:p>
          <w:p w14:paraId="1AAFF9D3" w14:textId="77777777" w:rsidR="00ED0ADB" w:rsidRPr="00EA4857" w:rsidRDefault="00ED0ADB" w:rsidP="00EA4857">
            <w:pPr>
              <w:spacing w:line="240" w:lineRule="auto"/>
              <w:rPr>
                <w:u w:val="single"/>
              </w:rPr>
            </w:pPr>
          </w:p>
        </w:tc>
      </w:tr>
    </w:tbl>
    <w:p w14:paraId="3833E22C" w14:textId="77777777" w:rsidR="00ED0ADB" w:rsidRDefault="00ED0ADB" w:rsidP="00ED0ADB">
      <w:pPr>
        <w:spacing w:line="240" w:lineRule="auto"/>
      </w:pPr>
    </w:p>
    <w:p w14:paraId="39788D53" w14:textId="77777777" w:rsidR="002A5C1F" w:rsidRPr="00343045" w:rsidRDefault="002A5C1F" w:rsidP="002A5C1F">
      <w:pPr>
        <w:pStyle w:val="Kop2"/>
        <w:numPr>
          <w:ilvl w:val="1"/>
          <w:numId w:val="1"/>
        </w:numPr>
      </w:pPr>
      <w:bookmarkStart w:id="85" w:name="_Toc276317485"/>
      <w:bookmarkStart w:id="86" w:name="_Toc276321559"/>
      <w:bookmarkStart w:id="87" w:name="_Ref387234060"/>
      <w:bookmarkStart w:id="88" w:name="_Ref387235024"/>
      <w:bookmarkStart w:id="89" w:name="_Ref387235408"/>
      <w:bookmarkStart w:id="90" w:name="_Toc147935040"/>
      <w:r>
        <w:t>Aanhef</w:t>
      </w:r>
      <w:bookmarkEnd w:id="85"/>
      <w:bookmarkEnd w:id="86"/>
      <w:bookmarkEnd w:id="87"/>
      <w:bookmarkEnd w:id="88"/>
      <w:bookmarkEnd w:id="89"/>
      <w:bookmarkEnd w:id="9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D02A42" w:rsidRPr="00524C87" w14:paraId="010204B5" w14:textId="77777777" w:rsidTr="00EA4857">
        <w:tc>
          <w:tcPr>
            <w:tcW w:w="2621" w:type="pct"/>
            <w:shd w:val="clear" w:color="auto" w:fill="auto"/>
          </w:tcPr>
          <w:p w14:paraId="60D26CBC" w14:textId="77777777" w:rsidR="00D02A42" w:rsidRPr="00EA4857" w:rsidRDefault="00D02A4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jc w:val="center"/>
              <w:rPr>
                <w:b/>
                <w:color w:val="FF0000"/>
              </w:rPr>
            </w:pPr>
            <w:r w:rsidRPr="00EA4857">
              <w:rPr>
                <w:b/>
                <w:color w:val="FF0000"/>
              </w:rPr>
              <w:t>Notariële verklaring</w:t>
            </w:r>
            <w:r w:rsidRPr="00EA4857">
              <w:rPr>
                <w:b/>
              </w:rPr>
              <w:t xml:space="preserve"> </w:t>
            </w:r>
            <w:r w:rsidRPr="00EA4857">
              <w:rPr>
                <w:b/>
                <w:color w:val="339966"/>
              </w:rPr>
              <w:t>optie-/koop</w:t>
            </w:r>
            <w:r w:rsidRPr="00EA4857">
              <w:rPr>
                <w:b/>
                <w:color w:val="FF0000"/>
              </w:rPr>
              <w:t>overeenkomst</w:t>
            </w:r>
          </w:p>
          <w:p w14:paraId="03A2625C" w14:textId="77777777" w:rsidR="00D02A42" w:rsidRPr="00EA4857" w:rsidRDefault="00D02A42" w:rsidP="005C6805">
            <w:pPr>
              <w:rPr>
                <w:color w:val="800080"/>
                <w:highlight w:val="yellow"/>
              </w:rPr>
            </w:pPr>
          </w:p>
        </w:tc>
        <w:tc>
          <w:tcPr>
            <w:tcW w:w="2379" w:type="pct"/>
            <w:shd w:val="clear" w:color="auto" w:fill="auto"/>
          </w:tcPr>
          <w:p w14:paraId="07A412C8" w14:textId="77777777" w:rsidR="003344B9" w:rsidRDefault="00AC4764" w:rsidP="00A8181A">
            <w:r>
              <w:t>Vaste tekst met v</w:t>
            </w:r>
            <w:r w:rsidR="00D02A42">
              <w:t xml:space="preserve">erplichte </w:t>
            </w:r>
            <w:r w:rsidR="00AB3375">
              <w:t>gebruikers</w:t>
            </w:r>
            <w:r w:rsidR="00D02A42">
              <w:t>keuze</w:t>
            </w:r>
            <w:r w:rsidR="00C71CE7">
              <w:t xml:space="preserve"> tussen</w:t>
            </w:r>
            <w:r w:rsidR="003344B9">
              <w:t>:</w:t>
            </w:r>
          </w:p>
          <w:p w14:paraId="3C712E57" w14:textId="77777777" w:rsidR="003344B9" w:rsidRDefault="003344B9" w:rsidP="00A8181A">
            <w:r>
              <w:t>- optie: overal</w:t>
            </w:r>
            <w:r w:rsidR="00AC4764">
              <w:t xml:space="preserve"> </w:t>
            </w:r>
            <w:r>
              <w:t>in de akte wordt ‘</w:t>
            </w:r>
            <w:r w:rsidR="00AC4764">
              <w:t>optie-overeenkomst</w:t>
            </w:r>
            <w:r>
              <w:t>’</w:t>
            </w:r>
            <w:r w:rsidR="00AC4764">
              <w:t xml:space="preserve"> </w:t>
            </w:r>
            <w:r>
              <w:t>getoond,</w:t>
            </w:r>
            <w:r w:rsidR="00AC4764">
              <w:t xml:space="preserve"> </w:t>
            </w:r>
          </w:p>
          <w:p w14:paraId="5D0B9579" w14:textId="77777777" w:rsidR="003344B9" w:rsidRDefault="003344B9" w:rsidP="00A8181A">
            <w:r>
              <w:t>- koop: overal in de akte wordt ‘</w:t>
            </w:r>
            <w:r w:rsidR="00AC4764">
              <w:t>koopovereenkomst</w:t>
            </w:r>
            <w:r>
              <w:t>’ getoond</w:t>
            </w:r>
            <w:r w:rsidR="00AB3375">
              <w:t>.</w:t>
            </w:r>
            <w:r w:rsidR="00183B45">
              <w:t xml:space="preserve"> </w:t>
            </w:r>
          </w:p>
          <w:p w14:paraId="207222F1" w14:textId="77777777" w:rsidR="003344B9" w:rsidRDefault="003344B9" w:rsidP="00A8181A"/>
          <w:p w14:paraId="55B3452D" w14:textId="77777777" w:rsidR="00073126" w:rsidRPr="00AC4764" w:rsidRDefault="00C05D43" w:rsidP="00A8181A">
            <w:r w:rsidRPr="00AC4764">
              <w:t>De tekst wordt gecentreerd weergegeven.</w:t>
            </w:r>
          </w:p>
          <w:p w14:paraId="5971B014" w14:textId="77777777" w:rsidR="00AC4764" w:rsidRPr="00EA4857" w:rsidRDefault="00AC4764" w:rsidP="00A8181A">
            <w:pPr>
              <w:rPr>
                <w:u w:val="single"/>
              </w:rPr>
            </w:pPr>
          </w:p>
          <w:p w14:paraId="797CDC35" w14:textId="77777777" w:rsidR="00D02A42" w:rsidRPr="00EA4857" w:rsidRDefault="00D02A42" w:rsidP="00A8181A">
            <w:pPr>
              <w:rPr>
                <w:u w:val="single"/>
              </w:rPr>
            </w:pPr>
            <w:r w:rsidRPr="00EA4857">
              <w:rPr>
                <w:u w:val="single"/>
              </w:rPr>
              <w:t>Mapping:</w:t>
            </w:r>
          </w:p>
          <w:p w14:paraId="4618E181" w14:textId="77777777" w:rsidR="009A6156" w:rsidRPr="00EA4857" w:rsidRDefault="009A6156" w:rsidP="00EA4857">
            <w:pPr>
              <w:spacing w:line="240" w:lineRule="auto"/>
              <w:rPr>
                <w:sz w:val="16"/>
                <w:szCs w:val="16"/>
                <w:u w:val="single"/>
              </w:rPr>
            </w:pPr>
            <w:r w:rsidRPr="00EA4857">
              <w:rPr>
                <w:sz w:val="16"/>
                <w:szCs w:val="16"/>
              </w:rPr>
              <w:t>/</w:t>
            </w:r>
            <w:r w:rsidR="00D02A42" w:rsidRPr="00EA4857">
              <w:rPr>
                <w:sz w:val="16"/>
                <w:szCs w:val="16"/>
              </w:rPr>
              <w:t>/</w:t>
            </w:r>
            <w:r w:rsidR="0028277C" w:rsidRPr="00EA4857">
              <w:rPr>
                <w:sz w:val="16"/>
                <w:szCs w:val="16"/>
              </w:rPr>
              <w:t>IMKAD_AangebodenStuk/</w:t>
            </w:r>
            <w:r w:rsidR="00D02A42" w:rsidRPr="00EA4857">
              <w:rPr>
                <w:sz w:val="16"/>
                <w:szCs w:val="16"/>
              </w:rPr>
              <w:t>Stukdeel</w:t>
            </w:r>
            <w:r w:rsidR="00E30C44" w:rsidRPr="00EA4857">
              <w:rPr>
                <w:sz w:val="16"/>
                <w:szCs w:val="16"/>
              </w:rPr>
              <w:t>Notariele</w:t>
            </w:r>
            <w:r w:rsidR="00D02A42" w:rsidRPr="00EA4857">
              <w:rPr>
                <w:sz w:val="16"/>
                <w:szCs w:val="16"/>
              </w:rPr>
              <w:t>Verklaring/</w:t>
            </w:r>
          </w:p>
          <w:p w14:paraId="438FDC44" w14:textId="77777777" w:rsidR="00D02A42" w:rsidRPr="00EA4857" w:rsidRDefault="00AC4764" w:rsidP="00EA4857">
            <w:pPr>
              <w:spacing w:line="240" w:lineRule="auto"/>
              <w:rPr>
                <w:color w:val="3366FF"/>
                <w:sz w:val="16"/>
                <w:szCs w:val="16"/>
                <w:lang w:val="nl"/>
              </w:rPr>
            </w:pPr>
            <w:r w:rsidRPr="00EA4857">
              <w:rPr>
                <w:sz w:val="16"/>
                <w:szCs w:val="16"/>
              </w:rPr>
              <w:tab/>
            </w:r>
            <w:r w:rsidR="009A6156" w:rsidRPr="00EA4857">
              <w:rPr>
                <w:sz w:val="16"/>
                <w:szCs w:val="16"/>
              </w:rPr>
              <w:t>./</w:t>
            </w:r>
            <w:r w:rsidR="00913B3B" w:rsidRPr="00EA4857">
              <w:rPr>
                <w:sz w:val="16"/>
                <w:szCs w:val="16"/>
                <w:lang w:val="nl"/>
              </w:rPr>
              <w:t>soortOvereenkomst</w:t>
            </w:r>
            <w:r w:rsidR="0023267A" w:rsidRPr="00EA4857">
              <w:rPr>
                <w:sz w:val="16"/>
                <w:szCs w:val="16"/>
                <w:lang w:val="nl"/>
              </w:rPr>
              <w:t xml:space="preserve"> (‘</w:t>
            </w:r>
            <w:r w:rsidR="003344B9" w:rsidRPr="00EA4857">
              <w:rPr>
                <w:sz w:val="16"/>
                <w:szCs w:val="16"/>
                <w:lang w:val="nl"/>
              </w:rPr>
              <w:t>optie</w:t>
            </w:r>
            <w:r w:rsidR="0023267A" w:rsidRPr="00EA4857">
              <w:rPr>
                <w:sz w:val="16"/>
                <w:szCs w:val="16"/>
                <w:lang w:val="nl"/>
              </w:rPr>
              <w:t>’ of ‘</w:t>
            </w:r>
            <w:r w:rsidR="003344B9" w:rsidRPr="00EA4857">
              <w:rPr>
                <w:sz w:val="16"/>
                <w:szCs w:val="16"/>
                <w:lang w:val="nl"/>
              </w:rPr>
              <w:t>koop</w:t>
            </w:r>
            <w:r w:rsidR="0023267A" w:rsidRPr="00EA4857">
              <w:rPr>
                <w:sz w:val="16"/>
                <w:szCs w:val="16"/>
                <w:lang w:val="nl"/>
              </w:rPr>
              <w:t>’)</w:t>
            </w:r>
          </w:p>
        </w:tc>
      </w:tr>
      <w:tr w:rsidR="001B5352" w:rsidRPr="00524C87" w14:paraId="05559E31" w14:textId="77777777" w:rsidTr="00EA4857">
        <w:tc>
          <w:tcPr>
            <w:tcW w:w="2621" w:type="pct"/>
            <w:shd w:val="clear" w:color="auto" w:fill="auto"/>
          </w:tcPr>
          <w:p w14:paraId="457B4BBA" w14:textId="77777777" w:rsidR="000739A7" w:rsidRPr="00EA4857" w:rsidRDefault="000739A7"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b/>
                <w:sz w:val="20"/>
              </w:rPr>
            </w:pPr>
            <w:r w:rsidRPr="00EA4857">
              <w:rPr>
                <w:rFonts w:cs="Arial"/>
                <w:color w:val="800080"/>
                <w:sz w:val="20"/>
              </w:rPr>
              <w:lastRenderedPageBreak/>
              <w:t xml:space="preserve">Kenmerk: </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sz w:val="20"/>
              </w:rPr>
              <w:t>omschrijving</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p>
          <w:p w14:paraId="2614EC59" w14:textId="77777777" w:rsidR="001B5352" w:rsidRPr="00EA4857" w:rsidRDefault="001B5352" w:rsidP="005C6805">
            <w:pPr>
              <w:rPr>
                <w:color w:val="FF0000"/>
                <w:highlight w:val="yellow"/>
              </w:rPr>
            </w:pPr>
          </w:p>
        </w:tc>
        <w:tc>
          <w:tcPr>
            <w:tcW w:w="2379" w:type="pct"/>
            <w:shd w:val="clear" w:color="auto" w:fill="auto"/>
          </w:tcPr>
          <w:p w14:paraId="0BBBE61B" w14:textId="77777777" w:rsidR="001B5352" w:rsidRPr="00EA4857" w:rsidRDefault="001B5352" w:rsidP="005344C7">
            <w:pPr>
              <w:rPr>
                <w:szCs w:val="18"/>
              </w:rPr>
            </w:pPr>
            <w:r w:rsidRPr="00EA4857">
              <w:rPr>
                <w:szCs w:val="18"/>
              </w:rPr>
              <w:t xml:space="preserve">Optionele </w:t>
            </w:r>
            <w:r w:rsidR="00AC4764" w:rsidRPr="00EA4857">
              <w:rPr>
                <w:szCs w:val="18"/>
              </w:rPr>
              <w:t>tekst</w:t>
            </w:r>
            <w:r w:rsidR="008C2C6B" w:rsidRPr="00EA4857">
              <w:rPr>
                <w:szCs w:val="18"/>
              </w:rPr>
              <w:t xml:space="preserve">. </w:t>
            </w:r>
            <w:r w:rsidRPr="00EA4857">
              <w:rPr>
                <w:szCs w:val="18"/>
              </w:rPr>
              <w:t xml:space="preserve">Deze </w:t>
            </w:r>
            <w:r w:rsidR="00AC4764" w:rsidRPr="00EA4857">
              <w:rPr>
                <w:szCs w:val="18"/>
              </w:rPr>
              <w:t xml:space="preserve">tekst </w:t>
            </w:r>
            <w:r w:rsidRPr="00EA4857">
              <w:rPr>
                <w:szCs w:val="18"/>
              </w:rPr>
              <w:t>wordt vermeld wanneer een omschrijving is ingevuld.</w:t>
            </w:r>
          </w:p>
          <w:p w14:paraId="42775022" w14:textId="77777777" w:rsidR="001B5352" w:rsidRPr="00EA4857" w:rsidRDefault="001B5352" w:rsidP="005344C7">
            <w:pPr>
              <w:rPr>
                <w:u w:val="single"/>
              </w:rPr>
            </w:pPr>
          </w:p>
          <w:p w14:paraId="7649F646" w14:textId="77777777" w:rsidR="001B5352" w:rsidRPr="00EA4857" w:rsidRDefault="001B5352" w:rsidP="005344C7">
            <w:pPr>
              <w:rPr>
                <w:u w:val="single"/>
              </w:rPr>
            </w:pPr>
            <w:r w:rsidRPr="00EA4857">
              <w:rPr>
                <w:u w:val="single"/>
              </w:rPr>
              <w:t>Mapping:</w:t>
            </w:r>
          </w:p>
          <w:p w14:paraId="0E79D80A" w14:textId="77777777" w:rsidR="001B5352" w:rsidRPr="00EA4857" w:rsidRDefault="001B5352" w:rsidP="00EA4857">
            <w:pPr>
              <w:spacing w:line="240" w:lineRule="auto"/>
              <w:rPr>
                <w:sz w:val="16"/>
                <w:szCs w:val="16"/>
              </w:rPr>
            </w:pPr>
            <w:r w:rsidRPr="00EA4857">
              <w:rPr>
                <w:sz w:val="16"/>
                <w:szCs w:val="16"/>
              </w:rPr>
              <w:t>//IMKAD_AangebodenStuk/</w:t>
            </w:r>
          </w:p>
          <w:p w14:paraId="7361ADCE" w14:textId="77777777" w:rsidR="001B5352" w:rsidRPr="00EA4857" w:rsidRDefault="00AC4764" w:rsidP="00EA4857">
            <w:pPr>
              <w:spacing w:line="240" w:lineRule="auto"/>
              <w:rPr>
                <w:szCs w:val="18"/>
              </w:rPr>
            </w:pPr>
            <w:r w:rsidRPr="00EA4857">
              <w:rPr>
                <w:sz w:val="16"/>
                <w:szCs w:val="16"/>
              </w:rPr>
              <w:tab/>
            </w:r>
            <w:r w:rsidR="001B5352" w:rsidRPr="00EA4857">
              <w:rPr>
                <w:sz w:val="16"/>
                <w:szCs w:val="16"/>
              </w:rPr>
              <w:t>./tia_OmschrijvingKenmerk</w:t>
            </w:r>
          </w:p>
        </w:tc>
      </w:tr>
      <w:tr w:rsidR="004C70C2" w:rsidRPr="00524C87" w14:paraId="44F1BDFB" w14:textId="77777777" w:rsidTr="00EA4857">
        <w:tc>
          <w:tcPr>
            <w:tcW w:w="2621" w:type="pct"/>
            <w:shd w:val="clear" w:color="auto" w:fill="auto"/>
          </w:tcPr>
          <w:p w14:paraId="0E5CD5C1" w14:textId="77777777" w:rsidR="004C70C2" w:rsidRDefault="004C70C2" w:rsidP="004C70C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800080"/>
                <w:sz w:val="20"/>
              </w:rPr>
            </w:pPr>
            <w:r>
              <w:rPr>
                <w:rFonts w:cs="Arial"/>
                <w:color w:val="800080"/>
                <w:sz w:val="20"/>
              </w:rPr>
              <w:t>Annexen</w:t>
            </w:r>
            <w:r w:rsidRPr="00672E4A">
              <w:rPr>
                <w:rFonts w:cs="Arial"/>
                <w:color w:val="800080"/>
                <w:sz w:val="20"/>
              </w:rPr>
              <w:t>:</w:t>
            </w:r>
            <w:r>
              <w:rPr>
                <w:rFonts w:cs="Arial"/>
                <w:color w:val="800080"/>
                <w:sz w:val="20"/>
              </w:rPr>
              <w:t xml:space="preserve"> </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r>
              <w:rPr>
                <w:rFonts w:cs="Arial"/>
                <w:sz w:val="20"/>
              </w:rPr>
              <w:t>omschrijving</w:t>
            </w:r>
            <w:r w:rsidRPr="00FC4D81">
              <w:rPr>
                <w:rFonts w:cs="Arial"/>
                <w:sz w:val="20"/>
              </w:rPr>
              <w:fldChar w:fldCharType="begin"/>
            </w:r>
            <w:r w:rsidRPr="00FC4D81">
              <w:rPr>
                <w:rFonts w:cs="Arial"/>
                <w:sz w:val="20"/>
              </w:rPr>
              <w:instrText>MacroButton Nomacro §</w:instrText>
            </w:r>
            <w:r w:rsidRPr="00FC4D81">
              <w:rPr>
                <w:rFonts w:cs="Arial"/>
                <w:sz w:val="20"/>
              </w:rPr>
              <w:fldChar w:fldCharType="end"/>
            </w:r>
          </w:p>
          <w:p w14:paraId="1FCEAC45" w14:textId="77777777" w:rsidR="004C70C2" w:rsidRPr="00EA4857" w:rsidRDefault="004C70C2" w:rsidP="005C6805">
            <w:pPr>
              <w:rPr>
                <w:color w:val="FF0000"/>
                <w:highlight w:val="yellow"/>
              </w:rPr>
            </w:pPr>
          </w:p>
        </w:tc>
        <w:tc>
          <w:tcPr>
            <w:tcW w:w="2379" w:type="pct"/>
            <w:shd w:val="clear" w:color="auto" w:fill="auto"/>
          </w:tcPr>
          <w:p w14:paraId="30D45285" w14:textId="77777777" w:rsidR="004C70C2" w:rsidRDefault="004C70C2" w:rsidP="00A8181A">
            <w:pPr>
              <w:rPr>
                <w:szCs w:val="18"/>
              </w:rPr>
            </w:pPr>
            <w:r w:rsidRPr="00EA4857">
              <w:rPr>
                <w:szCs w:val="18"/>
              </w:rPr>
              <w:t>Optionele tekst. Deze tekst wordt vermeld wanneer een omschrijving is ingevuld</w:t>
            </w:r>
          </w:p>
          <w:p w14:paraId="14367ED2" w14:textId="77777777" w:rsidR="004C70C2" w:rsidRPr="00EA4857" w:rsidRDefault="004C70C2" w:rsidP="004C70C2">
            <w:pPr>
              <w:rPr>
                <w:u w:val="single"/>
              </w:rPr>
            </w:pPr>
            <w:r w:rsidRPr="00EA4857">
              <w:rPr>
                <w:u w:val="single"/>
              </w:rPr>
              <w:t>Mapping:</w:t>
            </w:r>
          </w:p>
          <w:p w14:paraId="09ABFA9C" w14:textId="77777777" w:rsidR="004C70C2" w:rsidRPr="00EA4857" w:rsidRDefault="004C70C2" w:rsidP="004C70C2">
            <w:pPr>
              <w:spacing w:line="240" w:lineRule="auto"/>
              <w:rPr>
                <w:sz w:val="16"/>
                <w:szCs w:val="16"/>
              </w:rPr>
            </w:pPr>
            <w:r w:rsidRPr="00EA4857">
              <w:rPr>
                <w:sz w:val="16"/>
                <w:szCs w:val="16"/>
              </w:rPr>
              <w:t>//IMKAD_AangebodenStuk/</w:t>
            </w:r>
          </w:p>
          <w:p w14:paraId="35972E99" w14:textId="12AE141D" w:rsidR="004C70C2" w:rsidRDefault="004C70C2" w:rsidP="00A8181A">
            <w:pPr>
              <w:rPr>
                <w:szCs w:val="18"/>
              </w:rPr>
            </w:pPr>
            <w:r>
              <w:rPr>
                <w:sz w:val="16"/>
                <w:szCs w:val="16"/>
              </w:rPr>
              <w:t xml:space="preserve">         </w:t>
            </w:r>
            <w:r w:rsidRPr="00EA4857">
              <w:rPr>
                <w:sz w:val="16"/>
                <w:szCs w:val="16"/>
              </w:rPr>
              <w:t>./tia_Omschrijving</w:t>
            </w:r>
            <w:r>
              <w:rPr>
                <w:sz w:val="16"/>
                <w:szCs w:val="16"/>
              </w:rPr>
              <w:t>Annexen</w:t>
            </w:r>
          </w:p>
          <w:p w14:paraId="21833CA1" w14:textId="77777777" w:rsidR="004C70C2" w:rsidRDefault="004C70C2" w:rsidP="00A8181A">
            <w:pPr>
              <w:rPr>
                <w:szCs w:val="18"/>
              </w:rPr>
            </w:pPr>
          </w:p>
          <w:p w14:paraId="56B3A5F0" w14:textId="2FF69372" w:rsidR="004C70C2" w:rsidRPr="00EA4857" w:rsidRDefault="004C70C2" w:rsidP="00A8181A">
            <w:pPr>
              <w:rPr>
                <w:szCs w:val="18"/>
              </w:rPr>
            </w:pPr>
          </w:p>
        </w:tc>
      </w:tr>
      <w:tr w:rsidR="00D02A42" w:rsidRPr="00524C87" w14:paraId="7B94619E" w14:textId="77777777" w:rsidTr="00EA4857">
        <w:tc>
          <w:tcPr>
            <w:tcW w:w="2621" w:type="pct"/>
            <w:shd w:val="clear" w:color="auto" w:fill="auto"/>
          </w:tcPr>
          <w:p w14:paraId="40A27612" w14:textId="77777777" w:rsidR="00D02A42" w:rsidRPr="00EA4857" w:rsidRDefault="00D02A42" w:rsidP="005C6805">
            <w:pPr>
              <w:rPr>
                <w:color w:val="FF0000"/>
              </w:rPr>
            </w:pPr>
            <w:r w:rsidRPr="00EA4857">
              <w:rPr>
                <w:color w:val="FF0000"/>
                <w:highlight w:val="yellow"/>
              </w:rPr>
              <w:t>TEKSTBLO</w:t>
            </w:r>
            <w:r w:rsidR="003B4E7E" w:rsidRPr="00EA4857">
              <w:rPr>
                <w:color w:val="FF0000"/>
                <w:highlight w:val="yellow"/>
              </w:rPr>
              <w:t>K AANHE</w:t>
            </w:r>
            <w:r w:rsidR="00C05D43" w:rsidRPr="00EA4857">
              <w:rPr>
                <w:color w:val="FF0000"/>
                <w:highlight w:val="yellow"/>
              </w:rPr>
              <w:t>F NOTARIELE VERKLARING</w:t>
            </w:r>
            <w:r w:rsidR="00026981" w:rsidRPr="00EA4857">
              <w:rPr>
                <w:color w:val="FF0000"/>
              </w:rPr>
              <w:t>:</w:t>
            </w:r>
          </w:p>
        </w:tc>
        <w:tc>
          <w:tcPr>
            <w:tcW w:w="2379" w:type="pct"/>
            <w:shd w:val="clear" w:color="auto" w:fill="auto"/>
          </w:tcPr>
          <w:p w14:paraId="33987A30" w14:textId="77777777" w:rsidR="00D02A42" w:rsidRPr="00EA4857" w:rsidRDefault="00F41CE3" w:rsidP="00A8181A">
            <w:pPr>
              <w:rPr>
                <w:i/>
              </w:rPr>
            </w:pPr>
            <w:r w:rsidRPr="00EA4857">
              <w:rPr>
                <w:szCs w:val="18"/>
              </w:rPr>
              <w:t>Gegevens van de (waarnemend) notaris die als ondertekenaar optreedt.</w:t>
            </w:r>
            <w:r w:rsidRPr="00EA4857">
              <w:rPr>
                <w:i/>
              </w:rPr>
              <w:t xml:space="preserve"> </w:t>
            </w:r>
          </w:p>
        </w:tc>
      </w:tr>
      <w:tr w:rsidR="002B01EB" w:rsidRPr="00524C87" w14:paraId="199449F7" w14:textId="77777777" w:rsidTr="00EA4857">
        <w:tc>
          <w:tcPr>
            <w:tcW w:w="2621" w:type="pct"/>
            <w:shd w:val="clear" w:color="auto" w:fill="auto"/>
          </w:tcPr>
          <w:p w14:paraId="0671F6F8" w14:textId="77777777" w:rsidR="002B01EB" w:rsidRPr="00EA4857" w:rsidRDefault="002B01EB" w:rsidP="005C6805">
            <w:pPr>
              <w:rPr>
                <w:color w:val="FF0000"/>
                <w:highlight w:val="yellow"/>
              </w:rPr>
            </w:pPr>
            <w:r w:rsidRPr="00EA4857">
              <w:rPr>
                <w:color w:val="FF0000"/>
                <w:u w:val="single"/>
              </w:rPr>
              <w:t xml:space="preserve">Verklaring </w:t>
            </w:r>
            <w:r w:rsidRPr="00EA4857">
              <w:rPr>
                <w:color w:val="339966"/>
                <w:u w:val="single"/>
              </w:rPr>
              <w:t>persoon/personen</w:t>
            </w:r>
          </w:p>
        </w:tc>
        <w:tc>
          <w:tcPr>
            <w:tcW w:w="2379" w:type="pct"/>
            <w:shd w:val="clear" w:color="auto" w:fill="auto"/>
          </w:tcPr>
          <w:p w14:paraId="5D1C3247" w14:textId="118A0F50" w:rsidR="002B01EB" w:rsidRDefault="002B01EB" w:rsidP="00A8181A">
            <w:r>
              <w:t xml:space="preserve">Verplichte keuze die </w:t>
            </w:r>
            <w:r w:rsidR="00892098">
              <w:t xml:space="preserve">wordt </w:t>
            </w:r>
            <w:r w:rsidR="00AC4764">
              <w:t xml:space="preserve">afgeleid van het aantal </w:t>
            </w:r>
            <w:r w:rsidR="005839E3">
              <w:t xml:space="preserve">gerechtigde </w:t>
            </w:r>
            <w:r w:rsidR="00AC4764">
              <w:t>personen</w:t>
            </w:r>
            <w:r w:rsidR="00162DCD">
              <w:t xml:space="preserve"> </w:t>
            </w:r>
            <w:r w:rsidR="005839E3">
              <w:t>in</w:t>
            </w:r>
            <w:r w:rsidR="00162DCD">
              <w:t xml:space="preserve"> de </w:t>
            </w:r>
            <w:r w:rsidR="00B3530C">
              <w:t>partij(en)</w:t>
            </w:r>
            <w:r w:rsidR="00162DCD">
              <w:t xml:space="preserve">, zie par. </w:t>
            </w:r>
            <w:r w:rsidR="00162DCD">
              <w:fldChar w:fldCharType="begin"/>
            </w:r>
            <w:r w:rsidR="00162DCD">
              <w:instrText xml:space="preserve"> REF _Ref363652858 \r \h </w:instrText>
            </w:r>
            <w:r w:rsidR="00162DCD">
              <w:fldChar w:fldCharType="separate"/>
            </w:r>
            <w:r w:rsidR="00D01B7F">
              <w:t>2.3</w:t>
            </w:r>
            <w:r w:rsidR="00162DCD">
              <w:fldChar w:fldCharType="end"/>
            </w:r>
            <w:r w:rsidR="00162DCD">
              <w:t xml:space="preserve"> Partijen</w:t>
            </w:r>
            <w:r w:rsidR="00AC4764">
              <w:t>:</w:t>
            </w:r>
          </w:p>
          <w:p w14:paraId="1DC1B1C0" w14:textId="77777777" w:rsidR="002B01EB" w:rsidRDefault="002B01EB" w:rsidP="00EA4857">
            <w:pPr>
              <w:numPr>
                <w:ilvl w:val="0"/>
                <w:numId w:val="11"/>
              </w:numPr>
            </w:pPr>
            <w:r w:rsidRPr="00EA4857">
              <w:rPr>
                <w:color w:val="339966"/>
              </w:rPr>
              <w:t>persoon</w:t>
            </w:r>
            <w:r>
              <w:t xml:space="preserve">: </w:t>
            </w:r>
            <w:r w:rsidR="00AC4764">
              <w:t>b</w:t>
            </w:r>
            <w:r>
              <w:t xml:space="preserve">ij 1 </w:t>
            </w:r>
            <w:r w:rsidR="00B3530C">
              <w:t xml:space="preserve">gerechtigde </w:t>
            </w:r>
            <w:r>
              <w:t>persoon</w:t>
            </w:r>
            <w:r w:rsidR="00B3530C">
              <w:t xml:space="preserve"> in de partij(en)</w:t>
            </w:r>
            <w:r w:rsidR="00AC4764">
              <w:t>,</w:t>
            </w:r>
          </w:p>
          <w:p w14:paraId="2ACCD211" w14:textId="77777777" w:rsidR="002B01EB" w:rsidRDefault="002B01EB" w:rsidP="00EA4857">
            <w:pPr>
              <w:numPr>
                <w:ilvl w:val="0"/>
                <w:numId w:val="11"/>
              </w:numPr>
            </w:pPr>
            <w:r w:rsidRPr="00EA4857">
              <w:rPr>
                <w:color w:val="339966"/>
              </w:rPr>
              <w:t>personen</w:t>
            </w:r>
            <w:r>
              <w:t>: b</w:t>
            </w:r>
            <w:r w:rsidR="00FD1C48">
              <w:t>i</w:t>
            </w:r>
            <w:r>
              <w:t xml:space="preserve">j meer </w:t>
            </w:r>
            <w:r w:rsidR="00B3530C">
              <w:t xml:space="preserve">gerechtigde </w:t>
            </w:r>
            <w:r>
              <w:t>personen</w:t>
            </w:r>
            <w:r w:rsidR="00B3530C">
              <w:t xml:space="preserve"> in de partij(en)</w:t>
            </w:r>
            <w:r>
              <w:t>.</w:t>
            </w:r>
          </w:p>
          <w:p w14:paraId="0EA39C50" w14:textId="77777777" w:rsidR="00AC4764" w:rsidRDefault="00AC4764" w:rsidP="002B01EB"/>
          <w:p w14:paraId="35B05D23" w14:textId="77777777" w:rsidR="00B3530C" w:rsidRPr="00EA4857" w:rsidRDefault="00B3530C" w:rsidP="002B01EB">
            <w:pPr>
              <w:rPr>
                <w:u w:val="single"/>
              </w:rPr>
            </w:pPr>
            <w:r w:rsidRPr="00EA4857">
              <w:rPr>
                <w:u w:val="single"/>
              </w:rPr>
              <w:t>Mapping</w:t>
            </w:r>
            <w:r w:rsidR="007D01D9" w:rsidRPr="00EA4857">
              <w:rPr>
                <w:u w:val="single"/>
              </w:rPr>
              <w:t xml:space="preserve"> gerechtigde persoon</w:t>
            </w:r>
            <w:r w:rsidRPr="00EA4857">
              <w:rPr>
                <w:u w:val="single"/>
              </w:rPr>
              <w:t>:</w:t>
            </w:r>
          </w:p>
          <w:p w14:paraId="49F1EAC5" w14:textId="77777777" w:rsidR="00B3530C" w:rsidRPr="00EA4857" w:rsidRDefault="00B3530C" w:rsidP="00EA4857">
            <w:pPr>
              <w:spacing w:line="240" w:lineRule="auto"/>
              <w:rPr>
                <w:sz w:val="16"/>
                <w:szCs w:val="16"/>
              </w:rPr>
            </w:pPr>
            <w:r w:rsidRPr="00EA4857">
              <w:rPr>
                <w:sz w:val="16"/>
                <w:szCs w:val="16"/>
              </w:rPr>
              <w:t xml:space="preserve">-aantal personen met </w:t>
            </w:r>
            <w:r w:rsidR="000C50C8" w:rsidRPr="00EA4857">
              <w:rPr>
                <w:sz w:val="16"/>
                <w:szCs w:val="16"/>
              </w:rPr>
              <w:t>./</w:t>
            </w:r>
            <w:r w:rsidRPr="00EA4857">
              <w:rPr>
                <w:sz w:val="16"/>
                <w:szCs w:val="16"/>
              </w:rPr>
              <w:t>tia_IndGerechtigde = true</w:t>
            </w:r>
          </w:p>
          <w:p w14:paraId="60C86659" w14:textId="77777777" w:rsidR="00B3530C" w:rsidRPr="00EA4857" w:rsidRDefault="00B3530C" w:rsidP="00EA4857">
            <w:pPr>
              <w:spacing w:line="240" w:lineRule="auto"/>
              <w:rPr>
                <w:sz w:val="16"/>
                <w:szCs w:val="16"/>
              </w:rPr>
            </w:pPr>
            <w:r w:rsidRPr="00EA4857">
              <w:rPr>
                <w:sz w:val="16"/>
                <w:szCs w:val="16"/>
              </w:rPr>
              <w:t>//IMKAD_AangebodenStuk/Partij/IMKAD_Persoon</w:t>
            </w:r>
          </w:p>
          <w:p w14:paraId="030B5BEC"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65D21C50" w14:textId="77777777" w:rsidR="00236589" w:rsidRPr="00EA4857" w:rsidRDefault="00236589" w:rsidP="00EA4857">
            <w:pPr>
              <w:spacing w:line="240" w:lineRule="auto"/>
              <w:rPr>
                <w:sz w:val="16"/>
                <w:szCs w:val="16"/>
              </w:rPr>
            </w:pPr>
            <w:r w:rsidRPr="00EA4857">
              <w:rPr>
                <w:sz w:val="16"/>
                <w:szCs w:val="16"/>
              </w:rPr>
              <w:t>//IMKAD_AangebodenStuk/Partij/IMKAD_Persoon/GerelateerdPersoon/IMKAD_Persoon/</w:t>
            </w:r>
          </w:p>
          <w:p w14:paraId="48951004" w14:textId="77777777" w:rsidR="00AC4764" w:rsidRPr="00EA4857" w:rsidRDefault="00236589" w:rsidP="00EA4857">
            <w:pPr>
              <w:spacing w:line="240" w:lineRule="auto"/>
              <w:rPr>
                <w:sz w:val="16"/>
                <w:szCs w:val="16"/>
              </w:rPr>
            </w:pPr>
            <w:r w:rsidRPr="00EA4857">
              <w:rPr>
                <w:sz w:val="16"/>
                <w:szCs w:val="16"/>
              </w:rPr>
              <w:tab/>
              <w:t>/GerelateerdPersoon/IMKAD_Persoon</w:t>
            </w:r>
          </w:p>
        </w:tc>
      </w:tr>
    </w:tbl>
    <w:p w14:paraId="68E63A68" w14:textId="1D3C9E19" w:rsidR="009F7AB2" w:rsidRDefault="009F7AB2" w:rsidP="002A5C1F">
      <w:pPr>
        <w:spacing w:line="240" w:lineRule="auto"/>
      </w:pPr>
    </w:p>
    <w:p w14:paraId="3989D7A9" w14:textId="77777777" w:rsidR="009F7AB2" w:rsidRDefault="009F7AB2">
      <w:pPr>
        <w:spacing w:line="240" w:lineRule="auto"/>
      </w:pPr>
      <w:r>
        <w:br w:type="page"/>
      </w:r>
    </w:p>
    <w:p w14:paraId="70D457E3" w14:textId="77777777" w:rsidR="002A5C1F" w:rsidRPr="007224C4" w:rsidRDefault="002A5C1F" w:rsidP="002A5C1F">
      <w:pPr>
        <w:spacing w:line="240" w:lineRule="auto"/>
      </w:pPr>
    </w:p>
    <w:p w14:paraId="635B9207" w14:textId="77777777" w:rsidR="002A5C1F" w:rsidRDefault="00D33240" w:rsidP="002A5C1F">
      <w:pPr>
        <w:pStyle w:val="Kop2"/>
        <w:numPr>
          <w:ilvl w:val="1"/>
          <w:numId w:val="1"/>
        </w:numPr>
      </w:pPr>
      <w:bookmarkStart w:id="91" w:name="_Ref363652858"/>
      <w:bookmarkStart w:id="92" w:name="_Toc147935041"/>
      <w:r>
        <w:t>Partijen</w:t>
      </w:r>
      <w:bookmarkEnd w:id="91"/>
      <w:bookmarkEnd w:id="92"/>
    </w:p>
    <w:p w14:paraId="4AFE061C" w14:textId="75B60FA7" w:rsidR="00281A2C" w:rsidRDefault="00860F50" w:rsidP="005D562D">
      <w:pPr>
        <w:rPr>
          <w:u w:val="single"/>
          <w:lang w:val="nl"/>
        </w:rPr>
      </w:pPr>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sidR="006D5708">
        <w:rPr>
          <w:lang w:val="nl"/>
        </w:rPr>
        <w:t xml:space="preserve"> </w:t>
      </w:r>
      <w:r>
        <w:rPr>
          <w:lang w:val="nl"/>
        </w:rPr>
        <w:t>Er moet minimaal één partij worden genoemd. De volgorde waarin de partijen vermeld worden, is niet van belang.</w:t>
      </w:r>
      <w:r w:rsidR="006D5708">
        <w:t xml:space="preserve"> </w:t>
      </w:r>
      <w:r w:rsidRPr="000E4943">
        <w:t xml:space="preserve">De rol van een partij wordt </w:t>
      </w:r>
      <w:r>
        <w:t xml:space="preserve">bepaald </w:t>
      </w:r>
      <w:r w:rsidR="009F7AB2">
        <w:t>door gebruik te maken van verkrijgerRechtRef en vervreemderRechtRef</w:t>
      </w:r>
      <w:r>
        <w:t>.</w:t>
      </w:r>
      <w:r w:rsidR="009F7AB2">
        <w:t>met id naar de desbetreffende partij.</w:t>
      </w:r>
      <w:r>
        <w:t xml:space="preserve"> De nummering van partijen en personen wordt toegelicht in </w:t>
      </w:r>
      <w:r>
        <w:fldChar w:fldCharType="begin"/>
      </w:r>
      <w:r>
        <w:instrText xml:space="preserve"> REF TC \h </w:instrText>
      </w:r>
      <w:r>
        <w:fldChar w:fldCharType="separate"/>
      </w:r>
      <w:r w:rsidR="00D01B7F">
        <w:t>[TC]</w:t>
      </w:r>
      <w:r>
        <w:fldChar w:fldCharType="end"/>
      </w:r>
      <w:r>
        <w:t>.</w:t>
      </w:r>
    </w:p>
    <w:p w14:paraId="0E3D4BC6" w14:textId="77777777" w:rsidR="005D562D" w:rsidRDefault="005D562D" w:rsidP="005D562D">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2B01EB" w:rsidRPr="000E6BC2" w14:paraId="218A8666" w14:textId="77777777" w:rsidTr="00EA4857">
        <w:tc>
          <w:tcPr>
            <w:tcW w:w="2630" w:type="pct"/>
            <w:shd w:val="clear" w:color="auto" w:fill="auto"/>
          </w:tcPr>
          <w:p w14:paraId="6090981C" w14:textId="77777777" w:rsidR="00F41CE3" w:rsidRPr="00EA4857" w:rsidRDefault="00F41CE3" w:rsidP="00EA4857">
            <w:pPr>
              <w:ind w:left="561" w:hanging="561"/>
              <w:rPr>
                <w:rFonts w:cs="Arial"/>
                <w:color w:val="800080"/>
                <w:sz w:val="20"/>
                <w:highlight w:val="yellow"/>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FF0000"/>
                <w:sz w:val="20"/>
              </w:rPr>
              <w:t>1</w:t>
            </w:r>
            <w:r w:rsidRPr="00EA4857">
              <w:rPr>
                <w:rFonts w:cs="Arial"/>
                <w:color w:val="800080"/>
                <w:sz w:val="20"/>
              </w:rPr>
              <w:t>.</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r w:rsidRPr="00EA4857">
              <w:rPr>
                <w:rFonts w:cs="Arial"/>
                <w:color w:val="800080"/>
                <w:sz w:val="20"/>
                <w:highlight w:val="yellow"/>
              </w:rPr>
              <w:t xml:space="preserve"> </w:t>
            </w:r>
          </w:p>
          <w:p w14:paraId="26285852" w14:textId="77777777" w:rsidR="002B01EB" w:rsidRPr="00A54ECD" w:rsidRDefault="002B01EB" w:rsidP="009C6D27"/>
        </w:tc>
        <w:tc>
          <w:tcPr>
            <w:tcW w:w="2370" w:type="pct"/>
            <w:shd w:val="clear" w:color="auto" w:fill="auto"/>
          </w:tcPr>
          <w:p w14:paraId="74D0F5B6" w14:textId="77777777" w:rsidR="00F41CE3" w:rsidRPr="00EA4857" w:rsidRDefault="00F41CE3" w:rsidP="00F41CE3">
            <w:pPr>
              <w:rPr>
                <w:i/>
              </w:rPr>
            </w:pPr>
            <w:r w:rsidRPr="00EA4857">
              <w:rPr>
                <w:szCs w:val="18"/>
              </w:rPr>
              <w:t xml:space="preserve">Gegevens van de persoon </w:t>
            </w:r>
            <w:r w:rsidR="006D5708" w:rsidRPr="00EA4857">
              <w:rPr>
                <w:szCs w:val="18"/>
              </w:rPr>
              <w:t xml:space="preserve">of personen </w:t>
            </w:r>
            <w:r w:rsidRPr="00EA4857">
              <w:rPr>
                <w:szCs w:val="18"/>
              </w:rPr>
              <w:t>die als gevolmachtigde</w:t>
            </w:r>
            <w:r w:rsidR="006D5708" w:rsidRPr="00EA4857">
              <w:rPr>
                <w:szCs w:val="18"/>
              </w:rPr>
              <w:t>n</w:t>
            </w:r>
            <w:r w:rsidRPr="00EA4857">
              <w:rPr>
                <w:szCs w:val="18"/>
              </w:rPr>
              <w:t xml:space="preserve"> optred</w:t>
            </w:r>
            <w:r w:rsidR="006D5708" w:rsidRPr="00EA4857">
              <w:rPr>
                <w:szCs w:val="18"/>
              </w:rPr>
              <w:t>en</w:t>
            </w:r>
            <w:r w:rsidRPr="00EA4857">
              <w:rPr>
                <w:szCs w:val="18"/>
              </w:rPr>
              <w:t>.</w:t>
            </w:r>
            <w:r w:rsidRPr="00EA4857">
              <w:rPr>
                <w:i/>
              </w:rPr>
              <w:t xml:space="preserve"> </w:t>
            </w:r>
          </w:p>
          <w:p w14:paraId="0F6F429A" w14:textId="77777777" w:rsidR="003237BA" w:rsidRPr="00EA4857" w:rsidRDefault="003237BA" w:rsidP="00EA4857">
            <w:pPr>
              <w:autoSpaceDE w:val="0"/>
              <w:autoSpaceDN w:val="0"/>
              <w:adjustRightInd w:val="0"/>
              <w:rPr>
                <w:rFonts w:cs="Arial"/>
                <w:snapToGrid/>
                <w:szCs w:val="18"/>
              </w:rPr>
            </w:pPr>
          </w:p>
          <w:p w14:paraId="3A5ACE9C" w14:textId="77777777" w:rsidR="002B01EB" w:rsidRPr="00EA4857" w:rsidRDefault="002B01EB" w:rsidP="00EA4857">
            <w:pPr>
              <w:spacing w:line="240" w:lineRule="auto"/>
              <w:rPr>
                <w:u w:val="single"/>
              </w:rPr>
            </w:pPr>
            <w:r w:rsidRPr="00EA4857">
              <w:rPr>
                <w:u w:val="single"/>
              </w:rPr>
              <w:t>Mapping:</w:t>
            </w:r>
          </w:p>
          <w:p w14:paraId="48B50725" w14:textId="77777777" w:rsidR="002B01EB" w:rsidRPr="00EA4857" w:rsidRDefault="002B01EB" w:rsidP="00EA4857">
            <w:pPr>
              <w:spacing w:line="240" w:lineRule="auto"/>
              <w:rPr>
                <w:sz w:val="16"/>
                <w:szCs w:val="16"/>
              </w:rPr>
            </w:pPr>
            <w:r w:rsidRPr="00EA4857">
              <w:rPr>
                <w:sz w:val="16"/>
                <w:szCs w:val="16"/>
              </w:rPr>
              <w:t>//IMKAD_AangebodenStuk/Partij/Gevolmachtigde</w:t>
            </w:r>
          </w:p>
          <w:p w14:paraId="63DFF36D" w14:textId="77777777" w:rsidR="002B01EB" w:rsidRPr="00EA4857" w:rsidRDefault="002B01EB" w:rsidP="00EA4857">
            <w:pPr>
              <w:autoSpaceDE w:val="0"/>
              <w:autoSpaceDN w:val="0"/>
              <w:adjustRightInd w:val="0"/>
              <w:spacing w:line="240" w:lineRule="auto"/>
              <w:rPr>
                <w:rFonts w:cs="Arial"/>
                <w:snapToGrid/>
                <w:szCs w:val="18"/>
              </w:rPr>
            </w:pPr>
            <w:r w:rsidRPr="00EA4857">
              <w:rPr>
                <w:sz w:val="16"/>
                <w:szCs w:val="16"/>
                <w:lang w:val="nl"/>
              </w:rPr>
              <w:t>De overige mapping is opgenomen in het genoemde tekstblok.</w:t>
            </w:r>
          </w:p>
        </w:tc>
      </w:tr>
      <w:tr w:rsidR="002B01EB" w:rsidRPr="000E6BC2" w14:paraId="5C48F3CC" w14:textId="77777777" w:rsidTr="00EA4857">
        <w:tc>
          <w:tcPr>
            <w:tcW w:w="2630" w:type="pct"/>
            <w:shd w:val="clear" w:color="auto" w:fill="auto"/>
          </w:tcPr>
          <w:p w14:paraId="5A52BCD0" w14:textId="77777777" w:rsidR="00F41CE3" w:rsidRPr="00EA4857" w:rsidRDefault="00F41CE3"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008000"/>
                <w:sz w:val="20"/>
                <w:highlight w:val="yellow"/>
              </w:rPr>
              <w:t>TEKSTBLOK PARTIJ NATUURLIJK PERSOON</w:t>
            </w:r>
            <w:r w:rsidR="00FA1208" w:rsidRPr="00EA4857">
              <w:rPr>
                <w:rFonts w:cs="Arial"/>
                <w:color w:val="008000"/>
                <w:sz w:val="20"/>
                <w:highlight w:val="yellow"/>
              </w:rPr>
              <w:t xml:space="preserve"> </w:t>
            </w:r>
            <w:r w:rsidRPr="00EA4857">
              <w:rPr>
                <w:rFonts w:cs="Arial"/>
                <w:color w:val="008000"/>
                <w:sz w:val="20"/>
                <w:highlight w:val="yellow"/>
              </w:rPr>
              <w:t>/ TEKSTBLOK PARTIJ NIET NATUURLIJK PERSOON</w:t>
            </w:r>
            <w:r w:rsidR="00144F7E" w:rsidRPr="0033564F">
              <w:rPr>
                <w:rFonts w:cs="Arial"/>
                <w:color w:val="FF0000"/>
                <w:sz w:val="20"/>
              </w:rPr>
              <w:t>;</w:t>
            </w:r>
          </w:p>
          <w:p w14:paraId="33225586" w14:textId="77777777" w:rsidR="002B01EB" w:rsidRPr="00737F18" w:rsidRDefault="002B01EB" w:rsidP="009C6D27"/>
        </w:tc>
        <w:tc>
          <w:tcPr>
            <w:tcW w:w="2370" w:type="pct"/>
            <w:shd w:val="clear" w:color="auto" w:fill="auto"/>
          </w:tcPr>
          <w:p w14:paraId="4737C6FA" w14:textId="77777777" w:rsidR="002B01EB" w:rsidRDefault="002B01EB" w:rsidP="009C6D27">
            <w:r>
              <w:t xml:space="preserve">Verplichte keuze uit </w:t>
            </w:r>
            <w:r w:rsidR="00F41CE3">
              <w:t>2</w:t>
            </w:r>
            <w:r>
              <w:t xml:space="preserve"> tekstblokken met de gegevens van de perso(o)n(en), die tot de partij behoren.</w:t>
            </w:r>
            <w:r w:rsidR="006D5708">
              <w:t xml:space="preserve"> </w:t>
            </w:r>
            <w:r>
              <w:t>Er moet minimaal één tekstblok ingevuld worden.</w:t>
            </w:r>
            <w:r w:rsidR="006D5708">
              <w:t xml:space="preserve"> </w:t>
            </w:r>
            <w:r>
              <w:t>Er mogen meer dezelfde of verschillende tekstblokken na elkaar vermeld worden. Alle combinaties zijn toegestaan. In dat geval begint elk tekstblok op een nieuwe regel voorafgegaan door een letter (zie hiervoor).</w:t>
            </w:r>
          </w:p>
          <w:p w14:paraId="41D941BB" w14:textId="77777777" w:rsidR="002B01EB" w:rsidRDefault="002B01EB" w:rsidP="009C6D27"/>
          <w:p w14:paraId="46BB85C4" w14:textId="77777777" w:rsidR="002B01EB" w:rsidRPr="00EA4857" w:rsidRDefault="002B01EB" w:rsidP="00EA4857">
            <w:pPr>
              <w:spacing w:line="240" w:lineRule="auto"/>
              <w:rPr>
                <w:u w:val="single"/>
              </w:rPr>
            </w:pPr>
            <w:r w:rsidRPr="00EA4857">
              <w:rPr>
                <w:u w:val="single"/>
              </w:rPr>
              <w:t>Mapping:</w:t>
            </w:r>
          </w:p>
          <w:p w14:paraId="23077A16" w14:textId="77777777" w:rsidR="002B01EB" w:rsidRPr="00EA4857" w:rsidRDefault="002B01EB" w:rsidP="00EA4857">
            <w:pPr>
              <w:spacing w:line="240" w:lineRule="auto"/>
              <w:rPr>
                <w:sz w:val="16"/>
                <w:szCs w:val="16"/>
              </w:rPr>
            </w:pPr>
            <w:r w:rsidRPr="00EA4857">
              <w:rPr>
                <w:sz w:val="16"/>
                <w:szCs w:val="16"/>
              </w:rPr>
              <w:t>//IMKAD_AangebodenStuk/Partij/IMKAD_Persoon</w:t>
            </w:r>
          </w:p>
          <w:p w14:paraId="70E35536" w14:textId="77777777" w:rsidR="002B01EB" w:rsidRPr="00EA4857" w:rsidRDefault="002B01EB" w:rsidP="00EA4857">
            <w:pPr>
              <w:spacing w:line="240" w:lineRule="auto"/>
              <w:rPr>
                <w:sz w:val="16"/>
                <w:szCs w:val="16"/>
                <w:lang w:val="nl"/>
              </w:rPr>
            </w:pPr>
            <w:r w:rsidRPr="00EA4857">
              <w:rPr>
                <w:sz w:val="16"/>
                <w:szCs w:val="16"/>
                <w:lang w:val="nl"/>
              </w:rPr>
              <w:t>De overige mapping is opgenomen in de genoemde tekstblokken.</w:t>
            </w:r>
          </w:p>
        </w:tc>
      </w:tr>
      <w:tr w:rsidR="0054535E" w:rsidRPr="000E6BC2" w14:paraId="295ED1DB" w14:textId="77777777" w:rsidTr="00EA4857">
        <w:tc>
          <w:tcPr>
            <w:tcW w:w="2630" w:type="pct"/>
            <w:shd w:val="clear" w:color="auto" w:fill="auto"/>
          </w:tcPr>
          <w:p w14:paraId="75BDCA9F" w14:textId="77777777" w:rsidR="0054535E" w:rsidRPr="00EA4857" w:rsidRDefault="0054535E" w:rsidP="009C6D27">
            <w:pPr>
              <w:rPr>
                <w:color w:val="FF0000"/>
              </w:rPr>
            </w:pPr>
            <w:r w:rsidRPr="00EA4857">
              <w:rPr>
                <w:color w:val="FF0000"/>
              </w:rPr>
              <w:t>hierna</w:t>
            </w:r>
            <w:r w:rsidRPr="00EA4857">
              <w:rPr>
                <w:color w:val="800080"/>
              </w:rPr>
              <w:t xml:space="preserve"> (zowel tezamen als ieder afzonderlijk) </w:t>
            </w:r>
            <w:r w:rsidRPr="00EA4857">
              <w:rPr>
                <w:color w:val="FF0000"/>
              </w:rPr>
              <w:t xml:space="preserve">te noemen: </w:t>
            </w:r>
          </w:p>
        </w:tc>
        <w:tc>
          <w:tcPr>
            <w:tcW w:w="2370" w:type="pct"/>
            <w:shd w:val="clear" w:color="auto" w:fill="auto"/>
          </w:tcPr>
          <w:p w14:paraId="0D133D16" w14:textId="77777777" w:rsidR="0054535E" w:rsidRDefault="0054535E" w:rsidP="009C6D27">
            <w:pPr>
              <w:rPr>
                <w:szCs w:val="18"/>
              </w:rPr>
            </w:pPr>
            <w:r w:rsidRPr="00EA4857">
              <w:rPr>
                <w:szCs w:val="18"/>
              </w:rPr>
              <w:t xml:space="preserve">Vaste tekst, waarbij de paarse tekst alleen getoond wordt als er meer dan één </w:t>
            </w:r>
            <w:r w:rsidR="00BD0AC9">
              <w:rPr>
                <w:szCs w:val="18"/>
              </w:rPr>
              <w:t xml:space="preserve">gerechtigde </w:t>
            </w:r>
            <w:r w:rsidRPr="00EA4857">
              <w:rPr>
                <w:szCs w:val="18"/>
              </w:rPr>
              <w:t>persoon behoort tot de partij.</w:t>
            </w:r>
          </w:p>
          <w:p w14:paraId="361B2A44" w14:textId="77777777" w:rsidR="00BD0AC9" w:rsidRDefault="00BD0AC9" w:rsidP="009C6D27">
            <w:pPr>
              <w:rPr>
                <w:szCs w:val="18"/>
              </w:rPr>
            </w:pPr>
          </w:p>
          <w:p w14:paraId="4B315229" w14:textId="77777777" w:rsidR="00BD0AC9" w:rsidRPr="00BD0AC9" w:rsidRDefault="00BD0AC9" w:rsidP="00BD0AC9">
            <w:pPr>
              <w:rPr>
                <w:snapToGrid/>
                <w:szCs w:val="18"/>
                <w:u w:val="single"/>
              </w:rPr>
            </w:pPr>
            <w:r w:rsidRPr="00BD0AC9">
              <w:rPr>
                <w:snapToGrid/>
                <w:szCs w:val="18"/>
                <w:u w:val="single"/>
              </w:rPr>
              <w:t xml:space="preserve">Mapping </w:t>
            </w:r>
            <w:r>
              <w:rPr>
                <w:snapToGrid/>
                <w:szCs w:val="18"/>
                <w:u w:val="single"/>
              </w:rPr>
              <w:t>(zowel tezamen als ieder afzonderlijk)</w:t>
            </w:r>
            <w:r w:rsidRPr="00BD0AC9">
              <w:rPr>
                <w:snapToGrid/>
                <w:szCs w:val="18"/>
                <w:u w:val="single"/>
              </w:rPr>
              <w:t>:</w:t>
            </w:r>
          </w:p>
          <w:p w14:paraId="3E29D878" w14:textId="77777777" w:rsidR="00BD0AC9" w:rsidRDefault="00BD0AC9" w:rsidP="00BD0AC9">
            <w:pPr>
              <w:spacing w:line="240" w:lineRule="auto"/>
              <w:rPr>
                <w:snapToGrid/>
                <w:sz w:val="16"/>
                <w:szCs w:val="16"/>
              </w:rPr>
            </w:pPr>
            <w:r>
              <w:rPr>
                <w:snapToGrid/>
                <w:sz w:val="16"/>
                <w:szCs w:val="16"/>
              </w:rPr>
              <w:t>-meer dan één</w:t>
            </w:r>
          </w:p>
          <w:p w14:paraId="66624ACF" w14:textId="77777777" w:rsidR="00BD0AC9" w:rsidRPr="00BD0AC9" w:rsidRDefault="00BD0AC9" w:rsidP="00BD0AC9">
            <w:pPr>
              <w:spacing w:line="240" w:lineRule="auto"/>
              <w:rPr>
                <w:snapToGrid/>
                <w:sz w:val="16"/>
                <w:szCs w:val="16"/>
              </w:rPr>
            </w:pPr>
            <w:r w:rsidRPr="00BD0AC9">
              <w:rPr>
                <w:snapToGrid/>
                <w:sz w:val="16"/>
                <w:szCs w:val="16"/>
              </w:rPr>
              <w:t>/</w:t>
            </w:r>
            <w:r w:rsidRPr="00BD0AC9">
              <w:rPr>
                <w:sz w:val="16"/>
                <w:szCs w:val="16"/>
              </w:rPr>
              <w:t>Partij</w:t>
            </w:r>
          </w:p>
          <w:p w14:paraId="63DCD185" w14:textId="77777777" w:rsidR="00BD0AC9" w:rsidRDefault="00BD0AC9" w:rsidP="00BD0AC9">
            <w:pPr>
              <w:spacing w:line="240" w:lineRule="auto"/>
            </w:pPr>
            <w:r w:rsidRPr="00BD0AC9">
              <w:rPr>
                <w:snapToGrid/>
                <w:sz w:val="16"/>
                <w:szCs w:val="16"/>
              </w:rPr>
              <w:t>//IMKAD_</w:t>
            </w:r>
            <w:r w:rsidRPr="00BD0AC9">
              <w:rPr>
                <w:sz w:val="16"/>
                <w:szCs w:val="16"/>
              </w:rPr>
              <w:t>Persoon</w:t>
            </w:r>
            <w:r w:rsidRPr="00BD0AC9">
              <w:rPr>
                <w:snapToGrid/>
                <w:sz w:val="16"/>
                <w:szCs w:val="16"/>
              </w:rPr>
              <w:t>/tia_IndGerechtigde=true</w:t>
            </w:r>
          </w:p>
        </w:tc>
      </w:tr>
      <w:tr w:rsidR="00CC08B1" w:rsidRPr="000E6BC2" w14:paraId="1681B966" w14:textId="77777777" w:rsidTr="00EA4857">
        <w:tc>
          <w:tcPr>
            <w:tcW w:w="2630" w:type="pct"/>
            <w:shd w:val="clear" w:color="auto" w:fill="auto"/>
          </w:tcPr>
          <w:p w14:paraId="35A57FAC" w14:textId="20469006" w:rsidR="00CC08B1" w:rsidRPr="00EA4857" w:rsidRDefault="00F41CE3" w:rsidP="00AF6C56">
            <w:pPr>
              <w:rPr>
                <w:color w:val="FF0000"/>
              </w:rPr>
            </w:pPr>
            <w:r w:rsidRPr="00EA4857">
              <w:rPr>
                <w:rFonts w:cs="Arial"/>
                <w:color w:val="339966"/>
                <w:sz w:val="20"/>
              </w:rPr>
              <w:lastRenderedPageBreak/>
              <w:t>optieverlener / verkoper / optiegerechtigde / koper</w:t>
            </w:r>
            <w:r w:rsidR="00213680">
              <w:rPr>
                <w:rFonts w:cs="Arial"/>
                <w:color w:val="339966"/>
                <w:sz w:val="20"/>
              </w:rPr>
              <w:t xml:space="preserve"> / </w:t>
            </w:r>
            <w:r w:rsidR="00213680" w:rsidRPr="00045F94">
              <w:rPr>
                <w:rFonts w:cs="Arial"/>
                <w:sz w:val="20"/>
                <w:szCs w:val="16"/>
              </w:rPr>
              <w:t>§naam partij§</w:t>
            </w:r>
            <w:r w:rsidR="00213680" w:rsidRPr="00FC4D81">
              <w:rPr>
                <w:rFonts w:cs="Arial"/>
                <w:color w:val="FF0000"/>
                <w:sz w:val="20"/>
              </w:rPr>
              <w:t>,</w:t>
            </w:r>
            <w:commentRangeStart w:id="93"/>
            <w:commentRangeEnd w:id="93"/>
            <w:r w:rsidR="00213680">
              <w:rPr>
                <w:rStyle w:val="Verwijzingopmerking"/>
              </w:rPr>
              <w:commentReference w:id="93"/>
            </w:r>
            <w:commentRangeStart w:id="94"/>
            <w:commentRangeEnd w:id="94"/>
            <w:r w:rsidR="00213680">
              <w:rPr>
                <w:rStyle w:val="Verwijzingopmerking"/>
              </w:rPr>
              <w:commentReference w:id="94"/>
            </w:r>
          </w:p>
        </w:tc>
        <w:tc>
          <w:tcPr>
            <w:tcW w:w="2370" w:type="pct"/>
            <w:shd w:val="clear" w:color="auto" w:fill="auto"/>
          </w:tcPr>
          <w:p w14:paraId="291FBD68" w14:textId="5D8E92FA" w:rsidR="0054535E" w:rsidRPr="00EA4857" w:rsidRDefault="006D5708" w:rsidP="0054535E">
            <w:pPr>
              <w:rPr>
                <w:szCs w:val="18"/>
              </w:rPr>
            </w:pPr>
            <w:r w:rsidRPr="00EA4857">
              <w:rPr>
                <w:szCs w:val="18"/>
              </w:rPr>
              <w:t xml:space="preserve">Verplichte keuze voor de aanduiding </w:t>
            </w:r>
            <w:r w:rsidR="0054535E" w:rsidRPr="00EA4857">
              <w:rPr>
                <w:szCs w:val="18"/>
              </w:rPr>
              <w:t xml:space="preserve">van de partij, waarmee verder in de akte aan deze partij gerefereerd wordt. </w:t>
            </w:r>
            <w:r w:rsidR="00892098" w:rsidRPr="00EA4857">
              <w:rPr>
                <w:szCs w:val="18"/>
              </w:rPr>
              <w:t xml:space="preserve">De keuzemogelijkheden worden bepaald door de eerder gemaakte keuze tussen </w:t>
            </w:r>
            <w:r w:rsidR="00892098" w:rsidRPr="00EA4857">
              <w:rPr>
                <w:color w:val="339966"/>
              </w:rPr>
              <w:t>optie-/koop</w:t>
            </w:r>
            <w:r w:rsidR="00892098">
              <w:t xml:space="preserve"> in par. </w:t>
            </w:r>
            <w:r w:rsidR="00892098">
              <w:fldChar w:fldCharType="begin"/>
            </w:r>
            <w:r w:rsidR="00892098">
              <w:instrText xml:space="preserve"> REF _Ref387234060 \r \h </w:instrText>
            </w:r>
            <w:r w:rsidR="00892098">
              <w:fldChar w:fldCharType="separate"/>
            </w:r>
            <w:r w:rsidR="00D01B7F">
              <w:t>2.2</w:t>
            </w:r>
            <w:r w:rsidR="00892098">
              <w:fldChar w:fldCharType="end"/>
            </w:r>
            <w:r w:rsidR="00892098">
              <w:t xml:space="preserve"> A</w:t>
            </w:r>
            <w:r w:rsidR="00892098" w:rsidRPr="009A6156">
              <w:t>anhef</w:t>
            </w:r>
            <w:r w:rsidR="00892098" w:rsidRPr="00EA4857">
              <w:rPr>
                <w:szCs w:val="18"/>
              </w:rPr>
              <w:t>:</w:t>
            </w:r>
          </w:p>
          <w:p w14:paraId="41B2030B" w14:textId="4E0FF56B" w:rsidR="00CC08B1" w:rsidRDefault="00892098" w:rsidP="009C6D27">
            <w:r>
              <w:t>-</w:t>
            </w:r>
            <w:r w:rsidR="00CC08B1">
              <w:t xml:space="preserve"> </w:t>
            </w:r>
            <w:r w:rsidR="00515587">
              <w:t>‘</w:t>
            </w:r>
            <w:r w:rsidR="00CC08B1">
              <w:t>optie</w:t>
            </w:r>
            <w:r w:rsidR="00515587">
              <w:t>’</w:t>
            </w:r>
            <w:r w:rsidR="00A61A34">
              <w:t>:</w:t>
            </w:r>
            <w:r w:rsidR="00351A50">
              <w:t xml:space="preserve"> keuze </w:t>
            </w:r>
            <w:r>
              <w:t>tussen</w:t>
            </w:r>
            <w:r w:rsidR="00351A50">
              <w:t xml:space="preserve"> </w:t>
            </w:r>
            <w:r w:rsidR="00351A50" w:rsidRPr="00EA4857">
              <w:rPr>
                <w:color w:val="339966"/>
              </w:rPr>
              <w:t>optieverlener</w:t>
            </w:r>
            <w:r w:rsidRPr="00EA4857">
              <w:rPr>
                <w:color w:val="339966"/>
              </w:rPr>
              <w:t>/</w:t>
            </w:r>
            <w:r w:rsidR="00351A50" w:rsidRPr="00EA4857">
              <w:rPr>
                <w:color w:val="339966"/>
              </w:rPr>
              <w:t>optiegerechtigde</w:t>
            </w:r>
            <w:r w:rsidR="00FA302D" w:rsidRPr="00E337E7">
              <w:rPr>
                <w:color w:val="339966"/>
                <w:szCs w:val="18"/>
              </w:rPr>
              <w:t>/</w:t>
            </w:r>
            <w:r w:rsidR="00FA302D" w:rsidRPr="001107B7">
              <w:rPr>
                <w:rFonts w:cs="Arial"/>
                <w:szCs w:val="18"/>
              </w:rPr>
              <w:t>§naam partij§</w:t>
            </w:r>
          </w:p>
          <w:p w14:paraId="652B82AD" w14:textId="5546EF66" w:rsidR="00A61A34" w:rsidRDefault="00892098" w:rsidP="00A61A34">
            <w:r>
              <w:t>-</w:t>
            </w:r>
            <w:r w:rsidR="00351A50">
              <w:t xml:space="preserve"> </w:t>
            </w:r>
            <w:r w:rsidR="00515587">
              <w:t>‘</w:t>
            </w:r>
            <w:r w:rsidR="00351A50">
              <w:t>koop</w:t>
            </w:r>
            <w:r w:rsidR="00515587">
              <w:t>’</w:t>
            </w:r>
            <w:r w:rsidR="00A61A34">
              <w:t>:</w:t>
            </w:r>
            <w:r w:rsidR="00351A50">
              <w:t xml:space="preserve"> keuze </w:t>
            </w:r>
            <w:r>
              <w:t>tussen</w:t>
            </w:r>
            <w:r w:rsidR="00351A50">
              <w:t xml:space="preserve"> </w:t>
            </w:r>
            <w:r w:rsidR="00351A50" w:rsidRPr="00EA4857">
              <w:rPr>
                <w:color w:val="339966"/>
              </w:rPr>
              <w:t>verkoper</w:t>
            </w:r>
            <w:r w:rsidRPr="00EA4857">
              <w:rPr>
                <w:color w:val="339966"/>
              </w:rPr>
              <w:t>/</w:t>
            </w:r>
            <w:r w:rsidR="00351A50" w:rsidRPr="00EA4857">
              <w:rPr>
                <w:color w:val="339966"/>
              </w:rPr>
              <w:t>koper</w:t>
            </w:r>
            <w:r w:rsidR="00FA302D" w:rsidRPr="00E337E7">
              <w:rPr>
                <w:color w:val="339966"/>
                <w:szCs w:val="18"/>
              </w:rPr>
              <w:t>/</w:t>
            </w:r>
            <w:r w:rsidR="00FA302D" w:rsidRPr="001107B7">
              <w:rPr>
                <w:rFonts w:cs="Arial"/>
                <w:szCs w:val="18"/>
              </w:rPr>
              <w:t>§naam partij§</w:t>
            </w:r>
          </w:p>
          <w:p w14:paraId="51412434" w14:textId="77777777" w:rsidR="006D5708" w:rsidRDefault="006D5708" w:rsidP="00A61A34"/>
          <w:p w14:paraId="4B16B44F" w14:textId="3095ADD9" w:rsidR="00A61A34" w:rsidRDefault="00892098" w:rsidP="00A61A34">
            <w:r>
              <w:t>Voor v</w:t>
            </w:r>
            <w:r w:rsidR="00FE2639">
              <w:t>erschillende partijen m</w:t>
            </w:r>
            <w:r>
              <w:t xml:space="preserve">ag </w:t>
            </w:r>
            <w:r w:rsidR="00FE2639">
              <w:t xml:space="preserve">niet dezelfde partij-aanduiding </w:t>
            </w:r>
            <w:r>
              <w:t>getoond worden</w:t>
            </w:r>
            <w:r w:rsidR="00FE2639">
              <w:t>.</w:t>
            </w:r>
          </w:p>
          <w:p w14:paraId="3CDFBF52" w14:textId="474901F5" w:rsidR="000651A6" w:rsidRDefault="000651A6" w:rsidP="00A61A34"/>
          <w:p w14:paraId="56DCDE8E" w14:textId="5373974D" w:rsidR="000651A6" w:rsidRPr="00A01F87" w:rsidRDefault="000651A6" w:rsidP="001107B7">
            <w:pPr>
              <w:spacing w:line="240" w:lineRule="auto"/>
            </w:pPr>
            <w:r w:rsidRPr="00EA4857">
              <w:rPr>
                <w:u w:val="single"/>
              </w:rPr>
              <w:t>Mapping</w:t>
            </w:r>
            <w:r>
              <w:rPr>
                <w:u w:val="single"/>
              </w:rPr>
              <w:t xml:space="preserve"> rol partijen:</w:t>
            </w:r>
          </w:p>
          <w:p w14:paraId="0FF9FD73" w14:textId="77777777" w:rsidR="000651A6" w:rsidRDefault="000651A6" w:rsidP="001107B7">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1107B7">
              <w:rPr>
                <w:snapToGrid/>
                <w:sz w:val="16"/>
                <w:szCs w:val="16"/>
                <w:lang w:val="nl"/>
              </w:rPr>
              <w:t>StukdeelNotarieleVerklaring</w:t>
            </w:r>
          </w:p>
          <w:p w14:paraId="4110173C" w14:textId="691928C6" w:rsidR="0078103D"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53E1723" w14:textId="6C70D7C8" w:rsidR="000651A6" w:rsidRDefault="000651A6" w:rsidP="001107B7">
            <w:pPr>
              <w:spacing w:line="240" w:lineRule="auto"/>
              <w:rPr>
                <w:rFonts w:cs="Arial"/>
                <w:snapToGrid/>
                <w:kern w:val="0"/>
                <w:sz w:val="16"/>
                <w:szCs w:val="16"/>
                <w:lang w:eastAsia="nl-NL"/>
              </w:rPr>
            </w:pPr>
            <w:r>
              <w:rPr>
                <w:rFonts w:cs="Arial"/>
                <w:snapToGrid/>
                <w:kern w:val="0"/>
                <w:sz w:val="16"/>
                <w:szCs w:val="16"/>
                <w:lang w:eastAsia="nl-NL"/>
              </w:rPr>
              <w:t xml:space="preserve">             </w:t>
            </w:r>
            <w:r w:rsidR="00961F7B">
              <w:rPr>
                <w:rFonts w:cs="Arial"/>
                <w:snapToGrid/>
                <w:kern w:val="0"/>
                <w:sz w:val="16"/>
                <w:szCs w:val="16"/>
                <w:lang w:eastAsia="nl-NL"/>
              </w:rPr>
              <w:t>o</w:t>
            </w:r>
            <w:r>
              <w:rPr>
                <w:rFonts w:cs="Arial"/>
                <w:snapToGrid/>
                <w:kern w:val="0"/>
                <w:sz w:val="16"/>
                <w:szCs w:val="16"/>
                <w:lang w:eastAsia="nl-NL"/>
              </w:rPr>
              <w:t>f</w:t>
            </w:r>
          </w:p>
          <w:p w14:paraId="0B5A1B1F" w14:textId="36093536" w:rsidR="000651A6" w:rsidRDefault="000651A6" w:rsidP="001107B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4DFDB6E1" w14:textId="77777777" w:rsidR="000651A6" w:rsidRDefault="000651A6" w:rsidP="009C6D27"/>
          <w:p w14:paraId="21583F27" w14:textId="77777777" w:rsidR="0078103D" w:rsidRPr="00EA4857" w:rsidRDefault="0078103D" w:rsidP="0078103D">
            <w:pPr>
              <w:rPr>
                <w:u w:val="single"/>
              </w:rPr>
            </w:pPr>
            <w:r w:rsidRPr="00EA4857">
              <w:rPr>
                <w:u w:val="single"/>
              </w:rPr>
              <w:t>Mapping:</w:t>
            </w:r>
          </w:p>
          <w:p w14:paraId="517B734A" w14:textId="77777777" w:rsidR="0078103D" w:rsidRPr="00EA4857" w:rsidRDefault="0078103D" w:rsidP="00EA4857">
            <w:pPr>
              <w:spacing w:line="240" w:lineRule="auto"/>
              <w:rPr>
                <w:sz w:val="16"/>
                <w:szCs w:val="16"/>
              </w:rPr>
            </w:pPr>
            <w:r w:rsidRPr="00EA4857">
              <w:rPr>
                <w:sz w:val="16"/>
                <w:szCs w:val="16"/>
              </w:rPr>
              <w:t>//IMKAD_AangebodenStuk/Partij/</w:t>
            </w:r>
          </w:p>
          <w:p w14:paraId="0802B999" w14:textId="77777777" w:rsidR="0078103D" w:rsidRPr="00EA4857" w:rsidRDefault="0078103D" w:rsidP="00EA4857">
            <w:pPr>
              <w:spacing w:line="240" w:lineRule="auto"/>
              <w:rPr>
                <w:sz w:val="16"/>
                <w:szCs w:val="16"/>
              </w:rPr>
            </w:pPr>
            <w:r w:rsidRPr="00EA4857">
              <w:rPr>
                <w:sz w:val="16"/>
                <w:szCs w:val="16"/>
              </w:rPr>
              <w:t>attribute: id (met een unieke identificatie van de partij)</w:t>
            </w:r>
          </w:p>
          <w:p w14:paraId="69CD80BE" w14:textId="77777777" w:rsidR="0078103D" w:rsidRDefault="0078103D" w:rsidP="00EA4857">
            <w:pPr>
              <w:spacing w:line="240" w:lineRule="auto"/>
              <w:ind w:left="425"/>
              <w:rPr>
                <w:sz w:val="16"/>
                <w:szCs w:val="16"/>
              </w:rPr>
            </w:pPr>
            <w:r w:rsidRPr="00EA4857">
              <w:rPr>
                <w:sz w:val="16"/>
                <w:szCs w:val="16"/>
              </w:rPr>
              <w:t>./aanduidingPartij</w:t>
            </w:r>
          </w:p>
          <w:p w14:paraId="6B96E2A5" w14:textId="795C6CF9" w:rsidR="00961F7B" w:rsidRPr="00EA4857" w:rsidRDefault="00961F7B" w:rsidP="00EA4857">
            <w:pPr>
              <w:spacing w:line="240" w:lineRule="auto"/>
              <w:ind w:left="425"/>
              <w:rPr>
                <w:sz w:val="16"/>
                <w:szCs w:val="16"/>
              </w:rPr>
            </w:pPr>
          </w:p>
        </w:tc>
      </w:tr>
      <w:tr w:rsidR="0078103D" w:rsidRPr="000E6BC2" w14:paraId="79204BC9" w14:textId="77777777" w:rsidTr="00EA4857">
        <w:tc>
          <w:tcPr>
            <w:tcW w:w="2630" w:type="pct"/>
            <w:shd w:val="clear" w:color="auto" w:fill="auto"/>
          </w:tcPr>
          <w:p w14:paraId="09B22F70" w14:textId="77777777" w:rsidR="00B3250E" w:rsidRPr="00EA4857" w:rsidRDefault="00B3250E" w:rsidP="00B3250E">
            <w:pPr>
              <w:rPr>
                <w:rFonts w:cs="Arial"/>
                <w:color w:val="80008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2.</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highlight w:val="yellow"/>
              </w:rPr>
              <w:t>TEKSTBLOK GEVOLMACHTIGDE</w:t>
            </w:r>
            <w:r w:rsidRPr="00EA4857">
              <w:rPr>
                <w:rFonts w:cs="Arial"/>
                <w:color w:val="800080"/>
                <w:sz w:val="20"/>
              </w:rPr>
              <w:t>:</w:t>
            </w:r>
          </w:p>
          <w:p w14:paraId="13D283B4" w14:textId="37700533" w:rsidR="00B3250E" w:rsidRPr="00EA4857" w:rsidRDefault="00B3250E" w:rsidP="00EA4857">
            <w:pPr>
              <w:ind w:left="935" w:hanging="374"/>
              <w:rPr>
                <w:rFonts w:cs="Arial"/>
                <w:color w:val="FF0000"/>
                <w:sz w:val="20"/>
              </w:rPr>
            </w:pP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Pr="00EA4857">
              <w:rPr>
                <w:rFonts w:cs="Arial"/>
                <w:color w:val="800080"/>
                <w:sz w:val="20"/>
              </w:rPr>
              <w:t>a.</w:t>
            </w:r>
            <w:r w:rsidRPr="00EA4857">
              <w:rPr>
                <w:rFonts w:cs="Arial"/>
                <w:sz w:val="20"/>
              </w:rPr>
              <w:fldChar w:fldCharType="begin"/>
            </w:r>
            <w:r w:rsidRPr="00EA4857">
              <w:rPr>
                <w:rFonts w:cs="Arial"/>
                <w:sz w:val="20"/>
              </w:rPr>
              <w:instrText>MacroButton Nomacro §</w:instrText>
            </w:r>
            <w:r w:rsidRPr="00EA4857">
              <w:rPr>
                <w:rFonts w:cs="Arial"/>
                <w:sz w:val="20"/>
              </w:rPr>
              <w:fldChar w:fldCharType="end"/>
            </w:r>
            <w:r w:rsidR="000F57D6">
              <w:rPr>
                <w:rFonts w:cs="Arial"/>
                <w:sz w:val="20"/>
              </w:rPr>
              <w:t xml:space="preserve"> </w:t>
            </w:r>
            <w:r w:rsidRPr="00EA4857">
              <w:rPr>
                <w:rFonts w:cs="Arial"/>
                <w:color w:val="00FFFF"/>
                <w:sz w:val="20"/>
                <w:highlight w:val="yellow"/>
              </w:rPr>
              <w:t>TEKSTBLOK PARTIJ NATUURLIJK PERSOON/ TEKSTBLOK PARTIJ NIET NATUURLIJK PERSOON</w:t>
            </w:r>
            <w:r w:rsidR="00144F7E" w:rsidRPr="00EA4857">
              <w:rPr>
                <w:rFonts w:cs="Arial"/>
                <w:color w:val="800080"/>
                <w:sz w:val="20"/>
              </w:rPr>
              <w:t>;</w:t>
            </w:r>
          </w:p>
          <w:p w14:paraId="0E1343B8" w14:textId="4C4F1F98" w:rsidR="00B3250E" w:rsidRPr="00EA4857" w:rsidRDefault="00B3250E" w:rsidP="00EA4857">
            <w:pPr>
              <w:ind w:left="561"/>
              <w:rPr>
                <w:rFonts w:cs="Arial"/>
                <w:color w:val="00FFFF"/>
                <w:sz w:val="20"/>
              </w:rPr>
            </w:pPr>
            <w:r w:rsidRPr="00EA4857">
              <w:rPr>
                <w:rFonts w:cs="Arial"/>
                <w:color w:val="800080"/>
                <w:sz w:val="20"/>
              </w:rPr>
              <w:t>hierna (zowel tezamen als ieder afzonderlijk) te noemen:</w:t>
            </w:r>
            <w:r w:rsidRPr="00EA4857">
              <w:rPr>
                <w:rFonts w:cs="Arial"/>
                <w:color w:val="FF0000"/>
                <w:sz w:val="20"/>
              </w:rPr>
              <w:t xml:space="preserve"> </w:t>
            </w:r>
            <w:r w:rsidRPr="00EA4857">
              <w:rPr>
                <w:rFonts w:cs="Arial"/>
                <w:color w:val="00FFFF"/>
                <w:sz w:val="20"/>
              </w:rPr>
              <w:t>optieverlener / verkoper / optiegerechtigde / koper</w:t>
            </w:r>
            <w:r w:rsidR="000D26B2" w:rsidRPr="00E337E7">
              <w:rPr>
                <w:color w:val="00FFFF"/>
                <w:szCs w:val="18"/>
              </w:rPr>
              <w:t xml:space="preserve">/ </w:t>
            </w:r>
            <w:r w:rsidR="000D26B2" w:rsidRPr="001107B7">
              <w:rPr>
                <w:rFonts w:cs="Arial"/>
                <w:szCs w:val="18"/>
              </w:rPr>
              <w:t>§naam partij§</w:t>
            </w:r>
            <w:r w:rsidRPr="00EA4857">
              <w:rPr>
                <w:rFonts w:cs="Arial"/>
                <w:color w:val="00FFFF"/>
                <w:sz w:val="20"/>
              </w:rPr>
              <w:t xml:space="preserve">, </w:t>
            </w:r>
          </w:p>
          <w:p w14:paraId="1419AD95" w14:textId="77777777" w:rsidR="0078103D" w:rsidRPr="00EA4857" w:rsidRDefault="0078103D" w:rsidP="00AF6C56">
            <w:pPr>
              <w:rPr>
                <w:color w:val="008000"/>
              </w:rPr>
            </w:pPr>
          </w:p>
        </w:tc>
        <w:tc>
          <w:tcPr>
            <w:tcW w:w="2370" w:type="pct"/>
            <w:shd w:val="clear" w:color="auto" w:fill="auto"/>
          </w:tcPr>
          <w:p w14:paraId="3824E866" w14:textId="77777777" w:rsidR="0078103D" w:rsidRPr="00EA4857" w:rsidRDefault="0078103D" w:rsidP="0054535E">
            <w:pPr>
              <w:rPr>
                <w:szCs w:val="18"/>
              </w:rPr>
            </w:pPr>
            <w:r w:rsidRPr="00EA4857">
              <w:rPr>
                <w:szCs w:val="18"/>
              </w:rPr>
              <w:t>Optionele tweede partij.</w:t>
            </w:r>
          </w:p>
          <w:p w14:paraId="7AF45E87" w14:textId="77777777" w:rsidR="00892098" w:rsidRPr="00EA4857" w:rsidRDefault="00892098" w:rsidP="0054535E">
            <w:pPr>
              <w:rPr>
                <w:szCs w:val="18"/>
              </w:rPr>
            </w:pPr>
          </w:p>
          <w:p w14:paraId="0BDB5A35" w14:textId="77777777" w:rsidR="0078103D" w:rsidRPr="00EA4857" w:rsidRDefault="0078103D" w:rsidP="0054535E">
            <w:pPr>
              <w:rPr>
                <w:szCs w:val="18"/>
              </w:rPr>
            </w:pPr>
            <w:r w:rsidRPr="00EA4857">
              <w:rPr>
                <w:szCs w:val="18"/>
              </w:rPr>
              <w:t>Voor toelichting zie dezelfde tekst bij de eerste partij.</w:t>
            </w:r>
          </w:p>
        </w:tc>
      </w:tr>
    </w:tbl>
    <w:p w14:paraId="6708687C" w14:textId="25A4FD34" w:rsidR="00961F7B" w:rsidRDefault="00961F7B" w:rsidP="005D562D">
      <w:pPr>
        <w:rPr>
          <w:lang w:val="nl"/>
        </w:rPr>
      </w:pPr>
    </w:p>
    <w:p w14:paraId="45927647" w14:textId="77777777" w:rsidR="00961F7B" w:rsidRDefault="00961F7B">
      <w:pPr>
        <w:spacing w:line="240" w:lineRule="auto"/>
        <w:rPr>
          <w:lang w:val="nl"/>
        </w:rPr>
      </w:pPr>
      <w:r>
        <w:rPr>
          <w:lang w:val="nl"/>
        </w:rPr>
        <w:br w:type="page"/>
      </w:r>
    </w:p>
    <w:p w14:paraId="30722292" w14:textId="77777777" w:rsidR="002B01EB" w:rsidRDefault="002B01EB" w:rsidP="005D562D">
      <w:pPr>
        <w:rPr>
          <w:lang w:val="nl"/>
        </w:rPr>
      </w:pPr>
    </w:p>
    <w:p w14:paraId="489D50A9" w14:textId="77777777" w:rsidR="00572208" w:rsidRDefault="00572208" w:rsidP="00572208">
      <w:pPr>
        <w:pStyle w:val="Kop2"/>
        <w:numPr>
          <w:ilvl w:val="1"/>
          <w:numId w:val="1"/>
        </w:numPr>
      </w:pPr>
      <w:bookmarkStart w:id="95" w:name="_Ref357087736"/>
      <w:bookmarkStart w:id="96" w:name="_Toc147935042"/>
      <w:r>
        <w:t>Verklaring</w:t>
      </w:r>
      <w:bookmarkEnd w:id="95"/>
      <w:bookmarkEnd w:id="96"/>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57CAC" w:rsidRPr="000E6BC2" w14:paraId="45EA60F9" w14:textId="77777777" w:rsidTr="00EA4857">
        <w:tc>
          <w:tcPr>
            <w:tcW w:w="2630" w:type="pct"/>
            <w:shd w:val="clear" w:color="auto" w:fill="auto"/>
          </w:tcPr>
          <w:p w14:paraId="562C47A6" w14:textId="77777777" w:rsidR="00D57CAC" w:rsidRPr="00EA4857" w:rsidRDefault="00D57CAC" w:rsidP="009C6D27">
            <w:pPr>
              <w:rPr>
                <w:color w:val="FF0000"/>
              </w:rPr>
            </w:pPr>
            <w:r w:rsidRPr="00EA4857">
              <w:rPr>
                <w:color w:val="FF0000"/>
              </w:rPr>
              <w:t>verklaarde</w:t>
            </w:r>
            <w:r w:rsidRPr="00EA4857">
              <w:rPr>
                <w:color w:val="800080"/>
              </w:rPr>
              <w:t xml:space="preserve">n </w:t>
            </w:r>
            <w:r w:rsidRPr="00EA4857">
              <w:rPr>
                <w:color w:val="FF0000"/>
              </w:rPr>
              <w:t>dat tussen</w:t>
            </w:r>
          </w:p>
        </w:tc>
        <w:tc>
          <w:tcPr>
            <w:tcW w:w="2370" w:type="pct"/>
            <w:shd w:val="clear" w:color="auto" w:fill="auto"/>
          </w:tcPr>
          <w:p w14:paraId="7BC5867D" w14:textId="77777777" w:rsidR="006D5708" w:rsidRDefault="006D5708" w:rsidP="00C559D8">
            <w:r>
              <w:t>Vaste tekst, met afleidbare keuze:</w:t>
            </w:r>
          </w:p>
          <w:p w14:paraId="63C56BC9" w14:textId="77777777" w:rsidR="00C559D8" w:rsidRPr="00D57CAC" w:rsidRDefault="00C559D8" w:rsidP="00EA4857">
            <w:pPr>
              <w:numPr>
                <w:ilvl w:val="0"/>
                <w:numId w:val="12"/>
              </w:numPr>
            </w:pPr>
            <w:r w:rsidRPr="00D57CAC">
              <w:t>2 partijen</w:t>
            </w:r>
            <w:r w:rsidR="006D5708">
              <w:t xml:space="preserve"> aanwezig</w:t>
            </w:r>
            <w:r w:rsidRPr="00D57CAC">
              <w:t>: meervoud</w:t>
            </w:r>
            <w:r w:rsidR="006D5708">
              <w:t xml:space="preserve"> </w:t>
            </w:r>
            <w:r w:rsidR="00892098">
              <w:t>tonen</w:t>
            </w:r>
            <w:r w:rsidR="006D5708">
              <w:t xml:space="preserve">‘verklaarden’, </w:t>
            </w:r>
          </w:p>
          <w:p w14:paraId="547B4B2C" w14:textId="77777777" w:rsidR="00961F7B" w:rsidRPr="001107B7" w:rsidRDefault="00C559D8" w:rsidP="003C1D14">
            <w:pPr>
              <w:numPr>
                <w:ilvl w:val="0"/>
                <w:numId w:val="12"/>
              </w:numPr>
              <w:rPr>
                <w:szCs w:val="18"/>
              </w:rPr>
            </w:pPr>
            <w:r w:rsidRPr="00D57CAC">
              <w:t>1 partij</w:t>
            </w:r>
            <w:r w:rsidR="006D5708">
              <w:t xml:space="preserve"> aanwezig</w:t>
            </w:r>
            <w:r w:rsidRPr="00D57CAC">
              <w:t>: enkelvoud</w:t>
            </w:r>
            <w:r w:rsidR="006D5708">
              <w:t xml:space="preserve"> </w:t>
            </w:r>
            <w:r w:rsidR="00892098">
              <w:t xml:space="preserve">tonen </w:t>
            </w:r>
            <w:r w:rsidR="006D5708">
              <w:t>‘verklaarde’.</w:t>
            </w:r>
          </w:p>
          <w:p w14:paraId="27C4D9F5" w14:textId="3E1F5E8E" w:rsidR="003C1D14" w:rsidRPr="003C1D14" w:rsidRDefault="003C1D14">
            <w:pPr>
              <w:numPr>
                <w:ilvl w:val="0"/>
                <w:numId w:val="12"/>
              </w:numPr>
              <w:rPr>
                <w:szCs w:val="18"/>
              </w:rPr>
            </w:pPr>
          </w:p>
        </w:tc>
      </w:tr>
      <w:tr w:rsidR="00572208" w:rsidRPr="000E6BC2" w14:paraId="58C48712" w14:textId="77777777" w:rsidTr="00EA4857">
        <w:tc>
          <w:tcPr>
            <w:tcW w:w="2630" w:type="pct"/>
            <w:shd w:val="clear" w:color="auto" w:fill="auto"/>
          </w:tcPr>
          <w:p w14:paraId="4B97098C" w14:textId="7FC86747" w:rsidR="00572208" w:rsidRPr="00EA4857" w:rsidRDefault="00F144F6" w:rsidP="009C6D27">
            <w:pPr>
              <w:rPr>
                <w:color w:val="008000"/>
              </w:rPr>
            </w:pPr>
            <w:ins w:id="97" w:author="Groot, Karina de" w:date="2025-05-09T09:36:00Z" w16du:dateUtc="2025-05-09T07:36:00Z">
              <w:r w:rsidRPr="001107B7">
                <w:rPr>
                  <w:rFonts w:cs="Arial"/>
                  <w:szCs w:val="18"/>
                </w:rPr>
                <w:t>§naam partij§</w:t>
              </w:r>
            </w:ins>
            <w:del w:id="98" w:author="Groot, Karina de" w:date="2025-05-09T09:26:00Z" w16du:dateUtc="2025-05-09T07:26:00Z">
              <w:r w:rsidR="00572208" w:rsidRPr="00EA4857" w:rsidDel="00F144F6">
                <w:rPr>
                  <w:color w:val="339966"/>
                </w:rPr>
                <w:delText>hen/hem</w:delText>
              </w:r>
            </w:del>
            <w:r w:rsidR="00572208" w:rsidRPr="00EA4857">
              <w:rPr>
                <w:color w:val="339966"/>
              </w:rPr>
              <w:t xml:space="preserve"> </w:t>
            </w:r>
            <w:r w:rsidR="00572208" w:rsidRPr="00F144F6">
              <w:rPr>
                <w:color w:val="FF0000"/>
                <w:rPrChange w:id="99" w:author="Groot, Karina de" w:date="2025-05-09T09:28:00Z" w16du:dateUtc="2025-05-09T07:28:00Z">
                  <w:rPr>
                    <w:color w:val="339966"/>
                  </w:rPr>
                </w:rPrChange>
              </w:rPr>
              <w:t>en</w:t>
            </w:r>
            <w:r w:rsidR="00572208" w:rsidRPr="00EA4857">
              <w:rPr>
                <w:color w:val="008000"/>
              </w:rPr>
              <w:t xml:space="preserve"> </w:t>
            </w:r>
            <w:ins w:id="100" w:author="Groot, Karina de" w:date="2025-05-09T09:35:00Z" w16du:dateUtc="2025-05-09T07:35:00Z">
              <w:r w:rsidRPr="006669B0">
                <w:rPr>
                  <w:color w:val="339966"/>
                  <w:rPrChange w:id="101" w:author="Groot, Karina de" w:date="2025-05-09T09:46:00Z" w16du:dateUtc="2025-05-09T07:46:00Z">
                    <w:rPr>
                      <w:rFonts w:cs="Arial"/>
                      <w:color w:val="00FFFF"/>
                      <w:sz w:val="20"/>
                    </w:rPr>
                  </w:rPrChange>
                </w:rPr>
                <w:t>optieverlener</w:t>
              </w:r>
              <w:r w:rsidRPr="006669B0">
                <w:rPr>
                  <w:rFonts w:cs="Arial"/>
                  <w:sz w:val="20"/>
                  <w:rPrChange w:id="102" w:author="Groot, Karina de" w:date="2025-05-09T09:45:00Z" w16du:dateUtc="2025-05-09T07:45:00Z">
                    <w:rPr>
                      <w:rFonts w:cs="Arial"/>
                      <w:color w:val="00FFFF"/>
                      <w:sz w:val="20"/>
                    </w:rPr>
                  </w:rPrChange>
                </w:rPr>
                <w:t xml:space="preserve"> / </w:t>
              </w:r>
              <w:r w:rsidRPr="006669B0">
                <w:rPr>
                  <w:color w:val="339966"/>
                  <w:rPrChange w:id="103" w:author="Groot, Karina de" w:date="2025-05-09T09:46:00Z" w16du:dateUtc="2025-05-09T07:46:00Z">
                    <w:rPr>
                      <w:rFonts w:cs="Arial"/>
                      <w:color w:val="00FFFF"/>
                      <w:sz w:val="20"/>
                    </w:rPr>
                  </w:rPrChange>
                </w:rPr>
                <w:t>verkoper</w:t>
              </w:r>
              <w:r w:rsidRPr="006669B0">
                <w:rPr>
                  <w:rFonts w:cs="Arial"/>
                  <w:sz w:val="20"/>
                  <w:rPrChange w:id="104" w:author="Groot, Karina de" w:date="2025-05-09T09:45:00Z" w16du:dateUtc="2025-05-09T07:45:00Z">
                    <w:rPr>
                      <w:rFonts w:cs="Arial"/>
                      <w:color w:val="00FFFF"/>
                      <w:sz w:val="20"/>
                    </w:rPr>
                  </w:rPrChange>
                </w:rPr>
                <w:t xml:space="preserve"> / </w:t>
              </w:r>
              <w:r w:rsidRPr="006669B0">
                <w:rPr>
                  <w:color w:val="339966"/>
                  <w:rPrChange w:id="105" w:author="Groot, Karina de" w:date="2025-05-09T09:46:00Z" w16du:dateUtc="2025-05-09T07:46:00Z">
                    <w:rPr>
                      <w:rFonts w:cs="Arial"/>
                      <w:color w:val="00FFFF"/>
                      <w:sz w:val="20"/>
                    </w:rPr>
                  </w:rPrChange>
                </w:rPr>
                <w:t>optiegerechtigde</w:t>
              </w:r>
              <w:r w:rsidRPr="006669B0">
                <w:rPr>
                  <w:rFonts w:cs="Arial"/>
                  <w:sz w:val="20"/>
                  <w:rPrChange w:id="106" w:author="Groot, Karina de" w:date="2025-05-09T09:45:00Z" w16du:dateUtc="2025-05-09T07:45:00Z">
                    <w:rPr>
                      <w:rFonts w:cs="Arial"/>
                      <w:color w:val="00FFFF"/>
                      <w:sz w:val="20"/>
                    </w:rPr>
                  </w:rPrChange>
                </w:rPr>
                <w:t xml:space="preserve"> / </w:t>
              </w:r>
              <w:r w:rsidRPr="006669B0">
                <w:rPr>
                  <w:color w:val="339966"/>
                  <w:rPrChange w:id="107" w:author="Groot, Karina de" w:date="2025-05-09T09:46:00Z" w16du:dateUtc="2025-05-09T07:46:00Z">
                    <w:rPr>
                      <w:rFonts w:cs="Arial"/>
                      <w:color w:val="00FFFF"/>
                      <w:sz w:val="20"/>
                    </w:rPr>
                  </w:rPrChange>
                </w:rPr>
                <w:t>koper</w:t>
              </w:r>
              <w:r w:rsidRPr="006669B0">
                <w:rPr>
                  <w:color w:val="000000" w:themeColor="text1"/>
                  <w:rPrChange w:id="108" w:author="Groot, Karina de" w:date="2025-05-09T09:46:00Z" w16du:dateUtc="2025-05-09T07:46:00Z">
                    <w:rPr>
                      <w:color w:val="00FFFF"/>
                      <w:szCs w:val="18"/>
                    </w:rPr>
                  </w:rPrChange>
                </w:rPr>
                <w:t>/</w:t>
              </w:r>
              <w:r w:rsidRPr="006669B0">
                <w:rPr>
                  <w:szCs w:val="18"/>
                  <w:rPrChange w:id="109" w:author="Groot, Karina de" w:date="2025-05-09T09:45:00Z" w16du:dateUtc="2025-05-09T07:45:00Z">
                    <w:rPr>
                      <w:color w:val="00FFFF"/>
                      <w:szCs w:val="18"/>
                    </w:rPr>
                  </w:rPrChange>
                </w:rPr>
                <w:t xml:space="preserve"> </w:t>
              </w:r>
              <w:r w:rsidRPr="001107B7">
                <w:rPr>
                  <w:rFonts w:cs="Arial"/>
                  <w:szCs w:val="18"/>
                </w:rPr>
                <w:t>§naam partij§</w:t>
              </w:r>
            </w:ins>
            <w:del w:id="110" w:author="Groot, Karina de" w:date="2025-05-09T09:27:00Z" w16du:dateUtc="2025-05-09T07:27:00Z">
              <w:r w:rsidR="00572208" w:rsidRPr="00F144F6" w:rsidDel="00F144F6">
                <w:rPr>
                  <w:color w:val="339966"/>
                  <w:rPrChange w:id="111" w:author="Groot, Karina de" w:date="2025-05-09T09:28:00Z" w16du:dateUtc="2025-05-09T07:28:00Z">
                    <w:rPr>
                      <w:color w:val="00FFFF"/>
                    </w:rPr>
                  </w:rPrChange>
                </w:rPr>
                <w:delText>optieverlener/verkoper/optiegerechtigde/koper</w:delText>
              </w:r>
              <w:r w:rsidR="00E177D0" w:rsidRPr="00F144F6" w:rsidDel="00F144F6">
                <w:rPr>
                  <w:color w:val="339966"/>
                  <w:rPrChange w:id="112" w:author="Groot, Karina de" w:date="2025-05-09T09:28:00Z" w16du:dateUtc="2025-05-09T07:28:00Z">
                    <w:rPr>
                      <w:color w:val="00FFFF"/>
                    </w:rPr>
                  </w:rPrChange>
                </w:rPr>
                <w:delText>/</w:delText>
              </w:r>
              <w:r w:rsidR="00572208" w:rsidRPr="00F144F6" w:rsidDel="00F144F6">
                <w:rPr>
                  <w:color w:val="339966"/>
                  <w:rPrChange w:id="113" w:author="Groot, Karina de" w:date="2025-05-09T09:28:00Z" w16du:dateUtc="2025-05-09T07:28:00Z">
                    <w:rPr>
                      <w:color w:val="33CCCC"/>
                    </w:rPr>
                  </w:rPrChange>
                </w:rPr>
                <w:delText xml:space="preserve"> </w:delText>
              </w:r>
              <w:r w:rsidR="00FA302D" w:rsidRPr="00F144F6" w:rsidDel="00F144F6">
                <w:rPr>
                  <w:color w:val="339966"/>
                  <w:rPrChange w:id="114" w:author="Groot, Karina de" w:date="2025-05-09T09:28:00Z" w16du:dateUtc="2025-05-09T07:28:00Z">
                    <w:rPr>
                      <w:rFonts w:cs="Arial"/>
                      <w:szCs w:val="18"/>
                    </w:rPr>
                  </w:rPrChange>
                </w:rPr>
                <w:delText>§naam partij</w:delText>
              </w:r>
              <w:r w:rsidR="00FA302D" w:rsidRPr="00F144F6" w:rsidDel="00F144F6">
                <w:rPr>
                  <w:color w:val="339966"/>
                  <w:rPrChange w:id="115" w:author="Groot, Karina de" w:date="2025-05-09T09:28:00Z" w16du:dateUtc="2025-05-09T07:28:00Z">
                    <w:rPr>
                      <w:szCs w:val="18"/>
                    </w:rPr>
                  </w:rPrChange>
                </w:rPr>
                <w:delText>§</w:delText>
              </w:r>
            </w:del>
            <w:del w:id="116" w:author="Groot, Karina de" w:date="2025-05-09T09:35:00Z" w16du:dateUtc="2025-05-09T07:35:00Z">
              <w:r w:rsidR="00FA302D" w:rsidRPr="001107B7" w:rsidDel="00F144F6">
                <w:rPr>
                  <w:color w:val="339966"/>
                </w:rPr>
                <w:delText xml:space="preserve"> </w:delText>
              </w:r>
            </w:del>
            <w:del w:id="117" w:author="Groot, Karina de" w:date="2025-05-09T09:11:00Z" w16du:dateUtc="2025-05-09T07:11:00Z">
              <w:r w:rsidR="00FA302D" w:rsidRPr="001107B7" w:rsidDel="00F144F6">
                <w:rPr>
                  <w:color w:val="339966"/>
                </w:rPr>
                <w:delText>/</w:delText>
              </w:r>
              <w:r w:rsidR="00572208" w:rsidRPr="00EA4857" w:rsidDel="00F144F6">
                <w:rPr>
                  <w:color w:val="339966"/>
                </w:rPr>
                <w:delText>haar en</w:delText>
              </w:r>
              <w:r w:rsidR="00572208" w:rsidRPr="00EA4857" w:rsidDel="00F144F6">
                <w:rPr>
                  <w:color w:val="008000"/>
                </w:rPr>
                <w:delText xml:space="preserve"> </w:delText>
              </w:r>
              <w:r w:rsidR="00572208" w:rsidRPr="00EA4857" w:rsidDel="00F144F6">
                <w:rPr>
                  <w:color w:val="00FFFF"/>
                </w:rPr>
                <w:delText>optieverlener/verkoper/optiegerechtigde/koper</w:delText>
              </w:r>
              <w:r w:rsidR="00E177D0" w:rsidRPr="00E337E7" w:rsidDel="00F144F6">
                <w:rPr>
                  <w:color w:val="00FFFF"/>
                  <w:szCs w:val="18"/>
                </w:rPr>
                <w:delText xml:space="preserve">/ </w:delText>
              </w:r>
              <w:r w:rsidR="00E177D0" w:rsidRPr="001107B7" w:rsidDel="00F144F6">
                <w:rPr>
                  <w:rFonts w:cs="Arial"/>
                  <w:szCs w:val="18"/>
                </w:rPr>
                <w:delText>§naam partij§</w:delText>
              </w:r>
              <w:r w:rsidR="00572208" w:rsidRPr="00EA4857" w:rsidDel="00F144F6">
                <w:rPr>
                  <w:color w:val="33CCCC"/>
                </w:rPr>
                <w:delText xml:space="preserve"> </w:delText>
              </w:r>
            </w:del>
          </w:p>
        </w:tc>
        <w:tc>
          <w:tcPr>
            <w:tcW w:w="2370" w:type="pct"/>
            <w:shd w:val="clear" w:color="auto" w:fill="auto"/>
          </w:tcPr>
          <w:p w14:paraId="7C561892" w14:textId="481A2A74" w:rsidR="00572208" w:rsidRPr="00EA4857" w:rsidRDefault="00572208" w:rsidP="009C6D27">
            <w:pPr>
              <w:rPr>
                <w:szCs w:val="18"/>
              </w:rPr>
            </w:pPr>
            <w:del w:id="118" w:author="Groot, Karina de" w:date="2025-05-09T09:41:00Z" w16du:dateUtc="2025-05-09T07:41:00Z">
              <w:r w:rsidRPr="00EA4857" w:rsidDel="003026BD">
                <w:rPr>
                  <w:szCs w:val="18"/>
                </w:rPr>
                <w:delText>Verplichte keuze</w:delText>
              </w:r>
              <w:r w:rsidR="00892098" w:rsidRPr="00EA4857" w:rsidDel="003026BD">
                <w:rPr>
                  <w:szCs w:val="18"/>
                </w:rPr>
                <w:delText>tekst</w:delText>
              </w:r>
              <w:r w:rsidR="006F4B80" w:rsidRPr="00EA4857" w:rsidDel="003026BD">
                <w:rPr>
                  <w:szCs w:val="18"/>
                </w:rPr>
                <w:delText xml:space="preserve">, waarbij de tekst </w:delText>
              </w:r>
              <w:r w:rsidR="00AB3375" w:rsidRPr="00EA4857" w:rsidDel="003026BD">
                <w:rPr>
                  <w:szCs w:val="18"/>
                </w:rPr>
                <w:delText xml:space="preserve">als volgt wordt </w:delText>
              </w:r>
              <w:r w:rsidR="006F4B80" w:rsidRPr="00EA4857" w:rsidDel="003026BD">
                <w:rPr>
                  <w:szCs w:val="18"/>
                </w:rPr>
                <w:delText>getoond</w:delText>
              </w:r>
              <w:r w:rsidRPr="00EA4857" w:rsidDel="003026BD">
                <w:rPr>
                  <w:szCs w:val="18"/>
                </w:rPr>
                <w:delText>:</w:delText>
              </w:r>
            </w:del>
            <w:ins w:id="119" w:author="Groot, Karina de" w:date="2025-05-09T09:41:00Z" w16du:dateUtc="2025-05-09T07:41:00Z">
              <w:r w:rsidR="003026BD">
                <w:rPr>
                  <w:szCs w:val="18"/>
                </w:rPr>
                <w:t xml:space="preserve">Vaste en afleidbare tekst. </w:t>
              </w:r>
            </w:ins>
          </w:p>
          <w:p w14:paraId="0DF99BA4" w14:textId="2FD9A9DE" w:rsidR="00AB3375" w:rsidDel="003026BD" w:rsidRDefault="006F4B80" w:rsidP="003026BD">
            <w:pPr>
              <w:rPr>
                <w:del w:id="120" w:author="Groot, Karina de" w:date="2025-05-09T09:40:00Z" w16du:dateUtc="2025-05-09T07:40:00Z"/>
              </w:rPr>
            </w:pPr>
            <w:del w:id="121" w:author="Groot, Karina de" w:date="2025-05-09T09:40:00Z" w16du:dateUtc="2025-05-09T07:40:00Z">
              <w:r w:rsidDel="003026BD">
                <w:delText>voor</w:delText>
              </w:r>
              <w:r w:rsidRPr="00AB3375" w:rsidDel="003026BD">
                <w:delText xml:space="preserve"> </w:delText>
              </w:r>
              <w:r w:rsidR="00AB3375" w:rsidRPr="00AB3375" w:rsidDel="003026BD">
                <w:delText>2 partijen:</w:delText>
              </w:r>
            </w:del>
          </w:p>
          <w:p w14:paraId="69E8CD2D" w14:textId="77777777" w:rsidR="003026BD" w:rsidRPr="00EA4857" w:rsidRDefault="003026BD">
            <w:pPr>
              <w:numPr>
                <w:ilvl w:val="0"/>
                <w:numId w:val="12"/>
              </w:numPr>
              <w:ind w:left="0"/>
              <w:rPr>
                <w:ins w:id="122" w:author="Groot, Karina de" w:date="2025-05-09T09:41:00Z" w16du:dateUtc="2025-05-09T07:41:00Z"/>
                <w:color w:val="008000"/>
              </w:rPr>
              <w:pPrChange w:id="123" w:author="Groot, Karina de" w:date="2025-05-09T09:41:00Z" w16du:dateUtc="2025-05-09T07:41:00Z">
                <w:pPr>
                  <w:numPr>
                    <w:numId w:val="12"/>
                  </w:numPr>
                  <w:tabs>
                    <w:tab w:val="num" w:pos="720"/>
                  </w:tabs>
                  <w:ind w:left="720" w:hanging="360"/>
                </w:pPr>
              </w:pPrChange>
            </w:pPr>
          </w:p>
          <w:p w14:paraId="6902C0EC" w14:textId="733915CE" w:rsidR="006F4B80" w:rsidDel="003026BD" w:rsidRDefault="003026BD" w:rsidP="003026BD">
            <w:pPr>
              <w:spacing w:line="240" w:lineRule="auto"/>
              <w:rPr>
                <w:del w:id="124" w:author="Groot, Karina de" w:date="2025-05-09T09:38:00Z" w16du:dateUtc="2025-05-09T07:38:00Z"/>
              </w:rPr>
            </w:pPr>
            <w:ins w:id="125" w:author="Groot, Karina de" w:date="2025-05-09T09:41:00Z" w16du:dateUtc="2025-05-09T07:41:00Z">
              <w:r w:rsidRPr="003026BD">
                <w:rPr>
                  <w:rPrChange w:id="126" w:author="Groot, Karina de" w:date="2025-05-09T09:42:00Z" w16du:dateUtc="2025-05-09T07:42:00Z">
                    <w:rPr>
                      <w:color w:val="008000"/>
                    </w:rPr>
                  </w:rPrChange>
                </w:rPr>
                <w:t>Als</w:t>
              </w:r>
            </w:ins>
            <w:ins w:id="127" w:author="Groot, Karina de" w:date="2025-05-09T09:42:00Z" w16du:dateUtc="2025-05-09T07:42:00Z">
              <w:r>
                <w:t xml:space="preserve"> beide partijen aanwezig zijn dan worden de partijnamen getoond zoals is opgenomen in </w:t>
              </w:r>
            </w:ins>
            <w:ins w:id="128" w:author="Groot, Karina de" w:date="2025-05-09T09:43:00Z" w16du:dateUtc="2025-05-09T07:43:00Z">
              <w:r w:rsidRPr="003026BD">
                <w:rPr>
                  <w:b/>
                  <w:bCs/>
                  <w:sz w:val="16"/>
                  <w:szCs w:val="16"/>
                  <w:rPrChange w:id="129" w:author="Groot, Karina de" w:date="2025-05-09T09:43:00Z" w16du:dateUtc="2025-05-09T07:43:00Z">
                    <w:rPr>
                      <w:sz w:val="16"/>
                      <w:szCs w:val="16"/>
                    </w:rPr>
                  </w:rPrChange>
                </w:rPr>
                <w:t>/aanduidingPartij</w:t>
              </w:r>
              <w:r w:rsidRPr="003026BD" w:rsidDel="003026BD">
                <w:t xml:space="preserve"> </w:t>
              </w:r>
            </w:ins>
            <w:del w:id="130" w:author="Groot, Karina de" w:date="2025-05-09T09:38:00Z" w16du:dateUtc="2025-05-09T07:38:00Z">
              <w:r w:rsidR="00AB3375" w:rsidRPr="003026BD" w:rsidDel="003026BD">
                <w:rPr>
                  <w:rPrChange w:id="131" w:author="Groot, Karina de" w:date="2025-05-09T09:42:00Z" w16du:dateUtc="2025-05-09T07:42:00Z">
                    <w:rPr>
                      <w:color w:val="008000"/>
                    </w:rPr>
                  </w:rPrChange>
                </w:rPr>
                <w:delText>‘</w:delText>
              </w:r>
              <w:r w:rsidR="00572208" w:rsidRPr="003026BD" w:rsidDel="003026BD">
                <w:rPr>
                  <w:rPrChange w:id="132" w:author="Groot, Karina de" w:date="2025-05-09T09:42:00Z" w16du:dateUtc="2025-05-09T07:42:00Z">
                    <w:rPr>
                      <w:color w:val="339966"/>
                    </w:rPr>
                  </w:rPrChange>
                </w:rPr>
                <w:delText>hen</w:delText>
              </w:r>
              <w:r w:rsidR="00AB3375" w:rsidRPr="003026BD" w:rsidDel="003026BD">
                <w:rPr>
                  <w:rPrChange w:id="133" w:author="Groot, Karina de" w:date="2025-05-09T09:42:00Z" w16du:dateUtc="2025-05-09T07:42:00Z">
                    <w:rPr>
                      <w:color w:val="008000"/>
                    </w:rPr>
                  </w:rPrChange>
                </w:rPr>
                <w:delText>’</w:delText>
              </w:r>
            </w:del>
          </w:p>
          <w:p w14:paraId="141F7E91" w14:textId="77777777" w:rsidR="003026BD" w:rsidRPr="003026BD" w:rsidRDefault="003026BD">
            <w:pPr>
              <w:numPr>
                <w:ilvl w:val="1"/>
                <w:numId w:val="12"/>
              </w:numPr>
              <w:spacing w:line="240" w:lineRule="auto"/>
              <w:ind w:left="0"/>
              <w:rPr>
                <w:ins w:id="134" w:author="Groot, Karina de" w:date="2025-05-09T09:45:00Z" w16du:dateUtc="2025-05-09T07:45:00Z"/>
                <w:rPrChange w:id="135" w:author="Groot, Karina de" w:date="2025-05-09T09:42:00Z" w16du:dateUtc="2025-05-09T07:42:00Z">
                  <w:rPr>
                    <w:ins w:id="136" w:author="Groot, Karina de" w:date="2025-05-09T09:45:00Z" w16du:dateUtc="2025-05-09T07:45:00Z"/>
                    <w:color w:val="008000"/>
                  </w:rPr>
                </w:rPrChange>
              </w:rPr>
              <w:pPrChange w:id="137" w:author="Groot, Karina de" w:date="2025-05-09T09:45:00Z" w16du:dateUtc="2025-05-09T07:45:00Z">
                <w:pPr>
                  <w:numPr>
                    <w:ilvl w:val="1"/>
                    <w:numId w:val="12"/>
                  </w:numPr>
                  <w:tabs>
                    <w:tab w:val="num" w:pos="1800"/>
                  </w:tabs>
                  <w:ind w:left="1800" w:hanging="360"/>
                </w:pPr>
              </w:pPrChange>
            </w:pPr>
          </w:p>
          <w:p w14:paraId="29B01A31" w14:textId="6C814135" w:rsidR="00892098" w:rsidRPr="00EA4857" w:rsidDel="003026BD" w:rsidRDefault="006F4B80">
            <w:pPr>
              <w:numPr>
                <w:ilvl w:val="0"/>
                <w:numId w:val="12"/>
              </w:numPr>
              <w:spacing w:line="240" w:lineRule="auto"/>
              <w:ind w:left="0"/>
              <w:rPr>
                <w:del w:id="138" w:author="Groot, Karina de" w:date="2025-05-09T09:40:00Z" w16du:dateUtc="2025-05-09T07:40:00Z"/>
                <w:color w:val="008000"/>
              </w:rPr>
              <w:pPrChange w:id="139" w:author="Groot, Karina de" w:date="2025-05-09T09:45:00Z" w16du:dateUtc="2025-05-09T07:45:00Z">
                <w:pPr>
                  <w:numPr>
                    <w:numId w:val="12"/>
                  </w:numPr>
                  <w:tabs>
                    <w:tab w:val="num" w:pos="720"/>
                  </w:tabs>
                  <w:ind w:left="720" w:hanging="360"/>
                </w:pPr>
              </w:pPrChange>
            </w:pPr>
            <w:del w:id="140" w:author="Groot, Karina de" w:date="2025-05-09T09:40:00Z" w16du:dateUtc="2025-05-09T07:40:00Z">
              <w:r w:rsidDel="003026BD">
                <w:delText xml:space="preserve">voor </w:delText>
              </w:r>
              <w:r w:rsidR="00892098" w:rsidDel="003026BD">
                <w:delText>1 partij</w:delText>
              </w:r>
              <w:r w:rsidR="00892098" w:rsidRPr="00AB3375" w:rsidDel="003026BD">
                <w:delText>:</w:delText>
              </w:r>
            </w:del>
          </w:p>
          <w:p w14:paraId="3231A783" w14:textId="2F4313CD" w:rsidR="00A27933" w:rsidRPr="001107B7" w:rsidDel="003026BD" w:rsidRDefault="00892098">
            <w:pPr>
              <w:numPr>
                <w:ilvl w:val="1"/>
                <w:numId w:val="12"/>
              </w:numPr>
              <w:spacing w:line="240" w:lineRule="auto"/>
              <w:ind w:left="0"/>
              <w:rPr>
                <w:del w:id="141" w:author="Groot, Karina de" w:date="2025-05-09T09:40:00Z" w16du:dateUtc="2025-05-09T07:40:00Z"/>
                <w:color w:val="008000"/>
              </w:rPr>
              <w:pPrChange w:id="142" w:author="Groot, Karina de" w:date="2025-05-09T09:45:00Z" w16du:dateUtc="2025-05-09T07:45:00Z">
                <w:pPr>
                  <w:numPr>
                    <w:ilvl w:val="1"/>
                    <w:numId w:val="12"/>
                  </w:numPr>
                  <w:tabs>
                    <w:tab w:val="num" w:pos="1800"/>
                  </w:tabs>
                  <w:ind w:left="1800" w:hanging="360"/>
                </w:pPr>
              </w:pPrChange>
            </w:pPr>
            <w:del w:id="143" w:author="Groot, Karina de" w:date="2025-05-09T09:40:00Z" w16du:dateUtc="2025-05-09T07:40:00Z">
              <w:r w:rsidRPr="000D7093" w:rsidDel="003026BD">
                <w:delText>gebruikerskeuze tussen</w:delText>
              </w:r>
              <w:r w:rsidRPr="00EA4857" w:rsidDel="003026BD">
                <w:rPr>
                  <w:color w:val="008000"/>
                </w:rPr>
                <w:delText xml:space="preserve"> </w:delText>
              </w:r>
              <w:r w:rsidR="006F4B80" w:rsidRPr="00EA4857" w:rsidDel="003026BD">
                <w:rPr>
                  <w:color w:val="008000"/>
                </w:rPr>
                <w:delText>‘</w:delText>
              </w:r>
              <w:r w:rsidRPr="00EA4857" w:rsidDel="003026BD">
                <w:rPr>
                  <w:color w:val="339966"/>
                </w:rPr>
                <w:delText>hem</w:delText>
              </w:r>
              <w:r w:rsidR="004F2132" w:rsidDel="003026BD">
                <w:rPr>
                  <w:color w:val="339966"/>
                </w:rPr>
                <w:delText xml:space="preserve"> en </w:delText>
              </w:r>
              <w:r w:rsidRPr="00EA4857" w:rsidDel="003026BD">
                <w:rPr>
                  <w:color w:val="339966"/>
                </w:rPr>
                <w:delText>/haar</w:delText>
              </w:r>
              <w:r w:rsidR="004F2132" w:rsidDel="003026BD">
                <w:rPr>
                  <w:color w:val="339966"/>
                </w:rPr>
                <w:delText xml:space="preserve"> en</w:delText>
              </w:r>
              <w:r w:rsidR="006F4B80" w:rsidRPr="00EA4857" w:rsidDel="003026BD">
                <w:rPr>
                  <w:color w:val="005200"/>
                </w:rPr>
                <w:delText xml:space="preserve">’ </w:delText>
              </w:r>
            </w:del>
          </w:p>
          <w:p w14:paraId="43B013C2" w14:textId="6CA6724A" w:rsidR="00A27933" w:rsidRDefault="00A27933">
            <w:pPr>
              <w:spacing w:line="240" w:lineRule="auto"/>
              <w:rPr>
                <w:rFonts w:cs="Arial"/>
                <w:snapToGrid/>
                <w:kern w:val="0"/>
                <w:sz w:val="16"/>
                <w:szCs w:val="16"/>
                <w:lang w:eastAsia="nl-NL"/>
              </w:rPr>
              <w:pPrChange w:id="144" w:author="Groot, Karina de" w:date="2025-05-09T09:45:00Z" w16du:dateUtc="2025-05-09T07:45:00Z">
                <w:pPr>
                  <w:ind w:left="360"/>
                </w:pPr>
              </w:pPrChange>
            </w:pPr>
          </w:p>
          <w:p w14:paraId="03F0071C" w14:textId="2F73ABAA" w:rsidR="00A27933" w:rsidRDefault="00A27933" w:rsidP="00A27933">
            <w:pPr>
              <w:spacing w:line="240" w:lineRule="auto"/>
              <w:rPr>
                <w:ins w:id="145" w:author="Groot, Karina de" w:date="2025-05-09T09:43:00Z" w16du:dateUtc="2025-05-09T07:43:00Z"/>
                <w:rFonts w:cs="Arial"/>
                <w:snapToGrid/>
                <w:kern w:val="0"/>
                <w:szCs w:val="18"/>
                <w:lang w:eastAsia="nl-NL"/>
              </w:rPr>
            </w:pPr>
            <w:r w:rsidRPr="001107B7">
              <w:rPr>
                <w:rFonts w:cs="Arial"/>
                <w:snapToGrid/>
                <w:kern w:val="0"/>
                <w:szCs w:val="18"/>
                <w:lang w:eastAsia="nl-NL"/>
              </w:rPr>
              <w:t xml:space="preserve">Indien 1 partij aanwezig is dan wordt </w:t>
            </w:r>
            <w:ins w:id="146" w:author="Groot, Karina de" w:date="2025-05-09T10:20:00Z" w16du:dateUtc="2025-05-09T08:20:00Z">
              <w:r w:rsidR="003031A7">
                <w:rPr>
                  <w:rFonts w:cs="Arial"/>
                  <w:snapToGrid/>
                  <w:kern w:val="0"/>
                  <w:szCs w:val="18"/>
                  <w:lang w:eastAsia="nl-NL"/>
                </w:rPr>
                <w:t>voor de aanwezige partij</w:t>
              </w:r>
            </w:ins>
            <w:ins w:id="147" w:author="Groot, Karina de" w:date="2025-05-09T10:21:00Z" w16du:dateUtc="2025-05-09T08:21:00Z">
              <w:r w:rsidR="003031A7">
                <w:rPr>
                  <w:rFonts w:cs="Arial"/>
                  <w:snapToGrid/>
                  <w:kern w:val="0"/>
                  <w:szCs w:val="18"/>
                  <w:lang w:eastAsia="nl-NL"/>
                </w:rPr>
                <w:t xml:space="preserve"> de waarde uit </w:t>
              </w:r>
              <w:r w:rsidR="003031A7" w:rsidRPr="009C3DF9">
                <w:rPr>
                  <w:b/>
                  <w:bCs/>
                  <w:sz w:val="16"/>
                  <w:szCs w:val="16"/>
                </w:rPr>
                <w:t>a</w:t>
              </w:r>
            </w:ins>
            <w:ins w:id="148" w:author="Groot, Karina de" w:date="2025-05-09T11:07:00Z" w16du:dateUtc="2025-05-09T09:07:00Z">
              <w:r w:rsidR="000761D5">
                <w:rPr>
                  <w:b/>
                  <w:bCs/>
                  <w:sz w:val="16"/>
                  <w:szCs w:val="16"/>
                </w:rPr>
                <w:t>a</w:t>
              </w:r>
            </w:ins>
            <w:ins w:id="149" w:author="Groot, Karina de" w:date="2025-05-09T10:21:00Z" w16du:dateUtc="2025-05-09T08:21:00Z">
              <w:r w:rsidR="003031A7" w:rsidRPr="009C3DF9">
                <w:rPr>
                  <w:b/>
                  <w:bCs/>
                  <w:sz w:val="16"/>
                  <w:szCs w:val="16"/>
                </w:rPr>
                <w:t>nduidingPartij</w:t>
              </w:r>
              <w:r w:rsidR="003031A7" w:rsidRPr="003026BD" w:rsidDel="003026BD">
                <w:t xml:space="preserve"> </w:t>
              </w:r>
              <w:r w:rsidR="003031A7">
                <w:t xml:space="preserve">gebruikt en </w:t>
              </w:r>
            </w:ins>
            <w:r w:rsidRPr="001107B7">
              <w:rPr>
                <w:rFonts w:cs="Arial"/>
                <w:snapToGrid/>
                <w:kern w:val="0"/>
                <w:szCs w:val="18"/>
                <w:lang w:eastAsia="nl-NL"/>
              </w:rPr>
              <w:t xml:space="preserve">de standaard waarde ‘verkoper/optieverlener’ of ‘koper/optiegerechtigde’ </w:t>
            </w:r>
            <w:r w:rsidR="00737F5A">
              <w:rPr>
                <w:rFonts w:cs="Arial"/>
                <w:snapToGrid/>
                <w:kern w:val="0"/>
                <w:szCs w:val="18"/>
                <w:lang w:eastAsia="nl-NL"/>
              </w:rPr>
              <w:t>getoond</w:t>
            </w:r>
            <w:r w:rsidRPr="001107B7">
              <w:rPr>
                <w:rFonts w:cs="Arial"/>
                <w:snapToGrid/>
                <w:kern w:val="0"/>
                <w:szCs w:val="18"/>
                <w:lang w:eastAsia="nl-NL"/>
              </w:rPr>
              <w:t xml:space="preserve"> voor de ontbrekende partij.</w:t>
            </w:r>
          </w:p>
          <w:p w14:paraId="351A39C0" w14:textId="77777777" w:rsidR="003026BD" w:rsidRDefault="003026BD" w:rsidP="00A27933">
            <w:pPr>
              <w:spacing w:line="240" w:lineRule="auto"/>
              <w:rPr>
                <w:ins w:id="150" w:author="Groot, Karina de" w:date="2025-05-09T09:43:00Z" w16du:dateUtc="2025-05-09T07:43:00Z"/>
                <w:rFonts w:cs="Arial"/>
                <w:snapToGrid/>
                <w:kern w:val="0"/>
                <w:szCs w:val="18"/>
                <w:lang w:eastAsia="nl-NL"/>
              </w:rPr>
            </w:pPr>
          </w:p>
          <w:p w14:paraId="58E3382E" w14:textId="77777777" w:rsidR="003026BD" w:rsidRPr="00EA4857" w:rsidRDefault="003026BD" w:rsidP="003026BD">
            <w:pPr>
              <w:rPr>
                <w:ins w:id="151" w:author="Groot, Karina de" w:date="2025-05-09T09:43:00Z" w16du:dateUtc="2025-05-09T07:43:00Z"/>
                <w:u w:val="single"/>
              </w:rPr>
            </w:pPr>
            <w:ins w:id="152" w:author="Groot, Karina de" w:date="2025-05-09T09:43:00Z" w16du:dateUtc="2025-05-09T07:43:00Z">
              <w:r w:rsidRPr="00EA4857">
                <w:rPr>
                  <w:u w:val="single"/>
                </w:rPr>
                <w:t>Mapping:</w:t>
              </w:r>
            </w:ins>
          </w:p>
          <w:p w14:paraId="7DB71CDB" w14:textId="77777777" w:rsidR="00265D80" w:rsidRDefault="00265D80" w:rsidP="00265D80">
            <w:pPr>
              <w:spacing w:line="240" w:lineRule="auto"/>
              <w:rPr>
                <w:ins w:id="153" w:author="Groot, Karina de" w:date="2025-05-12T14:57:00Z" w16du:dateUtc="2025-05-12T12:57:00Z"/>
                <w:snapToGrid/>
                <w:sz w:val="16"/>
                <w:szCs w:val="16"/>
                <w:lang w:val="nl"/>
              </w:rPr>
            </w:pPr>
            <w:ins w:id="154" w:author="Groot, Karina de" w:date="2025-05-12T14:57:00Z" w16du:dateUtc="2025-05-12T12:57:00Z">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1107B7">
                <w:rPr>
                  <w:snapToGrid/>
                  <w:sz w:val="16"/>
                  <w:szCs w:val="16"/>
                  <w:lang w:val="nl"/>
                </w:rPr>
                <w:t>StukdeelNotarieleVerklaring</w:t>
              </w:r>
            </w:ins>
          </w:p>
          <w:p w14:paraId="74DAEE19" w14:textId="77777777" w:rsidR="00265D80" w:rsidRDefault="00265D80" w:rsidP="00265D80">
            <w:pPr>
              <w:spacing w:line="240" w:lineRule="auto"/>
              <w:rPr>
                <w:ins w:id="155" w:author="Groot, Karina de" w:date="2025-05-12T14:57:00Z" w16du:dateUtc="2025-05-12T12:57:00Z"/>
                <w:rFonts w:cs="Arial"/>
                <w:snapToGrid/>
                <w:kern w:val="0"/>
                <w:sz w:val="16"/>
                <w:szCs w:val="16"/>
                <w:lang w:eastAsia="nl-NL"/>
              </w:rPr>
            </w:pPr>
            <w:ins w:id="156" w:author="Groot, Karina de" w:date="2025-05-12T14:57:00Z" w16du:dateUtc="2025-05-12T12:57:00Z">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ins>
          </w:p>
          <w:p w14:paraId="0DED2EB2" w14:textId="77777777" w:rsidR="00265D80" w:rsidRDefault="00265D80" w:rsidP="00265D80">
            <w:pPr>
              <w:spacing w:line="240" w:lineRule="auto"/>
              <w:rPr>
                <w:ins w:id="157" w:author="Groot, Karina de" w:date="2025-05-12T14:57:00Z" w16du:dateUtc="2025-05-12T12:57:00Z"/>
                <w:rFonts w:cs="Arial"/>
                <w:snapToGrid/>
                <w:kern w:val="0"/>
                <w:sz w:val="16"/>
                <w:szCs w:val="16"/>
                <w:lang w:eastAsia="nl-NL"/>
              </w:rPr>
            </w:pPr>
            <w:ins w:id="158" w:author="Groot, Karina de" w:date="2025-05-12T14:57:00Z" w16du:dateUtc="2025-05-12T12:57:00Z">
              <w:r>
                <w:rPr>
                  <w:rFonts w:cs="Arial"/>
                  <w:snapToGrid/>
                  <w:kern w:val="0"/>
                  <w:sz w:val="16"/>
                  <w:szCs w:val="16"/>
                  <w:lang w:eastAsia="nl-NL"/>
                </w:rPr>
                <w:t xml:space="preserve">             of</w:t>
              </w:r>
            </w:ins>
          </w:p>
          <w:p w14:paraId="5F250EA5" w14:textId="77777777" w:rsidR="00265D80" w:rsidRDefault="00265D80" w:rsidP="00265D80">
            <w:pPr>
              <w:spacing w:line="240" w:lineRule="auto"/>
              <w:rPr>
                <w:ins w:id="159" w:author="Groot, Karina de" w:date="2025-05-12T14:57:00Z" w16du:dateUtc="2025-05-12T12:57:00Z"/>
                <w:rFonts w:cs="Arial"/>
                <w:snapToGrid/>
                <w:kern w:val="0"/>
                <w:sz w:val="16"/>
                <w:szCs w:val="16"/>
                <w:lang w:eastAsia="nl-NL"/>
              </w:rPr>
            </w:pPr>
            <w:ins w:id="160" w:author="Groot, Karina de" w:date="2025-05-12T14:57:00Z" w16du:dateUtc="2025-05-12T12:57:00Z">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ins>
          </w:p>
          <w:p w14:paraId="541C160E" w14:textId="77777777" w:rsidR="001E6B6A" w:rsidRDefault="001E6B6A" w:rsidP="001E6B6A">
            <w:pPr>
              <w:spacing w:line="240" w:lineRule="auto"/>
              <w:ind w:left="425"/>
              <w:rPr>
                <w:ins w:id="161" w:author="Groot, Karina de" w:date="2025-05-12T14:57:00Z" w16du:dateUtc="2025-05-12T12:57:00Z"/>
                <w:sz w:val="16"/>
                <w:szCs w:val="16"/>
              </w:rPr>
            </w:pPr>
            <w:ins w:id="162" w:author="Groot, Karina de" w:date="2025-05-12T14:57:00Z" w16du:dateUtc="2025-05-12T12:57:00Z">
              <w:r w:rsidRPr="00EA4857">
                <w:rPr>
                  <w:sz w:val="16"/>
                  <w:szCs w:val="16"/>
                </w:rPr>
                <w:t>./aanduidingPartij</w:t>
              </w:r>
            </w:ins>
          </w:p>
          <w:p w14:paraId="65A006AF" w14:textId="77777777" w:rsidR="001E6B6A" w:rsidRDefault="001E6B6A" w:rsidP="00265D80">
            <w:pPr>
              <w:spacing w:line="240" w:lineRule="auto"/>
              <w:rPr>
                <w:ins w:id="163" w:author="Groot, Karina de" w:date="2025-05-12T14:57:00Z" w16du:dateUtc="2025-05-12T12:57:00Z"/>
                <w:rFonts w:cs="Arial"/>
                <w:snapToGrid/>
                <w:kern w:val="0"/>
                <w:sz w:val="16"/>
                <w:szCs w:val="16"/>
                <w:lang w:eastAsia="nl-NL"/>
              </w:rPr>
            </w:pPr>
          </w:p>
          <w:p w14:paraId="7EACB9A5" w14:textId="77777777" w:rsidR="003026BD" w:rsidRPr="001107B7" w:rsidDel="003026BD" w:rsidRDefault="003026BD" w:rsidP="00A27933">
            <w:pPr>
              <w:spacing w:line="240" w:lineRule="auto"/>
              <w:rPr>
                <w:del w:id="164" w:author="Groot, Karina de" w:date="2025-05-09T09:44:00Z" w16du:dateUtc="2025-05-09T07:44:00Z"/>
                <w:rFonts w:cs="Arial"/>
                <w:snapToGrid/>
                <w:kern w:val="0"/>
                <w:szCs w:val="18"/>
                <w:lang w:eastAsia="nl-NL"/>
              </w:rPr>
            </w:pPr>
          </w:p>
          <w:p w14:paraId="540F503E" w14:textId="78FEFE30" w:rsidR="00913B3B" w:rsidRPr="00EA4857" w:rsidDel="003026BD" w:rsidRDefault="00913B3B">
            <w:pPr>
              <w:rPr>
                <w:del w:id="165" w:author="Groot, Karina de" w:date="2025-05-09T09:44:00Z" w16du:dateUtc="2025-05-09T07:44:00Z"/>
                <w:color w:val="33CCCC"/>
              </w:rPr>
            </w:pPr>
          </w:p>
          <w:p w14:paraId="6A864C6A" w14:textId="311698DD" w:rsidR="00913B3B" w:rsidRPr="00EA4857" w:rsidDel="003026BD" w:rsidRDefault="00913B3B">
            <w:pPr>
              <w:spacing w:line="240" w:lineRule="auto"/>
              <w:rPr>
                <w:del w:id="166" w:author="Groot, Karina de" w:date="2025-05-09T09:44:00Z" w16du:dateUtc="2025-05-09T07:44:00Z"/>
                <w:u w:val="single"/>
              </w:rPr>
            </w:pPr>
            <w:del w:id="167" w:author="Groot, Karina de" w:date="2025-05-09T09:44:00Z" w16du:dateUtc="2025-05-09T07:44:00Z">
              <w:r w:rsidRPr="00EA4857" w:rsidDel="003026BD">
                <w:rPr>
                  <w:u w:val="single"/>
                </w:rPr>
                <w:delText>Mapping</w:delText>
              </w:r>
              <w:r w:rsidR="00892098" w:rsidRPr="00EA4857" w:rsidDel="003026BD">
                <w:rPr>
                  <w:u w:val="single"/>
                </w:rPr>
                <w:delText xml:space="preserve"> hem/haar</w:delText>
              </w:r>
              <w:r w:rsidRPr="00EA4857" w:rsidDel="003026BD">
                <w:rPr>
                  <w:u w:val="single"/>
                </w:rPr>
                <w:delText>:</w:delText>
              </w:r>
            </w:del>
          </w:p>
          <w:p w14:paraId="3D2E5BF2" w14:textId="04E5155C" w:rsidR="00913B3B" w:rsidRPr="00EA4857" w:rsidDel="003026BD" w:rsidRDefault="00913B3B">
            <w:pPr>
              <w:spacing w:line="240" w:lineRule="auto"/>
              <w:rPr>
                <w:del w:id="168" w:author="Groot, Karina de" w:date="2025-05-09T09:44:00Z" w16du:dateUtc="2025-05-09T07:44:00Z"/>
                <w:sz w:val="16"/>
                <w:szCs w:val="16"/>
              </w:rPr>
            </w:pPr>
            <w:del w:id="169" w:author="Groot, Karina de" w:date="2025-05-09T09:44:00Z" w16du:dateUtc="2025-05-09T07:44:00Z">
              <w:r w:rsidRPr="00EA4857" w:rsidDel="003026BD">
                <w:rPr>
                  <w:sz w:val="16"/>
                  <w:szCs w:val="16"/>
                </w:rPr>
                <w:delText>//IMKAD_AangebodenStuk/</w:delText>
              </w:r>
              <w:r w:rsidRPr="00EA4857" w:rsidDel="003026BD">
                <w:rPr>
                  <w:sz w:val="16"/>
                  <w:szCs w:val="16"/>
                  <w:u w:val="single"/>
                </w:rPr>
                <w:delText xml:space="preserve"> </w:delText>
              </w:r>
              <w:r w:rsidRPr="00EA4857" w:rsidDel="003026BD">
                <w:rPr>
                  <w:sz w:val="16"/>
                  <w:szCs w:val="16"/>
                </w:rPr>
                <w:delText>Stukdeel</w:delText>
              </w:r>
              <w:r w:rsidR="00E30C44" w:rsidRPr="00EA4857" w:rsidDel="003026BD">
                <w:rPr>
                  <w:sz w:val="16"/>
                  <w:szCs w:val="16"/>
                </w:rPr>
                <w:delText>Notariele</w:delText>
              </w:r>
              <w:r w:rsidRPr="00EA4857" w:rsidDel="003026BD">
                <w:rPr>
                  <w:sz w:val="16"/>
                  <w:szCs w:val="16"/>
                </w:rPr>
                <w:delText>Verklaring</w:delText>
              </w:r>
              <w:r w:rsidRPr="00EA4857" w:rsidDel="003026BD">
                <w:rPr>
                  <w:i/>
                  <w:sz w:val="16"/>
                  <w:szCs w:val="16"/>
                </w:rPr>
                <w:delText>/</w:delText>
              </w:r>
              <w:r w:rsidRPr="00EA4857" w:rsidDel="003026BD">
                <w:rPr>
                  <w:sz w:val="16"/>
                  <w:szCs w:val="16"/>
                </w:rPr>
                <w:delText>tekstkeuze/</w:delText>
              </w:r>
            </w:del>
          </w:p>
          <w:p w14:paraId="368A19CC" w14:textId="0415137F" w:rsidR="008A1142" w:rsidRPr="00EA4857" w:rsidDel="003026BD" w:rsidRDefault="00913B3B">
            <w:pPr>
              <w:spacing w:line="240" w:lineRule="auto"/>
              <w:rPr>
                <w:del w:id="170" w:author="Groot, Karina de" w:date="2025-05-09T09:44:00Z" w16du:dateUtc="2025-05-09T07:44:00Z"/>
                <w:sz w:val="16"/>
                <w:szCs w:val="16"/>
              </w:rPr>
              <w:pPrChange w:id="171" w:author="Groot, Karina de" w:date="2025-05-09T09:44:00Z" w16du:dateUtc="2025-05-09T07:44:00Z">
                <w:pPr>
                  <w:spacing w:line="240" w:lineRule="auto"/>
                  <w:ind w:left="425"/>
                </w:pPr>
              </w:pPrChange>
            </w:pPr>
            <w:del w:id="172" w:author="Groot, Karina de" w:date="2025-05-09T09:44:00Z" w16du:dateUtc="2025-05-09T07:44:00Z">
              <w:r w:rsidRPr="00EA4857" w:rsidDel="003026BD">
                <w:rPr>
                  <w:sz w:val="16"/>
                  <w:szCs w:val="16"/>
                </w:rPr>
                <w:delText>./tagNaam(‘k_GeslachtPartij’)</w:delText>
              </w:r>
            </w:del>
          </w:p>
          <w:p w14:paraId="6B0C7A81" w14:textId="54B826A8" w:rsidR="004F2132" w:rsidRPr="001107B7" w:rsidRDefault="00913B3B">
            <w:pPr>
              <w:spacing w:line="240" w:lineRule="auto"/>
              <w:rPr>
                <w:sz w:val="16"/>
                <w:szCs w:val="16"/>
              </w:rPr>
              <w:pPrChange w:id="173" w:author="Groot, Karina de" w:date="2025-05-09T09:44:00Z" w16du:dateUtc="2025-05-09T07:44:00Z">
                <w:pPr>
                  <w:spacing w:line="240" w:lineRule="auto"/>
                  <w:ind w:left="425"/>
                </w:pPr>
              </w:pPrChange>
            </w:pPr>
            <w:del w:id="174" w:author="Groot, Karina de" w:date="2025-05-09T09:44:00Z" w16du:dateUtc="2025-05-09T07:44:00Z">
              <w:r w:rsidRPr="00EA4857" w:rsidDel="003026BD">
                <w:rPr>
                  <w:sz w:val="16"/>
                  <w:szCs w:val="16"/>
                </w:rPr>
                <w:delText>./tekst</w:delText>
              </w:r>
              <w:r w:rsidRPr="00EA4857" w:rsidDel="003026BD">
                <w:rPr>
                  <w:i/>
                  <w:sz w:val="16"/>
                  <w:szCs w:val="16"/>
                </w:rPr>
                <w:delText>(</w:delText>
              </w:r>
              <w:r w:rsidRPr="00EA4857" w:rsidDel="003026BD">
                <w:rPr>
                  <w:sz w:val="16"/>
                  <w:szCs w:val="16"/>
                </w:rPr>
                <w:delText>‘hem’ of ‘haar’)</w:delText>
              </w:r>
            </w:del>
          </w:p>
        </w:tc>
      </w:tr>
      <w:tr w:rsidR="00C559D8" w:rsidRPr="000E6BC2" w14:paraId="2C715004" w14:textId="77777777" w:rsidTr="00EA4857">
        <w:tc>
          <w:tcPr>
            <w:tcW w:w="2630" w:type="pct"/>
            <w:shd w:val="clear" w:color="auto" w:fill="auto"/>
          </w:tcPr>
          <w:p w14:paraId="067EA013" w14:textId="77777777" w:rsidR="00C559D8" w:rsidRPr="00EA4857" w:rsidRDefault="00C559D8" w:rsidP="009C6D27">
            <w:pPr>
              <w:rPr>
                <w:color w:val="FF0000"/>
              </w:rPr>
            </w:pPr>
            <w:r w:rsidRPr="00EA4857">
              <w:rPr>
                <w:color w:val="FF0000"/>
              </w:rPr>
              <w:t xml:space="preserve">een </w:t>
            </w:r>
            <w:r w:rsidRPr="00EA4857">
              <w:rPr>
                <w:color w:val="339966"/>
              </w:rPr>
              <w:t>optie-/koop</w:t>
            </w:r>
            <w:r w:rsidRPr="00EA4857">
              <w:rPr>
                <w:color w:val="FF0000"/>
              </w:rPr>
              <w:t>overeenkomst is gesloten met betrekking tot het hierna te omschrijven verkochte.</w:t>
            </w:r>
          </w:p>
        </w:tc>
        <w:tc>
          <w:tcPr>
            <w:tcW w:w="2370" w:type="pct"/>
            <w:shd w:val="clear" w:color="auto" w:fill="auto"/>
          </w:tcPr>
          <w:p w14:paraId="42CFA6E9" w14:textId="18DF98E1" w:rsidR="00E872C4" w:rsidRDefault="00073126" w:rsidP="009C6D27">
            <w:r w:rsidRPr="00EA4857">
              <w:rPr>
                <w:szCs w:val="18"/>
              </w:rPr>
              <w:t>Verplichte tekst</w:t>
            </w:r>
            <w:r w:rsidR="00100C0F" w:rsidRPr="00EA4857">
              <w:rPr>
                <w:szCs w:val="18"/>
              </w:rPr>
              <w:t>, zie voor keuze tussen</w:t>
            </w:r>
            <w:r w:rsidR="00E872C4" w:rsidRPr="00EA4857">
              <w:rPr>
                <w:szCs w:val="18"/>
              </w:rPr>
              <w:t xml:space="preserve"> </w:t>
            </w:r>
            <w:r w:rsidR="00E872C4" w:rsidRPr="00EA4857">
              <w:rPr>
                <w:color w:val="339966"/>
              </w:rPr>
              <w:t>optie-/koop</w:t>
            </w:r>
            <w:r w:rsidR="00E872C4">
              <w:t xml:space="preserve"> </w:t>
            </w:r>
            <w:r w:rsidR="00100C0F">
              <w:t xml:space="preserve">par. </w:t>
            </w:r>
            <w:r w:rsidR="00100C0F">
              <w:fldChar w:fldCharType="begin"/>
            </w:r>
            <w:r w:rsidR="00100C0F">
              <w:instrText xml:space="preserve"> REF _Ref387234060 \r \h </w:instrText>
            </w:r>
            <w:r w:rsidR="00100C0F">
              <w:fldChar w:fldCharType="separate"/>
            </w:r>
            <w:r w:rsidR="00D01B7F">
              <w:t>2.2</w:t>
            </w:r>
            <w:r w:rsidR="00100C0F">
              <w:fldChar w:fldCharType="end"/>
            </w:r>
            <w:r w:rsidR="00E872C4">
              <w:t xml:space="preserve"> </w:t>
            </w:r>
            <w:r w:rsidR="00100C0F">
              <w:t>A</w:t>
            </w:r>
            <w:r w:rsidR="00E872C4" w:rsidRPr="009A6156">
              <w:t>anhef.</w:t>
            </w:r>
          </w:p>
          <w:p w14:paraId="3343005A" w14:textId="77777777" w:rsidR="00CB4960" w:rsidRPr="00CB4960" w:rsidRDefault="00CB4960" w:rsidP="00EA4857">
            <w:pPr>
              <w:spacing w:line="240" w:lineRule="auto"/>
            </w:pPr>
          </w:p>
        </w:tc>
      </w:tr>
      <w:tr w:rsidR="00572208" w:rsidRPr="000E6BC2" w14:paraId="2C098469" w14:textId="77777777" w:rsidTr="00EA4857">
        <w:tc>
          <w:tcPr>
            <w:tcW w:w="2630" w:type="pct"/>
            <w:shd w:val="clear" w:color="auto" w:fill="auto"/>
          </w:tcPr>
          <w:p w14:paraId="121782B2" w14:textId="691A12F7" w:rsidR="00572208" w:rsidRPr="00EA4857" w:rsidRDefault="00572208" w:rsidP="009C6D27">
            <w:pPr>
              <w:rPr>
                <w:color w:val="FF0000"/>
              </w:rPr>
            </w:pPr>
            <w:r w:rsidRPr="00EA4857">
              <w:rPr>
                <w:color w:val="FF0000"/>
              </w:rPr>
              <w:t xml:space="preserve">Van deze </w:t>
            </w:r>
            <w:r w:rsidRPr="00EA4857">
              <w:rPr>
                <w:color w:val="339966"/>
              </w:rPr>
              <w:t>optie-/koop</w:t>
            </w:r>
            <w:r w:rsidRPr="00EA4857">
              <w:rPr>
                <w:color w:val="FF0000"/>
              </w:rPr>
              <w:t xml:space="preserve">overeenkomst blijkt uit een door </w:t>
            </w:r>
            <w:r w:rsidRPr="00EA4857">
              <w:rPr>
                <w:color w:val="339966"/>
              </w:rPr>
              <w:t>optieverlener/verkoper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en</w:t>
            </w:r>
            <w:r w:rsidRPr="00EA4857">
              <w:rPr>
                <w:color w:val="008000"/>
              </w:rPr>
              <w:t xml:space="preserve"> </w:t>
            </w:r>
            <w:r w:rsidRPr="00EA4857">
              <w:rPr>
                <w:color w:val="339966"/>
              </w:rPr>
              <w:t>optiegerechtigde/koper</w:t>
            </w:r>
            <w:r w:rsidR="00DE5E98">
              <w:rPr>
                <w:color w:val="339966"/>
              </w:rPr>
              <w:t>/</w:t>
            </w:r>
            <w:r w:rsidR="00DE5E98" w:rsidRPr="00045F94">
              <w:rPr>
                <w:rFonts w:cs="Arial"/>
                <w:szCs w:val="18"/>
              </w:rPr>
              <w:t>§naam partij§</w:t>
            </w:r>
            <w:r w:rsidRPr="00EA4857">
              <w:rPr>
                <w:color w:val="008000"/>
              </w:rPr>
              <w:t xml:space="preserve"> </w:t>
            </w:r>
            <w:r w:rsidRPr="00EA4857">
              <w:rPr>
                <w:color w:val="FF0000"/>
              </w:rPr>
              <w:t xml:space="preserve">ondertekende onderhandse overeenkomst de dato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03159F">
              <w:t>datum</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 xml:space="preserve">, hierna aan te duiden met </w:t>
            </w:r>
            <w:r w:rsidRPr="00EA4857">
              <w:rPr>
                <w:b/>
                <w:color w:val="339966"/>
              </w:rPr>
              <w:t>optie-/koop</w:t>
            </w:r>
            <w:r w:rsidRPr="00EA4857">
              <w:rPr>
                <w:b/>
                <w:color w:val="FF0000"/>
              </w:rPr>
              <w:t>overeenkomst</w:t>
            </w:r>
            <w:r w:rsidRPr="00EA4857">
              <w:rPr>
                <w:color w:val="FF0000"/>
              </w:rPr>
              <w:t xml:space="preserve">, waarvan een </w:t>
            </w:r>
            <w:r w:rsidRPr="00EA4857">
              <w:rPr>
                <w:color w:val="339966"/>
              </w:rPr>
              <w:t>afschrift/uittreksel</w:t>
            </w:r>
            <w:r w:rsidRPr="00EA4857">
              <w:rPr>
                <w:color w:val="008000"/>
              </w:rPr>
              <w:t xml:space="preserve"> </w:t>
            </w:r>
            <w:r w:rsidRPr="00EA4857">
              <w:rPr>
                <w:color w:val="FF0000"/>
              </w:rPr>
              <w:t xml:space="preserve">aan deze verklaring </w:t>
            </w:r>
            <w:r w:rsidR="00D67A8E" w:rsidRPr="00EA4857">
              <w:rPr>
                <w:rFonts w:cs="Arial"/>
                <w:color w:val="339966"/>
                <w:szCs w:val="18"/>
              </w:rPr>
              <w:t>is/zal worden</w:t>
            </w:r>
            <w:r w:rsidRPr="00EA4857">
              <w:rPr>
                <w:color w:val="FF0000"/>
              </w:rPr>
              <w:t xml:space="preserve"> gehecht.</w:t>
            </w:r>
          </w:p>
        </w:tc>
        <w:tc>
          <w:tcPr>
            <w:tcW w:w="2370" w:type="pct"/>
            <w:shd w:val="clear" w:color="auto" w:fill="auto"/>
          </w:tcPr>
          <w:p w14:paraId="2AFDA6F4" w14:textId="646EA60F" w:rsidR="00572208" w:rsidRPr="00EA4857" w:rsidRDefault="009A6156" w:rsidP="009C6D27">
            <w:pPr>
              <w:rPr>
                <w:szCs w:val="18"/>
              </w:rPr>
            </w:pPr>
            <w:r w:rsidRPr="00EA4857">
              <w:rPr>
                <w:szCs w:val="18"/>
              </w:rPr>
              <w:t>Verplichte tekst</w:t>
            </w:r>
            <w:r w:rsidR="00CA1C9B" w:rsidRPr="00EA4857">
              <w:rPr>
                <w:szCs w:val="18"/>
              </w:rPr>
              <w:t xml:space="preserve">, zie voor keuze tussen </w:t>
            </w:r>
            <w:r w:rsidR="00CA1C9B" w:rsidRPr="00EA4857">
              <w:rPr>
                <w:color w:val="339966"/>
              </w:rPr>
              <w:t>optie-/koop</w:t>
            </w:r>
            <w:r w:rsidR="00CA1C9B">
              <w:t xml:space="preserve"> par. </w:t>
            </w:r>
            <w:r w:rsidR="00CA1C9B">
              <w:fldChar w:fldCharType="begin"/>
            </w:r>
            <w:r w:rsidR="00CA1C9B">
              <w:instrText xml:space="preserve"> REF _Ref387234060 \r \h </w:instrText>
            </w:r>
            <w:r w:rsidR="00CA1C9B">
              <w:fldChar w:fldCharType="separate"/>
            </w:r>
            <w:r w:rsidR="00D01B7F">
              <w:t>2.2</w:t>
            </w:r>
            <w:r w:rsidR="00CA1C9B">
              <w:fldChar w:fldCharType="end"/>
            </w:r>
            <w:r w:rsidR="00CA1C9B">
              <w:t xml:space="preserve"> A</w:t>
            </w:r>
            <w:r w:rsidR="00CA1C9B" w:rsidRPr="009A6156">
              <w:t>anhef</w:t>
            </w:r>
            <w:r w:rsidRPr="00EA4857">
              <w:rPr>
                <w:szCs w:val="18"/>
              </w:rPr>
              <w:t>.</w:t>
            </w:r>
          </w:p>
          <w:p w14:paraId="5FFAB2A2" w14:textId="77777777" w:rsidR="00CB4960" w:rsidRPr="00EA4857" w:rsidRDefault="00CB4960" w:rsidP="009C6D27">
            <w:pPr>
              <w:rPr>
                <w:szCs w:val="18"/>
              </w:rPr>
            </w:pPr>
          </w:p>
          <w:p w14:paraId="2FA3E272" w14:textId="5510F304" w:rsidR="009A6156" w:rsidRDefault="005317F3" w:rsidP="001107B7">
            <w:pPr>
              <w:spacing w:line="240" w:lineRule="auto"/>
            </w:pPr>
            <w:r w:rsidRPr="00EA4857">
              <w:rPr>
                <w:szCs w:val="18"/>
              </w:rPr>
              <w:t xml:space="preserve">Wanneer in par. </w:t>
            </w:r>
            <w:r w:rsidRPr="00EA4857">
              <w:rPr>
                <w:szCs w:val="18"/>
              </w:rPr>
              <w:fldChar w:fldCharType="begin"/>
            </w:r>
            <w:r w:rsidRPr="00EA4857">
              <w:rPr>
                <w:szCs w:val="18"/>
              </w:rPr>
              <w:instrText xml:space="preserve"> REF _Ref387235024 \r \h </w:instrText>
            </w:r>
            <w:r w:rsidR="00D463F6">
              <w:rPr>
                <w:szCs w:val="18"/>
              </w:rPr>
              <w:instrText xml:space="preserve"> \* MERGEFORMAT </w:instrText>
            </w:r>
            <w:r w:rsidRPr="00EA4857">
              <w:rPr>
                <w:szCs w:val="18"/>
              </w:rPr>
            </w:r>
            <w:r w:rsidRPr="00EA4857">
              <w:rPr>
                <w:szCs w:val="18"/>
              </w:rPr>
              <w:fldChar w:fldCharType="separate"/>
            </w:r>
            <w:r w:rsidR="00D01B7F">
              <w:rPr>
                <w:szCs w:val="18"/>
              </w:rPr>
              <w:t>2.2</w:t>
            </w:r>
            <w:r w:rsidRPr="00EA4857">
              <w:rPr>
                <w:szCs w:val="18"/>
              </w:rPr>
              <w:fldChar w:fldCharType="end"/>
            </w:r>
            <w:r w:rsidRPr="00EA4857">
              <w:rPr>
                <w:szCs w:val="18"/>
              </w:rPr>
              <w:t xml:space="preserve"> Aanhef gekozen is voor</w:t>
            </w:r>
            <w:r w:rsidR="00A24311">
              <w:t>:</w:t>
            </w:r>
          </w:p>
          <w:p w14:paraId="3D32F0FA" w14:textId="665ADB6E" w:rsidR="00073126" w:rsidRPr="00EA4857" w:rsidRDefault="00073126" w:rsidP="001107B7">
            <w:pPr>
              <w:numPr>
                <w:ilvl w:val="0"/>
                <w:numId w:val="13"/>
              </w:numPr>
              <w:spacing w:line="240" w:lineRule="auto"/>
              <w:rPr>
                <w:color w:val="008000"/>
              </w:rPr>
            </w:pPr>
            <w:r>
              <w:t xml:space="preserve">koop: </w:t>
            </w:r>
            <w:r w:rsidR="005317F3">
              <w:t>dan worden</w:t>
            </w:r>
            <w:r w:rsidRPr="00EA4857">
              <w:rPr>
                <w:color w:val="005200"/>
              </w:rPr>
              <w:t xml:space="preserve"> </w:t>
            </w:r>
            <w:r w:rsidRPr="00EA4857">
              <w:rPr>
                <w:color w:val="339966"/>
              </w:rPr>
              <w:t>verkoper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koper</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p>
          <w:p w14:paraId="66537E2F" w14:textId="112F9725" w:rsidR="00073126" w:rsidRDefault="00073126" w:rsidP="001107B7">
            <w:pPr>
              <w:numPr>
                <w:ilvl w:val="0"/>
                <w:numId w:val="13"/>
              </w:numPr>
              <w:spacing w:line="240" w:lineRule="auto"/>
            </w:pPr>
            <w:r w:rsidRPr="00073126">
              <w:lastRenderedPageBreak/>
              <w:t>optie:</w:t>
            </w:r>
            <w:r w:rsidRPr="00EA4857">
              <w:rPr>
                <w:color w:val="008000"/>
              </w:rPr>
              <w:t xml:space="preserve"> </w:t>
            </w:r>
            <w:r w:rsidR="005317F3" w:rsidRPr="00BE3ECB">
              <w:t>dan worden</w:t>
            </w:r>
            <w:r w:rsidR="005317F3" w:rsidRPr="00EA4857">
              <w:rPr>
                <w:color w:val="008000"/>
              </w:rPr>
              <w:t xml:space="preserve"> </w:t>
            </w:r>
            <w:r w:rsidRPr="00EA4857">
              <w:rPr>
                <w:color w:val="339966"/>
              </w:rPr>
              <w:t>optieverlener</w:t>
            </w:r>
            <w:r w:rsidR="00DE5E98">
              <w:rPr>
                <w:color w:val="339966"/>
              </w:rPr>
              <w:t>/</w:t>
            </w:r>
            <w:r w:rsidR="00DE5E98" w:rsidRPr="00045F94">
              <w:rPr>
                <w:rFonts w:cs="Arial"/>
                <w:szCs w:val="18"/>
              </w:rPr>
              <w:t>§naam partij§</w:t>
            </w:r>
            <w:r w:rsidRPr="00EA4857">
              <w:rPr>
                <w:color w:val="008000"/>
              </w:rPr>
              <w:t xml:space="preserve"> </w:t>
            </w:r>
            <w:r w:rsidRPr="009A6156">
              <w:t>en</w:t>
            </w:r>
            <w:r w:rsidRPr="00EA4857">
              <w:rPr>
                <w:color w:val="008000"/>
              </w:rPr>
              <w:t xml:space="preserve"> </w:t>
            </w:r>
            <w:r w:rsidRPr="00EA4857">
              <w:rPr>
                <w:color w:val="339966"/>
              </w:rPr>
              <w:t>optiegerechtigde</w:t>
            </w:r>
            <w:r w:rsidR="00DE5E98">
              <w:rPr>
                <w:color w:val="339966"/>
              </w:rPr>
              <w:t>/</w:t>
            </w:r>
            <w:r w:rsidR="00DE5E98" w:rsidRPr="00045F94">
              <w:rPr>
                <w:rFonts w:cs="Arial"/>
                <w:szCs w:val="18"/>
              </w:rPr>
              <w:t>§naam partij§</w:t>
            </w:r>
            <w:r w:rsidR="005317F3" w:rsidRPr="00EA4857">
              <w:rPr>
                <w:color w:val="005200"/>
              </w:rPr>
              <w:t xml:space="preserve"> </w:t>
            </w:r>
            <w:r w:rsidR="005317F3" w:rsidRPr="00BE3ECB">
              <w:t>getoond</w:t>
            </w:r>
            <w:r w:rsidR="00CB4960" w:rsidRPr="00BE3ECB">
              <w:t>.</w:t>
            </w:r>
          </w:p>
          <w:p w14:paraId="2C1CC956" w14:textId="77777777" w:rsidR="00073126" w:rsidRDefault="00073126" w:rsidP="001107B7">
            <w:pPr>
              <w:spacing w:line="240" w:lineRule="auto"/>
            </w:pPr>
          </w:p>
          <w:p w14:paraId="6764B02C" w14:textId="77777777" w:rsidR="009A6156" w:rsidRDefault="009A6156" w:rsidP="001107B7">
            <w:pPr>
              <w:spacing w:line="240" w:lineRule="auto"/>
            </w:pPr>
            <w:r w:rsidRPr="009A6156">
              <w:t>De keuze</w:t>
            </w:r>
            <w:r w:rsidR="00CB4960">
              <w:t xml:space="preserve"> tussen</w:t>
            </w:r>
            <w:r w:rsidRPr="00EA4857">
              <w:rPr>
                <w:color w:val="008000"/>
              </w:rPr>
              <w:t xml:space="preserve"> </w:t>
            </w:r>
            <w:r w:rsidRPr="00EA4857">
              <w:rPr>
                <w:color w:val="339966"/>
              </w:rPr>
              <w:t>afschrift</w:t>
            </w:r>
            <w:r w:rsidR="00CB4960" w:rsidRPr="00CB4960">
              <w:t xml:space="preserve"> en </w:t>
            </w:r>
            <w:r w:rsidRPr="00EA4857">
              <w:rPr>
                <w:color w:val="339966"/>
              </w:rPr>
              <w:t>uittreksel</w:t>
            </w:r>
            <w:r w:rsidRPr="00EA4857">
              <w:rPr>
                <w:color w:val="008000"/>
              </w:rPr>
              <w:t xml:space="preserve"> </w:t>
            </w:r>
            <w:r w:rsidR="00073126">
              <w:t>is een gebruikerskeuze.</w:t>
            </w:r>
          </w:p>
          <w:p w14:paraId="1CC77036" w14:textId="5A53C13C" w:rsidR="00D67A8E" w:rsidRDefault="00D67A8E" w:rsidP="001107B7">
            <w:pPr>
              <w:spacing w:line="240" w:lineRule="auto"/>
            </w:pPr>
            <w:r>
              <w:t>De keuze</w:t>
            </w:r>
            <w:r w:rsidR="00CB4960">
              <w:t xml:space="preserve"> tussen</w:t>
            </w:r>
            <w:r>
              <w:t xml:space="preserve"> </w:t>
            </w:r>
            <w:r w:rsidRPr="00EA4857">
              <w:rPr>
                <w:rFonts w:cs="Arial"/>
                <w:color w:val="339966"/>
                <w:sz w:val="20"/>
              </w:rPr>
              <w:t>is</w:t>
            </w:r>
            <w:r w:rsidR="00CB4960" w:rsidRPr="00EA4857">
              <w:rPr>
                <w:rFonts w:cs="Arial"/>
                <w:sz w:val="20"/>
              </w:rPr>
              <w:t xml:space="preserve"> en </w:t>
            </w:r>
            <w:r w:rsidRPr="00EA4857">
              <w:rPr>
                <w:rFonts w:cs="Arial"/>
                <w:color w:val="339966"/>
                <w:sz w:val="20"/>
              </w:rPr>
              <w:t xml:space="preserve">zal worden </w:t>
            </w:r>
            <w:r w:rsidRPr="005D5AD1">
              <w:t>is een gebruikerskeuze</w:t>
            </w:r>
          </w:p>
          <w:p w14:paraId="5A2910CF" w14:textId="3DF1AF8A" w:rsidR="004257B2" w:rsidRDefault="004257B2" w:rsidP="009C6D27"/>
          <w:p w14:paraId="3C83B0E3" w14:textId="77777777" w:rsidR="004257B2" w:rsidRPr="00A01F87" w:rsidRDefault="004257B2" w:rsidP="004257B2">
            <w:pPr>
              <w:spacing w:line="240" w:lineRule="auto"/>
            </w:pPr>
            <w:r w:rsidRPr="00EA4857">
              <w:rPr>
                <w:u w:val="single"/>
              </w:rPr>
              <w:t>Mapping</w:t>
            </w:r>
            <w:r>
              <w:rPr>
                <w:u w:val="single"/>
              </w:rPr>
              <w:t xml:space="preserve"> rol partijen:</w:t>
            </w:r>
          </w:p>
          <w:p w14:paraId="2325D247" w14:textId="77777777" w:rsidR="004257B2" w:rsidRDefault="004257B2" w:rsidP="004257B2">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7D00B126" w14:textId="5D3450B0" w:rsidR="004257B2" w:rsidRDefault="004257B2" w:rsidP="004257B2">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46202FF2" w14:textId="77777777" w:rsidR="000B5345" w:rsidRDefault="000B5345" w:rsidP="000B5345">
            <w:pPr>
              <w:spacing w:line="240" w:lineRule="auto"/>
              <w:ind w:left="425"/>
              <w:rPr>
                <w:sz w:val="16"/>
                <w:szCs w:val="16"/>
              </w:rPr>
            </w:pPr>
            <w:r w:rsidRPr="00EA4857">
              <w:rPr>
                <w:sz w:val="16"/>
                <w:szCs w:val="16"/>
              </w:rPr>
              <w:t>./aanduidingPartij</w:t>
            </w:r>
          </w:p>
          <w:p w14:paraId="3B085D1C" w14:textId="77777777" w:rsidR="000B5345" w:rsidRDefault="000B5345" w:rsidP="004257B2">
            <w:pPr>
              <w:spacing w:line="240" w:lineRule="auto"/>
              <w:rPr>
                <w:rFonts w:cs="Arial"/>
                <w:snapToGrid/>
                <w:kern w:val="0"/>
                <w:sz w:val="16"/>
                <w:szCs w:val="16"/>
                <w:lang w:eastAsia="nl-NL"/>
              </w:rPr>
            </w:pPr>
          </w:p>
          <w:p w14:paraId="1E990A53" w14:textId="2B6A5685" w:rsidR="004257B2" w:rsidRDefault="004257B2" w:rsidP="004257B2">
            <w:pPr>
              <w:spacing w:line="240" w:lineRule="auto"/>
              <w:rPr>
                <w:rFonts w:cs="Arial"/>
                <w:snapToGrid/>
                <w:kern w:val="0"/>
                <w:sz w:val="16"/>
                <w:szCs w:val="16"/>
                <w:lang w:eastAsia="nl-NL"/>
              </w:rPr>
            </w:pPr>
            <w:r>
              <w:rPr>
                <w:rFonts w:cs="Arial"/>
                <w:snapToGrid/>
                <w:kern w:val="0"/>
                <w:sz w:val="16"/>
                <w:szCs w:val="16"/>
                <w:lang w:eastAsia="nl-NL"/>
              </w:rPr>
              <w:t xml:space="preserve">             en/of</w:t>
            </w:r>
          </w:p>
          <w:p w14:paraId="2985FB5E" w14:textId="77777777" w:rsidR="008F534B" w:rsidRDefault="008F534B" w:rsidP="004257B2">
            <w:pPr>
              <w:spacing w:line="240" w:lineRule="auto"/>
              <w:rPr>
                <w:rFonts w:cs="Arial"/>
                <w:snapToGrid/>
                <w:kern w:val="0"/>
                <w:sz w:val="16"/>
                <w:szCs w:val="16"/>
                <w:lang w:eastAsia="nl-NL"/>
              </w:rPr>
            </w:pPr>
          </w:p>
          <w:p w14:paraId="11B97FC7" w14:textId="6E4F95BC" w:rsidR="000B5345" w:rsidRDefault="004257B2" w:rsidP="001107B7">
            <w:pPr>
              <w:spacing w:line="240" w:lineRule="auto"/>
              <w:rPr>
                <w:sz w:val="16"/>
                <w:szCs w:val="16"/>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3F810915" w14:textId="77777777" w:rsidR="000B5345" w:rsidRDefault="000B5345" w:rsidP="000B5345">
            <w:pPr>
              <w:spacing w:line="240" w:lineRule="auto"/>
              <w:ind w:left="425"/>
              <w:rPr>
                <w:sz w:val="16"/>
                <w:szCs w:val="16"/>
              </w:rPr>
            </w:pPr>
            <w:r w:rsidRPr="00EA4857">
              <w:rPr>
                <w:sz w:val="16"/>
                <w:szCs w:val="16"/>
              </w:rPr>
              <w:t>./aanduidingPartij</w:t>
            </w:r>
          </w:p>
          <w:p w14:paraId="7EE251F8" w14:textId="77777777" w:rsidR="00D463F6" w:rsidRDefault="00D463F6" w:rsidP="005253A6">
            <w:pPr>
              <w:spacing w:line="240" w:lineRule="auto"/>
              <w:rPr>
                <w:rFonts w:cs="Arial"/>
                <w:snapToGrid/>
                <w:kern w:val="0"/>
                <w:sz w:val="16"/>
                <w:szCs w:val="16"/>
                <w:lang w:eastAsia="nl-NL"/>
              </w:rPr>
            </w:pPr>
          </w:p>
          <w:p w14:paraId="7DE6959A" w14:textId="77AF0C3C" w:rsidR="005253A6" w:rsidRDefault="005253A6" w:rsidP="005253A6">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‘verkoper/optieverlener’ of ‘koper/optiegerechtigde’ gebruikt voor de ontbrekende partij.</w:t>
            </w:r>
          </w:p>
          <w:p w14:paraId="71D58D8C" w14:textId="77777777" w:rsidR="0042788B" w:rsidRPr="00EA4857" w:rsidRDefault="0042788B" w:rsidP="0042788B">
            <w:pPr>
              <w:rPr>
                <w:u w:val="single"/>
              </w:rPr>
            </w:pPr>
            <w:r w:rsidRPr="00EA4857">
              <w:rPr>
                <w:u w:val="single"/>
              </w:rPr>
              <w:t>Mapping</w:t>
            </w:r>
            <w:r w:rsidR="005317F3" w:rsidRPr="00EA4857">
              <w:rPr>
                <w:u w:val="single"/>
              </w:rPr>
              <w:t xml:space="preserve"> datum</w:t>
            </w:r>
            <w:r w:rsidRPr="00EA4857">
              <w:rPr>
                <w:u w:val="single"/>
              </w:rPr>
              <w:t>:</w:t>
            </w:r>
          </w:p>
          <w:p w14:paraId="28A423A7" w14:textId="77777777" w:rsidR="0042788B" w:rsidRPr="00EA4857" w:rsidRDefault="0042788B"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3BF897CF" w14:textId="77777777" w:rsidR="0042788B" w:rsidRPr="00EA4857" w:rsidRDefault="0042788B" w:rsidP="00EA4857">
            <w:pPr>
              <w:spacing w:line="240" w:lineRule="auto"/>
              <w:ind w:left="425"/>
              <w:rPr>
                <w:sz w:val="16"/>
                <w:szCs w:val="16"/>
                <w:lang w:val="nl"/>
              </w:rPr>
            </w:pPr>
            <w:r w:rsidRPr="00EA4857">
              <w:rPr>
                <w:sz w:val="16"/>
                <w:szCs w:val="16"/>
              </w:rPr>
              <w:t>./</w:t>
            </w:r>
            <w:r w:rsidRPr="00EA4857">
              <w:rPr>
                <w:sz w:val="16"/>
                <w:szCs w:val="16"/>
                <w:lang w:val="nl"/>
              </w:rPr>
              <w:t>datumOnderhandseOvereenkomst</w:t>
            </w:r>
          </w:p>
          <w:p w14:paraId="4AE4A761" w14:textId="77777777" w:rsidR="007E00FB" w:rsidRPr="00EA4857" w:rsidRDefault="007E00FB" w:rsidP="00EA4857">
            <w:pPr>
              <w:spacing w:line="240" w:lineRule="auto"/>
              <w:rPr>
                <w:sz w:val="16"/>
                <w:szCs w:val="16"/>
                <w:u w:val="single"/>
                <w:lang w:val="nl"/>
              </w:rPr>
            </w:pPr>
          </w:p>
          <w:p w14:paraId="40F62382" w14:textId="77777777" w:rsidR="005317F3" w:rsidRPr="00EA4857" w:rsidRDefault="005317F3" w:rsidP="00EA4857">
            <w:pPr>
              <w:spacing w:line="240" w:lineRule="auto"/>
              <w:rPr>
                <w:sz w:val="16"/>
                <w:szCs w:val="16"/>
                <w:u w:val="single"/>
                <w:lang w:val="nl"/>
              </w:rPr>
            </w:pPr>
            <w:r w:rsidRPr="00EA4857">
              <w:rPr>
                <w:u w:val="single"/>
              </w:rPr>
              <w:t>Mapping afschrift of uittreksel:</w:t>
            </w:r>
          </w:p>
          <w:p w14:paraId="3DBD01F3" w14:textId="77777777" w:rsidR="007E00FB" w:rsidRPr="00EA4857" w:rsidRDefault="007E00FB"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1700AB4F" w14:textId="77777777" w:rsidR="007E00FB" w:rsidRPr="00EA4857" w:rsidRDefault="007E00FB" w:rsidP="00EA4857">
            <w:pPr>
              <w:spacing w:line="240" w:lineRule="auto"/>
              <w:ind w:left="425"/>
              <w:rPr>
                <w:sz w:val="16"/>
                <w:szCs w:val="16"/>
              </w:rPr>
            </w:pPr>
            <w:r w:rsidRPr="00EA4857">
              <w:rPr>
                <w:sz w:val="16"/>
                <w:szCs w:val="16"/>
              </w:rPr>
              <w:t>./tagNaam(‘k_AfschriftUittreksel</w:t>
            </w:r>
            <w:r w:rsidR="00D73F23" w:rsidRPr="00EA4857">
              <w:rPr>
                <w:sz w:val="16"/>
                <w:szCs w:val="16"/>
              </w:rPr>
              <w:t>’</w:t>
            </w:r>
            <w:r w:rsidRPr="00EA4857">
              <w:rPr>
                <w:sz w:val="16"/>
                <w:szCs w:val="16"/>
              </w:rPr>
              <w:t>)</w:t>
            </w:r>
          </w:p>
          <w:p w14:paraId="0FB8BBFC" w14:textId="77777777" w:rsidR="00E15533" w:rsidRPr="00EA4857" w:rsidRDefault="007E00FB" w:rsidP="00EA4857">
            <w:pPr>
              <w:spacing w:line="240" w:lineRule="auto"/>
              <w:ind w:left="425"/>
              <w:rPr>
                <w:i/>
                <w:sz w:val="16"/>
                <w:szCs w:val="16"/>
              </w:rPr>
            </w:pPr>
            <w:r w:rsidRPr="00EA4857">
              <w:rPr>
                <w:sz w:val="16"/>
                <w:szCs w:val="16"/>
              </w:rPr>
              <w:t>./tekst</w:t>
            </w:r>
            <w:r w:rsidR="00D73F23" w:rsidRPr="00EA4857">
              <w:rPr>
                <w:i/>
                <w:sz w:val="16"/>
                <w:szCs w:val="16"/>
              </w:rPr>
              <w:t>(</w:t>
            </w:r>
            <w:r w:rsidR="00CB4960" w:rsidRPr="00EA4857">
              <w:rPr>
                <w:sz w:val="16"/>
                <w:szCs w:val="16"/>
              </w:rPr>
              <w:t>’afschrift’ of ‘ uittreksel’</w:t>
            </w:r>
            <w:r w:rsidR="00D73F23" w:rsidRPr="00EA4857">
              <w:rPr>
                <w:i/>
                <w:sz w:val="16"/>
                <w:szCs w:val="16"/>
              </w:rPr>
              <w:t>)</w:t>
            </w:r>
          </w:p>
          <w:p w14:paraId="3D10748F" w14:textId="77777777" w:rsidR="00D67A8E" w:rsidRPr="00EA4857" w:rsidRDefault="00D67A8E" w:rsidP="00EA4857">
            <w:pPr>
              <w:spacing w:line="240" w:lineRule="auto"/>
              <w:rPr>
                <w:sz w:val="16"/>
                <w:szCs w:val="16"/>
                <w:u w:val="single"/>
                <w:lang w:val="nl"/>
              </w:rPr>
            </w:pPr>
            <w:r w:rsidRPr="00EA4857">
              <w:rPr>
                <w:sz w:val="16"/>
                <w:szCs w:val="16"/>
                <w:u w:val="single"/>
                <w:lang w:val="nl"/>
              </w:rPr>
              <w:t xml:space="preserve"> </w:t>
            </w:r>
          </w:p>
          <w:p w14:paraId="3B546CC3" w14:textId="77777777" w:rsidR="005317F3" w:rsidRPr="00EA4857" w:rsidRDefault="005317F3" w:rsidP="00EA4857">
            <w:pPr>
              <w:spacing w:line="240" w:lineRule="auto"/>
              <w:rPr>
                <w:sz w:val="16"/>
                <w:szCs w:val="16"/>
                <w:u w:val="single"/>
                <w:lang w:val="nl"/>
              </w:rPr>
            </w:pPr>
            <w:r w:rsidRPr="00EA4857">
              <w:rPr>
                <w:u w:val="single"/>
              </w:rPr>
              <w:t>Mapping is of zal worden:</w:t>
            </w:r>
          </w:p>
          <w:p w14:paraId="30DD5460" w14:textId="77777777" w:rsidR="00D67A8E" w:rsidRPr="00EA4857" w:rsidRDefault="00D67A8E"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35FAB10E" w14:textId="77777777" w:rsidR="00D67A8E" w:rsidRPr="00EA4857" w:rsidRDefault="00D67A8E" w:rsidP="00EA4857">
            <w:pPr>
              <w:spacing w:line="240" w:lineRule="auto"/>
              <w:ind w:left="425"/>
              <w:rPr>
                <w:sz w:val="16"/>
                <w:szCs w:val="16"/>
              </w:rPr>
            </w:pPr>
            <w:r w:rsidRPr="00EA4857">
              <w:rPr>
                <w:sz w:val="16"/>
                <w:szCs w:val="16"/>
              </w:rPr>
              <w:t>./tagNaam(‘k_TegenwTijd’)</w:t>
            </w:r>
          </w:p>
          <w:p w14:paraId="6FB6E5BA" w14:textId="77777777" w:rsidR="007E00FB" w:rsidRDefault="00D67A8E" w:rsidP="00EA4857">
            <w:pPr>
              <w:spacing w:line="240" w:lineRule="auto"/>
              <w:ind w:left="425"/>
              <w:rPr>
                <w:sz w:val="16"/>
                <w:szCs w:val="16"/>
              </w:rPr>
            </w:pPr>
            <w:r w:rsidRPr="00EA4857">
              <w:rPr>
                <w:sz w:val="16"/>
                <w:szCs w:val="16"/>
              </w:rPr>
              <w:t>./tekst</w:t>
            </w:r>
            <w:r w:rsidRPr="00EA4857">
              <w:rPr>
                <w:i/>
                <w:sz w:val="16"/>
                <w:szCs w:val="16"/>
              </w:rPr>
              <w:t>(</w:t>
            </w:r>
            <w:r w:rsidRPr="00EA4857">
              <w:rPr>
                <w:sz w:val="16"/>
                <w:szCs w:val="16"/>
              </w:rPr>
              <w:t>‘true’ = tekst</w:t>
            </w:r>
            <w:r w:rsidR="00E15533" w:rsidRPr="00EA4857">
              <w:rPr>
                <w:sz w:val="16"/>
                <w:szCs w:val="16"/>
              </w:rPr>
              <w:t xml:space="preserve"> ‘is’ wordt getoond;</w:t>
            </w:r>
            <w:r w:rsidRPr="00EA4857">
              <w:rPr>
                <w:sz w:val="16"/>
                <w:szCs w:val="16"/>
              </w:rPr>
              <w:t xml:space="preserve"> ’false’</w:t>
            </w:r>
            <w:r w:rsidR="00E15533" w:rsidRPr="00EA4857">
              <w:rPr>
                <w:sz w:val="16"/>
                <w:szCs w:val="16"/>
              </w:rPr>
              <w:t xml:space="preserve"> = tekst ’zal worden’ wordt getoond</w:t>
            </w:r>
            <w:r w:rsidRPr="00EA4857">
              <w:rPr>
                <w:sz w:val="16"/>
                <w:szCs w:val="16"/>
              </w:rPr>
              <w:t>)</w:t>
            </w:r>
          </w:p>
          <w:p w14:paraId="6D67392E" w14:textId="7A42CCC7" w:rsidR="004F2132" w:rsidRPr="00EA4857" w:rsidRDefault="004F2132" w:rsidP="00EA4857">
            <w:pPr>
              <w:spacing w:line="240" w:lineRule="auto"/>
              <w:ind w:left="425"/>
              <w:rPr>
                <w:sz w:val="16"/>
                <w:szCs w:val="16"/>
              </w:rPr>
            </w:pPr>
          </w:p>
        </w:tc>
      </w:tr>
    </w:tbl>
    <w:p w14:paraId="04297CCD" w14:textId="77777777" w:rsidR="00221A3F" w:rsidRDefault="00070282" w:rsidP="00221A3F">
      <w:pPr>
        <w:pStyle w:val="Kop2"/>
        <w:numPr>
          <w:ilvl w:val="1"/>
          <w:numId w:val="1"/>
        </w:numPr>
      </w:pPr>
      <w:r>
        <w:lastRenderedPageBreak/>
        <w:br w:type="page"/>
      </w:r>
      <w:bookmarkStart w:id="175" w:name="_Toc147935043"/>
      <w:r w:rsidR="00221A3F">
        <w:lastRenderedPageBreak/>
        <w:t>Registergoederen</w:t>
      </w:r>
      <w:bookmarkEnd w:id="175"/>
    </w:p>
    <w:p w14:paraId="46A570FB" w14:textId="77777777" w:rsidR="00993C92" w:rsidRPr="00993C92" w:rsidRDefault="00993C92" w:rsidP="00993C92">
      <w:pPr>
        <w:rPr>
          <w:lang w:val="nl"/>
        </w:rPr>
      </w:pPr>
    </w:p>
    <w:tbl>
      <w:tblPr>
        <w:tblW w:w="488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53"/>
        <w:gridCol w:w="6970"/>
      </w:tblGrid>
      <w:tr w:rsidR="00221A3F" w:rsidRPr="000E6BC2" w14:paraId="75CA8C02" w14:textId="77777777" w:rsidTr="001107B7">
        <w:tc>
          <w:tcPr>
            <w:tcW w:w="2442" w:type="pct"/>
            <w:shd w:val="clear" w:color="auto" w:fill="auto"/>
          </w:tcPr>
          <w:p w14:paraId="53EC22FA" w14:textId="77777777" w:rsidR="00221A3F" w:rsidRPr="00EA4857" w:rsidRDefault="00221A3F" w:rsidP="00221A3F">
            <w:pPr>
              <w:rPr>
                <w:color w:val="FF0000"/>
                <w:u w:val="single"/>
                <w:lang w:val="nl"/>
              </w:rPr>
            </w:pPr>
            <w:r w:rsidRPr="00EA4857">
              <w:rPr>
                <w:rFonts w:cs="Arial"/>
                <w:color w:val="FFFFFF"/>
                <w:sz w:val="20"/>
                <w:highlight w:val="darkYellow"/>
              </w:rPr>
              <w:t>KEUZEBLOK REGISTERGOED – KOOPPRIJS</w:t>
            </w:r>
          </w:p>
        </w:tc>
        <w:tc>
          <w:tcPr>
            <w:tcW w:w="2558" w:type="pct"/>
            <w:shd w:val="clear" w:color="auto" w:fill="auto"/>
          </w:tcPr>
          <w:p w14:paraId="2506A9D6" w14:textId="77777777" w:rsidR="00D561F4" w:rsidRDefault="00221A3F" w:rsidP="00221A3F">
            <w:r>
              <w:t>Dit</w:t>
            </w:r>
            <w:r w:rsidRPr="00C655DD">
              <w:t xml:space="preserve"> keuzeblok </w:t>
            </w:r>
            <w:r>
              <w:t>bestaat uit 2 varianten, waarvan er één ge</w:t>
            </w:r>
            <w:r w:rsidR="005317F3">
              <w:t>toond</w:t>
            </w:r>
            <w:r>
              <w:t xml:space="preserve"> word</w:t>
            </w:r>
            <w:r w:rsidR="005317F3">
              <w:t>t</w:t>
            </w:r>
            <w:r w:rsidR="00D561F4">
              <w:t>:</w:t>
            </w:r>
          </w:p>
          <w:p w14:paraId="0BAE487E" w14:textId="77777777" w:rsidR="00D561F4" w:rsidRDefault="00D561F4" w:rsidP="00EA4857">
            <w:pPr>
              <w:numPr>
                <w:ilvl w:val="0"/>
                <w:numId w:val="13"/>
              </w:numPr>
            </w:pPr>
            <w:r>
              <w:t>Variant A wanneer elke recht/registergoed combinatie een eigen koopprijs heeft,</w:t>
            </w:r>
          </w:p>
          <w:p w14:paraId="2A0FFEC9" w14:textId="10D719FE" w:rsidR="000214EF" w:rsidRDefault="00D561F4" w:rsidP="00EA4857">
            <w:pPr>
              <w:numPr>
                <w:ilvl w:val="0"/>
                <w:numId w:val="13"/>
              </w:numPr>
            </w:pPr>
            <w:r>
              <w:t>Variant B wanneer de recht/registergoed combinaties een gezamenlijke koopprijs hebben.</w:t>
            </w:r>
          </w:p>
          <w:p w14:paraId="55552F7D" w14:textId="77777777" w:rsidR="00162DCD" w:rsidRDefault="00162DCD" w:rsidP="009C767C">
            <w:pPr>
              <w:numPr>
                <w:ilvl w:val="0"/>
                <w:numId w:val="13"/>
              </w:numPr>
            </w:pPr>
          </w:p>
          <w:p w14:paraId="400BC10D" w14:textId="77777777" w:rsidR="00221A3F" w:rsidRDefault="00221A3F" w:rsidP="00221A3F">
            <w:r w:rsidRPr="006919F5">
              <w:t>De varianten worden in de volge</w:t>
            </w:r>
            <w:r>
              <w:t>nde paragrafen beschreven.</w:t>
            </w:r>
          </w:p>
          <w:p w14:paraId="1DF9E61E" w14:textId="77777777" w:rsidR="00D561F4" w:rsidRDefault="00D561F4" w:rsidP="00221A3F"/>
          <w:p w14:paraId="16FDD0F0" w14:textId="77777777" w:rsidR="00D561F4" w:rsidRPr="00EA4857" w:rsidRDefault="00D561F4" w:rsidP="00221A3F">
            <w:pPr>
              <w:rPr>
                <w:u w:val="single"/>
              </w:rPr>
            </w:pPr>
            <w:r w:rsidRPr="00EA4857">
              <w:rPr>
                <w:u w:val="single"/>
              </w:rPr>
              <w:t>Mapping tonen variant A:</w:t>
            </w:r>
          </w:p>
          <w:p w14:paraId="224537F8" w14:textId="77777777" w:rsidR="00D561F4" w:rsidRPr="00EA4857" w:rsidRDefault="00D561F4" w:rsidP="00EA4857">
            <w:pPr>
              <w:spacing w:line="240" w:lineRule="auto"/>
              <w:rPr>
                <w:sz w:val="16"/>
                <w:szCs w:val="16"/>
              </w:rPr>
            </w:pPr>
            <w:r w:rsidRPr="00EA4857">
              <w:rPr>
                <w:sz w:val="16"/>
                <w:szCs w:val="16"/>
              </w:rPr>
              <w:t>-voor elk recht/registergoed combinatie</w:t>
            </w:r>
          </w:p>
          <w:p w14:paraId="5480E216" w14:textId="77777777" w:rsidR="00D561F4" w:rsidRPr="00EA4857" w:rsidRDefault="00D561F4" w:rsidP="00EA4857">
            <w:pPr>
              <w:spacing w:line="240" w:lineRule="auto"/>
              <w:rPr>
                <w:sz w:val="16"/>
                <w:szCs w:val="16"/>
              </w:rPr>
            </w:pPr>
            <w:r w:rsidRPr="00EA4857">
              <w:rPr>
                <w:sz w:val="16"/>
                <w:szCs w:val="16"/>
              </w:rPr>
              <w:t>//IMKAD_AangebodenStuk/StukdeelNotarieleVerklaring/IMKAD_Zakelijkrecht/</w:t>
            </w:r>
          </w:p>
          <w:p w14:paraId="6F6E3A49" w14:textId="77777777" w:rsidR="00D561F4" w:rsidRDefault="00D561F4" w:rsidP="00EA4857">
            <w:pPr>
              <w:spacing w:line="240" w:lineRule="auto"/>
            </w:pPr>
            <w:r w:rsidRPr="00EA4857">
              <w:rPr>
                <w:sz w:val="16"/>
                <w:szCs w:val="16"/>
              </w:rPr>
              <w:tab/>
              <w:t>./tia_</w:t>
            </w:r>
            <w:r w:rsidRPr="00EA4857">
              <w:rPr>
                <w:sz w:val="16"/>
                <w:szCs w:val="16"/>
                <w:lang w:val="nl"/>
              </w:rPr>
              <w:t>BedragKoopprijs</w:t>
            </w:r>
          </w:p>
          <w:p w14:paraId="72BEE99E" w14:textId="77777777" w:rsidR="00D561F4" w:rsidRDefault="00D561F4" w:rsidP="00221A3F"/>
          <w:p w14:paraId="21155035" w14:textId="77777777" w:rsidR="00D561F4" w:rsidRPr="00EA4857" w:rsidRDefault="00D561F4" w:rsidP="00D561F4">
            <w:pPr>
              <w:rPr>
                <w:u w:val="single"/>
              </w:rPr>
            </w:pPr>
            <w:r w:rsidRPr="00EA4857">
              <w:rPr>
                <w:u w:val="single"/>
              </w:rPr>
              <w:t>Mapping tonen variant B:</w:t>
            </w:r>
          </w:p>
          <w:p w14:paraId="49B2B3D5" w14:textId="77777777" w:rsidR="00D561F4" w:rsidRPr="00EA4857" w:rsidRDefault="00D561F4"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StukdeelNotarieleVerklaring/</w:t>
            </w:r>
          </w:p>
          <w:p w14:paraId="0BF2A3E1" w14:textId="77777777" w:rsidR="00D561F4" w:rsidRDefault="00D561F4" w:rsidP="00EA4857">
            <w:pPr>
              <w:spacing w:line="240" w:lineRule="auto"/>
              <w:rPr>
                <w:sz w:val="16"/>
                <w:szCs w:val="16"/>
                <w:lang w:val="nl"/>
              </w:rPr>
            </w:pPr>
            <w:r w:rsidRPr="00EA4857">
              <w:rPr>
                <w:sz w:val="16"/>
                <w:szCs w:val="16"/>
              </w:rPr>
              <w:tab/>
              <w:t>./bedragK</w:t>
            </w:r>
            <w:r w:rsidRPr="00EA4857">
              <w:rPr>
                <w:sz w:val="16"/>
                <w:szCs w:val="16"/>
                <w:lang w:val="nl"/>
              </w:rPr>
              <w:t>oopprijs</w:t>
            </w:r>
          </w:p>
          <w:p w14:paraId="67A9BD28" w14:textId="4C08E2D3" w:rsidR="004F2132" w:rsidRPr="00221A3F" w:rsidRDefault="004F2132" w:rsidP="00EA4857">
            <w:pPr>
              <w:spacing w:line="240" w:lineRule="auto"/>
            </w:pPr>
          </w:p>
        </w:tc>
      </w:tr>
    </w:tbl>
    <w:p w14:paraId="766A18D1" w14:textId="77777777" w:rsidR="007D2A0E" w:rsidRDefault="007D2A0E" w:rsidP="007D2A0E">
      <w:bookmarkStart w:id="176" w:name="_Toc387303371"/>
      <w:bookmarkStart w:id="177" w:name="_Toc387303660"/>
      <w:bookmarkStart w:id="178" w:name="_Toc387303757"/>
      <w:bookmarkStart w:id="179" w:name="_Toc387320132"/>
      <w:bookmarkEnd w:id="176"/>
      <w:bookmarkEnd w:id="177"/>
      <w:bookmarkEnd w:id="178"/>
      <w:bookmarkEnd w:id="179"/>
    </w:p>
    <w:p w14:paraId="5F46FFF0" w14:textId="77777777" w:rsidR="00BA293A" w:rsidRDefault="00FD034C" w:rsidP="007D2A0E">
      <w:pPr>
        <w:pStyle w:val="Kop3"/>
      </w:pPr>
      <w:bookmarkStart w:id="180" w:name="_Toc387320214"/>
      <w:bookmarkStart w:id="181" w:name="_Toc387320482"/>
      <w:bookmarkStart w:id="182" w:name="_Toc387303372"/>
      <w:bookmarkStart w:id="183" w:name="_Toc387303661"/>
      <w:bookmarkStart w:id="184" w:name="_Toc387303758"/>
      <w:bookmarkStart w:id="185" w:name="_Toc387320133"/>
      <w:bookmarkStart w:id="186" w:name="_Toc387320215"/>
      <w:bookmarkStart w:id="187" w:name="_Toc387320483"/>
      <w:bookmarkStart w:id="188" w:name="_Toc147935044"/>
      <w:bookmarkEnd w:id="180"/>
      <w:bookmarkEnd w:id="181"/>
      <w:bookmarkEnd w:id="182"/>
      <w:bookmarkEnd w:id="183"/>
      <w:bookmarkEnd w:id="184"/>
      <w:bookmarkEnd w:id="185"/>
      <w:bookmarkEnd w:id="186"/>
      <w:bookmarkEnd w:id="187"/>
      <w:r>
        <w:t xml:space="preserve">Variant A: </w:t>
      </w:r>
      <w:r w:rsidR="00DB19E9">
        <w:t xml:space="preserve">één of </w:t>
      </w:r>
      <w:r w:rsidRPr="00C12831">
        <w:t>meer</w:t>
      </w:r>
      <w:r w:rsidRPr="00AC7643">
        <w:t xml:space="preserve"> registergoederen met elk één</w:t>
      </w:r>
      <w:r w:rsidR="00CB4960">
        <w:t xml:space="preserve"> </w:t>
      </w:r>
      <w:r w:rsidRPr="00AC7643">
        <w:t>koopprijs</w:t>
      </w:r>
      <w:bookmarkEnd w:id="188"/>
    </w:p>
    <w:p w14:paraId="41D57753" w14:textId="77777777" w:rsidR="007D2A0E" w:rsidRPr="00BA293A" w:rsidRDefault="007D2A0E" w:rsidP="0012779E"/>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114BDDA7" w14:textId="77777777" w:rsidTr="00EA4857">
        <w:tc>
          <w:tcPr>
            <w:tcW w:w="2630" w:type="pct"/>
            <w:shd w:val="clear" w:color="auto" w:fill="auto"/>
          </w:tcPr>
          <w:p w14:paraId="354F7C87" w14:textId="77777777" w:rsidR="00993C92" w:rsidRPr="00EA4857" w:rsidRDefault="00993C92" w:rsidP="00993C92">
            <w:pPr>
              <w:rPr>
                <w:color w:val="FF0000"/>
                <w:u w:val="single"/>
                <w:lang w:val="nl"/>
              </w:rPr>
            </w:pPr>
            <w:r w:rsidRPr="00EA4857">
              <w:rPr>
                <w:color w:val="FF0000"/>
                <w:u w:val="single"/>
                <w:lang w:val="nl"/>
              </w:rPr>
              <w:t>Registergoederen</w:t>
            </w:r>
          </w:p>
          <w:p w14:paraId="4569048F"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68E0C0A8"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DB19E9" w:rsidRPr="000E6BC2" w14:paraId="5F861BE3" w14:textId="77777777" w:rsidTr="00EA4857">
        <w:tc>
          <w:tcPr>
            <w:tcW w:w="2630" w:type="pct"/>
            <w:shd w:val="clear" w:color="auto" w:fill="auto"/>
          </w:tcPr>
          <w:p w14:paraId="2683035F" w14:textId="77777777" w:rsidR="00DB19E9" w:rsidRDefault="00DB19E9" w:rsidP="00EA4857">
            <w:pPr>
              <w:tabs>
                <w:tab w:val="left" w:pos="-1440"/>
                <w:tab w:val="left" w:pos="-720"/>
                <w:tab w:val="left" w:pos="374"/>
              </w:tabs>
              <w:suppressAutoHyphens/>
              <w:ind w:left="374" w:hanging="374"/>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 xml:space="preserve">, waarvan de koopprijs </w:t>
            </w:r>
            <w:r w:rsidRPr="00EA4857">
              <w:rPr>
                <w:color w:val="339966"/>
              </w:rPr>
              <w:t>bedraagt/zal bedragen</w:t>
            </w:r>
            <w:r>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r w:rsidRPr="00E61110">
              <w:t xml:space="preserve"> </w:t>
            </w:r>
          </w:p>
          <w:p w14:paraId="0B2513BB" w14:textId="77777777" w:rsidR="00DB19E9" w:rsidRPr="00EA4857" w:rsidRDefault="00DB19E9" w:rsidP="009C6D27">
            <w:pPr>
              <w:rPr>
                <w:color w:val="FF0000"/>
              </w:rPr>
            </w:pPr>
          </w:p>
        </w:tc>
        <w:tc>
          <w:tcPr>
            <w:tcW w:w="2370" w:type="pct"/>
            <w:shd w:val="clear" w:color="auto" w:fill="auto"/>
          </w:tcPr>
          <w:p w14:paraId="28729399" w14:textId="77777777" w:rsidR="00CB4960" w:rsidRPr="00E521DD" w:rsidRDefault="00CB4960" w:rsidP="009C6D27">
            <w:pPr>
              <w:rPr>
                <w:szCs w:val="18"/>
              </w:rPr>
            </w:pPr>
            <w:r w:rsidRPr="00E521DD">
              <w:rPr>
                <w:szCs w:val="18"/>
              </w:rPr>
              <w:t>Vaste herhalende tekst voor elke recht/registergoed combinatie</w:t>
            </w:r>
          </w:p>
          <w:p w14:paraId="4E9523EE" w14:textId="77777777" w:rsidR="002C3F75" w:rsidRPr="00E521DD" w:rsidRDefault="00DB19E9" w:rsidP="009C6D27">
            <w:pPr>
              <w:rPr>
                <w:szCs w:val="18"/>
              </w:rPr>
            </w:pPr>
            <w:r w:rsidRPr="00E521DD">
              <w:rPr>
                <w:szCs w:val="18"/>
              </w:rPr>
              <w:t xml:space="preserve"> </w:t>
            </w:r>
          </w:p>
          <w:p w14:paraId="4A904903" w14:textId="77777777" w:rsidR="002C3F75" w:rsidRPr="00E521DD" w:rsidRDefault="002D2012" w:rsidP="002C3F75">
            <w:pPr>
              <w:rPr>
                <w:szCs w:val="18"/>
              </w:rPr>
            </w:pPr>
            <w:r w:rsidRPr="00E521DD">
              <w:rPr>
                <w:szCs w:val="18"/>
              </w:rPr>
              <w:t>Tonen m</w:t>
            </w:r>
            <w:r w:rsidR="002C3F75" w:rsidRPr="00E521DD">
              <w:rPr>
                <w:szCs w:val="18"/>
              </w:rPr>
              <w:t>eer</w:t>
            </w:r>
            <w:r w:rsidR="00CB4960" w:rsidRPr="00E521DD">
              <w:rPr>
                <w:szCs w:val="18"/>
              </w:rPr>
              <w:t xml:space="preserve"> recht/</w:t>
            </w:r>
            <w:r w:rsidR="002C3F75" w:rsidRPr="00E521DD">
              <w:rPr>
                <w:szCs w:val="18"/>
              </w:rPr>
              <w:t>registergoed</w:t>
            </w:r>
            <w:r w:rsidR="00CB4960" w:rsidRPr="00E521DD">
              <w:rPr>
                <w:szCs w:val="18"/>
              </w:rPr>
              <w:t xml:space="preserve"> combinaties</w:t>
            </w:r>
            <w:r w:rsidR="002C3F75" w:rsidRPr="00E521DD">
              <w:rPr>
                <w:szCs w:val="18"/>
              </w:rPr>
              <w:t>:</w:t>
            </w:r>
          </w:p>
          <w:p w14:paraId="1C4DD2FB" w14:textId="77777777" w:rsidR="002C3F75" w:rsidRPr="00E521DD" w:rsidRDefault="00CB4960" w:rsidP="00EA4857">
            <w:pPr>
              <w:numPr>
                <w:ilvl w:val="0"/>
                <w:numId w:val="12"/>
              </w:numPr>
              <w:rPr>
                <w:i/>
                <w:szCs w:val="18"/>
              </w:rPr>
            </w:pPr>
            <w:r w:rsidRPr="00E521DD">
              <w:rPr>
                <w:szCs w:val="18"/>
              </w:rPr>
              <w:lastRenderedPageBreak/>
              <w:t>elke combinatie begint met een opsommingsstreepje</w:t>
            </w:r>
            <w:r w:rsidR="002D2012" w:rsidRPr="00E521DD">
              <w:rPr>
                <w:szCs w:val="18"/>
              </w:rPr>
              <w:t xml:space="preserve"> </w:t>
            </w:r>
            <w:r w:rsidR="005317F3" w:rsidRPr="00E521DD">
              <w:rPr>
                <w:szCs w:val="18"/>
              </w:rPr>
              <w:t xml:space="preserve">en </w:t>
            </w:r>
            <w:r w:rsidR="002D2012" w:rsidRPr="00E521DD">
              <w:rPr>
                <w:szCs w:val="18"/>
              </w:rPr>
              <w:t>op een volgende regel</w:t>
            </w:r>
            <w:r w:rsidR="002C3F75" w:rsidRPr="00E521DD">
              <w:rPr>
                <w:szCs w:val="18"/>
              </w:rPr>
              <w:t>.</w:t>
            </w:r>
          </w:p>
          <w:p w14:paraId="70A3A752" w14:textId="77777777" w:rsidR="00DB19E9" w:rsidRPr="00E521DD" w:rsidRDefault="00DB19E9" w:rsidP="00EA4857">
            <w:pPr>
              <w:numPr>
                <w:ilvl w:val="0"/>
                <w:numId w:val="12"/>
              </w:numPr>
              <w:rPr>
                <w:i/>
                <w:szCs w:val="18"/>
              </w:rPr>
            </w:pPr>
            <w:r w:rsidRPr="00E521DD">
              <w:rPr>
                <w:szCs w:val="18"/>
              </w:rPr>
              <w:t>het laatst</w:t>
            </w:r>
            <w:r w:rsidR="002D2012" w:rsidRPr="00E521DD">
              <w:rPr>
                <w:szCs w:val="18"/>
              </w:rPr>
              <w:t>e</w:t>
            </w:r>
            <w:r w:rsidRPr="00E521DD">
              <w:rPr>
                <w:szCs w:val="18"/>
              </w:rPr>
              <w:t xml:space="preserve"> registergoed </w:t>
            </w:r>
            <w:r w:rsidR="002D2012" w:rsidRPr="00E521DD">
              <w:rPr>
                <w:szCs w:val="18"/>
              </w:rPr>
              <w:t xml:space="preserve">wordt afgesloten met een komma ‘,’ </w:t>
            </w:r>
            <w:r w:rsidRPr="00E521DD">
              <w:rPr>
                <w:szCs w:val="18"/>
              </w:rPr>
              <w:t>na ‘bedrag’</w:t>
            </w:r>
            <w:r w:rsidR="002D2012" w:rsidRPr="00E521DD">
              <w:rPr>
                <w:szCs w:val="18"/>
              </w:rPr>
              <w:t xml:space="preserve"> i.p.v. een puntkomma ‘;’</w:t>
            </w:r>
            <w:r w:rsidRPr="00E521DD">
              <w:rPr>
                <w:szCs w:val="18"/>
              </w:rPr>
              <w:t xml:space="preserve">. </w:t>
            </w:r>
          </w:p>
          <w:p w14:paraId="5156E136" w14:textId="77777777" w:rsidR="002C3F75" w:rsidRPr="00E521DD" w:rsidRDefault="002C3F75" w:rsidP="009C6D27">
            <w:pPr>
              <w:rPr>
                <w:szCs w:val="18"/>
              </w:rPr>
            </w:pPr>
          </w:p>
          <w:p w14:paraId="0D0AA82A" w14:textId="77777777" w:rsidR="002C3F75" w:rsidRPr="00E521DD" w:rsidRDefault="002D2012" w:rsidP="009C6D27">
            <w:pPr>
              <w:rPr>
                <w:szCs w:val="18"/>
              </w:rPr>
            </w:pPr>
            <w:r w:rsidRPr="00E521DD">
              <w:rPr>
                <w:szCs w:val="18"/>
              </w:rPr>
              <w:t>Tonen één recht/</w:t>
            </w:r>
            <w:r w:rsidR="00442E0D" w:rsidRPr="00E521DD">
              <w:rPr>
                <w:szCs w:val="18"/>
              </w:rPr>
              <w:t xml:space="preserve">registergoed </w:t>
            </w:r>
            <w:r w:rsidRPr="00E521DD">
              <w:rPr>
                <w:szCs w:val="18"/>
              </w:rPr>
              <w:t>combinatie</w:t>
            </w:r>
            <w:r w:rsidR="002C3F75" w:rsidRPr="00E521DD">
              <w:rPr>
                <w:szCs w:val="18"/>
              </w:rPr>
              <w:t>:</w:t>
            </w:r>
          </w:p>
          <w:p w14:paraId="6CE21B09" w14:textId="77777777" w:rsidR="002C3F75" w:rsidRPr="00E521DD" w:rsidRDefault="00442E0D" w:rsidP="00EA4857">
            <w:pPr>
              <w:numPr>
                <w:ilvl w:val="0"/>
                <w:numId w:val="12"/>
              </w:numPr>
              <w:rPr>
                <w:szCs w:val="18"/>
              </w:rPr>
            </w:pPr>
            <w:r w:rsidRPr="00E521DD">
              <w:rPr>
                <w:szCs w:val="18"/>
              </w:rPr>
              <w:t xml:space="preserve">de tekst </w:t>
            </w:r>
            <w:r w:rsidR="002D2012" w:rsidRPr="00E521DD">
              <w:rPr>
                <w:szCs w:val="18"/>
              </w:rPr>
              <w:t>wordt achter ‘Het verkochte betreft:’ getoond op dezelfde regel</w:t>
            </w:r>
            <w:r w:rsidR="002C3F75" w:rsidRPr="00E521DD">
              <w:rPr>
                <w:szCs w:val="18"/>
              </w:rPr>
              <w:t>,</w:t>
            </w:r>
          </w:p>
          <w:p w14:paraId="393428EC" w14:textId="77777777" w:rsidR="002C3F75" w:rsidRPr="00E521DD" w:rsidRDefault="002D2012" w:rsidP="00EA4857">
            <w:pPr>
              <w:numPr>
                <w:ilvl w:val="0"/>
                <w:numId w:val="12"/>
              </w:numPr>
              <w:rPr>
                <w:szCs w:val="18"/>
              </w:rPr>
            </w:pPr>
            <w:r w:rsidRPr="00E521DD">
              <w:rPr>
                <w:szCs w:val="18"/>
              </w:rPr>
              <w:t xml:space="preserve">zonder </w:t>
            </w:r>
            <w:r w:rsidR="00442E0D" w:rsidRPr="00E521DD">
              <w:rPr>
                <w:szCs w:val="18"/>
              </w:rPr>
              <w:t>opsommingsstreepje</w:t>
            </w:r>
            <w:r w:rsidR="002C3F75" w:rsidRPr="00E521DD">
              <w:rPr>
                <w:szCs w:val="18"/>
              </w:rPr>
              <w:t>,</w:t>
            </w:r>
          </w:p>
          <w:p w14:paraId="2112BAEE" w14:textId="77777777" w:rsidR="00DB19E9" w:rsidRPr="00E521DD" w:rsidRDefault="002D2012" w:rsidP="00EA4857">
            <w:pPr>
              <w:numPr>
                <w:ilvl w:val="0"/>
                <w:numId w:val="12"/>
              </w:numPr>
              <w:rPr>
                <w:szCs w:val="18"/>
              </w:rPr>
            </w:pPr>
            <w:r w:rsidRPr="00E521DD">
              <w:rPr>
                <w:szCs w:val="18"/>
              </w:rPr>
              <w:t xml:space="preserve">het registergoed wordt </w:t>
            </w:r>
            <w:r w:rsidR="002C3F75" w:rsidRPr="00E521DD">
              <w:rPr>
                <w:szCs w:val="18"/>
              </w:rPr>
              <w:t>afgesloten met een komma</w:t>
            </w:r>
            <w:r w:rsidRPr="00E521DD">
              <w:rPr>
                <w:szCs w:val="18"/>
              </w:rPr>
              <w:t xml:space="preserve"> ‘,’ na ‘bedrag’ i.p.v. een puntkomma ‘;’</w:t>
            </w:r>
            <w:r w:rsidR="002C3F75" w:rsidRPr="00E521DD">
              <w:rPr>
                <w:szCs w:val="18"/>
              </w:rPr>
              <w:t>.</w:t>
            </w:r>
          </w:p>
          <w:p w14:paraId="669A0417" w14:textId="77777777" w:rsidR="00E02492" w:rsidRPr="00E521DD" w:rsidRDefault="00E02492" w:rsidP="009C6D27">
            <w:pPr>
              <w:rPr>
                <w:i/>
                <w:szCs w:val="18"/>
              </w:rPr>
            </w:pPr>
          </w:p>
          <w:p w14:paraId="3D9BD912" w14:textId="7DA1CF7A" w:rsidR="00DB19E9" w:rsidRPr="00E521DD" w:rsidRDefault="00DB19E9" w:rsidP="009C6D27">
            <w:pPr>
              <w:rPr>
                <w:szCs w:val="18"/>
              </w:rPr>
            </w:pPr>
            <w:r w:rsidRPr="00E521DD">
              <w:rPr>
                <w:szCs w:val="18"/>
              </w:rPr>
              <w:t>De keuze</w:t>
            </w:r>
            <w:r w:rsidR="002D2012" w:rsidRPr="00E521DD">
              <w:rPr>
                <w:szCs w:val="18"/>
              </w:rPr>
              <w:t xml:space="preserve"> tussen</w:t>
            </w:r>
            <w:r w:rsidRPr="00E521DD">
              <w:rPr>
                <w:color w:val="008000"/>
                <w:szCs w:val="18"/>
              </w:rPr>
              <w:t xml:space="preserve"> </w:t>
            </w:r>
            <w:r w:rsidRPr="00E521DD">
              <w:rPr>
                <w:color w:val="339966"/>
                <w:szCs w:val="18"/>
              </w:rPr>
              <w:t>bedraagt</w:t>
            </w:r>
            <w:r w:rsidR="002D2012" w:rsidRPr="00E521DD">
              <w:rPr>
                <w:szCs w:val="18"/>
              </w:rPr>
              <w:t xml:space="preserve"> en </w:t>
            </w:r>
            <w:r w:rsidRPr="00E521DD">
              <w:rPr>
                <w:color w:val="005200"/>
                <w:szCs w:val="18"/>
              </w:rPr>
              <w:t xml:space="preserve">zal </w:t>
            </w:r>
            <w:r w:rsidRPr="00E521DD">
              <w:rPr>
                <w:color w:val="339966"/>
                <w:szCs w:val="18"/>
              </w:rPr>
              <w:t>bedragen</w:t>
            </w:r>
            <w:r w:rsidRPr="00E521DD">
              <w:rPr>
                <w:szCs w:val="18"/>
              </w:rPr>
              <w:t xml:space="preserve"> </w:t>
            </w:r>
            <w:r w:rsidR="002D2012" w:rsidRPr="00E521DD">
              <w:rPr>
                <w:szCs w:val="18"/>
              </w:rPr>
              <w:t xml:space="preserve">is </w:t>
            </w:r>
            <w:r w:rsidR="00E1553F" w:rsidRPr="00E521DD">
              <w:rPr>
                <w:szCs w:val="18"/>
              </w:rPr>
              <w:t>afleid</w:t>
            </w:r>
            <w:r w:rsidR="002D2012" w:rsidRPr="00E521DD">
              <w:rPr>
                <w:szCs w:val="18"/>
              </w:rPr>
              <w:t>baar</w:t>
            </w:r>
            <w:r w:rsidR="005317F3" w:rsidRPr="00E521DD">
              <w:rPr>
                <w:szCs w:val="18"/>
              </w:rPr>
              <w:t xml:space="preserve"> van de gemaakte keuze in par. </w:t>
            </w:r>
            <w:r w:rsidR="005317F3" w:rsidRPr="00E521DD">
              <w:rPr>
                <w:szCs w:val="18"/>
              </w:rPr>
              <w:fldChar w:fldCharType="begin"/>
            </w:r>
            <w:r w:rsidR="005317F3" w:rsidRPr="00E521DD">
              <w:rPr>
                <w:szCs w:val="18"/>
              </w:rPr>
              <w:instrText xml:space="preserve"> REF _Ref387235408 \r \h </w:instrText>
            </w:r>
            <w:r w:rsidR="00A5779C">
              <w:rPr>
                <w:szCs w:val="18"/>
              </w:rPr>
              <w:instrText xml:space="preserve"> \* MERGEFORMAT </w:instrText>
            </w:r>
            <w:r w:rsidR="005317F3" w:rsidRPr="00E521DD">
              <w:rPr>
                <w:szCs w:val="18"/>
              </w:rPr>
            </w:r>
            <w:r w:rsidR="005317F3" w:rsidRPr="00E521DD">
              <w:rPr>
                <w:szCs w:val="18"/>
              </w:rPr>
              <w:fldChar w:fldCharType="separate"/>
            </w:r>
            <w:r w:rsidR="00D01B7F" w:rsidRPr="00E521DD">
              <w:rPr>
                <w:szCs w:val="18"/>
              </w:rPr>
              <w:t>2.2</w:t>
            </w:r>
            <w:r w:rsidR="005317F3" w:rsidRPr="00E521DD">
              <w:rPr>
                <w:szCs w:val="18"/>
              </w:rPr>
              <w:fldChar w:fldCharType="end"/>
            </w:r>
            <w:r w:rsidR="005317F3" w:rsidRPr="00E521DD">
              <w:rPr>
                <w:szCs w:val="18"/>
              </w:rPr>
              <w:t xml:space="preserve"> Aanhef</w:t>
            </w:r>
            <w:r w:rsidR="00E1553F" w:rsidRPr="00E521DD">
              <w:rPr>
                <w:szCs w:val="18"/>
              </w:rPr>
              <w:t>:</w:t>
            </w:r>
          </w:p>
          <w:p w14:paraId="1EE364E7" w14:textId="77777777" w:rsidR="00E1553F" w:rsidRPr="00E521DD" w:rsidRDefault="00515587" w:rsidP="00EA4857">
            <w:pPr>
              <w:numPr>
                <w:ilvl w:val="0"/>
                <w:numId w:val="12"/>
              </w:numPr>
              <w:rPr>
                <w:szCs w:val="18"/>
              </w:rPr>
            </w:pPr>
            <w:r w:rsidRPr="00E521DD">
              <w:rPr>
                <w:szCs w:val="18"/>
              </w:rPr>
              <w:t>‘k</w:t>
            </w:r>
            <w:r w:rsidR="00E1553F" w:rsidRPr="00E521DD">
              <w:rPr>
                <w:szCs w:val="18"/>
              </w:rPr>
              <w:t>oop</w:t>
            </w:r>
            <w:r w:rsidRPr="00E521DD">
              <w:rPr>
                <w:szCs w:val="18"/>
              </w:rPr>
              <w:t>’</w:t>
            </w:r>
            <w:r w:rsidR="00E1553F" w:rsidRPr="00E521DD">
              <w:rPr>
                <w:szCs w:val="18"/>
              </w:rPr>
              <w:t xml:space="preserve">: </w:t>
            </w:r>
            <w:r w:rsidR="00E1553F" w:rsidRPr="00E521DD">
              <w:rPr>
                <w:color w:val="339966"/>
                <w:szCs w:val="18"/>
              </w:rPr>
              <w:t>bedraagt</w:t>
            </w:r>
            <w:r w:rsidR="005317F3" w:rsidRPr="00E521DD">
              <w:rPr>
                <w:szCs w:val="18"/>
              </w:rPr>
              <w:t xml:space="preserve"> wordt getoond,</w:t>
            </w:r>
          </w:p>
          <w:p w14:paraId="14A2B1D6" w14:textId="77777777" w:rsidR="00E1553F" w:rsidRPr="00E521DD" w:rsidRDefault="00515587" w:rsidP="00EA4857">
            <w:pPr>
              <w:numPr>
                <w:ilvl w:val="0"/>
                <w:numId w:val="12"/>
              </w:numPr>
              <w:rPr>
                <w:szCs w:val="18"/>
              </w:rPr>
            </w:pPr>
            <w:r w:rsidRPr="00E521DD">
              <w:rPr>
                <w:szCs w:val="18"/>
              </w:rPr>
              <w:t>‘o</w:t>
            </w:r>
            <w:r w:rsidR="00E1553F" w:rsidRPr="00E521DD">
              <w:rPr>
                <w:szCs w:val="18"/>
              </w:rPr>
              <w:t>ptie</w:t>
            </w:r>
            <w:r w:rsidRPr="00E521DD">
              <w:rPr>
                <w:szCs w:val="18"/>
              </w:rPr>
              <w:t>’</w:t>
            </w:r>
            <w:r w:rsidR="00E1553F" w:rsidRPr="00E521DD">
              <w:rPr>
                <w:szCs w:val="18"/>
              </w:rPr>
              <w:t xml:space="preserve">: </w:t>
            </w:r>
            <w:r w:rsidR="00E1553F" w:rsidRPr="00E521DD">
              <w:rPr>
                <w:color w:val="339966"/>
                <w:szCs w:val="18"/>
              </w:rPr>
              <w:t>zal bedragen</w:t>
            </w:r>
            <w:r w:rsidR="005317F3" w:rsidRPr="00E521DD">
              <w:rPr>
                <w:szCs w:val="18"/>
              </w:rPr>
              <w:t xml:space="preserve"> wordt getoond.</w:t>
            </w:r>
          </w:p>
          <w:p w14:paraId="408D0FE5" w14:textId="77777777" w:rsidR="00DB19E9" w:rsidRPr="00A5779C" w:rsidRDefault="00DB19E9" w:rsidP="009C6D27">
            <w:pPr>
              <w:rPr>
                <w:szCs w:val="18"/>
              </w:rPr>
            </w:pPr>
          </w:p>
          <w:p w14:paraId="7EA7A405" w14:textId="77777777" w:rsidR="00DB19E9" w:rsidRPr="00E521DD" w:rsidRDefault="00DB19E9" w:rsidP="00EA4857">
            <w:pPr>
              <w:spacing w:before="72"/>
              <w:rPr>
                <w:szCs w:val="18"/>
                <w:u w:val="single"/>
              </w:rPr>
            </w:pPr>
            <w:r w:rsidRPr="00E521DD">
              <w:rPr>
                <w:szCs w:val="18"/>
                <w:u w:val="single"/>
              </w:rPr>
              <w:t>Mapping</w:t>
            </w:r>
            <w:r w:rsidR="00993C92" w:rsidRPr="00E521DD">
              <w:rPr>
                <w:szCs w:val="18"/>
                <w:u w:val="single"/>
              </w:rPr>
              <w:t xml:space="preserve"> bedrag</w:t>
            </w:r>
            <w:r w:rsidRPr="00E521DD">
              <w:rPr>
                <w:szCs w:val="18"/>
                <w:u w:val="single"/>
              </w:rPr>
              <w:t>:</w:t>
            </w:r>
          </w:p>
          <w:p w14:paraId="004C603C" w14:textId="77777777" w:rsidR="00DB19E9" w:rsidRPr="00E521DD" w:rsidRDefault="00DB19E9" w:rsidP="00EA4857">
            <w:pPr>
              <w:spacing w:line="240" w:lineRule="auto"/>
              <w:rPr>
                <w:szCs w:val="18"/>
              </w:rPr>
            </w:pPr>
            <w:r w:rsidRPr="00E521DD">
              <w:rPr>
                <w:szCs w:val="18"/>
              </w:rPr>
              <w:t>//IMKAD_AangebodenStuk/Stukdeel</w:t>
            </w:r>
            <w:r w:rsidR="00E30C44" w:rsidRPr="00E521DD">
              <w:rPr>
                <w:szCs w:val="18"/>
              </w:rPr>
              <w:t>Notariele</w:t>
            </w:r>
            <w:r w:rsidRPr="00E521DD">
              <w:rPr>
                <w:szCs w:val="18"/>
              </w:rPr>
              <w:t>Verklaring/IMKAD_Zakelijkrecht</w:t>
            </w:r>
            <w:r w:rsidR="00993C92" w:rsidRPr="00E521DD">
              <w:rPr>
                <w:szCs w:val="18"/>
              </w:rPr>
              <w:t>/</w:t>
            </w:r>
          </w:p>
          <w:p w14:paraId="0D14A090" w14:textId="55FD0CF9" w:rsidR="00DB19E9" w:rsidRPr="00E521DD" w:rsidRDefault="00DB19E9" w:rsidP="00EA4857">
            <w:pPr>
              <w:spacing w:line="240" w:lineRule="auto"/>
              <w:ind w:left="425"/>
              <w:rPr>
                <w:szCs w:val="18"/>
              </w:rPr>
            </w:pPr>
            <w:r w:rsidRPr="00E521DD">
              <w:rPr>
                <w:szCs w:val="18"/>
              </w:rPr>
              <w:t>./</w:t>
            </w:r>
            <w:r w:rsidR="000276E6" w:rsidRPr="00E521DD">
              <w:rPr>
                <w:szCs w:val="18"/>
              </w:rPr>
              <w:t>tia_B</w:t>
            </w:r>
            <w:r w:rsidR="008F6C10" w:rsidRPr="00E521DD">
              <w:rPr>
                <w:szCs w:val="18"/>
              </w:rPr>
              <w:t>edragK</w:t>
            </w:r>
            <w:r w:rsidRPr="00E521DD">
              <w:rPr>
                <w:szCs w:val="18"/>
              </w:rPr>
              <w:t>oopprijs</w:t>
            </w:r>
          </w:p>
          <w:p w14:paraId="67E79953" w14:textId="64FEBBB1" w:rsidR="008F534B" w:rsidRDefault="008F534B" w:rsidP="00EA4857">
            <w:pPr>
              <w:spacing w:line="240" w:lineRule="auto"/>
              <w:ind w:left="425"/>
              <w:rPr>
                <w:szCs w:val="18"/>
              </w:rPr>
            </w:pPr>
          </w:p>
          <w:p w14:paraId="1B73641F" w14:textId="77777777" w:rsidR="00A5779C" w:rsidRPr="00E521DD" w:rsidRDefault="00A5779C" w:rsidP="00EA4857">
            <w:pPr>
              <w:spacing w:line="240" w:lineRule="auto"/>
              <w:ind w:left="425"/>
              <w:rPr>
                <w:szCs w:val="18"/>
              </w:rPr>
            </w:pPr>
          </w:p>
          <w:p w14:paraId="6B6061B8" w14:textId="25AA63C8" w:rsidR="00ED1627" w:rsidRPr="00E521DD" w:rsidRDefault="00407D68" w:rsidP="00EA4857">
            <w:pPr>
              <w:spacing w:line="240" w:lineRule="auto"/>
              <w:rPr>
                <w:szCs w:val="18"/>
              </w:rPr>
            </w:pPr>
            <w:r w:rsidRPr="00E521DD">
              <w:rPr>
                <w:szCs w:val="18"/>
              </w:rPr>
              <w:t>P</w:t>
            </w:r>
            <w:r w:rsidR="00ED1627" w:rsidRPr="00E521DD">
              <w:rPr>
                <w:szCs w:val="18"/>
              </w:rPr>
              <w:t xml:space="preserve">ercelen met dezelfde typering onderpand, dezelfde kadastrale gemeente, dezelfde sectie én hetzelfde adres </w:t>
            </w:r>
            <w:r w:rsidRPr="00E521DD">
              <w:rPr>
                <w:szCs w:val="18"/>
              </w:rPr>
              <w:t xml:space="preserve">mogen </w:t>
            </w:r>
            <w:r w:rsidRPr="00E521DD">
              <w:rPr>
                <w:b/>
                <w:bCs/>
                <w:szCs w:val="18"/>
              </w:rPr>
              <w:t>niet</w:t>
            </w:r>
            <w:r w:rsidRPr="00E521DD">
              <w:rPr>
                <w:szCs w:val="18"/>
              </w:rPr>
              <w:t xml:space="preserve"> gegroepeerd worden</w:t>
            </w:r>
            <w:r w:rsidR="001C5F83" w:rsidRPr="00E521DD">
              <w:rPr>
                <w:szCs w:val="18"/>
              </w:rPr>
              <w:t xml:space="preserve"> bij deze variant</w:t>
            </w:r>
            <w:r w:rsidR="00ED1627" w:rsidRPr="00E521DD">
              <w:rPr>
                <w:szCs w:val="18"/>
              </w:rPr>
              <w:t>.</w:t>
            </w:r>
          </w:p>
          <w:p w14:paraId="5FDD07D8" w14:textId="24F4BE80" w:rsidR="002D6853" w:rsidRPr="00E521DD" w:rsidRDefault="002D6853" w:rsidP="00EA4857">
            <w:pPr>
              <w:spacing w:line="240" w:lineRule="auto"/>
              <w:rPr>
                <w:szCs w:val="18"/>
              </w:rPr>
            </w:pPr>
          </w:p>
          <w:p w14:paraId="5C3D0AAB" w14:textId="3604AA88" w:rsidR="00A5779C" w:rsidRDefault="00A5779C" w:rsidP="00EA4857">
            <w:pPr>
              <w:spacing w:line="240" w:lineRule="auto"/>
              <w:rPr>
                <w:szCs w:val="18"/>
              </w:rPr>
            </w:pPr>
            <w:r w:rsidRPr="00E521DD">
              <w:rPr>
                <w:szCs w:val="18"/>
              </w:rPr>
              <w:t>Verplichte keuzetekst:</w:t>
            </w:r>
          </w:p>
          <w:p w14:paraId="242A56A0" w14:textId="77777777" w:rsidR="00A5779C" w:rsidRPr="00E521DD" w:rsidRDefault="00A5779C" w:rsidP="00EA4857">
            <w:pPr>
              <w:spacing w:line="240" w:lineRule="auto"/>
              <w:rPr>
                <w:szCs w:val="18"/>
              </w:rPr>
            </w:pPr>
          </w:p>
          <w:p w14:paraId="6721D188" w14:textId="76542222" w:rsidR="002D6853" w:rsidRPr="00E521DD" w:rsidRDefault="002D6853" w:rsidP="002D6853">
            <w:pPr>
              <w:rPr>
                <w:szCs w:val="18"/>
                <w:u w:val="single"/>
              </w:rPr>
            </w:pPr>
            <w:r w:rsidRPr="00E521DD">
              <w:rPr>
                <w:szCs w:val="18"/>
                <w:u w:val="single"/>
              </w:rPr>
              <w:t>Mapping perceel niet groeperen</w:t>
            </w:r>
            <w:r w:rsidR="00A5779C">
              <w:rPr>
                <w:szCs w:val="18"/>
                <w:u w:val="single"/>
              </w:rPr>
              <w:t>:</w:t>
            </w:r>
          </w:p>
          <w:p w14:paraId="177031B0" w14:textId="77777777" w:rsidR="002D6853" w:rsidRPr="00E521DD" w:rsidRDefault="002D6853" w:rsidP="002D6853">
            <w:pPr>
              <w:keepNext/>
              <w:spacing w:line="240" w:lineRule="auto"/>
              <w:rPr>
                <w:szCs w:val="18"/>
              </w:rPr>
            </w:pPr>
            <w:r w:rsidRPr="00E521DD">
              <w:rPr>
                <w:szCs w:val="18"/>
              </w:rPr>
              <w:lastRenderedPageBreak/>
              <w:t>//IMKAD_AangebodenStuk/tia_TekstKeuze/</w:t>
            </w:r>
          </w:p>
          <w:p w14:paraId="462EFA43" w14:textId="77777777" w:rsidR="002D6853" w:rsidRPr="00E521DD" w:rsidRDefault="002D6853" w:rsidP="002D6853">
            <w:pPr>
              <w:keepNext/>
              <w:spacing w:line="240" w:lineRule="auto"/>
              <w:ind w:left="227"/>
              <w:rPr>
                <w:szCs w:val="18"/>
              </w:rPr>
            </w:pPr>
            <w:r w:rsidRPr="00E521DD">
              <w:rPr>
                <w:szCs w:val="18"/>
              </w:rPr>
              <w:t>./tagNaam (‘k_RegistergoedTonenPerPerceel’)</w:t>
            </w:r>
          </w:p>
          <w:p w14:paraId="1343C791" w14:textId="77777777" w:rsidR="002D6853" w:rsidRPr="00E521DD" w:rsidRDefault="002D6853" w:rsidP="002D6853">
            <w:pPr>
              <w:keepNext/>
              <w:spacing w:line="240" w:lineRule="auto"/>
              <w:ind w:left="227"/>
              <w:rPr>
                <w:szCs w:val="18"/>
              </w:rPr>
            </w:pPr>
            <w:r w:rsidRPr="00E521DD">
              <w:rPr>
                <w:szCs w:val="18"/>
              </w:rPr>
              <w:t>./tekst (‘true’= registergoed wordt voor alle percelen in de akte afzonderlijk getoond)</w:t>
            </w:r>
          </w:p>
          <w:p w14:paraId="6B91BAE8" w14:textId="77777777" w:rsidR="00993C92" w:rsidRPr="00E521DD" w:rsidRDefault="00993C92" w:rsidP="00EA4857">
            <w:pPr>
              <w:spacing w:line="240" w:lineRule="auto"/>
              <w:rPr>
                <w:szCs w:val="18"/>
              </w:rPr>
            </w:pPr>
          </w:p>
          <w:p w14:paraId="50BC3690" w14:textId="19C60B48" w:rsidR="00407D68" w:rsidRPr="00E521DD" w:rsidRDefault="00407D68">
            <w:pPr>
              <w:spacing w:line="240" w:lineRule="auto"/>
              <w:rPr>
                <w:color w:val="3366FF"/>
                <w:szCs w:val="18"/>
              </w:rPr>
            </w:pPr>
          </w:p>
        </w:tc>
      </w:tr>
      <w:tr w:rsidR="00FD034C" w:rsidRPr="000E6BC2" w14:paraId="4AC6BB8A" w14:textId="77777777" w:rsidTr="00EA4857">
        <w:tc>
          <w:tcPr>
            <w:tcW w:w="2630" w:type="pct"/>
            <w:shd w:val="clear" w:color="auto" w:fill="auto"/>
          </w:tcPr>
          <w:p w14:paraId="36E8AAAF" w14:textId="77777777" w:rsidR="00FD034C" w:rsidRPr="00EA4857" w:rsidRDefault="00FD034C" w:rsidP="009C6D27">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tc>
        <w:tc>
          <w:tcPr>
            <w:tcW w:w="2370" w:type="pct"/>
            <w:shd w:val="clear" w:color="auto" w:fill="auto"/>
          </w:tcPr>
          <w:p w14:paraId="16E8BF89" w14:textId="77777777" w:rsidR="00FD034C" w:rsidRPr="00EA4857" w:rsidRDefault="00993C92" w:rsidP="00442E0D">
            <w:pPr>
              <w:rPr>
                <w:szCs w:val="18"/>
              </w:rPr>
            </w:pPr>
            <w:r>
              <w:t xml:space="preserve">Vaste tekst, waarbij </w:t>
            </w:r>
            <w:r w:rsidR="00DB19E9" w:rsidRPr="00EA4857">
              <w:rPr>
                <w:color w:val="800080"/>
              </w:rPr>
              <w:t xml:space="preserve">(tezamen) </w:t>
            </w:r>
            <w:r w:rsidR="00DB19E9" w:rsidRPr="00EA4857">
              <w:rPr>
                <w:szCs w:val="18"/>
              </w:rPr>
              <w:t xml:space="preserve">wordt getoond </w:t>
            </w:r>
            <w:r w:rsidRPr="00EA4857">
              <w:rPr>
                <w:szCs w:val="18"/>
              </w:rPr>
              <w:t xml:space="preserve">wanneer </w:t>
            </w:r>
            <w:r w:rsidR="00DB19E9" w:rsidRPr="00EA4857">
              <w:rPr>
                <w:szCs w:val="18"/>
              </w:rPr>
              <w:t xml:space="preserve">meer dan één </w:t>
            </w:r>
            <w:r w:rsidRPr="00EA4857">
              <w:rPr>
                <w:szCs w:val="18"/>
              </w:rPr>
              <w:t>recht/</w:t>
            </w:r>
            <w:r w:rsidR="00DB19E9" w:rsidRPr="00EA4857">
              <w:rPr>
                <w:szCs w:val="18"/>
              </w:rPr>
              <w:t>registergoed</w:t>
            </w:r>
            <w:r w:rsidRPr="00EA4857">
              <w:rPr>
                <w:szCs w:val="18"/>
              </w:rPr>
              <w:t xml:space="preserve"> combinatie</w:t>
            </w:r>
            <w:r w:rsidR="00DB19E9" w:rsidRPr="00EA4857">
              <w:rPr>
                <w:szCs w:val="18"/>
              </w:rPr>
              <w:t xml:space="preserve"> is</w:t>
            </w:r>
            <w:r w:rsidRPr="00EA4857">
              <w:rPr>
                <w:szCs w:val="18"/>
              </w:rPr>
              <w:t xml:space="preserve"> getoond</w:t>
            </w:r>
            <w:r w:rsidR="00DB19E9" w:rsidRPr="00EA4857">
              <w:rPr>
                <w:szCs w:val="18"/>
              </w:rPr>
              <w:t>.</w:t>
            </w:r>
          </w:p>
          <w:p w14:paraId="7A08BAF1" w14:textId="77777777" w:rsidR="00993C92" w:rsidRPr="00EA4857" w:rsidRDefault="00993C92" w:rsidP="00442E0D">
            <w:pPr>
              <w:rPr>
                <w:szCs w:val="18"/>
              </w:rPr>
            </w:pPr>
          </w:p>
          <w:p w14:paraId="3BF89707" w14:textId="77777777" w:rsidR="00BA7E2C" w:rsidRPr="00EA4857" w:rsidRDefault="00BA7E2C" w:rsidP="00442E0D">
            <w:pPr>
              <w:rPr>
                <w:szCs w:val="18"/>
              </w:rPr>
            </w:pPr>
            <w:r w:rsidRPr="00EA4857">
              <w:rPr>
                <w:szCs w:val="18"/>
              </w:rPr>
              <w:t>Deze tekst begint altijd op een nieuwe regel, ook als er maar 1 registergoed is.</w:t>
            </w:r>
          </w:p>
        </w:tc>
      </w:tr>
    </w:tbl>
    <w:p w14:paraId="4515685C" w14:textId="77777777" w:rsidR="00FD034C" w:rsidRDefault="00FD034C" w:rsidP="007D2A0E">
      <w:pPr>
        <w:pStyle w:val="Kop3"/>
      </w:pPr>
      <w:bookmarkStart w:id="189" w:name="_Toc147935045"/>
      <w:r w:rsidRPr="0012779E">
        <w:t>Vari</w:t>
      </w:r>
      <w:r>
        <w:t>ant B: één</w:t>
      </w:r>
      <w:r w:rsidRPr="00AC7643">
        <w:t xml:space="preserve"> </w:t>
      </w:r>
      <w:r w:rsidRPr="007D2A0E">
        <w:t>of</w:t>
      </w:r>
      <w:r w:rsidRPr="00AC7643">
        <w:t xml:space="preserve"> </w:t>
      </w:r>
      <w:r w:rsidRPr="007D2A0E">
        <w:t>meer</w:t>
      </w:r>
      <w:r w:rsidRPr="00AC7643">
        <w:t xml:space="preserve"> </w:t>
      </w:r>
      <w:r w:rsidRPr="00C12831">
        <w:t>registergoederen</w:t>
      </w:r>
      <w:r w:rsidRPr="00AC7643">
        <w:t xml:space="preserve"> met (voor het totaal) één koopprijs</w:t>
      </w:r>
      <w:bookmarkEnd w:id="189"/>
    </w:p>
    <w:p w14:paraId="61517959" w14:textId="77777777" w:rsidR="00FD034C" w:rsidRPr="00FD034C" w:rsidRDefault="00FD034C" w:rsidP="00886579"/>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993C92" w:rsidRPr="000E6BC2" w14:paraId="05F2FEC6" w14:textId="77777777" w:rsidTr="00EA4857">
        <w:tc>
          <w:tcPr>
            <w:tcW w:w="2630" w:type="pct"/>
            <w:shd w:val="clear" w:color="auto" w:fill="auto"/>
          </w:tcPr>
          <w:p w14:paraId="0DA922B4" w14:textId="77777777" w:rsidR="00993C92" w:rsidRPr="00EA4857" w:rsidRDefault="00993C92" w:rsidP="00993C92">
            <w:pPr>
              <w:rPr>
                <w:color w:val="FF0000"/>
                <w:u w:val="single"/>
                <w:lang w:val="nl"/>
              </w:rPr>
            </w:pPr>
            <w:r w:rsidRPr="00EA4857">
              <w:rPr>
                <w:color w:val="FF0000"/>
                <w:u w:val="single"/>
                <w:lang w:val="nl"/>
              </w:rPr>
              <w:t>Registergoederen</w:t>
            </w:r>
          </w:p>
          <w:p w14:paraId="2CA4FEED" w14:textId="77777777" w:rsidR="00993C92" w:rsidRPr="00EA4857" w:rsidRDefault="00993C92" w:rsidP="00993C92">
            <w:pPr>
              <w:rPr>
                <w:color w:val="FF0000"/>
                <w:lang w:val="nl"/>
              </w:rPr>
            </w:pPr>
            <w:r w:rsidRPr="00EA4857">
              <w:rPr>
                <w:color w:val="FF0000"/>
                <w:lang w:val="nl"/>
              </w:rPr>
              <w:t>Het verkochte betreft:</w:t>
            </w:r>
          </w:p>
        </w:tc>
        <w:tc>
          <w:tcPr>
            <w:tcW w:w="2370" w:type="pct"/>
            <w:shd w:val="clear" w:color="auto" w:fill="auto"/>
          </w:tcPr>
          <w:p w14:paraId="50D49207" w14:textId="77777777" w:rsidR="00993C92" w:rsidRPr="00EA4857" w:rsidRDefault="00993C92" w:rsidP="00EA4857">
            <w:pPr>
              <w:spacing w:line="240" w:lineRule="auto"/>
              <w:rPr>
                <w:color w:val="3366FF"/>
                <w:sz w:val="16"/>
                <w:szCs w:val="16"/>
                <w:lang w:val="nl"/>
              </w:rPr>
            </w:pPr>
            <w:r w:rsidRPr="00EA4857">
              <w:rPr>
                <w:szCs w:val="18"/>
              </w:rPr>
              <w:t>Vaste tekst.</w:t>
            </w:r>
          </w:p>
        </w:tc>
      </w:tr>
      <w:tr w:rsidR="00442E0D" w:rsidRPr="000E6BC2" w14:paraId="17ACC6CD" w14:textId="77777777" w:rsidTr="00EA4857">
        <w:tc>
          <w:tcPr>
            <w:tcW w:w="2630" w:type="pct"/>
            <w:shd w:val="clear" w:color="auto" w:fill="auto"/>
          </w:tcPr>
          <w:p w14:paraId="56249871" w14:textId="77777777" w:rsidR="00442E0D" w:rsidRPr="00EA4857" w:rsidRDefault="00442E0D" w:rsidP="00EA4857">
            <w:pPr>
              <w:tabs>
                <w:tab w:val="left" w:pos="-1440"/>
                <w:tab w:val="left" w:pos="-720"/>
                <w:tab w:val="left" w:pos="374"/>
              </w:tabs>
              <w:suppressAutoHyphens/>
              <w:ind w:left="374" w:hanging="374"/>
              <w:rPr>
                <w:color w:val="FF0000"/>
              </w:rPr>
            </w:pPr>
            <w:r w:rsidRPr="00EA4857">
              <w:rPr>
                <w:color w:val="FF0000"/>
              </w:rPr>
              <w:t>-</w:t>
            </w:r>
            <w:r>
              <w:tab/>
            </w:r>
            <w:r w:rsidRPr="00EA4857">
              <w:rPr>
                <w:color w:val="FF0000"/>
                <w:highlight w:val="yellow"/>
              </w:rPr>
              <w:t xml:space="preserve">TEKSTBLOK RECHT </w:t>
            </w:r>
            <w:r w:rsidR="00A24311" w:rsidRPr="00EA4857">
              <w:rPr>
                <w:rFonts w:cs="Arial"/>
                <w:color w:val="FF0000"/>
                <w:sz w:val="20"/>
                <w:highlight w:val="yellow"/>
              </w:rPr>
              <w:t>TEKSTBLOK REGISTERGOED perceel / appartementsrecht / schip / netwerk</w:t>
            </w:r>
            <w:r w:rsidRPr="00EA4857">
              <w:rPr>
                <w:color w:val="FF0000"/>
              </w:rPr>
              <w:t>;</w:t>
            </w:r>
          </w:p>
          <w:p w14:paraId="54F90ED3" w14:textId="77777777" w:rsidR="00442E0D" w:rsidRPr="00EA4857" w:rsidRDefault="00442E0D"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p>
        </w:tc>
        <w:tc>
          <w:tcPr>
            <w:tcW w:w="2370" w:type="pct"/>
            <w:shd w:val="clear" w:color="auto" w:fill="auto"/>
          </w:tcPr>
          <w:p w14:paraId="71BAA471" w14:textId="77777777" w:rsidR="00993C92" w:rsidRDefault="00993C92" w:rsidP="00993C92">
            <w:r>
              <w:t>Vaste herhalende tekst voor elke recht/registergoed combinatie</w:t>
            </w:r>
          </w:p>
          <w:p w14:paraId="2043838E" w14:textId="77777777" w:rsidR="00993C92" w:rsidRDefault="00993C92" w:rsidP="00993C92">
            <w:r w:rsidRPr="00DB19E9">
              <w:t xml:space="preserve"> </w:t>
            </w:r>
          </w:p>
          <w:p w14:paraId="591AA5D7" w14:textId="77777777" w:rsidR="00993C92" w:rsidRDefault="00993C92" w:rsidP="00993C92">
            <w:r>
              <w:t>Tonen meer recht/registergoed combinaties:</w:t>
            </w:r>
          </w:p>
          <w:p w14:paraId="6E591F57" w14:textId="77777777" w:rsidR="00993C92" w:rsidRPr="00EA4857" w:rsidRDefault="00993C92" w:rsidP="00EA4857">
            <w:pPr>
              <w:numPr>
                <w:ilvl w:val="0"/>
                <w:numId w:val="12"/>
              </w:numPr>
              <w:rPr>
                <w:i/>
              </w:rPr>
            </w:pPr>
            <w:r>
              <w:t>elke combinatie begint met een opsommingsstreepje en op een volgende regel.</w:t>
            </w:r>
          </w:p>
          <w:p w14:paraId="6C143E92" w14:textId="77777777" w:rsidR="00993C92" w:rsidRPr="00EA4857" w:rsidRDefault="00993C92" w:rsidP="00EA4857">
            <w:pPr>
              <w:numPr>
                <w:ilvl w:val="0"/>
                <w:numId w:val="12"/>
              </w:numPr>
              <w:rPr>
                <w:i/>
              </w:rPr>
            </w:pPr>
            <w:r w:rsidRPr="00DB19E9">
              <w:t>het laatst</w:t>
            </w:r>
            <w:r>
              <w:t xml:space="preserve">e </w:t>
            </w:r>
            <w:r w:rsidRPr="00DB19E9">
              <w:t xml:space="preserve">registergoed </w:t>
            </w:r>
            <w:r>
              <w:t xml:space="preserve">wordt afgesloten met een komma ‘,’ </w:t>
            </w:r>
            <w:r w:rsidRPr="00DB19E9">
              <w:t>na ‘bedrag’</w:t>
            </w:r>
            <w:r>
              <w:t xml:space="preserve"> i.p.v. een puntkomma ‘;’</w:t>
            </w:r>
            <w:r w:rsidRPr="00DB19E9">
              <w:t>.</w:t>
            </w:r>
            <w:r>
              <w:t xml:space="preserve"> </w:t>
            </w:r>
          </w:p>
          <w:p w14:paraId="5FB14B84" w14:textId="77777777" w:rsidR="00993C92" w:rsidRDefault="00993C92" w:rsidP="00993C92"/>
          <w:p w14:paraId="2FAAF71F" w14:textId="77777777" w:rsidR="00993C92" w:rsidRDefault="00993C92" w:rsidP="00993C92">
            <w:r>
              <w:t>Tonen één recht/</w:t>
            </w:r>
            <w:r w:rsidRPr="00DB19E9">
              <w:t xml:space="preserve">registergoed </w:t>
            </w:r>
            <w:r>
              <w:t>combinatie:</w:t>
            </w:r>
          </w:p>
          <w:p w14:paraId="4CD736E1" w14:textId="77777777" w:rsidR="00993C92" w:rsidRDefault="00993C92" w:rsidP="00EA4857">
            <w:pPr>
              <w:numPr>
                <w:ilvl w:val="0"/>
                <w:numId w:val="12"/>
              </w:numPr>
            </w:pPr>
            <w:r w:rsidRPr="00DB19E9">
              <w:t xml:space="preserve">de tekst </w:t>
            </w:r>
            <w:r>
              <w:t>wordt achter ‘Het verkochte betreft:’ getoond op dezelfde regel,</w:t>
            </w:r>
          </w:p>
          <w:p w14:paraId="77612EAD" w14:textId="77777777" w:rsidR="00993C92" w:rsidRDefault="00993C92" w:rsidP="00EA4857">
            <w:pPr>
              <w:numPr>
                <w:ilvl w:val="0"/>
                <w:numId w:val="12"/>
              </w:numPr>
            </w:pPr>
            <w:r>
              <w:t xml:space="preserve">zonder </w:t>
            </w:r>
            <w:r w:rsidRPr="00DB19E9">
              <w:t>opsommingsstreepje</w:t>
            </w:r>
            <w:r>
              <w:t>,</w:t>
            </w:r>
          </w:p>
          <w:p w14:paraId="664893FD" w14:textId="77777777" w:rsidR="00993C92" w:rsidRDefault="00993C92" w:rsidP="00EA4857">
            <w:pPr>
              <w:numPr>
                <w:ilvl w:val="0"/>
                <w:numId w:val="12"/>
              </w:numPr>
            </w:pPr>
            <w:r>
              <w:lastRenderedPageBreak/>
              <w:t>het registergoed wordt afgesloten met een komma ‘,’ na ‘bedrag’ i.p.v. een puntkomma ‘;</w:t>
            </w:r>
          </w:p>
          <w:p w14:paraId="7B4EAD9E" w14:textId="767C7CFF" w:rsidR="00442E0D" w:rsidRDefault="00442E0D" w:rsidP="00EA4857">
            <w:pPr>
              <w:pStyle w:val="bullet"/>
              <w:numPr>
                <w:ilvl w:val="0"/>
                <w:numId w:val="0"/>
              </w:numPr>
            </w:pPr>
          </w:p>
          <w:p w14:paraId="20D42B17" w14:textId="12753CCE" w:rsidR="00A5779C" w:rsidRDefault="00A5779C" w:rsidP="00EA4857">
            <w:pPr>
              <w:pStyle w:val="bullet"/>
              <w:numPr>
                <w:ilvl w:val="0"/>
                <w:numId w:val="0"/>
              </w:numPr>
            </w:pPr>
            <w:r>
              <w:t>Gebruikerskeuze om de percelen wel of niet te groeperen:</w:t>
            </w:r>
          </w:p>
          <w:p w14:paraId="36AA576B" w14:textId="77777777" w:rsidR="00A5779C" w:rsidRDefault="00A5779C" w:rsidP="00EA4857">
            <w:pPr>
              <w:pStyle w:val="bullet"/>
              <w:numPr>
                <w:ilvl w:val="0"/>
                <w:numId w:val="0"/>
              </w:numPr>
            </w:pPr>
          </w:p>
          <w:p w14:paraId="4C96C67E" w14:textId="77777777" w:rsidR="00A5779C" w:rsidRPr="00174F69" w:rsidRDefault="00A5779C" w:rsidP="00A5779C">
            <w:pPr>
              <w:keepNext/>
              <w:spacing w:line="240" w:lineRule="auto"/>
              <w:rPr>
                <w:szCs w:val="18"/>
              </w:rPr>
            </w:pPr>
            <w:r w:rsidRPr="00174F69">
              <w:rPr>
                <w:szCs w:val="18"/>
              </w:rPr>
              <w:t>//IMKAD_AangebodenStuk/tia_TekstKeuze/</w:t>
            </w:r>
          </w:p>
          <w:p w14:paraId="4F49B8BF" w14:textId="77777777" w:rsidR="00A5779C" w:rsidRPr="00174F69" w:rsidRDefault="00A5779C" w:rsidP="00A5779C">
            <w:pPr>
              <w:keepNext/>
              <w:spacing w:line="240" w:lineRule="auto"/>
              <w:ind w:left="227"/>
              <w:rPr>
                <w:szCs w:val="18"/>
              </w:rPr>
            </w:pPr>
            <w:r w:rsidRPr="00174F69">
              <w:rPr>
                <w:szCs w:val="18"/>
              </w:rPr>
              <w:t>./tagNaam (‘k_RegistergoedTonenPerPerceel’)</w:t>
            </w:r>
          </w:p>
          <w:p w14:paraId="5A416395" w14:textId="77777777" w:rsidR="00A5779C" w:rsidRPr="00174F69" w:rsidRDefault="00A5779C" w:rsidP="00A5779C">
            <w:pPr>
              <w:keepNext/>
              <w:spacing w:line="240" w:lineRule="auto"/>
              <w:ind w:left="227"/>
              <w:rPr>
                <w:szCs w:val="18"/>
              </w:rPr>
            </w:pPr>
            <w:r w:rsidRPr="00174F69">
              <w:rPr>
                <w:szCs w:val="18"/>
              </w:rPr>
              <w:t>./tekst (‘true’= registergoed wordt voor alle percelen in de akte afzonderlijk getoond)</w:t>
            </w:r>
          </w:p>
          <w:p w14:paraId="1996300F" w14:textId="724B5779" w:rsidR="00A5779C" w:rsidRDefault="00A5779C" w:rsidP="00A5779C">
            <w:pPr>
              <w:spacing w:line="240" w:lineRule="auto"/>
              <w:rPr>
                <w:szCs w:val="18"/>
              </w:rPr>
            </w:pPr>
            <w:r w:rsidRPr="00174F69">
              <w:rPr>
                <w:szCs w:val="18"/>
              </w:rPr>
              <w:t>-bij ‘false’ of niet aanwezig worden de percelen wel gegroepeerd getoond</w:t>
            </w:r>
          </w:p>
          <w:p w14:paraId="4F67AB7A" w14:textId="43F0E3A4" w:rsidR="00A5779C" w:rsidRDefault="00A5779C" w:rsidP="00A5779C">
            <w:pPr>
              <w:spacing w:line="240" w:lineRule="auto"/>
              <w:rPr>
                <w:szCs w:val="18"/>
              </w:rPr>
            </w:pPr>
          </w:p>
          <w:p w14:paraId="0B59EF0F" w14:textId="21711BDF" w:rsidR="00A5779C" w:rsidRPr="00174F69" w:rsidRDefault="00A5779C" w:rsidP="00A5779C">
            <w:pPr>
              <w:spacing w:line="240" w:lineRule="auto"/>
              <w:rPr>
                <w:szCs w:val="18"/>
              </w:rPr>
            </w:pPr>
            <w:r w:rsidRPr="00174F69">
              <w:rPr>
                <w:szCs w:val="18"/>
              </w:rPr>
              <w:t xml:space="preserve">Zie verder </w:t>
            </w:r>
            <w:r w:rsidR="0031433D">
              <w:rPr>
                <w:szCs w:val="18"/>
              </w:rPr>
              <w:t>in</w:t>
            </w:r>
            <w:r w:rsidRPr="00174F69">
              <w:rPr>
                <w:szCs w:val="18"/>
              </w:rPr>
              <w:t xml:space="preserve"> tekstblok</w:t>
            </w:r>
            <w:r>
              <w:rPr>
                <w:szCs w:val="18"/>
              </w:rPr>
              <w:t xml:space="preserve"> Registergoed</w:t>
            </w:r>
            <w:r w:rsidR="0031433D">
              <w:rPr>
                <w:szCs w:val="18"/>
              </w:rPr>
              <w:t>.</w:t>
            </w:r>
          </w:p>
          <w:p w14:paraId="7B9A6994" w14:textId="77777777" w:rsidR="00A5779C" w:rsidRDefault="00A5779C" w:rsidP="00EA4857">
            <w:pPr>
              <w:pStyle w:val="bullet"/>
              <w:numPr>
                <w:ilvl w:val="0"/>
                <w:numId w:val="0"/>
              </w:numPr>
            </w:pPr>
          </w:p>
          <w:p w14:paraId="0962358B" w14:textId="4D1009A4" w:rsidR="00A5779C" w:rsidRPr="00E02492" w:rsidRDefault="00A5779C" w:rsidP="00EA4857">
            <w:pPr>
              <w:pStyle w:val="bullet"/>
              <w:numPr>
                <w:ilvl w:val="0"/>
                <w:numId w:val="0"/>
              </w:numPr>
            </w:pPr>
          </w:p>
        </w:tc>
      </w:tr>
      <w:tr w:rsidR="00FD034C" w:rsidRPr="000E6BC2" w14:paraId="36BDE19D" w14:textId="77777777" w:rsidTr="00EA4857">
        <w:tc>
          <w:tcPr>
            <w:tcW w:w="2630" w:type="pct"/>
            <w:shd w:val="clear" w:color="auto" w:fill="auto"/>
          </w:tcPr>
          <w:p w14:paraId="5A536DE1" w14:textId="77777777" w:rsidR="00B25362" w:rsidRPr="00EA4857" w:rsidRDefault="00B25362" w:rsidP="00B25362">
            <w:pPr>
              <w:rPr>
                <w:color w:val="FF0000"/>
                <w:lang w:val="nl"/>
              </w:rPr>
            </w:pPr>
            <w:r w:rsidRPr="00EA4857">
              <w:rPr>
                <w:color w:val="FF0000"/>
                <w:lang w:val="nl"/>
              </w:rPr>
              <w:lastRenderedPageBreak/>
              <w:t xml:space="preserve">hierna </w:t>
            </w:r>
            <w:r w:rsidRPr="00EA4857">
              <w:rPr>
                <w:color w:val="800080"/>
              </w:rPr>
              <w:t xml:space="preserve">(tezamen) </w:t>
            </w:r>
            <w:r w:rsidRPr="00EA4857">
              <w:rPr>
                <w:color w:val="FF0000"/>
                <w:lang w:val="nl"/>
              </w:rPr>
              <w:t xml:space="preserve">te noemen: </w:t>
            </w:r>
            <w:r w:rsidRPr="00EA4857">
              <w:rPr>
                <w:b/>
                <w:color w:val="FF0000"/>
                <w:lang w:val="nl"/>
              </w:rPr>
              <w:t>het verkochte</w:t>
            </w:r>
            <w:r w:rsidRPr="00EA4857">
              <w:rPr>
                <w:color w:val="FF0000"/>
                <w:lang w:val="nl"/>
              </w:rPr>
              <w:t xml:space="preserve">. </w:t>
            </w:r>
          </w:p>
          <w:p w14:paraId="4DAB2E8C" w14:textId="77777777" w:rsidR="00B25362" w:rsidRPr="00EA4857" w:rsidRDefault="00B25362" w:rsidP="00EA4857">
            <w:pPr>
              <w:tabs>
                <w:tab w:val="left" w:pos="-1440"/>
                <w:tab w:val="left" w:pos="-720"/>
                <w:tab w:val="left" w:pos="374"/>
              </w:tabs>
              <w:suppressAutoHyphens/>
              <w:ind w:left="374" w:hanging="374"/>
              <w:rPr>
                <w:color w:val="FF0000"/>
                <w:u w:val="single"/>
              </w:rPr>
            </w:pPr>
            <w:r w:rsidRPr="00EA4857">
              <w:rPr>
                <w:color w:val="FF0000"/>
                <w:u w:val="single"/>
              </w:rPr>
              <w:t>Koopprijs</w:t>
            </w:r>
          </w:p>
          <w:p w14:paraId="3B259A95" w14:textId="77777777" w:rsidR="00FD034C" w:rsidRPr="00EA4857" w:rsidRDefault="00B25362" w:rsidP="00EA485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rPr>
            </w:pPr>
            <w:r w:rsidRPr="00EA4857">
              <w:rPr>
                <w:color w:val="FF0000"/>
                <w:lang w:val="nl"/>
              </w:rPr>
              <w:t xml:space="preserve">De </w:t>
            </w:r>
            <w:r w:rsidRPr="00EA4857">
              <w:rPr>
                <w:color w:val="800080"/>
                <w:lang w:val="nl"/>
              </w:rPr>
              <w:t>gezamenlijke</w:t>
            </w:r>
            <w:r w:rsidRPr="00EA4857">
              <w:rPr>
                <w:color w:val="FF0000"/>
                <w:lang w:val="nl"/>
              </w:rPr>
              <w:t xml:space="preserve"> koopprijs </w:t>
            </w:r>
            <w:r w:rsidRPr="00EA4857">
              <w:rPr>
                <w:color w:val="339966"/>
                <w:lang w:val="nl"/>
              </w:rPr>
              <w:t>bedraagt/zal bedragen</w:t>
            </w:r>
            <w:r w:rsidRPr="00EA4857">
              <w:rPr>
                <w:color w:val="FF0000"/>
                <w:lang w:val="nl"/>
              </w:rPr>
              <w:t>:</w:t>
            </w:r>
            <w:r w:rsidRPr="00E110C8">
              <w:t xml:space="preserve"> </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t>bedrag</w:t>
            </w:r>
            <w:r w:rsidRPr="00EA4857">
              <w:rPr>
                <w:lang w:val="en-US"/>
              </w:rPr>
              <w:fldChar w:fldCharType="begin"/>
            </w:r>
            <w:r w:rsidRPr="0003159F">
              <w:instrText xml:space="preserve">MacroButton Nomacro </w:instrText>
            </w:r>
            <w:r w:rsidRPr="00EA4857">
              <w:instrText>§</w:instrText>
            </w:r>
            <w:r w:rsidRPr="00EA4857">
              <w:rPr>
                <w:lang w:val="en-US"/>
              </w:rPr>
              <w:fldChar w:fldCharType="end"/>
            </w:r>
            <w:r w:rsidRPr="00EA4857">
              <w:rPr>
                <w:color w:val="FF0000"/>
              </w:rPr>
              <w:t>.</w:t>
            </w:r>
          </w:p>
        </w:tc>
        <w:tc>
          <w:tcPr>
            <w:tcW w:w="2370" w:type="pct"/>
            <w:shd w:val="clear" w:color="auto" w:fill="auto"/>
          </w:tcPr>
          <w:p w14:paraId="2CA82B49" w14:textId="77777777" w:rsidR="00993C92" w:rsidRPr="00EA4857" w:rsidRDefault="00993C92" w:rsidP="00993C92">
            <w:pPr>
              <w:rPr>
                <w:szCs w:val="18"/>
              </w:rPr>
            </w:pPr>
            <w:r>
              <w:t xml:space="preserve">Vaste tekst, waarbij </w:t>
            </w:r>
            <w:r w:rsidRPr="00EA4857">
              <w:rPr>
                <w:color w:val="800080"/>
              </w:rPr>
              <w:t xml:space="preserve">(tezamen) </w:t>
            </w:r>
            <w:r w:rsidRPr="00EA4857">
              <w:rPr>
                <w:szCs w:val="18"/>
              </w:rPr>
              <w:t>wordt getoond wanneer meer dan één recht/registergoed combinatie is getoond.</w:t>
            </w:r>
          </w:p>
          <w:p w14:paraId="4A914B3D" w14:textId="77777777" w:rsidR="00993C92" w:rsidRPr="00EA4857" w:rsidRDefault="00993C92" w:rsidP="00442E0D">
            <w:pPr>
              <w:rPr>
                <w:szCs w:val="18"/>
              </w:rPr>
            </w:pPr>
          </w:p>
          <w:p w14:paraId="43003415" w14:textId="77777777" w:rsidR="00BA7E2C" w:rsidRDefault="00BA7E2C" w:rsidP="00442E0D">
            <w:r w:rsidRPr="00EA4857">
              <w:rPr>
                <w:szCs w:val="18"/>
              </w:rPr>
              <w:t>Deze tekst begint altijd op een nieuwe regel, ook als er maar 1 registergoed is.</w:t>
            </w:r>
          </w:p>
          <w:p w14:paraId="79DAEA0F" w14:textId="77777777" w:rsidR="00993C92" w:rsidRDefault="00993C92" w:rsidP="00993C92"/>
          <w:p w14:paraId="5E5238E2" w14:textId="5AA1C28A" w:rsidR="00993C92" w:rsidRDefault="00993C92" w:rsidP="00993C92">
            <w:r w:rsidRPr="009A6156">
              <w:t>De keuze</w:t>
            </w:r>
            <w:r>
              <w:t xml:space="preserve"> tussen</w:t>
            </w:r>
            <w:r w:rsidRPr="00EA4857">
              <w:rPr>
                <w:color w:val="008000"/>
              </w:rPr>
              <w:t xml:space="preserve"> </w:t>
            </w:r>
            <w:r w:rsidRPr="00EA4857">
              <w:rPr>
                <w:color w:val="339966"/>
              </w:rPr>
              <w:t>bedraagt</w:t>
            </w:r>
            <w:r w:rsidRPr="002D2012">
              <w:t xml:space="preserve"> en </w:t>
            </w:r>
            <w:r w:rsidRPr="00EA4857">
              <w:rPr>
                <w:color w:val="339966"/>
              </w:rPr>
              <w:t>zal bedragen</w:t>
            </w:r>
            <w:r>
              <w:t xml:space="preserve"> is afleidbaar van de gemaakte keuze in par. </w:t>
            </w:r>
            <w:r>
              <w:fldChar w:fldCharType="begin"/>
            </w:r>
            <w:r>
              <w:instrText xml:space="preserve"> REF _Ref387235408 \r \h </w:instrText>
            </w:r>
            <w:r>
              <w:fldChar w:fldCharType="separate"/>
            </w:r>
            <w:r w:rsidR="00D01B7F">
              <w:t>2.2</w:t>
            </w:r>
            <w:r>
              <w:fldChar w:fldCharType="end"/>
            </w:r>
            <w:r>
              <w:t xml:space="preserve"> Aanhef:</w:t>
            </w:r>
          </w:p>
          <w:p w14:paraId="135D24A0" w14:textId="77777777" w:rsidR="00993C92" w:rsidRDefault="00993C92" w:rsidP="00EA4857">
            <w:pPr>
              <w:numPr>
                <w:ilvl w:val="0"/>
                <w:numId w:val="12"/>
              </w:numPr>
            </w:pPr>
            <w:r>
              <w:t xml:space="preserve">‘koop’: </w:t>
            </w:r>
            <w:r w:rsidRPr="00EA4857">
              <w:rPr>
                <w:color w:val="339966"/>
              </w:rPr>
              <w:t>bedraagt</w:t>
            </w:r>
            <w:r w:rsidRPr="005317F3">
              <w:t xml:space="preserve"> wordt getoond,</w:t>
            </w:r>
          </w:p>
          <w:p w14:paraId="7752BE87" w14:textId="77777777" w:rsidR="00515587" w:rsidRDefault="00993C92" w:rsidP="00EA4857">
            <w:pPr>
              <w:numPr>
                <w:ilvl w:val="0"/>
                <w:numId w:val="12"/>
              </w:numPr>
            </w:pPr>
            <w:r>
              <w:t xml:space="preserve">‘optie’: </w:t>
            </w:r>
            <w:r w:rsidRPr="00EA4857">
              <w:rPr>
                <w:color w:val="339966"/>
              </w:rPr>
              <w:t>zal bedragen</w:t>
            </w:r>
            <w:r w:rsidRPr="005317F3">
              <w:t xml:space="preserve"> wordt getoond.</w:t>
            </w:r>
          </w:p>
          <w:p w14:paraId="3C6427EC" w14:textId="77777777" w:rsidR="00B72C57" w:rsidRDefault="00B72C57" w:rsidP="00442E0D"/>
          <w:p w14:paraId="695C4B58" w14:textId="77777777" w:rsidR="00B72C57" w:rsidRPr="00EA4857" w:rsidRDefault="00B72C57" w:rsidP="00B72C57">
            <w:pPr>
              <w:rPr>
                <w:u w:val="single"/>
              </w:rPr>
            </w:pPr>
            <w:r w:rsidRPr="00EA4857">
              <w:rPr>
                <w:u w:val="single"/>
              </w:rPr>
              <w:t>Mapping</w:t>
            </w:r>
            <w:r w:rsidR="00D561F4" w:rsidRPr="00EA4857">
              <w:rPr>
                <w:u w:val="single"/>
              </w:rPr>
              <w:t xml:space="preserve"> bedrag</w:t>
            </w:r>
            <w:r w:rsidRPr="00EA4857">
              <w:rPr>
                <w:u w:val="single"/>
              </w:rPr>
              <w:t>:</w:t>
            </w:r>
          </w:p>
          <w:p w14:paraId="14C35B2B" w14:textId="77777777" w:rsidR="00B72C57" w:rsidRPr="00EA4857" w:rsidRDefault="00B72C57"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p>
          <w:p w14:paraId="7A774DD9" w14:textId="77777777" w:rsidR="00B72C57" w:rsidRDefault="00B72C57" w:rsidP="00EA4857">
            <w:pPr>
              <w:spacing w:line="240" w:lineRule="auto"/>
              <w:ind w:left="425"/>
              <w:rPr>
                <w:sz w:val="16"/>
                <w:szCs w:val="16"/>
                <w:lang w:val="nl"/>
              </w:rPr>
            </w:pPr>
            <w:r w:rsidRPr="00EA4857">
              <w:rPr>
                <w:sz w:val="16"/>
                <w:szCs w:val="16"/>
              </w:rPr>
              <w:t>./</w:t>
            </w:r>
            <w:r w:rsidR="008F6C10" w:rsidRPr="00EA4857">
              <w:rPr>
                <w:sz w:val="16"/>
                <w:szCs w:val="16"/>
              </w:rPr>
              <w:t>bedragK</w:t>
            </w:r>
            <w:r w:rsidRPr="00EA4857">
              <w:rPr>
                <w:sz w:val="16"/>
                <w:szCs w:val="16"/>
                <w:lang w:val="nl"/>
              </w:rPr>
              <w:t>oopprijs</w:t>
            </w:r>
          </w:p>
          <w:p w14:paraId="258D3F30" w14:textId="79D4F992" w:rsidR="004F2132" w:rsidRPr="00EA4857" w:rsidRDefault="004F2132" w:rsidP="00EA4857">
            <w:pPr>
              <w:spacing w:line="240" w:lineRule="auto"/>
              <w:ind w:left="425"/>
              <w:rPr>
                <w:sz w:val="16"/>
                <w:szCs w:val="16"/>
                <w:lang w:val="nl"/>
              </w:rPr>
            </w:pPr>
          </w:p>
        </w:tc>
      </w:tr>
    </w:tbl>
    <w:p w14:paraId="2D852153" w14:textId="77777777" w:rsidR="00FD034C" w:rsidRDefault="00FD034C" w:rsidP="00221A3F"/>
    <w:p w14:paraId="675C2619" w14:textId="77777777" w:rsidR="00D00BB8" w:rsidRDefault="00D00BB8" w:rsidP="00F05841">
      <w:pPr>
        <w:pStyle w:val="Kop2"/>
        <w:numPr>
          <w:ilvl w:val="1"/>
          <w:numId w:val="1"/>
        </w:numPr>
      </w:pPr>
      <w:bookmarkStart w:id="190" w:name="_Toc147935046"/>
      <w:r>
        <w:t>Erfpachtcanon</w:t>
      </w:r>
      <w:bookmarkEnd w:id="190"/>
    </w:p>
    <w:p w14:paraId="552E68B8" w14:textId="77777777" w:rsidR="00D00BB8" w:rsidRDefault="00D00BB8" w:rsidP="00D00BB8">
      <w:pPr>
        <w:rPr>
          <w:lang w:val="nl"/>
        </w:rPr>
      </w:pPr>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D00BB8" w:rsidRPr="000E6BC2" w14:paraId="7A9A8049" w14:textId="77777777" w:rsidTr="00EA4857">
        <w:tc>
          <w:tcPr>
            <w:tcW w:w="2630" w:type="pct"/>
            <w:shd w:val="clear" w:color="auto" w:fill="auto"/>
          </w:tcPr>
          <w:p w14:paraId="70743A4D" w14:textId="77777777" w:rsidR="00D00BB8" w:rsidRPr="00EA4857" w:rsidRDefault="00D00BB8" w:rsidP="00EA4857">
            <w:pPr>
              <w:tabs>
                <w:tab w:val="left" w:pos="-1440"/>
                <w:tab w:val="left" w:pos="-720"/>
                <w:tab w:val="left" w:pos="425"/>
              </w:tabs>
              <w:suppressAutoHyphens/>
              <w:rPr>
                <w:rFonts w:cs="Arial"/>
                <w:color w:val="800080"/>
                <w:sz w:val="20"/>
                <w:u w:val="single"/>
              </w:rPr>
            </w:pPr>
            <w:r w:rsidRPr="00EA4857">
              <w:rPr>
                <w:rFonts w:cs="Arial"/>
                <w:color w:val="800080"/>
                <w:sz w:val="20"/>
                <w:u w:val="single"/>
              </w:rPr>
              <w:t>Erfpachtcanon</w:t>
            </w:r>
          </w:p>
          <w:p w14:paraId="35ED858C" w14:textId="77777777" w:rsidR="00D00BB8" w:rsidRPr="00EA4857" w:rsidRDefault="00D00BB8" w:rsidP="00EA4857">
            <w:pPr>
              <w:tabs>
                <w:tab w:val="left" w:pos="-1440"/>
                <w:tab w:val="left" w:pos="-720"/>
                <w:tab w:val="left" w:pos="425"/>
              </w:tabs>
              <w:suppressAutoHyphens/>
              <w:rPr>
                <w:rFonts w:cs="Arial"/>
                <w:color w:val="800080"/>
                <w:sz w:val="20"/>
                <w:highlight w:val="yellow"/>
              </w:rPr>
            </w:pPr>
            <w:r w:rsidRPr="00EA4857">
              <w:rPr>
                <w:rFonts w:cs="Arial"/>
                <w:color w:val="800080"/>
                <w:sz w:val="20"/>
                <w:highlight w:val="yellow"/>
              </w:rPr>
              <w:t>TEKSTBLOK ERFPACHTCANON</w:t>
            </w:r>
            <w:r w:rsidRPr="00EA4857">
              <w:rPr>
                <w:rFonts w:cs="Arial"/>
                <w:color w:val="800080"/>
                <w:sz w:val="20"/>
              </w:rPr>
              <w:t>.</w:t>
            </w:r>
          </w:p>
        </w:tc>
        <w:tc>
          <w:tcPr>
            <w:tcW w:w="2370" w:type="pct"/>
            <w:shd w:val="clear" w:color="auto" w:fill="auto"/>
          </w:tcPr>
          <w:p w14:paraId="69365A18" w14:textId="2EA8E120" w:rsidR="009A2B73" w:rsidRDefault="00D00BB8" w:rsidP="00D00BB8">
            <w:r>
              <w:t>Combinatie van optionele tekst en optioneel tekstblok</w:t>
            </w:r>
            <w:r w:rsidR="00432248">
              <w:t xml:space="preserve">; deze worden beiden getoond wanneer voor </w:t>
            </w:r>
            <w:r w:rsidR="00795BAC">
              <w:t>alle</w:t>
            </w:r>
            <w:r w:rsidR="00432248">
              <w:t xml:space="preserve"> registergoederen een erfpachtcanon van toepassing is</w:t>
            </w:r>
            <w:r w:rsidR="004F2132">
              <w:t>.</w:t>
            </w:r>
          </w:p>
          <w:p w14:paraId="652B3D22" w14:textId="77777777" w:rsidR="009A2B73" w:rsidRDefault="009A2B73" w:rsidP="00D00BB8">
            <w:r>
              <w:t>Mapping:</w:t>
            </w:r>
          </w:p>
          <w:p w14:paraId="46D52934" w14:textId="77777777" w:rsidR="009A2B73" w:rsidRPr="00EA4857" w:rsidRDefault="009A2B73" w:rsidP="00D00BB8">
            <w:pPr>
              <w:rPr>
                <w:sz w:val="16"/>
                <w:szCs w:val="16"/>
              </w:rPr>
            </w:pPr>
            <w:r w:rsidRPr="00EA4857">
              <w:rPr>
                <w:sz w:val="16"/>
                <w:szCs w:val="16"/>
              </w:rPr>
              <w:t>Zie tekstblok.</w:t>
            </w:r>
          </w:p>
        </w:tc>
      </w:tr>
    </w:tbl>
    <w:p w14:paraId="14386CE7" w14:textId="77777777" w:rsidR="00D00BB8" w:rsidRPr="00D00BB8" w:rsidRDefault="00D00BB8" w:rsidP="00D00BB8"/>
    <w:p w14:paraId="53B6A179" w14:textId="77777777" w:rsidR="00F05841" w:rsidRDefault="00F05841" w:rsidP="00F05841">
      <w:pPr>
        <w:pStyle w:val="Kop2"/>
        <w:numPr>
          <w:ilvl w:val="1"/>
          <w:numId w:val="1"/>
        </w:numPr>
      </w:pPr>
      <w:bookmarkStart w:id="191" w:name="_Toc147935047"/>
      <w:r>
        <w:t>Leveringsdatum</w:t>
      </w:r>
      <w:bookmarkEnd w:id="191"/>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F05841" w:rsidRPr="000E6BC2" w14:paraId="7F875AB4" w14:textId="77777777" w:rsidTr="00EA4857">
        <w:tc>
          <w:tcPr>
            <w:tcW w:w="2630" w:type="pct"/>
            <w:shd w:val="clear" w:color="auto" w:fill="auto"/>
          </w:tcPr>
          <w:p w14:paraId="205D8AB5" w14:textId="77777777" w:rsidR="00F05841" w:rsidRPr="00EA4857" w:rsidRDefault="00F05841"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LEVERINGSDATUM</w:t>
            </w:r>
          </w:p>
          <w:p w14:paraId="3F9EFCDF" w14:textId="77777777" w:rsidR="00F05841" w:rsidRPr="00EA4857" w:rsidRDefault="00F05841" w:rsidP="00D60D1A">
            <w:pPr>
              <w:rPr>
                <w:color w:val="FF0000"/>
                <w:u w:val="single"/>
                <w:lang w:val="nl"/>
              </w:rPr>
            </w:pPr>
          </w:p>
        </w:tc>
        <w:tc>
          <w:tcPr>
            <w:tcW w:w="2370" w:type="pct"/>
            <w:shd w:val="clear" w:color="auto" w:fill="auto"/>
          </w:tcPr>
          <w:p w14:paraId="5157DCEA" w14:textId="4468F656" w:rsidR="009A2B73" w:rsidRPr="00EA4857" w:rsidRDefault="00F05841" w:rsidP="009A2B73">
            <w:pPr>
              <w:rPr>
                <w:szCs w:val="18"/>
              </w:rPr>
            </w:pPr>
            <w:r>
              <w:t>Dit</w:t>
            </w:r>
            <w:r w:rsidRPr="00C655DD">
              <w:t xml:space="preserve"> keuzeblok </w:t>
            </w:r>
            <w:r>
              <w:t xml:space="preserve">bestaat uit 2 varianten, één voor de koopovereenkomst en één voor de optie-overeenkomst. </w:t>
            </w:r>
            <w:r w:rsidR="009A2B73">
              <w:t xml:space="preserve">Welke variant getoond wordt is afleidbaar van de </w:t>
            </w:r>
            <w:r w:rsidR="009A2B73" w:rsidRPr="00EA4857">
              <w:rPr>
                <w:szCs w:val="18"/>
              </w:rPr>
              <w:t xml:space="preserve">keuze tussen </w:t>
            </w:r>
            <w:r w:rsidR="009A2B73" w:rsidRPr="00EA4857">
              <w:rPr>
                <w:color w:val="339966"/>
              </w:rPr>
              <w:t>optie-/koop</w:t>
            </w:r>
            <w:r w:rsidR="009A2B73">
              <w:t xml:space="preserve"> in par. </w:t>
            </w:r>
            <w:r w:rsidR="009A2B73">
              <w:fldChar w:fldCharType="begin"/>
            </w:r>
            <w:r w:rsidR="009A2B73">
              <w:instrText xml:space="preserve"> REF _Ref387234060 \r \h </w:instrText>
            </w:r>
            <w:r w:rsidR="009A2B73">
              <w:fldChar w:fldCharType="separate"/>
            </w:r>
            <w:r w:rsidR="00D01B7F">
              <w:t>2.2</w:t>
            </w:r>
            <w:r w:rsidR="009A2B73">
              <w:fldChar w:fldCharType="end"/>
            </w:r>
            <w:r w:rsidR="009A2B73">
              <w:t xml:space="preserve"> A</w:t>
            </w:r>
            <w:r w:rsidR="009A2B73" w:rsidRPr="009A6156">
              <w:t>anhef</w:t>
            </w:r>
            <w:r w:rsidR="00223933" w:rsidRPr="00EA4857">
              <w:rPr>
                <w:szCs w:val="18"/>
              </w:rPr>
              <w:t>:</w:t>
            </w:r>
          </w:p>
          <w:p w14:paraId="32C2D80C" w14:textId="77777777" w:rsidR="00223933" w:rsidRPr="00EA4857" w:rsidRDefault="00223933" w:rsidP="00EA4857">
            <w:pPr>
              <w:numPr>
                <w:ilvl w:val="0"/>
                <w:numId w:val="12"/>
              </w:numPr>
              <w:rPr>
                <w:szCs w:val="18"/>
              </w:rPr>
            </w:pPr>
            <w:r w:rsidRPr="00EA4857">
              <w:rPr>
                <w:szCs w:val="18"/>
              </w:rPr>
              <w:t>‘koop’ dan variant koopovereenkomst,</w:t>
            </w:r>
          </w:p>
          <w:p w14:paraId="77E7126E" w14:textId="77777777" w:rsidR="00223933" w:rsidRPr="00EA4857" w:rsidRDefault="00223933" w:rsidP="00EA4857">
            <w:pPr>
              <w:numPr>
                <w:ilvl w:val="0"/>
                <w:numId w:val="12"/>
              </w:numPr>
              <w:rPr>
                <w:szCs w:val="18"/>
              </w:rPr>
            </w:pPr>
            <w:r w:rsidRPr="00EA4857">
              <w:rPr>
                <w:szCs w:val="18"/>
              </w:rPr>
              <w:t>‘optie’ dan variant optie-overeenkomst.</w:t>
            </w:r>
          </w:p>
          <w:p w14:paraId="76BB1080" w14:textId="77777777" w:rsidR="009A2B73" w:rsidRDefault="009A2B73" w:rsidP="00D60D1A"/>
          <w:p w14:paraId="539311DC" w14:textId="77777777" w:rsidR="00F05841" w:rsidRDefault="00F05841" w:rsidP="00D60D1A">
            <w:r w:rsidRPr="006919F5">
              <w:t>De varianten worden in de volge</w:t>
            </w:r>
            <w:r>
              <w:t>nde paragrafen beschreven.</w:t>
            </w:r>
          </w:p>
          <w:p w14:paraId="0174F929" w14:textId="592AA1EE" w:rsidR="004F2132" w:rsidRPr="00221A3F" w:rsidRDefault="004F2132" w:rsidP="00D60D1A"/>
        </w:tc>
      </w:tr>
    </w:tbl>
    <w:p w14:paraId="06AFB02B" w14:textId="77777777" w:rsidR="00F05841" w:rsidRDefault="00F05841" w:rsidP="00221A3F"/>
    <w:p w14:paraId="1D061B8B" w14:textId="77777777" w:rsidR="00F05841" w:rsidRDefault="00F05841" w:rsidP="00F05841">
      <w:pPr>
        <w:pStyle w:val="Kop3"/>
        <w:numPr>
          <w:ilvl w:val="2"/>
          <w:numId w:val="1"/>
        </w:numPr>
      </w:pPr>
      <w:bookmarkStart w:id="192" w:name="_Toc147935048"/>
      <w:r>
        <w:t>Variant koopovereenkomst</w:t>
      </w:r>
      <w:bookmarkEnd w:id="19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4E472AC5" w14:textId="77777777" w:rsidTr="00EA4857">
        <w:tc>
          <w:tcPr>
            <w:tcW w:w="2621" w:type="pct"/>
            <w:shd w:val="clear" w:color="auto" w:fill="auto"/>
          </w:tcPr>
          <w:p w14:paraId="0E5B66A3" w14:textId="77777777" w:rsidR="00F05841" w:rsidRPr="00EA4857" w:rsidRDefault="00F05841" w:rsidP="00F05841">
            <w:pPr>
              <w:rPr>
                <w:rFonts w:cs="Arial"/>
                <w:color w:val="FF0000"/>
                <w:sz w:val="20"/>
                <w:u w:val="single"/>
                <w:lang w:val="nl"/>
              </w:rPr>
            </w:pPr>
            <w:r w:rsidRPr="00EA4857">
              <w:rPr>
                <w:rFonts w:cs="Arial"/>
                <w:color w:val="FF0000"/>
                <w:sz w:val="20"/>
                <w:u w:val="single"/>
                <w:lang w:val="nl"/>
              </w:rPr>
              <w:t>Leveringsdatum</w:t>
            </w:r>
          </w:p>
          <w:p w14:paraId="0626D890" w14:textId="77777777" w:rsidR="00355F1D" w:rsidRPr="00FC4D81" w:rsidRDefault="00355F1D" w:rsidP="00355F1D">
            <w:pPr>
              <w:rPr>
                <w:rFonts w:cs="Arial"/>
                <w:color w:val="800080"/>
                <w:sz w:val="20"/>
              </w:rPr>
            </w:pPr>
            <w:r w:rsidRPr="00FC4D81">
              <w:rPr>
                <w:rFonts w:cs="Arial"/>
                <w:color w:val="FF0000"/>
                <w:sz w:val="20"/>
                <w:lang w:val="nl"/>
              </w:rPr>
              <w:lastRenderedPageBreak/>
              <w:t xml:space="preserve">Het verkochte zal door </w:t>
            </w:r>
            <w:r w:rsidRPr="00501177">
              <w:rPr>
                <w:rFonts w:cs="Arial"/>
                <w:color w:val="339966"/>
                <w:sz w:val="20"/>
                <w:lang w:val="nl"/>
              </w:rPr>
              <w:t>verkoper/</w:t>
            </w:r>
            <w:r w:rsidRPr="005E6409">
              <w:rPr>
                <w:rFonts w:cs="Arial"/>
                <w:sz w:val="20"/>
                <w:szCs w:val="16"/>
              </w:rPr>
              <w:t>§naam partij§</w:t>
            </w:r>
            <w:r w:rsidRPr="00FC4D81">
              <w:rPr>
                <w:rFonts w:cs="Arial"/>
                <w:color w:val="FF0000"/>
                <w:sz w:val="20"/>
                <w:lang w:val="nl"/>
              </w:rPr>
              <w:t xml:space="preserve"> aan </w:t>
            </w:r>
            <w:r w:rsidRPr="00501177">
              <w:rPr>
                <w:rFonts w:cs="Arial"/>
                <w:color w:val="339966"/>
                <w:sz w:val="20"/>
                <w:lang w:val="nl"/>
              </w:rPr>
              <w:t>koper/</w:t>
            </w:r>
            <w:r w:rsidRPr="005E6409">
              <w:rPr>
                <w:rFonts w:cs="Arial"/>
                <w:sz w:val="20"/>
                <w:szCs w:val="16"/>
              </w:rPr>
              <w:t>§naam partij§</w:t>
            </w:r>
            <w:r w:rsidRPr="00FC4D81">
              <w:rPr>
                <w:rFonts w:cs="Arial"/>
                <w:color w:val="FF000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FF0000"/>
                <w:sz w:val="20"/>
              </w:rPr>
              <w:t>,</w:t>
            </w:r>
            <w:r w:rsidRPr="00FC4D81">
              <w:rPr>
                <w:rFonts w:cs="Arial"/>
                <w:color w:val="800080"/>
                <w:sz w:val="20"/>
              </w:rPr>
              <w:t xml:space="preserve"> </w:t>
            </w:r>
            <w:r w:rsidRPr="00FC4D81">
              <w:rPr>
                <w:rFonts w:cs="Arial"/>
                <w:color w:val="FF0000"/>
                <w:sz w:val="20"/>
              </w:rPr>
              <w:t>dan wel zoveel eerder of later als partijen nader zullen overeenkomen.</w:t>
            </w:r>
            <w:commentRangeStart w:id="193"/>
            <w:commentRangeEnd w:id="193"/>
            <w:r>
              <w:rPr>
                <w:rStyle w:val="Verwijzingopmerking"/>
              </w:rPr>
              <w:commentReference w:id="193"/>
            </w:r>
            <w:commentRangeStart w:id="194"/>
            <w:commentRangeEnd w:id="194"/>
            <w:r>
              <w:rPr>
                <w:rStyle w:val="Verwijzingopmerking"/>
              </w:rPr>
              <w:commentReference w:id="194"/>
            </w:r>
            <w:commentRangeStart w:id="195"/>
            <w:commentRangeEnd w:id="195"/>
            <w:r>
              <w:rPr>
                <w:rStyle w:val="Verwijzingopmerking"/>
              </w:rPr>
              <w:commentReference w:id="195"/>
            </w:r>
          </w:p>
          <w:p w14:paraId="53051E87" w14:textId="77777777" w:rsidR="00F05841" w:rsidRPr="00EA4857" w:rsidRDefault="00F05841" w:rsidP="00EA4857">
            <w:pPr>
              <w:tabs>
                <w:tab w:val="left" w:pos="-1440"/>
                <w:tab w:val="left" w:pos="-720"/>
              </w:tabs>
              <w:suppressAutoHyphens/>
              <w:rPr>
                <w:color w:val="800080"/>
              </w:rPr>
            </w:pPr>
          </w:p>
        </w:tc>
        <w:tc>
          <w:tcPr>
            <w:tcW w:w="2379" w:type="pct"/>
            <w:shd w:val="clear" w:color="auto" w:fill="auto"/>
          </w:tcPr>
          <w:p w14:paraId="279A5461" w14:textId="3EEF6751" w:rsidR="00355F1D" w:rsidRDefault="00F05841" w:rsidP="00D60D1A">
            <w:r>
              <w:lastRenderedPageBreak/>
              <w:t>Verplicht</w:t>
            </w:r>
            <w:r w:rsidR="00355F1D">
              <w:t xml:space="preserve"> en afgeleide tekst </w:t>
            </w:r>
          </w:p>
          <w:p w14:paraId="0389E0FB" w14:textId="77777777" w:rsidR="00355F1D" w:rsidRDefault="00355F1D" w:rsidP="00D60D1A"/>
          <w:p w14:paraId="1646E46C" w14:textId="77777777" w:rsidR="00355F1D" w:rsidRPr="00A01F87" w:rsidRDefault="00355F1D" w:rsidP="00355F1D">
            <w:pPr>
              <w:spacing w:line="240" w:lineRule="auto"/>
            </w:pPr>
            <w:r w:rsidRPr="00EA4857">
              <w:rPr>
                <w:u w:val="single"/>
              </w:rPr>
              <w:t>Mapping</w:t>
            </w:r>
            <w:r>
              <w:rPr>
                <w:u w:val="single"/>
              </w:rPr>
              <w:t xml:space="preserve"> rol partijen:</w:t>
            </w:r>
          </w:p>
          <w:p w14:paraId="38B5CCBD" w14:textId="77777777" w:rsidR="00355F1D" w:rsidRDefault="00355F1D" w:rsidP="00355F1D">
            <w:pPr>
              <w:spacing w:line="240" w:lineRule="auto"/>
              <w:rPr>
                <w:snapToGrid/>
                <w:sz w:val="16"/>
                <w:szCs w:val="16"/>
                <w:lang w:val="nl"/>
              </w:rPr>
            </w:pPr>
            <w:r w:rsidRPr="00AF2670">
              <w:rPr>
                <w:rFonts w:cs="Arial"/>
                <w:snapToGrid/>
                <w:sz w:val="16"/>
                <w:szCs w:val="16"/>
              </w:rPr>
              <w:lastRenderedPageBreak/>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317C4FC5" w14:textId="62EF45B3"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077E8551" w14:textId="77777777" w:rsidR="00814876" w:rsidRDefault="00814876" w:rsidP="00814876">
            <w:pPr>
              <w:spacing w:line="240" w:lineRule="auto"/>
              <w:ind w:left="425"/>
              <w:rPr>
                <w:sz w:val="16"/>
                <w:szCs w:val="16"/>
              </w:rPr>
            </w:pPr>
            <w:r w:rsidRPr="00EA4857">
              <w:rPr>
                <w:sz w:val="16"/>
                <w:szCs w:val="16"/>
              </w:rPr>
              <w:t>./aanduidingPartij</w:t>
            </w:r>
          </w:p>
          <w:p w14:paraId="090CFBA2" w14:textId="2B764552" w:rsidR="00355F1D" w:rsidRPr="001107B7" w:rsidRDefault="00355F1D" w:rsidP="00355F1D">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 xml:space="preserve"> en/of</w:t>
            </w:r>
          </w:p>
          <w:p w14:paraId="521E18C4" w14:textId="6C1FE6A9" w:rsidR="00355F1D" w:rsidRDefault="00355F1D" w:rsidP="00355F1D">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05626E3" w14:textId="77777777" w:rsidR="00814876" w:rsidRDefault="00814876" w:rsidP="00814876">
            <w:pPr>
              <w:spacing w:line="240" w:lineRule="auto"/>
              <w:ind w:left="425"/>
              <w:rPr>
                <w:sz w:val="16"/>
                <w:szCs w:val="16"/>
              </w:rPr>
            </w:pPr>
            <w:r w:rsidRPr="00EA4857">
              <w:rPr>
                <w:sz w:val="16"/>
                <w:szCs w:val="16"/>
              </w:rPr>
              <w:t>./aanduidingPartij</w:t>
            </w:r>
          </w:p>
          <w:p w14:paraId="750375ED" w14:textId="77777777" w:rsidR="00745328" w:rsidRDefault="00745328" w:rsidP="00355F1D">
            <w:pPr>
              <w:spacing w:line="240" w:lineRule="auto"/>
              <w:rPr>
                <w:rFonts w:cs="Arial"/>
                <w:snapToGrid/>
                <w:kern w:val="0"/>
                <w:sz w:val="16"/>
                <w:szCs w:val="16"/>
                <w:lang w:eastAsia="nl-NL"/>
              </w:rPr>
            </w:pPr>
          </w:p>
          <w:p w14:paraId="0178666E" w14:textId="0D2723B2" w:rsidR="00745328" w:rsidRDefault="00745328" w:rsidP="00355F1D">
            <w:pPr>
              <w:spacing w:line="240" w:lineRule="auto"/>
              <w:rPr>
                <w:rFonts w:cs="Arial"/>
                <w:snapToGrid/>
                <w:kern w:val="0"/>
                <w:sz w:val="16"/>
                <w:szCs w:val="16"/>
                <w:lang w:eastAsia="nl-NL"/>
              </w:rPr>
            </w:pPr>
            <w:r>
              <w:rPr>
                <w:rFonts w:cs="Arial"/>
                <w:snapToGrid/>
                <w:kern w:val="0"/>
                <w:sz w:val="16"/>
                <w:szCs w:val="16"/>
                <w:lang w:eastAsia="nl-NL"/>
              </w:rPr>
              <w:t xml:space="preserve">Indien </w:t>
            </w:r>
            <w:r w:rsidR="005253A6">
              <w:rPr>
                <w:rFonts w:cs="Arial"/>
                <w:snapToGrid/>
                <w:kern w:val="0"/>
                <w:sz w:val="16"/>
                <w:szCs w:val="16"/>
                <w:lang w:eastAsia="nl-NL"/>
              </w:rPr>
              <w:t xml:space="preserve">1 partij </w:t>
            </w:r>
            <w:r>
              <w:rPr>
                <w:rFonts w:cs="Arial"/>
                <w:snapToGrid/>
                <w:kern w:val="0"/>
                <w:sz w:val="16"/>
                <w:szCs w:val="16"/>
                <w:lang w:eastAsia="nl-NL"/>
              </w:rPr>
              <w:t xml:space="preserve"> aanwezig is dan wordt de standaard waarde ‘verkoper’ of ‘koper’ gebruikt</w:t>
            </w:r>
            <w:r w:rsidR="005253A6">
              <w:rPr>
                <w:rFonts w:cs="Arial"/>
                <w:snapToGrid/>
                <w:kern w:val="0"/>
                <w:sz w:val="16"/>
                <w:szCs w:val="16"/>
                <w:lang w:eastAsia="nl-NL"/>
              </w:rPr>
              <w:t xml:space="preserve"> voor de ontbrekende partij.</w:t>
            </w:r>
          </w:p>
          <w:p w14:paraId="35D4531B" w14:textId="77777777" w:rsidR="00F05841" w:rsidRDefault="00F05841" w:rsidP="00D60D1A"/>
          <w:p w14:paraId="2D84F4F9" w14:textId="77777777" w:rsidR="00F05841" w:rsidRPr="00EA4857" w:rsidRDefault="00F05841" w:rsidP="00EA4857">
            <w:pPr>
              <w:spacing w:line="240" w:lineRule="auto"/>
              <w:rPr>
                <w:u w:val="single"/>
              </w:rPr>
            </w:pPr>
            <w:r w:rsidRPr="00EA4857">
              <w:rPr>
                <w:u w:val="single"/>
              </w:rPr>
              <w:t>Mapping:</w:t>
            </w:r>
          </w:p>
          <w:p w14:paraId="60B6B6D8"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1C162146" w14:textId="77777777"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5C9153C2" w14:textId="2CFA5EDD" w:rsidR="004F2132" w:rsidRPr="00333F30" w:rsidRDefault="004F2132" w:rsidP="00EA4857">
            <w:pPr>
              <w:spacing w:line="240" w:lineRule="auto"/>
              <w:ind w:left="427"/>
            </w:pPr>
          </w:p>
        </w:tc>
      </w:tr>
    </w:tbl>
    <w:p w14:paraId="1B40939F" w14:textId="77777777" w:rsidR="00F05841" w:rsidRDefault="00F05841" w:rsidP="00F05841"/>
    <w:p w14:paraId="176BFC40" w14:textId="77777777" w:rsidR="00F05841" w:rsidRDefault="00F05841" w:rsidP="00F05841">
      <w:pPr>
        <w:pStyle w:val="Kop3"/>
        <w:numPr>
          <w:ilvl w:val="2"/>
          <w:numId w:val="1"/>
        </w:numPr>
      </w:pPr>
      <w:bookmarkStart w:id="196" w:name="_Toc147935049"/>
      <w:r>
        <w:t>Variant optie-overeenkomst</w:t>
      </w:r>
      <w:bookmarkEnd w:id="19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F05841" w:rsidRPr="00343045" w14:paraId="3BFFED0F" w14:textId="77777777" w:rsidTr="00EA4857">
        <w:tc>
          <w:tcPr>
            <w:tcW w:w="2621" w:type="pct"/>
            <w:shd w:val="clear" w:color="auto" w:fill="auto"/>
          </w:tcPr>
          <w:p w14:paraId="24B8F3A6" w14:textId="77777777" w:rsidR="00F05841" w:rsidRPr="00EA4857" w:rsidRDefault="00F05841" w:rsidP="00F05841">
            <w:pPr>
              <w:rPr>
                <w:rFonts w:cs="Arial"/>
                <w:color w:val="800080"/>
                <w:sz w:val="20"/>
                <w:u w:val="single"/>
                <w:lang w:val="nl"/>
              </w:rPr>
            </w:pPr>
            <w:r w:rsidRPr="00EA4857">
              <w:rPr>
                <w:rFonts w:cs="Arial"/>
                <w:color w:val="800080"/>
                <w:sz w:val="20"/>
                <w:u w:val="single"/>
                <w:lang w:val="nl"/>
              </w:rPr>
              <w:t>Leveringsdatum</w:t>
            </w:r>
          </w:p>
          <w:p w14:paraId="6729AA6C" w14:textId="77777777" w:rsidR="003C1D14" w:rsidRPr="00FC4D81" w:rsidRDefault="003C1D14" w:rsidP="003C1D14">
            <w:pPr>
              <w:rPr>
                <w:rFonts w:cs="Arial"/>
                <w:color w:val="800080"/>
                <w:sz w:val="20"/>
              </w:rPr>
            </w:pPr>
            <w:bookmarkStart w:id="197" w:name="OLE_LINK1"/>
            <w:r w:rsidRPr="00FC4D81">
              <w:rPr>
                <w:rFonts w:cs="Arial"/>
                <w:color w:val="800080"/>
                <w:sz w:val="20"/>
                <w:lang w:val="nl"/>
              </w:rPr>
              <w:t xml:space="preserve">Het verkochte zal door </w:t>
            </w:r>
            <w:r w:rsidRPr="00501177">
              <w:rPr>
                <w:rFonts w:cs="Arial"/>
                <w:color w:val="3366FF"/>
                <w:sz w:val="20"/>
                <w:lang w:val="nl"/>
              </w:rPr>
              <w:t>optieverlener/</w:t>
            </w:r>
            <w:r w:rsidRPr="005E6409">
              <w:rPr>
                <w:rFonts w:cs="Arial"/>
                <w:sz w:val="20"/>
                <w:szCs w:val="16"/>
              </w:rPr>
              <w:t>§naam partij§</w:t>
            </w:r>
            <w:r w:rsidRPr="00FC4D81">
              <w:rPr>
                <w:rFonts w:cs="Arial"/>
                <w:color w:val="800080"/>
                <w:sz w:val="20"/>
                <w:lang w:val="nl"/>
              </w:rPr>
              <w:t xml:space="preserve"> aan </w:t>
            </w:r>
            <w:r w:rsidRPr="00501177">
              <w:rPr>
                <w:rFonts w:cs="Arial"/>
                <w:color w:val="3366FF"/>
                <w:sz w:val="20"/>
                <w:lang w:val="nl"/>
              </w:rPr>
              <w:t>optiegerechtigde/</w:t>
            </w:r>
            <w:r w:rsidRPr="005E6409">
              <w:rPr>
                <w:rFonts w:cs="Arial"/>
                <w:sz w:val="20"/>
                <w:szCs w:val="16"/>
              </w:rPr>
              <w:t>§naam partij§</w:t>
            </w:r>
            <w:r w:rsidRPr="00FC4D81">
              <w:rPr>
                <w:rFonts w:cs="Arial"/>
                <w:color w:val="800080"/>
                <w:sz w:val="20"/>
                <w:lang w:val="nl"/>
              </w:rPr>
              <w:t xml:space="preserve"> bij notariële akte worden geleverd op </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sz w:val="20"/>
              </w:rPr>
              <w:t>datum</w:t>
            </w:r>
            <w:r w:rsidRPr="00FC4D81">
              <w:rPr>
                <w:rFonts w:cs="Arial"/>
                <w:sz w:val="20"/>
                <w:lang w:val="en-US"/>
              </w:rPr>
              <w:fldChar w:fldCharType="begin"/>
            </w:r>
            <w:r w:rsidRPr="00FC4D81">
              <w:rPr>
                <w:rFonts w:cs="Arial"/>
                <w:sz w:val="20"/>
              </w:rPr>
              <w:instrText>MacroButton Nomacro §</w:instrText>
            </w:r>
            <w:r w:rsidRPr="00FC4D81">
              <w:rPr>
                <w:rFonts w:cs="Arial"/>
                <w:sz w:val="20"/>
                <w:lang w:val="en-US"/>
              </w:rPr>
              <w:fldChar w:fldCharType="end"/>
            </w:r>
            <w:r w:rsidRPr="00FC4D81">
              <w:rPr>
                <w:rFonts w:cs="Arial"/>
                <w:color w:val="800080"/>
                <w:sz w:val="20"/>
              </w:rPr>
              <w:t>, dan wel zoveel eerder of later als partijen nader zullen overeenkomen.</w:t>
            </w:r>
          </w:p>
          <w:bookmarkEnd w:id="197"/>
          <w:p w14:paraId="6667FD52" w14:textId="32AAA727" w:rsidR="00F05841" w:rsidRPr="00EA4857" w:rsidRDefault="00F05841" w:rsidP="007D7A8B">
            <w:pPr>
              <w:rPr>
                <w:rFonts w:cs="Arial"/>
                <w:color w:val="800080"/>
                <w:sz w:val="20"/>
              </w:rPr>
            </w:pPr>
          </w:p>
        </w:tc>
        <w:tc>
          <w:tcPr>
            <w:tcW w:w="2379" w:type="pct"/>
            <w:shd w:val="clear" w:color="auto" w:fill="auto"/>
          </w:tcPr>
          <w:p w14:paraId="3E6E20B6" w14:textId="77777777" w:rsidR="00F05841" w:rsidRDefault="00C86E37" w:rsidP="00D60D1A">
            <w:r>
              <w:t>Optionele tekst</w:t>
            </w:r>
            <w:r w:rsidR="00223933">
              <w:t>,</w:t>
            </w:r>
            <w:r>
              <w:t xml:space="preserve"> </w:t>
            </w:r>
            <w:r w:rsidR="00F05841">
              <w:t>wordt getoond</w:t>
            </w:r>
            <w:r w:rsidR="00223933">
              <w:t xml:space="preserve"> wanneer</w:t>
            </w:r>
            <w:r w:rsidR="00F05841">
              <w:t xml:space="preserve"> de datum</w:t>
            </w:r>
            <w:r w:rsidR="00223933">
              <w:t xml:space="preserve"> levering</w:t>
            </w:r>
            <w:r w:rsidR="00F05841">
              <w:t xml:space="preserve"> is ingevuld.</w:t>
            </w:r>
          </w:p>
          <w:p w14:paraId="21E9AB81" w14:textId="77777777" w:rsidR="00F05841" w:rsidRDefault="00F05841" w:rsidP="00D60D1A"/>
          <w:p w14:paraId="1C652EFC" w14:textId="77777777" w:rsidR="00F05841" w:rsidRPr="00EA4857" w:rsidRDefault="00F05841" w:rsidP="00EA4857">
            <w:pPr>
              <w:spacing w:line="240" w:lineRule="auto"/>
              <w:rPr>
                <w:u w:val="single"/>
              </w:rPr>
            </w:pPr>
            <w:r w:rsidRPr="00EA4857">
              <w:rPr>
                <w:u w:val="single"/>
              </w:rPr>
              <w:t>Mapping:</w:t>
            </w:r>
          </w:p>
          <w:p w14:paraId="70C83915" w14:textId="77777777" w:rsidR="00F05841" w:rsidRPr="00EA4857" w:rsidRDefault="00F05841" w:rsidP="00EA4857">
            <w:pPr>
              <w:spacing w:line="240" w:lineRule="auto"/>
              <w:rPr>
                <w:sz w:val="16"/>
                <w:szCs w:val="16"/>
                <w:u w:val="single"/>
              </w:rPr>
            </w:pPr>
            <w:r w:rsidRPr="00EA4857">
              <w:rPr>
                <w:sz w:val="16"/>
                <w:szCs w:val="16"/>
              </w:rPr>
              <w:t>//IMKAD_AangebodenStuk</w:t>
            </w:r>
            <w:r w:rsidRPr="00EA4857">
              <w:rPr>
                <w:sz w:val="16"/>
                <w:szCs w:val="16"/>
                <w:u w:val="single"/>
              </w:rPr>
              <w:t>/</w:t>
            </w:r>
            <w:r w:rsidRPr="00EA4857">
              <w:rPr>
                <w:sz w:val="16"/>
                <w:szCs w:val="16"/>
              </w:rPr>
              <w:t>Stukdeel</w:t>
            </w:r>
            <w:r w:rsidR="00E30C44" w:rsidRPr="00EA4857">
              <w:rPr>
                <w:sz w:val="16"/>
                <w:szCs w:val="16"/>
              </w:rPr>
              <w:t>Notariele</w:t>
            </w:r>
            <w:r w:rsidRPr="00EA4857">
              <w:rPr>
                <w:sz w:val="16"/>
                <w:szCs w:val="16"/>
              </w:rPr>
              <w:t>Verklaring</w:t>
            </w:r>
            <w:r w:rsidRPr="00EA4857">
              <w:rPr>
                <w:sz w:val="16"/>
                <w:szCs w:val="16"/>
                <w:u w:val="single"/>
              </w:rPr>
              <w:t>/</w:t>
            </w:r>
          </w:p>
          <w:p w14:paraId="2253C221" w14:textId="49F7A7B2" w:rsidR="00F05841" w:rsidRDefault="00F05841" w:rsidP="00EA4857">
            <w:pPr>
              <w:spacing w:line="240" w:lineRule="auto"/>
              <w:ind w:left="427"/>
              <w:rPr>
                <w:sz w:val="16"/>
                <w:szCs w:val="16"/>
                <w:lang w:val="nl"/>
              </w:rPr>
            </w:pPr>
            <w:r w:rsidRPr="00EA4857">
              <w:rPr>
                <w:sz w:val="16"/>
                <w:szCs w:val="16"/>
              </w:rPr>
              <w:t>./</w:t>
            </w:r>
            <w:r w:rsidRPr="00EA4857">
              <w:rPr>
                <w:sz w:val="16"/>
                <w:szCs w:val="16"/>
                <w:lang w:val="nl"/>
              </w:rPr>
              <w:t>datumLevering</w:t>
            </w:r>
          </w:p>
          <w:p w14:paraId="3CE93F37" w14:textId="77777777" w:rsidR="007C437B" w:rsidRDefault="007C437B" w:rsidP="00EA4857">
            <w:pPr>
              <w:spacing w:line="240" w:lineRule="auto"/>
              <w:ind w:left="427"/>
              <w:rPr>
                <w:sz w:val="16"/>
                <w:szCs w:val="16"/>
                <w:lang w:val="nl"/>
              </w:rPr>
            </w:pPr>
          </w:p>
          <w:p w14:paraId="0493091C" w14:textId="77777777" w:rsidR="003C1D14" w:rsidRPr="00A01F87" w:rsidRDefault="003C1D14" w:rsidP="003C1D14">
            <w:pPr>
              <w:spacing w:line="240" w:lineRule="auto"/>
            </w:pPr>
            <w:r w:rsidRPr="00EA4857">
              <w:rPr>
                <w:u w:val="single"/>
              </w:rPr>
              <w:t>Mapping</w:t>
            </w:r>
            <w:r>
              <w:rPr>
                <w:u w:val="single"/>
              </w:rPr>
              <w:t xml:space="preserve"> rol partijen:</w:t>
            </w:r>
          </w:p>
          <w:p w14:paraId="17D13690" w14:textId="77777777" w:rsidR="003C1D14" w:rsidRDefault="003C1D14" w:rsidP="003C1D14">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5026FF6A" w14:textId="35038D94"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/vervreemderRechtRef [</w:t>
            </w:r>
            <w:r w:rsidRPr="00AF2670">
              <w:rPr>
                <w:rFonts w:cs="Arial"/>
                <w:snapToGrid/>
                <w:kern w:val="0"/>
                <w:sz w:val="16"/>
                <w:szCs w:val="16"/>
                <w:lang w:eastAsia="nl-NL"/>
              </w:rPr>
              <w:t xml:space="preserve">xlink:href="#id </w:t>
            </w:r>
            <w:r>
              <w:rPr>
                <w:rFonts w:cs="Arial"/>
                <w:snapToGrid/>
                <w:kern w:val="0"/>
                <w:sz w:val="16"/>
                <w:szCs w:val="16"/>
                <w:lang w:eastAsia="nl-NL"/>
              </w:rPr>
              <w:t>vervreemder partij</w:t>
            </w:r>
            <w:r w:rsidRPr="00AF2670">
              <w:rPr>
                <w:rFonts w:cs="Arial"/>
                <w:snapToGrid/>
                <w:kern w:val="0"/>
                <w:sz w:val="16"/>
                <w:szCs w:val="16"/>
                <w:lang w:eastAsia="nl-NL"/>
              </w:rPr>
              <w:t>"]</w:t>
            </w:r>
          </w:p>
          <w:p w14:paraId="5FF184C6" w14:textId="77777777" w:rsidR="001C71B2" w:rsidRDefault="001C71B2" w:rsidP="001C71B2">
            <w:pPr>
              <w:spacing w:line="240" w:lineRule="auto"/>
              <w:ind w:left="425"/>
              <w:rPr>
                <w:sz w:val="16"/>
                <w:szCs w:val="16"/>
              </w:rPr>
            </w:pPr>
            <w:r w:rsidRPr="00EA4857">
              <w:rPr>
                <w:sz w:val="16"/>
                <w:szCs w:val="16"/>
              </w:rPr>
              <w:t>./aanduidingPartij</w:t>
            </w:r>
          </w:p>
          <w:p w14:paraId="645B30B8" w14:textId="77777777" w:rsidR="001C71B2" w:rsidRDefault="001C71B2" w:rsidP="003C1D14">
            <w:pPr>
              <w:spacing w:line="240" w:lineRule="auto"/>
              <w:rPr>
                <w:rFonts w:cs="Arial"/>
                <w:snapToGrid/>
                <w:kern w:val="0"/>
                <w:sz w:val="16"/>
                <w:szCs w:val="16"/>
                <w:lang w:eastAsia="nl-NL"/>
              </w:rPr>
            </w:pPr>
          </w:p>
          <w:p w14:paraId="03215BD4" w14:textId="77777777" w:rsidR="003C1D14" w:rsidRPr="001107B7" w:rsidRDefault="003C1D14" w:rsidP="003C1D14">
            <w:pPr>
              <w:spacing w:line="240" w:lineRule="auto"/>
              <w:rPr>
                <w:rFonts w:cs="Arial"/>
                <w:b/>
                <w:bCs/>
                <w:snapToGrid/>
                <w:kern w:val="0"/>
                <w:sz w:val="16"/>
                <w:szCs w:val="16"/>
                <w:lang w:eastAsia="nl-NL"/>
              </w:rPr>
            </w:pPr>
            <w:r>
              <w:rPr>
                <w:rFonts w:cs="Arial"/>
                <w:snapToGrid/>
                <w:kern w:val="0"/>
                <w:sz w:val="16"/>
                <w:szCs w:val="16"/>
                <w:lang w:eastAsia="nl-NL"/>
              </w:rPr>
              <w:t xml:space="preserve">             </w:t>
            </w:r>
            <w:r w:rsidRPr="001107B7">
              <w:rPr>
                <w:rFonts w:cs="Arial"/>
                <w:b/>
                <w:bCs/>
                <w:snapToGrid/>
                <w:kern w:val="0"/>
                <w:sz w:val="16"/>
                <w:szCs w:val="16"/>
                <w:lang w:eastAsia="nl-NL"/>
              </w:rPr>
              <w:t>en/of</w:t>
            </w:r>
          </w:p>
          <w:p w14:paraId="31CC9115" w14:textId="0B8D2C91" w:rsidR="003C1D14" w:rsidRDefault="003C1D14" w:rsidP="003C1D14">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989931B" w14:textId="77777777" w:rsidR="001C71B2" w:rsidRDefault="001C71B2" w:rsidP="001C71B2">
            <w:pPr>
              <w:spacing w:line="240" w:lineRule="auto"/>
              <w:ind w:left="425"/>
              <w:rPr>
                <w:sz w:val="16"/>
                <w:szCs w:val="16"/>
              </w:rPr>
            </w:pPr>
            <w:r w:rsidRPr="00EA4857">
              <w:rPr>
                <w:sz w:val="16"/>
                <w:szCs w:val="16"/>
              </w:rPr>
              <w:t>./aanduidingPartij</w:t>
            </w:r>
          </w:p>
          <w:p w14:paraId="41F36BE0" w14:textId="77777777" w:rsidR="001C71B2" w:rsidRDefault="001C71B2" w:rsidP="003C1D14">
            <w:pPr>
              <w:spacing w:line="240" w:lineRule="auto"/>
              <w:rPr>
                <w:rFonts w:cs="Arial"/>
                <w:snapToGrid/>
                <w:kern w:val="0"/>
                <w:sz w:val="16"/>
                <w:szCs w:val="16"/>
                <w:lang w:eastAsia="nl-NL"/>
              </w:rPr>
            </w:pPr>
          </w:p>
          <w:p w14:paraId="0FE6ADE6" w14:textId="77777777" w:rsidR="003C1D14" w:rsidRDefault="003C1D14" w:rsidP="003C1D14">
            <w:pPr>
              <w:spacing w:line="240" w:lineRule="auto"/>
              <w:rPr>
                <w:rFonts w:cs="Arial"/>
                <w:snapToGrid/>
                <w:kern w:val="0"/>
                <w:sz w:val="16"/>
                <w:szCs w:val="16"/>
                <w:lang w:eastAsia="nl-NL"/>
              </w:rPr>
            </w:pPr>
          </w:p>
          <w:p w14:paraId="1FA9FDD0" w14:textId="4C252573" w:rsidR="003C1D14" w:rsidRDefault="003C1D14" w:rsidP="003C1D14">
            <w:pPr>
              <w:spacing w:line="240" w:lineRule="auto"/>
              <w:rPr>
                <w:rFonts w:cs="Arial"/>
                <w:snapToGrid/>
                <w:kern w:val="0"/>
                <w:sz w:val="16"/>
                <w:szCs w:val="16"/>
                <w:lang w:eastAsia="nl-NL"/>
              </w:rPr>
            </w:pPr>
            <w:r>
              <w:rPr>
                <w:rFonts w:cs="Arial"/>
                <w:snapToGrid/>
                <w:kern w:val="0"/>
                <w:sz w:val="16"/>
                <w:szCs w:val="16"/>
                <w:lang w:eastAsia="nl-NL"/>
              </w:rPr>
              <w:t>Indien 1 partij  aanwezig is dan wordt de standaard waarde ‘optieverlener’ of ‘optiegerechtigde’ gebruikt voor de ontbrekende partij.</w:t>
            </w:r>
          </w:p>
          <w:p w14:paraId="4C42DC08" w14:textId="719141B7" w:rsidR="003C1D14" w:rsidRPr="00333F30" w:rsidRDefault="003C1D14" w:rsidP="00EA4857">
            <w:pPr>
              <w:spacing w:line="240" w:lineRule="auto"/>
              <w:ind w:left="427"/>
            </w:pPr>
          </w:p>
        </w:tc>
      </w:tr>
    </w:tbl>
    <w:p w14:paraId="64361D3B" w14:textId="77777777" w:rsidR="00F05841" w:rsidRPr="00F05841" w:rsidRDefault="00F05841" w:rsidP="00F05841"/>
    <w:p w14:paraId="0B0C56E6" w14:textId="77777777" w:rsidR="007D6597" w:rsidRDefault="007D6597" w:rsidP="007D6597">
      <w:pPr>
        <w:pStyle w:val="Kop2"/>
        <w:numPr>
          <w:ilvl w:val="1"/>
          <w:numId w:val="1"/>
        </w:numPr>
      </w:pPr>
      <w:bookmarkStart w:id="198" w:name="_Ref387231338"/>
      <w:bookmarkStart w:id="199" w:name="_Toc147935050"/>
      <w:r>
        <w:t>Bepalingen</w:t>
      </w:r>
      <w:bookmarkEnd w:id="198"/>
      <w:bookmarkEnd w:id="19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7D6597" w:rsidRPr="00343045" w14:paraId="0FA28C39" w14:textId="77777777" w:rsidTr="00EA4857">
        <w:tc>
          <w:tcPr>
            <w:tcW w:w="2621" w:type="pct"/>
            <w:shd w:val="clear" w:color="auto" w:fill="auto"/>
          </w:tcPr>
          <w:p w14:paraId="736E6FB2" w14:textId="77777777" w:rsidR="00DB3A03" w:rsidRPr="00EA4857" w:rsidRDefault="00DB3A03" w:rsidP="00DB3A03">
            <w:pPr>
              <w:rPr>
                <w:rFonts w:cs="Arial"/>
                <w:color w:val="800080"/>
                <w:sz w:val="20"/>
                <w:u w:val="single"/>
              </w:rPr>
            </w:pPr>
            <w:r w:rsidRPr="00EA4857">
              <w:rPr>
                <w:rFonts w:cs="Arial"/>
                <w:color w:val="800080"/>
                <w:sz w:val="20"/>
                <w:u w:val="single"/>
              </w:rPr>
              <w:t>Bedenktijd</w:t>
            </w:r>
          </w:p>
          <w:p w14:paraId="0B96CEA1" w14:textId="77777777" w:rsidR="007C437B" w:rsidRPr="00FC4D81" w:rsidRDefault="007C437B" w:rsidP="007C437B">
            <w:pPr>
              <w:rPr>
                <w:rFonts w:cs="Arial"/>
                <w:color w:val="800080"/>
                <w:sz w:val="20"/>
              </w:rPr>
            </w:pPr>
            <w:r w:rsidRPr="006A1029">
              <w:rPr>
                <w:rFonts w:cs="Arial"/>
                <w:color w:val="00FFFF"/>
                <w:sz w:val="20"/>
              </w:rPr>
              <w:t>De bedenktijd, bedoeld in artikel 7:2 lid 2 Burgerlijk Wetboek, is verstreken zonder dat koper</w:t>
            </w:r>
            <w:r>
              <w:rPr>
                <w:rFonts w:cs="Arial"/>
                <w:color w:val="00FFFF"/>
                <w:sz w:val="20"/>
              </w:rPr>
              <w:t>/</w:t>
            </w:r>
            <w:r w:rsidRPr="005E6409">
              <w:rPr>
                <w:rFonts w:cs="Arial"/>
                <w:sz w:val="20"/>
                <w:szCs w:val="16"/>
              </w:rPr>
              <w:t>§naam partij§</w:t>
            </w:r>
            <w:r w:rsidRPr="006A1029">
              <w:rPr>
                <w:rFonts w:cs="Arial"/>
                <w:color w:val="00FFFF"/>
                <w:sz w:val="20"/>
              </w:rPr>
              <w:t xml:space="preserve"> van zijn wettelijk</w:t>
            </w:r>
            <w:r>
              <w:rPr>
                <w:rFonts w:cs="Arial"/>
                <w:color w:val="00FFFF"/>
                <w:sz w:val="20"/>
              </w:rPr>
              <w:t>e</w:t>
            </w:r>
            <w:r w:rsidRPr="006A1029">
              <w:rPr>
                <w:rFonts w:cs="Arial"/>
                <w:color w:val="00FFFF"/>
                <w:sz w:val="20"/>
              </w:rPr>
              <w:t xml:space="preserve"> ontbindingsrecht gebruik heeft gemaakt/ De bedenktijd, bedoeld in artikel 7:2 lid 2 Burgerlijk Wetboek, is nog niet verstreken, doch de koopovereenkomst is door mij, notaris, opgesteld en mede ondertekend/ Artikel 7:2 lid 2 Burgerlijk Wetboek is niet van toepassing, zodat geen bedenktijd geldt</w:t>
            </w:r>
            <w:r w:rsidRPr="00FC4D81">
              <w:rPr>
                <w:rFonts w:cs="Arial"/>
                <w:color w:val="FF0000"/>
                <w:sz w:val="20"/>
              </w:rPr>
              <w:t>.</w:t>
            </w:r>
          </w:p>
          <w:p w14:paraId="6EBFFE11" w14:textId="54C21B0A" w:rsidR="007D6597" w:rsidRPr="00EA4857" w:rsidRDefault="007D6597" w:rsidP="007D6597">
            <w:pPr>
              <w:rPr>
                <w:rFonts w:cs="Arial"/>
                <w:color w:val="800080"/>
                <w:sz w:val="20"/>
              </w:rPr>
            </w:pPr>
          </w:p>
        </w:tc>
        <w:tc>
          <w:tcPr>
            <w:tcW w:w="2379" w:type="pct"/>
            <w:shd w:val="clear" w:color="auto" w:fill="auto"/>
          </w:tcPr>
          <w:p w14:paraId="5682BC7F" w14:textId="01AD1B41" w:rsidR="00EC50F2" w:rsidRPr="00EA4857" w:rsidRDefault="00875241" w:rsidP="00EC50F2">
            <w:pPr>
              <w:rPr>
                <w:szCs w:val="18"/>
              </w:rPr>
            </w:pPr>
            <w:r w:rsidRPr="00875241">
              <w:t>Deze</w:t>
            </w:r>
            <w:r>
              <w:t xml:space="preserve"> </w:t>
            </w:r>
            <w:r w:rsidR="002F11BB">
              <w:t>tekst</w:t>
            </w:r>
            <w:r w:rsidRPr="00875241">
              <w:t xml:space="preserve"> </w:t>
            </w:r>
            <w:r w:rsidR="00EC50F2">
              <w:t>wordt altijd getoond voor</w:t>
            </w:r>
            <w:r w:rsidRPr="00875241">
              <w:t xml:space="preserve"> </w:t>
            </w:r>
            <w:r w:rsidR="00223933">
              <w:t xml:space="preserve">de </w:t>
            </w:r>
            <w:r w:rsidRPr="00875241">
              <w:t>koop</w:t>
            </w:r>
            <w:r w:rsidR="00223933">
              <w:t>overeenkomst</w:t>
            </w:r>
            <w:r w:rsidRPr="00875241">
              <w:t xml:space="preserve"> en </w:t>
            </w:r>
            <w:r w:rsidR="002F11BB">
              <w:t>n</w:t>
            </w:r>
            <w:r w:rsidR="00EC50F2">
              <w:t>ooit voor</w:t>
            </w:r>
            <w:r w:rsidRPr="00875241">
              <w:t xml:space="preserve"> </w:t>
            </w:r>
            <w:r w:rsidR="00223933">
              <w:t xml:space="preserve">de </w:t>
            </w:r>
            <w:r w:rsidRPr="00875241">
              <w:t>optie</w:t>
            </w:r>
            <w:r w:rsidR="00223933">
              <w:t>-overeenkomst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p w14:paraId="70864ABF" w14:textId="77777777" w:rsidR="00EC50F2" w:rsidRDefault="00EC50F2" w:rsidP="00875241"/>
          <w:p w14:paraId="6AEE6FD4" w14:textId="77777777" w:rsidR="002F11BB" w:rsidRDefault="002F11BB" w:rsidP="00875241">
            <w:r>
              <w:t xml:space="preserve">De koptekst wordt </w:t>
            </w:r>
            <w:r w:rsidR="00223933">
              <w:t>voor de</w:t>
            </w:r>
            <w:r w:rsidR="00FE2639">
              <w:t xml:space="preserve"> koop</w:t>
            </w:r>
            <w:r w:rsidR="00223933">
              <w:t>overeenkomst</w:t>
            </w:r>
            <w:r w:rsidR="00FE2639">
              <w:t xml:space="preserve"> </w:t>
            </w:r>
            <w:r>
              <w:t>altijd vermeld</w:t>
            </w:r>
            <w:r w:rsidR="00223933">
              <w:t xml:space="preserve"> </w:t>
            </w:r>
            <w:r>
              <w:t>.</w:t>
            </w:r>
            <w:r w:rsidR="00C86E37">
              <w:t xml:space="preserve"> </w:t>
            </w:r>
            <w:r>
              <w:t xml:space="preserve">De keuze uit de 3 mogelijkheden is een </w:t>
            </w:r>
            <w:r w:rsidR="00FE2639">
              <w:t xml:space="preserve">verplichte </w:t>
            </w:r>
            <w:r>
              <w:t>gebruikerskeuze.</w:t>
            </w:r>
          </w:p>
          <w:p w14:paraId="58450E54" w14:textId="66895FDC" w:rsidR="00875241" w:rsidRDefault="00875241" w:rsidP="00EA4857">
            <w:pPr>
              <w:spacing w:line="240" w:lineRule="auto"/>
              <w:rPr>
                <w:u w:val="single"/>
              </w:rPr>
            </w:pPr>
          </w:p>
          <w:p w14:paraId="56F1498C" w14:textId="32A7D01A" w:rsidR="007C437B" w:rsidRPr="00A01F87" w:rsidRDefault="007C437B" w:rsidP="007C437B">
            <w:pPr>
              <w:spacing w:line="240" w:lineRule="auto"/>
            </w:pPr>
            <w:r w:rsidRPr="00EA4857">
              <w:rPr>
                <w:u w:val="single"/>
              </w:rPr>
              <w:t>Mapping</w:t>
            </w:r>
            <w:r>
              <w:rPr>
                <w:u w:val="single"/>
              </w:rPr>
              <w:t xml:space="preserve"> rol partij:</w:t>
            </w:r>
          </w:p>
          <w:p w14:paraId="019F63E5" w14:textId="77777777" w:rsidR="007C437B" w:rsidRDefault="007C437B" w:rsidP="007C437B">
            <w:pPr>
              <w:spacing w:line="240" w:lineRule="auto"/>
              <w:rPr>
                <w:snapToGrid/>
                <w:sz w:val="16"/>
                <w:szCs w:val="16"/>
                <w:lang w:va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r w:rsidRPr="00501177">
              <w:rPr>
                <w:snapToGrid/>
                <w:sz w:val="16"/>
                <w:szCs w:val="16"/>
                <w:lang w:val="nl"/>
              </w:rPr>
              <w:t>StukdeelNotarieleVerklaring</w:t>
            </w:r>
          </w:p>
          <w:p w14:paraId="42608A7C" w14:textId="3740EBCB" w:rsidR="007C437B" w:rsidRDefault="007C437B" w:rsidP="00EA4857">
            <w:pPr>
              <w:spacing w:line="240" w:lineRule="auto"/>
              <w:rPr>
                <w:rFonts w:cs="Arial"/>
                <w:snapToGrid/>
                <w:kern w:val="0"/>
                <w:sz w:val="16"/>
                <w:szCs w:val="16"/>
                <w:lang w:eastAsia="nl-NL"/>
              </w:rPr>
            </w:pPr>
            <w:r>
              <w:rPr>
                <w:rFonts w:cs="Arial"/>
                <w:snapToGrid/>
                <w:sz w:val="16"/>
                <w:szCs w:val="16"/>
                <w:lang w:val="nl"/>
              </w:rPr>
              <w:t xml:space="preserve">  </w:t>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verkrijger partij</w:t>
            </w:r>
            <w:r w:rsidRPr="00AF2670">
              <w:rPr>
                <w:rFonts w:cs="Arial"/>
                <w:snapToGrid/>
                <w:kern w:val="0"/>
                <w:sz w:val="16"/>
                <w:szCs w:val="16"/>
                <w:lang w:eastAsia="nl-NL"/>
              </w:rPr>
              <w:t>"</w:t>
            </w:r>
          </w:p>
          <w:p w14:paraId="7A1BA188" w14:textId="77777777" w:rsidR="00C24035" w:rsidRDefault="00C24035" w:rsidP="00C24035">
            <w:pPr>
              <w:spacing w:line="240" w:lineRule="auto"/>
              <w:ind w:left="425"/>
              <w:rPr>
                <w:sz w:val="16"/>
                <w:szCs w:val="16"/>
              </w:rPr>
            </w:pPr>
            <w:r w:rsidRPr="00EA4857">
              <w:rPr>
                <w:sz w:val="16"/>
                <w:szCs w:val="16"/>
              </w:rPr>
              <w:t>./aanduidingPartij</w:t>
            </w:r>
          </w:p>
          <w:p w14:paraId="50A298F9" w14:textId="77777777" w:rsidR="00C24035" w:rsidRDefault="00C24035" w:rsidP="00EA4857">
            <w:pPr>
              <w:spacing w:line="240" w:lineRule="auto"/>
              <w:rPr>
                <w:rFonts w:cs="Arial"/>
                <w:snapToGrid/>
                <w:kern w:val="0"/>
                <w:sz w:val="16"/>
                <w:szCs w:val="16"/>
                <w:lang w:eastAsia="nl-NL"/>
              </w:rPr>
            </w:pPr>
          </w:p>
          <w:p w14:paraId="1191C0E0" w14:textId="25ACE498" w:rsidR="007C437B" w:rsidRDefault="007C437B" w:rsidP="00EA4857">
            <w:pPr>
              <w:spacing w:line="240" w:lineRule="auto"/>
              <w:rPr>
                <w:u w:val="single"/>
              </w:rPr>
            </w:pPr>
            <w:r>
              <w:rPr>
                <w:rFonts w:cs="Arial"/>
                <w:sz w:val="16"/>
                <w:szCs w:val="16"/>
              </w:rPr>
              <w:t>Indien niet aanwezig dan wordt de standaard waarde ‘koper’ getoond</w:t>
            </w:r>
          </w:p>
          <w:p w14:paraId="55F80476" w14:textId="77777777" w:rsidR="007C437B" w:rsidRPr="00EA4857" w:rsidRDefault="007C437B" w:rsidP="00EA4857">
            <w:pPr>
              <w:spacing w:line="240" w:lineRule="auto"/>
              <w:rPr>
                <w:u w:val="single"/>
              </w:rPr>
            </w:pPr>
          </w:p>
          <w:p w14:paraId="6C437F29" w14:textId="77777777" w:rsidR="00875241" w:rsidRPr="00EA4857" w:rsidRDefault="00875241" w:rsidP="00EA4857">
            <w:pPr>
              <w:spacing w:line="240" w:lineRule="auto"/>
              <w:rPr>
                <w:u w:val="single"/>
              </w:rPr>
            </w:pPr>
            <w:r w:rsidRPr="00EA4857">
              <w:rPr>
                <w:u w:val="single"/>
              </w:rPr>
              <w:t>Mapping:</w:t>
            </w:r>
          </w:p>
          <w:p w14:paraId="74722F25" w14:textId="77777777" w:rsidR="00875241" w:rsidRPr="00EA4857" w:rsidRDefault="008752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5B8783F8" w14:textId="77777777" w:rsidR="00875241" w:rsidRPr="00EA4857" w:rsidRDefault="00875241" w:rsidP="00EA4857">
            <w:pPr>
              <w:spacing w:line="240" w:lineRule="auto"/>
              <w:ind w:left="427"/>
              <w:rPr>
                <w:sz w:val="16"/>
                <w:szCs w:val="16"/>
              </w:rPr>
            </w:pPr>
            <w:r w:rsidRPr="00EA4857">
              <w:rPr>
                <w:sz w:val="16"/>
                <w:szCs w:val="16"/>
              </w:rPr>
              <w:t>./tagNaam(‘k_Bedenktijd’)</w:t>
            </w:r>
          </w:p>
          <w:p w14:paraId="0A509682" w14:textId="77777777" w:rsidR="007D6597" w:rsidRDefault="00875241" w:rsidP="00EA4857">
            <w:pPr>
              <w:spacing w:line="240" w:lineRule="auto"/>
              <w:ind w:left="427"/>
              <w:rPr>
                <w:sz w:val="16"/>
                <w:szCs w:val="16"/>
              </w:rPr>
            </w:pPr>
            <w:r w:rsidRPr="00EA4857">
              <w:rPr>
                <w:sz w:val="16"/>
                <w:szCs w:val="16"/>
              </w:rPr>
              <w:t>./tekst</w:t>
            </w:r>
            <w:r w:rsidR="00D73F23" w:rsidRPr="00EA4857">
              <w:rPr>
                <w:sz w:val="16"/>
                <w:szCs w:val="16"/>
              </w:rPr>
              <w:t>(met de gekozen tekst)</w:t>
            </w:r>
          </w:p>
          <w:p w14:paraId="78DE9FBA" w14:textId="4E6B6D65" w:rsidR="004F2132" w:rsidRPr="00EA4857" w:rsidRDefault="004F2132" w:rsidP="00EA4857">
            <w:pPr>
              <w:spacing w:line="240" w:lineRule="auto"/>
              <w:ind w:left="427"/>
              <w:rPr>
                <w:sz w:val="16"/>
                <w:szCs w:val="16"/>
              </w:rPr>
            </w:pPr>
          </w:p>
        </w:tc>
      </w:tr>
      <w:tr w:rsidR="007D6597" w:rsidRPr="00343045" w14:paraId="5AD442AF" w14:textId="77777777" w:rsidTr="00EA4857">
        <w:tc>
          <w:tcPr>
            <w:tcW w:w="2621" w:type="pct"/>
            <w:shd w:val="clear" w:color="auto" w:fill="auto"/>
          </w:tcPr>
          <w:p w14:paraId="69EA1EAD" w14:textId="77777777" w:rsidR="007D6597" w:rsidRPr="00EA4857" w:rsidRDefault="007D6597" w:rsidP="007D6597">
            <w:pPr>
              <w:rPr>
                <w:color w:val="FF0000"/>
              </w:rPr>
            </w:pPr>
            <w:r w:rsidRPr="00EA4857">
              <w:rPr>
                <w:color w:val="FF0000"/>
                <w:u w:val="single"/>
              </w:rPr>
              <w:t xml:space="preserve">Overige bepalingen </w:t>
            </w:r>
            <w:r w:rsidRPr="00EA4857">
              <w:rPr>
                <w:color w:val="339966"/>
                <w:u w:val="single"/>
              </w:rPr>
              <w:t>optie-/koop</w:t>
            </w:r>
            <w:r w:rsidRPr="00EA4857">
              <w:rPr>
                <w:color w:val="FF0000"/>
                <w:u w:val="single"/>
              </w:rPr>
              <w:t>overeenkomst</w:t>
            </w:r>
          </w:p>
          <w:p w14:paraId="55A7C6FC" w14:textId="77777777" w:rsidR="007D6597" w:rsidRPr="00EA4857" w:rsidRDefault="007D6597" w:rsidP="007D6597">
            <w:pPr>
              <w:rPr>
                <w:color w:val="FF0000"/>
              </w:rPr>
            </w:pPr>
            <w:r w:rsidRPr="00EA4857">
              <w:rPr>
                <w:color w:val="FF0000"/>
              </w:rPr>
              <w:t xml:space="preserve">Op deze </w:t>
            </w:r>
            <w:r w:rsidRPr="00EA4857">
              <w:rPr>
                <w:color w:val="339966"/>
              </w:rPr>
              <w:t>optie-/koop</w:t>
            </w:r>
            <w:r w:rsidRPr="00EA4857">
              <w:rPr>
                <w:color w:val="FF0000"/>
              </w:rPr>
              <w:t xml:space="preserve">overeenkomst zijn voorts van toepassing de bepalingen als vermeld in de </w:t>
            </w:r>
            <w:r w:rsidRPr="00EA4857">
              <w:rPr>
                <w:color w:val="339966"/>
              </w:rPr>
              <w:t>optie-/koop</w:t>
            </w:r>
            <w:r w:rsidRPr="00EA4857">
              <w:rPr>
                <w:color w:val="FF0000"/>
              </w:rPr>
              <w:t>overeenkomst.</w:t>
            </w:r>
          </w:p>
        </w:tc>
        <w:tc>
          <w:tcPr>
            <w:tcW w:w="2379" w:type="pct"/>
            <w:shd w:val="clear" w:color="auto" w:fill="auto"/>
          </w:tcPr>
          <w:p w14:paraId="2089A038" w14:textId="0C156A2B" w:rsidR="007D6597" w:rsidRPr="007D6597" w:rsidRDefault="007D6597" w:rsidP="007D6597">
            <w:r w:rsidRPr="00EA4857">
              <w:rPr>
                <w:szCs w:val="18"/>
              </w:rPr>
              <w:t>Verplichte tekst</w:t>
            </w:r>
            <w:r w:rsidR="00EC50F2" w:rsidRPr="00EA4857">
              <w:rPr>
                <w:szCs w:val="18"/>
              </w:rPr>
              <w:t xml:space="preserve">, zie voor keuze tussen </w:t>
            </w:r>
            <w:r w:rsidR="00EC50F2" w:rsidRPr="00EA4857">
              <w:rPr>
                <w:color w:val="339966"/>
              </w:rPr>
              <w:t>optie-/koop</w:t>
            </w:r>
            <w:r w:rsidR="00EC50F2">
              <w:t xml:space="preserve"> par. </w:t>
            </w:r>
            <w:r w:rsidR="00EC50F2">
              <w:fldChar w:fldCharType="begin"/>
            </w:r>
            <w:r w:rsidR="00EC50F2">
              <w:instrText xml:space="preserve"> REF _Ref387234060 \r \h </w:instrText>
            </w:r>
            <w:r w:rsidR="00EC50F2">
              <w:fldChar w:fldCharType="separate"/>
            </w:r>
            <w:r w:rsidR="00D01B7F">
              <w:t>2.2</w:t>
            </w:r>
            <w:r w:rsidR="00EC50F2">
              <w:fldChar w:fldCharType="end"/>
            </w:r>
            <w:r w:rsidR="00EC50F2">
              <w:t xml:space="preserve"> A</w:t>
            </w:r>
            <w:r w:rsidR="00EC50F2" w:rsidRPr="009A6156">
              <w:t>anhef</w:t>
            </w:r>
            <w:r w:rsidR="00EC50F2" w:rsidRPr="00EA4857">
              <w:rPr>
                <w:szCs w:val="18"/>
              </w:rPr>
              <w:t>.</w:t>
            </w:r>
          </w:p>
        </w:tc>
      </w:tr>
    </w:tbl>
    <w:p w14:paraId="1C0F1236" w14:textId="77777777" w:rsidR="00221A3F" w:rsidRDefault="00221A3F" w:rsidP="005D562D"/>
    <w:p w14:paraId="093A64E8" w14:textId="77777777" w:rsidR="00520F65" w:rsidRDefault="00520F65" w:rsidP="00520F65">
      <w:pPr>
        <w:pStyle w:val="Kop2"/>
        <w:numPr>
          <w:ilvl w:val="1"/>
          <w:numId w:val="1"/>
        </w:numPr>
      </w:pPr>
      <w:bookmarkStart w:id="200" w:name="_Ref387231346"/>
      <w:bookmarkStart w:id="201" w:name="_Toc147935051"/>
      <w:r>
        <w:t>Notariële verklaringen</w:t>
      </w:r>
      <w:bookmarkEnd w:id="200"/>
      <w:bookmarkEnd w:id="201"/>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894A4C" w:rsidRPr="000E6BC2" w14:paraId="1C082A96" w14:textId="77777777" w:rsidTr="00EA4857">
        <w:tc>
          <w:tcPr>
            <w:tcW w:w="2630" w:type="pct"/>
            <w:shd w:val="clear" w:color="auto" w:fill="auto"/>
          </w:tcPr>
          <w:p w14:paraId="203DD01B" w14:textId="77777777" w:rsidR="00894A4C" w:rsidRPr="00EA4857" w:rsidRDefault="00894A4C" w:rsidP="00EA4857">
            <w:pPr>
              <w:tabs>
                <w:tab w:val="left" w:pos="-1440"/>
                <w:tab w:val="left" w:pos="-720"/>
                <w:tab w:val="left" w:pos="425"/>
              </w:tabs>
              <w:suppressAutoHyphens/>
              <w:rPr>
                <w:rFonts w:cs="Arial"/>
                <w:color w:val="FF0000"/>
                <w:szCs w:val="18"/>
                <w:u w:val="single"/>
              </w:rPr>
            </w:pPr>
            <w:r w:rsidRPr="00EA4857">
              <w:rPr>
                <w:rFonts w:cs="Arial"/>
                <w:color w:val="FF0000"/>
                <w:szCs w:val="18"/>
                <w:u w:val="single"/>
              </w:rPr>
              <w:t>Notariële verklaringen</w:t>
            </w:r>
          </w:p>
          <w:p w14:paraId="7E655BA5" w14:textId="77777777" w:rsidR="00894A4C" w:rsidRPr="00EA4857" w:rsidRDefault="00894A4C" w:rsidP="00894A4C">
            <w:pPr>
              <w:rPr>
                <w:rFonts w:cs="Arial"/>
                <w:color w:val="FF0000"/>
                <w:szCs w:val="18"/>
                <w:u w:val="single"/>
              </w:rPr>
            </w:pPr>
            <w:r w:rsidRPr="00EA4857">
              <w:rPr>
                <w:rFonts w:cs="Arial"/>
                <w:color w:val="FF0000"/>
                <w:szCs w:val="18"/>
                <w:u w:val="single"/>
              </w:rPr>
              <w:t>Verklaring ex artikel 26 Kadasterwet</w:t>
            </w:r>
          </w:p>
          <w:p w14:paraId="1179BFDB" w14:textId="77777777" w:rsidR="00894A4C" w:rsidRPr="00EA4857" w:rsidRDefault="00894A4C" w:rsidP="00894A4C">
            <w:pPr>
              <w:rPr>
                <w:rFonts w:cs="Arial"/>
                <w:color w:val="FF0000"/>
                <w:szCs w:val="18"/>
              </w:rPr>
            </w:pPr>
            <w:r w:rsidRPr="00EA4857">
              <w:rPr>
                <w:rFonts w:cs="Arial"/>
                <w:color w:val="339966"/>
                <w:szCs w:val="18"/>
              </w:rPr>
              <w:lastRenderedPageBreak/>
              <w:t>De</w:t>
            </w:r>
            <w:r w:rsidR="00E11CF5" w:rsidRPr="00EA4857">
              <w:rPr>
                <w:rFonts w:cs="Arial"/>
                <w:color w:val="339966"/>
                <w:szCs w:val="18"/>
              </w:rPr>
              <w:t>/Het</w:t>
            </w:r>
            <w:r w:rsidRPr="00EA4857">
              <w:rPr>
                <w:rFonts w:cs="Arial"/>
                <w:color w:val="FF0000"/>
                <w:szCs w:val="18"/>
              </w:rPr>
              <w:t xml:space="preserve"> </w:t>
            </w:r>
            <w:r w:rsidR="00E15533" w:rsidRPr="00EA4857">
              <w:rPr>
                <w:rFonts w:cs="Arial"/>
                <w:color w:val="339966"/>
                <w:szCs w:val="18"/>
              </w:rPr>
              <w:t>aangehechte/aan te hechten</w:t>
            </w:r>
            <w:r w:rsidRPr="00EA4857">
              <w:rPr>
                <w:rFonts w:cs="Arial"/>
                <w:color w:val="FF0000"/>
                <w:szCs w:val="18"/>
              </w:rPr>
              <w:t xml:space="preserve"> </w:t>
            </w:r>
            <w:r w:rsidR="00E11CF5" w:rsidRPr="00EA4857">
              <w:rPr>
                <w:rFonts w:cs="Arial"/>
                <w:color w:val="3366FF"/>
                <w:sz w:val="20"/>
              </w:rPr>
              <w:t xml:space="preserve">afschrift/uittreksel </w:t>
            </w:r>
            <w:r w:rsidR="00E11CF5" w:rsidRPr="00EA4857">
              <w:rPr>
                <w:rFonts w:cs="Arial"/>
                <w:color w:val="800080"/>
                <w:sz w:val="20"/>
              </w:rPr>
              <w:t>van de</w:t>
            </w:r>
            <w:r w:rsidR="00E11CF5" w:rsidRPr="00EA4857">
              <w:rPr>
                <w:rFonts w:cs="Arial"/>
                <w:color w:val="339966"/>
                <w:szCs w:val="18"/>
              </w:rPr>
              <w:t xml:space="preserve"> </w:t>
            </w:r>
            <w:r w:rsidRPr="00EA4857">
              <w:rPr>
                <w:rFonts w:cs="Arial"/>
                <w:color w:val="339966"/>
                <w:szCs w:val="18"/>
              </w:rPr>
              <w:t>optie-/koop</w:t>
            </w:r>
            <w:r w:rsidRPr="00EA4857">
              <w:rPr>
                <w:rFonts w:cs="Arial"/>
                <w:color w:val="FF0000"/>
                <w:szCs w:val="18"/>
              </w:rPr>
              <w:t>overeenkomst toont genoegzaam aan dat het in te schrijven feit zich inderdaad heeft voorgedaan.</w:t>
            </w:r>
          </w:p>
        </w:tc>
        <w:tc>
          <w:tcPr>
            <w:tcW w:w="2370" w:type="pct"/>
            <w:shd w:val="clear" w:color="auto" w:fill="auto"/>
          </w:tcPr>
          <w:p w14:paraId="06C1F23A" w14:textId="7C11A1D5" w:rsidR="00E11CF5" w:rsidRPr="00EA4857" w:rsidRDefault="00894A4C" w:rsidP="002C4C83">
            <w:pPr>
              <w:rPr>
                <w:szCs w:val="18"/>
              </w:rPr>
            </w:pPr>
            <w:r w:rsidRPr="00EA4857">
              <w:rPr>
                <w:szCs w:val="18"/>
              </w:rPr>
              <w:lastRenderedPageBreak/>
              <w:t>Verplichte tekst</w:t>
            </w:r>
            <w:r w:rsidR="002C4C83" w:rsidRPr="00EA4857">
              <w:rPr>
                <w:szCs w:val="18"/>
              </w:rPr>
              <w:t xml:space="preserve">, </w:t>
            </w:r>
            <w:r w:rsidR="00E11CF5" w:rsidRPr="00EA4857">
              <w:rPr>
                <w:szCs w:val="18"/>
              </w:rPr>
              <w:t xml:space="preserve">met afleidbare </w:t>
            </w:r>
            <w:r w:rsidR="002C4C83" w:rsidRPr="00EA4857">
              <w:rPr>
                <w:szCs w:val="18"/>
              </w:rPr>
              <w:t xml:space="preserve">keuze tussen </w:t>
            </w:r>
            <w:r w:rsidR="002C4C83" w:rsidRPr="00EA4857">
              <w:rPr>
                <w:color w:val="339966"/>
              </w:rPr>
              <w:t>optie-/koop</w:t>
            </w:r>
            <w:r w:rsidR="002C4C83">
              <w:t xml:space="preserve"> </w:t>
            </w:r>
            <w:r w:rsidR="00E11CF5">
              <w:t xml:space="preserve">zie </w:t>
            </w:r>
            <w:r w:rsidR="002C4C83">
              <w:t xml:space="preserve">par. </w:t>
            </w:r>
            <w:r w:rsidR="002C4C83">
              <w:fldChar w:fldCharType="begin"/>
            </w:r>
            <w:r w:rsidR="002C4C83">
              <w:instrText xml:space="preserve"> REF _Ref387234060 \r \h </w:instrText>
            </w:r>
            <w:r w:rsidR="002C4C83">
              <w:fldChar w:fldCharType="separate"/>
            </w:r>
            <w:r w:rsidR="00D01B7F">
              <w:t>2.2</w:t>
            </w:r>
            <w:r w:rsidR="002C4C83">
              <w:fldChar w:fldCharType="end"/>
            </w:r>
            <w:r w:rsidR="002C4C83">
              <w:t xml:space="preserve"> A</w:t>
            </w:r>
            <w:r w:rsidR="002C4C83" w:rsidRPr="009A6156">
              <w:t>anhef</w:t>
            </w:r>
            <w:r w:rsidR="002C4C83" w:rsidRPr="00EA4857">
              <w:rPr>
                <w:szCs w:val="18"/>
              </w:rPr>
              <w:t xml:space="preserve"> en </w:t>
            </w:r>
            <w:r w:rsidR="00E11CF5" w:rsidRPr="00EA4857">
              <w:rPr>
                <w:szCs w:val="18"/>
              </w:rPr>
              <w:t>afleidbare</w:t>
            </w:r>
            <w:r w:rsidR="002C4C83" w:rsidRPr="00EA4857">
              <w:rPr>
                <w:szCs w:val="18"/>
              </w:rPr>
              <w:t xml:space="preserve"> keuze tussen </w:t>
            </w:r>
            <w:r w:rsidR="002C4C83" w:rsidRPr="00EA4857">
              <w:rPr>
                <w:color w:val="339966"/>
                <w:szCs w:val="18"/>
              </w:rPr>
              <w:t>aangehechte</w:t>
            </w:r>
            <w:r w:rsidR="002C4C83" w:rsidRPr="00EA4857">
              <w:rPr>
                <w:szCs w:val="18"/>
              </w:rPr>
              <w:t xml:space="preserve"> en </w:t>
            </w:r>
            <w:r w:rsidR="002C4C83" w:rsidRPr="00EA4857">
              <w:rPr>
                <w:color w:val="339966"/>
                <w:szCs w:val="18"/>
              </w:rPr>
              <w:t>aan te hechten</w:t>
            </w:r>
            <w:r w:rsidR="002C4C83" w:rsidRPr="00EA4857">
              <w:rPr>
                <w:szCs w:val="18"/>
              </w:rPr>
              <w:t xml:space="preserve"> </w:t>
            </w:r>
            <w:r w:rsidR="00E11CF5" w:rsidRPr="00EA4857">
              <w:rPr>
                <w:szCs w:val="18"/>
              </w:rPr>
              <w:t xml:space="preserve">zie </w:t>
            </w:r>
            <w:r w:rsidR="002C4C83" w:rsidRPr="00EA4857">
              <w:rPr>
                <w:szCs w:val="18"/>
              </w:rPr>
              <w:t xml:space="preserve">par. </w:t>
            </w:r>
            <w:r w:rsidR="002C4C83" w:rsidRPr="00EA4857">
              <w:rPr>
                <w:szCs w:val="18"/>
              </w:rPr>
              <w:fldChar w:fldCharType="begin"/>
            </w:r>
            <w:r w:rsidR="002C4C83" w:rsidRPr="00EA4857">
              <w:rPr>
                <w:szCs w:val="18"/>
              </w:rPr>
              <w:instrText xml:space="preserve"> REF _Ref357087736 \r \h </w:instrText>
            </w:r>
            <w:r w:rsidR="002C4C83" w:rsidRPr="00EA4857">
              <w:rPr>
                <w:szCs w:val="18"/>
              </w:rPr>
            </w:r>
            <w:r w:rsidR="002C4C83" w:rsidRPr="00EA4857">
              <w:rPr>
                <w:szCs w:val="18"/>
              </w:rPr>
              <w:fldChar w:fldCharType="separate"/>
            </w:r>
            <w:r w:rsidR="00D01B7F">
              <w:rPr>
                <w:szCs w:val="18"/>
              </w:rPr>
              <w:t>2.4</w:t>
            </w:r>
            <w:r w:rsidR="002C4C83" w:rsidRPr="00EA4857">
              <w:rPr>
                <w:szCs w:val="18"/>
              </w:rPr>
              <w:fldChar w:fldCharType="end"/>
            </w:r>
            <w:r w:rsidR="002C4C83" w:rsidRPr="00EA4857">
              <w:rPr>
                <w:szCs w:val="18"/>
              </w:rPr>
              <w:t xml:space="preserve"> Verklaring.</w:t>
            </w:r>
            <w:r w:rsidR="00E11CF5" w:rsidRPr="00EA4857">
              <w:rPr>
                <w:szCs w:val="18"/>
              </w:rPr>
              <w:t xml:space="preserve"> </w:t>
            </w:r>
          </w:p>
          <w:p w14:paraId="5976615A" w14:textId="77777777" w:rsidR="00E11CF5" w:rsidRPr="00EA4857" w:rsidRDefault="00E11CF5" w:rsidP="002C4C83">
            <w:pPr>
              <w:rPr>
                <w:szCs w:val="18"/>
              </w:rPr>
            </w:pPr>
          </w:p>
          <w:p w14:paraId="2D81A212" w14:textId="30B4DD31" w:rsidR="009D2200" w:rsidRPr="00EA4857" w:rsidRDefault="009D2200" w:rsidP="009D2200">
            <w:pPr>
              <w:rPr>
                <w:szCs w:val="18"/>
              </w:rPr>
            </w:pPr>
            <w:r w:rsidRPr="00EA4857">
              <w:rPr>
                <w:szCs w:val="18"/>
              </w:rPr>
              <w:lastRenderedPageBreak/>
              <w:t xml:space="preserve"> Het al dan niet tonen van </w:t>
            </w:r>
            <w:r w:rsidRPr="00EA4857">
              <w:rPr>
                <w:color w:val="3366FF"/>
                <w:szCs w:val="18"/>
              </w:rPr>
              <w:t>afschrift/uittreksel</w:t>
            </w:r>
            <w:r w:rsidRPr="00EA4857">
              <w:rPr>
                <w:szCs w:val="18"/>
              </w:rPr>
              <w:t xml:space="preserve"> </w:t>
            </w:r>
            <w:r w:rsidRPr="00EA4857">
              <w:rPr>
                <w:color w:val="800080"/>
                <w:szCs w:val="18"/>
              </w:rPr>
              <w:t>van de</w:t>
            </w:r>
            <w:r w:rsidRPr="00EA4857">
              <w:rPr>
                <w:szCs w:val="18"/>
              </w:rPr>
              <w:t xml:space="preserve"> is een gebruikerskeuze, wanneer hiervoor gekozen is dan is de te tonen tekst afleidbaar zie par. </w:t>
            </w:r>
            <w:r w:rsidRPr="00EA4857">
              <w:rPr>
                <w:szCs w:val="18"/>
              </w:rPr>
              <w:fldChar w:fldCharType="begin"/>
            </w:r>
            <w:r w:rsidRPr="00EA4857">
              <w:rPr>
                <w:szCs w:val="18"/>
              </w:rPr>
              <w:instrText xml:space="preserve"> REF _Ref357087736 \r \h </w:instrText>
            </w:r>
            <w:r w:rsidRPr="00EA4857">
              <w:rPr>
                <w:szCs w:val="18"/>
              </w:rPr>
            </w:r>
            <w:r w:rsidRPr="00EA4857">
              <w:rPr>
                <w:szCs w:val="18"/>
              </w:rPr>
              <w:fldChar w:fldCharType="separate"/>
            </w:r>
            <w:r w:rsidR="00D01B7F">
              <w:rPr>
                <w:szCs w:val="18"/>
              </w:rPr>
              <w:t>2.4</w:t>
            </w:r>
            <w:r w:rsidRPr="00EA4857">
              <w:rPr>
                <w:szCs w:val="18"/>
              </w:rPr>
              <w:fldChar w:fldCharType="end"/>
            </w:r>
            <w:r w:rsidRPr="00EA4857">
              <w:rPr>
                <w:szCs w:val="18"/>
              </w:rPr>
              <w:t xml:space="preserve"> Verklaring. </w:t>
            </w:r>
          </w:p>
          <w:p w14:paraId="6133675A" w14:textId="77777777" w:rsidR="009D2200" w:rsidRPr="00EA4857" w:rsidRDefault="009D2200" w:rsidP="009D2200">
            <w:pPr>
              <w:rPr>
                <w:szCs w:val="18"/>
              </w:rPr>
            </w:pPr>
          </w:p>
          <w:p w14:paraId="0C10C73B" w14:textId="77777777" w:rsidR="002C4C83" w:rsidRPr="00EA4857" w:rsidRDefault="009D2200" w:rsidP="009D2200">
            <w:pPr>
              <w:rPr>
                <w:szCs w:val="18"/>
              </w:rPr>
            </w:pPr>
            <w:r w:rsidRPr="00EA4857">
              <w:rPr>
                <w:szCs w:val="18"/>
              </w:rPr>
              <w:t xml:space="preserve">Is gekozen voor het tonen van </w:t>
            </w:r>
            <w:r w:rsidRPr="00EA4857">
              <w:rPr>
                <w:color w:val="3366FF"/>
                <w:szCs w:val="18"/>
              </w:rPr>
              <w:t>afschrift/uittreksel</w:t>
            </w:r>
            <w:r w:rsidRPr="00EA4857">
              <w:rPr>
                <w:szCs w:val="18"/>
              </w:rPr>
              <w:t xml:space="preserve"> </w:t>
            </w:r>
            <w:r w:rsidRPr="00EA4857">
              <w:rPr>
                <w:color w:val="800080"/>
                <w:szCs w:val="18"/>
              </w:rPr>
              <w:t xml:space="preserve">van de </w:t>
            </w:r>
            <w:r w:rsidRPr="00EA4857">
              <w:rPr>
                <w:szCs w:val="18"/>
              </w:rPr>
              <w:t>dan wordt de zin begonnen met ‘</w:t>
            </w:r>
            <w:r w:rsidRPr="00EA4857">
              <w:rPr>
                <w:color w:val="339966"/>
                <w:szCs w:val="18"/>
              </w:rPr>
              <w:t>Het</w:t>
            </w:r>
            <w:r w:rsidRPr="00EA4857">
              <w:rPr>
                <w:szCs w:val="18"/>
              </w:rPr>
              <w:t>’, anders met ‘</w:t>
            </w:r>
            <w:r w:rsidRPr="00EA4857">
              <w:rPr>
                <w:color w:val="339966"/>
                <w:szCs w:val="18"/>
              </w:rPr>
              <w:t>De</w:t>
            </w:r>
            <w:r w:rsidRPr="00EA4857">
              <w:rPr>
                <w:szCs w:val="18"/>
              </w:rPr>
              <w:t xml:space="preserve">’. </w:t>
            </w:r>
            <w:r w:rsidR="00E11CF5" w:rsidRPr="00EA4857">
              <w:rPr>
                <w:szCs w:val="18"/>
              </w:rPr>
              <w:t xml:space="preserve"> </w:t>
            </w:r>
          </w:p>
          <w:p w14:paraId="7AB7EC9C" w14:textId="77777777" w:rsidR="002C4C83" w:rsidRPr="00EA4857" w:rsidRDefault="002C4C83" w:rsidP="00894A4C">
            <w:pPr>
              <w:rPr>
                <w:szCs w:val="18"/>
              </w:rPr>
            </w:pPr>
          </w:p>
          <w:p w14:paraId="7CFD1621" w14:textId="77777777" w:rsidR="00894A4C" w:rsidRPr="00EA4857" w:rsidRDefault="002C4C83" w:rsidP="00894A4C">
            <w:pPr>
              <w:rPr>
                <w:szCs w:val="18"/>
                <w:u w:val="single"/>
              </w:rPr>
            </w:pPr>
            <w:r w:rsidRPr="00EA4857">
              <w:rPr>
                <w:szCs w:val="18"/>
                <w:u w:val="single"/>
              </w:rPr>
              <w:t>Mapping aangehechte of aan te hechten:</w:t>
            </w:r>
          </w:p>
          <w:p w14:paraId="1446DAC4" w14:textId="77777777" w:rsidR="000E4B27" w:rsidRPr="00EA4857" w:rsidRDefault="000E4B27"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7D433E88" w14:textId="77777777" w:rsidR="002C4C83"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./tagNaam(‘k_TegenwTijd’) </w:t>
            </w:r>
          </w:p>
          <w:p w14:paraId="17C2E37E" w14:textId="77777777" w:rsidR="000E4B27" w:rsidRPr="00EA4857" w:rsidRDefault="002C4C83" w:rsidP="00EA4857">
            <w:pPr>
              <w:spacing w:line="240" w:lineRule="auto"/>
              <w:rPr>
                <w:sz w:val="16"/>
                <w:szCs w:val="16"/>
              </w:rPr>
            </w:pPr>
            <w:r w:rsidRPr="00EA4857">
              <w:rPr>
                <w:sz w:val="16"/>
                <w:szCs w:val="16"/>
              </w:rPr>
              <w:tab/>
            </w:r>
            <w:r w:rsidR="000E4B27" w:rsidRPr="00EA4857">
              <w:rPr>
                <w:sz w:val="16"/>
                <w:szCs w:val="16"/>
              </w:rPr>
              <w:t xml:space="preserve">/tekst(‘true’ = tekst </w:t>
            </w:r>
            <w:r w:rsidRPr="00EA4857">
              <w:rPr>
                <w:sz w:val="16"/>
                <w:szCs w:val="16"/>
              </w:rPr>
              <w:t>‘</w:t>
            </w:r>
            <w:r w:rsidR="000E4B27" w:rsidRPr="00EA4857">
              <w:rPr>
                <w:sz w:val="16"/>
                <w:szCs w:val="16"/>
              </w:rPr>
              <w:t xml:space="preserve">aangehechte’ wordt getoond; ’false’ = tekst </w:t>
            </w:r>
            <w:r w:rsidRPr="00EA4857">
              <w:rPr>
                <w:sz w:val="16"/>
                <w:szCs w:val="16"/>
              </w:rPr>
              <w:t>‘</w:t>
            </w:r>
            <w:r w:rsidR="000E4B27" w:rsidRPr="00EA4857">
              <w:rPr>
                <w:sz w:val="16"/>
                <w:szCs w:val="16"/>
              </w:rPr>
              <w:t xml:space="preserve">aan te hechten’ </w:t>
            </w:r>
            <w:r w:rsidRPr="00EA4857">
              <w:rPr>
                <w:sz w:val="16"/>
                <w:szCs w:val="16"/>
              </w:rPr>
              <w:tab/>
            </w:r>
            <w:r w:rsidR="000E4B27" w:rsidRPr="00EA4857">
              <w:rPr>
                <w:sz w:val="16"/>
                <w:szCs w:val="16"/>
              </w:rPr>
              <w:t>wordt getoond)</w:t>
            </w:r>
          </w:p>
          <w:p w14:paraId="2A9E0475" w14:textId="77777777" w:rsidR="00E11CF5" w:rsidRDefault="00E11CF5" w:rsidP="00894A4C"/>
          <w:p w14:paraId="0B1DD260" w14:textId="77777777" w:rsidR="009D2200" w:rsidRPr="00EA4857" w:rsidRDefault="009D2200" w:rsidP="009D2200">
            <w:pPr>
              <w:rPr>
                <w:u w:val="single"/>
              </w:rPr>
            </w:pPr>
            <w:r w:rsidRPr="00EA4857">
              <w:rPr>
                <w:u w:val="single"/>
              </w:rPr>
              <w:t>Mapping tonen afschrift/uittreksel:</w:t>
            </w:r>
          </w:p>
          <w:p w14:paraId="121C667F" w14:textId="77777777" w:rsidR="009D2200" w:rsidRPr="00EA4857" w:rsidRDefault="009D2200" w:rsidP="00EA4857">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6694E3C3" w14:textId="77777777" w:rsidR="009D2200" w:rsidRPr="00EA4857" w:rsidRDefault="009D2200" w:rsidP="00EA4857">
            <w:pPr>
              <w:spacing w:line="240" w:lineRule="auto"/>
              <w:rPr>
                <w:sz w:val="16"/>
                <w:szCs w:val="16"/>
              </w:rPr>
            </w:pPr>
            <w:r w:rsidRPr="00EA4857">
              <w:rPr>
                <w:sz w:val="16"/>
                <w:szCs w:val="16"/>
              </w:rPr>
              <w:tab/>
              <w:t xml:space="preserve">./tagNaam(‘k_AfschriftUittrekselTonen’) </w:t>
            </w:r>
          </w:p>
          <w:p w14:paraId="78F29092" w14:textId="77777777" w:rsidR="009D2200" w:rsidRDefault="009D2200" w:rsidP="00EA4857">
            <w:pPr>
              <w:spacing w:line="240" w:lineRule="auto"/>
            </w:pPr>
            <w:r w:rsidRPr="00EA4857">
              <w:rPr>
                <w:sz w:val="16"/>
                <w:szCs w:val="16"/>
              </w:rPr>
              <w:tab/>
              <w:t>/tekst(‘true’ = tekst wordt getoond; ’false’ = tekst wordt niet getoond)</w:t>
            </w:r>
          </w:p>
          <w:p w14:paraId="0CA11DFD" w14:textId="77777777" w:rsidR="00AA0A31" w:rsidRDefault="00AA0A31" w:rsidP="00EA4857">
            <w:pPr>
              <w:spacing w:line="240" w:lineRule="auto"/>
            </w:pPr>
          </w:p>
        </w:tc>
      </w:tr>
      <w:tr w:rsidR="009E21AB" w:rsidRPr="000E6BC2" w14:paraId="71181A6B" w14:textId="77777777" w:rsidTr="00EA4857">
        <w:tc>
          <w:tcPr>
            <w:tcW w:w="2630" w:type="pct"/>
            <w:shd w:val="clear" w:color="auto" w:fill="auto"/>
          </w:tcPr>
          <w:p w14:paraId="00566E66" w14:textId="77777777" w:rsidR="009E21AB" w:rsidRPr="00EA4857" w:rsidRDefault="009E21AB"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lastRenderedPageBreak/>
              <w:t>KEUZEBLOK NOTARIELE VERKLARINGEN</w:t>
            </w:r>
          </w:p>
          <w:p w14:paraId="0ED5F17C" w14:textId="77777777" w:rsidR="009E21AB" w:rsidRPr="00EA4857" w:rsidRDefault="009E21AB" w:rsidP="00D60D1A">
            <w:pPr>
              <w:rPr>
                <w:color w:val="FF0000"/>
                <w:u w:val="single"/>
                <w:lang w:val="nl"/>
              </w:rPr>
            </w:pPr>
          </w:p>
        </w:tc>
        <w:tc>
          <w:tcPr>
            <w:tcW w:w="2370" w:type="pct"/>
            <w:shd w:val="clear" w:color="auto" w:fill="auto"/>
          </w:tcPr>
          <w:p w14:paraId="409DDEE4" w14:textId="179B6662" w:rsidR="00223933" w:rsidRPr="00EA4857" w:rsidRDefault="009E21AB" w:rsidP="00223933">
            <w:pPr>
              <w:rPr>
                <w:szCs w:val="18"/>
              </w:rPr>
            </w:pPr>
            <w:r>
              <w:t>Dit</w:t>
            </w:r>
            <w:r w:rsidRPr="00C655DD">
              <w:t xml:space="preserve"> keuzeblok </w:t>
            </w:r>
            <w:r>
              <w:t>bestaat uit 2 varianten, één voor de koopovereenkomst en één voor de optie-overeenkomst.</w:t>
            </w:r>
            <w:r w:rsidR="00B31250">
              <w:t xml:space="preserve"> </w:t>
            </w:r>
            <w:r w:rsidR="00223933">
              <w:t xml:space="preserve">Welke variant getoond wordt is afleidbaar van de </w:t>
            </w:r>
            <w:r w:rsidR="00223933" w:rsidRPr="00EA4857">
              <w:rPr>
                <w:szCs w:val="18"/>
              </w:rPr>
              <w:t xml:space="preserve">keuze tussen </w:t>
            </w:r>
            <w:r w:rsidR="00223933" w:rsidRPr="00EA4857">
              <w:rPr>
                <w:color w:val="339966"/>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37CA58F" w14:textId="77777777" w:rsidR="00223933" w:rsidRPr="00EA4857" w:rsidRDefault="00223933" w:rsidP="00EA4857">
            <w:pPr>
              <w:numPr>
                <w:ilvl w:val="0"/>
                <w:numId w:val="12"/>
              </w:numPr>
              <w:rPr>
                <w:szCs w:val="18"/>
              </w:rPr>
            </w:pPr>
            <w:r w:rsidRPr="00EA4857">
              <w:rPr>
                <w:szCs w:val="18"/>
              </w:rPr>
              <w:t>‘koop’ dan variant koopovereenkomst,</w:t>
            </w:r>
          </w:p>
          <w:p w14:paraId="5FE804A3" w14:textId="77777777" w:rsidR="00223933" w:rsidRPr="00EA4857" w:rsidRDefault="00223933" w:rsidP="00EA4857">
            <w:pPr>
              <w:numPr>
                <w:ilvl w:val="0"/>
                <w:numId w:val="12"/>
              </w:numPr>
              <w:rPr>
                <w:szCs w:val="18"/>
              </w:rPr>
            </w:pPr>
            <w:r w:rsidRPr="00EA4857">
              <w:rPr>
                <w:szCs w:val="18"/>
              </w:rPr>
              <w:t>‘optie’ dan variant optie-overeenkomst.</w:t>
            </w:r>
          </w:p>
          <w:p w14:paraId="6306C910" w14:textId="77777777" w:rsidR="00B31250" w:rsidRDefault="00B31250" w:rsidP="00D60D1A"/>
          <w:p w14:paraId="165C6194" w14:textId="77777777" w:rsidR="009E21AB" w:rsidRPr="00221A3F" w:rsidRDefault="009E21AB" w:rsidP="00D60D1A">
            <w:r w:rsidRPr="006919F5">
              <w:t>De varianten worden in de volge</w:t>
            </w:r>
            <w:r>
              <w:t>nde paragrafen beschreven.</w:t>
            </w:r>
          </w:p>
        </w:tc>
      </w:tr>
    </w:tbl>
    <w:p w14:paraId="44BA68CA" w14:textId="77777777" w:rsidR="009E21AB" w:rsidRPr="009E21AB" w:rsidRDefault="009E21AB" w:rsidP="009E21AB"/>
    <w:p w14:paraId="3E52F934" w14:textId="77777777" w:rsidR="009E21AB" w:rsidRDefault="009E21AB" w:rsidP="009E21AB">
      <w:pPr>
        <w:pStyle w:val="Kop3"/>
        <w:numPr>
          <w:ilvl w:val="2"/>
          <w:numId w:val="1"/>
        </w:numPr>
      </w:pPr>
      <w:bookmarkStart w:id="202" w:name="_Toc147935052"/>
      <w:r>
        <w:lastRenderedPageBreak/>
        <w:t>Variant koopovereenkomst</w:t>
      </w:r>
      <w:bookmarkEnd w:id="202"/>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20F65" w:rsidRPr="00343045" w14:paraId="10BE6A68" w14:textId="77777777" w:rsidTr="009C767C">
        <w:trPr>
          <w:trHeight w:val="2685"/>
        </w:trPr>
        <w:tc>
          <w:tcPr>
            <w:tcW w:w="2621" w:type="pct"/>
            <w:shd w:val="clear" w:color="auto" w:fill="auto"/>
          </w:tcPr>
          <w:p w14:paraId="102F2858"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3EB78DE4" w14:textId="77777777" w:rsidR="00811178" w:rsidRPr="00BA40C9" w:rsidRDefault="00811178" w:rsidP="00811178">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Allen die als partij bij deze koopovereenkomst betrokken zijn hebben mij, notaris, medegedeeld met de inschrijving in te stemmen./ De koopovereenkomst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29F67861" w14:textId="77777777" w:rsidR="003775C7" w:rsidRPr="00EA4857" w:rsidRDefault="003775C7" w:rsidP="003775C7">
            <w:pPr>
              <w:rPr>
                <w:rFonts w:cs="Arial"/>
                <w:color w:val="FF0000"/>
                <w:sz w:val="20"/>
              </w:rPr>
            </w:pPr>
            <w:r w:rsidRPr="00EA4857">
              <w:rPr>
                <w:rFonts w:cs="Arial"/>
                <w:color w:val="FF0000"/>
                <w:sz w:val="20"/>
              </w:rPr>
              <w:t xml:space="preserve">Ik, notaris, verklaar overeenkomstig het bepaalde in artikel 7:3 lid 6 Burgerlijk Wetboek dat het bepaalde in artikel 7:3 leden 1, 2 en 5 Burgerlijk Wetboek niet aan inschrijving van deze koopovereenkomst in de weg staat. </w:t>
            </w:r>
          </w:p>
          <w:p w14:paraId="6F74EBCA" w14:textId="77777777" w:rsidR="00520F65" w:rsidRPr="00EA4857" w:rsidRDefault="00520F65" w:rsidP="00520F65">
            <w:pPr>
              <w:rPr>
                <w:color w:val="008000"/>
              </w:rPr>
            </w:pPr>
          </w:p>
        </w:tc>
        <w:tc>
          <w:tcPr>
            <w:tcW w:w="2379" w:type="pct"/>
            <w:shd w:val="clear" w:color="auto" w:fill="auto"/>
          </w:tcPr>
          <w:p w14:paraId="73869A51" w14:textId="2D3096EB" w:rsidR="00520F65" w:rsidRPr="00EA4857" w:rsidRDefault="00811178" w:rsidP="00520F65">
            <w:pPr>
              <w:rPr>
                <w:szCs w:val="18"/>
              </w:rPr>
            </w:pPr>
            <w:r>
              <w:rPr>
                <w:szCs w:val="18"/>
              </w:rPr>
              <w:t>Verplichte keuzetekst met vaste</w:t>
            </w:r>
            <w:r w:rsidR="003775C7" w:rsidRPr="00EA4857">
              <w:rPr>
                <w:szCs w:val="18"/>
              </w:rPr>
              <w:t xml:space="preserve"> tekst</w:t>
            </w:r>
            <w:r w:rsidR="000E6133" w:rsidRPr="00EA4857">
              <w:rPr>
                <w:szCs w:val="18"/>
              </w:rPr>
              <w:t xml:space="preserve"> bij koopovereenkomst.</w:t>
            </w:r>
          </w:p>
          <w:p w14:paraId="0DDB1209" w14:textId="77777777" w:rsidR="00520F65" w:rsidRPr="00EA4857" w:rsidRDefault="00520F65" w:rsidP="00EA4857">
            <w:pPr>
              <w:spacing w:line="240" w:lineRule="auto"/>
              <w:rPr>
                <w:sz w:val="16"/>
                <w:szCs w:val="16"/>
              </w:rPr>
            </w:pPr>
          </w:p>
          <w:p w14:paraId="51C42FC9" w14:textId="77777777" w:rsidR="00520F65" w:rsidRPr="009C767C" w:rsidRDefault="00811178" w:rsidP="00EA4857">
            <w:pPr>
              <w:spacing w:line="240" w:lineRule="auto"/>
              <w:rPr>
                <w:szCs w:val="18"/>
              </w:rPr>
            </w:pPr>
            <w:r w:rsidRPr="009C767C">
              <w:rPr>
                <w:szCs w:val="18"/>
              </w:rPr>
              <w:t>Gebruikerskeuze tussen:</w:t>
            </w:r>
          </w:p>
          <w:p w14:paraId="7B57A27F" w14:textId="5488FC88" w:rsidR="00811178" w:rsidRPr="009C767C" w:rsidRDefault="00811178" w:rsidP="00811178">
            <w:pPr>
              <w:pStyle w:val="Lijstalinea"/>
              <w:numPr>
                <w:ilvl w:val="0"/>
                <w:numId w:val="12"/>
              </w:numPr>
              <w:spacing w:line="240" w:lineRule="auto"/>
              <w:rPr>
                <w:szCs w:val="18"/>
              </w:rPr>
            </w:pPr>
            <w:r w:rsidRPr="009C767C">
              <w:rPr>
                <w:rFonts w:cs="Arial"/>
                <w:color w:val="339966"/>
                <w:szCs w:val="18"/>
                <w:lang w:eastAsia="nl-NL"/>
              </w:rPr>
              <w:t>Allen die als partij bij deze koopovereenkomst betrokken zijn hebben mij, notaris, medegedeeld met de inschrijving in te stemmen</w:t>
            </w:r>
          </w:p>
          <w:p w14:paraId="565B61EF" w14:textId="526B6AB7" w:rsidR="00811178" w:rsidRPr="009C767C" w:rsidRDefault="00811178" w:rsidP="00811178">
            <w:pPr>
              <w:pStyle w:val="Lijstalinea"/>
              <w:numPr>
                <w:ilvl w:val="0"/>
                <w:numId w:val="12"/>
              </w:numPr>
              <w:spacing w:line="240" w:lineRule="auto"/>
            </w:pPr>
            <w:r w:rsidRPr="009C767C">
              <w:rPr>
                <w:rFonts w:cs="Arial"/>
                <w:color w:val="339966"/>
                <w:szCs w:val="18"/>
                <w:lang w:eastAsia="nl-NL"/>
              </w:rPr>
              <w:t>De koopovereenkomst toont genoegzaam aan dat het in te schrijven feit zich inderdaad heeft voorgedaan</w:t>
            </w:r>
          </w:p>
          <w:p w14:paraId="4DC2B1A7" w14:textId="77777777" w:rsidR="00811178" w:rsidRDefault="00811178" w:rsidP="00811178">
            <w:pPr>
              <w:spacing w:line="240" w:lineRule="auto"/>
            </w:pPr>
          </w:p>
          <w:p w14:paraId="3FBB94AC" w14:textId="32E4D77E" w:rsidR="00811178" w:rsidRDefault="00811178" w:rsidP="00811178">
            <w:pPr>
              <w:spacing w:line="240" w:lineRule="auto"/>
            </w:pPr>
            <w:r>
              <w:t>Mapping:</w:t>
            </w:r>
          </w:p>
          <w:p w14:paraId="2271BE78" w14:textId="77777777" w:rsidR="00811178" w:rsidRPr="00EA4857" w:rsidRDefault="00811178" w:rsidP="00811178">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00A4B440" w14:textId="247F500E" w:rsidR="00811178" w:rsidRPr="00EA4857" w:rsidRDefault="00811178" w:rsidP="00811178">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02BBDD0" w14:textId="48A4DA15" w:rsidR="00811178" w:rsidRDefault="00811178" w:rsidP="00811178">
            <w:pPr>
              <w:spacing w:line="240" w:lineRule="auto"/>
            </w:pPr>
            <w:r w:rsidRPr="00EA4857">
              <w:rPr>
                <w:sz w:val="16"/>
                <w:szCs w:val="16"/>
              </w:rPr>
              <w:tab/>
              <w:t>/tekst(</w:t>
            </w:r>
            <w:r>
              <w:rPr>
                <w:sz w:val="16"/>
                <w:szCs w:val="16"/>
              </w:rPr>
              <w:t>met de gekozen tekst</w:t>
            </w:r>
          </w:p>
          <w:p w14:paraId="284F9972" w14:textId="465B82F4" w:rsidR="00811178" w:rsidRPr="00875241" w:rsidRDefault="00811178" w:rsidP="00961082">
            <w:pPr>
              <w:spacing w:line="240" w:lineRule="auto"/>
            </w:pPr>
          </w:p>
        </w:tc>
      </w:tr>
    </w:tbl>
    <w:p w14:paraId="7404CFE6" w14:textId="77777777" w:rsidR="003775C7" w:rsidRDefault="003775C7" w:rsidP="003775C7">
      <w:pPr>
        <w:pStyle w:val="Kop3"/>
        <w:numPr>
          <w:ilvl w:val="2"/>
          <w:numId w:val="1"/>
        </w:numPr>
      </w:pPr>
      <w:bookmarkStart w:id="203" w:name="_Toc147935053"/>
      <w:r>
        <w:t>Variant optie-overeenkomst</w:t>
      </w:r>
      <w:bookmarkEnd w:id="203"/>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3775C7" w:rsidRPr="00343045" w14:paraId="690D5B78" w14:textId="77777777" w:rsidTr="00EA4857">
        <w:tc>
          <w:tcPr>
            <w:tcW w:w="2621" w:type="pct"/>
            <w:shd w:val="clear" w:color="auto" w:fill="auto"/>
          </w:tcPr>
          <w:p w14:paraId="77A8ACA1" w14:textId="77777777" w:rsidR="00894A4C" w:rsidRPr="00EA4857" w:rsidRDefault="00894A4C" w:rsidP="00894A4C">
            <w:pPr>
              <w:rPr>
                <w:rFonts w:cs="Arial"/>
                <w:color w:val="FF0000"/>
                <w:sz w:val="20"/>
                <w:u w:val="single"/>
              </w:rPr>
            </w:pPr>
            <w:r w:rsidRPr="00EA4857">
              <w:rPr>
                <w:rFonts w:cs="Arial"/>
                <w:color w:val="FF0000"/>
                <w:sz w:val="20"/>
                <w:u w:val="single"/>
              </w:rPr>
              <w:t>Artikel 37 Kadasterwet</w:t>
            </w:r>
          </w:p>
          <w:p w14:paraId="6AD03686" w14:textId="27247482" w:rsidR="003053BE" w:rsidRPr="00BA40C9" w:rsidRDefault="003053BE" w:rsidP="003053BE">
            <w:pPr>
              <w:pStyle w:val="Geenafstand"/>
              <w:rPr>
                <w:rFonts w:ascii="Arial" w:eastAsia="Times New Roman" w:hAnsi="Arial" w:cs="Arial"/>
                <w:color w:val="339966"/>
                <w:sz w:val="20"/>
                <w:szCs w:val="20"/>
                <w:lang w:eastAsia="nl-NL"/>
              </w:rPr>
            </w:pPr>
            <w:r w:rsidRPr="00BA40C9">
              <w:rPr>
                <w:rFonts w:ascii="Arial" w:eastAsia="Times New Roman" w:hAnsi="Arial" w:cs="Arial"/>
                <w:color w:val="339966"/>
                <w:sz w:val="20"/>
                <w:szCs w:val="20"/>
                <w:lang w:eastAsia="nl-NL"/>
              </w:rPr>
              <w:t xml:space="preserve">Allen die als partij bij deze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 xml:space="preserve">overeenkomst betrokken zijn hebben mij, notaris, medegedeeld met de inschrijving in te stemmen./ De </w:t>
            </w:r>
            <w:r w:rsidR="00893FD5">
              <w:rPr>
                <w:rFonts w:ascii="Arial" w:eastAsia="Times New Roman" w:hAnsi="Arial" w:cs="Arial"/>
                <w:color w:val="339966"/>
                <w:sz w:val="20"/>
                <w:szCs w:val="20"/>
                <w:lang w:eastAsia="nl-NL"/>
              </w:rPr>
              <w:t>optie-</w:t>
            </w:r>
            <w:r w:rsidRPr="00BA40C9">
              <w:rPr>
                <w:rFonts w:ascii="Arial" w:eastAsia="Times New Roman" w:hAnsi="Arial" w:cs="Arial"/>
                <w:color w:val="339966"/>
                <w:sz w:val="20"/>
                <w:szCs w:val="20"/>
                <w:lang w:eastAsia="nl-NL"/>
              </w:rPr>
              <w:t>overeenkomst toont genoegzaam aan dat het in te schrijven feit zich</w:t>
            </w:r>
            <w:r>
              <w:rPr>
                <w:rFonts w:ascii="Arial" w:eastAsia="Times New Roman" w:hAnsi="Arial" w:cs="Arial"/>
                <w:color w:val="339966"/>
                <w:sz w:val="20"/>
                <w:szCs w:val="20"/>
                <w:lang w:eastAsia="nl-NL"/>
              </w:rPr>
              <w:t xml:space="preserve"> inderdaad</w:t>
            </w:r>
            <w:r w:rsidRPr="00BA40C9">
              <w:rPr>
                <w:rFonts w:ascii="Arial" w:eastAsia="Times New Roman" w:hAnsi="Arial" w:cs="Arial"/>
                <w:color w:val="339966"/>
                <w:sz w:val="20"/>
                <w:szCs w:val="20"/>
                <w:lang w:eastAsia="nl-NL"/>
              </w:rPr>
              <w:t xml:space="preserve"> heeft voorgedaan</w:t>
            </w:r>
            <w:r>
              <w:rPr>
                <w:rFonts w:ascii="Arial" w:eastAsia="Times New Roman" w:hAnsi="Arial" w:cs="Arial"/>
                <w:color w:val="339966"/>
                <w:sz w:val="20"/>
                <w:szCs w:val="20"/>
                <w:lang w:eastAsia="nl-NL"/>
              </w:rPr>
              <w:t>.</w:t>
            </w:r>
            <w:r w:rsidRPr="00BA40C9">
              <w:rPr>
                <w:rFonts w:ascii="Arial" w:eastAsia="Times New Roman" w:hAnsi="Arial" w:cs="Arial"/>
                <w:color w:val="339966"/>
                <w:sz w:val="20"/>
                <w:szCs w:val="20"/>
                <w:lang w:eastAsia="nl-NL"/>
              </w:rPr>
              <w:t xml:space="preserve"> </w:t>
            </w:r>
          </w:p>
          <w:p w14:paraId="1CF382EB" w14:textId="5796DEE3" w:rsidR="003775C7" w:rsidRPr="00EA4857" w:rsidRDefault="003775C7" w:rsidP="003775C7">
            <w:pPr>
              <w:rPr>
                <w:color w:val="008000"/>
              </w:rPr>
            </w:pPr>
          </w:p>
        </w:tc>
        <w:tc>
          <w:tcPr>
            <w:tcW w:w="2379" w:type="pct"/>
            <w:shd w:val="clear" w:color="auto" w:fill="auto"/>
          </w:tcPr>
          <w:p w14:paraId="44F23089" w14:textId="51F18577" w:rsidR="003775C7" w:rsidRDefault="00893FD5" w:rsidP="00D60D1A">
            <w:pPr>
              <w:rPr>
                <w:szCs w:val="18"/>
              </w:rPr>
            </w:pPr>
            <w:r>
              <w:rPr>
                <w:szCs w:val="18"/>
              </w:rPr>
              <w:t>Verplichte keuzetekst met vaste</w:t>
            </w:r>
            <w:r w:rsidRPr="00EA4857">
              <w:rPr>
                <w:szCs w:val="18"/>
              </w:rPr>
              <w:t xml:space="preserve"> </w:t>
            </w:r>
            <w:r w:rsidR="003775C7" w:rsidRPr="00EA4857">
              <w:rPr>
                <w:szCs w:val="18"/>
              </w:rPr>
              <w:t>tekst</w:t>
            </w:r>
            <w:r w:rsidR="000E6133" w:rsidRPr="00EA4857">
              <w:rPr>
                <w:szCs w:val="18"/>
              </w:rPr>
              <w:t xml:space="preserve"> bij optie-overeenkomst</w:t>
            </w:r>
          </w:p>
          <w:p w14:paraId="34AB5E73" w14:textId="7C553BC4" w:rsidR="003053BE" w:rsidRDefault="003053BE" w:rsidP="00D60D1A">
            <w:pPr>
              <w:rPr>
                <w:szCs w:val="18"/>
              </w:rPr>
            </w:pPr>
          </w:p>
          <w:p w14:paraId="70C299F2" w14:textId="77777777" w:rsidR="00893FD5" w:rsidRPr="00DF701B" w:rsidRDefault="00893FD5" w:rsidP="00893FD5">
            <w:pPr>
              <w:spacing w:line="240" w:lineRule="auto"/>
              <w:rPr>
                <w:szCs w:val="18"/>
              </w:rPr>
            </w:pPr>
            <w:r w:rsidRPr="00DF701B">
              <w:rPr>
                <w:szCs w:val="18"/>
              </w:rPr>
              <w:t>Gebruikerskeuze tussen:</w:t>
            </w:r>
          </w:p>
          <w:p w14:paraId="7498C795" w14:textId="41208557" w:rsidR="00893FD5" w:rsidRPr="00DF701B" w:rsidRDefault="00893FD5" w:rsidP="00893FD5">
            <w:pPr>
              <w:pStyle w:val="Lijstalinea"/>
              <w:numPr>
                <w:ilvl w:val="0"/>
                <w:numId w:val="12"/>
              </w:numPr>
              <w:spacing w:line="240" w:lineRule="auto"/>
              <w:rPr>
                <w:szCs w:val="18"/>
              </w:rPr>
            </w:pPr>
            <w:r w:rsidRPr="00DF701B">
              <w:rPr>
                <w:rFonts w:cs="Arial"/>
                <w:color w:val="339966"/>
                <w:szCs w:val="18"/>
                <w:lang w:eastAsia="nl-NL"/>
              </w:rPr>
              <w:t xml:space="preserve">Allen die als partij bij deze </w:t>
            </w:r>
            <w:r>
              <w:rPr>
                <w:rFonts w:cs="Arial"/>
                <w:color w:val="339966"/>
                <w:szCs w:val="18"/>
                <w:lang w:eastAsia="nl-NL"/>
              </w:rPr>
              <w:t>optie-</w:t>
            </w:r>
            <w:r w:rsidRPr="00DF701B">
              <w:rPr>
                <w:rFonts w:cs="Arial"/>
                <w:color w:val="339966"/>
                <w:szCs w:val="18"/>
                <w:lang w:eastAsia="nl-NL"/>
              </w:rPr>
              <w:t>overeenkomst betrokken zijn hebben mij, notaris, medegedeeld met de inschrijving in te stemmen</w:t>
            </w:r>
          </w:p>
          <w:p w14:paraId="242D83E9" w14:textId="29606210" w:rsidR="00893FD5" w:rsidRPr="00DF701B" w:rsidRDefault="00893FD5" w:rsidP="00893FD5">
            <w:pPr>
              <w:pStyle w:val="Lijstalinea"/>
              <w:numPr>
                <w:ilvl w:val="0"/>
                <w:numId w:val="12"/>
              </w:numPr>
              <w:spacing w:line="240" w:lineRule="auto"/>
            </w:pPr>
            <w:r w:rsidRPr="00DF701B">
              <w:rPr>
                <w:rFonts w:cs="Arial"/>
                <w:color w:val="339966"/>
                <w:szCs w:val="18"/>
                <w:lang w:eastAsia="nl-NL"/>
              </w:rPr>
              <w:t xml:space="preserve">De </w:t>
            </w:r>
            <w:r>
              <w:rPr>
                <w:rFonts w:cs="Arial"/>
                <w:color w:val="339966"/>
                <w:szCs w:val="18"/>
                <w:lang w:eastAsia="nl-NL"/>
              </w:rPr>
              <w:t>optie-</w:t>
            </w:r>
            <w:r w:rsidRPr="00DF701B">
              <w:rPr>
                <w:rFonts w:cs="Arial"/>
                <w:color w:val="339966"/>
                <w:szCs w:val="18"/>
                <w:lang w:eastAsia="nl-NL"/>
              </w:rPr>
              <w:t>overeenkomst toont genoegzaam aan dat het in te schrijven feit zich inderdaad heeft voorgedaan</w:t>
            </w:r>
          </w:p>
          <w:p w14:paraId="6CE2C70F" w14:textId="77777777" w:rsidR="00893FD5" w:rsidRDefault="00893FD5" w:rsidP="00D60D1A">
            <w:pPr>
              <w:rPr>
                <w:szCs w:val="18"/>
              </w:rPr>
            </w:pPr>
          </w:p>
          <w:p w14:paraId="1EF74B4C" w14:textId="77777777" w:rsidR="003053BE" w:rsidRDefault="003053BE" w:rsidP="003053BE">
            <w:pPr>
              <w:spacing w:line="240" w:lineRule="auto"/>
            </w:pPr>
            <w:r>
              <w:t>Mapping:</w:t>
            </w:r>
          </w:p>
          <w:p w14:paraId="101054AA" w14:textId="77777777" w:rsidR="003053BE" w:rsidRPr="00EA4857" w:rsidRDefault="003053BE" w:rsidP="003053BE">
            <w:pPr>
              <w:spacing w:line="240" w:lineRule="auto"/>
              <w:rPr>
                <w:sz w:val="16"/>
                <w:szCs w:val="16"/>
              </w:rPr>
            </w:pPr>
            <w:r w:rsidRPr="00EA4857">
              <w:rPr>
                <w:sz w:val="16"/>
                <w:szCs w:val="16"/>
              </w:rPr>
              <w:t>//IMKAD_AangebodenStuk/</w:t>
            </w:r>
            <w:r w:rsidRPr="00EA4857">
              <w:rPr>
                <w:sz w:val="16"/>
                <w:szCs w:val="16"/>
                <w:u w:val="single"/>
              </w:rPr>
              <w:t xml:space="preserve"> </w:t>
            </w:r>
            <w:r w:rsidRPr="00EA4857">
              <w:rPr>
                <w:sz w:val="16"/>
                <w:szCs w:val="16"/>
              </w:rPr>
              <w:t>StukdeelNotarieleVerklaring</w:t>
            </w:r>
            <w:r w:rsidRPr="00EA4857">
              <w:rPr>
                <w:i/>
                <w:sz w:val="16"/>
                <w:szCs w:val="16"/>
              </w:rPr>
              <w:t>/</w:t>
            </w:r>
            <w:r w:rsidRPr="00EA4857">
              <w:rPr>
                <w:sz w:val="16"/>
                <w:szCs w:val="16"/>
              </w:rPr>
              <w:t>tekstkeuze/</w:t>
            </w:r>
          </w:p>
          <w:p w14:paraId="5D8CBE1F" w14:textId="1028199E" w:rsidR="003053BE" w:rsidRPr="00EA4857" w:rsidRDefault="003053BE" w:rsidP="003053BE">
            <w:pPr>
              <w:spacing w:line="240" w:lineRule="auto"/>
              <w:rPr>
                <w:sz w:val="16"/>
                <w:szCs w:val="16"/>
              </w:rPr>
            </w:pPr>
            <w:r w:rsidRPr="00EA4857">
              <w:rPr>
                <w:sz w:val="16"/>
                <w:szCs w:val="16"/>
              </w:rPr>
              <w:tab/>
              <w:t>./tagNaam(</w:t>
            </w:r>
            <w:r>
              <w:rPr>
                <w:sz w:val="16"/>
                <w:szCs w:val="16"/>
              </w:rPr>
              <w:t>k_Artikel37</w:t>
            </w:r>
            <w:r w:rsidRPr="00EA4857">
              <w:rPr>
                <w:sz w:val="16"/>
                <w:szCs w:val="16"/>
              </w:rPr>
              <w:t xml:space="preserve">) </w:t>
            </w:r>
          </w:p>
          <w:p w14:paraId="1A3CD655" w14:textId="399A040B" w:rsidR="003775C7" w:rsidRDefault="003053BE" w:rsidP="009C767C">
            <w:pPr>
              <w:spacing w:line="240" w:lineRule="auto"/>
            </w:pPr>
            <w:r w:rsidRPr="00EA4857">
              <w:rPr>
                <w:sz w:val="16"/>
                <w:szCs w:val="16"/>
              </w:rPr>
              <w:tab/>
              <w:t>/tekst(</w:t>
            </w:r>
            <w:r>
              <w:rPr>
                <w:sz w:val="16"/>
                <w:szCs w:val="16"/>
              </w:rPr>
              <w:t>met de gekozen tekst</w:t>
            </w:r>
          </w:p>
          <w:p w14:paraId="2AF73733" w14:textId="77777777" w:rsidR="003775C7" w:rsidRPr="00875241" w:rsidRDefault="003775C7" w:rsidP="00EA4857">
            <w:pPr>
              <w:spacing w:line="240" w:lineRule="auto"/>
            </w:pPr>
          </w:p>
        </w:tc>
      </w:tr>
    </w:tbl>
    <w:p w14:paraId="407AF06C" w14:textId="77777777" w:rsidR="00520F65" w:rsidRDefault="00520F65" w:rsidP="005D562D"/>
    <w:p w14:paraId="4766334E" w14:textId="77777777" w:rsidR="009C6D27" w:rsidRDefault="009C6D27" w:rsidP="009C6D27">
      <w:pPr>
        <w:pStyle w:val="Kop2"/>
        <w:numPr>
          <w:ilvl w:val="1"/>
          <w:numId w:val="1"/>
        </w:numPr>
      </w:pPr>
      <w:bookmarkStart w:id="204" w:name="_Toc147935054"/>
      <w:r>
        <w:lastRenderedPageBreak/>
        <w:t>Verzoek tot inschrijving</w:t>
      </w:r>
      <w:bookmarkEnd w:id="204"/>
    </w:p>
    <w:tbl>
      <w:tblPr>
        <w:tblW w:w="504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90"/>
        <w:gridCol w:w="6660"/>
      </w:tblGrid>
      <w:tr w:rsidR="003775C7" w:rsidRPr="000E6BC2" w14:paraId="67DE5F27" w14:textId="77777777" w:rsidTr="00EA4857">
        <w:tc>
          <w:tcPr>
            <w:tcW w:w="2630" w:type="pct"/>
            <w:shd w:val="clear" w:color="auto" w:fill="auto"/>
          </w:tcPr>
          <w:p w14:paraId="36CB0988" w14:textId="77777777" w:rsidR="003775C7" w:rsidRPr="00EA4857" w:rsidRDefault="003775C7" w:rsidP="00EA4857">
            <w:pPr>
              <w:tabs>
                <w:tab w:val="left" w:pos="-1440"/>
                <w:tab w:val="left" w:pos="-720"/>
                <w:tab w:val="left" w:pos="425"/>
              </w:tabs>
              <w:suppressAutoHyphens/>
              <w:rPr>
                <w:rFonts w:cs="Arial"/>
                <w:color w:val="FFFFFF"/>
                <w:sz w:val="20"/>
                <w:highlight w:val="darkYellow"/>
              </w:rPr>
            </w:pPr>
            <w:r w:rsidRPr="00EA4857">
              <w:rPr>
                <w:rFonts w:cs="Arial"/>
                <w:color w:val="FFFFFF"/>
                <w:sz w:val="20"/>
                <w:highlight w:val="darkYellow"/>
              </w:rPr>
              <w:t>KEUZEBLOK VERZOEK TOT INSCHRIJVING</w:t>
            </w:r>
          </w:p>
          <w:p w14:paraId="26398A36" w14:textId="77777777" w:rsidR="003775C7" w:rsidRPr="00EA4857" w:rsidRDefault="003775C7" w:rsidP="00D60D1A">
            <w:pPr>
              <w:rPr>
                <w:color w:val="FF0000"/>
                <w:u w:val="single"/>
                <w:lang w:val="nl"/>
              </w:rPr>
            </w:pPr>
          </w:p>
        </w:tc>
        <w:tc>
          <w:tcPr>
            <w:tcW w:w="2370" w:type="pct"/>
            <w:shd w:val="clear" w:color="auto" w:fill="auto"/>
          </w:tcPr>
          <w:p w14:paraId="0878115D" w14:textId="65391914" w:rsidR="00223933" w:rsidRPr="00EA4857" w:rsidRDefault="003775C7" w:rsidP="00223933">
            <w:pPr>
              <w:rPr>
                <w:szCs w:val="18"/>
              </w:rPr>
            </w:pPr>
            <w:r>
              <w:t>Dit</w:t>
            </w:r>
            <w:r w:rsidRPr="00C655DD">
              <w:t xml:space="preserve"> keuzeblok </w:t>
            </w:r>
            <w:r>
              <w:t xml:space="preserve">bestaat uit 2 varianten, één voor de koopovereenkomst en één voor de optie-overeenkomst. </w:t>
            </w:r>
            <w:r w:rsidR="00223933">
              <w:t xml:space="preserve">Welke variant getoond wordt is afleidbaar van de </w:t>
            </w:r>
            <w:r w:rsidR="00223933" w:rsidRPr="00EA4857">
              <w:rPr>
                <w:szCs w:val="18"/>
              </w:rPr>
              <w:t xml:space="preserve">keuze tussen </w:t>
            </w:r>
            <w:r w:rsidR="00223933" w:rsidRPr="00EA4857">
              <w:rPr>
                <w:color w:val="005200"/>
              </w:rPr>
              <w:t>optie-/koop</w:t>
            </w:r>
            <w:r w:rsidR="00223933">
              <w:t xml:space="preserve"> in par. </w:t>
            </w:r>
            <w:r w:rsidR="00223933">
              <w:fldChar w:fldCharType="begin"/>
            </w:r>
            <w:r w:rsidR="00223933">
              <w:instrText xml:space="preserve"> REF _Ref387234060 \r \h </w:instrText>
            </w:r>
            <w:r w:rsidR="00223933">
              <w:fldChar w:fldCharType="separate"/>
            </w:r>
            <w:r w:rsidR="00D01B7F">
              <w:t>2.2</w:t>
            </w:r>
            <w:r w:rsidR="00223933">
              <w:fldChar w:fldCharType="end"/>
            </w:r>
            <w:r w:rsidR="00223933">
              <w:t xml:space="preserve"> A</w:t>
            </w:r>
            <w:r w:rsidR="00223933" w:rsidRPr="009A6156">
              <w:t>anhef</w:t>
            </w:r>
            <w:r w:rsidR="00223933" w:rsidRPr="00EA4857">
              <w:rPr>
                <w:szCs w:val="18"/>
              </w:rPr>
              <w:t>:</w:t>
            </w:r>
          </w:p>
          <w:p w14:paraId="013EC4CD" w14:textId="77777777" w:rsidR="00223933" w:rsidRPr="00EA4857" w:rsidRDefault="00223933" w:rsidP="00EA4857">
            <w:pPr>
              <w:numPr>
                <w:ilvl w:val="0"/>
                <w:numId w:val="12"/>
              </w:numPr>
              <w:rPr>
                <w:szCs w:val="18"/>
              </w:rPr>
            </w:pPr>
            <w:r w:rsidRPr="00EA4857">
              <w:rPr>
                <w:szCs w:val="18"/>
              </w:rPr>
              <w:t>‘koop’ dan variant koopovereenkomst,</w:t>
            </w:r>
          </w:p>
          <w:p w14:paraId="60109FCC" w14:textId="77777777" w:rsidR="00223933" w:rsidRPr="00EA4857" w:rsidRDefault="00223933" w:rsidP="00EA4857">
            <w:pPr>
              <w:numPr>
                <w:ilvl w:val="0"/>
                <w:numId w:val="12"/>
              </w:numPr>
              <w:rPr>
                <w:szCs w:val="18"/>
              </w:rPr>
            </w:pPr>
            <w:r w:rsidRPr="00EA4857">
              <w:rPr>
                <w:szCs w:val="18"/>
              </w:rPr>
              <w:t>‘optie’ dan variant optie-overeenkomst.</w:t>
            </w:r>
          </w:p>
          <w:p w14:paraId="78CF3F35" w14:textId="77777777" w:rsidR="00B31250" w:rsidRPr="006919F5" w:rsidRDefault="00B31250" w:rsidP="00D60D1A"/>
          <w:p w14:paraId="41B8C15A" w14:textId="77777777" w:rsidR="003775C7" w:rsidRPr="00221A3F" w:rsidRDefault="003775C7" w:rsidP="00D60D1A">
            <w:r w:rsidRPr="006919F5">
              <w:t>De varianten worden in de volge</w:t>
            </w:r>
            <w:r>
              <w:t>nde paragrafen beschreven.</w:t>
            </w:r>
          </w:p>
        </w:tc>
      </w:tr>
    </w:tbl>
    <w:p w14:paraId="58F5439E" w14:textId="77777777" w:rsidR="003775C7" w:rsidRPr="003775C7" w:rsidRDefault="003775C7" w:rsidP="003775C7"/>
    <w:p w14:paraId="542FE62E" w14:textId="77777777" w:rsidR="009C6D27" w:rsidRDefault="003775C7" w:rsidP="003775C7">
      <w:pPr>
        <w:pStyle w:val="Kop3"/>
        <w:numPr>
          <w:ilvl w:val="2"/>
          <w:numId w:val="1"/>
        </w:numPr>
      </w:pPr>
      <w:bookmarkStart w:id="205" w:name="_Toc147935055"/>
      <w:r>
        <w:t>Variant koopovereenkomst</w:t>
      </w:r>
      <w:bookmarkEnd w:id="205"/>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9C6D27" w:rsidRPr="00343045" w14:paraId="484E76C7" w14:textId="77777777" w:rsidTr="00EA4857">
        <w:tc>
          <w:tcPr>
            <w:tcW w:w="2621" w:type="pct"/>
            <w:shd w:val="clear" w:color="auto" w:fill="auto"/>
          </w:tcPr>
          <w:p w14:paraId="4C9E4E1F"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7027EC2D" w14:textId="74AA38D4" w:rsidR="009C6D27" w:rsidRPr="00EA4857" w:rsidRDefault="002A3318" w:rsidP="002A3318">
            <w:pPr>
              <w:rPr>
                <w:color w:val="008000"/>
              </w:rPr>
            </w:pPr>
            <w:r w:rsidRPr="00EA4857">
              <w:rPr>
                <w:rFonts w:cs="Arial"/>
                <w:color w:val="FF0000"/>
                <w:sz w:val="20"/>
              </w:rPr>
              <w:t xml:space="preserve">In verband met het vorenstaande verzoek ik, notaris, namens </w:t>
            </w:r>
            <w:r w:rsidRPr="00EA4857">
              <w:rPr>
                <w:rFonts w:cs="Arial"/>
                <w:color w:val="339966"/>
                <w:sz w:val="20"/>
              </w:rPr>
              <w:t>verkoper/verkoper</w:t>
            </w:r>
            <w:r w:rsidR="00C44FEB">
              <w:rPr>
                <w:rFonts w:cs="Arial"/>
                <w:color w:val="339966"/>
                <w:sz w:val="20"/>
              </w:rPr>
              <w:t>/</w:t>
            </w:r>
            <w:r w:rsidR="00C44FEB" w:rsidRPr="00045F94">
              <w:rPr>
                <w:rFonts w:cs="Arial"/>
                <w:szCs w:val="18"/>
              </w:rPr>
              <w:t>§naam partij§</w:t>
            </w:r>
            <w:r w:rsidRPr="00EA4857">
              <w:rPr>
                <w:rFonts w:cs="Arial"/>
                <w:color w:val="339966"/>
                <w:sz w:val="20"/>
              </w:rPr>
              <w:t xml:space="preserve"> en koper/koper</w:t>
            </w:r>
            <w:r w:rsidR="00C44FEB">
              <w:rPr>
                <w:rFonts w:cs="Arial"/>
                <w:color w:val="339966"/>
                <w:sz w:val="20"/>
              </w:rPr>
              <w:t>/</w:t>
            </w:r>
            <w:r w:rsidR="00C44FEB" w:rsidRPr="00045F94">
              <w:rPr>
                <w:rFonts w:cs="Arial"/>
                <w:szCs w:val="18"/>
              </w:rPr>
              <w:t>§naam partij§</w:t>
            </w:r>
          </w:p>
        </w:tc>
        <w:tc>
          <w:tcPr>
            <w:tcW w:w="2379" w:type="pct"/>
            <w:shd w:val="clear" w:color="auto" w:fill="auto"/>
          </w:tcPr>
          <w:p w14:paraId="469C7049" w14:textId="77777777" w:rsidR="00E142C7" w:rsidRPr="00EA4857" w:rsidRDefault="00B31250" w:rsidP="009C6D27">
            <w:pPr>
              <w:rPr>
                <w:szCs w:val="18"/>
              </w:rPr>
            </w:pPr>
            <w:r w:rsidRPr="00EA4857">
              <w:rPr>
                <w:szCs w:val="18"/>
              </w:rPr>
              <w:t>Verplichte tekst met v</w:t>
            </w:r>
            <w:r w:rsidR="00C61FEF" w:rsidRPr="00EA4857">
              <w:rPr>
                <w:szCs w:val="18"/>
              </w:rPr>
              <w:t>erplichte</w:t>
            </w:r>
            <w:r w:rsidR="00E3260F" w:rsidRPr="00EA4857">
              <w:rPr>
                <w:szCs w:val="18"/>
              </w:rPr>
              <w:t xml:space="preserve"> </w:t>
            </w:r>
            <w:r w:rsidRPr="00EA4857">
              <w:rPr>
                <w:szCs w:val="18"/>
              </w:rPr>
              <w:t>gebruikers</w:t>
            </w:r>
            <w:r w:rsidR="00C61FEF" w:rsidRPr="00EA4857">
              <w:rPr>
                <w:szCs w:val="18"/>
              </w:rPr>
              <w:t xml:space="preserve">keuze </w:t>
            </w:r>
            <w:r w:rsidR="00E3260F" w:rsidRPr="00EA4857">
              <w:rPr>
                <w:szCs w:val="18"/>
              </w:rPr>
              <w:t>tussen</w:t>
            </w:r>
            <w:r w:rsidR="00E142C7" w:rsidRPr="00EA4857">
              <w:rPr>
                <w:szCs w:val="18"/>
              </w:rPr>
              <w:t>:</w:t>
            </w:r>
          </w:p>
          <w:p w14:paraId="7A8C76C2" w14:textId="23B07A95"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p>
          <w:p w14:paraId="79B4F34C" w14:textId="0480D94F" w:rsidR="00E142C7" w:rsidRPr="00EA4857" w:rsidRDefault="000D1B80" w:rsidP="00EA4857">
            <w:pPr>
              <w:numPr>
                <w:ilvl w:val="0"/>
                <w:numId w:val="14"/>
              </w:numPr>
              <w:rPr>
                <w:rFonts w:cs="Arial"/>
                <w:color w:val="339966"/>
                <w:sz w:val="20"/>
              </w:rPr>
            </w:pPr>
            <w:r w:rsidRPr="00EA4857">
              <w:rPr>
                <w:rFonts w:cs="Arial"/>
                <w:color w:val="339966"/>
                <w:sz w:val="20"/>
              </w:rPr>
              <w:t>V</w:t>
            </w:r>
            <w:r w:rsidR="00E142C7" w:rsidRPr="00EA4857">
              <w:rPr>
                <w:rFonts w:cs="Arial"/>
                <w:color w:val="339966"/>
                <w:sz w:val="20"/>
              </w:rPr>
              <w:t>erkoper</w:t>
            </w:r>
            <w:r>
              <w:rPr>
                <w:rFonts w:cs="Arial"/>
                <w:color w:val="339966"/>
                <w:sz w:val="20"/>
              </w:rPr>
              <w:t>/</w:t>
            </w:r>
            <w:r w:rsidRPr="00501177">
              <w:rPr>
                <w:rFonts w:cs="Arial"/>
                <w:sz w:val="20"/>
              </w:rPr>
              <w:t>§naam partij§</w:t>
            </w:r>
            <w:r w:rsidR="00E142C7" w:rsidRPr="00EA4857">
              <w:rPr>
                <w:rFonts w:cs="Arial"/>
                <w:color w:val="339966"/>
                <w:sz w:val="20"/>
              </w:rPr>
              <w:t xml:space="preserve"> en koper</w:t>
            </w:r>
            <w:r>
              <w:rPr>
                <w:rFonts w:cs="Arial"/>
                <w:color w:val="339966"/>
                <w:sz w:val="20"/>
              </w:rPr>
              <w:t>/</w:t>
            </w:r>
            <w:r w:rsidRPr="00501177">
              <w:rPr>
                <w:rFonts w:cs="Arial"/>
                <w:sz w:val="20"/>
              </w:rPr>
              <w:t>§naam partij§</w:t>
            </w:r>
          </w:p>
          <w:p w14:paraId="259C2690" w14:textId="42B2BD22" w:rsidR="00C44FEB" w:rsidRPr="000D1B80" w:rsidRDefault="000D1B80">
            <w:pPr>
              <w:numPr>
                <w:ilvl w:val="0"/>
                <w:numId w:val="14"/>
              </w:numPr>
              <w:rPr>
                <w:color w:val="339966"/>
                <w:szCs w:val="18"/>
              </w:rPr>
            </w:pPr>
            <w:r w:rsidRPr="00EA4857">
              <w:rPr>
                <w:rFonts w:cs="Arial"/>
                <w:color w:val="339966"/>
                <w:sz w:val="20"/>
              </w:rPr>
              <w:t>K</w:t>
            </w:r>
            <w:r w:rsidR="00E142C7" w:rsidRPr="00EA4857">
              <w:rPr>
                <w:rFonts w:cs="Arial"/>
                <w:color w:val="339966"/>
                <w:sz w:val="20"/>
              </w:rPr>
              <w:t>oper</w:t>
            </w:r>
            <w:r>
              <w:rPr>
                <w:rFonts w:cs="Arial"/>
                <w:color w:val="339966"/>
                <w:sz w:val="20"/>
              </w:rPr>
              <w:t>/</w:t>
            </w:r>
            <w:r w:rsidRPr="00501177">
              <w:rPr>
                <w:rFonts w:cs="Arial"/>
                <w:sz w:val="20"/>
              </w:rPr>
              <w:t>§naam partij§</w:t>
            </w:r>
          </w:p>
          <w:p w14:paraId="060E357C" w14:textId="77777777" w:rsidR="009C6D27" w:rsidRDefault="009C6D27" w:rsidP="00EA4857">
            <w:pPr>
              <w:spacing w:line="240" w:lineRule="auto"/>
            </w:pPr>
          </w:p>
          <w:p w14:paraId="6A2689BF" w14:textId="77777777" w:rsidR="0053503A" w:rsidRPr="00EA4857" w:rsidRDefault="0053503A" w:rsidP="00EA4857">
            <w:pPr>
              <w:spacing w:line="240" w:lineRule="auto"/>
              <w:rPr>
                <w:u w:val="single"/>
              </w:rPr>
            </w:pPr>
            <w:r w:rsidRPr="00EA4857">
              <w:rPr>
                <w:u w:val="single"/>
              </w:rPr>
              <w:t>Mapping:</w:t>
            </w:r>
          </w:p>
          <w:p w14:paraId="637F4AF6" w14:textId="77777777" w:rsidR="0053503A" w:rsidRPr="00EA4857" w:rsidRDefault="0053503A"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256BB2C2" w14:textId="77777777" w:rsidR="0053503A" w:rsidRPr="00EA4857" w:rsidRDefault="0053503A" w:rsidP="00EA4857">
            <w:pPr>
              <w:spacing w:line="240" w:lineRule="auto"/>
              <w:ind w:left="427"/>
              <w:rPr>
                <w:sz w:val="16"/>
                <w:szCs w:val="16"/>
              </w:rPr>
            </w:pPr>
            <w:r w:rsidRPr="00EA4857">
              <w:rPr>
                <w:sz w:val="16"/>
                <w:szCs w:val="16"/>
              </w:rPr>
              <w:t>./tagNaam(‘k_Verzoek</w:t>
            </w:r>
            <w:r w:rsidR="00463841" w:rsidRPr="00EA4857">
              <w:rPr>
                <w:sz w:val="16"/>
                <w:szCs w:val="16"/>
              </w:rPr>
              <w:t>InschrijvingNamens</w:t>
            </w:r>
            <w:r w:rsidRPr="00EA4857">
              <w:rPr>
                <w:sz w:val="16"/>
                <w:szCs w:val="16"/>
              </w:rPr>
              <w:t>’)</w:t>
            </w:r>
          </w:p>
          <w:p w14:paraId="2FB58BD4" w14:textId="5B534F09" w:rsidR="0053503A" w:rsidRPr="00EA4857" w:rsidRDefault="0053503A" w:rsidP="00EA4857">
            <w:pPr>
              <w:spacing w:line="240" w:lineRule="auto"/>
              <w:ind w:left="427"/>
              <w:rPr>
                <w:sz w:val="16"/>
                <w:szCs w:val="16"/>
              </w:rPr>
            </w:pPr>
            <w:r w:rsidRPr="00EA4857">
              <w:rPr>
                <w:sz w:val="16"/>
                <w:szCs w:val="16"/>
              </w:rPr>
              <w:t>./tekst(</w:t>
            </w:r>
            <w:r w:rsidR="00E3260F" w:rsidRPr="00EA4857">
              <w:rPr>
                <w:sz w:val="16"/>
                <w:szCs w:val="16"/>
              </w:rPr>
              <w:t>‘verkoper</w:t>
            </w:r>
            <w:r w:rsidR="00C928B0" w:rsidRPr="001107B7">
              <w:rPr>
                <w:rFonts w:cs="Arial"/>
                <w:sz w:val="16"/>
                <w:szCs w:val="16"/>
              </w:rPr>
              <w:t>/§naam partij§</w:t>
            </w:r>
            <w:r w:rsidR="00E3260F" w:rsidRPr="001107B7">
              <w:rPr>
                <w:rFonts w:cs="Arial"/>
                <w:sz w:val="16"/>
                <w:szCs w:val="16"/>
              </w:rPr>
              <w:t>,</w:t>
            </w:r>
            <w:r w:rsidR="00E3260F" w:rsidRPr="00EA4857">
              <w:rPr>
                <w:sz w:val="16"/>
                <w:szCs w:val="16"/>
              </w:rPr>
              <w:t xml:space="preserve"> of ‘verkoper</w:t>
            </w:r>
            <w:r w:rsidR="00C928B0">
              <w:rPr>
                <w:sz w:val="16"/>
                <w:szCs w:val="16"/>
              </w:rPr>
              <w:t>/</w:t>
            </w:r>
            <w:r w:rsidR="00C928B0" w:rsidRPr="001107B7">
              <w:rPr>
                <w:sz w:val="16"/>
                <w:szCs w:val="16"/>
              </w:rPr>
              <w:t>§naam partij§</w:t>
            </w:r>
            <w:r w:rsidR="00E3260F" w:rsidRPr="00EA4857">
              <w:rPr>
                <w:sz w:val="16"/>
                <w:szCs w:val="16"/>
              </w:rPr>
              <w:t xml:space="preserve"> en koper</w:t>
            </w:r>
            <w:r w:rsidR="00C928B0">
              <w:rPr>
                <w:sz w:val="16"/>
                <w:szCs w:val="16"/>
              </w:rPr>
              <w:t>/</w:t>
            </w:r>
            <w:r w:rsidR="00C928B0" w:rsidRPr="001107B7">
              <w:rPr>
                <w:sz w:val="16"/>
                <w:szCs w:val="16"/>
              </w:rPr>
              <w:t>§naam partij§</w:t>
            </w:r>
            <w:r w:rsidR="00E3260F" w:rsidRPr="00EA4857">
              <w:rPr>
                <w:sz w:val="16"/>
                <w:szCs w:val="16"/>
              </w:rPr>
              <w:t>’ of ‘koper</w:t>
            </w:r>
            <w:r w:rsidR="00C928B0">
              <w:rPr>
                <w:sz w:val="16"/>
                <w:szCs w:val="16"/>
              </w:rPr>
              <w:t>/</w:t>
            </w:r>
            <w:r w:rsidR="00C928B0" w:rsidRPr="001107B7">
              <w:rPr>
                <w:sz w:val="16"/>
                <w:szCs w:val="16"/>
              </w:rPr>
              <w:t>§naam partij§</w:t>
            </w:r>
            <w:r w:rsidR="00E3260F" w:rsidRPr="00EA4857">
              <w:rPr>
                <w:sz w:val="16"/>
                <w:szCs w:val="16"/>
              </w:rPr>
              <w:t>’</w:t>
            </w:r>
            <w:r w:rsidR="00C44FEB">
              <w:rPr>
                <w:sz w:val="16"/>
                <w:szCs w:val="16"/>
              </w:rPr>
              <w:t xml:space="preserve"> of </w:t>
            </w:r>
            <w:r w:rsidR="00C44FEB" w:rsidRPr="00E36C5E">
              <w:rPr>
                <w:sz w:val="16"/>
                <w:szCs w:val="16"/>
              </w:rPr>
              <w:t>‘</w:t>
            </w:r>
            <w:r w:rsidR="00C44FEB" w:rsidRPr="001107B7">
              <w:rPr>
                <w:sz w:val="16"/>
                <w:szCs w:val="16"/>
              </w:rPr>
              <w:t>§naam partij§’</w:t>
            </w:r>
            <w:r w:rsidRPr="00E36C5E">
              <w:rPr>
                <w:sz w:val="16"/>
                <w:szCs w:val="16"/>
              </w:rPr>
              <w:t>)</w:t>
            </w:r>
          </w:p>
          <w:p w14:paraId="62C20534" w14:textId="77777777" w:rsidR="0053503A" w:rsidRPr="00875241" w:rsidRDefault="0053503A" w:rsidP="00EA4857">
            <w:pPr>
              <w:spacing w:line="240" w:lineRule="auto"/>
            </w:pPr>
          </w:p>
        </w:tc>
      </w:tr>
      <w:tr w:rsidR="007F0C5F" w:rsidRPr="00343045" w14:paraId="06A307A5" w14:textId="77777777" w:rsidTr="00EA4857">
        <w:tc>
          <w:tcPr>
            <w:tcW w:w="2621" w:type="pct"/>
            <w:shd w:val="clear" w:color="auto" w:fill="auto"/>
          </w:tcPr>
          <w:p w14:paraId="052F96CC" w14:textId="38D48E27" w:rsidR="007A682B" w:rsidRPr="00512FEF" w:rsidRDefault="002A3318" w:rsidP="009C6D27">
            <w:pPr>
              <w:rPr>
                <w:rFonts w:cs="Arial"/>
                <w:color w:val="FF0000"/>
                <w:sz w:val="20"/>
              </w:rPr>
            </w:pPr>
            <w:r w:rsidRPr="00EA4857">
              <w:rPr>
                <w:rFonts w:cs="Arial"/>
                <w:color w:val="FF0000"/>
                <w:sz w:val="20"/>
              </w:rPr>
              <w:t>een afschrift van deze verklaring in de openbare registers op grond van artikel 7:3 lid 1 Burgerlijk Wetboek en in verband met artikel 3:17 lid 2 Burgerlijk Wetboek</w:t>
            </w:r>
            <w:r w:rsidRPr="00EA4857">
              <w:rPr>
                <w:rFonts w:cs="Arial"/>
                <w:color w:val="008000"/>
                <w:sz w:val="20"/>
              </w:rPr>
              <w:t xml:space="preserve"> </w:t>
            </w:r>
            <w:r w:rsidRPr="00EA4857">
              <w:rPr>
                <w:rFonts w:cs="Arial"/>
                <w:color w:val="800080"/>
                <w:sz w:val="20"/>
              </w:rPr>
              <w:t xml:space="preserve">en </w:t>
            </w:r>
            <w:r w:rsidR="007A682B" w:rsidRPr="00512FEF">
              <w:rPr>
                <w:rFonts w:cs="Arial"/>
                <w:color w:val="800080"/>
                <w:sz w:val="20"/>
              </w:rPr>
              <w:t>artikel 9.9 Omgevingswet</w:t>
            </w:r>
            <w:r w:rsidRPr="00EA4857">
              <w:rPr>
                <w:rFonts w:cs="Arial"/>
                <w:color w:val="FF0000"/>
                <w:sz w:val="20"/>
              </w:rPr>
              <w:t>, in te schrijven.</w:t>
            </w:r>
          </w:p>
        </w:tc>
        <w:tc>
          <w:tcPr>
            <w:tcW w:w="2379" w:type="pct"/>
            <w:shd w:val="clear" w:color="auto" w:fill="auto"/>
          </w:tcPr>
          <w:p w14:paraId="0DB8D62C" w14:textId="77777777" w:rsidR="007F0C5F" w:rsidRDefault="00894A4C" w:rsidP="007F0C5F">
            <w:r>
              <w:t xml:space="preserve">Vaste tekst, waarbij </w:t>
            </w:r>
            <w:r w:rsidR="00E3260F">
              <w:t xml:space="preserve">het tonen van </w:t>
            </w:r>
            <w:r>
              <w:t xml:space="preserve">de paarse tekst </w:t>
            </w:r>
            <w:r w:rsidR="00E3260F">
              <w:t>een gebruikerskeuze</w:t>
            </w:r>
            <w:r>
              <w:t xml:space="preserve"> is.</w:t>
            </w:r>
          </w:p>
          <w:p w14:paraId="06FD0318" w14:textId="77777777" w:rsidR="007F0C5F" w:rsidRPr="00EA4857" w:rsidRDefault="007F0C5F" w:rsidP="00EA4857">
            <w:pPr>
              <w:spacing w:line="240" w:lineRule="auto"/>
              <w:rPr>
                <w:szCs w:val="18"/>
              </w:rPr>
            </w:pPr>
          </w:p>
          <w:p w14:paraId="336C7088" w14:textId="77777777" w:rsidR="00910B5D" w:rsidRPr="00EA4857" w:rsidRDefault="00910B5D" w:rsidP="00EA4857">
            <w:pPr>
              <w:spacing w:line="240" w:lineRule="auto"/>
              <w:rPr>
                <w:u w:val="single"/>
              </w:rPr>
            </w:pPr>
            <w:r w:rsidRPr="00EA4857">
              <w:rPr>
                <w:u w:val="single"/>
              </w:rPr>
              <w:t>Mapping:</w:t>
            </w:r>
          </w:p>
          <w:p w14:paraId="6225EFD0" w14:textId="77777777" w:rsidR="00910B5D" w:rsidRPr="00EA4857" w:rsidRDefault="00910B5D"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646DF9AB" w14:textId="76C61C8A" w:rsidR="00910B5D" w:rsidRPr="00EA4857" w:rsidRDefault="00910B5D" w:rsidP="00EA4857">
            <w:pPr>
              <w:spacing w:line="240" w:lineRule="auto"/>
              <w:ind w:left="427"/>
              <w:rPr>
                <w:sz w:val="16"/>
                <w:szCs w:val="16"/>
              </w:rPr>
            </w:pPr>
            <w:r w:rsidRPr="00EA4857">
              <w:rPr>
                <w:sz w:val="16"/>
                <w:szCs w:val="16"/>
              </w:rPr>
              <w:t>./tagNaam(‘k_</w:t>
            </w:r>
            <w:r w:rsidR="008C62D3">
              <w:rPr>
                <w:sz w:val="16"/>
                <w:szCs w:val="16"/>
              </w:rPr>
              <w:t>Artikel</w:t>
            </w:r>
            <w:r w:rsidRPr="00EA4857">
              <w:rPr>
                <w:sz w:val="16"/>
                <w:szCs w:val="16"/>
              </w:rPr>
              <w:t>)</w:t>
            </w:r>
          </w:p>
          <w:p w14:paraId="6A0FFFAB" w14:textId="5161BA09" w:rsidR="00910B5D" w:rsidRPr="00EA4857" w:rsidRDefault="00910B5D" w:rsidP="00EA4857">
            <w:pPr>
              <w:spacing w:line="240" w:lineRule="auto"/>
              <w:ind w:left="427"/>
              <w:rPr>
                <w:sz w:val="16"/>
                <w:szCs w:val="16"/>
              </w:rPr>
            </w:pPr>
            <w:r w:rsidRPr="00EA4857">
              <w:rPr>
                <w:sz w:val="16"/>
                <w:szCs w:val="16"/>
              </w:rPr>
              <w:t>./tekst</w:t>
            </w:r>
            <w:r w:rsidR="00D73F23" w:rsidRPr="00512FEF">
              <w:rPr>
                <w:color w:val="000000" w:themeColor="text1"/>
                <w:sz w:val="16"/>
                <w:szCs w:val="16"/>
              </w:rPr>
              <w:t>(</w:t>
            </w:r>
            <w:r w:rsidR="007A682B" w:rsidRPr="00512FEF">
              <w:rPr>
                <w:color w:val="000000" w:themeColor="text1"/>
                <w:sz w:val="16"/>
                <w:szCs w:val="16"/>
              </w:rPr>
              <w:t>‘</w:t>
            </w:r>
            <w:r w:rsidR="007A682B" w:rsidRPr="00512FEF">
              <w:rPr>
                <w:rFonts w:cs="Arial"/>
                <w:color w:val="000000" w:themeColor="text1"/>
                <w:sz w:val="16"/>
                <w:szCs w:val="16"/>
              </w:rPr>
              <w:t>en artikel 9.9 Omgevingswet’</w:t>
            </w:r>
            <w:r w:rsidR="00D73F23" w:rsidRPr="00512FEF">
              <w:rPr>
                <w:color w:val="000000" w:themeColor="text1"/>
                <w:sz w:val="16"/>
                <w:szCs w:val="16"/>
              </w:rPr>
              <w:t>)</w:t>
            </w:r>
          </w:p>
          <w:p w14:paraId="02D02834" w14:textId="77777777" w:rsidR="00910B5D" w:rsidRPr="00EA4857" w:rsidRDefault="00910B5D" w:rsidP="00EA4857">
            <w:pPr>
              <w:spacing w:line="240" w:lineRule="auto"/>
              <w:rPr>
                <w:szCs w:val="18"/>
              </w:rPr>
            </w:pPr>
          </w:p>
        </w:tc>
      </w:tr>
    </w:tbl>
    <w:p w14:paraId="3768F3A0" w14:textId="77777777" w:rsidR="009C6D27" w:rsidRDefault="009C6D27" w:rsidP="005D562D"/>
    <w:p w14:paraId="505711D0" w14:textId="77777777" w:rsidR="002A3318" w:rsidRDefault="002A3318" w:rsidP="002A3318">
      <w:pPr>
        <w:pStyle w:val="Kop3"/>
        <w:numPr>
          <w:ilvl w:val="2"/>
          <w:numId w:val="1"/>
        </w:numPr>
      </w:pPr>
      <w:bookmarkStart w:id="206" w:name="_Toc147935056"/>
      <w:r>
        <w:lastRenderedPageBreak/>
        <w:t>Variant optie-overeenkomst</w:t>
      </w:r>
      <w:bookmarkEnd w:id="206"/>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3318" w:rsidRPr="00343045" w14:paraId="1C0FD206" w14:textId="77777777" w:rsidTr="00EA4857">
        <w:tc>
          <w:tcPr>
            <w:tcW w:w="2621" w:type="pct"/>
            <w:shd w:val="clear" w:color="auto" w:fill="auto"/>
          </w:tcPr>
          <w:p w14:paraId="37533B2B" w14:textId="77777777" w:rsidR="002A3318" w:rsidRPr="00EA4857" w:rsidRDefault="002A3318" w:rsidP="002A3318">
            <w:pPr>
              <w:rPr>
                <w:rFonts w:cs="Arial"/>
                <w:color w:val="FF0000"/>
                <w:sz w:val="20"/>
                <w:u w:val="single"/>
              </w:rPr>
            </w:pPr>
            <w:r w:rsidRPr="00EA4857">
              <w:rPr>
                <w:rFonts w:cs="Arial"/>
                <w:color w:val="FF0000"/>
                <w:sz w:val="20"/>
                <w:u w:val="single"/>
              </w:rPr>
              <w:t>Verzoek tot inschrijving</w:t>
            </w:r>
          </w:p>
          <w:p w14:paraId="0F11BBF6" w14:textId="5468078B" w:rsidR="002A3318" w:rsidRPr="00EA4857" w:rsidRDefault="002A3318" w:rsidP="00D60D1A">
            <w:pPr>
              <w:rPr>
                <w:rFonts w:cs="Arial"/>
                <w:color w:val="FF0000"/>
                <w:sz w:val="20"/>
              </w:rPr>
            </w:pPr>
            <w:r w:rsidRPr="00EA4857">
              <w:rPr>
                <w:rFonts w:cs="Arial"/>
                <w:color w:val="FF0000"/>
                <w:sz w:val="20"/>
              </w:rPr>
              <w:t xml:space="preserve">In verband met het vorenstaande verzoek ik, notaris, namens </w:t>
            </w:r>
            <w:r w:rsidRPr="00EA4857">
              <w:rPr>
                <w:rFonts w:cs="Arial"/>
                <w:color w:val="339966"/>
                <w:sz w:val="20"/>
              </w:rPr>
              <w:t>optieverlener/optieverlener</w:t>
            </w:r>
            <w:r w:rsidR="00E36C5E">
              <w:rPr>
                <w:rFonts w:cs="Arial"/>
                <w:color w:val="339966"/>
                <w:sz w:val="20"/>
              </w:rPr>
              <w:t>/</w:t>
            </w:r>
            <w:r w:rsidR="00E36C5E" w:rsidRPr="00045F94">
              <w:rPr>
                <w:rFonts w:cs="Arial"/>
                <w:szCs w:val="18"/>
              </w:rPr>
              <w:t>§naam partij§</w:t>
            </w:r>
            <w:r w:rsidRPr="00EA4857">
              <w:rPr>
                <w:rFonts w:cs="Arial"/>
                <w:color w:val="339966"/>
                <w:sz w:val="20"/>
              </w:rPr>
              <w:t xml:space="preserve"> en optiegerechtigde/optiegerechtigde</w:t>
            </w:r>
            <w:r w:rsidR="00E36C5E">
              <w:rPr>
                <w:rFonts w:cs="Arial"/>
                <w:color w:val="339966"/>
                <w:sz w:val="20"/>
              </w:rPr>
              <w:t>/</w:t>
            </w:r>
            <w:r w:rsidR="00E36C5E" w:rsidRPr="00045F94">
              <w:rPr>
                <w:rFonts w:cs="Arial"/>
                <w:szCs w:val="18"/>
              </w:rPr>
              <w:t>§naam partij§</w:t>
            </w:r>
            <w:r w:rsidRPr="00EA4857">
              <w:rPr>
                <w:rFonts w:cs="Arial"/>
                <w:color w:val="008000"/>
                <w:sz w:val="20"/>
              </w:rPr>
              <w:t xml:space="preserve"> </w:t>
            </w:r>
            <w:r w:rsidRPr="00EA4857">
              <w:rPr>
                <w:rFonts w:cs="Arial"/>
                <w:color w:val="FF0000"/>
                <w:sz w:val="20"/>
              </w:rPr>
              <w:t xml:space="preserve">een afschrift van deze verklaring in de openbare registers op grond van </w:t>
            </w:r>
            <w:r w:rsidR="006643BC">
              <w:rPr>
                <w:rFonts w:cs="Arial"/>
                <w:color w:val="339966"/>
                <w:sz w:val="20"/>
              </w:rPr>
              <w:t>artikel 9.9 Omgevingswet en in verband met artikel 3:17 lid 2 Burgerlijk Wetboek / artikel 9.9 Omgevingswet</w:t>
            </w:r>
            <w:r w:rsidRPr="00EA4857">
              <w:rPr>
                <w:rFonts w:cs="Arial"/>
                <w:color w:val="FF0000"/>
                <w:sz w:val="20"/>
              </w:rPr>
              <w:t>, in te schrijven.</w:t>
            </w:r>
          </w:p>
        </w:tc>
        <w:tc>
          <w:tcPr>
            <w:tcW w:w="2379" w:type="pct"/>
            <w:shd w:val="clear" w:color="auto" w:fill="auto"/>
          </w:tcPr>
          <w:p w14:paraId="36648FF4" w14:textId="77777777" w:rsidR="00E142C7" w:rsidRPr="00EA4857" w:rsidRDefault="00E3260F" w:rsidP="00D60D1A">
            <w:pPr>
              <w:rPr>
                <w:szCs w:val="18"/>
              </w:rPr>
            </w:pPr>
            <w:r w:rsidRPr="00EA4857">
              <w:rPr>
                <w:szCs w:val="18"/>
              </w:rPr>
              <w:t>Verplichte tekst met v</w:t>
            </w:r>
            <w:r w:rsidR="002A3318" w:rsidRPr="00EA4857">
              <w:rPr>
                <w:szCs w:val="18"/>
              </w:rPr>
              <w:t xml:space="preserve">erplichte </w:t>
            </w:r>
            <w:r w:rsidRPr="00EA4857">
              <w:rPr>
                <w:szCs w:val="18"/>
              </w:rPr>
              <w:t>gebruikers</w:t>
            </w:r>
            <w:r w:rsidR="002A3318" w:rsidRPr="00EA4857">
              <w:rPr>
                <w:szCs w:val="18"/>
              </w:rPr>
              <w:t xml:space="preserve">keuze </w:t>
            </w:r>
            <w:r w:rsidRPr="00EA4857">
              <w:rPr>
                <w:szCs w:val="18"/>
              </w:rPr>
              <w:t>tussen</w:t>
            </w:r>
            <w:r w:rsidR="00E142C7" w:rsidRPr="00EA4857">
              <w:rPr>
                <w:szCs w:val="18"/>
              </w:rPr>
              <w:t>:</w:t>
            </w:r>
          </w:p>
          <w:p w14:paraId="4AF35756" w14:textId="275131D8"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p>
          <w:p w14:paraId="746A53F5" w14:textId="2E20CA21" w:rsidR="00E142C7"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ptieverlener</w:t>
            </w:r>
            <w:r>
              <w:rPr>
                <w:rFonts w:cs="Arial"/>
                <w:color w:val="339966"/>
                <w:sz w:val="20"/>
              </w:rPr>
              <w:t>/</w:t>
            </w:r>
            <w:r w:rsidRPr="00501177">
              <w:rPr>
                <w:rFonts w:cs="Arial"/>
                <w:sz w:val="20"/>
              </w:rPr>
              <w:t>§naam partij§</w:t>
            </w:r>
            <w:r w:rsidR="00E142C7" w:rsidRPr="00273C00">
              <w:rPr>
                <w:rFonts w:cs="Arial"/>
                <w:color w:val="339966"/>
                <w:sz w:val="20"/>
              </w:rPr>
              <w:t xml:space="preserve"> en optiegerechtigde</w:t>
            </w:r>
            <w:r>
              <w:rPr>
                <w:rFonts w:cs="Arial"/>
                <w:color w:val="339966"/>
                <w:sz w:val="20"/>
              </w:rPr>
              <w:t>/</w:t>
            </w:r>
            <w:r w:rsidRPr="00501177">
              <w:rPr>
                <w:rFonts w:cs="Arial"/>
                <w:sz w:val="20"/>
              </w:rPr>
              <w:t>§naam partij§</w:t>
            </w:r>
          </w:p>
          <w:p w14:paraId="2E23D66A" w14:textId="645091A3" w:rsidR="00463841" w:rsidRPr="001107B7" w:rsidRDefault="00273C00">
            <w:pPr>
              <w:numPr>
                <w:ilvl w:val="0"/>
                <w:numId w:val="12"/>
              </w:numPr>
              <w:rPr>
                <w:sz w:val="20"/>
              </w:rPr>
            </w:pPr>
            <w:r w:rsidRPr="00EA4857">
              <w:rPr>
                <w:rFonts w:cs="Arial"/>
                <w:color w:val="339966"/>
                <w:sz w:val="20"/>
              </w:rPr>
              <w:t>O</w:t>
            </w:r>
            <w:r w:rsidR="00E142C7" w:rsidRPr="00EA4857">
              <w:rPr>
                <w:rFonts w:cs="Arial"/>
                <w:color w:val="339966"/>
                <w:sz w:val="20"/>
              </w:rPr>
              <w:t>ptiegerechtigde</w:t>
            </w:r>
            <w:r>
              <w:rPr>
                <w:rFonts w:cs="Arial"/>
                <w:color w:val="339966"/>
                <w:sz w:val="20"/>
              </w:rPr>
              <w:t>/</w:t>
            </w:r>
            <w:r w:rsidRPr="00501177">
              <w:rPr>
                <w:rFonts w:cs="Arial"/>
                <w:sz w:val="20"/>
              </w:rPr>
              <w:t>§naam partij§</w:t>
            </w:r>
          </w:p>
          <w:p w14:paraId="2FE57674" w14:textId="77777777" w:rsidR="001B5352" w:rsidRDefault="001B5352" w:rsidP="00EA4857">
            <w:pPr>
              <w:spacing w:line="240" w:lineRule="auto"/>
            </w:pPr>
          </w:p>
          <w:p w14:paraId="10FE00BB" w14:textId="77777777" w:rsidR="001B5352" w:rsidRPr="00EA4857" w:rsidRDefault="00E3260F" w:rsidP="001B5352">
            <w:pPr>
              <w:rPr>
                <w:szCs w:val="18"/>
              </w:rPr>
            </w:pPr>
            <w:r w:rsidRPr="00EA4857">
              <w:rPr>
                <w:szCs w:val="18"/>
              </w:rPr>
              <w:t>en een v</w:t>
            </w:r>
            <w:r w:rsidR="001B5352" w:rsidRPr="00EA4857">
              <w:rPr>
                <w:szCs w:val="18"/>
              </w:rPr>
              <w:t xml:space="preserve">erplichte </w:t>
            </w:r>
            <w:r w:rsidRPr="00EA4857">
              <w:rPr>
                <w:szCs w:val="18"/>
              </w:rPr>
              <w:t>gebruikers</w:t>
            </w:r>
            <w:r w:rsidR="001B5352" w:rsidRPr="00EA4857">
              <w:rPr>
                <w:szCs w:val="18"/>
              </w:rPr>
              <w:t xml:space="preserve">keuze </w:t>
            </w:r>
            <w:r w:rsidRPr="00EA4857">
              <w:rPr>
                <w:szCs w:val="18"/>
              </w:rPr>
              <w:t>tussen</w:t>
            </w:r>
            <w:r w:rsidR="001B5352" w:rsidRPr="00EA4857">
              <w:rPr>
                <w:szCs w:val="18"/>
              </w:rPr>
              <w:t>:</w:t>
            </w:r>
          </w:p>
          <w:p w14:paraId="1E67F1A7" w14:textId="41C89261" w:rsidR="00255057" w:rsidRPr="00512FEF" w:rsidRDefault="00255057" w:rsidP="00EA4857">
            <w:pPr>
              <w:numPr>
                <w:ilvl w:val="0"/>
                <w:numId w:val="15"/>
              </w:numPr>
              <w:rPr>
                <w:color w:val="339966"/>
                <w:szCs w:val="18"/>
              </w:rPr>
            </w:pPr>
            <w:r>
              <w:rPr>
                <w:rFonts w:cs="Arial"/>
                <w:color w:val="339966"/>
                <w:sz w:val="20"/>
              </w:rPr>
              <w:t>artikel 9.9 Omgevingswet en in verband met artikel 3:17 lid 2 Burgerlijk Wetboek</w:t>
            </w:r>
            <w:r w:rsidRPr="00EA4857" w:rsidDel="00134AFC">
              <w:rPr>
                <w:rFonts w:cs="Arial"/>
                <w:color w:val="339966"/>
                <w:sz w:val="20"/>
              </w:rPr>
              <w:t xml:space="preserve"> </w:t>
            </w:r>
          </w:p>
          <w:p w14:paraId="05DB412D" w14:textId="44A9A004" w:rsidR="001B5352" w:rsidRDefault="00255057" w:rsidP="00512FEF">
            <w:pPr>
              <w:pStyle w:val="streepje"/>
            </w:pPr>
            <w:r w:rsidRPr="00512FEF">
              <w:rPr>
                <w:rFonts w:cs="Arial"/>
                <w:color w:val="339966"/>
                <w:sz w:val="20"/>
              </w:rPr>
              <w:t>artikel 9.9 Omgevingswet</w:t>
            </w:r>
          </w:p>
          <w:p w14:paraId="027CAB1C" w14:textId="77777777" w:rsidR="00255057" w:rsidRDefault="00255057" w:rsidP="00EA4857">
            <w:pPr>
              <w:spacing w:line="240" w:lineRule="auto"/>
            </w:pPr>
          </w:p>
          <w:p w14:paraId="475FFE44" w14:textId="77777777" w:rsidR="00463841" w:rsidRPr="00EA4857" w:rsidRDefault="00463841" w:rsidP="00EA4857">
            <w:pPr>
              <w:spacing w:line="240" w:lineRule="auto"/>
              <w:rPr>
                <w:u w:val="single"/>
              </w:rPr>
            </w:pPr>
            <w:r w:rsidRPr="00EA4857">
              <w:rPr>
                <w:u w:val="single"/>
              </w:rPr>
              <w:t>Mapping</w:t>
            </w:r>
            <w:r w:rsidR="00E3260F" w:rsidRPr="00EA4857">
              <w:rPr>
                <w:u w:val="single"/>
              </w:rPr>
              <w:t xml:space="preserve"> namens</w:t>
            </w:r>
            <w:r w:rsidRPr="00EA4857">
              <w:rPr>
                <w:u w:val="single"/>
              </w:rPr>
              <w:t>:</w:t>
            </w:r>
          </w:p>
          <w:p w14:paraId="48AA42E8" w14:textId="77777777" w:rsidR="00463841" w:rsidRPr="00EA4857" w:rsidRDefault="00463841" w:rsidP="00EA4857">
            <w:pPr>
              <w:spacing w:line="240" w:lineRule="auto"/>
              <w:rPr>
                <w:sz w:val="16"/>
                <w:szCs w:val="16"/>
              </w:rPr>
            </w:pPr>
            <w:r w:rsidRPr="00EA4857">
              <w:rPr>
                <w:sz w:val="16"/>
                <w:szCs w:val="16"/>
              </w:rPr>
              <w:t>//IMKAD_AangebodenStuk/Stukdeel</w:t>
            </w:r>
            <w:r w:rsidR="00E30C44" w:rsidRPr="00EA4857">
              <w:rPr>
                <w:sz w:val="16"/>
                <w:szCs w:val="16"/>
              </w:rPr>
              <w:t>Notariele</w:t>
            </w:r>
            <w:r w:rsidRPr="00EA4857">
              <w:rPr>
                <w:sz w:val="16"/>
                <w:szCs w:val="16"/>
              </w:rPr>
              <w:t>Verklaring</w:t>
            </w:r>
            <w:r w:rsidRPr="00EA4857">
              <w:rPr>
                <w:i/>
                <w:sz w:val="16"/>
                <w:szCs w:val="16"/>
              </w:rPr>
              <w:t>/</w:t>
            </w:r>
            <w:r w:rsidRPr="00EA4857">
              <w:rPr>
                <w:sz w:val="16"/>
                <w:szCs w:val="16"/>
              </w:rPr>
              <w:t>tekstkeuze/</w:t>
            </w:r>
          </w:p>
          <w:p w14:paraId="46D58DB5" w14:textId="77777777" w:rsidR="00463841" w:rsidRPr="00EA4857" w:rsidRDefault="00463841" w:rsidP="00EA4857">
            <w:pPr>
              <w:spacing w:line="240" w:lineRule="auto"/>
              <w:ind w:left="427"/>
              <w:rPr>
                <w:sz w:val="16"/>
                <w:szCs w:val="16"/>
              </w:rPr>
            </w:pPr>
            <w:r w:rsidRPr="00EA4857">
              <w:rPr>
                <w:sz w:val="16"/>
                <w:szCs w:val="16"/>
              </w:rPr>
              <w:t>./tagNaam(‘k_VerzoekInschrijvingNamens’)</w:t>
            </w:r>
          </w:p>
          <w:p w14:paraId="09AA20EA" w14:textId="77777777" w:rsidR="00463841" w:rsidRPr="00EA4857" w:rsidRDefault="00463841" w:rsidP="00EA4857">
            <w:pPr>
              <w:spacing w:line="240" w:lineRule="auto"/>
              <w:ind w:left="427"/>
              <w:rPr>
                <w:sz w:val="16"/>
                <w:szCs w:val="16"/>
              </w:rPr>
            </w:pPr>
            <w:r w:rsidRPr="00EA4857">
              <w:rPr>
                <w:sz w:val="16"/>
                <w:szCs w:val="16"/>
              </w:rPr>
              <w:t>./tekst</w:t>
            </w:r>
            <w:r w:rsidRPr="00EA4857">
              <w:rPr>
                <w:i/>
                <w:sz w:val="16"/>
                <w:szCs w:val="16"/>
              </w:rPr>
              <w:t>(met de gekozen tekst)</w:t>
            </w:r>
          </w:p>
          <w:p w14:paraId="5EBD6169" w14:textId="77777777" w:rsidR="00E3260F" w:rsidRPr="00EA4857" w:rsidRDefault="00E3260F" w:rsidP="00EA4857">
            <w:pPr>
              <w:spacing w:line="240" w:lineRule="auto"/>
              <w:rPr>
                <w:u w:val="single"/>
              </w:rPr>
            </w:pPr>
          </w:p>
          <w:p w14:paraId="224EE006" w14:textId="358B6054" w:rsidR="002A3318" w:rsidRPr="00EA4857" w:rsidRDefault="00E3260F" w:rsidP="00EA4857">
            <w:pPr>
              <w:spacing w:line="240" w:lineRule="auto"/>
              <w:rPr>
                <w:u w:val="single"/>
              </w:rPr>
            </w:pPr>
            <w:r w:rsidRPr="00EA4857">
              <w:rPr>
                <w:u w:val="single"/>
              </w:rPr>
              <w:t xml:space="preserve">Mapping artikel </w:t>
            </w:r>
            <w:r w:rsidR="00255057">
              <w:rPr>
                <w:u w:val="single"/>
              </w:rPr>
              <w:t>9.9</w:t>
            </w:r>
            <w:r w:rsidRPr="00EA4857">
              <w:rPr>
                <w:u w:val="single"/>
              </w:rPr>
              <w:t>:</w:t>
            </w:r>
          </w:p>
          <w:p w14:paraId="46F508B7" w14:textId="77777777" w:rsidR="001B5352" w:rsidRPr="00EA4857" w:rsidRDefault="001B5352"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415C39B5" w14:textId="5E3DBD79" w:rsidR="001B5352" w:rsidRPr="00EA4857" w:rsidRDefault="001B5352" w:rsidP="00EA4857">
            <w:pPr>
              <w:spacing w:line="240" w:lineRule="auto"/>
              <w:ind w:left="427"/>
              <w:rPr>
                <w:sz w:val="16"/>
                <w:szCs w:val="16"/>
              </w:rPr>
            </w:pPr>
            <w:r w:rsidRPr="00EA4857">
              <w:rPr>
                <w:sz w:val="16"/>
                <w:szCs w:val="16"/>
              </w:rPr>
              <w:t>./tagNaam(‘k_</w:t>
            </w:r>
            <w:r w:rsidR="00927A7E">
              <w:rPr>
                <w:sz w:val="16"/>
                <w:szCs w:val="16"/>
              </w:rPr>
              <w:t>OmgevingsWet</w:t>
            </w:r>
            <w:r w:rsidR="00927A7E" w:rsidRPr="00EA4857">
              <w:rPr>
                <w:sz w:val="16"/>
                <w:szCs w:val="16"/>
              </w:rPr>
              <w:t>’</w:t>
            </w:r>
            <w:r w:rsidRPr="00EA4857">
              <w:rPr>
                <w:sz w:val="16"/>
                <w:szCs w:val="16"/>
              </w:rPr>
              <w:t>)</w:t>
            </w:r>
          </w:p>
          <w:p w14:paraId="0A1EBDCF" w14:textId="77777777" w:rsidR="001B5352" w:rsidRPr="00EA4857" w:rsidRDefault="001B5352" w:rsidP="00EA4857">
            <w:pPr>
              <w:spacing w:line="240" w:lineRule="auto"/>
              <w:ind w:left="427"/>
              <w:rPr>
                <w:sz w:val="16"/>
                <w:szCs w:val="16"/>
              </w:rPr>
            </w:pPr>
            <w:r w:rsidRPr="00EA4857">
              <w:rPr>
                <w:sz w:val="16"/>
                <w:szCs w:val="16"/>
              </w:rPr>
              <w:t>./tekst</w:t>
            </w:r>
            <w:r w:rsidRPr="00EA4857">
              <w:rPr>
                <w:i/>
                <w:sz w:val="16"/>
                <w:szCs w:val="16"/>
              </w:rPr>
              <w:t>(met de gekozen tekst)</w:t>
            </w:r>
          </w:p>
          <w:p w14:paraId="586454A3" w14:textId="77777777" w:rsidR="001B5352" w:rsidRPr="00875241" w:rsidRDefault="001B5352" w:rsidP="00EA4857">
            <w:pPr>
              <w:spacing w:line="240" w:lineRule="auto"/>
            </w:pPr>
          </w:p>
        </w:tc>
      </w:tr>
    </w:tbl>
    <w:p w14:paraId="5C2AC8B2" w14:textId="77777777" w:rsidR="005847AC" w:rsidRPr="00001DAE" w:rsidRDefault="00E3260F" w:rsidP="000F57D6">
      <w:pPr>
        <w:pStyle w:val="Kop2"/>
      </w:pPr>
      <w:r>
        <w:br w:type="page"/>
      </w:r>
      <w:bookmarkStart w:id="207" w:name="_Toc147935057"/>
      <w:r w:rsidR="005847AC" w:rsidRPr="00001DAE">
        <w:lastRenderedPageBreak/>
        <w:t>Woonplaatskeuze</w:t>
      </w:r>
      <w:bookmarkEnd w:id="207"/>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5847AC" w:rsidRPr="00343045" w14:paraId="1ACFA7C2" w14:textId="77777777" w:rsidTr="00EA4857">
        <w:tc>
          <w:tcPr>
            <w:tcW w:w="2621" w:type="pct"/>
            <w:shd w:val="clear" w:color="auto" w:fill="auto"/>
          </w:tcPr>
          <w:p w14:paraId="706245BA" w14:textId="77777777" w:rsidR="005847AC" w:rsidRPr="00EA4857" w:rsidRDefault="005847AC" w:rsidP="005847AC">
            <w:pPr>
              <w:rPr>
                <w:rFonts w:cs="Arial"/>
                <w:color w:val="800080"/>
                <w:sz w:val="20"/>
                <w:u w:val="single"/>
              </w:rPr>
            </w:pPr>
            <w:r w:rsidRPr="00EA4857">
              <w:rPr>
                <w:rFonts w:cs="Arial"/>
                <w:color w:val="800080"/>
                <w:sz w:val="20"/>
                <w:u w:val="single"/>
              </w:rPr>
              <w:t>Woonplaatskeuze</w:t>
            </w:r>
          </w:p>
          <w:p w14:paraId="0519F473" w14:textId="77777777" w:rsidR="005847AC" w:rsidRPr="00EA4857" w:rsidRDefault="005847AC" w:rsidP="005847AC">
            <w:pPr>
              <w:rPr>
                <w:rFonts w:cs="Arial"/>
                <w:color w:val="800080"/>
                <w:sz w:val="20"/>
              </w:rPr>
            </w:pPr>
            <w:r w:rsidRPr="00EA4857">
              <w:rPr>
                <w:rFonts w:cs="Arial"/>
                <w:color w:val="800080"/>
                <w:sz w:val="20"/>
              </w:rPr>
              <w:t>Ter</w:t>
            </w:r>
            <w:r w:rsidR="00026981" w:rsidRPr="00EA4857">
              <w:rPr>
                <w:rFonts w:cs="Arial"/>
                <w:color w:val="800080"/>
                <w:sz w:val="20"/>
              </w:rPr>
              <w:t xml:space="preserve"> </w:t>
            </w:r>
            <w:r w:rsidRPr="00EA4857">
              <w:rPr>
                <w:rFonts w:cs="Arial"/>
                <w:color w:val="800080"/>
                <w:sz w:val="20"/>
              </w:rPr>
              <w:t xml:space="preserve">zake van de uitvoering van deze overeenkomst, waaronder tevens dient te worden begrepen de inschrijving in de openbare registers, </w:t>
            </w:r>
            <w:r w:rsidRPr="00EA4857">
              <w:rPr>
                <w:rFonts w:cs="Arial"/>
                <w:color w:val="3366FF"/>
                <w:sz w:val="20"/>
              </w:rPr>
              <w:t>alsmede voor de fiscale gevolgen,</w:t>
            </w:r>
            <w:r w:rsidRPr="00EA4857">
              <w:rPr>
                <w:rFonts w:cs="Arial"/>
                <w:color w:val="800080"/>
                <w:sz w:val="20"/>
              </w:rPr>
              <w:t xml:space="preserve"> wordt woonplaats gekozen ten kantore van de bewaarder van deze akte.</w:t>
            </w:r>
          </w:p>
          <w:p w14:paraId="4FC38744" w14:textId="77777777" w:rsidR="005847AC" w:rsidRPr="00EA4857" w:rsidRDefault="005847AC" w:rsidP="00EA4857">
            <w:pPr>
              <w:tabs>
                <w:tab w:val="left" w:pos="-1440"/>
                <w:tab w:val="left" w:pos="-720"/>
              </w:tabs>
              <w:suppressAutoHyphens/>
              <w:rPr>
                <w:color w:val="800080"/>
              </w:rPr>
            </w:pPr>
          </w:p>
        </w:tc>
        <w:tc>
          <w:tcPr>
            <w:tcW w:w="2379" w:type="pct"/>
            <w:shd w:val="clear" w:color="auto" w:fill="auto"/>
          </w:tcPr>
          <w:p w14:paraId="1B290AFB" w14:textId="77777777" w:rsidR="008D4506" w:rsidRDefault="008D4506" w:rsidP="00EA4857">
            <w:pPr>
              <w:spacing w:before="72"/>
            </w:pPr>
            <w:r w:rsidRPr="004E7A50">
              <w:t xml:space="preserve">Deze paragraaf is verplicht als één van de </w:t>
            </w:r>
            <w:r>
              <w:t xml:space="preserve">personen uit één van de </w:t>
            </w:r>
            <w:r w:rsidRPr="004E7A50">
              <w:t>partijen een buitenlands adres heeft.</w:t>
            </w:r>
            <w:r w:rsidR="00FC5CB7">
              <w:t xml:space="preserve"> (Het modeldocument dwingt dit niet af.)</w:t>
            </w:r>
            <w:r w:rsidR="00E3260F" w:rsidRPr="00EA4857">
              <w:rPr>
                <w:rFonts w:cs="Arial"/>
                <w:szCs w:val="18"/>
              </w:rPr>
              <w:t xml:space="preserve"> </w:t>
            </w:r>
            <w:r w:rsidRPr="00EA4857">
              <w:rPr>
                <w:rFonts w:cs="Arial"/>
                <w:szCs w:val="18"/>
              </w:rPr>
              <w:t xml:space="preserve">De tekst </w:t>
            </w:r>
            <w:r w:rsidRPr="00EA4857">
              <w:rPr>
                <w:color w:val="3366FF"/>
              </w:rPr>
              <w:t xml:space="preserve">alsmede voor de fiscale gevolgen, </w:t>
            </w:r>
            <w:r w:rsidRPr="00350D80">
              <w:t>is optioneel</w:t>
            </w:r>
            <w:r w:rsidR="00E3260F">
              <w:t xml:space="preserve"> en</w:t>
            </w:r>
            <w:r w:rsidRPr="00350D80">
              <w:t xml:space="preserve"> </w:t>
            </w:r>
            <w:r w:rsidR="00E3260F">
              <w:t>m</w:t>
            </w:r>
            <w:r>
              <w:t>ag ook geheel weggelaten worden.</w:t>
            </w:r>
          </w:p>
          <w:p w14:paraId="1096F968" w14:textId="77777777" w:rsidR="008D4506" w:rsidRPr="00EA4857" w:rsidRDefault="008D4506" w:rsidP="00EA4857">
            <w:pPr>
              <w:autoSpaceDE w:val="0"/>
              <w:autoSpaceDN w:val="0"/>
              <w:adjustRightInd w:val="0"/>
              <w:spacing w:line="240" w:lineRule="auto"/>
              <w:rPr>
                <w:u w:val="single"/>
              </w:rPr>
            </w:pPr>
          </w:p>
          <w:p w14:paraId="0AEAC36E" w14:textId="77777777" w:rsidR="008D4506" w:rsidRPr="00EA4857" w:rsidRDefault="008D4506" w:rsidP="008D4506">
            <w:pPr>
              <w:rPr>
                <w:u w:val="single"/>
              </w:rPr>
            </w:pPr>
            <w:r w:rsidRPr="00EA4857">
              <w:rPr>
                <w:u w:val="single"/>
              </w:rPr>
              <w:t>Mapping:</w:t>
            </w:r>
          </w:p>
          <w:p w14:paraId="6B5812B9" w14:textId="77777777" w:rsidR="008D4506" w:rsidRPr="00EA4857" w:rsidRDefault="008D4506" w:rsidP="00EA4857">
            <w:pPr>
              <w:spacing w:line="240" w:lineRule="auto"/>
              <w:rPr>
                <w:sz w:val="16"/>
                <w:szCs w:val="16"/>
              </w:rPr>
            </w:pPr>
            <w:r w:rsidRPr="00EA4857">
              <w:rPr>
                <w:sz w:val="16"/>
                <w:szCs w:val="16"/>
              </w:rPr>
              <w:t>//IMKAD_AangebodenStuk/</w:t>
            </w:r>
          </w:p>
          <w:p w14:paraId="2CD33327" w14:textId="77777777" w:rsidR="008D4506" w:rsidRPr="00EA4857" w:rsidRDefault="008D4506" w:rsidP="00EA4857">
            <w:pPr>
              <w:spacing w:line="240" w:lineRule="auto"/>
              <w:rPr>
                <w:sz w:val="16"/>
                <w:szCs w:val="16"/>
              </w:rPr>
            </w:pPr>
            <w:r w:rsidRPr="00EA4857">
              <w:rPr>
                <w:sz w:val="16"/>
                <w:szCs w:val="16"/>
              </w:rPr>
              <w:t>./tia_TekstKeuze/</w:t>
            </w:r>
          </w:p>
          <w:p w14:paraId="3D5E2108" w14:textId="77777777" w:rsidR="008D4506" w:rsidRPr="00EA4857" w:rsidRDefault="008D4506" w:rsidP="00EA4857">
            <w:pPr>
              <w:spacing w:line="240" w:lineRule="auto"/>
              <w:ind w:left="227"/>
              <w:rPr>
                <w:sz w:val="16"/>
                <w:szCs w:val="16"/>
              </w:rPr>
            </w:pPr>
            <w:r w:rsidRPr="00EA4857">
              <w:rPr>
                <w:sz w:val="16"/>
                <w:szCs w:val="16"/>
              </w:rPr>
              <w:t>./tagNaam(‘k_Woonpl</w:t>
            </w:r>
            <w:r w:rsidR="00FC5CB7" w:rsidRPr="00EA4857">
              <w:rPr>
                <w:sz w:val="16"/>
                <w:szCs w:val="16"/>
              </w:rPr>
              <w:t>aatskeuze</w:t>
            </w:r>
            <w:r w:rsidRPr="00EA4857">
              <w:rPr>
                <w:sz w:val="16"/>
                <w:szCs w:val="16"/>
              </w:rPr>
              <w:t>’)</w:t>
            </w:r>
          </w:p>
          <w:p w14:paraId="5F25FCC8" w14:textId="77777777" w:rsidR="005847AC" w:rsidRPr="00EA4857" w:rsidRDefault="008D4506" w:rsidP="00EA4857">
            <w:pPr>
              <w:autoSpaceDE w:val="0"/>
              <w:autoSpaceDN w:val="0"/>
              <w:adjustRightInd w:val="0"/>
              <w:spacing w:line="240" w:lineRule="auto"/>
              <w:ind w:left="227"/>
              <w:rPr>
                <w:i/>
                <w:sz w:val="16"/>
                <w:szCs w:val="16"/>
              </w:rPr>
            </w:pPr>
            <w:r w:rsidRPr="00EA4857">
              <w:rPr>
                <w:sz w:val="16"/>
                <w:szCs w:val="16"/>
              </w:rPr>
              <w:t>./tekst</w:t>
            </w:r>
            <w:r w:rsidR="00D73F23" w:rsidRPr="00EA4857">
              <w:rPr>
                <w:i/>
                <w:sz w:val="16"/>
                <w:szCs w:val="16"/>
              </w:rPr>
              <w:t>(met de gekozen tekst</w:t>
            </w:r>
            <w:r w:rsidR="00FC5CB7" w:rsidRPr="00EA4857">
              <w:rPr>
                <w:i/>
                <w:sz w:val="16"/>
                <w:szCs w:val="16"/>
              </w:rPr>
              <w:t>, al dan niet met de blauwe tekst; zonder de koptekst</w:t>
            </w:r>
            <w:r w:rsidR="00D73F23" w:rsidRPr="00EA4857">
              <w:rPr>
                <w:i/>
                <w:sz w:val="16"/>
                <w:szCs w:val="16"/>
              </w:rPr>
              <w:t>)</w:t>
            </w:r>
          </w:p>
          <w:p w14:paraId="4F5F6C6E" w14:textId="77777777" w:rsidR="00FC5CB7" w:rsidRPr="00EA4857" w:rsidRDefault="00E3260F" w:rsidP="00EA4857">
            <w:pPr>
              <w:autoSpaceDE w:val="0"/>
              <w:autoSpaceDN w:val="0"/>
              <w:adjustRightInd w:val="0"/>
              <w:spacing w:line="240" w:lineRule="auto"/>
              <w:rPr>
                <w:sz w:val="16"/>
                <w:szCs w:val="16"/>
              </w:rPr>
            </w:pPr>
            <w:r w:rsidRPr="00EA4857">
              <w:rPr>
                <w:i/>
                <w:sz w:val="16"/>
                <w:szCs w:val="16"/>
              </w:rPr>
              <w:t>-d</w:t>
            </w:r>
            <w:r w:rsidR="00FC5CB7" w:rsidRPr="00EA4857">
              <w:rPr>
                <w:i/>
                <w:sz w:val="16"/>
                <w:szCs w:val="16"/>
              </w:rPr>
              <w:t>e koptekst ‘</w:t>
            </w:r>
            <w:r w:rsidR="00FC5CB7" w:rsidRPr="00EA4857">
              <w:rPr>
                <w:i/>
                <w:sz w:val="16"/>
                <w:szCs w:val="16"/>
                <w:u w:val="single"/>
              </w:rPr>
              <w:t>Woonplaatskeuze</w:t>
            </w:r>
            <w:r w:rsidR="00FC5CB7" w:rsidRPr="00EA4857">
              <w:rPr>
                <w:i/>
                <w:sz w:val="16"/>
                <w:szCs w:val="16"/>
              </w:rPr>
              <w:t>’wordt niet in de keuzetekst opgenomen, maar dient getoond te worden als de ‘tekst’ bij de betreffende tagnaam is ingevuld.</w:t>
            </w:r>
          </w:p>
        </w:tc>
      </w:tr>
      <w:tr w:rsidR="00D73F23" w:rsidRPr="00343045" w14:paraId="14720805" w14:textId="77777777" w:rsidTr="00EA4857">
        <w:tc>
          <w:tcPr>
            <w:tcW w:w="2621" w:type="pct"/>
            <w:shd w:val="clear" w:color="auto" w:fill="auto"/>
          </w:tcPr>
          <w:p w14:paraId="2B637141" w14:textId="77777777" w:rsidR="00D73F23" w:rsidRPr="00EA4857" w:rsidRDefault="00D73F23" w:rsidP="005847AC">
            <w:pPr>
              <w:rPr>
                <w:rFonts w:cs="Arial"/>
                <w:color w:val="800080"/>
                <w:sz w:val="20"/>
                <w:u w:val="single"/>
              </w:rPr>
            </w:pPr>
          </w:p>
        </w:tc>
        <w:tc>
          <w:tcPr>
            <w:tcW w:w="2379" w:type="pct"/>
            <w:shd w:val="clear" w:color="auto" w:fill="auto"/>
          </w:tcPr>
          <w:p w14:paraId="20FC91CC" w14:textId="77777777" w:rsidR="00D73F23" w:rsidRPr="004E7A50" w:rsidRDefault="00D73F23" w:rsidP="00EA4857">
            <w:pPr>
              <w:spacing w:before="72"/>
            </w:pPr>
          </w:p>
        </w:tc>
      </w:tr>
    </w:tbl>
    <w:p w14:paraId="75AA512D" w14:textId="77777777" w:rsidR="005847AC" w:rsidRDefault="005847AC" w:rsidP="005D562D"/>
    <w:p w14:paraId="21F90F61" w14:textId="77777777" w:rsidR="00811766" w:rsidRDefault="00811766" w:rsidP="00811766">
      <w:pPr>
        <w:pStyle w:val="Kop2"/>
        <w:numPr>
          <w:ilvl w:val="1"/>
          <w:numId w:val="1"/>
        </w:numPr>
      </w:pPr>
      <w:bookmarkStart w:id="208" w:name="_Ref387231331"/>
      <w:bookmarkStart w:id="209" w:name="_Toc147935058"/>
      <w:r>
        <w:t>Bijlage</w:t>
      </w:r>
      <w:bookmarkEnd w:id="208"/>
      <w:bookmarkEnd w:id="209"/>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811766" w:rsidRPr="00343045" w14:paraId="4FBD7B46" w14:textId="77777777" w:rsidTr="00EA4857">
        <w:tc>
          <w:tcPr>
            <w:tcW w:w="2621" w:type="pct"/>
            <w:shd w:val="clear" w:color="auto" w:fill="auto"/>
          </w:tcPr>
          <w:p w14:paraId="6ACFC298" w14:textId="77777777" w:rsidR="00811766" w:rsidRPr="00EA4857" w:rsidRDefault="00811766" w:rsidP="00811766">
            <w:pPr>
              <w:rPr>
                <w:rFonts w:cs="Arial"/>
                <w:color w:val="800080"/>
                <w:sz w:val="20"/>
                <w:u w:val="single"/>
              </w:rPr>
            </w:pPr>
            <w:r w:rsidRPr="00EA4857">
              <w:rPr>
                <w:rFonts w:cs="Arial"/>
                <w:color w:val="800080"/>
                <w:sz w:val="20"/>
                <w:u w:val="single"/>
              </w:rPr>
              <w:t>Bijlage</w:t>
            </w:r>
          </w:p>
          <w:p w14:paraId="3F693090" w14:textId="77777777" w:rsidR="00811766" w:rsidRPr="00EA4857" w:rsidRDefault="00811766" w:rsidP="00811766">
            <w:pPr>
              <w:rPr>
                <w:rFonts w:cs="Arial"/>
                <w:color w:val="800080"/>
                <w:sz w:val="20"/>
              </w:rPr>
            </w:pPr>
            <w:r w:rsidRPr="00EA4857">
              <w:rPr>
                <w:rFonts w:cs="Arial"/>
                <w:color w:val="800080"/>
                <w:sz w:val="20"/>
              </w:rPr>
              <w:t>Aan deze akte</w:t>
            </w:r>
            <w:r w:rsidRPr="00EA4857">
              <w:rPr>
                <w:rFonts w:cs="Arial"/>
                <w:color w:val="005200"/>
                <w:sz w:val="20"/>
              </w:rPr>
              <w:t xml:space="preserve"> </w:t>
            </w:r>
            <w:r w:rsidRPr="00EA4857">
              <w:rPr>
                <w:color w:val="3366FF"/>
                <w:sz w:val="20"/>
              </w:rPr>
              <w:t>wordt</w:t>
            </w:r>
            <w:r w:rsidRPr="00EA4857">
              <w:rPr>
                <w:rFonts w:cs="Arial"/>
                <w:color w:val="3366FF"/>
                <w:sz w:val="20"/>
              </w:rPr>
              <w:t>/</w:t>
            </w:r>
            <w:r w:rsidRPr="00EA4857">
              <w:rPr>
                <w:color w:val="3366FF"/>
                <w:sz w:val="20"/>
              </w:rPr>
              <w:t>is</w:t>
            </w:r>
            <w:r w:rsidRPr="00EA4857">
              <w:rPr>
                <w:rFonts w:cs="Arial"/>
                <w:color w:val="005200"/>
                <w:sz w:val="20"/>
              </w:rPr>
              <w:t xml:space="preserve"> </w:t>
            </w:r>
            <w:r w:rsidRPr="00EA4857">
              <w:rPr>
                <w:rFonts w:cs="Arial"/>
                <w:color w:val="800080"/>
                <w:sz w:val="20"/>
              </w:rPr>
              <w:t>de volgende bijlage gehecht:</w:t>
            </w:r>
          </w:p>
          <w:p w14:paraId="4178DB28" w14:textId="77777777" w:rsidR="00811766" w:rsidRPr="00EA4857" w:rsidRDefault="0050706C" w:rsidP="00EA4857">
            <w:pPr>
              <w:tabs>
                <w:tab w:val="left" w:pos="-1440"/>
                <w:tab w:val="left" w:pos="-720"/>
              </w:tabs>
              <w:suppressAutoHyphens/>
              <w:rPr>
                <w:color w:val="800080"/>
              </w:rPr>
            </w:pPr>
            <w:r w:rsidRPr="00EA4857">
              <w:rPr>
                <w:rFonts w:cs="Arial"/>
                <w:color w:val="800080"/>
                <w:sz w:val="20"/>
              </w:rPr>
              <w:t xml:space="preserve">-  </w:t>
            </w:r>
            <w:r w:rsidR="00195581" w:rsidRPr="00EA4857">
              <w:rPr>
                <w:rFonts w:cs="Arial"/>
                <w:color w:val="3366FF"/>
                <w:sz w:val="20"/>
              </w:rPr>
              <w:t>a</w:t>
            </w:r>
            <w:r w:rsidR="00811766" w:rsidRPr="00EA4857">
              <w:rPr>
                <w:rFonts w:cs="Arial"/>
                <w:color w:val="3366FF"/>
                <w:sz w:val="20"/>
              </w:rPr>
              <w:t>fschrift</w:t>
            </w:r>
            <w:r w:rsidRPr="00EA4857">
              <w:rPr>
                <w:rFonts w:cs="Arial"/>
                <w:color w:val="3366FF"/>
                <w:sz w:val="20"/>
              </w:rPr>
              <w:t>/</w:t>
            </w:r>
            <w:r w:rsidR="00195581" w:rsidRPr="00EA4857">
              <w:rPr>
                <w:rFonts w:cs="Arial"/>
                <w:color w:val="3366FF"/>
                <w:sz w:val="20"/>
              </w:rPr>
              <w:t>u</w:t>
            </w:r>
            <w:r w:rsidRPr="00EA4857">
              <w:rPr>
                <w:rFonts w:cs="Arial"/>
                <w:color w:val="3366FF"/>
                <w:sz w:val="20"/>
              </w:rPr>
              <w:t>ittreksel</w:t>
            </w:r>
            <w:r w:rsidR="00811766" w:rsidRPr="00EA4857">
              <w:rPr>
                <w:rFonts w:cs="Arial"/>
                <w:color w:val="339966"/>
                <w:sz w:val="20"/>
              </w:rPr>
              <w:t xml:space="preserve"> </w:t>
            </w:r>
            <w:r w:rsidR="00811766" w:rsidRPr="00EA4857">
              <w:rPr>
                <w:color w:val="3366FF"/>
              </w:rPr>
              <w:t>optie-/</w:t>
            </w:r>
            <w:r w:rsidR="00811766" w:rsidRPr="00EA4857">
              <w:rPr>
                <w:rFonts w:cs="Arial"/>
                <w:color w:val="3366FF"/>
                <w:sz w:val="20"/>
              </w:rPr>
              <w:t>koop</w:t>
            </w:r>
            <w:r w:rsidR="00811766" w:rsidRPr="00EA4857">
              <w:rPr>
                <w:rFonts w:cs="Arial"/>
                <w:color w:val="800080"/>
                <w:sz w:val="20"/>
              </w:rPr>
              <w:t>overeenkomst.</w:t>
            </w:r>
          </w:p>
        </w:tc>
        <w:tc>
          <w:tcPr>
            <w:tcW w:w="2379" w:type="pct"/>
            <w:shd w:val="clear" w:color="auto" w:fill="auto"/>
          </w:tcPr>
          <w:p w14:paraId="547C5503" w14:textId="26F6D0DC" w:rsidR="00811766" w:rsidRPr="00EA4857" w:rsidRDefault="00E3260F" w:rsidP="008D105A">
            <w:pPr>
              <w:rPr>
                <w:u w:val="single"/>
              </w:rPr>
            </w:pPr>
            <w:r w:rsidRPr="00EA4857">
              <w:rPr>
                <w:rFonts w:cs="Arial"/>
                <w:szCs w:val="18"/>
              </w:rPr>
              <w:t xml:space="preserve">Optionele </w:t>
            </w:r>
            <w:r w:rsidR="00811766" w:rsidRPr="00EA4857">
              <w:rPr>
                <w:rFonts w:cs="Arial"/>
                <w:szCs w:val="18"/>
              </w:rPr>
              <w:t>tekst</w:t>
            </w:r>
            <w:r w:rsidR="00E11CF5" w:rsidRPr="00EA4857">
              <w:rPr>
                <w:rFonts w:cs="Arial"/>
                <w:szCs w:val="18"/>
              </w:rPr>
              <w:t>.</w:t>
            </w:r>
            <w:r w:rsidR="008D105A">
              <w:t xml:space="preserve"> </w:t>
            </w:r>
            <w:r w:rsidR="00E11CF5" w:rsidRPr="00EA4857">
              <w:rPr>
                <w:szCs w:val="18"/>
              </w:rPr>
              <w:t>Z</w:t>
            </w:r>
            <w:r w:rsidR="008D105A" w:rsidRPr="00EA4857">
              <w:rPr>
                <w:szCs w:val="18"/>
              </w:rPr>
              <w:t xml:space="preserve">ie voor keuze tussen </w:t>
            </w:r>
            <w:r w:rsidR="008D105A" w:rsidRPr="00EA4857">
              <w:rPr>
                <w:color w:val="339966"/>
              </w:rPr>
              <w:t>optie-/koop</w:t>
            </w:r>
            <w:r w:rsidR="008D105A">
              <w:t xml:space="preserve"> par. </w:t>
            </w:r>
            <w:r w:rsidR="008D105A">
              <w:fldChar w:fldCharType="begin"/>
            </w:r>
            <w:r w:rsidR="008D105A">
              <w:instrText xml:space="preserve"> REF _Ref387234060 \r \h </w:instrText>
            </w:r>
            <w:r w:rsidR="008D105A">
              <w:fldChar w:fldCharType="separate"/>
            </w:r>
            <w:r w:rsidR="00D01B7F">
              <w:t>2.2</w:t>
            </w:r>
            <w:r w:rsidR="008D105A">
              <w:fldChar w:fldCharType="end"/>
            </w:r>
            <w:r w:rsidR="008D105A">
              <w:t xml:space="preserve"> A</w:t>
            </w:r>
            <w:r w:rsidR="008D105A" w:rsidRPr="009A6156">
              <w:t>anhef</w:t>
            </w:r>
            <w:r w:rsidR="00195581">
              <w:t>,</w:t>
            </w:r>
            <w:r w:rsidR="008D105A" w:rsidRPr="00EA4857">
              <w:rPr>
                <w:szCs w:val="18"/>
              </w:rPr>
              <w:t xml:space="preserve"> voor keuze tussen </w:t>
            </w:r>
            <w:r w:rsidR="008D105A" w:rsidRPr="00EA4857">
              <w:rPr>
                <w:color w:val="3366FF"/>
                <w:szCs w:val="18"/>
              </w:rPr>
              <w:t>wordt/is</w:t>
            </w:r>
            <w:r w:rsidR="008D105A" w:rsidRPr="00EA4857">
              <w:rPr>
                <w:szCs w:val="18"/>
              </w:rPr>
              <w:t xml:space="preserve"> </w:t>
            </w:r>
            <w:r w:rsidR="00D45DFF" w:rsidRPr="00EA4857">
              <w:rPr>
                <w:szCs w:val="18"/>
              </w:rPr>
              <w:t xml:space="preserve">en </w:t>
            </w:r>
            <w:r w:rsidR="00D45DFF" w:rsidRPr="00EA4857">
              <w:rPr>
                <w:color w:val="3366FF"/>
                <w:szCs w:val="18"/>
              </w:rPr>
              <w:t>afschrift/uittreksel</w:t>
            </w:r>
            <w:r w:rsidR="00D45DFF" w:rsidRPr="00EA4857">
              <w:rPr>
                <w:szCs w:val="18"/>
              </w:rPr>
              <w:t xml:space="preserve"> </w:t>
            </w:r>
            <w:r w:rsidR="008D105A" w:rsidRPr="00EA4857">
              <w:rPr>
                <w:szCs w:val="18"/>
              </w:rPr>
              <w:t xml:space="preserve">par. </w:t>
            </w:r>
            <w:r w:rsidR="008D105A" w:rsidRPr="00EA4857">
              <w:rPr>
                <w:szCs w:val="18"/>
              </w:rPr>
              <w:fldChar w:fldCharType="begin"/>
            </w:r>
            <w:r w:rsidR="008D105A" w:rsidRPr="00EA4857">
              <w:rPr>
                <w:szCs w:val="18"/>
              </w:rPr>
              <w:instrText xml:space="preserve"> REF _Ref357087736 \r \h </w:instrText>
            </w:r>
            <w:r w:rsidR="008D105A" w:rsidRPr="00EA4857">
              <w:rPr>
                <w:szCs w:val="18"/>
              </w:rPr>
            </w:r>
            <w:r w:rsidR="008D105A" w:rsidRPr="00EA4857">
              <w:rPr>
                <w:szCs w:val="18"/>
              </w:rPr>
              <w:fldChar w:fldCharType="separate"/>
            </w:r>
            <w:r w:rsidR="00D01B7F">
              <w:rPr>
                <w:szCs w:val="18"/>
              </w:rPr>
              <w:t>2.4</w:t>
            </w:r>
            <w:r w:rsidR="008D105A" w:rsidRPr="00EA4857">
              <w:rPr>
                <w:szCs w:val="18"/>
              </w:rPr>
              <w:fldChar w:fldCharType="end"/>
            </w:r>
            <w:r w:rsidR="008D105A" w:rsidRPr="00EA4857">
              <w:rPr>
                <w:szCs w:val="18"/>
              </w:rPr>
              <w:t xml:space="preserve"> Verklaring</w:t>
            </w:r>
            <w:r w:rsidR="00195581" w:rsidRPr="00EA4857">
              <w:rPr>
                <w:szCs w:val="18"/>
              </w:rPr>
              <w:t xml:space="preserve">. </w:t>
            </w:r>
          </w:p>
          <w:p w14:paraId="40D638DE" w14:textId="77777777" w:rsidR="00415E3B" w:rsidRDefault="00415E3B" w:rsidP="00EA4857">
            <w:pPr>
              <w:autoSpaceDE w:val="0"/>
              <w:autoSpaceDN w:val="0"/>
              <w:adjustRightInd w:val="0"/>
              <w:spacing w:line="240" w:lineRule="auto"/>
            </w:pPr>
          </w:p>
          <w:p w14:paraId="75508240" w14:textId="77777777" w:rsidR="00415E3B" w:rsidRPr="00EA4857" w:rsidRDefault="00415E3B" w:rsidP="00EA4857">
            <w:pPr>
              <w:autoSpaceDE w:val="0"/>
              <w:autoSpaceDN w:val="0"/>
              <w:adjustRightInd w:val="0"/>
              <w:spacing w:line="240" w:lineRule="auto"/>
              <w:rPr>
                <w:u w:val="single"/>
              </w:rPr>
            </w:pPr>
            <w:r w:rsidRPr="00EA4857">
              <w:rPr>
                <w:u w:val="single"/>
              </w:rPr>
              <w:t>Mapping bijlage:</w:t>
            </w:r>
          </w:p>
          <w:p w14:paraId="2CA1B6C8" w14:textId="77777777" w:rsidR="00415E3B" w:rsidRPr="00EA4857" w:rsidRDefault="00415E3B"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52EDCEED" w14:textId="77777777" w:rsidR="00415E3B" w:rsidRPr="00EA4857" w:rsidRDefault="00415E3B" w:rsidP="00EA4857">
            <w:pPr>
              <w:spacing w:line="240" w:lineRule="auto"/>
              <w:rPr>
                <w:sz w:val="16"/>
                <w:szCs w:val="16"/>
              </w:rPr>
            </w:pPr>
            <w:r w:rsidRPr="00EA4857">
              <w:rPr>
                <w:sz w:val="16"/>
                <w:szCs w:val="16"/>
              </w:rPr>
              <w:tab/>
              <w:t>./tagNaam(k_Bijlage)</w:t>
            </w:r>
          </w:p>
          <w:p w14:paraId="082843C0" w14:textId="77777777" w:rsidR="00415E3B" w:rsidRDefault="00415E3B" w:rsidP="00EA4857">
            <w:pPr>
              <w:autoSpaceDE w:val="0"/>
              <w:autoSpaceDN w:val="0"/>
              <w:adjustRightInd w:val="0"/>
              <w:spacing w:line="240" w:lineRule="auto"/>
            </w:pPr>
            <w:r w:rsidRPr="00EA4857">
              <w:rPr>
                <w:sz w:val="16"/>
                <w:szCs w:val="16"/>
              </w:rPr>
              <w:tab/>
              <w:t>./tekst(‘true’</w:t>
            </w:r>
            <w:r w:rsidR="00E0594B" w:rsidRPr="00EA4857">
              <w:rPr>
                <w:sz w:val="16"/>
                <w:szCs w:val="16"/>
              </w:rPr>
              <w:t xml:space="preserve"> tekst wordt getoond of ‘false’ tekst wordt niet getoond</w:t>
            </w:r>
            <w:r w:rsidRPr="00EA4857">
              <w:rPr>
                <w:sz w:val="16"/>
                <w:szCs w:val="16"/>
              </w:rPr>
              <w:t>)</w:t>
            </w:r>
          </w:p>
          <w:p w14:paraId="0BBBD493" w14:textId="77777777" w:rsidR="00E3260F" w:rsidRPr="00EA4857" w:rsidRDefault="00E3260F" w:rsidP="00EA4857">
            <w:pPr>
              <w:autoSpaceDE w:val="0"/>
              <w:autoSpaceDN w:val="0"/>
              <w:adjustRightInd w:val="0"/>
              <w:spacing w:line="240" w:lineRule="auto"/>
              <w:rPr>
                <w:u w:val="single"/>
              </w:rPr>
            </w:pPr>
          </w:p>
          <w:p w14:paraId="3FD6CB3E" w14:textId="77777777" w:rsidR="00811766" w:rsidRPr="00EA4857" w:rsidRDefault="00811766" w:rsidP="00811766">
            <w:pPr>
              <w:rPr>
                <w:u w:val="single"/>
              </w:rPr>
            </w:pPr>
            <w:r w:rsidRPr="00EA4857">
              <w:rPr>
                <w:u w:val="single"/>
              </w:rPr>
              <w:t>Mapping</w:t>
            </w:r>
            <w:r w:rsidR="008D105A" w:rsidRPr="00EA4857">
              <w:rPr>
                <w:u w:val="single"/>
              </w:rPr>
              <w:t xml:space="preserve"> wordt/is</w:t>
            </w:r>
            <w:r w:rsidRPr="00EA4857">
              <w:rPr>
                <w:u w:val="single"/>
              </w:rPr>
              <w:t>:</w:t>
            </w:r>
          </w:p>
          <w:p w14:paraId="2E3FDA13" w14:textId="77777777" w:rsidR="00E93C34" w:rsidRPr="00EA4857" w:rsidRDefault="00E93C34" w:rsidP="00EA4857">
            <w:pPr>
              <w:spacing w:line="240" w:lineRule="auto"/>
              <w:rPr>
                <w:sz w:val="16"/>
                <w:szCs w:val="16"/>
              </w:rPr>
            </w:pPr>
            <w:r w:rsidRPr="00EA4857">
              <w:rPr>
                <w:sz w:val="16"/>
                <w:szCs w:val="16"/>
              </w:rPr>
              <w:t>//IMKAD_AangebodenStuk/StukdeelNotarieleVerklaring</w:t>
            </w:r>
            <w:r w:rsidRPr="00EA4857">
              <w:rPr>
                <w:i/>
                <w:sz w:val="16"/>
                <w:szCs w:val="16"/>
              </w:rPr>
              <w:t>/</w:t>
            </w:r>
            <w:r w:rsidRPr="00EA4857">
              <w:rPr>
                <w:sz w:val="16"/>
                <w:szCs w:val="16"/>
              </w:rPr>
              <w:t>tekstkeuze/</w:t>
            </w:r>
          </w:p>
          <w:p w14:paraId="629DC87E" w14:textId="77777777" w:rsidR="00E93C34" w:rsidRPr="00EA4857" w:rsidRDefault="00415E3B" w:rsidP="00EA4857">
            <w:pPr>
              <w:spacing w:line="240" w:lineRule="auto"/>
              <w:rPr>
                <w:sz w:val="16"/>
                <w:szCs w:val="16"/>
              </w:rPr>
            </w:pPr>
            <w:r w:rsidRPr="00EA4857">
              <w:rPr>
                <w:sz w:val="16"/>
                <w:szCs w:val="16"/>
              </w:rPr>
              <w:tab/>
            </w:r>
            <w:r w:rsidR="00E93C34" w:rsidRPr="00EA4857">
              <w:rPr>
                <w:sz w:val="16"/>
                <w:szCs w:val="16"/>
              </w:rPr>
              <w:t>./tagNaam(‘k_TegenwTijd’)</w:t>
            </w:r>
          </w:p>
          <w:p w14:paraId="5A216F73" w14:textId="77777777" w:rsidR="00E93C34" w:rsidRPr="00EA4857" w:rsidRDefault="00415E3B" w:rsidP="00EA4857">
            <w:pPr>
              <w:autoSpaceDE w:val="0"/>
              <w:autoSpaceDN w:val="0"/>
              <w:adjustRightInd w:val="0"/>
              <w:spacing w:line="240" w:lineRule="auto"/>
              <w:ind w:left="227"/>
              <w:rPr>
                <w:sz w:val="16"/>
                <w:szCs w:val="16"/>
              </w:rPr>
            </w:pPr>
            <w:r w:rsidRPr="00EA4857">
              <w:rPr>
                <w:sz w:val="16"/>
                <w:szCs w:val="16"/>
              </w:rPr>
              <w:tab/>
            </w:r>
            <w:r w:rsidR="00E93C34" w:rsidRPr="00EA4857">
              <w:rPr>
                <w:sz w:val="16"/>
                <w:szCs w:val="16"/>
              </w:rPr>
              <w:t>./tekst(‘true’ = de tekst ‘is’ wordt getoond; ’false’ = de tekst ’wordt’ wordt getoond)</w:t>
            </w:r>
          </w:p>
        </w:tc>
      </w:tr>
    </w:tbl>
    <w:p w14:paraId="332F06DF" w14:textId="77777777" w:rsidR="00811766" w:rsidRPr="00572208" w:rsidRDefault="00811766" w:rsidP="005D562D"/>
    <w:p w14:paraId="2E2755B4" w14:textId="77777777" w:rsidR="002A5C1F" w:rsidRDefault="009C6D27" w:rsidP="005847AC">
      <w:pPr>
        <w:pStyle w:val="Kop2"/>
        <w:numPr>
          <w:ilvl w:val="1"/>
          <w:numId w:val="1"/>
        </w:numPr>
      </w:pPr>
      <w:bookmarkStart w:id="210" w:name="_Toc147935059"/>
      <w:r>
        <w:lastRenderedPageBreak/>
        <w:t>Slot akte</w:t>
      </w:r>
      <w:bookmarkEnd w:id="210"/>
    </w:p>
    <w:tbl>
      <w:tblPr>
        <w:tblW w:w="505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388"/>
        <w:gridCol w:w="6706"/>
      </w:tblGrid>
      <w:tr w:rsidR="002A5C1F" w:rsidRPr="00343045" w14:paraId="708687E1" w14:textId="77777777" w:rsidTr="00EA4857">
        <w:tc>
          <w:tcPr>
            <w:tcW w:w="2621" w:type="pct"/>
            <w:shd w:val="clear" w:color="auto" w:fill="auto"/>
          </w:tcPr>
          <w:p w14:paraId="360FB92D" w14:textId="77777777" w:rsidR="005D562D" w:rsidRPr="00EA4857" w:rsidRDefault="005D562D" w:rsidP="005D562D">
            <w:pPr>
              <w:rPr>
                <w:color w:val="FF0000"/>
                <w:u w:val="single"/>
              </w:rPr>
            </w:pPr>
            <w:r w:rsidRPr="00EA4857">
              <w:rPr>
                <w:color w:val="FF0000"/>
                <w:u w:val="single"/>
              </w:rPr>
              <w:t>Slot akte</w:t>
            </w:r>
          </w:p>
          <w:p w14:paraId="143FC493" w14:textId="77777777" w:rsidR="005D562D" w:rsidRPr="00EA4857" w:rsidRDefault="005D562D" w:rsidP="005D562D">
            <w:pPr>
              <w:rPr>
                <w:color w:val="FF0000"/>
                <w:u w:val="single"/>
              </w:rPr>
            </w:pPr>
            <w:r w:rsidRPr="00EA4857">
              <w:rPr>
                <w:color w:val="FF0000"/>
              </w:rPr>
              <w:t xml:space="preserve">Deze akte is verleden te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16504C">
              <w:t>woonplaats</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op de datum als in het hoofd van deze akte is vermeld en door mij, notaris, is ondertekend om </w:t>
            </w:r>
            <w:r w:rsidRPr="00EA4857">
              <w:rPr>
                <w:lang w:val="en-US"/>
              </w:rPr>
              <w:fldChar w:fldCharType="begin"/>
            </w:r>
            <w:r w:rsidRPr="00A462C7">
              <w:instrText xml:space="preserve">MacroButton Nomacro </w:instrText>
            </w:r>
            <w:r w:rsidRPr="00EA4857">
              <w:instrText>§</w:instrText>
            </w:r>
            <w:r w:rsidRPr="00EA4857">
              <w:rPr>
                <w:lang w:val="en-US"/>
              </w:rPr>
              <w:fldChar w:fldCharType="end"/>
            </w:r>
            <w:r w:rsidRPr="00A462C7">
              <w:t>tijdstip</w:t>
            </w:r>
            <w:r w:rsidRPr="00EA4857">
              <w:rPr>
                <w:lang w:val="en-US"/>
              </w:rPr>
              <w:fldChar w:fldCharType="begin"/>
            </w:r>
            <w:r w:rsidRPr="00B6311A">
              <w:instrText xml:space="preserve">MacroButton Nomacro </w:instrText>
            </w:r>
            <w:r w:rsidRPr="00EA4857">
              <w:instrText>§</w:instrText>
            </w:r>
            <w:r w:rsidRPr="00EA4857">
              <w:rPr>
                <w:lang w:val="en-US"/>
              </w:rPr>
              <w:fldChar w:fldCharType="end"/>
            </w:r>
            <w:r w:rsidRPr="00EA4857">
              <w:rPr>
                <w:color w:val="FF0000"/>
              </w:rPr>
              <w:t xml:space="preserve">.  </w:t>
            </w:r>
          </w:p>
          <w:p w14:paraId="6D64EAFB" w14:textId="77777777" w:rsidR="002A5C1F" w:rsidRPr="00EA4857" w:rsidRDefault="002A5C1F" w:rsidP="00EA4857">
            <w:pPr>
              <w:tabs>
                <w:tab w:val="left" w:pos="-1440"/>
                <w:tab w:val="left" w:pos="-720"/>
              </w:tabs>
              <w:suppressAutoHyphens/>
              <w:rPr>
                <w:color w:val="800080"/>
              </w:rPr>
            </w:pPr>
          </w:p>
        </w:tc>
        <w:tc>
          <w:tcPr>
            <w:tcW w:w="2379" w:type="pct"/>
            <w:shd w:val="clear" w:color="auto" w:fill="auto"/>
          </w:tcPr>
          <w:p w14:paraId="53978622" w14:textId="77777777" w:rsidR="002A5C1F" w:rsidRDefault="005D562D" w:rsidP="00A8181A">
            <w:r>
              <w:t>Verplichte tekst.</w:t>
            </w:r>
          </w:p>
          <w:p w14:paraId="7701B65E" w14:textId="77777777" w:rsidR="003F5227" w:rsidRDefault="003F5227" w:rsidP="00A8181A"/>
          <w:p w14:paraId="17BE2332" w14:textId="77777777" w:rsidR="003F5227" w:rsidRPr="00EA4857" w:rsidRDefault="003F5227" w:rsidP="003F5227">
            <w:pPr>
              <w:rPr>
                <w:color w:val="000000"/>
              </w:rPr>
            </w:pPr>
            <w:r w:rsidRPr="00EA4857">
              <w:rPr>
                <w:szCs w:val="18"/>
              </w:rPr>
              <w:t>Het tijdstip van ondertekening moet uitgeschreven worden met tussen haakjes de tijd in cijfers. Bijvoorbeeld: “</w:t>
            </w:r>
            <w:r w:rsidRPr="00EA4857">
              <w:rPr>
                <w:color w:val="000000"/>
              </w:rPr>
              <w:t>tien uur zesenvijftig minuten (10:56 uur)”</w:t>
            </w:r>
          </w:p>
          <w:p w14:paraId="7458F021" w14:textId="77777777" w:rsidR="002A5C1F" w:rsidRPr="00EA4857" w:rsidRDefault="002A5C1F" w:rsidP="00A8181A">
            <w:pPr>
              <w:rPr>
                <w:u w:val="single"/>
              </w:rPr>
            </w:pPr>
          </w:p>
          <w:p w14:paraId="13012052" w14:textId="77777777" w:rsidR="002A5C1F" w:rsidRPr="00EA4857" w:rsidRDefault="002A5C1F" w:rsidP="00EA4857">
            <w:pPr>
              <w:autoSpaceDE w:val="0"/>
              <w:autoSpaceDN w:val="0"/>
              <w:adjustRightInd w:val="0"/>
              <w:spacing w:line="240" w:lineRule="auto"/>
              <w:rPr>
                <w:szCs w:val="18"/>
                <w:u w:val="single"/>
              </w:rPr>
            </w:pPr>
            <w:r w:rsidRPr="00EA4857">
              <w:rPr>
                <w:szCs w:val="18"/>
                <w:u w:val="single"/>
              </w:rPr>
              <w:t>Mapping</w:t>
            </w:r>
            <w:r w:rsidR="00415E3B" w:rsidRPr="00EA4857">
              <w:rPr>
                <w:szCs w:val="18"/>
                <w:u w:val="single"/>
              </w:rPr>
              <w:t xml:space="preserve"> woonplaats en tijdstip</w:t>
            </w:r>
            <w:r w:rsidRPr="00EA4857">
              <w:rPr>
                <w:szCs w:val="18"/>
                <w:u w:val="single"/>
              </w:rPr>
              <w:t>:</w:t>
            </w:r>
          </w:p>
          <w:p w14:paraId="2D41A6DB" w14:textId="77777777" w:rsidR="00415E3B" w:rsidRPr="00EA4857" w:rsidRDefault="002A5C1F" w:rsidP="00EA4857">
            <w:pPr>
              <w:autoSpaceDE w:val="0"/>
              <w:autoSpaceDN w:val="0"/>
              <w:adjustRightInd w:val="0"/>
              <w:spacing w:line="240" w:lineRule="auto"/>
              <w:rPr>
                <w:sz w:val="16"/>
                <w:szCs w:val="16"/>
              </w:rPr>
            </w:pPr>
            <w:r w:rsidRPr="00EA4857">
              <w:rPr>
                <w:sz w:val="16"/>
                <w:szCs w:val="16"/>
              </w:rPr>
              <w:t>IMKAD_AangebodenStuk</w:t>
            </w:r>
            <w:r w:rsidRPr="00EA4857">
              <w:rPr>
                <w:sz w:val="16"/>
                <w:szCs w:val="16"/>
              </w:rPr>
              <w:tab/>
            </w:r>
          </w:p>
          <w:p w14:paraId="4AAAFAD2" w14:textId="77777777" w:rsidR="002A5C1F" w:rsidRPr="00EA4857" w:rsidRDefault="00415E3B" w:rsidP="00EA4857">
            <w:pPr>
              <w:autoSpaceDE w:val="0"/>
              <w:autoSpaceDN w:val="0"/>
              <w:adjustRightInd w:val="0"/>
              <w:spacing w:line="240" w:lineRule="auto"/>
              <w:rPr>
                <w:sz w:val="16"/>
                <w:szCs w:val="16"/>
              </w:rPr>
            </w:pPr>
            <w:r w:rsidRPr="00EA4857">
              <w:rPr>
                <w:sz w:val="16"/>
                <w:szCs w:val="16"/>
              </w:rPr>
              <w:tab/>
            </w:r>
            <w:r w:rsidR="002A5C1F" w:rsidRPr="00EA4857">
              <w:rPr>
                <w:sz w:val="16"/>
                <w:szCs w:val="16"/>
              </w:rPr>
              <w:t>./tia_PlaatsOndertekening/woonplaatsNaam</w:t>
            </w:r>
          </w:p>
          <w:p w14:paraId="1C652D46" w14:textId="77777777" w:rsidR="002A5C1F" w:rsidRPr="00EA4857" w:rsidRDefault="002A5C1F" w:rsidP="00EA4857">
            <w:pPr>
              <w:autoSpaceDE w:val="0"/>
              <w:autoSpaceDN w:val="0"/>
              <w:adjustRightInd w:val="0"/>
              <w:spacing w:line="240" w:lineRule="auto"/>
              <w:rPr>
                <w:sz w:val="16"/>
                <w:szCs w:val="16"/>
              </w:rPr>
            </w:pPr>
            <w:r w:rsidRPr="00EA4857">
              <w:rPr>
                <w:sz w:val="16"/>
                <w:szCs w:val="16"/>
              </w:rPr>
              <w:tab/>
              <w:t>./tia_</w:t>
            </w:r>
            <w:r w:rsidR="00913B3B" w:rsidRPr="00EA4857">
              <w:rPr>
                <w:sz w:val="16"/>
                <w:szCs w:val="16"/>
              </w:rPr>
              <w:t>Tijd</w:t>
            </w:r>
            <w:r w:rsidRPr="00EA4857">
              <w:rPr>
                <w:sz w:val="16"/>
                <w:szCs w:val="16"/>
              </w:rPr>
              <w:t>Ondertekening</w:t>
            </w:r>
          </w:p>
        </w:tc>
      </w:tr>
    </w:tbl>
    <w:p w14:paraId="7417BE71" w14:textId="77777777" w:rsidR="002A5C1F" w:rsidRDefault="002A5C1F" w:rsidP="002A5C1F"/>
    <w:p w14:paraId="4DF1F10E" w14:textId="77777777" w:rsidR="002A5C1F" w:rsidRDefault="002A5C1F" w:rsidP="002A5C1F">
      <w:pPr>
        <w:pStyle w:val="Kop1"/>
        <w:numPr>
          <w:ilvl w:val="0"/>
          <w:numId w:val="1"/>
        </w:numPr>
        <w:spacing w:before="120" w:line="240" w:lineRule="atLeast"/>
        <w:sectPr w:rsidR="002A5C1F" w:rsidSect="00F41CE3">
          <w:pgSz w:w="16834" w:h="11909" w:orient="landscape" w:code="9"/>
          <w:pgMar w:top="3119" w:right="1440" w:bottom="1440" w:left="1440" w:header="720" w:footer="720" w:gutter="0"/>
          <w:cols w:space="720"/>
        </w:sectPr>
      </w:pPr>
      <w:bookmarkStart w:id="211" w:name="_Toc276321567"/>
    </w:p>
    <w:p w14:paraId="55B9979A" w14:textId="77777777" w:rsidR="002A5C1F" w:rsidRDefault="002A5C1F" w:rsidP="002A5C1F">
      <w:pPr>
        <w:pStyle w:val="Kop1"/>
        <w:numPr>
          <w:ilvl w:val="0"/>
          <w:numId w:val="1"/>
        </w:numPr>
        <w:spacing w:before="120" w:line="240" w:lineRule="atLeast"/>
      </w:pPr>
      <w:bookmarkStart w:id="212" w:name="_Toc147935060"/>
      <w:r>
        <w:lastRenderedPageBreak/>
        <w:t>Openstaande punten</w:t>
      </w:r>
      <w:bookmarkEnd w:id="211"/>
      <w:bookmarkEnd w:id="212"/>
    </w:p>
    <w:p w14:paraId="4BF9CFE7" w14:textId="77777777" w:rsidR="00920A52" w:rsidRDefault="002A5C1F" w:rsidP="002A5C1F">
      <w:r>
        <w:t>N.v.t.</w:t>
      </w:r>
      <w:bookmarkStart w:id="213" w:name="_Toc357088827"/>
      <w:bookmarkStart w:id="214" w:name="_Toc357424140"/>
      <w:bookmarkStart w:id="215" w:name="_Toc357424207"/>
      <w:bookmarkStart w:id="216" w:name="_Toc357424246"/>
      <w:bookmarkStart w:id="217" w:name="_Toc357425486"/>
      <w:bookmarkEnd w:id="213"/>
      <w:bookmarkEnd w:id="214"/>
      <w:bookmarkEnd w:id="215"/>
      <w:bookmarkEnd w:id="216"/>
      <w:bookmarkEnd w:id="217"/>
    </w:p>
    <w:p w14:paraId="49A9AC68" w14:textId="77777777" w:rsidR="00451606" w:rsidRPr="003F716E" w:rsidRDefault="00451606" w:rsidP="00920A52">
      <w:pPr>
        <w:rPr>
          <w:lang w:val="en-US"/>
        </w:rPr>
      </w:pPr>
      <w:bookmarkStart w:id="218" w:name="_Toc357088829"/>
      <w:bookmarkStart w:id="219" w:name="_Toc357424142"/>
      <w:bookmarkStart w:id="220" w:name="_Toc357424209"/>
      <w:bookmarkStart w:id="221" w:name="_Toc357424248"/>
      <w:bookmarkStart w:id="222" w:name="_Toc357425488"/>
      <w:bookmarkStart w:id="223" w:name="_Toc357425671"/>
      <w:bookmarkStart w:id="224" w:name="_Toc357088830"/>
      <w:bookmarkStart w:id="225" w:name="_Toc357424143"/>
      <w:bookmarkStart w:id="226" w:name="_Toc357424210"/>
      <w:bookmarkStart w:id="227" w:name="_Toc357424249"/>
      <w:bookmarkStart w:id="228" w:name="_Toc357425489"/>
      <w:bookmarkStart w:id="229" w:name="_Toc357425672"/>
      <w:bookmarkStart w:id="230" w:name="_Toc357088831"/>
      <w:bookmarkStart w:id="231" w:name="_Toc357424144"/>
      <w:bookmarkStart w:id="232" w:name="_Toc357424211"/>
      <w:bookmarkStart w:id="233" w:name="_Toc357424250"/>
      <w:bookmarkStart w:id="234" w:name="_Toc357425490"/>
      <w:bookmarkStart w:id="235" w:name="_Toc357425673"/>
      <w:bookmarkStart w:id="236" w:name="_Toc357088832"/>
      <w:bookmarkStart w:id="237" w:name="_Toc357424145"/>
      <w:bookmarkStart w:id="238" w:name="_Toc357424212"/>
      <w:bookmarkStart w:id="239" w:name="_Toc357424251"/>
      <w:bookmarkStart w:id="240" w:name="_Toc357425491"/>
      <w:bookmarkStart w:id="241" w:name="_Toc357425674"/>
      <w:bookmarkStart w:id="242" w:name="_Toc357088833"/>
      <w:bookmarkStart w:id="243" w:name="_Toc357424146"/>
      <w:bookmarkStart w:id="244" w:name="_Toc357424213"/>
      <w:bookmarkStart w:id="245" w:name="_Toc357424252"/>
      <w:bookmarkStart w:id="246" w:name="_Toc357425492"/>
      <w:bookmarkStart w:id="247" w:name="_Toc357425675"/>
      <w:bookmarkStart w:id="248" w:name="_Toc357088834"/>
      <w:bookmarkStart w:id="249" w:name="_Toc357424147"/>
      <w:bookmarkStart w:id="250" w:name="_Toc357424214"/>
      <w:bookmarkStart w:id="251" w:name="_Toc357424253"/>
      <w:bookmarkStart w:id="252" w:name="_Toc357425493"/>
      <w:bookmarkStart w:id="253" w:name="_Toc357425676"/>
      <w:bookmarkStart w:id="254" w:name="_Toc357088835"/>
      <w:bookmarkStart w:id="255" w:name="_Toc357424148"/>
      <w:bookmarkStart w:id="256" w:name="_Toc357424215"/>
      <w:bookmarkStart w:id="257" w:name="_Toc357424254"/>
      <w:bookmarkStart w:id="258" w:name="_Toc357425494"/>
      <w:bookmarkStart w:id="259" w:name="_Toc357425677"/>
      <w:bookmarkStart w:id="260" w:name="_Toc357088836"/>
      <w:bookmarkStart w:id="261" w:name="_Toc357424149"/>
      <w:bookmarkStart w:id="262" w:name="_Toc357424216"/>
      <w:bookmarkStart w:id="263" w:name="_Toc357424255"/>
      <w:bookmarkStart w:id="264" w:name="_Toc357425495"/>
      <w:bookmarkStart w:id="265" w:name="_Toc357425678"/>
      <w:bookmarkStart w:id="266" w:name="_Toc357088837"/>
      <w:bookmarkStart w:id="267" w:name="_Toc357424150"/>
      <w:bookmarkStart w:id="268" w:name="_Toc357424217"/>
      <w:bookmarkStart w:id="269" w:name="_Toc357424256"/>
      <w:bookmarkStart w:id="270" w:name="_Toc357425496"/>
      <w:bookmarkStart w:id="271" w:name="_Toc357425679"/>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p>
    <w:sectPr w:rsidR="00451606" w:rsidRPr="003F716E" w:rsidSect="005551E9">
      <w:pgSz w:w="11909" w:h="16834" w:code="9"/>
      <w:pgMar w:top="3119" w:right="1440" w:bottom="1440" w:left="1440" w:header="567" w:footer="431"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3" w:author="Hekman, Sanne" w:date="2019-08-21T15:39:00Z" w:initials="HS">
    <w:p w14:paraId="42BCB855" w14:textId="77777777" w:rsidR="00B61DF6" w:rsidRDefault="00B61DF6" w:rsidP="00213680">
      <w:pPr>
        <w:pStyle w:val="Tekstopmerking"/>
      </w:pPr>
      <w:r>
        <w:rPr>
          <w:rStyle w:val="Verwijzingopmerking"/>
        </w:rPr>
        <w:annotationRef/>
      </w:r>
      <w:r>
        <w:t xml:space="preserve">Niet in JIRA: Toevoegen ‘naam partij’; dat een notaris dat zelf kan beredeneren, zodat je niet hoeft te verwijzen naar Partij 1 en Partij 2. </w:t>
      </w:r>
    </w:p>
  </w:comment>
  <w:comment w:id="94" w:author="Schootbrugge, Jean-Michel van de" w:date="2019-11-21T14:22:00Z" w:initials="SJvd">
    <w:p w14:paraId="5CF86DE4" w14:textId="77777777" w:rsidR="00B61DF6" w:rsidRDefault="00B61DF6" w:rsidP="00213680">
      <w:pPr>
        <w:pStyle w:val="Tekstopmerking"/>
      </w:pPr>
      <w:r>
        <w:rPr>
          <w:rStyle w:val="Verwijzingopmerking"/>
        </w:rPr>
        <w:annotationRef/>
      </w:r>
      <w:r>
        <w:t>Kan wel, maar wat is de noodzaak? Bepalen met PO en AA of we dit gaan doen.</w:t>
      </w:r>
    </w:p>
  </w:comment>
  <w:comment w:id="193" w:author="Hekman, Sanne" w:date="2019-08-21T15:49:00Z" w:initials="HS">
    <w:p w14:paraId="1B4EAE7B" w14:textId="77777777" w:rsidR="00B61DF6" w:rsidRDefault="00B61DF6" w:rsidP="00355F1D">
      <w:pPr>
        <w:pStyle w:val="Tekstopmerking"/>
      </w:pPr>
      <w:r>
        <w:rPr>
          <w:rStyle w:val="Verwijzingopmerking"/>
        </w:rPr>
        <w:annotationRef/>
      </w:r>
      <w:r>
        <w:t xml:space="preserve">JIRA AA 2553 Leveringsdatum optionele tekst maken, met JBL afstemmen of dat mag. </w:t>
      </w:r>
    </w:p>
  </w:comment>
  <w:comment w:id="194" w:author="Schootbrugge, Jean-Michel van de" w:date="2019-11-21T14:49:00Z" w:initials="SJvd">
    <w:p w14:paraId="348877EE" w14:textId="77777777" w:rsidR="00B61DF6" w:rsidRDefault="00B61DF6" w:rsidP="00355F1D">
      <w:pPr>
        <w:pStyle w:val="Tekstopmerking"/>
      </w:pPr>
      <w:r>
        <w:rPr>
          <w:rStyle w:val="Verwijzingopmerking"/>
        </w:rPr>
        <w:annotationRef/>
      </w:r>
      <w:r>
        <w:t xml:space="preserve">BJ gaat dit nakijken of het überhaupt mogelijk is. </w:t>
      </w:r>
    </w:p>
  </w:comment>
  <w:comment w:id="195" w:author="Schootbrugge, Jean-Michel van de" w:date="2019-11-21T14:52:00Z" w:initials="SJvd">
    <w:p w14:paraId="726DB7BB" w14:textId="77777777" w:rsidR="00B61DF6" w:rsidRDefault="00B61DF6" w:rsidP="00355F1D">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BCB855" w15:done="1"/>
  <w15:commentEx w15:paraId="5CF86DE4" w15:paraIdParent="42BCB855" w15:done="1"/>
  <w15:commentEx w15:paraId="1B4EAE7B" w15:done="0"/>
  <w15:commentEx w15:paraId="348877EE" w15:paraIdParent="1B4EAE7B" w15:done="0"/>
  <w15:commentEx w15:paraId="726DB7BB" w15:paraIdParent="1B4EAE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BCB855" w16cid:durableId="219352F5"/>
  <w16cid:commentId w16cid:paraId="5CF86DE4" w16cid:durableId="219352F6"/>
  <w16cid:commentId w16cid:paraId="1B4EAE7B" w16cid:durableId="219B3D49"/>
  <w16cid:commentId w16cid:paraId="348877EE" w16cid:durableId="219B3D4A"/>
  <w16cid:commentId w16cid:paraId="726DB7BB" w16cid:durableId="219B3D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29675" w14:textId="77777777" w:rsidR="00C7675D" w:rsidRDefault="00C7675D">
      <w:r>
        <w:separator/>
      </w:r>
    </w:p>
  </w:endnote>
  <w:endnote w:type="continuationSeparator" w:id="0">
    <w:p w14:paraId="26F87D94" w14:textId="77777777" w:rsidR="00C7675D" w:rsidRDefault="00C76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DE28" w14:textId="77777777" w:rsidR="00B61DF6" w:rsidRDefault="00B61DF6">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D9156" w14:textId="77777777" w:rsidR="00B61DF6" w:rsidRDefault="00B61DF6">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C50F3" w14:textId="77777777" w:rsidR="00B61DF6" w:rsidRDefault="00B61DF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56766" w14:textId="77777777" w:rsidR="00C7675D" w:rsidRDefault="00C7675D">
      <w:r>
        <w:separator/>
      </w:r>
    </w:p>
  </w:footnote>
  <w:footnote w:type="continuationSeparator" w:id="0">
    <w:p w14:paraId="662A1353" w14:textId="77777777" w:rsidR="00C7675D" w:rsidRDefault="00C76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3435A756" w14:textId="77777777">
      <w:tc>
        <w:tcPr>
          <w:tcW w:w="4181" w:type="dxa"/>
        </w:tcPr>
        <w:p w14:paraId="3202E5C6" w14:textId="77777777" w:rsidR="00B61DF6" w:rsidRPr="002A3BC3" w:rsidRDefault="00B61DF6">
          <w:pPr>
            <w:pStyle w:val="tussenkopje"/>
            <w:spacing w:before="0"/>
            <w:rPr>
              <w:b/>
              <w:bCs/>
            </w:rPr>
          </w:pPr>
          <w:r w:rsidRPr="002A3BC3">
            <w:rPr>
              <w:b/>
              <w:bCs/>
            </w:rPr>
            <w:t>Datum</w:t>
          </w:r>
        </w:p>
      </w:tc>
    </w:tr>
    <w:tr w:rsidR="00B61DF6" w14:paraId="75424912" w14:textId="77777777">
      <w:tc>
        <w:tcPr>
          <w:tcW w:w="4181" w:type="dxa"/>
        </w:tcPr>
        <w:p w14:paraId="09614FE2" w14:textId="66077AE6" w:rsidR="00B61DF6" w:rsidRPr="00A26E89" w:rsidRDefault="000F57D6" w:rsidP="00B35CB1">
          <w:pPr>
            <w:spacing w:line="240" w:lineRule="atLeast"/>
          </w:pPr>
          <w:ins w:id="37" w:author="Groot, Karina de" w:date="2025-05-09T10:11:00Z" w16du:dateUtc="2025-05-09T08:11:00Z">
            <w:r>
              <w:t>9 mei 2025</w:t>
            </w:r>
          </w:ins>
          <w:del w:id="38" w:author="Groot, Karina de" w:date="2025-05-09T10:11:00Z" w16du:dateUtc="2025-05-09T08:11:00Z">
            <w:r w:rsidR="00766948" w:rsidDel="000F57D6">
              <w:delText>11 oktober 2023</w:delText>
            </w:r>
          </w:del>
        </w:p>
      </w:tc>
    </w:tr>
    <w:tr w:rsidR="00B61DF6" w14:paraId="3A6A7AAB" w14:textId="77777777">
      <w:tc>
        <w:tcPr>
          <w:tcW w:w="4181" w:type="dxa"/>
        </w:tcPr>
        <w:p w14:paraId="0AFA2BAE" w14:textId="77777777" w:rsidR="00B61DF6" w:rsidRPr="002A3BC3" w:rsidRDefault="00B61DF6" w:rsidP="002A3BC3">
          <w:pPr>
            <w:pStyle w:val="tussenkopje"/>
            <w:spacing w:before="0"/>
            <w:rPr>
              <w:b/>
              <w:bCs/>
            </w:rPr>
          </w:pPr>
          <w:r w:rsidRPr="002A3BC3">
            <w:rPr>
              <w:b/>
              <w:bCs/>
            </w:rPr>
            <w:t>Titel</w:t>
          </w:r>
        </w:p>
      </w:tc>
    </w:tr>
    <w:tr w:rsidR="00B61DF6" w14:paraId="2BC52573" w14:textId="77777777">
      <w:tc>
        <w:tcPr>
          <w:tcW w:w="4181" w:type="dxa"/>
        </w:tcPr>
        <w:p w14:paraId="21F0BE66" w14:textId="67C78771" w:rsidR="00B61DF6" w:rsidRDefault="000F57D6">
          <w:pPr>
            <w:spacing w:line="240" w:lineRule="atLeast"/>
          </w:pPr>
          <w:ins w:id="39" w:author="Groot, Karina de" w:date="2025-05-09T10:16:00Z" w16du:dateUtc="2025-05-09T08:16:00Z">
            <w:r w:rsidRPr="000F57D6">
              <w:t>Toelichting Modeldocument Notariële verklaring – koop of optie v5.0</w:t>
            </w:r>
          </w:ins>
          <w:del w:id="40" w:author="Groot, Karina de" w:date="2025-05-09T10:16:00Z" w16du:dateUtc="2025-05-09T08:16:00Z">
            <w:r w:rsidDel="000F57D6">
              <w:fldChar w:fldCharType="begin"/>
            </w:r>
            <w:r w:rsidDel="000F57D6">
              <w:delInstrText xml:space="preserve"> STYLEREF  Afdeling  \* MERGEFORMAT </w:delInstrText>
            </w:r>
            <w:r w:rsidDel="000F57D6">
              <w:fldChar w:fldCharType="separate"/>
            </w:r>
            <w:r w:rsidDel="000F57D6">
              <w:rPr>
                <w:noProof/>
              </w:rPr>
              <w:delText>Systeemontwikkeling</w:delText>
            </w:r>
            <w:r w:rsidDel="000F57D6">
              <w:fldChar w:fldCharType="end"/>
            </w:r>
          </w:del>
          <w:del w:id="41" w:author="Groot, Karina de" w:date="2025-05-09T10:14:00Z" w16du:dateUtc="2025-05-09T08:14:00Z">
            <w:r w:rsidDel="000F57D6">
              <w:fldChar w:fldCharType="begin"/>
            </w:r>
            <w:r w:rsidDel="000F57D6">
              <w:delInstrText xml:space="preserve"> STYLEREF  Titel </w:delInstrText>
            </w:r>
            <w:r w:rsidDel="000F57D6">
              <w:fldChar w:fldCharType="separate"/>
            </w:r>
            <w:r w:rsidDel="000F57D6">
              <w:rPr>
                <w:noProof/>
              </w:rPr>
              <w:delText>Toelichting Modeldocument Notariële verklaring – koop of optie v4.0</w:delText>
            </w:r>
            <w:r w:rsidDel="000F57D6">
              <w:fldChar w:fldCharType="end"/>
            </w:r>
          </w:del>
        </w:p>
      </w:tc>
    </w:tr>
    <w:tr w:rsidR="00B61DF6" w14:paraId="6E06B2B4" w14:textId="77777777">
      <w:tc>
        <w:tcPr>
          <w:tcW w:w="4181" w:type="dxa"/>
        </w:tcPr>
        <w:p w14:paraId="453A70D0" w14:textId="77777777" w:rsidR="00B61DF6" w:rsidRPr="002A3BC3" w:rsidRDefault="00B61DF6" w:rsidP="002A3BC3">
          <w:pPr>
            <w:pStyle w:val="tussenkopje"/>
            <w:spacing w:before="0"/>
            <w:rPr>
              <w:b/>
              <w:bCs/>
            </w:rPr>
          </w:pPr>
          <w:r w:rsidRPr="002A3BC3">
            <w:rPr>
              <w:b/>
              <w:bCs/>
            </w:rPr>
            <w:t>Versie</w:t>
          </w:r>
        </w:p>
      </w:tc>
    </w:tr>
    <w:tr w:rsidR="00B61DF6" w14:paraId="05F821D6" w14:textId="77777777">
      <w:tc>
        <w:tcPr>
          <w:tcW w:w="4181" w:type="dxa"/>
        </w:tcPr>
        <w:p w14:paraId="120286C0" w14:textId="3AC746DD" w:rsidR="00B61DF6" w:rsidRDefault="002A3BC3">
          <w:pPr>
            <w:spacing w:line="240" w:lineRule="atLeast"/>
          </w:pPr>
          <w:ins w:id="42" w:author="Groot, Karina de" w:date="2025-05-09T10:17:00Z" w16du:dateUtc="2025-05-09T08:17:00Z">
            <w:r>
              <w:t>5</w:t>
            </w:r>
          </w:ins>
          <w:del w:id="43" w:author="Groot, Karina de" w:date="2025-05-09T10:17:00Z" w16du:dateUtc="2025-05-09T08:17:00Z">
            <w:r w:rsidR="00766948" w:rsidDel="002A3BC3">
              <w:delText>4</w:delText>
            </w:r>
          </w:del>
          <w:r w:rsidR="00766948">
            <w:t>.0</w:t>
          </w:r>
        </w:p>
      </w:tc>
    </w:tr>
    <w:tr w:rsidR="00B61DF6" w14:paraId="1D19634A" w14:textId="77777777">
      <w:tc>
        <w:tcPr>
          <w:tcW w:w="4181" w:type="dxa"/>
        </w:tcPr>
        <w:p w14:paraId="1B36B70E" w14:textId="77777777" w:rsidR="00B61DF6" w:rsidRPr="002A3BC3" w:rsidRDefault="00B61DF6" w:rsidP="002A3BC3">
          <w:pPr>
            <w:pStyle w:val="tussenkopje"/>
            <w:tabs>
              <w:tab w:val="left" w:pos="2490"/>
            </w:tabs>
            <w:spacing w:before="0"/>
          </w:pPr>
          <w:r w:rsidRPr="002A3BC3">
            <w:t>Blad</w:t>
          </w:r>
          <w:r w:rsidRPr="002A3BC3">
            <w:tab/>
          </w:r>
        </w:p>
      </w:tc>
    </w:tr>
    <w:tr w:rsidR="00B61DF6" w14:paraId="6EB8187B" w14:textId="77777777">
      <w:tc>
        <w:tcPr>
          <w:tcW w:w="4181" w:type="dxa"/>
        </w:tcPr>
        <w:p w14:paraId="7202C122" w14:textId="2DD18C7E" w:rsidR="00B61DF6" w:rsidRDefault="00B61DF6">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rsidR="00EA793C">
            <w:fldChar w:fldCharType="begin"/>
          </w:r>
          <w:r w:rsidR="00EA793C">
            <w:instrText xml:space="preserve"> NUMPAGES </w:instrText>
          </w:r>
          <w:r w:rsidR="00EA793C">
            <w:fldChar w:fldCharType="separate"/>
          </w:r>
          <w:r w:rsidR="00B06A3A">
            <w:rPr>
              <w:noProof/>
            </w:rPr>
            <w:instrText>5</w:instrText>
          </w:r>
          <w:r w:rsidR="00EA793C">
            <w:rPr>
              <w:noProof/>
            </w:rPr>
            <w:fldChar w:fldCharType="end"/>
          </w:r>
          <w:r>
            <w:fldChar w:fldCharType="separate"/>
          </w:r>
          <w:r w:rsidR="00B06A3A">
            <w:rPr>
              <w:noProof/>
            </w:rPr>
            <w:t>4</w:t>
          </w:r>
          <w:r>
            <w:fldChar w:fldCharType="end"/>
          </w:r>
          <w:r>
            <w:t xml:space="preserve"> </w:t>
          </w:r>
        </w:p>
      </w:tc>
    </w:tr>
  </w:tbl>
  <w:p w14:paraId="27900C83" w14:textId="32A63D8A" w:rsidR="00B61DF6" w:rsidRDefault="00B61DF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6F277" w14:textId="77777777" w:rsidR="00B61DF6" w:rsidRDefault="00B61DF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17546" w14:textId="77777777" w:rsidR="00B61DF6" w:rsidRDefault="00B61DF6">
    <w:pPr>
      <w:pStyle w:val="Koptekst"/>
    </w:pPr>
    <w:r>
      <w:rPr>
        <w:noProof/>
        <w:snapToGrid/>
        <w:lang w:eastAsia="nl-NL"/>
      </w:rPr>
      <w:drawing>
        <wp:anchor distT="0" distB="0" distL="114300" distR="114300" simplePos="0" relativeHeight="251656192" behindDoc="0" locked="0" layoutInCell="1" allowOverlap="1" wp14:anchorId="5B134AC6" wp14:editId="0E28763C">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61DF6" w14:paraId="5A26A47C" w14:textId="77777777">
      <w:tc>
        <w:tcPr>
          <w:tcW w:w="4181" w:type="dxa"/>
        </w:tcPr>
        <w:p w14:paraId="04B62142" w14:textId="77777777" w:rsidR="00B61DF6" w:rsidRPr="002A3BC3" w:rsidRDefault="00B61DF6">
          <w:pPr>
            <w:pStyle w:val="tussenkopje"/>
            <w:spacing w:before="0"/>
            <w:rPr>
              <w:b/>
              <w:bCs/>
            </w:rPr>
          </w:pPr>
          <w:r w:rsidRPr="002A3BC3">
            <w:rPr>
              <w:b/>
              <w:bCs/>
            </w:rPr>
            <w:t>Datum</w:t>
          </w:r>
        </w:p>
      </w:tc>
    </w:tr>
    <w:tr w:rsidR="00B61DF6" w14:paraId="7FF2EFC3" w14:textId="77777777">
      <w:tc>
        <w:tcPr>
          <w:tcW w:w="4181" w:type="dxa"/>
        </w:tcPr>
        <w:p w14:paraId="420975A4" w14:textId="4E7110C0" w:rsidR="00B61DF6" w:rsidRPr="00A26E89" w:rsidRDefault="000F57D6">
          <w:pPr>
            <w:spacing w:line="240" w:lineRule="atLeast"/>
          </w:pPr>
          <w:ins w:id="69" w:author="Groot, Karina de" w:date="2025-05-09T10:04:00Z" w16du:dateUtc="2025-05-09T08:04:00Z">
            <w:r>
              <w:t>9 mei 2025</w:t>
            </w:r>
          </w:ins>
          <w:del w:id="70" w:author="Groot, Karina de" w:date="2025-05-09T10:04:00Z" w16du:dateUtc="2025-05-09T08:04:00Z">
            <w:r w:rsidR="00766948" w:rsidDel="000F57D6">
              <w:delText>11 oktober 2023</w:delText>
            </w:r>
          </w:del>
        </w:p>
      </w:tc>
    </w:tr>
    <w:tr w:rsidR="00B61DF6" w14:paraId="7282365D" w14:textId="77777777">
      <w:tc>
        <w:tcPr>
          <w:tcW w:w="4181" w:type="dxa"/>
        </w:tcPr>
        <w:p w14:paraId="4A4FCD42" w14:textId="77777777" w:rsidR="00B61DF6" w:rsidRPr="002A3BC3" w:rsidRDefault="00B61DF6" w:rsidP="002A3BC3">
          <w:pPr>
            <w:pStyle w:val="tussenkopje"/>
            <w:spacing w:before="0"/>
            <w:rPr>
              <w:b/>
              <w:bCs/>
            </w:rPr>
          </w:pPr>
          <w:r w:rsidRPr="002A3BC3">
            <w:rPr>
              <w:b/>
              <w:bCs/>
            </w:rPr>
            <w:t>Titel</w:t>
          </w:r>
        </w:p>
      </w:tc>
    </w:tr>
    <w:tr w:rsidR="00B61DF6" w14:paraId="45D268A1" w14:textId="77777777">
      <w:tc>
        <w:tcPr>
          <w:tcW w:w="4181" w:type="dxa"/>
        </w:tcPr>
        <w:p w14:paraId="086C8261" w14:textId="2220ADF6" w:rsidR="00B61DF6" w:rsidRDefault="002A3BC3">
          <w:pPr>
            <w:spacing w:line="240" w:lineRule="atLeast"/>
          </w:pPr>
          <w:ins w:id="71" w:author="Groot, Karina de" w:date="2025-05-09T10:18:00Z" w16du:dateUtc="2025-05-09T08:18:00Z">
            <w:r w:rsidRPr="002A3BC3">
              <w:t>Toelichting Modeldocument Notariële verklaring – koop of optie v5.0</w:t>
            </w:r>
          </w:ins>
          <w:del w:id="72" w:author="Groot, Karina de" w:date="2025-05-09T10:18:00Z" w16du:dateUtc="2025-05-09T08:18:00Z">
            <w:r w:rsidR="006E5DAC" w:rsidDel="002A3BC3">
              <w:fldChar w:fldCharType="begin"/>
            </w:r>
            <w:r w:rsidR="006E5DAC" w:rsidDel="002A3BC3">
              <w:delInstrText xml:space="preserve"> STYLEREF Titel \* MERGEFORMAT </w:delInstrText>
            </w:r>
            <w:r w:rsidR="006E5DAC" w:rsidDel="002A3BC3">
              <w:fldChar w:fldCharType="separate"/>
            </w:r>
            <w:r w:rsidDel="002A3BC3">
              <w:rPr>
                <w:noProof/>
              </w:rPr>
              <w:delText>Toelichting Modeldocument Notariële verklaring – koop of optie v4.0</w:delText>
            </w:r>
            <w:r w:rsidR="006E5DAC" w:rsidDel="002A3BC3">
              <w:rPr>
                <w:noProof/>
              </w:rPr>
              <w:fldChar w:fldCharType="end"/>
            </w:r>
          </w:del>
        </w:p>
      </w:tc>
    </w:tr>
    <w:tr w:rsidR="00B61DF6" w14:paraId="338C1A1D" w14:textId="77777777">
      <w:tc>
        <w:tcPr>
          <w:tcW w:w="4181" w:type="dxa"/>
        </w:tcPr>
        <w:p w14:paraId="3404B477" w14:textId="77777777" w:rsidR="00B61DF6" w:rsidRPr="002A3BC3" w:rsidRDefault="00B61DF6" w:rsidP="002A3BC3">
          <w:pPr>
            <w:pStyle w:val="tussenkopje"/>
            <w:spacing w:before="0"/>
            <w:rPr>
              <w:b/>
              <w:bCs/>
            </w:rPr>
          </w:pPr>
          <w:r w:rsidRPr="002A3BC3">
            <w:rPr>
              <w:b/>
              <w:bCs/>
            </w:rPr>
            <w:t>Versie</w:t>
          </w:r>
        </w:p>
      </w:tc>
    </w:tr>
    <w:tr w:rsidR="00B61DF6" w14:paraId="4B2CB1BB" w14:textId="77777777">
      <w:tc>
        <w:tcPr>
          <w:tcW w:w="4181" w:type="dxa"/>
        </w:tcPr>
        <w:p w14:paraId="20D29F0E" w14:textId="26D2256E" w:rsidR="00B61DF6" w:rsidRPr="00A26E89" w:rsidRDefault="002A3BC3">
          <w:pPr>
            <w:spacing w:line="240" w:lineRule="atLeast"/>
          </w:pPr>
          <w:bookmarkStart w:id="73" w:name="Versie"/>
          <w:ins w:id="74" w:author="Groot, Karina de" w:date="2025-05-09T10:19:00Z" w16du:dateUtc="2025-05-09T08:19:00Z">
            <w:r>
              <w:t>5</w:t>
            </w:r>
          </w:ins>
          <w:del w:id="75" w:author="Groot, Karina de" w:date="2025-05-09T10:19:00Z" w16du:dateUtc="2025-05-09T08:19:00Z">
            <w:r w:rsidR="00766948" w:rsidDel="002A3BC3">
              <w:delText>4</w:delText>
            </w:r>
          </w:del>
          <w:r w:rsidR="00766948">
            <w:t>.0</w:t>
          </w:r>
          <w:bookmarkEnd w:id="73"/>
        </w:p>
      </w:tc>
    </w:tr>
    <w:tr w:rsidR="00B61DF6" w14:paraId="1BAB3315" w14:textId="77777777">
      <w:tc>
        <w:tcPr>
          <w:tcW w:w="4181" w:type="dxa"/>
        </w:tcPr>
        <w:p w14:paraId="0CAB1E04" w14:textId="77777777" w:rsidR="00B61DF6" w:rsidRPr="002A3BC3" w:rsidRDefault="00B61DF6" w:rsidP="002A3BC3">
          <w:pPr>
            <w:pStyle w:val="tussenkopje"/>
            <w:spacing w:before="0"/>
            <w:rPr>
              <w:b/>
              <w:bCs/>
            </w:rPr>
          </w:pPr>
          <w:r w:rsidRPr="002A3BC3">
            <w:rPr>
              <w:b/>
              <w:bCs/>
            </w:rPr>
            <w:t>Blad</w:t>
          </w:r>
        </w:p>
      </w:tc>
    </w:tr>
    <w:tr w:rsidR="00B61DF6" w14:paraId="75F81385" w14:textId="77777777">
      <w:tc>
        <w:tcPr>
          <w:tcW w:w="4181" w:type="dxa"/>
        </w:tcPr>
        <w:p w14:paraId="11D365E1" w14:textId="732DAE89" w:rsidR="00B61DF6" w:rsidRDefault="00B61DF6">
          <w:pPr>
            <w:spacing w:line="240" w:lineRule="atLeast"/>
          </w:pPr>
          <w:r>
            <w:fldChar w:fldCharType="begin"/>
          </w:r>
          <w:r>
            <w:instrText xml:space="preserve"> PAGE  \* MERGEFORMAT </w:instrText>
          </w:r>
          <w:r>
            <w:fldChar w:fldCharType="separate"/>
          </w:r>
          <w:r>
            <w:rPr>
              <w:noProof/>
            </w:rPr>
            <w:t>20</w:t>
          </w:r>
          <w:r>
            <w:fldChar w:fldCharType="end"/>
          </w:r>
          <w:r>
            <w:t xml:space="preserve"> van </w:t>
          </w:r>
          <w:r>
            <w:fldChar w:fldCharType="begin"/>
          </w:r>
          <w:r>
            <w:instrText xml:space="preserve"> </w:instrText>
          </w:r>
          <w:r>
            <w:rPr>
              <w:b/>
              <w:bCs/>
            </w:rPr>
            <w:instrText>=</w:instrText>
          </w:r>
          <w:r>
            <w:instrText xml:space="preserve"> -1+</w:instrText>
          </w:r>
          <w:r w:rsidR="00EA793C">
            <w:fldChar w:fldCharType="begin"/>
          </w:r>
          <w:r w:rsidR="00EA793C">
            <w:instrText xml:space="preserve"> NUMPAGES </w:instrText>
          </w:r>
          <w:r w:rsidR="00EA793C">
            <w:fldChar w:fldCharType="separate"/>
          </w:r>
          <w:r w:rsidR="00B06A3A">
            <w:rPr>
              <w:noProof/>
            </w:rPr>
            <w:instrText>25</w:instrText>
          </w:r>
          <w:r w:rsidR="00EA793C">
            <w:rPr>
              <w:noProof/>
            </w:rPr>
            <w:fldChar w:fldCharType="end"/>
          </w:r>
          <w:r>
            <w:fldChar w:fldCharType="separate"/>
          </w:r>
          <w:r w:rsidR="00B06A3A">
            <w:rPr>
              <w:noProof/>
            </w:rPr>
            <w:t>24</w:t>
          </w:r>
          <w:r>
            <w:fldChar w:fldCharType="end"/>
          </w:r>
          <w:r>
            <w:t xml:space="preserve"> </w:t>
          </w:r>
        </w:p>
      </w:tc>
    </w:tr>
  </w:tbl>
  <w:p w14:paraId="4911CAA7" w14:textId="0CCABB4E" w:rsidR="00B61DF6" w:rsidRDefault="00B61DF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1139"/>
    <w:multiLevelType w:val="hybridMultilevel"/>
    <w:tmpl w:val="A700311A"/>
    <w:lvl w:ilvl="0" w:tplc="C4D01D42">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800"/>
        </w:tabs>
        <w:ind w:left="1800" w:hanging="360"/>
      </w:pPr>
      <w:rPr>
        <w:rFonts w:ascii="Courier New" w:hAnsi="Courier New" w:cs="Courier New" w:hint="default"/>
        <w:color w:val="auto"/>
      </w:rPr>
    </w:lvl>
    <w:lvl w:ilvl="2" w:tplc="04130005">
      <w:start w:val="25"/>
      <w:numFmt w:val="bullet"/>
      <w:lvlText w:val="-"/>
      <w:lvlJc w:val="left"/>
      <w:pPr>
        <w:tabs>
          <w:tab w:val="num" w:pos="2520"/>
        </w:tabs>
        <w:ind w:left="2520" w:hanging="360"/>
      </w:pPr>
      <w:rPr>
        <w:rFonts w:ascii="Arial" w:eastAsia="Times New Roman" w:hAnsi="Arial"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756607"/>
    <w:multiLevelType w:val="hybridMultilevel"/>
    <w:tmpl w:val="F81CDB88"/>
    <w:lvl w:ilvl="0" w:tplc="D26CFC6A">
      <w:start w:val="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382C"/>
    <w:multiLevelType w:val="hybridMultilevel"/>
    <w:tmpl w:val="48B80894"/>
    <w:lvl w:ilvl="0" w:tplc="B804EDFA">
      <w:numFmt w:val="bullet"/>
      <w:lvlText w:val="-"/>
      <w:lvlJc w:val="left"/>
      <w:pPr>
        <w:tabs>
          <w:tab w:val="num" w:pos="0"/>
        </w:tabs>
        <w:ind w:left="284" w:hanging="284"/>
      </w:pPr>
      <w:rPr>
        <w:rFonts w:ascii="Arial" w:hAnsi="Arial" w:hint="default"/>
      </w:rPr>
    </w:lvl>
    <w:lvl w:ilvl="1" w:tplc="18A0156E" w:tentative="1">
      <w:start w:val="1"/>
      <w:numFmt w:val="bullet"/>
      <w:lvlText w:val="o"/>
      <w:lvlJc w:val="left"/>
      <w:pPr>
        <w:tabs>
          <w:tab w:val="num" w:pos="1440"/>
        </w:tabs>
        <w:ind w:left="1440" w:hanging="360"/>
      </w:pPr>
      <w:rPr>
        <w:rFonts w:ascii="Courier New" w:hAnsi="Courier New" w:cs="Courier New" w:hint="default"/>
      </w:rPr>
    </w:lvl>
    <w:lvl w:ilvl="2" w:tplc="360CBB1C"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02446"/>
    <w:multiLevelType w:val="hybridMultilevel"/>
    <w:tmpl w:val="6CF698EE"/>
    <w:lvl w:ilvl="0" w:tplc="A48E48F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6EC5FC0"/>
    <w:multiLevelType w:val="hybridMultilevel"/>
    <w:tmpl w:val="4658F134"/>
    <w:lvl w:ilvl="0" w:tplc="DB1E9DFA">
      <w:start w:val="1"/>
      <w:numFmt w:val="decimal"/>
      <w:lvlText w:val="%1."/>
      <w:lvlJc w:val="left"/>
      <w:pPr>
        <w:tabs>
          <w:tab w:val="num" w:pos="720"/>
        </w:tabs>
        <w:ind w:left="720" w:hanging="360"/>
      </w:pPr>
      <w:rPr>
        <w:rFonts w:hint="default"/>
      </w:rPr>
    </w:lvl>
    <w:lvl w:ilvl="1" w:tplc="04130003">
      <w:start w:val="1"/>
      <w:numFmt w:val="bullet"/>
      <w:lvlText w:val=""/>
      <w:lvlJc w:val="left"/>
      <w:pPr>
        <w:tabs>
          <w:tab w:val="num" w:pos="1440"/>
        </w:tabs>
        <w:ind w:left="1440" w:hanging="360"/>
      </w:pPr>
      <w:rPr>
        <w:rFonts w:ascii="Symbol" w:hAnsi="Symbol" w:hint="default"/>
      </w:rPr>
    </w:lvl>
    <w:lvl w:ilvl="2" w:tplc="04130005" w:tentative="1">
      <w:start w:val="1"/>
      <w:numFmt w:val="lowerRoman"/>
      <w:lvlText w:val="%3."/>
      <w:lvlJc w:val="right"/>
      <w:pPr>
        <w:tabs>
          <w:tab w:val="num" w:pos="2160"/>
        </w:tabs>
        <w:ind w:left="2160" w:hanging="180"/>
      </w:pPr>
    </w:lvl>
    <w:lvl w:ilvl="3" w:tplc="04130001" w:tentative="1">
      <w:start w:val="1"/>
      <w:numFmt w:val="decimal"/>
      <w:lvlText w:val="%4."/>
      <w:lvlJc w:val="left"/>
      <w:pPr>
        <w:tabs>
          <w:tab w:val="num" w:pos="2880"/>
        </w:tabs>
        <w:ind w:left="2880" w:hanging="360"/>
      </w:pPr>
    </w:lvl>
    <w:lvl w:ilvl="4" w:tplc="04130003" w:tentative="1">
      <w:start w:val="1"/>
      <w:numFmt w:val="lowerLetter"/>
      <w:lvlText w:val="%5."/>
      <w:lvlJc w:val="left"/>
      <w:pPr>
        <w:tabs>
          <w:tab w:val="num" w:pos="3600"/>
        </w:tabs>
        <w:ind w:left="3600" w:hanging="360"/>
      </w:pPr>
    </w:lvl>
    <w:lvl w:ilvl="5" w:tplc="04130005" w:tentative="1">
      <w:start w:val="1"/>
      <w:numFmt w:val="lowerRoman"/>
      <w:lvlText w:val="%6."/>
      <w:lvlJc w:val="right"/>
      <w:pPr>
        <w:tabs>
          <w:tab w:val="num" w:pos="4320"/>
        </w:tabs>
        <w:ind w:left="4320" w:hanging="180"/>
      </w:pPr>
    </w:lvl>
    <w:lvl w:ilvl="6" w:tplc="04130001" w:tentative="1">
      <w:start w:val="1"/>
      <w:numFmt w:val="decimal"/>
      <w:lvlText w:val="%7."/>
      <w:lvlJc w:val="left"/>
      <w:pPr>
        <w:tabs>
          <w:tab w:val="num" w:pos="5040"/>
        </w:tabs>
        <w:ind w:left="5040" w:hanging="360"/>
      </w:pPr>
    </w:lvl>
    <w:lvl w:ilvl="7" w:tplc="04130003" w:tentative="1">
      <w:start w:val="1"/>
      <w:numFmt w:val="lowerLetter"/>
      <w:lvlText w:val="%8."/>
      <w:lvlJc w:val="left"/>
      <w:pPr>
        <w:tabs>
          <w:tab w:val="num" w:pos="5760"/>
        </w:tabs>
        <w:ind w:left="5760" w:hanging="360"/>
      </w:pPr>
    </w:lvl>
    <w:lvl w:ilvl="8" w:tplc="04130005" w:tentative="1">
      <w:start w:val="1"/>
      <w:numFmt w:val="lowerRoman"/>
      <w:lvlText w:val="%9."/>
      <w:lvlJc w:val="right"/>
      <w:pPr>
        <w:tabs>
          <w:tab w:val="num" w:pos="6480"/>
        </w:tabs>
        <w:ind w:left="6480" w:hanging="180"/>
      </w:pPr>
    </w:lvl>
  </w:abstractNum>
  <w:abstractNum w:abstractNumId="5" w15:restartNumberingAfterBreak="0">
    <w:nsid w:val="3044701D"/>
    <w:multiLevelType w:val="hybridMultilevel"/>
    <w:tmpl w:val="445277E2"/>
    <w:lvl w:ilvl="0" w:tplc="0413000F">
      <w:numFmt w:val="bullet"/>
      <w:lvlText w:val="-"/>
      <w:lvlJc w:val="left"/>
      <w:pPr>
        <w:tabs>
          <w:tab w:val="num" w:pos="360"/>
        </w:tabs>
        <w:ind w:left="360" w:hanging="360"/>
      </w:pPr>
      <w:rPr>
        <w:rFonts w:ascii="Arial" w:eastAsia="Times New Roman" w:hAnsi="Arial" w:cs="Arial" w:hint="default"/>
      </w:rPr>
    </w:lvl>
    <w:lvl w:ilvl="1" w:tplc="04130001" w:tentative="1">
      <w:start w:val="1"/>
      <w:numFmt w:val="bullet"/>
      <w:lvlText w:val="o"/>
      <w:lvlJc w:val="left"/>
      <w:pPr>
        <w:tabs>
          <w:tab w:val="num" w:pos="1080"/>
        </w:tabs>
        <w:ind w:left="1080" w:hanging="360"/>
      </w:pPr>
      <w:rPr>
        <w:rFonts w:ascii="Courier New" w:hAnsi="Courier New" w:cs="Courier New" w:hint="default"/>
      </w:rPr>
    </w:lvl>
    <w:lvl w:ilvl="2" w:tplc="0413001B" w:tentative="1">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cs="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cs="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4633B4B"/>
    <w:multiLevelType w:val="hybridMultilevel"/>
    <w:tmpl w:val="C400D720"/>
    <w:lvl w:ilvl="0" w:tplc="B804EDFA">
      <w:start w:val="1"/>
      <w:numFmt w:val="bullet"/>
      <w:pStyle w:val="streepjeInspr"/>
      <w:lvlText w:val="-"/>
      <w:lvlJc w:val="left"/>
      <w:pPr>
        <w:tabs>
          <w:tab w:val="num" w:pos="587"/>
        </w:tabs>
        <w:ind w:left="454" w:hanging="227"/>
      </w:pPr>
      <w:rPr>
        <w:rFonts w:ascii="Helvetica" w:hAnsi="Helvetica" w:hint="default"/>
      </w:rPr>
    </w:lvl>
    <w:lvl w:ilvl="1" w:tplc="04130019">
      <w:start w:val="1"/>
      <w:numFmt w:val="bullet"/>
      <w:lvlText w:val="o"/>
      <w:lvlJc w:val="left"/>
      <w:pPr>
        <w:tabs>
          <w:tab w:val="num" w:pos="1080"/>
        </w:tabs>
        <w:ind w:left="1080" w:hanging="360"/>
      </w:pPr>
      <w:rPr>
        <w:rFonts w:ascii="Courier New" w:hAnsi="Courier New" w:hint="default"/>
      </w:rPr>
    </w:lvl>
    <w:lvl w:ilvl="2" w:tplc="0413001B">
      <w:start w:val="1"/>
      <w:numFmt w:val="bullet"/>
      <w:lvlText w:val=""/>
      <w:lvlJc w:val="left"/>
      <w:pPr>
        <w:tabs>
          <w:tab w:val="num" w:pos="1800"/>
        </w:tabs>
        <w:ind w:left="1800" w:hanging="360"/>
      </w:pPr>
      <w:rPr>
        <w:rFonts w:ascii="Wingdings" w:hAnsi="Wingdings" w:hint="default"/>
      </w:rPr>
    </w:lvl>
    <w:lvl w:ilvl="3" w:tplc="0413000F" w:tentative="1">
      <w:start w:val="1"/>
      <w:numFmt w:val="bullet"/>
      <w:lvlText w:val=""/>
      <w:lvlJc w:val="left"/>
      <w:pPr>
        <w:tabs>
          <w:tab w:val="num" w:pos="2520"/>
        </w:tabs>
        <w:ind w:left="2520" w:hanging="360"/>
      </w:pPr>
      <w:rPr>
        <w:rFonts w:ascii="Symbol" w:hAnsi="Symbol" w:hint="default"/>
      </w:rPr>
    </w:lvl>
    <w:lvl w:ilvl="4" w:tplc="04130019" w:tentative="1">
      <w:start w:val="1"/>
      <w:numFmt w:val="bullet"/>
      <w:lvlText w:val="o"/>
      <w:lvlJc w:val="left"/>
      <w:pPr>
        <w:tabs>
          <w:tab w:val="num" w:pos="3240"/>
        </w:tabs>
        <w:ind w:left="3240" w:hanging="360"/>
      </w:pPr>
      <w:rPr>
        <w:rFonts w:ascii="Courier New" w:hAnsi="Courier New" w:hint="default"/>
      </w:rPr>
    </w:lvl>
    <w:lvl w:ilvl="5" w:tplc="0413001B" w:tentative="1">
      <w:start w:val="1"/>
      <w:numFmt w:val="bullet"/>
      <w:lvlText w:val=""/>
      <w:lvlJc w:val="left"/>
      <w:pPr>
        <w:tabs>
          <w:tab w:val="num" w:pos="3960"/>
        </w:tabs>
        <w:ind w:left="3960" w:hanging="360"/>
      </w:pPr>
      <w:rPr>
        <w:rFonts w:ascii="Wingdings" w:hAnsi="Wingdings" w:hint="default"/>
      </w:rPr>
    </w:lvl>
    <w:lvl w:ilvl="6" w:tplc="0413000F" w:tentative="1">
      <w:start w:val="1"/>
      <w:numFmt w:val="bullet"/>
      <w:lvlText w:val=""/>
      <w:lvlJc w:val="left"/>
      <w:pPr>
        <w:tabs>
          <w:tab w:val="num" w:pos="4680"/>
        </w:tabs>
        <w:ind w:left="4680" w:hanging="360"/>
      </w:pPr>
      <w:rPr>
        <w:rFonts w:ascii="Symbol" w:hAnsi="Symbol" w:hint="default"/>
      </w:rPr>
    </w:lvl>
    <w:lvl w:ilvl="7" w:tplc="04130019" w:tentative="1">
      <w:start w:val="1"/>
      <w:numFmt w:val="bullet"/>
      <w:lvlText w:val="o"/>
      <w:lvlJc w:val="left"/>
      <w:pPr>
        <w:tabs>
          <w:tab w:val="num" w:pos="5400"/>
        </w:tabs>
        <w:ind w:left="5400" w:hanging="360"/>
      </w:pPr>
      <w:rPr>
        <w:rFonts w:ascii="Courier New" w:hAnsi="Courier New" w:hint="default"/>
      </w:rPr>
    </w:lvl>
    <w:lvl w:ilvl="8" w:tplc="0413001B"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66D5608"/>
    <w:multiLevelType w:val="hybridMultilevel"/>
    <w:tmpl w:val="EDAA2BA4"/>
    <w:lvl w:ilvl="0" w:tplc="FA82FBE8">
      <w:start w:val="1"/>
      <w:numFmt w:val="bullet"/>
      <w:pStyle w:val="bullet"/>
      <w:lvlText w:val=""/>
      <w:lvlJc w:val="left"/>
      <w:pPr>
        <w:tabs>
          <w:tab w:val="num" w:pos="360"/>
        </w:tabs>
        <w:ind w:left="227" w:hanging="227"/>
      </w:pPr>
      <w:rPr>
        <w:rFonts w:ascii="Symbol" w:hAnsi="Symbol" w:hint="default"/>
      </w:rPr>
    </w:lvl>
    <w:lvl w:ilvl="1" w:tplc="109EF67A">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81416D"/>
    <w:multiLevelType w:val="hybridMultilevel"/>
    <w:tmpl w:val="8A04558E"/>
    <w:lvl w:ilvl="0" w:tplc="158C09A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1385C09"/>
    <w:multiLevelType w:val="hybridMultilevel"/>
    <w:tmpl w:val="21726EBA"/>
    <w:lvl w:ilvl="0" w:tplc="ED08D4EA">
      <w:start w:val="25"/>
      <w:numFmt w:val="bullet"/>
      <w:lvlText w:val="-"/>
      <w:lvlJc w:val="left"/>
      <w:pPr>
        <w:tabs>
          <w:tab w:val="num" w:pos="360"/>
        </w:tabs>
        <w:ind w:left="360" w:hanging="360"/>
      </w:pPr>
      <w:rPr>
        <w:rFonts w:ascii="Arial" w:eastAsia="Times New Roman" w:hAnsi="Arial" w:hint="default"/>
      </w:rPr>
    </w:lvl>
    <w:lvl w:ilvl="1" w:tplc="EA10098E"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360CBB1C">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699C0700">
      <w:start w:val="1"/>
      <w:numFmt w:val="bullet"/>
      <w:pStyle w:val="opsomInspr"/>
      <w:lvlText w:val=""/>
      <w:lvlJc w:val="left"/>
      <w:pPr>
        <w:tabs>
          <w:tab w:val="num" w:pos="587"/>
        </w:tabs>
        <w:ind w:left="454" w:hanging="227"/>
      </w:pPr>
      <w:rPr>
        <w:rFonts w:ascii="Symbol" w:hAnsi="Symbol" w:hint="default"/>
        <w:sz w:val="18"/>
      </w:rPr>
    </w:lvl>
    <w:lvl w:ilvl="1" w:tplc="04130003">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CA6621E"/>
    <w:multiLevelType w:val="hybridMultilevel"/>
    <w:tmpl w:val="4900F93C"/>
    <w:lvl w:ilvl="0" w:tplc="CED0870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4" w15:restartNumberingAfterBreak="0">
    <w:nsid w:val="793374EA"/>
    <w:multiLevelType w:val="hybridMultilevel"/>
    <w:tmpl w:val="2E443B54"/>
    <w:lvl w:ilvl="0" w:tplc="3BCC6C0E">
      <w:start w:val="25"/>
      <w:numFmt w:val="bullet"/>
      <w:lvlText w:val="-"/>
      <w:lvlJc w:val="left"/>
      <w:pPr>
        <w:tabs>
          <w:tab w:val="num" w:pos="360"/>
        </w:tabs>
        <w:ind w:left="360" w:hanging="360"/>
      </w:pPr>
      <w:rPr>
        <w:rFonts w:ascii="Arial" w:eastAsia="Times New Roman" w:hAnsi="Arial" w:hint="default"/>
      </w:rPr>
    </w:lvl>
    <w:lvl w:ilvl="1" w:tplc="CE309B62" w:tentative="1">
      <w:start w:val="1"/>
      <w:numFmt w:val="bullet"/>
      <w:lvlText w:val="o"/>
      <w:lvlJc w:val="left"/>
      <w:pPr>
        <w:tabs>
          <w:tab w:val="num" w:pos="1440"/>
        </w:tabs>
        <w:ind w:left="1440" w:hanging="360"/>
      </w:pPr>
      <w:rPr>
        <w:rFonts w:ascii="Courier New" w:hAnsi="Courier New" w:cs="Courier New" w:hint="default"/>
      </w:rPr>
    </w:lvl>
    <w:lvl w:ilvl="2" w:tplc="6D8AD7A4" w:tentative="1">
      <w:start w:val="1"/>
      <w:numFmt w:val="bullet"/>
      <w:lvlText w:val=""/>
      <w:lvlJc w:val="left"/>
      <w:pPr>
        <w:tabs>
          <w:tab w:val="num" w:pos="2160"/>
        </w:tabs>
        <w:ind w:left="2160" w:hanging="360"/>
      </w:pPr>
      <w:rPr>
        <w:rFonts w:ascii="Wingdings" w:hAnsi="Wingdings" w:hint="default"/>
      </w:rPr>
    </w:lvl>
    <w:lvl w:ilvl="3" w:tplc="3828C77C" w:tentative="1">
      <w:start w:val="1"/>
      <w:numFmt w:val="bullet"/>
      <w:lvlText w:val=""/>
      <w:lvlJc w:val="left"/>
      <w:pPr>
        <w:tabs>
          <w:tab w:val="num" w:pos="2880"/>
        </w:tabs>
        <w:ind w:left="2880" w:hanging="360"/>
      </w:pPr>
      <w:rPr>
        <w:rFonts w:ascii="Symbol" w:hAnsi="Symbol" w:hint="default"/>
      </w:rPr>
    </w:lvl>
    <w:lvl w:ilvl="4" w:tplc="5B7E7D92" w:tentative="1">
      <w:start w:val="1"/>
      <w:numFmt w:val="bullet"/>
      <w:lvlText w:val="o"/>
      <w:lvlJc w:val="left"/>
      <w:pPr>
        <w:tabs>
          <w:tab w:val="num" w:pos="3600"/>
        </w:tabs>
        <w:ind w:left="3600" w:hanging="360"/>
      </w:pPr>
      <w:rPr>
        <w:rFonts w:ascii="Courier New" w:hAnsi="Courier New" w:cs="Courier New" w:hint="default"/>
      </w:rPr>
    </w:lvl>
    <w:lvl w:ilvl="5" w:tplc="E7F09776" w:tentative="1">
      <w:start w:val="1"/>
      <w:numFmt w:val="bullet"/>
      <w:lvlText w:val=""/>
      <w:lvlJc w:val="left"/>
      <w:pPr>
        <w:tabs>
          <w:tab w:val="num" w:pos="4320"/>
        </w:tabs>
        <w:ind w:left="4320" w:hanging="360"/>
      </w:pPr>
      <w:rPr>
        <w:rFonts w:ascii="Wingdings" w:hAnsi="Wingdings" w:hint="default"/>
      </w:rPr>
    </w:lvl>
    <w:lvl w:ilvl="6" w:tplc="372030F6" w:tentative="1">
      <w:start w:val="1"/>
      <w:numFmt w:val="bullet"/>
      <w:lvlText w:val=""/>
      <w:lvlJc w:val="left"/>
      <w:pPr>
        <w:tabs>
          <w:tab w:val="num" w:pos="5040"/>
        </w:tabs>
        <w:ind w:left="5040" w:hanging="360"/>
      </w:pPr>
      <w:rPr>
        <w:rFonts w:ascii="Symbol" w:hAnsi="Symbol" w:hint="default"/>
      </w:rPr>
    </w:lvl>
    <w:lvl w:ilvl="7" w:tplc="AE36E544" w:tentative="1">
      <w:start w:val="1"/>
      <w:numFmt w:val="bullet"/>
      <w:lvlText w:val="o"/>
      <w:lvlJc w:val="left"/>
      <w:pPr>
        <w:tabs>
          <w:tab w:val="num" w:pos="5760"/>
        </w:tabs>
        <w:ind w:left="5760" w:hanging="360"/>
      </w:pPr>
      <w:rPr>
        <w:rFonts w:ascii="Courier New" w:hAnsi="Courier New" w:cs="Courier New" w:hint="default"/>
      </w:rPr>
    </w:lvl>
    <w:lvl w:ilvl="8" w:tplc="F78C3D02" w:tentative="1">
      <w:start w:val="1"/>
      <w:numFmt w:val="bullet"/>
      <w:lvlText w:val=""/>
      <w:lvlJc w:val="left"/>
      <w:pPr>
        <w:tabs>
          <w:tab w:val="num" w:pos="6480"/>
        </w:tabs>
        <w:ind w:left="6480" w:hanging="360"/>
      </w:pPr>
      <w:rPr>
        <w:rFonts w:ascii="Wingdings" w:hAnsi="Wingdings" w:hint="default"/>
      </w:rPr>
    </w:lvl>
  </w:abstractNum>
  <w:num w:numId="1" w16cid:durableId="349140148">
    <w:abstractNumId w:val="13"/>
  </w:num>
  <w:num w:numId="2" w16cid:durableId="2011906343">
    <w:abstractNumId w:val="13"/>
  </w:num>
  <w:num w:numId="3" w16cid:durableId="2136947116">
    <w:abstractNumId w:val="7"/>
  </w:num>
  <w:num w:numId="4" w16cid:durableId="2049841828">
    <w:abstractNumId w:val="11"/>
  </w:num>
  <w:num w:numId="5" w16cid:durableId="846216675">
    <w:abstractNumId w:val="10"/>
  </w:num>
  <w:num w:numId="6" w16cid:durableId="265161627">
    <w:abstractNumId w:val="6"/>
  </w:num>
  <w:num w:numId="7" w16cid:durableId="1422533144">
    <w:abstractNumId w:val="13"/>
  </w:num>
  <w:num w:numId="8" w16cid:durableId="741024200">
    <w:abstractNumId w:val="13"/>
  </w:num>
  <w:num w:numId="9" w16cid:durableId="1376201763">
    <w:abstractNumId w:val="13"/>
  </w:num>
  <w:num w:numId="10" w16cid:durableId="1664548988">
    <w:abstractNumId w:val="13"/>
  </w:num>
  <w:num w:numId="11" w16cid:durableId="2144732048">
    <w:abstractNumId w:val="5"/>
  </w:num>
  <w:num w:numId="12" w16cid:durableId="256326965">
    <w:abstractNumId w:val="0"/>
  </w:num>
  <w:num w:numId="13" w16cid:durableId="1592197518">
    <w:abstractNumId w:val="9"/>
  </w:num>
  <w:num w:numId="14" w16cid:durableId="1258442646">
    <w:abstractNumId w:val="14"/>
  </w:num>
  <w:num w:numId="15" w16cid:durableId="316417814">
    <w:abstractNumId w:val="2"/>
  </w:num>
  <w:num w:numId="16" w16cid:durableId="1114595034">
    <w:abstractNumId w:val="4"/>
  </w:num>
  <w:num w:numId="17" w16cid:durableId="2066643243">
    <w:abstractNumId w:val="1"/>
  </w:num>
  <w:num w:numId="18" w16cid:durableId="229388391">
    <w:abstractNumId w:val="13"/>
  </w:num>
  <w:num w:numId="19" w16cid:durableId="1470904808">
    <w:abstractNumId w:val="13"/>
  </w:num>
  <w:num w:numId="20" w16cid:durableId="34159543">
    <w:abstractNumId w:val="13"/>
  </w:num>
  <w:num w:numId="21" w16cid:durableId="144663160">
    <w:abstractNumId w:val="13"/>
  </w:num>
  <w:num w:numId="22" w16cid:durableId="1099987342">
    <w:abstractNumId w:val="8"/>
  </w:num>
  <w:num w:numId="23" w16cid:durableId="337730150">
    <w:abstractNumId w:val="3"/>
  </w:num>
  <w:num w:numId="24" w16cid:durableId="851840405">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root, Karina de">
    <w15:presenceInfo w15:providerId="None" w15:userId="Groot, Karina de"/>
  </w15:person>
  <w15:person w15:author="Hekman, Sanne">
    <w15:presenceInfo w15:providerId="AD" w15:userId="S::Sanne.Hekman@kadaster.nl::4eda6ed4-f228-41e2-b846-1c8ca441df09"/>
  </w15:person>
  <w15:person w15:author="Schootbrugge, Jean-Michel van de">
    <w15:presenceInfo w15:providerId="AD" w15:userId="S::Jean-Michel.vandeSchootbrugge@kadaster.nl::c5d12ae5-a140-482f-a2e7-2152ef9110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335460"/>
    <w:rsid w:val="00000B7F"/>
    <w:rsid w:val="00001DAE"/>
    <w:rsid w:val="00011767"/>
    <w:rsid w:val="000214EF"/>
    <w:rsid w:val="000263F1"/>
    <w:rsid w:val="00026981"/>
    <w:rsid w:val="00026F45"/>
    <w:rsid w:val="000276E6"/>
    <w:rsid w:val="000366EB"/>
    <w:rsid w:val="000412F4"/>
    <w:rsid w:val="000501C5"/>
    <w:rsid w:val="000651A6"/>
    <w:rsid w:val="00066AFA"/>
    <w:rsid w:val="00066F0F"/>
    <w:rsid w:val="00067E8F"/>
    <w:rsid w:val="00070282"/>
    <w:rsid w:val="00071E0D"/>
    <w:rsid w:val="000727C9"/>
    <w:rsid w:val="00073126"/>
    <w:rsid w:val="000739A7"/>
    <w:rsid w:val="0007423F"/>
    <w:rsid w:val="0007500F"/>
    <w:rsid w:val="000761D5"/>
    <w:rsid w:val="000807C8"/>
    <w:rsid w:val="00082EA3"/>
    <w:rsid w:val="00085F0E"/>
    <w:rsid w:val="00097E01"/>
    <w:rsid w:val="000A3E75"/>
    <w:rsid w:val="000B3613"/>
    <w:rsid w:val="000B5345"/>
    <w:rsid w:val="000B7007"/>
    <w:rsid w:val="000C06A1"/>
    <w:rsid w:val="000C50C8"/>
    <w:rsid w:val="000D1B80"/>
    <w:rsid w:val="000D26B2"/>
    <w:rsid w:val="000D3D6C"/>
    <w:rsid w:val="000D7093"/>
    <w:rsid w:val="000D7F0F"/>
    <w:rsid w:val="000E3414"/>
    <w:rsid w:val="000E4B27"/>
    <w:rsid w:val="000E6133"/>
    <w:rsid w:val="000F1CCA"/>
    <w:rsid w:val="000F57D6"/>
    <w:rsid w:val="000F7358"/>
    <w:rsid w:val="00100C0F"/>
    <w:rsid w:val="00101423"/>
    <w:rsid w:val="001107B7"/>
    <w:rsid w:val="00110E67"/>
    <w:rsid w:val="00111416"/>
    <w:rsid w:val="00123A33"/>
    <w:rsid w:val="00124A65"/>
    <w:rsid w:val="00125BE4"/>
    <w:rsid w:val="0012779E"/>
    <w:rsid w:val="0013113E"/>
    <w:rsid w:val="00132E39"/>
    <w:rsid w:val="00133DEF"/>
    <w:rsid w:val="00134AFC"/>
    <w:rsid w:val="00141D6E"/>
    <w:rsid w:val="00144F7E"/>
    <w:rsid w:val="00154C3C"/>
    <w:rsid w:val="00157280"/>
    <w:rsid w:val="00157D24"/>
    <w:rsid w:val="00162DCD"/>
    <w:rsid w:val="001655AB"/>
    <w:rsid w:val="001726D0"/>
    <w:rsid w:val="00183B45"/>
    <w:rsid w:val="00195581"/>
    <w:rsid w:val="00195766"/>
    <w:rsid w:val="001A11AE"/>
    <w:rsid w:val="001A1575"/>
    <w:rsid w:val="001A323C"/>
    <w:rsid w:val="001A63B1"/>
    <w:rsid w:val="001A72D1"/>
    <w:rsid w:val="001A7704"/>
    <w:rsid w:val="001A7F77"/>
    <w:rsid w:val="001B245A"/>
    <w:rsid w:val="001B5352"/>
    <w:rsid w:val="001C5F83"/>
    <w:rsid w:val="001C71B2"/>
    <w:rsid w:val="001D0CDE"/>
    <w:rsid w:val="001E6B6A"/>
    <w:rsid w:val="001F0B9A"/>
    <w:rsid w:val="00201AC6"/>
    <w:rsid w:val="00202110"/>
    <w:rsid w:val="002107DA"/>
    <w:rsid w:val="00213680"/>
    <w:rsid w:val="0021787C"/>
    <w:rsid w:val="0022092A"/>
    <w:rsid w:val="00221A3F"/>
    <w:rsid w:val="00223933"/>
    <w:rsid w:val="0023267A"/>
    <w:rsid w:val="00236589"/>
    <w:rsid w:val="00236A20"/>
    <w:rsid w:val="0024063F"/>
    <w:rsid w:val="00252C9F"/>
    <w:rsid w:val="00255057"/>
    <w:rsid w:val="00262C10"/>
    <w:rsid w:val="00265D80"/>
    <w:rsid w:val="00273C00"/>
    <w:rsid w:val="00281A2C"/>
    <w:rsid w:val="0028277C"/>
    <w:rsid w:val="0029028B"/>
    <w:rsid w:val="002919FA"/>
    <w:rsid w:val="002A3318"/>
    <w:rsid w:val="002A3BC3"/>
    <w:rsid w:val="002A5C1F"/>
    <w:rsid w:val="002B01EB"/>
    <w:rsid w:val="002C2CF3"/>
    <w:rsid w:val="002C3F75"/>
    <w:rsid w:val="002C4C83"/>
    <w:rsid w:val="002D1E3E"/>
    <w:rsid w:val="002D2012"/>
    <w:rsid w:val="002D33F5"/>
    <w:rsid w:val="002D5947"/>
    <w:rsid w:val="002D6853"/>
    <w:rsid w:val="002D74BF"/>
    <w:rsid w:val="002E3EE5"/>
    <w:rsid w:val="002E4A00"/>
    <w:rsid w:val="002E51FA"/>
    <w:rsid w:val="002F11BB"/>
    <w:rsid w:val="003026BD"/>
    <w:rsid w:val="003031A7"/>
    <w:rsid w:val="0030488A"/>
    <w:rsid w:val="003053BE"/>
    <w:rsid w:val="003055B6"/>
    <w:rsid w:val="0031040C"/>
    <w:rsid w:val="0031433D"/>
    <w:rsid w:val="00316C9D"/>
    <w:rsid w:val="00321BF4"/>
    <w:rsid w:val="003237BA"/>
    <w:rsid w:val="00333F30"/>
    <w:rsid w:val="003344B9"/>
    <w:rsid w:val="00335460"/>
    <w:rsid w:val="0033564F"/>
    <w:rsid w:val="00337424"/>
    <w:rsid w:val="00351A50"/>
    <w:rsid w:val="00355F1D"/>
    <w:rsid w:val="00365A69"/>
    <w:rsid w:val="003709D4"/>
    <w:rsid w:val="00373082"/>
    <w:rsid w:val="00373469"/>
    <w:rsid w:val="003775C7"/>
    <w:rsid w:val="00382AAB"/>
    <w:rsid w:val="003A1B98"/>
    <w:rsid w:val="003B4E7E"/>
    <w:rsid w:val="003C166A"/>
    <w:rsid w:val="003C1D14"/>
    <w:rsid w:val="003C3E6F"/>
    <w:rsid w:val="003C5086"/>
    <w:rsid w:val="003C7596"/>
    <w:rsid w:val="003D4A9D"/>
    <w:rsid w:val="003E1BD8"/>
    <w:rsid w:val="003F5227"/>
    <w:rsid w:val="003F6647"/>
    <w:rsid w:val="003F700D"/>
    <w:rsid w:val="003F716E"/>
    <w:rsid w:val="00407D68"/>
    <w:rsid w:val="00410ECD"/>
    <w:rsid w:val="00415220"/>
    <w:rsid w:val="00415E3B"/>
    <w:rsid w:val="00416274"/>
    <w:rsid w:val="00416A2D"/>
    <w:rsid w:val="004257B2"/>
    <w:rsid w:val="00426091"/>
    <w:rsid w:val="0042788B"/>
    <w:rsid w:val="0043223B"/>
    <w:rsid w:val="00432248"/>
    <w:rsid w:val="00432CF4"/>
    <w:rsid w:val="0044298E"/>
    <w:rsid w:val="00442E0D"/>
    <w:rsid w:val="0044677A"/>
    <w:rsid w:val="00451606"/>
    <w:rsid w:val="00456606"/>
    <w:rsid w:val="00460CD7"/>
    <w:rsid w:val="00463841"/>
    <w:rsid w:val="00463F5A"/>
    <w:rsid w:val="0047231F"/>
    <w:rsid w:val="004734CF"/>
    <w:rsid w:val="00484E70"/>
    <w:rsid w:val="004A5FA4"/>
    <w:rsid w:val="004B405C"/>
    <w:rsid w:val="004B52A2"/>
    <w:rsid w:val="004C6545"/>
    <w:rsid w:val="004C70C2"/>
    <w:rsid w:val="004D4DB1"/>
    <w:rsid w:val="004D5271"/>
    <w:rsid w:val="004E407B"/>
    <w:rsid w:val="004F2132"/>
    <w:rsid w:val="0050178E"/>
    <w:rsid w:val="0050706C"/>
    <w:rsid w:val="00507639"/>
    <w:rsid w:val="0051084E"/>
    <w:rsid w:val="0051111A"/>
    <w:rsid w:val="00512FEF"/>
    <w:rsid w:val="00515485"/>
    <w:rsid w:val="00515587"/>
    <w:rsid w:val="00520F65"/>
    <w:rsid w:val="005253A6"/>
    <w:rsid w:val="005273CB"/>
    <w:rsid w:val="005317F3"/>
    <w:rsid w:val="005344C7"/>
    <w:rsid w:val="0053503A"/>
    <w:rsid w:val="00540DBB"/>
    <w:rsid w:val="00543390"/>
    <w:rsid w:val="0054535E"/>
    <w:rsid w:val="00546FAC"/>
    <w:rsid w:val="0055187C"/>
    <w:rsid w:val="005551E9"/>
    <w:rsid w:val="0057057C"/>
    <w:rsid w:val="00572208"/>
    <w:rsid w:val="00581D12"/>
    <w:rsid w:val="0058233A"/>
    <w:rsid w:val="0058362E"/>
    <w:rsid w:val="005839E3"/>
    <w:rsid w:val="005847AC"/>
    <w:rsid w:val="005931B3"/>
    <w:rsid w:val="00596C33"/>
    <w:rsid w:val="005A354E"/>
    <w:rsid w:val="005A76B0"/>
    <w:rsid w:val="005B5979"/>
    <w:rsid w:val="005C6805"/>
    <w:rsid w:val="005D37DC"/>
    <w:rsid w:val="005D562D"/>
    <w:rsid w:val="005D5AD1"/>
    <w:rsid w:val="005D6C76"/>
    <w:rsid w:val="005E39B5"/>
    <w:rsid w:val="005E76AB"/>
    <w:rsid w:val="005F6678"/>
    <w:rsid w:val="00610C2A"/>
    <w:rsid w:val="0063013F"/>
    <w:rsid w:val="00641EEA"/>
    <w:rsid w:val="00651847"/>
    <w:rsid w:val="00655999"/>
    <w:rsid w:val="006565D8"/>
    <w:rsid w:val="006642EC"/>
    <w:rsid w:val="006643BC"/>
    <w:rsid w:val="006669B0"/>
    <w:rsid w:val="00685A7D"/>
    <w:rsid w:val="006865FF"/>
    <w:rsid w:val="006A04DC"/>
    <w:rsid w:val="006B184A"/>
    <w:rsid w:val="006B48E9"/>
    <w:rsid w:val="006C121C"/>
    <w:rsid w:val="006D0AC9"/>
    <w:rsid w:val="006D159A"/>
    <w:rsid w:val="006D5708"/>
    <w:rsid w:val="006E1C53"/>
    <w:rsid w:val="006E5DAC"/>
    <w:rsid w:val="006F05B4"/>
    <w:rsid w:val="006F0FE5"/>
    <w:rsid w:val="006F4B80"/>
    <w:rsid w:val="007007BF"/>
    <w:rsid w:val="00705311"/>
    <w:rsid w:val="0071584A"/>
    <w:rsid w:val="00716A64"/>
    <w:rsid w:val="00717B74"/>
    <w:rsid w:val="0072304C"/>
    <w:rsid w:val="0072502C"/>
    <w:rsid w:val="00727794"/>
    <w:rsid w:val="00730ADF"/>
    <w:rsid w:val="007333D6"/>
    <w:rsid w:val="0073565C"/>
    <w:rsid w:val="00737F5A"/>
    <w:rsid w:val="00745328"/>
    <w:rsid w:val="00755E7D"/>
    <w:rsid w:val="007571A3"/>
    <w:rsid w:val="00766948"/>
    <w:rsid w:val="00773FEA"/>
    <w:rsid w:val="0078103D"/>
    <w:rsid w:val="00791E5D"/>
    <w:rsid w:val="00794232"/>
    <w:rsid w:val="00795BAC"/>
    <w:rsid w:val="00796A16"/>
    <w:rsid w:val="00797A40"/>
    <w:rsid w:val="007A0C2E"/>
    <w:rsid w:val="007A13D4"/>
    <w:rsid w:val="007A682B"/>
    <w:rsid w:val="007A6F5D"/>
    <w:rsid w:val="007B7266"/>
    <w:rsid w:val="007C437B"/>
    <w:rsid w:val="007C5DC0"/>
    <w:rsid w:val="007C6D00"/>
    <w:rsid w:val="007D01D9"/>
    <w:rsid w:val="007D1E01"/>
    <w:rsid w:val="007D2A0E"/>
    <w:rsid w:val="007D46F1"/>
    <w:rsid w:val="007D6597"/>
    <w:rsid w:val="007D6FA0"/>
    <w:rsid w:val="007D74EA"/>
    <w:rsid w:val="007D7817"/>
    <w:rsid w:val="007D7A8B"/>
    <w:rsid w:val="007E00FB"/>
    <w:rsid w:val="007E0A86"/>
    <w:rsid w:val="007E2EE8"/>
    <w:rsid w:val="007E3798"/>
    <w:rsid w:val="007F0C5F"/>
    <w:rsid w:val="007F6DAE"/>
    <w:rsid w:val="00800442"/>
    <w:rsid w:val="0080379A"/>
    <w:rsid w:val="00811178"/>
    <w:rsid w:val="00811766"/>
    <w:rsid w:val="00814876"/>
    <w:rsid w:val="0082628C"/>
    <w:rsid w:val="008277E5"/>
    <w:rsid w:val="00847CE1"/>
    <w:rsid w:val="00860F50"/>
    <w:rsid w:val="008615FF"/>
    <w:rsid w:val="00872112"/>
    <w:rsid w:val="00875241"/>
    <w:rsid w:val="00886579"/>
    <w:rsid w:val="00892098"/>
    <w:rsid w:val="00893FD5"/>
    <w:rsid w:val="00894A4C"/>
    <w:rsid w:val="008A1142"/>
    <w:rsid w:val="008A41F7"/>
    <w:rsid w:val="008A5E15"/>
    <w:rsid w:val="008B12E1"/>
    <w:rsid w:val="008C2C6B"/>
    <w:rsid w:val="008C62D3"/>
    <w:rsid w:val="008D105A"/>
    <w:rsid w:val="008D42BB"/>
    <w:rsid w:val="008D4506"/>
    <w:rsid w:val="008D5A68"/>
    <w:rsid w:val="008D658E"/>
    <w:rsid w:val="008D6897"/>
    <w:rsid w:val="008E3405"/>
    <w:rsid w:val="008F534B"/>
    <w:rsid w:val="008F6C10"/>
    <w:rsid w:val="009017CA"/>
    <w:rsid w:val="00910B5D"/>
    <w:rsid w:val="0091112D"/>
    <w:rsid w:val="00913B3B"/>
    <w:rsid w:val="00914333"/>
    <w:rsid w:val="009157C3"/>
    <w:rsid w:val="00915A7C"/>
    <w:rsid w:val="00916334"/>
    <w:rsid w:val="00920029"/>
    <w:rsid w:val="00920A52"/>
    <w:rsid w:val="00927A7E"/>
    <w:rsid w:val="00931FF3"/>
    <w:rsid w:val="00932C3C"/>
    <w:rsid w:val="00961082"/>
    <w:rsid w:val="00961F7B"/>
    <w:rsid w:val="0096338E"/>
    <w:rsid w:val="0096402B"/>
    <w:rsid w:val="00964563"/>
    <w:rsid w:val="009650F2"/>
    <w:rsid w:val="00966BC6"/>
    <w:rsid w:val="00983268"/>
    <w:rsid w:val="009865C3"/>
    <w:rsid w:val="00987B13"/>
    <w:rsid w:val="00993C92"/>
    <w:rsid w:val="00995D57"/>
    <w:rsid w:val="00996531"/>
    <w:rsid w:val="009977C0"/>
    <w:rsid w:val="009A2B73"/>
    <w:rsid w:val="009A6156"/>
    <w:rsid w:val="009A6C29"/>
    <w:rsid w:val="009A7A80"/>
    <w:rsid w:val="009B3825"/>
    <w:rsid w:val="009B6D62"/>
    <w:rsid w:val="009C3517"/>
    <w:rsid w:val="009C6D27"/>
    <w:rsid w:val="009C767C"/>
    <w:rsid w:val="009D2200"/>
    <w:rsid w:val="009D5F2E"/>
    <w:rsid w:val="009E21AB"/>
    <w:rsid w:val="009E45AD"/>
    <w:rsid w:val="009F7AB2"/>
    <w:rsid w:val="00A02219"/>
    <w:rsid w:val="00A04212"/>
    <w:rsid w:val="00A07556"/>
    <w:rsid w:val="00A21153"/>
    <w:rsid w:val="00A24311"/>
    <w:rsid w:val="00A26E89"/>
    <w:rsid w:val="00A27933"/>
    <w:rsid w:val="00A3172B"/>
    <w:rsid w:val="00A349FB"/>
    <w:rsid w:val="00A424C5"/>
    <w:rsid w:val="00A46823"/>
    <w:rsid w:val="00A47C9A"/>
    <w:rsid w:val="00A50440"/>
    <w:rsid w:val="00A522B8"/>
    <w:rsid w:val="00A5779C"/>
    <w:rsid w:val="00A61A34"/>
    <w:rsid w:val="00A647B3"/>
    <w:rsid w:val="00A67E75"/>
    <w:rsid w:val="00A8181A"/>
    <w:rsid w:val="00A841C9"/>
    <w:rsid w:val="00A913C5"/>
    <w:rsid w:val="00AA0644"/>
    <w:rsid w:val="00AA0A31"/>
    <w:rsid w:val="00AA4A01"/>
    <w:rsid w:val="00AB00FA"/>
    <w:rsid w:val="00AB3375"/>
    <w:rsid w:val="00AB4817"/>
    <w:rsid w:val="00AC4764"/>
    <w:rsid w:val="00AC5CCC"/>
    <w:rsid w:val="00AC5FFB"/>
    <w:rsid w:val="00AC70ED"/>
    <w:rsid w:val="00AD5DB8"/>
    <w:rsid w:val="00AF6C56"/>
    <w:rsid w:val="00B05BD8"/>
    <w:rsid w:val="00B06A3A"/>
    <w:rsid w:val="00B07C16"/>
    <w:rsid w:val="00B11FD6"/>
    <w:rsid w:val="00B15A5E"/>
    <w:rsid w:val="00B16ED0"/>
    <w:rsid w:val="00B2244E"/>
    <w:rsid w:val="00B2348D"/>
    <w:rsid w:val="00B25362"/>
    <w:rsid w:val="00B26E27"/>
    <w:rsid w:val="00B31250"/>
    <w:rsid w:val="00B3250E"/>
    <w:rsid w:val="00B3530C"/>
    <w:rsid w:val="00B35CB1"/>
    <w:rsid w:val="00B36BE0"/>
    <w:rsid w:val="00B41738"/>
    <w:rsid w:val="00B45C4C"/>
    <w:rsid w:val="00B5124C"/>
    <w:rsid w:val="00B5323C"/>
    <w:rsid w:val="00B545CD"/>
    <w:rsid w:val="00B61DF6"/>
    <w:rsid w:val="00B62545"/>
    <w:rsid w:val="00B704A3"/>
    <w:rsid w:val="00B707D0"/>
    <w:rsid w:val="00B72C57"/>
    <w:rsid w:val="00B77A1E"/>
    <w:rsid w:val="00B82035"/>
    <w:rsid w:val="00B90712"/>
    <w:rsid w:val="00B91402"/>
    <w:rsid w:val="00B926CA"/>
    <w:rsid w:val="00B943A9"/>
    <w:rsid w:val="00BA252D"/>
    <w:rsid w:val="00BA293A"/>
    <w:rsid w:val="00BA7E2C"/>
    <w:rsid w:val="00BD0AC9"/>
    <w:rsid w:val="00BD30DB"/>
    <w:rsid w:val="00BE3ECB"/>
    <w:rsid w:val="00BE467F"/>
    <w:rsid w:val="00BE50C4"/>
    <w:rsid w:val="00C03552"/>
    <w:rsid w:val="00C04B21"/>
    <w:rsid w:val="00C05D43"/>
    <w:rsid w:val="00C1174B"/>
    <w:rsid w:val="00C12831"/>
    <w:rsid w:val="00C144CE"/>
    <w:rsid w:val="00C24035"/>
    <w:rsid w:val="00C25B9D"/>
    <w:rsid w:val="00C30B24"/>
    <w:rsid w:val="00C356F9"/>
    <w:rsid w:val="00C40B58"/>
    <w:rsid w:val="00C42E9B"/>
    <w:rsid w:val="00C44FEB"/>
    <w:rsid w:val="00C526AC"/>
    <w:rsid w:val="00C539C9"/>
    <w:rsid w:val="00C559D8"/>
    <w:rsid w:val="00C617D4"/>
    <w:rsid w:val="00C61FEF"/>
    <w:rsid w:val="00C664FC"/>
    <w:rsid w:val="00C66FD7"/>
    <w:rsid w:val="00C71CE7"/>
    <w:rsid w:val="00C72F1C"/>
    <w:rsid w:val="00C7516D"/>
    <w:rsid w:val="00C766F7"/>
    <w:rsid w:val="00C7675D"/>
    <w:rsid w:val="00C81BAE"/>
    <w:rsid w:val="00C8494F"/>
    <w:rsid w:val="00C86E37"/>
    <w:rsid w:val="00C928B0"/>
    <w:rsid w:val="00C9693A"/>
    <w:rsid w:val="00CA1C9B"/>
    <w:rsid w:val="00CA34FD"/>
    <w:rsid w:val="00CA38D8"/>
    <w:rsid w:val="00CB0D56"/>
    <w:rsid w:val="00CB4960"/>
    <w:rsid w:val="00CC08B1"/>
    <w:rsid w:val="00CC7953"/>
    <w:rsid w:val="00CD188B"/>
    <w:rsid w:val="00CD3C94"/>
    <w:rsid w:val="00CE6518"/>
    <w:rsid w:val="00CE6FA0"/>
    <w:rsid w:val="00D00BB8"/>
    <w:rsid w:val="00D01B7F"/>
    <w:rsid w:val="00D02A42"/>
    <w:rsid w:val="00D11468"/>
    <w:rsid w:val="00D32FB1"/>
    <w:rsid w:val="00D33240"/>
    <w:rsid w:val="00D41C34"/>
    <w:rsid w:val="00D45DFF"/>
    <w:rsid w:val="00D463F6"/>
    <w:rsid w:val="00D4740D"/>
    <w:rsid w:val="00D47661"/>
    <w:rsid w:val="00D561F4"/>
    <w:rsid w:val="00D57CAC"/>
    <w:rsid w:val="00D605C7"/>
    <w:rsid w:val="00D606E2"/>
    <w:rsid w:val="00D60D1A"/>
    <w:rsid w:val="00D67A8E"/>
    <w:rsid w:val="00D73B6E"/>
    <w:rsid w:val="00D73F23"/>
    <w:rsid w:val="00D75BF3"/>
    <w:rsid w:val="00D81B17"/>
    <w:rsid w:val="00D91D96"/>
    <w:rsid w:val="00DA09DA"/>
    <w:rsid w:val="00DB0E72"/>
    <w:rsid w:val="00DB19E9"/>
    <w:rsid w:val="00DB2C1F"/>
    <w:rsid w:val="00DB3A03"/>
    <w:rsid w:val="00DD5DA8"/>
    <w:rsid w:val="00DD6FC6"/>
    <w:rsid w:val="00DE17ED"/>
    <w:rsid w:val="00DE5E98"/>
    <w:rsid w:val="00DF67B4"/>
    <w:rsid w:val="00DF7C1B"/>
    <w:rsid w:val="00E02492"/>
    <w:rsid w:val="00E03208"/>
    <w:rsid w:val="00E0594B"/>
    <w:rsid w:val="00E0617A"/>
    <w:rsid w:val="00E11CF5"/>
    <w:rsid w:val="00E142C7"/>
    <w:rsid w:val="00E15533"/>
    <w:rsid w:val="00E1553F"/>
    <w:rsid w:val="00E16C2B"/>
    <w:rsid w:val="00E177D0"/>
    <w:rsid w:val="00E20FB7"/>
    <w:rsid w:val="00E3093E"/>
    <w:rsid w:val="00E30C44"/>
    <w:rsid w:val="00E3260F"/>
    <w:rsid w:val="00E337E7"/>
    <w:rsid w:val="00E36C5E"/>
    <w:rsid w:val="00E4482F"/>
    <w:rsid w:val="00E46ACB"/>
    <w:rsid w:val="00E521DD"/>
    <w:rsid w:val="00E60111"/>
    <w:rsid w:val="00E61E30"/>
    <w:rsid w:val="00E872C4"/>
    <w:rsid w:val="00E92605"/>
    <w:rsid w:val="00E93C34"/>
    <w:rsid w:val="00E94664"/>
    <w:rsid w:val="00E94E39"/>
    <w:rsid w:val="00EA4857"/>
    <w:rsid w:val="00EA793C"/>
    <w:rsid w:val="00EB1008"/>
    <w:rsid w:val="00EB33A4"/>
    <w:rsid w:val="00EC10A8"/>
    <w:rsid w:val="00EC1FEA"/>
    <w:rsid w:val="00EC4698"/>
    <w:rsid w:val="00EC50F2"/>
    <w:rsid w:val="00ED0ADB"/>
    <w:rsid w:val="00ED1627"/>
    <w:rsid w:val="00ED5661"/>
    <w:rsid w:val="00EE33B3"/>
    <w:rsid w:val="00EF152F"/>
    <w:rsid w:val="00EF61A3"/>
    <w:rsid w:val="00EF667F"/>
    <w:rsid w:val="00EF7354"/>
    <w:rsid w:val="00F035A1"/>
    <w:rsid w:val="00F05841"/>
    <w:rsid w:val="00F11F77"/>
    <w:rsid w:val="00F144F6"/>
    <w:rsid w:val="00F15296"/>
    <w:rsid w:val="00F20F8F"/>
    <w:rsid w:val="00F31244"/>
    <w:rsid w:val="00F37722"/>
    <w:rsid w:val="00F41CE3"/>
    <w:rsid w:val="00F45596"/>
    <w:rsid w:val="00F45B58"/>
    <w:rsid w:val="00F50871"/>
    <w:rsid w:val="00F510BD"/>
    <w:rsid w:val="00F53263"/>
    <w:rsid w:val="00F657FE"/>
    <w:rsid w:val="00F71A15"/>
    <w:rsid w:val="00F81B33"/>
    <w:rsid w:val="00F83D1D"/>
    <w:rsid w:val="00FA1208"/>
    <w:rsid w:val="00FA302D"/>
    <w:rsid w:val="00FA4A8A"/>
    <w:rsid w:val="00FC5CB7"/>
    <w:rsid w:val="00FD034C"/>
    <w:rsid w:val="00FD0F2A"/>
    <w:rsid w:val="00FD1C48"/>
    <w:rsid w:val="00FD2079"/>
    <w:rsid w:val="00FD57EC"/>
    <w:rsid w:val="00FD60F8"/>
    <w:rsid w:val="00FE1856"/>
    <w:rsid w:val="00FE2639"/>
    <w:rsid w:val="00FE4BD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3A7BF"/>
  <w15:chartTrackingRefBased/>
  <w15:docId w15:val="{ED651A3C-D092-47E0-AC46-50AE5924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E6B6A"/>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Id w:val="7"/>
      </w:numPr>
      <w:spacing w:after="0" w:line="280" w:lineRule="atLeast"/>
      <w:outlineLvl w:val="1"/>
    </w:pPr>
    <w:rPr>
      <w:bCs w:val="0"/>
      <w:sz w:val="18"/>
    </w:rPr>
  </w:style>
  <w:style w:type="paragraph" w:styleId="Kop3">
    <w:name w:val="heading 3"/>
    <w:basedOn w:val="Kop2"/>
    <w:next w:val="Standaard"/>
    <w:link w:val="Kop3Char"/>
    <w:qFormat/>
    <w:pPr>
      <w:numPr>
        <w:ilvl w:val="2"/>
        <w:numId w:val="8"/>
      </w:numPr>
      <w:outlineLvl w:val="2"/>
    </w:pPr>
    <w:rPr>
      <w:b w:val="0"/>
      <w:bCs/>
      <w:szCs w:val="26"/>
    </w:rPr>
  </w:style>
  <w:style w:type="paragraph" w:styleId="Kop4">
    <w:name w:val="heading 4"/>
    <w:basedOn w:val="Standaard"/>
    <w:next w:val="Standaard"/>
    <w:qFormat/>
    <w:pPr>
      <w:keepNext/>
      <w:numPr>
        <w:ilvl w:val="3"/>
        <w:numId w:val="9"/>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10"/>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3"/>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qFormat/>
    <w:rsid w:val="0063013F"/>
    <w:pPr>
      <w:tabs>
        <w:tab w:val="clear" w:pos="4536"/>
        <w:tab w:val="clear" w:pos="9072"/>
      </w:tabs>
    </w:pPr>
    <w:rPr>
      <w:b/>
      <w:color w:val="007EA9"/>
      <w:lang w:val="es-ES_tradnl"/>
    </w:rPr>
  </w:style>
  <w:style w:type="paragraph" w:styleId="Inhopg1">
    <w:name w:val="toc 1"/>
    <w:basedOn w:val="Standaard"/>
    <w:next w:val="Standaard"/>
    <w:autoRedefine/>
    <w:uiPriority w:val="39"/>
    <w:rsid w:val="00A0221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4"/>
      </w:numPr>
      <w:tabs>
        <w:tab w:val="clear" w:pos="587"/>
        <w:tab w:val="left" w:pos="680"/>
        <w:tab w:val="left" w:pos="907"/>
      </w:tabs>
      <w:ind w:left="680" w:hanging="226"/>
    </w:pPr>
  </w:style>
  <w:style w:type="paragraph" w:customStyle="1" w:styleId="streepjeInspr">
    <w:name w:val="streepjeInspr"/>
    <w:basedOn w:val="Standaard"/>
    <w:pPr>
      <w:numPr>
        <w:numId w:val="6"/>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character" w:customStyle="1" w:styleId="Kop1Char">
    <w:name w:val="Kop 1 Char"/>
    <w:link w:val="Kop1"/>
    <w:rsid w:val="00335460"/>
    <w:rPr>
      <w:rFonts w:ascii="Arial" w:hAnsi="Arial"/>
      <w:b/>
      <w:bCs/>
      <w:snapToGrid w:val="0"/>
      <w:kern w:val="28"/>
      <w:lang w:val="nl" w:eastAsia="en-US" w:bidi="ar-SA"/>
    </w:rPr>
  </w:style>
  <w:style w:type="character" w:customStyle="1" w:styleId="Kop2Char">
    <w:name w:val="Kop 2 Char"/>
    <w:link w:val="Kop2"/>
    <w:rsid w:val="00335460"/>
    <w:rPr>
      <w:rFonts w:ascii="Arial" w:hAnsi="Arial"/>
      <w:b/>
      <w:bCs/>
      <w:snapToGrid w:val="0"/>
      <w:kern w:val="28"/>
      <w:sz w:val="18"/>
      <w:lang w:val="nl" w:eastAsia="en-US" w:bidi="ar-SA"/>
    </w:rPr>
  </w:style>
  <w:style w:type="paragraph" w:styleId="Ballontekst">
    <w:name w:val="Balloon Text"/>
    <w:basedOn w:val="Standaard"/>
    <w:semiHidden/>
    <w:rsid w:val="00A647B3"/>
    <w:rPr>
      <w:rFonts w:ascii="Tahoma" w:hAnsi="Tahoma" w:cs="Tahoma"/>
      <w:sz w:val="16"/>
      <w:szCs w:val="16"/>
    </w:rPr>
  </w:style>
  <w:style w:type="table" w:styleId="Professioneletabel">
    <w:name w:val="Table Professional"/>
    <w:basedOn w:val="Standaardtabel"/>
    <w:rsid w:val="00ED0ADB"/>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Kop3Char">
    <w:name w:val="Kop 3 Char"/>
    <w:link w:val="Kop3"/>
    <w:rsid w:val="002A5C1F"/>
    <w:rPr>
      <w:rFonts w:ascii="Arial" w:hAnsi="Arial"/>
      <w:b/>
      <w:bCs/>
      <w:snapToGrid w:val="0"/>
      <w:kern w:val="28"/>
      <w:sz w:val="18"/>
      <w:szCs w:val="26"/>
      <w:lang w:val="nl" w:eastAsia="en-US" w:bidi="ar-SA"/>
    </w:rPr>
  </w:style>
  <w:style w:type="paragraph" w:styleId="Tekstopmerking">
    <w:name w:val="annotation text"/>
    <w:basedOn w:val="Standaard"/>
    <w:link w:val="TekstopmerkingChar"/>
    <w:semiHidden/>
    <w:rsid w:val="00F41CE3"/>
    <w:pPr>
      <w:widowControl w:val="0"/>
      <w:spacing w:line="240" w:lineRule="auto"/>
    </w:pPr>
    <w:rPr>
      <w:rFonts w:ascii="Courier New" w:hAnsi="Courier New"/>
      <w:kern w:val="0"/>
      <w:sz w:val="20"/>
      <w:lang w:eastAsia="nl-NL"/>
    </w:rPr>
  </w:style>
  <w:style w:type="character" w:styleId="Verwijzingopmerking">
    <w:name w:val="annotation reference"/>
    <w:semiHidden/>
    <w:rsid w:val="00F41CE3"/>
    <w:rPr>
      <w:sz w:val="16"/>
    </w:rPr>
  </w:style>
  <w:style w:type="paragraph" w:styleId="Documentstructuur">
    <w:name w:val="Document Map"/>
    <w:basedOn w:val="Standaard"/>
    <w:semiHidden/>
    <w:rsid w:val="00EF61A3"/>
    <w:pPr>
      <w:shd w:val="clear" w:color="auto" w:fill="000080"/>
    </w:pPr>
    <w:rPr>
      <w:rFonts w:ascii="Tahoma" w:hAnsi="Tahoma" w:cs="Tahoma"/>
      <w:sz w:val="20"/>
    </w:rPr>
  </w:style>
  <w:style w:type="character" w:customStyle="1" w:styleId="Versieopmaak">
    <w:name w:val="Versieopmaak"/>
    <w:rsid w:val="00A26E89"/>
    <w:rPr>
      <w:rFonts w:ascii="Arial" w:hAnsi="Arial"/>
      <w:sz w:val="18"/>
      <w:szCs w:val="18"/>
      <w:lang w:val="nl-NL"/>
    </w:rPr>
  </w:style>
  <w:style w:type="character" w:customStyle="1" w:styleId="Datumopmaak">
    <w:name w:val="Datumopmaak"/>
    <w:rsid w:val="00A26E89"/>
    <w:rPr>
      <w:rFonts w:ascii="Arial" w:hAnsi="Arial"/>
      <w:sz w:val="18"/>
      <w:szCs w:val="18"/>
      <w:lang w:val="nl-NL"/>
    </w:rPr>
  </w:style>
  <w:style w:type="paragraph" w:styleId="Geenafstand">
    <w:name w:val="No Spacing"/>
    <w:uiPriority w:val="1"/>
    <w:qFormat/>
    <w:rsid w:val="00811178"/>
    <w:rPr>
      <w:rFonts w:asciiTheme="minorHAnsi" w:eastAsiaTheme="minorHAnsi" w:hAnsiTheme="minorHAnsi" w:cstheme="minorBidi"/>
      <w:sz w:val="22"/>
      <w:szCs w:val="22"/>
      <w:lang w:eastAsia="en-US"/>
    </w:rPr>
  </w:style>
  <w:style w:type="paragraph" w:styleId="Lijstalinea">
    <w:name w:val="List Paragraph"/>
    <w:basedOn w:val="Standaard"/>
    <w:uiPriority w:val="34"/>
    <w:qFormat/>
    <w:rsid w:val="00811178"/>
    <w:pPr>
      <w:ind w:left="720"/>
      <w:contextualSpacing/>
    </w:pPr>
  </w:style>
  <w:style w:type="paragraph" w:styleId="Onderwerpvanopmerking">
    <w:name w:val="annotation subject"/>
    <w:basedOn w:val="Tekstopmerking"/>
    <w:next w:val="Tekstopmerking"/>
    <w:link w:val="OnderwerpvanopmerkingChar"/>
    <w:semiHidden/>
    <w:unhideWhenUsed/>
    <w:rsid w:val="00961082"/>
    <w:pPr>
      <w:widowControl/>
    </w:pPr>
    <w:rPr>
      <w:rFonts w:ascii="Arial" w:hAnsi="Arial"/>
      <w:b/>
      <w:bCs/>
      <w:kern w:val="28"/>
      <w:lang w:eastAsia="en-US"/>
    </w:rPr>
  </w:style>
  <w:style w:type="character" w:customStyle="1" w:styleId="TekstopmerkingChar">
    <w:name w:val="Tekst opmerking Char"/>
    <w:basedOn w:val="Standaardalinea-lettertype"/>
    <w:link w:val="Tekstopmerking"/>
    <w:semiHidden/>
    <w:rsid w:val="00961082"/>
    <w:rPr>
      <w:rFonts w:ascii="Courier New" w:hAnsi="Courier New"/>
      <w:snapToGrid w:val="0"/>
    </w:rPr>
  </w:style>
  <w:style w:type="character" w:customStyle="1" w:styleId="OnderwerpvanopmerkingChar">
    <w:name w:val="Onderwerp van opmerking Char"/>
    <w:basedOn w:val="TekstopmerkingChar"/>
    <w:link w:val="Onderwerpvanopmerking"/>
    <w:semiHidden/>
    <w:rsid w:val="00961082"/>
    <w:rPr>
      <w:rFonts w:ascii="Arial" w:hAnsi="Arial"/>
      <w:b/>
      <w:bCs/>
      <w:snapToGrid w:val="0"/>
      <w:kern w:val="28"/>
      <w:lang w:eastAsia="en-US"/>
    </w:rPr>
  </w:style>
  <w:style w:type="paragraph" w:styleId="Revisie">
    <w:name w:val="Revision"/>
    <w:hidden/>
    <w:uiPriority w:val="99"/>
    <w:semiHidden/>
    <w:rsid w:val="00FD2079"/>
    <w:rPr>
      <w:rFonts w:ascii="Arial" w:hAnsi="Arial"/>
      <w:snapToGrid w:val="0"/>
      <w:kern w:val="28"/>
      <w:sz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618495">
      <w:bodyDiv w:val="1"/>
      <w:marLeft w:val="0"/>
      <w:marRight w:val="0"/>
      <w:marTop w:val="0"/>
      <w:marBottom w:val="0"/>
      <w:divBdr>
        <w:top w:val="none" w:sz="0" w:space="0" w:color="auto"/>
        <w:left w:val="none" w:sz="0" w:space="0" w:color="auto"/>
        <w:bottom w:val="none" w:sz="0" w:space="0" w:color="auto"/>
        <w:right w:val="none" w:sz="0" w:space="0" w:color="auto"/>
      </w:divBdr>
    </w:div>
    <w:div w:id="1974821747">
      <w:bodyDiv w:val="1"/>
      <w:marLeft w:val="0"/>
      <w:marRight w:val="0"/>
      <w:marTop w:val="0"/>
      <w:marBottom w:val="0"/>
      <w:divBdr>
        <w:top w:val="none" w:sz="0" w:space="0" w:color="auto"/>
        <w:left w:val="none" w:sz="0" w:space="0" w:color="auto"/>
        <w:bottom w:val="none" w:sz="0" w:space="0" w:color="auto"/>
        <w:right w:val="none" w:sz="0" w:space="0" w:color="auto"/>
      </w:divBdr>
      <w:divsChild>
        <w:div w:id="360326767">
          <w:marLeft w:val="0"/>
          <w:marRight w:val="0"/>
          <w:marTop w:val="0"/>
          <w:marBottom w:val="0"/>
          <w:divBdr>
            <w:top w:val="none" w:sz="0" w:space="0" w:color="auto"/>
            <w:left w:val="none" w:sz="0" w:space="0" w:color="auto"/>
            <w:bottom w:val="none" w:sz="0" w:space="0" w:color="auto"/>
            <w:right w:val="none" w:sz="0" w:space="0" w:color="auto"/>
          </w:divBdr>
          <w:divsChild>
            <w:div w:id="778067782">
              <w:marLeft w:val="0"/>
              <w:marRight w:val="0"/>
              <w:marTop w:val="0"/>
              <w:marBottom w:val="0"/>
              <w:divBdr>
                <w:top w:val="none" w:sz="0" w:space="0" w:color="auto"/>
                <w:left w:val="single" w:sz="6" w:space="0" w:color="BBBBBB"/>
                <w:bottom w:val="single" w:sz="6" w:space="0" w:color="BBBBBB"/>
                <w:right w:val="single" w:sz="6" w:space="0" w:color="BBBBBB"/>
              </w:divBdr>
              <w:divsChild>
                <w:div w:id="113057522">
                  <w:marLeft w:val="0"/>
                  <w:marRight w:val="0"/>
                  <w:marTop w:val="0"/>
                  <w:marBottom w:val="0"/>
                  <w:divBdr>
                    <w:top w:val="none" w:sz="0" w:space="0" w:color="auto"/>
                    <w:left w:val="none" w:sz="0" w:space="0" w:color="auto"/>
                    <w:bottom w:val="none" w:sz="0" w:space="0" w:color="auto"/>
                    <w:right w:val="none" w:sz="0" w:space="0" w:color="auto"/>
                  </w:divBdr>
                  <w:divsChild>
                    <w:div w:id="233005763">
                      <w:marLeft w:val="0"/>
                      <w:marRight w:val="0"/>
                      <w:marTop w:val="0"/>
                      <w:marBottom w:val="0"/>
                      <w:divBdr>
                        <w:top w:val="single" w:sz="6" w:space="0" w:color="BBBBBB"/>
                        <w:left w:val="none" w:sz="0" w:space="0" w:color="auto"/>
                        <w:bottom w:val="none" w:sz="0" w:space="0" w:color="auto"/>
                        <w:right w:val="none" w:sz="0" w:space="0" w:color="auto"/>
                      </w:divBdr>
                      <w:divsChild>
                        <w:div w:id="995034733">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462DB-7120-41E9-9026-B47351AC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25</Pages>
  <Words>4764</Words>
  <Characters>26206</Characters>
  <Application>Microsoft Office Word</Application>
  <DocSecurity>0</DocSecurity>
  <Lines>218</Lines>
  <Paragraphs>61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30909</CharactersWithSpaces>
  <SharedDoc>false</SharedDoc>
  <HLinks>
    <vt:vector size="168" baseType="variant">
      <vt:variant>
        <vt:i4>1179705</vt:i4>
      </vt:variant>
      <vt:variant>
        <vt:i4>191</vt:i4>
      </vt:variant>
      <vt:variant>
        <vt:i4>0</vt:i4>
      </vt:variant>
      <vt:variant>
        <vt:i4>5</vt:i4>
      </vt:variant>
      <vt:variant>
        <vt:lpwstr/>
      </vt:variant>
      <vt:variant>
        <vt:lpwstr>_Toc436222969</vt:lpwstr>
      </vt:variant>
      <vt:variant>
        <vt:i4>1179705</vt:i4>
      </vt:variant>
      <vt:variant>
        <vt:i4>185</vt:i4>
      </vt:variant>
      <vt:variant>
        <vt:i4>0</vt:i4>
      </vt:variant>
      <vt:variant>
        <vt:i4>5</vt:i4>
      </vt:variant>
      <vt:variant>
        <vt:lpwstr/>
      </vt:variant>
      <vt:variant>
        <vt:lpwstr>_Toc436222968</vt:lpwstr>
      </vt:variant>
      <vt:variant>
        <vt:i4>1179705</vt:i4>
      </vt:variant>
      <vt:variant>
        <vt:i4>179</vt:i4>
      </vt:variant>
      <vt:variant>
        <vt:i4>0</vt:i4>
      </vt:variant>
      <vt:variant>
        <vt:i4>5</vt:i4>
      </vt:variant>
      <vt:variant>
        <vt:lpwstr/>
      </vt:variant>
      <vt:variant>
        <vt:lpwstr>_Toc436222967</vt:lpwstr>
      </vt:variant>
      <vt:variant>
        <vt:i4>1179705</vt:i4>
      </vt:variant>
      <vt:variant>
        <vt:i4>173</vt:i4>
      </vt:variant>
      <vt:variant>
        <vt:i4>0</vt:i4>
      </vt:variant>
      <vt:variant>
        <vt:i4>5</vt:i4>
      </vt:variant>
      <vt:variant>
        <vt:lpwstr/>
      </vt:variant>
      <vt:variant>
        <vt:lpwstr>_Toc436222966</vt:lpwstr>
      </vt:variant>
      <vt:variant>
        <vt:i4>1179705</vt:i4>
      </vt:variant>
      <vt:variant>
        <vt:i4>167</vt:i4>
      </vt:variant>
      <vt:variant>
        <vt:i4>0</vt:i4>
      </vt:variant>
      <vt:variant>
        <vt:i4>5</vt:i4>
      </vt:variant>
      <vt:variant>
        <vt:lpwstr/>
      </vt:variant>
      <vt:variant>
        <vt:lpwstr>_Toc436222965</vt:lpwstr>
      </vt:variant>
      <vt:variant>
        <vt:i4>1179705</vt:i4>
      </vt:variant>
      <vt:variant>
        <vt:i4>161</vt:i4>
      </vt:variant>
      <vt:variant>
        <vt:i4>0</vt:i4>
      </vt:variant>
      <vt:variant>
        <vt:i4>5</vt:i4>
      </vt:variant>
      <vt:variant>
        <vt:lpwstr/>
      </vt:variant>
      <vt:variant>
        <vt:lpwstr>_Toc436222964</vt:lpwstr>
      </vt:variant>
      <vt:variant>
        <vt:i4>1179705</vt:i4>
      </vt:variant>
      <vt:variant>
        <vt:i4>155</vt:i4>
      </vt:variant>
      <vt:variant>
        <vt:i4>0</vt:i4>
      </vt:variant>
      <vt:variant>
        <vt:i4>5</vt:i4>
      </vt:variant>
      <vt:variant>
        <vt:lpwstr/>
      </vt:variant>
      <vt:variant>
        <vt:lpwstr>_Toc436222963</vt:lpwstr>
      </vt:variant>
      <vt:variant>
        <vt:i4>1179705</vt:i4>
      </vt:variant>
      <vt:variant>
        <vt:i4>149</vt:i4>
      </vt:variant>
      <vt:variant>
        <vt:i4>0</vt:i4>
      </vt:variant>
      <vt:variant>
        <vt:i4>5</vt:i4>
      </vt:variant>
      <vt:variant>
        <vt:lpwstr/>
      </vt:variant>
      <vt:variant>
        <vt:lpwstr>_Toc436222962</vt:lpwstr>
      </vt:variant>
      <vt:variant>
        <vt:i4>1179705</vt:i4>
      </vt:variant>
      <vt:variant>
        <vt:i4>143</vt:i4>
      </vt:variant>
      <vt:variant>
        <vt:i4>0</vt:i4>
      </vt:variant>
      <vt:variant>
        <vt:i4>5</vt:i4>
      </vt:variant>
      <vt:variant>
        <vt:lpwstr/>
      </vt:variant>
      <vt:variant>
        <vt:lpwstr>_Toc436222961</vt:lpwstr>
      </vt:variant>
      <vt:variant>
        <vt:i4>1179705</vt:i4>
      </vt:variant>
      <vt:variant>
        <vt:i4>137</vt:i4>
      </vt:variant>
      <vt:variant>
        <vt:i4>0</vt:i4>
      </vt:variant>
      <vt:variant>
        <vt:i4>5</vt:i4>
      </vt:variant>
      <vt:variant>
        <vt:lpwstr/>
      </vt:variant>
      <vt:variant>
        <vt:lpwstr>_Toc436222960</vt:lpwstr>
      </vt:variant>
      <vt:variant>
        <vt:i4>1114169</vt:i4>
      </vt:variant>
      <vt:variant>
        <vt:i4>131</vt:i4>
      </vt:variant>
      <vt:variant>
        <vt:i4>0</vt:i4>
      </vt:variant>
      <vt:variant>
        <vt:i4>5</vt:i4>
      </vt:variant>
      <vt:variant>
        <vt:lpwstr/>
      </vt:variant>
      <vt:variant>
        <vt:lpwstr>_Toc436222959</vt:lpwstr>
      </vt:variant>
      <vt:variant>
        <vt:i4>1114169</vt:i4>
      </vt:variant>
      <vt:variant>
        <vt:i4>125</vt:i4>
      </vt:variant>
      <vt:variant>
        <vt:i4>0</vt:i4>
      </vt:variant>
      <vt:variant>
        <vt:i4>5</vt:i4>
      </vt:variant>
      <vt:variant>
        <vt:lpwstr/>
      </vt:variant>
      <vt:variant>
        <vt:lpwstr>_Toc436222958</vt:lpwstr>
      </vt:variant>
      <vt:variant>
        <vt:i4>1114169</vt:i4>
      </vt:variant>
      <vt:variant>
        <vt:i4>119</vt:i4>
      </vt:variant>
      <vt:variant>
        <vt:i4>0</vt:i4>
      </vt:variant>
      <vt:variant>
        <vt:i4>5</vt:i4>
      </vt:variant>
      <vt:variant>
        <vt:lpwstr/>
      </vt:variant>
      <vt:variant>
        <vt:lpwstr>_Toc436222957</vt:lpwstr>
      </vt:variant>
      <vt:variant>
        <vt:i4>1114169</vt:i4>
      </vt:variant>
      <vt:variant>
        <vt:i4>113</vt:i4>
      </vt:variant>
      <vt:variant>
        <vt:i4>0</vt:i4>
      </vt:variant>
      <vt:variant>
        <vt:i4>5</vt:i4>
      </vt:variant>
      <vt:variant>
        <vt:lpwstr/>
      </vt:variant>
      <vt:variant>
        <vt:lpwstr>_Toc436222956</vt:lpwstr>
      </vt:variant>
      <vt:variant>
        <vt:i4>1114169</vt:i4>
      </vt:variant>
      <vt:variant>
        <vt:i4>107</vt:i4>
      </vt:variant>
      <vt:variant>
        <vt:i4>0</vt:i4>
      </vt:variant>
      <vt:variant>
        <vt:i4>5</vt:i4>
      </vt:variant>
      <vt:variant>
        <vt:lpwstr/>
      </vt:variant>
      <vt:variant>
        <vt:lpwstr>_Toc436222955</vt:lpwstr>
      </vt:variant>
      <vt:variant>
        <vt:i4>1114169</vt:i4>
      </vt:variant>
      <vt:variant>
        <vt:i4>101</vt:i4>
      </vt:variant>
      <vt:variant>
        <vt:i4>0</vt:i4>
      </vt:variant>
      <vt:variant>
        <vt:i4>5</vt:i4>
      </vt:variant>
      <vt:variant>
        <vt:lpwstr/>
      </vt:variant>
      <vt:variant>
        <vt:lpwstr>_Toc436222954</vt:lpwstr>
      </vt:variant>
      <vt:variant>
        <vt:i4>1114169</vt:i4>
      </vt:variant>
      <vt:variant>
        <vt:i4>95</vt:i4>
      </vt:variant>
      <vt:variant>
        <vt:i4>0</vt:i4>
      </vt:variant>
      <vt:variant>
        <vt:i4>5</vt:i4>
      </vt:variant>
      <vt:variant>
        <vt:lpwstr/>
      </vt:variant>
      <vt:variant>
        <vt:lpwstr>_Toc436222953</vt:lpwstr>
      </vt:variant>
      <vt:variant>
        <vt:i4>1114169</vt:i4>
      </vt:variant>
      <vt:variant>
        <vt:i4>89</vt:i4>
      </vt:variant>
      <vt:variant>
        <vt:i4>0</vt:i4>
      </vt:variant>
      <vt:variant>
        <vt:i4>5</vt:i4>
      </vt:variant>
      <vt:variant>
        <vt:lpwstr/>
      </vt:variant>
      <vt:variant>
        <vt:lpwstr>_Toc436222952</vt:lpwstr>
      </vt:variant>
      <vt:variant>
        <vt:i4>1114169</vt:i4>
      </vt:variant>
      <vt:variant>
        <vt:i4>83</vt:i4>
      </vt:variant>
      <vt:variant>
        <vt:i4>0</vt:i4>
      </vt:variant>
      <vt:variant>
        <vt:i4>5</vt:i4>
      </vt:variant>
      <vt:variant>
        <vt:lpwstr/>
      </vt:variant>
      <vt:variant>
        <vt:lpwstr>_Toc436222951</vt:lpwstr>
      </vt:variant>
      <vt:variant>
        <vt:i4>1114169</vt:i4>
      </vt:variant>
      <vt:variant>
        <vt:i4>77</vt:i4>
      </vt:variant>
      <vt:variant>
        <vt:i4>0</vt:i4>
      </vt:variant>
      <vt:variant>
        <vt:i4>5</vt:i4>
      </vt:variant>
      <vt:variant>
        <vt:lpwstr/>
      </vt:variant>
      <vt:variant>
        <vt:lpwstr>_Toc436222950</vt:lpwstr>
      </vt:variant>
      <vt:variant>
        <vt:i4>1048633</vt:i4>
      </vt:variant>
      <vt:variant>
        <vt:i4>71</vt:i4>
      </vt:variant>
      <vt:variant>
        <vt:i4>0</vt:i4>
      </vt:variant>
      <vt:variant>
        <vt:i4>5</vt:i4>
      </vt:variant>
      <vt:variant>
        <vt:lpwstr/>
      </vt:variant>
      <vt:variant>
        <vt:lpwstr>_Toc436222949</vt:lpwstr>
      </vt:variant>
      <vt:variant>
        <vt:i4>1048633</vt:i4>
      </vt:variant>
      <vt:variant>
        <vt:i4>65</vt:i4>
      </vt:variant>
      <vt:variant>
        <vt:i4>0</vt:i4>
      </vt:variant>
      <vt:variant>
        <vt:i4>5</vt:i4>
      </vt:variant>
      <vt:variant>
        <vt:lpwstr/>
      </vt:variant>
      <vt:variant>
        <vt:lpwstr>_Toc436222948</vt:lpwstr>
      </vt:variant>
      <vt:variant>
        <vt:i4>1048633</vt:i4>
      </vt:variant>
      <vt:variant>
        <vt:i4>59</vt:i4>
      </vt:variant>
      <vt:variant>
        <vt:i4>0</vt:i4>
      </vt:variant>
      <vt:variant>
        <vt:i4>5</vt:i4>
      </vt:variant>
      <vt:variant>
        <vt:lpwstr/>
      </vt:variant>
      <vt:variant>
        <vt:lpwstr>_Toc436222947</vt:lpwstr>
      </vt:variant>
      <vt:variant>
        <vt:i4>1048633</vt:i4>
      </vt:variant>
      <vt:variant>
        <vt:i4>53</vt:i4>
      </vt:variant>
      <vt:variant>
        <vt:i4>0</vt:i4>
      </vt:variant>
      <vt:variant>
        <vt:i4>5</vt:i4>
      </vt:variant>
      <vt:variant>
        <vt:lpwstr/>
      </vt:variant>
      <vt:variant>
        <vt:lpwstr>_Toc436222946</vt:lpwstr>
      </vt:variant>
      <vt:variant>
        <vt:i4>1048633</vt:i4>
      </vt:variant>
      <vt:variant>
        <vt:i4>47</vt:i4>
      </vt:variant>
      <vt:variant>
        <vt:i4>0</vt:i4>
      </vt:variant>
      <vt:variant>
        <vt:i4>5</vt:i4>
      </vt:variant>
      <vt:variant>
        <vt:lpwstr/>
      </vt:variant>
      <vt:variant>
        <vt:lpwstr>_Toc436222945</vt:lpwstr>
      </vt:variant>
      <vt:variant>
        <vt:i4>1048633</vt:i4>
      </vt:variant>
      <vt:variant>
        <vt:i4>41</vt:i4>
      </vt:variant>
      <vt:variant>
        <vt:i4>0</vt:i4>
      </vt:variant>
      <vt:variant>
        <vt:i4>5</vt:i4>
      </vt:variant>
      <vt:variant>
        <vt:lpwstr/>
      </vt:variant>
      <vt:variant>
        <vt:lpwstr>_Toc436222944</vt:lpwstr>
      </vt:variant>
      <vt:variant>
        <vt:i4>1048633</vt:i4>
      </vt:variant>
      <vt:variant>
        <vt:i4>35</vt:i4>
      </vt:variant>
      <vt:variant>
        <vt:i4>0</vt:i4>
      </vt:variant>
      <vt:variant>
        <vt:i4>5</vt:i4>
      </vt:variant>
      <vt:variant>
        <vt:lpwstr/>
      </vt:variant>
      <vt:variant>
        <vt:lpwstr>_Toc436222943</vt:lpwstr>
      </vt:variant>
      <vt:variant>
        <vt:i4>1048633</vt:i4>
      </vt:variant>
      <vt:variant>
        <vt:i4>29</vt:i4>
      </vt:variant>
      <vt:variant>
        <vt:i4>0</vt:i4>
      </vt:variant>
      <vt:variant>
        <vt:i4>5</vt:i4>
      </vt:variant>
      <vt:variant>
        <vt:lpwstr/>
      </vt:variant>
      <vt:variant>
        <vt:lpwstr>_Toc436222942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43</cp:revision>
  <cp:lastPrinted>2019-12-10T08:27:00Z</cp:lastPrinted>
  <dcterms:created xsi:type="dcterms:W3CDTF">2020-03-13T09:21:00Z</dcterms:created>
  <dcterms:modified xsi:type="dcterms:W3CDTF">2025-05-12T12:59:00Z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Afbeelding">
    <vt:lpwstr>Zichtbaar</vt:lpwstr>
  </property>
</Properties>
</file>