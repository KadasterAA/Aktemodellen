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0217E706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3A2AAF">
        <w:rPr>
          <w:rFonts w:ascii="Arial" w:hAnsi="Arial" w:cs="Arial"/>
          <w:b/>
          <w:color w:val="000000"/>
          <w:sz w:val="20"/>
          <w:u w:val="single"/>
        </w:rPr>
        <w:t>3</w:t>
      </w:r>
      <w:r w:rsidR="007D2666">
        <w:rPr>
          <w:rFonts w:ascii="Arial" w:hAnsi="Arial" w:cs="Arial"/>
          <w:b/>
          <w:color w:val="000000"/>
          <w:sz w:val="20"/>
          <w:u w:val="single"/>
        </w:rPr>
        <w:t>.0</w:t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3A2AAF">
        <w:rPr>
          <w:rFonts w:ascii="Arial" w:hAnsi="Arial" w:cs="Arial"/>
          <w:b/>
          <w:color w:val="000000"/>
          <w:sz w:val="20"/>
          <w:u w:val="single"/>
        </w:rPr>
        <w:t>01</w:t>
      </w:r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r w:rsidR="003A2AAF">
        <w:rPr>
          <w:rFonts w:ascii="Arial" w:hAnsi="Arial" w:cs="Arial"/>
          <w:b/>
          <w:color w:val="000000"/>
          <w:sz w:val="20"/>
          <w:u w:val="single"/>
        </w:rPr>
        <w:t>12</w:t>
      </w:r>
      <w:r w:rsidR="00833A05">
        <w:rPr>
          <w:rFonts w:ascii="Arial" w:hAnsi="Arial" w:cs="Arial"/>
          <w:b/>
          <w:color w:val="000000"/>
          <w:sz w:val="20"/>
          <w:u w:val="single"/>
        </w:rPr>
        <w:t>-201</w:t>
      </w:r>
      <w:r w:rsidR="003A2AAF">
        <w:rPr>
          <w:rFonts w:ascii="Arial" w:hAnsi="Arial" w:cs="Arial"/>
          <w:b/>
          <w:color w:val="000000"/>
          <w:sz w:val="20"/>
          <w:u w:val="single"/>
        </w:rPr>
        <w:t>9</w:t>
      </w:r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3C007832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commentRangeStart w:id="0"/>
      <w:commentRangeStart w:id="1"/>
      <w:r w:rsidRPr="00672E4A">
        <w:rPr>
          <w:rFonts w:ascii="Arial" w:hAnsi="Arial" w:cs="Arial"/>
          <w:color w:val="800080"/>
          <w:sz w:val="20"/>
        </w:rPr>
        <w:t>Kenmerk:</w:t>
      </w:r>
      <w:commentRangeEnd w:id="0"/>
      <w:r w:rsidR="00E332CD">
        <w:rPr>
          <w:rStyle w:val="Verwijzingopmerking"/>
        </w:rPr>
        <w:commentReference w:id="0"/>
      </w:r>
      <w:commentRangeEnd w:id="1"/>
      <w:r w:rsidR="00157B4A">
        <w:rPr>
          <w:rStyle w:val="Verwijzingopmerking"/>
        </w:rPr>
        <w:commentReference w:id="1"/>
      </w:r>
      <w:r w:rsidRPr="00672E4A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4AF89677" w14:textId="77777777" w:rsidR="003A2AAF" w:rsidRDefault="003A2AAF" w:rsidP="003A2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>Annexen</w:t>
      </w:r>
      <w:r w:rsidRPr="00672E4A">
        <w:rPr>
          <w:rFonts w:ascii="Arial" w:hAnsi="Arial" w:cs="Arial"/>
          <w:color w:val="800080"/>
          <w:sz w:val="20"/>
        </w:rPr>
        <w:t>:</w:t>
      </w:r>
      <w:r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76418783" w14:textId="77777777" w:rsidR="003A2AAF" w:rsidRDefault="003A2AA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7777777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proofErr w:type="spellEnd"/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="000A0DCE" w:rsidRPr="006D1268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62519BF0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commentRangeStart w:id="2"/>
      <w:commentRangeStart w:id="3"/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r w:rsidR="00717006">
        <w:rPr>
          <w:rFonts w:ascii="Arial" w:hAnsi="Arial" w:cs="Arial"/>
          <w:color w:val="339966"/>
          <w:sz w:val="20"/>
        </w:rPr>
        <w:t xml:space="preserve"> / </w:t>
      </w:r>
      <w:r w:rsidR="00717006" w:rsidRPr="00E80F05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FF0000"/>
          <w:sz w:val="20"/>
        </w:rPr>
        <w:t>,</w:t>
      </w:r>
      <w:commentRangeEnd w:id="2"/>
      <w:r w:rsidR="00E332CD">
        <w:rPr>
          <w:rStyle w:val="Verwijzingopmerking"/>
        </w:rPr>
        <w:commentReference w:id="2"/>
      </w:r>
      <w:commentRangeEnd w:id="3"/>
      <w:r w:rsidR="00763FA7">
        <w:rPr>
          <w:rStyle w:val="Verwijzingopmerking"/>
        </w:rPr>
        <w:commentReference w:id="3"/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77777777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proofErr w:type="spellEnd"/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</w:t>
      </w:r>
      <w:proofErr w:type="spellEnd"/>
      <w:r w:rsidR="00863891" w:rsidRPr="006A1029">
        <w:rPr>
          <w:rFonts w:ascii="Arial" w:hAnsi="Arial" w:cs="Arial"/>
          <w:color w:val="00FFFF"/>
          <w:sz w:val="20"/>
          <w:highlight w:val="yellow"/>
        </w:rPr>
        <w:t xml:space="preserve">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4842BD9F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</w:t>
      </w:r>
      <w:r w:rsidR="00717006">
        <w:rPr>
          <w:rFonts w:ascii="Arial" w:hAnsi="Arial" w:cs="Arial"/>
          <w:color w:val="00FFFF"/>
          <w:sz w:val="20"/>
        </w:rPr>
        <w:t xml:space="preserve"> /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6A1029">
        <w:rPr>
          <w:rFonts w:ascii="Arial" w:hAnsi="Arial" w:cs="Arial"/>
          <w:color w:val="00FFFF"/>
          <w:sz w:val="20"/>
        </w:rPr>
        <w:t>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66F9E2BE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r w:rsidRPr="006D1268">
        <w:rPr>
          <w:rFonts w:ascii="Arial" w:hAnsi="Arial" w:cs="Arial"/>
          <w:color w:val="339966"/>
          <w:sz w:val="20"/>
        </w:rPr>
        <w:t>hen</w:t>
      </w:r>
      <w:r w:rsidR="007F2DA7" w:rsidRPr="006D1268">
        <w:rPr>
          <w:rFonts w:ascii="Arial" w:hAnsi="Arial" w:cs="Arial"/>
          <w:color w:val="339966"/>
          <w:sz w:val="20"/>
        </w:rPr>
        <w:t>/hem</w:t>
      </w:r>
      <w:r w:rsidR="00044841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="00181A24" w:rsidRPr="006D1268">
        <w:rPr>
          <w:rFonts w:ascii="Arial" w:hAnsi="Arial" w:cs="Arial"/>
          <w:color w:val="339966"/>
          <w:sz w:val="20"/>
        </w:rPr>
        <w:t>/haar</w:t>
      </w:r>
      <w:r w:rsidR="007F2DA7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>optieverlener/verkoper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>chtigde/koper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58C93C8E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</w:t>
      </w:r>
      <w:r w:rsidR="00910C3F">
        <w:rPr>
          <w:rFonts w:ascii="Arial" w:hAnsi="Arial" w:cs="Arial"/>
          <w:color w:val="00FFFF"/>
          <w:sz w:val="20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6A1029">
        <w:rPr>
          <w:rFonts w:ascii="Arial" w:hAnsi="Arial" w:cs="Arial"/>
          <w:color w:val="00FFFF"/>
          <w:sz w:val="20"/>
        </w:rPr>
        <w:t xml:space="preserve">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</w:t>
      </w:r>
      <w:r w:rsidR="00C65075" w:rsidRPr="00910C3F">
        <w:rPr>
          <w:rFonts w:ascii="Arial" w:hAnsi="Arial" w:cs="Arial"/>
          <w:color w:val="3366FF"/>
          <w:sz w:val="20"/>
        </w:rPr>
        <w:t>reks</w:t>
      </w:r>
      <w:r w:rsidR="00C65075" w:rsidRPr="00C65075">
        <w:rPr>
          <w:rFonts w:ascii="Arial" w:hAnsi="Arial" w:cs="Arial"/>
          <w:color w:val="3366FF"/>
          <w:sz w:val="20"/>
        </w:rPr>
        <w:t>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commentRangeStart w:id="4"/>
      <w:r w:rsidRPr="00FC4D81">
        <w:rPr>
          <w:rFonts w:ascii="Arial" w:hAnsi="Arial" w:cs="Arial"/>
          <w:color w:val="FF0000"/>
          <w:sz w:val="20"/>
          <w:u w:val="single"/>
        </w:rPr>
        <w:lastRenderedPageBreak/>
        <w:t>Slot akte</w:t>
      </w:r>
      <w:commentRangeEnd w:id="4"/>
      <w:r w:rsidR="00E332CD">
        <w:rPr>
          <w:rStyle w:val="Verwijzingopmerking"/>
        </w:rPr>
        <w:commentReference w:id="4"/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>MacroButton Nomacro 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>MacroButton Nomacro 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0657357B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</w:t>
      </w:r>
      <w:r w:rsidR="00BF43F2">
        <w:rPr>
          <w:rFonts w:ascii="Arial" w:hAnsi="Arial" w:cs="Arial"/>
          <w:sz w:val="20"/>
        </w:rPr>
        <w:t>.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</w:t>
      </w:r>
      <w:proofErr w:type="spellStart"/>
      <w:r w:rsidR="00FA23AA" w:rsidRPr="00FC4D81">
        <w:rPr>
          <w:rFonts w:ascii="Arial" w:hAnsi="Arial" w:cs="Arial"/>
          <w:sz w:val="20"/>
        </w:rPr>
        <w:t>opsommings</w:t>
      </w:r>
      <w:proofErr w:type="spellEnd"/>
      <w:r w:rsidR="00FA23AA" w:rsidRPr="00FC4D81">
        <w:rPr>
          <w:rFonts w:ascii="Arial" w:hAnsi="Arial" w:cs="Arial"/>
          <w:sz w:val="20"/>
        </w:rPr>
        <w:t>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</w:t>
      </w:r>
      <w:proofErr w:type="spellStart"/>
      <w:r w:rsidR="004246EB" w:rsidRPr="00FC4D81">
        <w:rPr>
          <w:rFonts w:ascii="Arial" w:hAnsi="Arial" w:cs="Arial"/>
          <w:sz w:val="20"/>
        </w:rPr>
        <w:t>opsommings</w:t>
      </w:r>
      <w:proofErr w:type="spellEnd"/>
      <w:r w:rsidR="004246EB" w:rsidRPr="00FC4D81">
        <w:rPr>
          <w:rFonts w:ascii="Arial" w:hAnsi="Arial" w:cs="Arial"/>
          <w:sz w:val="20"/>
        </w:rPr>
        <w:t>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</w:t>
      </w:r>
      <w:r w:rsidR="009A5F1C" w:rsidRPr="00910C3F">
        <w:rPr>
          <w:rFonts w:ascii="Arial" w:hAnsi="Arial" w:cs="Arial"/>
          <w:color w:val="339966"/>
          <w:sz w:val="20"/>
          <w:lang w:val="nl"/>
        </w:rPr>
        <w:t>agt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FC4D81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Einde</w:t>
      </w:r>
      <w:proofErr w:type="spellEnd"/>
      <w:r w:rsidRPr="00FC4D81">
        <w:rPr>
          <w:rFonts w:ascii="Arial" w:hAnsi="Arial" w:cs="Arial"/>
          <w:sz w:val="20"/>
          <w:u w:val="single"/>
          <w:lang w:val="en-US"/>
        </w:rPr>
        <w:t xml:space="preserve"> </w:t>
      </w: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tekstfragment</w:t>
      </w:r>
      <w:proofErr w:type="spellEnd"/>
    </w:p>
    <w:p w14:paraId="7511F41D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commentRangeStart w:id="5"/>
      <w:commentRangeStart w:id="6"/>
      <w:commentRangeStart w:id="7"/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59962D24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9966"/>
          <w:sz w:val="20"/>
          <w:lang w:val="nl"/>
        </w:rPr>
        <w:t>verkoper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9966"/>
          <w:sz w:val="20"/>
          <w:lang w:val="nl"/>
        </w:rPr>
        <w:t>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  <w:commentRangeEnd w:id="5"/>
      <w:r w:rsidR="00E332CD">
        <w:rPr>
          <w:rStyle w:val="Verwijzingopmerking"/>
        </w:rPr>
        <w:commentReference w:id="5"/>
      </w:r>
      <w:commentRangeEnd w:id="6"/>
      <w:r w:rsidR="00786304">
        <w:rPr>
          <w:rStyle w:val="Verwijzingopmerking"/>
        </w:rPr>
        <w:commentReference w:id="6"/>
      </w:r>
      <w:commentRangeEnd w:id="7"/>
      <w:r w:rsidR="00786304">
        <w:rPr>
          <w:rStyle w:val="Verwijzingopmerking"/>
        </w:rPr>
        <w:commentReference w:id="7"/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1DD48A82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66FF"/>
          <w:sz w:val="20"/>
          <w:lang w:val="nl"/>
        </w:rPr>
        <w:t>optieverlener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66FF"/>
          <w:sz w:val="20"/>
          <w:lang w:val="nl"/>
        </w:rPr>
        <w:t>optiegerechtigde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27B4AF15" w14:textId="77777777" w:rsidR="00D47DE2" w:rsidRPr="00BA40C9" w:rsidRDefault="00D47DE2" w:rsidP="00D47DE2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59AD75FE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Koopovereenkomst:</w:t>
      </w:r>
    </w:p>
    <w:p w14:paraId="6E948868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5341F6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49FCAF8" w14:textId="77777777" w:rsidR="00D47DE2" w:rsidRPr="00BA40C9" w:rsidRDefault="00D47DE2" w:rsidP="00D47DE2">
      <w:pPr>
        <w:pStyle w:val="Geenafstand"/>
        <w:rPr>
          <w:rFonts w:ascii="Arial" w:eastAsia="Times New Roman" w:hAnsi="Arial" w:cs="Arial"/>
          <w:color w:val="339966"/>
          <w:sz w:val="20"/>
          <w:szCs w:val="20"/>
          <w:lang w:eastAsia="nl-NL"/>
        </w:rPr>
      </w:pP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lastRenderedPageBreak/>
        <w:t>Allen die als partij bij deze koopovereenkomst betrokken zijn hebben mij, notaris, medegedeeld met de inschrijving in te stemmen./ De koopovereenkomst toont genoegzaam aan dat het in te schrijven feit zich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inderdaad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heeft voorgedaan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>.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</w:t>
      </w:r>
    </w:p>
    <w:p w14:paraId="213A5A52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FF0000"/>
          <w:sz w:val="20"/>
        </w:rPr>
        <w:t xml:space="preserve">Ik, notaris, verklaar overeenkomstig het bepaalde in artikel 7:3 lid 6 Burgerlijk Wetboek dat het bepaalde in artikel 7:3 leden 1, 2 en 5 Burgerlijk Wetboek niet aan inschrijving van deze koopovereenkomst in de weg staat. </w:t>
      </w:r>
    </w:p>
    <w:p w14:paraId="56A7C78A" w14:textId="77777777" w:rsidR="00D47DE2" w:rsidRPr="00BA40C9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D9EEB78" w14:textId="77777777" w:rsidR="00D47DE2" w:rsidRPr="00BA40C9" w:rsidRDefault="00D47DE2" w:rsidP="00D47DE2">
      <w:pPr>
        <w:spacing w:line="280" w:lineRule="atLeast"/>
        <w:rPr>
          <w:rFonts w:ascii="Arial" w:hAnsi="Arial" w:cs="Arial"/>
          <w:sz w:val="20"/>
        </w:rPr>
      </w:pPr>
    </w:p>
    <w:p w14:paraId="54BC61D7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Optieovereenkomst:</w:t>
      </w:r>
    </w:p>
    <w:p w14:paraId="5A0249B3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24D234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F3A3E89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339966"/>
          <w:sz w:val="20"/>
        </w:rPr>
        <w:t xml:space="preserve">Allen die als partij bij deze </w:t>
      </w:r>
      <w:proofErr w:type="spellStart"/>
      <w:r w:rsidRPr="00BA40C9">
        <w:rPr>
          <w:rFonts w:ascii="Arial" w:hAnsi="Arial" w:cs="Arial"/>
          <w:color w:val="339966"/>
          <w:sz w:val="20"/>
        </w:rPr>
        <w:t>optie-overeenkomst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betrokken zijn hebben mij, notaris, medegedeeld met de inschrijving in te stemmen./ De </w:t>
      </w:r>
      <w:proofErr w:type="spellStart"/>
      <w:r>
        <w:rPr>
          <w:rFonts w:ascii="Arial" w:hAnsi="Arial" w:cs="Arial"/>
          <w:color w:val="339966"/>
          <w:sz w:val="20"/>
        </w:rPr>
        <w:t>optie-</w:t>
      </w:r>
      <w:r w:rsidRPr="00BA40C9">
        <w:rPr>
          <w:rFonts w:ascii="Arial" w:hAnsi="Arial" w:cs="Arial"/>
          <w:color w:val="339966"/>
          <w:sz w:val="20"/>
        </w:rPr>
        <w:t>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toont genoegzaam aan dat het in te schrijven feit zich</w:t>
      </w:r>
      <w:r>
        <w:rPr>
          <w:rFonts w:ascii="Arial" w:hAnsi="Arial" w:cs="Arial"/>
          <w:color w:val="339966"/>
          <w:sz w:val="20"/>
        </w:rPr>
        <w:t xml:space="preserve"> inderdaad</w:t>
      </w:r>
      <w:r w:rsidRPr="00BA40C9">
        <w:rPr>
          <w:rFonts w:ascii="Arial" w:hAnsi="Arial" w:cs="Arial"/>
          <w:color w:val="339966"/>
          <w:sz w:val="20"/>
        </w:rPr>
        <w:t xml:space="preserve"> heeft voorgedaan</w:t>
      </w:r>
      <w:r>
        <w:rPr>
          <w:rFonts w:ascii="Arial" w:hAnsi="Arial" w:cs="Arial"/>
          <w:color w:val="339966"/>
          <w:sz w:val="20"/>
        </w:rPr>
        <w:t>.</w:t>
      </w:r>
    </w:p>
    <w:p w14:paraId="687DE822" w14:textId="77777777" w:rsidR="00D47DE2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25184F0C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="00904667" w:rsidRPr="00E80F05">
        <w:rPr>
          <w:rFonts w:ascii="Arial" w:hAnsi="Arial" w:cs="Arial"/>
          <w:color w:val="339966"/>
          <w:sz w:val="20"/>
        </w:rPr>
        <w:t>koper/</w:t>
      </w:r>
      <w:r w:rsidRPr="006D1268">
        <w:rPr>
          <w:rFonts w:ascii="Arial" w:hAnsi="Arial" w:cs="Arial"/>
          <w:color w:val="339966"/>
          <w:sz w:val="20"/>
        </w:rPr>
        <w:t>verkoper/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 xml:space="preserve">/koper en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verkoper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>artikel 10 lid 3 Wet Voorkeursrecht Gemeenten</w:t>
      </w:r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7FC89A1E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</w:t>
      </w:r>
      <w:r w:rsidR="00904667">
        <w:rPr>
          <w:rFonts w:ascii="Arial" w:hAnsi="Arial" w:cs="Arial"/>
          <w:color w:val="339966"/>
          <w:sz w:val="20"/>
        </w:rPr>
        <w:t>optiegerechtigde/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Pr="006D1268">
        <w:rPr>
          <w:rFonts w:ascii="Arial" w:hAnsi="Arial" w:cs="Arial"/>
          <w:color w:val="339966"/>
          <w:sz w:val="20"/>
        </w:rPr>
        <w:t>optieverlener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Pr="006D1268">
        <w:rPr>
          <w:rFonts w:ascii="Arial" w:hAnsi="Arial" w:cs="Arial"/>
          <w:color w:val="339966"/>
          <w:sz w:val="20"/>
        </w:rPr>
        <w:t>optiegerechtigde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>artikel 10 lid 3 Wet Voorkeursrecht Gemeenten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10 lid 3 Wet Voorkeursrecht Gemeenten</w:t>
      </w:r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8" w:name="bmVersie"/>
            <w:bookmarkEnd w:id="8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20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19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Mogelijk gemaakt om alleen o.g.v. </w:t>
            </w:r>
            <w:proofErr w:type="spellStart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WvG</w:t>
            </w:r>
            <w:proofErr w:type="spellEnd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Aangepast naar nieuwste versie tekstblokken,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lastRenderedPageBreak/>
              <w:t>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12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juni</w:t>
            </w:r>
            <w:proofErr w:type="spellEnd"/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03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juli</w:t>
            </w:r>
            <w:proofErr w:type="spellEnd"/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, Hoofdletter aangepast naar kleine letter bij tekst onder kopje ‘Bijlage’, punt na Aanhef aangepast in dubbele punt, </w:t>
            </w:r>
            <w:proofErr w:type="spellStart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Terzake</w:t>
            </w:r>
            <w:proofErr w:type="spellEnd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28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oktober</w:t>
            </w:r>
            <w:proofErr w:type="spellEnd"/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maart</w:t>
            </w:r>
            <w:proofErr w:type="spellEnd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Versienummers tekstblokken verwijderd voor betere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onderhoudbaarheid</w:t>
            </w:r>
            <w:proofErr w:type="spellEnd"/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, opgenomen in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releasenotes</w:t>
            </w:r>
            <w:proofErr w:type="spellEnd"/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A2AAF" w:rsidRPr="00F224C4" w14:paraId="10C3CFAA" w14:textId="77777777" w:rsidTr="00FC4D81">
        <w:tc>
          <w:tcPr>
            <w:tcW w:w="779" w:type="dxa"/>
          </w:tcPr>
          <w:p w14:paraId="64DC4562" w14:textId="2CC0A233" w:rsidR="003A2AAF" w:rsidRDefault="003A2AAF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3</w:t>
            </w:r>
            <w:r>
              <w:rPr>
                <w:rStyle w:val="Versie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715E9D6F" w14:textId="7B1FCB93" w:rsidR="003A2AAF" w:rsidRDefault="003A2AAF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szCs w:val="1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2019</w:t>
            </w:r>
          </w:p>
        </w:tc>
        <w:tc>
          <w:tcPr>
            <w:tcW w:w="1590" w:type="dxa"/>
          </w:tcPr>
          <w:p w14:paraId="55CAAD8C" w14:textId="5D57A083" w:rsidR="003A2AAF" w:rsidRDefault="003A2AAF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B70C85F" w14:textId="4DCD6BC8" w:rsidR="003A2AAF" w:rsidRDefault="003A2AAF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>Update naar nieuwste tekstblokken</w:t>
            </w:r>
            <w:r w:rsidR="008B6C45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904667">
              <w:rPr>
                <w:rFonts w:ascii="Arial" w:hAnsi="Arial"/>
                <w:kern w:val="28"/>
                <w:sz w:val="18"/>
                <w:lang w:eastAsia="en-US"/>
              </w:rPr>
              <w:t>‘Annexen’ toegevoegd</w:t>
            </w:r>
            <w:r w:rsidR="00826BFE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B36DD2">
              <w:rPr>
                <w:rFonts w:ascii="Arial" w:hAnsi="Arial"/>
                <w:kern w:val="28"/>
                <w:sz w:val="18"/>
                <w:lang w:eastAsia="en-US"/>
              </w:rPr>
              <w:t>naam partij toegevoegd.</w:t>
            </w:r>
            <w:r w:rsidR="00D47DE2">
              <w:rPr>
                <w:rFonts w:ascii="Arial" w:hAnsi="Arial"/>
                <w:kern w:val="28"/>
                <w:sz w:val="18"/>
                <w:lang w:eastAsia="en-US"/>
              </w:rPr>
              <w:t xml:space="preserve">AA-4552 wens splitsen artikel 37 verklaring opgenomen. </w:t>
            </w:r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kman, Sanne" w:date="2019-08-21T15:46:00Z" w:initials="HS">
    <w:p w14:paraId="522A8B50" w14:textId="61A98857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JIRA AA 2571 toevoegen ‘annexen’ zodat men naar de bijlagen kan verwijzen als optionele tekst onder kenmerk. Let op: betreft eigenlijk alle modellen. </w:t>
      </w:r>
    </w:p>
  </w:comment>
  <w:comment w:id="1" w:author="Schootbrugge, Jean-Michel van de" w:date="2019-11-21T14:12:00Z" w:initials="SJvd">
    <w:p w14:paraId="5327EC39" w14:textId="061AD207" w:rsidR="00157B4A" w:rsidRDefault="00157B4A">
      <w:pPr>
        <w:pStyle w:val="Tekstopmerking"/>
      </w:pPr>
      <w:r>
        <w:rPr>
          <w:rStyle w:val="Verwijzingopmerking"/>
        </w:rPr>
        <w:annotationRef/>
      </w:r>
      <w:r>
        <w:t>Geen probleem</w:t>
      </w:r>
    </w:p>
  </w:comment>
  <w:comment w:id="2" w:author="Hekman, Sanne" w:date="2019-08-21T15:39:00Z" w:initials="HS">
    <w:p w14:paraId="14C5B1B5" w14:textId="16D8BA34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Niet in JIRA: Toevoegen ‘naam partij’; dat een notaris dat zelf kan beredeneren, zodat je niet hoeft te verwijzen naar Partij 1 en Partij 2. </w:t>
      </w:r>
    </w:p>
  </w:comment>
  <w:comment w:id="3" w:author="Schootbrugge, Jean-Michel van de" w:date="2019-11-21T14:22:00Z" w:initials="SJvd">
    <w:p w14:paraId="58360E79" w14:textId="1A656CA5" w:rsidR="00763FA7" w:rsidRDefault="00763FA7">
      <w:pPr>
        <w:pStyle w:val="Tekstopmerking"/>
      </w:pPr>
      <w:r>
        <w:rPr>
          <w:rStyle w:val="Verwijzingopmerking"/>
        </w:rPr>
        <w:annotationRef/>
      </w:r>
      <w:r>
        <w:t>Kan wel, maar wat is de noodzaak?</w:t>
      </w:r>
      <w:r w:rsidR="008453FC">
        <w:t xml:space="preserve"> Bepalen </w:t>
      </w:r>
      <w:r w:rsidR="002A0C36">
        <w:t xml:space="preserve">met PO en AA </w:t>
      </w:r>
      <w:r w:rsidR="008453FC">
        <w:t>of we dit gaan doen</w:t>
      </w:r>
      <w:r w:rsidR="002A0C36">
        <w:t>.</w:t>
      </w:r>
    </w:p>
  </w:comment>
  <w:comment w:id="4" w:author="Hekman, Sanne" w:date="2019-08-21T15:45:00Z" w:initials="HS">
    <w:p w14:paraId="313CDB86" w14:textId="77777777" w:rsidR="00E332CD" w:rsidRPr="00E332CD" w:rsidRDefault="00E332CD" w:rsidP="00E332CD">
      <w:pPr>
        <w:rPr>
          <w:rFonts w:ascii="Times New Roman" w:hAnsi="Times New Roman"/>
          <w:snapToGrid/>
          <w:szCs w:val="24"/>
        </w:rPr>
      </w:pPr>
      <w:r>
        <w:rPr>
          <w:rStyle w:val="Verwijzingopmerking"/>
        </w:rPr>
        <w:annotationRef/>
      </w:r>
      <w:r>
        <w:t xml:space="preserve">JIRA AA 2471 Alternatieve tekst (smaakje) voorstel: </w:t>
      </w:r>
      <w:r w:rsidRPr="00E332CD">
        <w:rPr>
          <w:rFonts w:ascii="Times New Roman" w:hAnsi="Times New Roman"/>
          <w:snapToGrid/>
          <w:szCs w:val="24"/>
        </w:rPr>
        <w:t>Slot akte</w:t>
      </w:r>
      <w:r w:rsidRPr="00E332CD">
        <w:rPr>
          <w:rFonts w:ascii="Times New Roman" w:hAnsi="Times New Roman"/>
          <w:snapToGrid/>
          <w:szCs w:val="24"/>
        </w:rPr>
        <w:br/>
        <w:t xml:space="preserve">Deze akte is verleden te woonplaats op de datum als in het hoofd van deze akte is vermeld en is door mij, notaris, ondertekend om tijdstip. </w:t>
      </w:r>
      <w:r w:rsidRPr="00E332CD">
        <w:rPr>
          <w:rFonts w:ascii="Times New Roman" w:hAnsi="Times New Roman"/>
          <w:snapToGrid/>
          <w:szCs w:val="24"/>
        </w:rPr>
        <w:br/>
        <w:t>Inae: 'is' kan ook helemaal weggelaten worden (in DHYP is dat ook zo)</w:t>
      </w:r>
      <w:r w:rsidRPr="00E332CD">
        <w:rPr>
          <w:rFonts w:ascii="Times New Roman" w:hAnsi="Times New Roman"/>
          <w:snapToGrid/>
          <w:szCs w:val="24"/>
        </w:rPr>
        <w:br/>
        <w:t>Ander tekstvoorstel: Slot akte</w:t>
      </w:r>
    </w:p>
    <w:p w14:paraId="2448CF2A" w14:textId="6A8D76A5" w:rsidR="00E332CD" w:rsidRDefault="00E332CD">
      <w:pPr>
        <w:pStyle w:val="Tekstopmerking"/>
      </w:pPr>
    </w:p>
  </w:comment>
  <w:comment w:id="5" w:author="Hekman, Sanne" w:date="2019-08-21T15:49:00Z" w:initials="HS">
    <w:p w14:paraId="1B33666A" w14:textId="5431D607" w:rsidR="00E332CD" w:rsidRDefault="00E332CD">
      <w:pPr>
        <w:pStyle w:val="Tekstopmerking"/>
      </w:pPr>
      <w:r>
        <w:rPr>
          <w:rStyle w:val="Verwijzingopmerking"/>
        </w:rPr>
        <w:annotationRef/>
      </w:r>
      <w:r>
        <w:t xml:space="preserve">JIRA AA </w:t>
      </w:r>
      <w:r w:rsidR="00705FB7">
        <w:t xml:space="preserve">2553 Leveringsdatum optionele tekst maken, met JBL afstemmen of dat mag. </w:t>
      </w:r>
    </w:p>
  </w:comment>
  <w:comment w:id="6" w:author="Schootbrugge, Jean-Michel van de" w:date="2019-11-21T14:49:00Z" w:initials="SJvd">
    <w:p w14:paraId="0FD88EA6" w14:textId="0DF7823C" w:rsidR="00786304" w:rsidRDefault="00786304">
      <w:pPr>
        <w:pStyle w:val="Tekstopmerking"/>
      </w:pPr>
      <w:r>
        <w:rPr>
          <w:rStyle w:val="Verwijzingopmerking"/>
        </w:rPr>
        <w:annotationRef/>
      </w:r>
      <w:r>
        <w:t xml:space="preserve">BJ gaat dit nakijken of het </w:t>
      </w:r>
      <w:r w:rsidR="002A37C7">
        <w:t>überhaupt</w:t>
      </w:r>
      <w:r>
        <w:t xml:space="preserve"> mogelijk is. </w:t>
      </w:r>
    </w:p>
  </w:comment>
  <w:comment w:id="7" w:author="Schootbrugge, Jean-Michel van de" w:date="2019-11-21T14:52:00Z" w:initials="SJvd">
    <w:p w14:paraId="60CC5D18" w14:textId="1B1C4826" w:rsidR="00786304" w:rsidRDefault="00786304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2A8B50" w15:done="0"/>
  <w15:commentEx w15:paraId="5327EC39" w15:paraIdParent="522A8B50" w15:done="0"/>
  <w15:commentEx w15:paraId="14C5B1B5" w15:done="0"/>
  <w15:commentEx w15:paraId="58360E79" w15:paraIdParent="14C5B1B5" w15:done="0"/>
  <w15:commentEx w15:paraId="2448CF2A" w15:done="0"/>
  <w15:commentEx w15:paraId="1B33666A" w15:done="0"/>
  <w15:commentEx w15:paraId="0FD88EA6" w15:paraIdParent="1B33666A" w15:done="0"/>
  <w15:commentEx w15:paraId="60CC5D18" w15:paraIdParent="1B336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2A8B50" w16cid:durableId="2107E5DE"/>
  <w16cid:commentId w16cid:paraId="5327EC39" w16cid:durableId="218119B8"/>
  <w16cid:commentId w16cid:paraId="14C5B1B5" w16cid:durableId="2107E41B"/>
  <w16cid:commentId w16cid:paraId="58360E79" w16cid:durableId="21811C1F"/>
  <w16cid:commentId w16cid:paraId="2448CF2A" w16cid:durableId="2107E5A6"/>
  <w16cid:commentId w16cid:paraId="1B33666A" w16cid:durableId="2107E66E"/>
  <w16cid:commentId w16cid:paraId="0FD88EA6" w16cid:durableId="2181228A"/>
  <w16cid:commentId w16cid:paraId="60CC5D18" w16cid:durableId="218123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2C95" w14:textId="77777777" w:rsidR="00EB0888" w:rsidRDefault="00EB0888">
      <w:r>
        <w:separator/>
      </w:r>
    </w:p>
  </w:endnote>
  <w:endnote w:type="continuationSeparator" w:id="0">
    <w:p w14:paraId="2AFE39EA" w14:textId="77777777" w:rsidR="00EB0888" w:rsidRDefault="00EB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88501" w14:textId="77777777" w:rsidR="00EB0888" w:rsidRDefault="00EB0888">
      <w:r>
        <w:separator/>
      </w:r>
    </w:p>
  </w:footnote>
  <w:footnote w:type="continuationSeparator" w:id="0">
    <w:p w14:paraId="2E3E489E" w14:textId="77777777" w:rsidR="00EB0888" w:rsidRDefault="00EB0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7"/>
  </w:num>
  <w:num w:numId="14">
    <w:abstractNumId w:val="18"/>
  </w:num>
  <w:num w:numId="15">
    <w:abstractNumId w:val="20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26"/>
  </w:num>
  <w:num w:numId="20">
    <w:abstractNumId w:val="30"/>
  </w:num>
  <w:num w:numId="21">
    <w:abstractNumId w:val="22"/>
  </w:num>
  <w:num w:numId="22">
    <w:abstractNumId w:val="15"/>
  </w:num>
  <w:num w:numId="23">
    <w:abstractNumId w:val="23"/>
  </w:num>
  <w:num w:numId="24">
    <w:abstractNumId w:val="29"/>
  </w:num>
  <w:num w:numId="25">
    <w:abstractNumId w:val="12"/>
  </w:num>
  <w:num w:numId="26">
    <w:abstractNumId w:val="21"/>
  </w:num>
  <w:num w:numId="27">
    <w:abstractNumId w:val="17"/>
  </w:num>
  <w:num w:numId="28">
    <w:abstractNumId w:val="24"/>
  </w:num>
  <w:num w:numId="29">
    <w:abstractNumId w:val="16"/>
  </w:num>
  <w:num w:numId="30">
    <w:abstractNumId w:val="28"/>
  </w:num>
  <w:num w:numId="31">
    <w:abstractNumId w:val="25"/>
  </w:num>
  <w:num w:numId="32">
    <w:abstractNumId w:val="19"/>
  </w:num>
  <w:num w:numId="33">
    <w:abstractNumId w:val="1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kman, Sanne">
    <w15:presenceInfo w15:providerId="AD" w15:userId="S::Sanne.Hekman@kadaster.nl::4eda6ed4-f228-41e2-b846-1c8ca441df09"/>
  </w15:person>
  <w15:person w15:author="Schootbrugge, Jean-Michel van de">
    <w15:presenceInfo w15:providerId="AD" w15:userId="S::Jean-Michel.vandeSchootbrugge@kadaster.nl::c5d12ae5-a140-482f-a2e7-2152ef911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263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9695A"/>
    <w:rsid w:val="000A0DCE"/>
    <w:rsid w:val="000A1CEE"/>
    <w:rsid w:val="000A53DF"/>
    <w:rsid w:val="000A717F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57B4A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319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53AC"/>
    <w:rsid w:val="002A0785"/>
    <w:rsid w:val="002A0C36"/>
    <w:rsid w:val="002A101B"/>
    <w:rsid w:val="002A37C7"/>
    <w:rsid w:val="002A48A4"/>
    <w:rsid w:val="002B01DB"/>
    <w:rsid w:val="002B4713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90BD4"/>
    <w:rsid w:val="00394DD7"/>
    <w:rsid w:val="00394F88"/>
    <w:rsid w:val="003953C4"/>
    <w:rsid w:val="003973E9"/>
    <w:rsid w:val="003A061E"/>
    <w:rsid w:val="003A13B2"/>
    <w:rsid w:val="003A2AAF"/>
    <w:rsid w:val="003A4B9D"/>
    <w:rsid w:val="003A682D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1164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5FB7"/>
    <w:rsid w:val="0070611A"/>
    <w:rsid w:val="00707013"/>
    <w:rsid w:val="00711D93"/>
    <w:rsid w:val="00714F68"/>
    <w:rsid w:val="00717006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3FA7"/>
    <w:rsid w:val="0076475C"/>
    <w:rsid w:val="00765684"/>
    <w:rsid w:val="007676D9"/>
    <w:rsid w:val="007739D6"/>
    <w:rsid w:val="00774604"/>
    <w:rsid w:val="00777400"/>
    <w:rsid w:val="00786304"/>
    <w:rsid w:val="00786C90"/>
    <w:rsid w:val="00791E39"/>
    <w:rsid w:val="0079399F"/>
    <w:rsid w:val="007A04D9"/>
    <w:rsid w:val="007A5F67"/>
    <w:rsid w:val="007A7995"/>
    <w:rsid w:val="007B6D08"/>
    <w:rsid w:val="007C4A26"/>
    <w:rsid w:val="007C4ED4"/>
    <w:rsid w:val="007C528B"/>
    <w:rsid w:val="007C57B6"/>
    <w:rsid w:val="007C7C92"/>
    <w:rsid w:val="007D08EF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7F7ACA"/>
    <w:rsid w:val="00802381"/>
    <w:rsid w:val="008077D4"/>
    <w:rsid w:val="0081334B"/>
    <w:rsid w:val="0081602F"/>
    <w:rsid w:val="00820656"/>
    <w:rsid w:val="00821D35"/>
    <w:rsid w:val="00821E66"/>
    <w:rsid w:val="0082634C"/>
    <w:rsid w:val="00826BFE"/>
    <w:rsid w:val="00830527"/>
    <w:rsid w:val="00833A05"/>
    <w:rsid w:val="008453FC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B6C45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04667"/>
    <w:rsid w:val="00910C3F"/>
    <w:rsid w:val="00911A0F"/>
    <w:rsid w:val="00915456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36DD2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43F2"/>
    <w:rsid w:val="00BF7C3E"/>
    <w:rsid w:val="00C05284"/>
    <w:rsid w:val="00C259D6"/>
    <w:rsid w:val="00C327A8"/>
    <w:rsid w:val="00C3285E"/>
    <w:rsid w:val="00C34000"/>
    <w:rsid w:val="00C34358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4FA0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520D"/>
    <w:rsid w:val="00CB60A0"/>
    <w:rsid w:val="00CB7EDA"/>
    <w:rsid w:val="00CD2A08"/>
    <w:rsid w:val="00CD2FC9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47DE2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7713B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2E8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2CD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80F05"/>
    <w:rsid w:val="00E908BA"/>
    <w:rsid w:val="00E937E3"/>
    <w:rsid w:val="00EA1099"/>
    <w:rsid w:val="00EA2E59"/>
    <w:rsid w:val="00EA5719"/>
    <w:rsid w:val="00EB0888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469F7"/>
    <w:rsid w:val="00F5213F"/>
    <w:rsid w:val="00F54A20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5AB6"/>
    <w:rsid w:val="00FC4D81"/>
    <w:rsid w:val="00FC5FFA"/>
    <w:rsid w:val="00FD11EA"/>
    <w:rsid w:val="00FD366C"/>
    <w:rsid w:val="00FD48C0"/>
    <w:rsid w:val="00FD5474"/>
    <w:rsid w:val="00FD57D0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  <w:style w:type="paragraph" w:styleId="Geenafstand">
    <w:name w:val="No Spacing"/>
    <w:uiPriority w:val="1"/>
    <w:qFormat/>
    <w:rsid w:val="00D47DE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89FE52DF41C4BA783C4AB729D7536" ma:contentTypeVersion="11" ma:contentTypeDescription="Create a new document." ma:contentTypeScope="" ma:versionID="dc8a9352fc462baaf01f416edcfd60de">
  <xsd:schema xmlns:xsd="http://www.w3.org/2001/XMLSchema" xmlns:xs="http://www.w3.org/2001/XMLSchema" xmlns:p="http://schemas.microsoft.com/office/2006/metadata/properties" xmlns:ns3="7274a654-d44e-4e88-b05f-aff8a9955a03" xmlns:ns4="1e5e4ffd-d751-4a5b-b293-c967327511c2" targetNamespace="http://schemas.microsoft.com/office/2006/metadata/properties" ma:root="true" ma:fieldsID="3d52c117f57312fbca1a02dcdf27b914" ns3:_="" ns4:_="">
    <xsd:import namespace="7274a654-d44e-4e88-b05f-aff8a9955a03"/>
    <xsd:import namespace="1e5e4ffd-d751-4a5b-b293-c96732751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a654-d44e-4e88-b05f-aff8a9955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e4ffd-d751-4a5b-b293-c96732751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3C9F9-C51A-4EEB-A85A-F8892E73B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1339C-4965-4764-81E8-8310F1D99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4a654-d44e-4e88-b05f-aff8a9955a03"/>
    <ds:schemaRef ds:uri="1e5e4ffd-d751-4a5b-b293-c96732751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E5E85E-EB12-4A14-8262-6D95019892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Groot, Karina de</cp:lastModifiedBy>
  <cp:revision>4</cp:revision>
  <cp:lastPrinted>2011-02-01T07:00:00Z</cp:lastPrinted>
  <dcterms:created xsi:type="dcterms:W3CDTF">2019-12-19T14:06:00Z</dcterms:created>
  <dcterms:modified xsi:type="dcterms:W3CDTF">2020-06-18T07:57:00Z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0x01010075A89FE52DF41C4BA783C4AB729D7536</vt:lpwstr>
  </property>
</Properties>
</file>