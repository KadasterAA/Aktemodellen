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495AA644" w14:textId="77777777" w:rsidTr="00A67E75">
        <w:trPr>
          <w:gridAfter w:val="1"/>
          <w:wAfter w:w="3686" w:type="dxa"/>
        </w:trPr>
        <w:tc>
          <w:tcPr>
            <w:tcW w:w="5173" w:type="dxa"/>
          </w:tcPr>
          <w:p w14:paraId="15F3E9BD" w14:textId="77777777" w:rsidR="00451606" w:rsidRDefault="00451606">
            <w:pPr>
              <w:pStyle w:val="Alinea"/>
            </w:pPr>
          </w:p>
        </w:tc>
      </w:tr>
      <w:tr w:rsidR="00451606" w14:paraId="3C99DF76" w14:textId="77777777" w:rsidTr="00A67E75">
        <w:trPr>
          <w:gridAfter w:val="1"/>
          <w:wAfter w:w="3686" w:type="dxa"/>
        </w:trPr>
        <w:tc>
          <w:tcPr>
            <w:tcW w:w="5173" w:type="dxa"/>
          </w:tcPr>
          <w:p w14:paraId="35A957CB" w14:textId="77777777" w:rsidR="00451606" w:rsidRDefault="00451606"/>
        </w:tc>
      </w:tr>
      <w:tr w:rsidR="00451606" w14:paraId="0D3E6C4A" w14:textId="77777777" w:rsidTr="00A67E75">
        <w:trPr>
          <w:gridAfter w:val="1"/>
          <w:wAfter w:w="3686" w:type="dxa"/>
        </w:trPr>
        <w:tc>
          <w:tcPr>
            <w:tcW w:w="5173" w:type="dxa"/>
          </w:tcPr>
          <w:p w14:paraId="761E8E1A" w14:textId="77777777" w:rsidR="00451606" w:rsidRDefault="00335460">
            <w:pPr>
              <w:pStyle w:val="Eenheid"/>
            </w:pPr>
            <w:bookmarkStart w:id="0" w:name="bmDirectie"/>
            <w:bookmarkEnd w:id="0"/>
            <w:r>
              <w:t>Directie Services</w:t>
            </w:r>
          </w:p>
        </w:tc>
      </w:tr>
      <w:tr w:rsidR="00451606" w14:paraId="0DAA245E" w14:textId="77777777" w:rsidTr="00A67E75">
        <w:trPr>
          <w:gridAfter w:val="1"/>
          <w:wAfter w:w="3686" w:type="dxa"/>
        </w:trPr>
        <w:tc>
          <w:tcPr>
            <w:tcW w:w="5173" w:type="dxa"/>
          </w:tcPr>
          <w:p w14:paraId="2ECD1BA4" w14:textId="77777777" w:rsidR="00451606" w:rsidRDefault="00335460">
            <w:pPr>
              <w:pStyle w:val="Afdeling"/>
              <w:rPr>
                <w:lang w:val="nl-NL"/>
              </w:rPr>
            </w:pPr>
            <w:bookmarkStart w:id="1" w:name="bmAfdeling"/>
            <w:bookmarkEnd w:id="1"/>
            <w:r>
              <w:rPr>
                <w:lang w:val="nl-NL"/>
              </w:rPr>
              <w:t>Systeemontwikkeling</w:t>
            </w:r>
          </w:p>
        </w:tc>
      </w:tr>
      <w:tr w:rsidR="00451606" w14:paraId="23A334FC" w14:textId="77777777" w:rsidTr="00A67E75">
        <w:trPr>
          <w:gridAfter w:val="1"/>
          <w:wAfter w:w="3686" w:type="dxa"/>
        </w:trPr>
        <w:tc>
          <w:tcPr>
            <w:tcW w:w="5173" w:type="dxa"/>
          </w:tcPr>
          <w:p w14:paraId="5341F00E" w14:textId="77777777" w:rsidR="00451606" w:rsidRDefault="00451606">
            <w:pPr>
              <w:spacing w:before="90"/>
              <w:rPr>
                <w:sz w:val="14"/>
              </w:rPr>
            </w:pPr>
          </w:p>
        </w:tc>
      </w:tr>
      <w:tr w:rsidR="00451606" w14:paraId="41D0A19B" w14:textId="77777777" w:rsidTr="00A67E75">
        <w:trPr>
          <w:gridAfter w:val="1"/>
          <w:wAfter w:w="3686" w:type="dxa"/>
          <w:trHeight w:val="3804"/>
        </w:trPr>
        <w:tc>
          <w:tcPr>
            <w:tcW w:w="5173" w:type="dxa"/>
            <w:vAlign w:val="bottom"/>
          </w:tcPr>
          <w:p w14:paraId="4734709A" w14:textId="77777777"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14:paraId="251BED1E" w14:textId="77777777" w:rsidTr="00A67E75">
        <w:trPr>
          <w:gridAfter w:val="1"/>
          <w:wAfter w:w="3686" w:type="dxa"/>
          <w:trHeight w:val="135"/>
        </w:trPr>
        <w:tc>
          <w:tcPr>
            <w:tcW w:w="5173" w:type="dxa"/>
          </w:tcPr>
          <w:p w14:paraId="7BD49318" w14:textId="4720B4BC" w:rsidR="00451606" w:rsidRPr="00DB2C1F" w:rsidRDefault="00451606">
            <w:pPr>
              <w:spacing w:before="90"/>
              <w:rPr>
                <w:szCs w:val="18"/>
              </w:rPr>
            </w:pPr>
          </w:p>
        </w:tc>
      </w:tr>
      <w:tr w:rsidR="00451606" w14:paraId="12CBE69E" w14:textId="77777777" w:rsidTr="00A67E75">
        <w:trPr>
          <w:gridAfter w:val="1"/>
          <w:wAfter w:w="3686" w:type="dxa"/>
          <w:trHeight w:val="181"/>
        </w:trPr>
        <w:tc>
          <w:tcPr>
            <w:tcW w:w="5173" w:type="dxa"/>
          </w:tcPr>
          <w:p w14:paraId="3B6452DE" w14:textId="77777777" w:rsidR="00451606" w:rsidRDefault="00451606"/>
        </w:tc>
      </w:tr>
      <w:tr w:rsidR="00451606" w14:paraId="43F508C0" w14:textId="77777777" w:rsidTr="00A67E75">
        <w:trPr>
          <w:gridAfter w:val="1"/>
          <w:wAfter w:w="3686" w:type="dxa"/>
        </w:trPr>
        <w:tc>
          <w:tcPr>
            <w:tcW w:w="5173" w:type="dxa"/>
          </w:tcPr>
          <w:p w14:paraId="335AF851" w14:textId="77777777" w:rsidR="00451606" w:rsidRDefault="00335460" w:rsidP="00B35CB1">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p>
        </w:tc>
      </w:tr>
      <w:tr w:rsidR="00451606" w14:paraId="63C25F86" w14:textId="77777777" w:rsidTr="00A67E75">
        <w:trPr>
          <w:gridAfter w:val="1"/>
          <w:wAfter w:w="3686" w:type="dxa"/>
          <w:trHeight w:val="268"/>
        </w:trPr>
        <w:tc>
          <w:tcPr>
            <w:tcW w:w="5173" w:type="dxa"/>
          </w:tcPr>
          <w:p w14:paraId="2A5D98F9" w14:textId="77777777" w:rsidR="00451606" w:rsidRDefault="00451606"/>
        </w:tc>
      </w:tr>
      <w:tr w:rsidR="00451606" w14:paraId="0E8C8898" w14:textId="77777777" w:rsidTr="00A67E75">
        <w:trPr>
          <w:gridAfter w:val="1"/>
          <w:wAfter w:w="3686" w:type="dxa"/>
          <w:cantSplit/>
          <w:trHeight w:hRule="exact" w:val="275"/>
        </w:trPr>
        <w:tc>
          <w:tcPr>
            <w:tcW w:w="5173" w:type="dxa"/>
            <w:vAlign w:val="bottom"/>
          </w:tcPr>
          <w:p w14:paraId="32D77411" w14:textId="77777777"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14:paraId="61D40217" w14:textId="77777777" w:rsidTr="00A67E75">
        <w:trPr>
          <w:gridAfter w:val="1"/>
          <w:wAfter w:w="3686" w:type="dxa"/>
          <w:cantSplit/>
          <w:trHeight w:hRule="exact" w:val="804"/>
        </w:trPr>
        <w:tc>
          <w:tcPr>
            <w:tcW w:w="5173" w:type="dxa"/>
            <w:vAlign w:val="bottom"/>
          </w:tcPr>
          <w:p w14:paraId="4060EF95" w14:textId="77777777" w:rsidR="00451606" w:rsidRDefault="00451606"/>
        </w:tc>
      </w:tr>
      <w:tr w:rsidR="00451606" w14:paraId="31289BF4" w14:textId="77777777" w:rsidTr="00A67E75">
        <w:trPr>
          <w:gridAfter w:val="1"/>
          <w:wAfter w:w="3686" w:type="dxa"/>
          <w:cantSplit/>
        </w:trPr>
        <w:tc>
          <w:tcPr>
            <w:tcW w:w="5173" w:type="dxa"/>
            <w:vAlign w:val="bottom"/>
          </w:tcPr>
          <w:p w14:paraId="1D6119D4" w14:textId="77777777" w:rsidR="00451606" w:rsidRDefault="00451606">
            <w:pPr>
              <w:pStyle w:val="tussenkopje"/>
              <w:rPr>
                <w:lang w:val="nl-NL"/>
              </w:rPr>
            </w:pPr>
            <w:r>
              <w:rPr>
                <w:lang w:val="nl-NL"/>
              </w:rPr>
              <w:t>Versie</w:t>
            </w:r>
          </w:p>
        </w:tc>
      </w:tr>
      <w:tr w:rsidR="00451606" w14:paraId="09397FB5" w14:textId="77777777" w:rsidTr="00A67E75">
        <w:trPr>
          <w:gridAfter w:val="1"/>
          <w:wAfter w:w="3686" w:type="dxa"/>
          <w:cantSplit/>
        </w:trPr>
        <w:tc>
          <w:tcPr>
            <w:tcW w:w="5173" w:type="dxa"/>
            <w:vAlign w:val="bottom"/>
          </w:tcPr>
          <w:p w14:paraId="7DF3B37B" w14:textId="01C4F180" w:rsidR="00451606" w:rsidRDefault="0050178E">
            <w:pPr>
              <w:pStyle w:val="Voettekst"/>
              <w:tabs>
                <w:tab w:val="clear" w:pos="4536"/>
                <w:tab w:val="clear" w:pos="9072"/>
              </w:tabs>
            </w:pPr>
            <w:r>
              <w:t>3.</w:t>
            </w:r>
            <w:ins w:id="5" w:author="Groot, Karina de" w:date="2020-03-13T10:22:00Z">
              <w:r w:rsidR="001655AB">
                <w:t>1</w:t>
              </w:r>
            </w:ins>
            <w:del w:id="6" w:author="Groot, Karina de" w:date="2020-03-13T10:22:00Z">
              <w:r w:rsidDel="001655AB">
                <w:delText>0</w:delText>
              </w:r>
            </w:del>
          </w:p>
        </w:tc>
      </w:tr>
      <w:tr w:rsidR="00451606" w14:paraId="5165A286" w14:textId="77777777" w:rsidTr="00A67E75">
        <w:trPr>
          <w:gridAfter w:val="1"/>
          <w:wAfter w:w="3686" w:type="dxa"/>
          <w:cantSplit/>
        </w:trPr>
        <w:tc>
          <w:tcPr>
            <w:tcW w:w="5173" w:type="dxa"/>
            <w:vAlign w:val="bottom"/>
          </w:tcPr>
          <w:p w14:paraId="7DE4E657" w14:textId="77777777" w:rsidR="00451606" w:rsidRDefault="00451606">
            <w:pPr>
              <w:pStyle w:val="tussenkopje"/>
              <w:rPr>
                <w:lang w:val="nl-NL"/>
              </w:rPr>
            </w:pPr>
          </w:p>
        </w:tc>
      </w:tr>
      <w:tr w:rsidR="00451606" w14:paraId="27787782" w14:textId="77777777" w:rsidTr="00A67E75">
        <w:trPr>
          <w:gridAfter w:val="1"/>
          <w:wAfter w:w="3686" w:type="dxa"/>
          <w:cantSplit/>
        </w:trPr>
        <w:tc>
          <w:tcPr>
            <w:tcW w:w="5173" w:type="dxa"/>
            <w:vAlign w:val="bottom"/>
          </w:tcPr>
          <w:p w14:paraId="4318BF87" w14:textId="77777777" w:rsidR="00451606" w:rsidRDefault="00451606">
            <w:bookmarkStart w:id="7" w:name="bmAuteurs"/>
            <w:bookmarkEnd w:id="7"/>
          </w:p>
        </w:tc>
      </w:tr>
      <w:tr w:rsidR="00451606" w14:paraId="782A75DD" w14:textId="77777777" w:rsidTr="00A67E75">
        <w:trPr>
          <w:cantSplit/>
          <w:trHeight w:hRule="exact" w:val="312"/>
        </w:trPr>
        <w:tc>
          <w:tcPr>
            <w:tcW w:w="8859" w:type="dxa"/>
            <w:gridSpan w:val="2"/>
            <w:vAlign w:val="bottom"/>
          </w:tcPr>
          <w:p w14:paraId="538D8B6B" w14:textId="77777777" w:rsidR="00451606" w:rsidRDefault="00451606"/>
        </w:tc>
      </w:tr>
    </w:tbl>
    <w:p w14:paraId="0FF89201" w14:textId="77777777" w:rsidR="00451606" w:rsidRDefault="00451606">
      <w:pPr>
        <w:pStyle w:val="Koptekst"/>
        <w:tabs>
          <w:tab w:val="clear" w:pos="4536"/>
          <w:tab w:val="clear" w:pos="9072"/>
        </w:tabs>
      </w:pPr>
    </w:p>
    <w:p w14:paraId="4E05E76F" w14:textId="77777777" w:rsidR="00451606" w:rsidRDefault="00451606">
      <w:pPr>
        <w:pStyle w:val="Koptekst"/>
        <w:tabs>
          <w:tab w:val="clear" w:pos="4536"/>
          <w:tab w:val="clear" w:pos="9072"/>
        </w:tabs>
      </w:pPr>
    </w:p>
    <w:p w14:paraId="538C7A92" w14:textId="77777777" w:rsidR="00451606" w:rsidRDefault="00451606">
      <w:pPr>
        <w:pStyle w:val="Koptekst"/>
        <w:tabs>
          <w:tab w:val="clear" w:pos="4536"/>
          <w:tab w:val="clear" w:pos="9072"/>
        </w:tabs>
      </w:pPr>
    </w:p>
    <w:p w14:paraId="4F47066F" w14:textId="77777777"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7E5733EF" w14:textId="77777777" w:rsidTr="00A67E75">
        <w:trPr>
          <w:gridAfter w:val="1"/>
          <w:wAfter w:w="3686" w:type="dxa"/>
        </w:trPr>
        <w:tc>
          <w:tcPr>
            <w:tcW w:w="5173" w:type="dxa"/>
          </w:tcPr>
          <w:p w14:paraId="72CEB088" w14:textId="77777777" w:rsidR="00451606" w:rsidRDefault="00451606"/>
        </w:tc>
      </w:tr>
      <w:tr w:rsidR="00451606" w14:paraId="5A1EDF9A" w14:textId="77777777" w:rsidTr="00A67E75">
        <w:trPr>
          <w:gridAfter w:val="1"/>
          <w:wAfter w:w="3686" w:type="dxa"/>
        </w:trPr>
        <w:tc>
          <w:tcPr>
            <w:tcW w:w="5173" w:type="dxa"/>
          </w:tcPr>
          <w:p w14:paraId="727052A1" w14:textId="77777777" w:rsidR="00451606" w:rsidRDefault="00451606"/>
        </w:tc>
      </w:tr>
      <w:tr w:rsidR="00451606" w14:paraId="39BC26E6" w14:textId="77777777" w:rsidTr="00A67E75">
        <w:trPr>
          <w:gridAfter w:val="1"/>
          <w:wAfter w:w="3686" w:type="dxa"/>
        </w:trPr>
        <w:tc>
          <w:tcPr>
            <w:tcW w:w="5173" w:type="dxa"/>
          </w:tcPr>
          <w:p w14:paraId="6D74ED2F" w14:textId="3C431BC9" w:rsidR="00451606" w:rsidRDefault="00C42E9B">
            <w:pPr>
              <w:pStyle w:val="Eenheid"/>
            </w:pPr>
            <w:fldSimple w:instr=" STYLEREF Eenheid \* MERGEFORMAT ">
              <w:r w:rsidR="00D01B7F">
                <w:rPr>
                  <w:noProof/>
                </w:rPr>
                <w:t>Directie Services</w:t>
              </w:r>
            </w:fldSimple>
          </w:p>
        </w:tc>
      </w:tr>
      <w:tr w:rsidR="00451606" w14:paraId="18F4AD8A" w14:textId="77777777" w:rsidTr="00A67E75">
        <w:trPr>
          <w:gridAfter w:val="1"/>
          <w:wAfter w:w="3686" w:type="dxa"/>
        </w:trPr>
        <w:tc>
          <w:tcPr>
            <w:tcW w:w="5173" w:type="dxa"/>
          </w:tcPr>
          <w:p w14:paraId="022D2518" w14:textId="5CBD2322" w:rsidR="00451606" w:rsidRDefault="00C42E9B">
            <w:pPr>
              <w:pStyle w:val="Afdeling"/>
            </w:pPr>
            <w:fldSimple w:instr=" STYLEREF Afdeling \* MERGEFORMAT ">
              <w:r w:rsidR="00D01B7F">
                <w:rPr>
                  <w:noProof/>
                </w:rPr>
                <w:t>Systeemontwikkeling</w:t>
              </w:r>
            </w:fldSimple>
          </w:p>
        </w:tc>
      </w:tr>
      <w:tr w:rsidR="00451606" w14:paraId="387CA6FD" w14:textId="77777777" w:rsidTr="00A67E75">
        <w:trPr>
          <w:gridAfter w:val="1"/>
          <w:wAfter w:w="3686" w:type="dxa"/>
        </w:trPr>
        <w:tc>
          <w:tcPr>
            <w:tcW w:w="5173" w:type="dxa"/>
          </w:tcPr>
          <w:p w14:paraId="7DB233DD" w14:textId="77777777" w:rsidR="00451606" w:rsidRDefault="00451606">
            <w:pPr>
              <w:spacing w:before="90"/>
              <w:rPr>
                <w:sz w:val="14"/>
              </w:rPr>
            </w:pPr>
          </w:p>
        </w:tc>
      </w:tr>
      <w:tr w:rsidR="00451606" w14:paraId="3CA5EAB4" w14:textId="77777777" w:rsidTr="00A67E75">
        <w:trPr>
          <w:gridAfter w:val="1"/>
          <w:wAfter w:w="3686" w:type="dxa"/>
          <w:trHeight w:val="3958"/>
        </w:trPr>
        <w:tc>
          <w:tcPr>
            <w:tcW w:w="5173" w:type="dxa"/>
            <w:vAlign w:val="bottom"/>
          </w:tcPr>
          <w:p w14:paraId="211EFB93" w14:textId="77777777" w:rsidR="00451606" w:rsidRDefault="00451606">
            <w:pPr>
              <w:pStyle w:val="Kop"/>
              <w:framePr w:wrap="auto" w:vAnchor="margin" w:hAnchor="text" w:xAlign="left" w:yAlign="inline"/>
              <w:rPr>
                <w:lang w:val="nl-NL"/>
              </w:rPr>
            </w:pPr>
          </w:p>
        </w:tc>
      </w:tr>
      <w:tr w:rsidR="00451606" w14:paraId="12A9D856" w14:textId="77777777" w:rsidTr="00A67E75">
        <w:trPr>
          <w:gridAfter w:val="1"/>
          <w:wAfter w:w="3686" w:type="dxa"/>
          <w:trHeight w:val="135"/>
        </w:trPr>
        <w:tc>
          <w:tcPr>
            <w:tcW w:w="5173" w:type="dxa"/>
          </w:tcPr>
          <w:p w14:paraId="4429CCFD" w14:textId="77777777" w:rsidR="00451606" w:rsidRDefault="00451606">
            <w:pPr>
              <w:spacing w:before="90"/>
              <w:rPr>
                <w:b/>
                <w:bCs/>
                <w:sz w:val="20"/>
              </w:rPr>
            </w:pPr>
          </w:p>
        </w:tc>
      </w:tr>
      <w:tr w:rsidR="00451606" w14:paraId="726B0772" w14:textId="77777777" w:rsidTr="00A67E75">
        <w:trPr>
          <w:gridAfter w:val="1"/>
          <w:wAfter w:w="3686" w:type="dxa"/>
          <w:trHeight w:val="181"/>
        </w:trPr>
        <w:tc>
          <w:tcPr>
            <w:tcW w:w="5173" w:type="dxa"/>
          </w:tcPr>
          <w:p w14:paraId="18DD073A" w14:textId="2DAB2E25" w:rsidR="00451606" w:rsidRDefault="00451606">
            <w:r>
              <w:rPr>
                <w:b/>
                <w:bCs/>
                <w:sz w:val="20"/>
              </w:rPr>
              <w:fldChar w:fldCharType="begin"/>
            </w:r>
            <w:r>
              <w:rPr>
                <w:b/>
                <w:bCs/>
                <w:sz w:val="20"/>
              </w:rPr>
              <w:instrText xml:space="preserve"> STYLEREF Titel \* MERGEFORMAT </w:instrText>
            </w:r>
            <w:r>
              <w:rPr>
                <w:b/>
                <w:bCs/>
                <w:sz w:val="20"/>
              </w:rPr>
              <w:fldChar w:fldCharType="separate"/>
            </w:r>
            <w:r w:rsidR="00D01B7F">
              <w:rPr>
                <w:b/>
                <w:bCs/>
                <w:noProof/>
                <w:sz w:val="20"/>
              </w:rPr>
              <w:t>Toelichting Modeldocument Notariële verklaring – koop of optie</w:t>
            </w:r>
            <w:r>
              <w:rPr>
                <w:b/>
                <w:bCs/>
                <w:sz w:val="20"/>
              </w:rPr>
              <w:fldChar w:fldCharType="end"/>
            </w:r>
          </w:p>
        </w:tc>
      </w:tr>
      <w:tr w:rsidR="00451606" w14:paraId="7DD6F0FD" w14:textId="77777777" w:rsidTr="00A67E75">
        <w:trPr>
          <w:gridAfter w:val="1"/>
          <w:wAfter w:w="3686" w:type="dxa"/>
        </w:trPr>
        <w:tc>
          <w:tcPr>
            <w:tcW w:w="5173" w:type="dxa"/>
          </w:tcPr>
          <w:p w14:paraId="0F099648" w14:textId="77777777" w:rsidR="00451606" w:rsidRDefault="00451606"/>
        </w:tc>
      </w:tr>
      <w:tr w:rsidR="00451606" w14:paraId="1835FC99" w14:textId="77777777" w:rsidTr="00A67E75">
        <w:trPr>
          <w:gridAfter w:val="1"/>
          <w:wAfter w:w="3686" w:type="dxa"/>
          <w:trHeight w:val="268"/>
        </w:trPr>
        <w:tc>
          <w:tcPr>
            <w:tcW w:w="5173" w:type="dxa"/>
          </w:tcPr>
          <w:p w14:paraId="39E819E3" w14:textId="35252440"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D01B7F" w:rsidRPr="00D01B7F">
              <w:rPr>
                <w:b/>
                <w:bCs/>
                <w:noProof/>
              </w:rPr>
              <w:t>Automatische akteverwerking</w:t>
            </w:r>
            <w:r>
              <w:fldChar w:fldCharType="end"/>
            </w:r>
          </w:p>
        </w:tc>
      </w:tr>
      <w:tr w:rsidR="00451606" w14:paraId="241E758F" w14:textId="77777777" w:rsidTr="00A67E75">
        <w:trPr>
          <w:gridAfter w:val="1"/>
          <w:wAfter w:w="3686" w:type="dxa"/>
          <w:cantSplit/>
          <w:trHeight w:hRule="exact" w:val="345"/>
        </w:trPr>
        <w:tc>
          <w:tcPr>
            <w:tcW w:w="5173" w:type="dxa"/>
            <w:vAlign w:val="bottom"/>
          </w:tcPr>
          <w:p w14:paraId="6A2838F8" w14:textId="77777777" w:rsidR="00451606" w:rsidRDefault="00451606"/>
        </w:tc>
      </w:tr>
      <w:tr w:rsidR="00451606" w14:paraId="2FECA522" w14:textId="77777777" w:rsidTr="00A67E75">
        <w:trPr>
          <w:gridAfter w:val="1"/>
          <w:wAfter w:w="3686" w:type="dxa"/>
          <w:cantSplit/>
          <w:trHeight w:hRule="exact" w:val="333"/>
        </w:trPr>
        <w:tc>
          <w:tcPr>
            <w:tcW w:w="5173" w:type="dxa"/>
            <w:vAlign w:val="bottom"/>
          </w:tcPr>
          <w:p w14:paraId="3F90C544" w14:textId="77777777" w:rsidR="00451606" w:rsidRDefault="00451606">
            <w:pPr>
              <w:pStyle w:val="kopje"/>
            </w:pPr>
            <w:r>
              <w:t>Opdrachtgever</w:t>
            </w:r>
          </w:p>
        </w:tc>
      </w:tr>
      <w:tr w:rsidR="00451606" w14:paraId="0C5A3E05" w14:textId="77777777" w:rsidTr="00A67E75">
        <w:trPr>
          <w:gridAfter w:val="1"/>
          <w:wAfter w:w="3686" w:type="dxa"/>
          <w:cantSplit/>
          <w:trHeight w:val="244"/>
        </w:trPr>
        <w:tc>
          <w:tcPr>
            <w:tcW w:w="5173" w:type="dxa"/>
            <w:vAlign w:val="bottom"/>
          </w:tcPr>
          <w:p w14:paraId="2487E49E" w14:textId="7CB13F6D" w:rsidR="00451606" w:rsidRDefault="005E39B5">
            <w:bookmarkStart w:id="8" w:name="bmOpdrachtgever"/>
            <w:bookmarkEnd w:id="8"/>
            <w:r>
              <w:t>IT/LG/AA</w:t>
            </w:r>
          </w:p>
        </w:tc>
      </w:tr>
      <w:tr w:rsidR="00451606" w14:paraId="025FE76A" w14:textId="77777777" w:rsidTr="00A67E75">
        <w:trPr>
          <w:gridAfter w:val="1"/>
          <w:wAfter w:w="3686" w:type="dxa"/>
          <w:cantSplit/>
          <w:trHeight w:hRule="exact" w:val="313"/>
        </w:trPr>
        <w:tc>
          <w:tcPr>
            <w:tcW w:w="5173" w:type="dxa"/>
            <w:vAlign w:val="bottom"/>
          </w:tcPr>
          <w:p w14:paraId="7D09F744" w14:textId="77777777" w:rsidR="00451606" w:rsidRDefault="00451606">
            <w:pPr>
              <w:pStyle w:val="kopje"/>
            </w:pPr>
            <w:r>
              <w:t>Status</w:t>
            </w:r>
          </w:p>
        </w:tc>
      </w:tr>
      <w:tr w:rsidR="00451606" w14:paraId="35E91C77" w14:textId="77777777" w:rsidTr="00A67E75">
        <w:trPr>
          <w:gridAfter w:val="1"/>
          <w:wAfter w:w="3686" w:type="dxa"/>
          <w:cantSplit/>
          <w:trHeight w:val="244"/>
        </w:trPr>
        <w:tc>
          <w:tcPr>
            <w:tcW w:w="5173" w:type="dxa"/>
            <w:vAlign w:val="bottom"/>
          </w:tcPr>
          <w:p w14:paraId="343D7CCA" w14:textId="77777777" w:rsidR="00451606" w:rsidRDefault="00FE2639">
            <w:bookmarkStart w:id="9" w:name="bmStatus"/>
            <w:bookmarkEnd w:id="9"/>
            <w:r>
              <w:t>Definitief</w:t>
            </w:r>
          </w:p>
        </w:tc>
      </w:tr>
      <w:tr w:rsidR="00451606" w14:paraId="529A8D77" w14:textId="77777777" w:rsidTr="00A67E75">
        <w:trPr>
          <w:gridAfter w:val="1"/>
          <w:wAfter w:w="3686" w:type="dxa"/>
          <w:cantSplit/>
          <w:trHeight w:hRule="exact" w:val="332"/>
        </w:trPr>
        <w:tc>
          <w:tcPr>
            <w:tcW w:w="5173" w:type="dxa"/>
            <w:vAlign w:val="bottom"/>
          </w:tcPr>
          <w:p w14:paraId="4AF5CBDC" w14:textId="77777777" w:rsidR="00451606" w:rsidRDefault="00451606">
            <w:pPr>
              <w:pStyle w:val="kopje"/>
            </w:pPr>
          </w:p>
        </w:tc>
      </w:tr>
      <w:tr w:rsidR="00451606" w14:paraId="2A72F9CB" w14:textId="77777777" w:rsidTr="00A67E75">
        <w:trPr>
          <w:gridAfter w:val="1"/>
          <w:wAfter w:w="3686" w:type="dxa"/>
          <w:cantSplit/>
          <w:trHeight w:val="238"/>
        </w:trPr>
        <w:tc>
          <w:tcPr>
            <w:tcW w:w="5173" w:type="dxa"/>
            <w:vAlign w:val="bottom"/>
          </w:tcPr>
          <w:p w14:paraId="0E31E035" w14:textId="77777777" w:rsidR="00451606" w:rsidRDefault="00451606">
            <w:bookmarkStart w:id="10" w:name="bmVerspreiding"/>
            <w:bookmarkEnd w:id="10"/>
          </w:p>
        </w:tc>
      </w:tr>
      <w:tr w:rsidR="00451606" w14:paraId="5EFDEEA9" w14:textId="77777777" w:rsidTr="00A67E75">
        <w:trPr>
          <w:cantSplit/>
          <w:trHeight w:hRule="exact" w:val="246"/>
        </w:trPr>
        <w:tc>
          <w:tcPr>
            <w:tcW w:w="8859" w:type="dxa"/>
            <w:gridSpan w:val="2"/>
            <w:vAlign w:val="bottom"/>
          </w:tcPr>
          <w:p w14:paraId="17E59E7D" w14:textId="77777777" w:rsidR="00451606" w:rsidRDefault="00451606"/>
        </w:tc>
      </w:tr>
    </w:tbl>
    <w:p w14:paraId="4EB9ADA6"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091881CA" w14:textId="77777777" w:rsidTr="00A67E75">
        <w:trPr>
          <w:cantSplit/>
          <w:trHeight w:hRule="exact" w:val="332"/>
        </w:trPr>
        <w:tc>
          <w:tcPr>
            <w:tcW w:w="5173" w:type="dxa"/>
            <w:vAlign w:val="bottom"/>
          </w:tcPr>
          <w:p w14:paraId="4447947E" w14:textId="77777777" w:rsidR="00451606" w:rsidRDefault="00451606" w:rsidP="00EF61A3">
            <w:pPr>
              <w:pStyle w:val="kopje"/>
              <w:keepNext/>
              <w:pageBreakBefore/>
              <w:rPr>
                <w:b w:val="0"/>
                <w:bCs/>
              </w:rPr>
            </w:pPr>
            <w:r>
              <w:lastRenderedPageBreak/>
              <w:t>Versiehistorie</w:t>
            </w:r>
          </w:p>
        </w:tc>
      </w:tr>
    </w:tbl>
    <w:p w14:paraId="0C37D7F6" w14:textId="77777777" w:rsidR="00451606" w:rsidRDefault="00451606">
      <w:pPr>
        <w:keepNext/>
        <w:spacing w:line="14" w:lineRule="exact"/>
      </w:pPr>
    </w:p>
    <w:tbl>
      <w:tblPr>
        <w:tblW w:w="9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70" w:type="dxa"/>
        </w:tblCellMar>
        <w:tblLook w:val="0000" w:firstRow="0" w:lastRow="0" w:firstColumn="0" w:lastColumn="0" w:noHBand="0" w:noVBand="0"/>
      </w:tblPr>
      <w:tblGrid>
        <w:gridCol w:w="637"/>
        <w:gridCol w:w="1560"/>
        <w:gridCol w:w="1701"/>
        <w:gridCol w:w="5244"/>
      </w:tblGrid>
      <w:tr w:rsidR="00451606" w14:paraId="50D1D30E" w14:textId="77777777" w:rsidTr="00ED5661">
        <w:trPr>
          <w:cantSplit/>
          <w:trHeight w:hRule="exact" w:val="281"/>
          <w:tblHeader/>
        </w:trPr>
        <w:tc>
          <w:tcPr>
            <w:tcW w:w="637" w:type="dxa"/>
            <w:vAlign w:val="bottom"/>
          </w:tcPr>
          <w:p w14:paraId="5564A6F9" w14:textId="77777777" w:rsidR="00451606" w:rsidRDefault="00451606">
            <w:pPr>
              <w:pStyle w:val="tussenkopje"/>
              <w:spacing w:before="0"/>
              <w:rPr>
                <w:lang w:val="nl-NL"/>
              </w:rPr>
            </w:pPr>
            <w:r>
              <w:rPr>
                <w:lang w:val="nl-NL"/>
              </w:rPr>
              <w:t>Versie</w:t>
            </w:r>
          </w:p>
        </w:tc>
        <w:tc>
          <w:tcPr>
            <w:tcW w:w="1560" w:type="dxa"/>
            <w:vAlign w:val="bottom"/>
          </w:tcPr>
          <w:p w14:paraId="1166778D" w14:textId="77777777" w:rsidR="00451606" w:rsidRDefault="00451606">
            <w:pPr>
              <w:pStyle w:val="tussenkopje"/>
              <w:spacing w:before="0"/>
              <w:rPr>
                <w:lang w:val="nl-NL"/>
              </w:rPr>
            </w:pPr>
            <w:r>
              <w:rPr>
                <w:lang w:val="nl-NL"/>
              </w:rPr>
              <w:t>Datum</w:t>
            </w:r>
          </w:p>
        </w:tc>
        <w:tc>
          <w:tcPr>
            <w:tcW w:w="1701" w:type="dxa"/>
            <w:vAlign w:val="bottom"/>
          </w:tcPr>
          <w:p w14:paraId="23050E94" w14:textId="77777777" w:rsidR="00451606" w:rsidRDefault="00451606">
            <w:pPr>
              <w:pStyle w:val="tussenkopje"/>
              <w:spacing w:before="0"/>
              <w:rPr>
                <w:lang w:val="nl-NL"/>
              </w:rPr>
            </w:pPr>
            <w:r>
              <w:rPr>
                <w:lang w:val="nl-NL"/>
              </w:rPr>
              <w:t>Auteur</w:t>
            </w:r>
          </w:p>
        </w:tc>
        <w:tc>
          <w:tcPr>
            <w:tcW w:w="5244" w:type="dxa"/>
            <w:vAlign w:val="bottom"/>
          </w:tcPr>
          <w:p w14:paraId="140CF9A4" w14:textId="77777777" w:rsidR="00451606" w:rsidRDefault="00451606">
            <w:pPr>
              <w:pStyle w:val="tussenkopje"/>
              <w:spacing w:before="0"/>
              <w:rPr>
                <w:lang w:val="nl-NL"/>
              </w:rPr>
            </w:pPr>
            <w:r>
              <w:rPr>
                <w:lang w:val="nl-NL"/>
              </w:rPr>
              <w:t>Opmerking</w:t>
            </w:r>
          </w:p>
        </w:tc>
      </w:tr>
      <w:tr w:rsidR="00082EA3" w:rsidRPr="00BD30DB" w14:paraId="2425DE60" w14:textId="77777777" w:rsidTr="00ED5661">
        <w:trPr>
          <w:cantSplit/>
        </w:trPr>
        <w:tc>
          <w:tcPr>
            <w:tcW w:w="637" w:type="dxa"/>
          </w:tcPr>
          <w:p w14:paraId="42F0AE52" w14:textId="77777777"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14:paraId="265C5C41" w14:textId="77777777"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14:paraId="404BE2A2" w14:textId="77777777" w:rsidR="00082EA3" w:rsidRPr="00157D24" w:rsidRDefault="00082EA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3A424375" w14:textId="77777777" w:rsidR="00082EA3" w:rsidRPr="00082EA3" w:rsidRDefault="00082EA3" w:rsidP="00716A64">
            <w:pPr>
              <w:rPr>
                <w:sz w:val="16"/>
                <w:szCs w:val="16"/>
              </w:rPr>
            </w:pPr>
            <w:r w:rsidRPr="00082EA3">
              <w:rPr>
                <w:sz w:val="16"/>
                <w:szCs w:val="16"/>
              </w:rPr>
              <w:t>AA-2242 modeldocument v2.4.0, definitief:</w:t>
            </w:r>
          </w:p>
          <w:p w14:paraId="1B22BAD8" w14:textId="77777777"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ipv ‘,’ conform alle andere modeldocumenten.</w:t>
            </w:r>
          </w:p>
          <w:p w14:paraId="1E66B40E" w14:textId="77777777" w:rsidR="0033564F" w:rsidRDefault="0033564F" w:rsidP="0033564F">
            <w:pPr>
              <w:spacing w:line="240" w:lineRule="auto"/>
              <w:rPr>
                <w:sz w:val="16"/>
                <w:szCs w:val="16"/>
              </w:rPr>
            </w:pPr>
            <w:r>
              <w:rPr>
                <w:sz w:val="16"/>
                <w:szCs w:val="16"/>
              </w:rPr>
              <w:t>AA-2239 modeldocument v2.4.1, definitief:</w:t>
            </w:r>
          </w:p>
          <w:p w14:paraId="651650C7" w14:textId="77777777"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14:paraId="5859780B" w14:textId="77777777" w:rsidTr="00ED5661">
        <w:trPr>
          <w:cantSplit/>
        </w:trPr>
        <w:tc>
          <w:tcPr>
            <w:tcW w:w="637" w:type="dxa"/>
          </w:tcPr>
          <w:p w14:paraId="5BD0DAEC" w14:textId="77777777"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14:paraId="766B6599" w14:textId="77777777" w:rsidR="00BD0AC9" w:rsidRDefault="00BD0AC9" w:rsidP="00B35CB1">
            <w:pPr>
              <w:pStyle w:val="Datum"/>
              <w:rPr>
                <w:rStyle w:val="Datumopmaak"/>
                <w:sz w:val="16"/>
                <w:szCs w:val="16"/>
              </w:rPr>
            </w:pPr>
            <w:r>
              <w:rPr>
                <w:rStyle w:val="Datumopmaak"/>
                <w:sz w:val="16"/>
                <w:szCs w:val="16"/>
              </w:rPr>
              <w:t>25 november 2015</w:t>
            </w:r>
          </w:p>
        </w:tc>
        <w:tc>
          <w:tcPr>
            <w:tcW w:w="1701" w:type="dxa"/>
          </w:tcPr>
          <w:p w14:paraId="1125A4EF" w14:textId="77777777" w:rsidR="00BD0AC9" w:rsidRPr="00157D24" w:rsidRDefault="00BD0AC9"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6C350C29" w14:textId="77777777"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14:paraId="4A206898" w14:textId="77777777"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obv gerechtigde personen.</w:t>
            </w:r>
          </w:p>
        </w:tc>
      </w:tr>
      <w:tr w:rsidR="00596C33" w:rsidRPr="00BD30DB" w14:paraId="2637E9E2" w14:textId="77777777" w:rsidTr="00ED5661">
        <w:trPr>
          <w:cantSplit/>
        </w:trPr>
        <w:tc>
          <w:tcPr>
            <w:tcW w:w="637" w:type="dxa"/>
          </w:tcPr>
          <w:p w14:paraId="7B5F1C41" w14:textId="77777777" w:rsidR="00596C33" w:rsidRDefault="00596C33" w:rsidP="00A913C5">
            <w:pPr>
              <w:pStyle w:val="Datum"/>
              <w:rPr>
                <w:rStyle w:val="Versieopmaak"/>
                <w:sz w:val="16"/>
                <w:szCs w:val="16"/>
              </w:rPr>
            </w:pPr>
            <w:r>
              <w:rPr>
                <w:rStyle w:val="Versieopmaak"/>
                <w:sz w:val="16"/>
                <w:szCs w:val="16"/>
              </w:rPr>
              <w:t>2.8.0</w:t>
            </w:r>
          </w:p>
        </w:tc>
        <w:tc>
          <w:tcPr>
            <w:tcW w:w="1560" w:type="dxa"/>
          </w:tcPr>
          <w:p w14:paraId="0ACBD6CA" w14:textId="77777777" w:rsidR="00596C33" w:rsidRDefault="00596C33" w:rsidP="00B35CB1">
            <w:pPr>
              <w:pStyle w:val="Datum"/>
              <w:rPr>
                <w:rStyle w:val="Datumopmaak"/>
                <w:sz w:val="16"/>
                <w:szCs w:val="16"/>
              </w:rPr>
            </w:pPr>
            <w:r>
              <w:rPr>
                <w:rStyle w:val="Datumopmaak"/>
                <w:sz w:val="16"/>
                <w:szCs w:val="16"/>
              </w:rPr>
              <w:t>7 januari 2016</w:t>
            </w:r>
          </w:p>
        </w:tc>
        <w:tc>
          <w:tcPr>
            <w:tcW w:w="1701" w:type="dxa"/>
          </w:tcPr>
          <w:p w14:paraId="48FBA985" w14:textId="77777777" w:rsidR="00596C33" w:rsidRPr="00157D24" w:rsidRDefault="00596C3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79A33E9C" w14:textId="77777777"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14:paraId="06A5EB13" w14:textId="77777777"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14:paraId="44ECDFAD" w14:textId="77777777" w:rsidTr="00ED5661">
        <w:trPr>
          <w:cantSplit/>
        </w:trPr>
        <w:tc>
          <w:tcPr>
            <w:tcW w:w="637" w:type="dxa"/>
          </w:tcPr>
          <w:p w14:paraId="4A143C7F" w14:textId="77777777" w:rsidR="00641EEA" w:rsidRDefault="00641EEA" w:rsidP="00A913C5">
            <w:pPr>
              <w:pStyle w:val="Datum"/>
              <w:rPr>
                <w:rStyle w:val="Versieopmaak"/>
                <w:sz w:val="16"/>
                <w:szCs w:val="16"/>
              </w:rPr>
            </w:pPr>
            <w:r>
              <w:rPr>
                <w:rStyle w:val="Versieopmaak"/>
                <w:sz w:val="16"/>
                <w:szCs w:val="16"/>
              </w:rPr>
              <w:t>2.9.0</w:t>
            </w:r>
          </w:p>
        </w:tc>
        <w:tc>
          <w:tcPr>
            <w:tcW w:w="1560" w:type="dxa"/>
          </w:tcPr>
          <w:p w14:paraId="0561B33A" w14:textId="77777777" w:rsidR="00641EEA" w:rsidRDefault="00641EEA" w:rsidP="00B35CB1">
            <w:pPr>
              <w:pStyle w:val="Datum"/>
              <w:rPr>
                <w:rStyle w:val="Datumopmaak"/>
                <w:sz w:val="16"/>
                <w:szCs w:val="16"/>
              </w:rPr>
            </w:pPr>
            <w:r>
              <w:rPr>
                <w:rStyle w:val="Datumopmaak"/>
                <w:sz w:val="16"/>
                <w:szCs w:val="16"/>
              </w:rPr>
              <w:t>3 maart 2016</w:t>
            </w:r>
          </w:p>
        </w:tc>
        <w:tc>
          <w:tcPr>
            <w:tcW w:w="1701" w:type="dxa"/>
          </w:tcPr>
          <w:p w14:paraId="10255871" w14:textId="77777777" w:rsidR="00641EEA" w:rsidRPr="00157D24" w:rsidRDefault="00641EEA" w:rsidP="00BD0AC9">
            <w:pPr>
              <w:pStyle w:val="Datum"/>
              <w:rPr>
                <w:sz w:val="16"/>
                <w:szCs w:val="16"/>
                <w:lang w:val="en-US"/>
              </w:rPr>
            </w:pPr>
            <w:r>
              <w:rPr>
                <w:sz w:val="16"/>
                <w:szCs w:val="16"/>
                <w:lang w:val="en-US"/>
              </w:rPr>
              <w:t>Kadaster IT/KIW/AA</w:t>
            </w:r>
          </w:p>
        </w:tc>
        <w:tc>
          <w:tcPr>
            <w:tcW w:w="5244" w:type="dxa"/>
          </w:tcPr>
          <w:p w14:paraId="03BEAC83" w14:textId="77777777" w:rsidR="00641EEA" w:rsidRPr="00F47BB2" w:rsidRDefault="00641EEA" w:rsidP="00596C33">
            <w:pPr>
              <w:rPr>
                <w:sz w:val="16"/>
                <w:szCs w:val="16"/>
              </w:rPr>
            </w:pPr>
            <w:r>
              <w:rPr>
                <w:sz w:val="16"/>
                <w:szCs w:val="16"/>
              </w:rPr>
              <w:t>AA-2413 Modeldocument v2.6.0: Geen inhoudelijke wijzigingen</w:t>
            </w:r>
          </w:p>
        </w:tc>
      </w:tr>
      <w:tr w:rsidR="00410ECD" w:rsidRPr="00BD30DB" w14:paraId="2694F480" w14:textId="77777777" w:rsidTr="00ED5661">
        <w:trPr>
          <w:cantSplit/>
        </w:trPr>
        <w:tc>
          <w:tcPr>
            <w:tcW w:w="637" w:type="dxa"/>
          </w:tcPr>
          <w:p w14:paraId="4E4DD1A1" w14:textId="77777777" w:rsidR="00410ECD" w:rsidRDefault="00410ECD" w:rsidP="00A913C5">
            <w:pPr>
              <w:pStyle w:val="Datum"/>
              <w:rPr>
                <w:rStyle w:val="Versieopmaak"/>
                <w:sz w:val="16"/>
                <w:szCs w:val="16"/>
              </w:rPr>
            </w:pPr>
            <w:r>
              <w:rPr>
                <w:rStyle w:val="Versieopmaak"/>
                <w:sz w:val="16"/>
                <w:szCs w:val="16"/>
              </w:rPr>
              <w:t>2.10.0</w:t>
            </w:r>
          </w:p>
        </w:tc>
        <w:tc>
          <w:tcPr>
            <w:tcW w:w="1560" w:type="dxa"/>
          </w:tcPr>
          <w:p w14:paraId="1A6FE8E7" w14:textId="77777777"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14:paraId="5246B079" w14:textId="77777777" w:rsidR="00410ECD" w:rsidRDefault="00410ECD" w:rsidP="00BD0AC9">
            <w:pPr>
              <w:pStyle w:val="Datum"/>
              <w:rPr>
                <w:sz w:val="16"/>
                <w:szCs w:val="16"/>
                <w:lang w:val="en-US"/>
              </w:rPr>
            </w:pPr>
            <w:r w:rsidRPr="00410ECD">
              <w:rPr>
                <w:sz w:val="16"/>
                <w:szCs w:val="16"/>
                <w:lang w:val="en-US"/>
              </w:rPr>
              <w:t>IT/LG/AA</w:t>
            </w:r>
          </w:p>
        </w:tc>
        <w:tc>
          <w:tcPr>
            <w:tcW w:w="5244" w:type="dxa"/>
          </w:tcPr>
          <w:p w14:paraId="7CECE187" w14:textId="1F004E95"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del w:id="11" w:author="Groot, Karina de" w:date="2020-03-13T10:23:00Z">
              <w:r w:rsidR="00252C9F" w:rsidDel="00914333">
                <w:rPr>
                  <w:sz w:val="16"/>
                  <w:szCs w:val="16"/>
                </w:rPr>
                <w:delText>-</w:delText>
              </w:r>
            </w:del>
            <w:ins w:id="12" w:author="Groot, Karina de" w:date="2020-03-13T10:23:00Z">
              <w:r w:rsidR="00914333">
                <w:rPr>
                  <w:sz w:val="16"/>
                  <w:szCs w:val="16"/>
                </w:rPr>
                <w:t>–</w:t>
              </w:r>
            </w:ins>
            <w:r w:rsidR="00252C9F">
              <w:rPr>
                <w:sz w:val="16"/>
                <w:szCs w:val="16"/>
              </w:rPr>
              <w:t xml:space="preserve"> Notariële Verklaring </w:t>
            </w:r>
            <w:r w:rsidRPr="00410ECD">
              <w:rPr>
                <w:sz w:val="16"/>
                <w:szCs w:val="16"/>
              </w:rPr>
              <w:t>en Equivalentieverklaring.</w:t>
            </w:r>
          </w:p>
        </w:tc>
      </w:tr>
      <w:tr w:rsidR="00791E5D" w:rsidRPr="00BD30DB" w14:paraId="0548F594" w14:textId="77777777" w:rsidTr="00ED5661">
        <w:trPr>
          <w:cantSplit/>
        </w:trPr>
        <w:tc>
          <w:tcPr>
            <w:tcW w:w="637" w:type="dxa"/>
          </w:tcPr>
          <w:p w14:paraId="3B74A11A" w14:textId="77777777" w:rsidR="00791E5D" w:rsidRDefault="00791E5D" w:rsidP="00A913C5">
            <w:pPr>
              <w:pStyle w:val="Datum"/>
              <w:rPr>
                <w:rStyle w:val="Versieopmaak"/>
                <w:sz w:val="16"/>
                <w:szCs w:val="16"/>
              </w:rPr>
            </w:pPr>
            <w:r>
              <w:rPr>
                <w:rStyle w:val="Versieopmaak"/>
                <w:sz w:val="16"/>
                <w:szCs w:val="16"/>
              </w:rPr>
              <w:t>2.11.0</w:t>
            </w:r>
          </w:p>
        </w:tc>
        <w:tc>
          <w:tcPr>
            <w:tcW w:w="1560" w:type="dxa"/>
          </w:tcPr>
          <w:p w14:paraId="04552AAE" w14:textId="77777777"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14:paraId="52530C95" w14:textId="77777777" w:rsidR="00791E5D" w:rsidRPr="00410ECD" w:rsidRDefault="00791E5D" w:rsidP="00BD0AC9">
            <w:pPr>
              <w:pStyle w:val="Datum"/>
              <w:rPr>
                <w:sz w:val="16"/>
                <w:szCs w:val="16"/>
                <w:lang w:val="en-US"/>
              </w:rPr>
            </w:pPr>
            <w:r w:rsidRPr="00410ECD">
              <w:rPr>
                <w:sz w:val="16"/>
                <w:szCs w:val="16"/>
                <w:lang w:val="en-US"/>
              </w:rPr>
              <w:t>IT/LG/AA</w:t>
            </w:r>
          </w:p>
        </w:tc>
        <w:tc>
          <w:tcPr>
            <w:tcW w:w="5244" w:type="dxa"/>
          </w:tcPr>
          <w:p w14:paraId="571692E2" w14:textId="77777777"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180DD161" w14:textId="77777777"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65263194" w14:textId="77777777" w:rsidR="00B545CD" w:rsidRPr="00987B13" w:rsidRDefault="00B545CD" w:rsidP="00791E5D">
            <w:pPr>
              <w:rPr>
                <w:snapToGrid/>
                <w:sz w:val="16"/>
                <w:szCs w:val="16"/>
              </w:rPr>
            </w:pPr>
            <w:r>
              <w:rPr>
                <w:sz w:val="16"/>
                <w:szCs w:val="16"/>
              </w:rPr>
              <w:t>AA-3724 Modeldocument v4.6.0 TB Recht: vermelding aantal bij (Eigendom belast met) Opstal, Erfpacht en BP rechten.</w:t>
            </w:r>
          </w:p>
        </w:tc>
      </w:tr>
      <w:tr w:rsidR="00987B13" w:rsidRPr="00BD30DB" w14:paraId="0A079B57" w14:textId="77777777" w:rsidTr="00ED5661">
        <w:trPr>
          <w:cantSplit/>
        </w:trPr>
        <w:tc>
          <w:tcPr>
            <w:tcW w:w="637" w:type="dxa"/>
          </w:tcPr>
          <w:p w14:paraId="5B01D713" w14:textId="77777777" w:rsidR="00987B13" w:rsidRDefault="00987B13" w:rsidP="00ED5661">
            <w:pPr>
              <w:pStyle w:val="Datum"/>
              <w:spacing w:line="240" w:lineRule="auto"/>
              <w:rPr>
                <w:rStyle w:val="Versieopmaak"/>
                <w:sz w:val="16"/>
                <w:szCs w:val="16"/>
              </w:rPr>
            </w:pPr>
            <w:r>
              <w:rPr>
                <w:rStyle w:val="Versieopmaak"/>
                <w:sz w:val="16"/>
                <w:szCs w:val="16"/>
              </w:rPr>
              <w:t>2.12.0</w:t>
            </w:r>
          </w:p>
        </w:tc>
        <w:tc>
          <w:tcPr>
            <w:tcW w:w="1560" w:type="dxa"/>
          </w:tcPr>
          <w:p w14:paraId="70A4E976" w14:textId="77777777" w:rsidR="00987B13" w:rsidRDefault="00987B13" w:rsidP="00ED5661">
            <w:pPr>
              <w:spacing w:line="240" w:lineRule="auto"/>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01" w:type="dxa"/>
          </w:tcPr>
          <w:p w14:paraId="019D53D9" w14:textId="77777777" w:rsidR="00987B13" w:rsidRPr="00CF78AF" w:rsidRDefault="00987B13" w:rsidP="00ED5661">
            <w:pPr>
              <w:spacing w:line="360" w:lineRule="auto"/>
              <w:rPr>
                <w:sz w:val="16"/>
                <w:szCs w:val="16"/>
                <w:lang w:val="en-US"/>
              </w:rPr>
            </w:pPr>
            <w:r w:rsidRPr="0043720F">
              <w:rPr>
                <w:rFonts w:ascii="Helvetica" w:hAnsi="Helvetica" w:cs="Helvetica"/>
                <w:sz w:val="16"/>
                <w:szCs w:val="16"/>
                <w:lang w:val="en-GB"/>
              </w:rPr>
              <w:t>IT/LG/AA</w:t>
            </w:r>
          </w:p>
        </w:tc>
        <w:tc>
          <w:tcPr>
            <w:tcW w:w="5244" w:type="dxa"/>
          </w:tcPr>
          <w:p w14:paraId="0BA6689A" w14:textId="77777777" w:rsidR="00987B13" w:rsidRPr="00F950F2" w:rsidRDefault="00987B13" w:rsidP="00987B13">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v.2.6.0 TB Burgerlijke staat: </w:t>
            </w:r>
            <w:r w:rsidRPr="0043720F">
              <w:rPr>
                <w:rFonts w:cs="Arial"/>
                <w:sz w:val="16"/>
                <w:szCs w:val="16"/>
              </w:rPr>
              <w:t>Terugdraaien issue AA-3777 (Geregistreerd partnerschap).</w:t>
            </w:r>
          </w:p>
        </w:tc>
      </w:tr>
      <w:tr w:rsidR="005E39B5" w:rsidRPr="00BD30DB" w14:paraId="2679B6EB" w14:textId="77777777" w:rsidTr="004C70C2">
        <w:trPr>
          <w:cantSplit/>
        </w:trPr>
        <w:tc>
          <w:tcPr>
            <w:tcW w:w="637" w:type="dxa"/>
          </w:tcPr>
          <w:p w14:paraId="4D80DC2F" w14:textId="4981504C" w:rsidR="005E39B5" w:rsidRDefault="005E39B5" w:rsidP="004C70C2">
            <w:pPr>
              <w:pStyle w:val="Datum"/>
              <w:spacing w:line="240" w:lineRule="auto"/>
              <w:rPr>
                <w:rStyle w:val="Versieopmaak"/>
                <w:sz w:val="16"/>
                <w:szCs w:val="16"/>
              </w:rPr>
            </w:pPr>
            <w:r>
              <w:rPr>
                <w:rStyle w:val="Versieopmaak"/>
                <w:sz w:val="16"/>
                <w:szCs w:val="16"/>
              </w:rPr>
              <w:t>3.0</w:t>
            </w:r>
          </w:p>
        </w:tc>
        <w:tc>
          <w:tcPr>
            <w:tcW w:w="1560" w:type="dxa"/>
          </w:tcPr>
          <w:p w14:paraId="638BE524" w14:textId="4D570C69" w:rsidR="005E39B5" w:rsidRDefault="005E39B5" w:rsidP="004C70C2">
            <w:pPr>
              <w:spacing w:line="240" w:lineRule="auto"/>
              <w:rPr>
                <w:rStyle w:val="Datumopmaakprofiel"/>
                <w:rFonts w:cs="Helvetica"/>
                <w:sz w:val="16"/>
                <w:szCs w:val="16"/>
              </w:rPr>
            </w:pPr>
            <w:r>
              <w:rPr>
                <w:rStyle w:val="Datumopmaakprofiel"/>
                <w:rFonts w:cs="Helvetica"/>
                <w:sz w:val="16"/>
                <w:szCs w:val="16"/>
              </w:rPr>
              <w:t>4 december 2019</w:t>
            </w:r>
          </w:p>
        </w:tc>
        <w:tc>
          <w:tcPr>
            <w:tcW w:w="1701" w:type="dxa"/>
          </w:tcPr>
          <w:p w14:paraId="08E28FC4" w14:textId="4500F434" w:rsidR="005E39B5" w:rsidRPr="0043720F" w:rsidRDefault="005E39B5"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0E6A0BEA" w14:textId="77777777" w:rsidR="005E39B5" w:rsidRDefault="00ED5661" w:rsidP="004C70C2">
            <w:pPr>
              <w:spacing w:line="276" w:lineRule="auto"/>
              <w:rPr>
                <w:rFonts w:cs="Arial"/>
                <w:sz w:val="16"/>
                <w:szCs w:val="16"/>
              </w:rPr>
            </w:pPr>
            <w:r>
              <w:rPr>
                <w:rFonts w:cs="Arial"/>
                <w:sz w:val="16"/>
                <w:szCs w:val="16"/>
              </w:rPr>
              <w:t>AA-4557 Modeldocument 3.0: Optioneel veld ‘Annexen’ toegevoegd en ‘AanduidingPartij’ uitgebreid met ‘naam partij’</w:t>
            </w:r>
            <w:r w:rsidR="00737F5A">
              <w:rPr>
                <w:rFonts w:cs="Arial"/>
                <w:sz w:val="16"/>
                <w:szCs w:val="16"/>
              </w:rPr>
              <w:t>.</w:t>
            </w:r>
          </w:p>
          <w:p w14:paraId="1DF3A6E9" w14:textId="77777777" w:rsidR="001F0B9A" w:rsidRDefault="001F0B9A" w:rsidP="004C70C2">
            <w:pPr>
              <w:spacing w:line="276" w:lineRule="auto"/>
              <w:rPr>
                <w:rFonts w:cs="Arial"/>
                <w:sz w:val="16"/>
                <w:szCs w:val="16"/>
              </w:rPr>
            </w:pPr>
            <w:r>
              <w:rPr>
                <w:rFonts w:cs="Arial"/>
                <w:sz w:val="16"/>
                <w:szCs w:val="16"/>
              </w:rPr>
              <w:t>AA-4554: Opsplitsen artikel 37.</w:t>
            </w:r>
          </w:p>
          <w:p w14:paraId="76B20514" w14:textId="2FBB2EF6" w:rsidR="00705311" w:rsidRPr="0043720F" w:rsidRDefault="00705311" w:rsidP="004C70C2">
            <w:pPr>
              <w:spacing w:line="276" w:lineRule="auto"/>
              <w:rPr>
                <w:rFonts w:cs="Arial"/>
                <w:sz w:val="16"/>
                <w:szCs w:val="16"/>
              </w:rPr>
            </w:pPr>
            <w:r>
              <w:rPr>
                <w:rFonts w:cs="Arial"/>
                <w:sz w:val="16"/>
                <w:szCs w:val="16"/>
              </w:rPr>
              <w:t>AA-3576: Samenvoegen van percelen ging niet goed. Dit herstelt.</w:t>
            </w:r>
          </w:p>
        </w:tc>
      </w:tr>
      <w:tr w:rsidR="00914333" w:rsidRPr="00BD30DB" w14:paraId="5015DA96" w14:textId="77777777" w:rsidTr="004C70C2">
        <w:trPr>
          <w:cantSplit/>
          <w:ins w:id="13" w:author="Groot, Karina de" w:date="2020-03-13T10:23:00Z"/>
        </w:trPr>
        <w:tc>
          <w:tcPr>
            <w:tcW w:w="637" w:type="dxa"/>
          </w:tcPr>
          <w:p w14:paraId="749B0DDA" w14:textId="3945DDB9" w:rsidR="00914333" w:rsidRDefault="00914333" w:rsidP="004C70C2">
            <w:pPr>
              <w:pStyle w:val="Datum"/>
              <w:spacing w:line="240" w:lineRule="auto"/>
              <w:rPr>
                <w:ins w:id="14" w:author="Groot, Karina de" w:date="2020-03-13T10:23:00Z"/>
                <w:rStyle w:val="Versieopmaak"/>
                <w:sz w:val="16"/>
                <w:szCs w:val="16"/>
              </w:rPr>
            </w:pPr>
            <w:ins w:id="15" w:author="Groot, Karina de" w:date="2020-03-13T10:23:00Z">
              <w:r>
                <w:rPr>
                  <w:rStyle w:val="Versieopmaak"/>
                  <w:sz w:val="16"/>
                  <w:szCs w:val="16"/>
                </w:rPr>
                <w:t>3.1</w:t>
              </w:r>
            </w:ins>
          </w:p>
        </w:tc>
        <w:tc>
          <w:tcPr>
            <w:tcW w:w="1560" w:type="dxa"/>
          </w:tcPr>
          <w:p w14:paraId="7B6F5017" w14:textId="52AF29BD" w:rsidR="00914333" w:rsidRDefault="00914333" w:rsidP="004C70C2">
            <w:pPr>
              <w:spacing w:line="240" w:lineRule="auto"/>
              <w:rPr>
                <w:ins w:id="16" w:author="Groot, Karina de" w:date="2020-03-13T10:23:00Z"/>
                <w:rStyle w:val="Datumopmaakprofiel"/>
                <w:rFonts w:cs="Helvetica"/>
                <w:sz w:val="16"/>
                <w:szCs w:val="16"/>
              </w:rPr>
            </w:pPr>
            <w:ins w:id="17" w:author="Groot, Karina de" w:date="2020-03-13T10:23:00Z">
              <w:r>
                <w:rPr>
                  <w:rStyle w:val="Datumopmaakprofiel"/>
                  <w:rFonts w:cs="Helvetica"/>
                  <w:sz w:val="16"/>
                  <w:szCs w:val="16"/>
                </w:rPr>
                <w:t>13 maart 2020</w:t>
              </w:r>
            </w:ins>
          </w:p>
        </w:tc>
        <w:tc>
          <w:tcPr>
            <w:tcW w:w="1701" w:type="dxa"/>
          </w:tcPr>
          <w:p w14:paraId="786071C5" w14:textId="6EB84B68" w:rsidR="00914333" w:rsidRDefault="00914333" w:rsidP="004C70C2">
            <w:pPr>
              <w:spacing w:line="240" w:lineRule="auto"/>
              <w:rPr>
                <w:ins w:id="18" w:author="Groot, Karina de" w:date="2020-03-13T10:23:00Z"/>
                <w:rFonts w:ascii="Helvetica" w:hAnsi="Helvetica" w:cs="Helvetica"/>
                <w:sz w:val="16"/>
                <w:szCs w:val="16"/>
                <w:lang w:val="en-GB"/>
              </w:rPr>
            </w:pPr>
            <w:ins w:id="19" w:author="Groot, Karina de" w:date="2020-03-13T10:23:00Z">
              <w:r>
                <w:rPr>
                  <w:rFonts w:ascii="Helvetica" w:hAnsi="Helvetica" w:cs="Helvetica"/>
                  <w:sz w:val="16"/>
                  <w:szCs w:val="16"/>
                  <w:lang w:val="en-GB"/>
                </w:rPr>
                <w:t>IT/LG/AA</w:t>
              </w:r>
            </w:ins>
          </w:p>
        </w:tc>
        <w:tc>
          <w:tcPr>
            <w:tcW w:w="5244" w:type="dxa"/>
          </w:tcPr>
          <w:p w14:paraId="31D3C541" w14:textId="77777777" w:rsidR="00914333" w:rsidRDefault="00914333" w:rsidP="004C70C2">
            <w:pPr>
              <w:spacing w:line="276" w:lineRule="auto"/>
              <w:rPr>
                <w:ins w:id="20" w:author="Groot, Karina de" w:date="2020-03-13T10:24:00Z"/>
                <w:rFonts w:cs="Arial"/>
                <w:sz w:val="16"/>
                <w:szCs w:val="16"/>
              </w:rPr>
            </w:pPr>
            <w:ins w:id="21" w:author="Groot, Karina de" w:date="2020-03-13T10:23:00Z">
              <w:r>
                <w:rPr>
                  <w:rFonts w:cs="Arial"/>
                  <w:sz w:val="16"/>
                  <w:szCs w:val="16"/>
                </w:rPr>
                <w:t xml:space="preserve">AA-4637: </w:t>
              </w:r>
            </w:ins>
            <w:ins w:id="22" w:author="Groot, Karina de" w:date="2020-03-13T10:24:00Z">
              <w:r>
                <w:rPr>
                  <w:rFonts w:cs="Arial"/>
                  <w:sz w:val="16"/>
                  <w:szCs w:val="16"/>
                </w:rPr>
                <w:t>Tekst verduidelijkt over het samenvoegen van percelen</w:t>
              </w:r>
            </w:ins>
          </w:p>
          <w:p w14:paraId="26F996AB" w14:textId="179B09CD" w:rsidR="00914333" w:rsidRDefault="00914333" w:rsidP="004C70C2">
            <w:pPr>
              <w:spacing w:line="276" w:lineRule="auto"/>
              <w:rPr>
                <w:ins w:id="23" w:author="Groot, Karina de" w:date="2020-03-13T10:23:00Z"/>
                <w:rFonts w:cs="Arial"/>
                <w:sz w:val="16"/>
                <w:szCs w:val="16"/>
              </w:rPr>
            </w:pPr>
          </w:p>
        </w:tc>
      </w:tr>
    </w:tbl>
    <w:p w14:paraId="6201B720" w14:textId="77777777" w:rsidR="00451606" w:rsidRPr="00BD30DB" w:rsidRDefault="00451606">
      <w:pPr>
        <w:pStyle w:val="Koptekst"/>
        <w:tabs>
          <w:tab w:val="clear" w:pos="4536"/>
          <w:tab w:val="clear" w:pos="9072"/>
        </w:tabs>
        <w:sectPr w:rsidR="00451606" w:rsidRPr="00BD30DB">
          <w:headerReference w:type="default" r:id="rId10"/>
          <w:headerReference w:type="first" r:id="rId11"/>
          <w:footerReference w:type="first" r:id="rId12"/>
          <w:pgSz w:w="11906" w:h="16838" w:code="9"/>
          <w:pgMar w:top="2835" w:right="1304" w:bottom="2552" w:left="1814" w:header="567" w:footer="431" w:gutter="0"/>
          <w:pgNumType w:start="1"/>
          <w:cols w:space="708"/>
        </w:sectPr>
      </w:pPr>
    </w:p>
    <w:p w14:paraId="76DB44BA" w14:textId="77777777" w:rsidR="00451606" w:rsidRDefault="00451606">
      <w:pPr>
        <w:pStyle w:val="Koptekst"/>
        <w:tabs>
          <w:tab w:val="clear" w:pos="4536"/>
          <w:tab w:val="clear" w:pos="9072"/>
        </w:tabs>
        <w:rPr>
          <w:b/>
          <w:bCs w:val="0"/>
        </w:rPr>
      </w:pPr>
      <w:r>
        <w:rPr>
          <w:b/>
          <w:bCs w:val="0"/>
        </w:rPr>
        <w:lastRenderedPageBreak/>
        <w:t>Inhoudsopgave</w:t>
      </w:r>
    </w:p>
    <w:p w14:paraId="54E8884F" w14:textId="77777777" w:rsidR="00451606" w:rsidRDefault="00451606">
      <w:pPr>
        <w:pStyle w:val="Koptekst"/>
        <w:tabs>
          <w:tab w:val="clear" w:pos="4536"/>
          <w:tab w:val="clear" w:pos="9072"/>
        </w:tabs>
      </w:pPr>
    </w:p>
    <w:bookmarkStart w:id="30" w:name="bmInhoudsopgave"/>
    <w:bookmarkEnd w:id="30"/>
    <w:p w14:paraId="77C21889" w14:textId="2B88F4F9" w:rsidR="00C8494F" w:rsidRPr="008B12E1"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36222942" w:history="1">
        <w:r w:rsidR="00C8494F" w:rsidRPr="00800FB3">
          <w:rPr>
            <w:rStyle w:val="Hyperlink"/>
          </w:rPr>
          <w:t>1</w:t>
        </w:r>
        <w:r w:rsidR="00C8494F" w:rsidRPr="008B12E1">
          <w:rPr>
            <w:rFonts w:ascii="Calibri" w:hAnsi="Calibri"/>
            <w:b w:val="0"/>
            <w:bCs w:val="0"/>
            <w:snapToGrid/>
            <w:kern w:val="0"/>
            <w:sz w:val="22"/>
            <w:szCs w:val="22"/>
            <w:lang w:eastAsia="nl-NL"/>
          </w:rPr>
          <w:tab/>
        </w:r>
        <w:r w:rsidR="00C8494F" w:rsidRPr="00800FB3">
          <w:rPr>
            <w:rStyle w:val="Hyperlink"/>
          </w:rPr>
          <w:t>Inleiding</w:t>
        </w:r>
        <w:r w:rsidR="00C8494F">
          <w:rPr>
            <w:webHidden/>
          </w:rPr>
          <w:tab/>
        </w:r>
        <w:r w:rsidR="00C8494F">
          <w:rPr>
            <w:webHidden/>
          </w:rPr>
          <w:fldChar w:fldCharType="begin"/>
        </w:r>
        <w:r w:rsidR="00C8494F">
          <w:rPr>
            <w:webHidden/>
          </w:rPr>
          <w:instrText xml:space="preserve"> PAGEREF _Toc436222942 \h </w:instrText>
        </w:r>
        <w:r w:rsidR="00C8494F">
          <w:rPr>
            <w:webHidden/>
          </w:rPr>
        </w:r>
        <w:r w:rsidR="00C8494F">
          <w:rPr>
            <w:webHidden/>
          </w:rPr>
          <w:fldChar w:fldCharType="separate"/>
        </w:r>
        <w:r w:rsidR="00B61DF6">
          <w:rPr>
            <w:webHidden/>
          </w:rPr>
          <w:t>4</w:t>
        </w:r>
        <w:r w:rsidR="00C8494F">
          <w:rPr>
            <w:webHidden/>
          </w:rPr>
          <w:fldChar w:fldCharType="end"/>
        </w:r>
      </w:hyperlink>
    </w:p>
    <w:p w14:paraId="6C3437CD" w14:textId="706014AF" w:rsidR="00C8494F" w:rsidRPr="008B12E1" w:rsidRDefault="001A11AE">
      <w:pPr>
        <w:pStyle w:val="Inhopg2"/>
        <w:rPr>
          <w:rFonts w:ascii="Calibri" w:hAnsi="Calibri"/>
          <w:snapToGrid/>
          <w:kern w:val="0"/>
          <w:sz w:val="22"/>
          <w:szCs w:val="22"/>
          <w:lang w:eastAsia="nl-NL"/>
        </w:rPr>
      </w:pPr>
      <w:hyperlink w:anchor="_Toc436222943" w:history="1">
        <w:r w:rsidR="00C8494F" w:rsidRPr="00800FB3">
          <w:rPr>
            <w:rStyle w:val="Hyperlink"/>
          </w:rPr>
          <w:t>1.1</w:t>
        </w:r>
        <w:r w:rsidR="00C8494F" w:rsidRPr="008B12E1">
          <w:rPr>
            <w:rFonts w:ascii="Calibri" w:hAnsi="Calibri"/>
            <w:snapToGrid/>
            <w:kern w:val="0"/>
            <w:sz w:val="22"/>
            <w:szCs w:val="22"/>
            <w:lang w:eastAsia="nl-NL"/>
          </w:rPr>
          <w:tab/>
        </w:r>
        <w:r w:rsidR="00C8494F" w:rsidRPr="00800FB3">
          <w:rPr>
            <w:rStyle w:val="Hyperlink"/>
          </w:rPr>
          <w:t>Doel</w:t>
        </w:r>
        <w:r w:rsidR="00C8494F">
          <w:rPr>
            <w:webHidden/>
          </w:rPr>
          <w:tab/>
        </w:r>
        <w:r w:rsidR="00C8494F">
          <w:rPr>
            <w:webHidden/>
          </w:rPr>
          <w:fldChar w:fldCharType="begin"/>
        </w:r>
        <w:r w:rsidR="00C8494F">
          <w:rPr>
            <w:webHidden/>
          </w:rPr>
          <w:instrText xml:space="preserve"> PAGEREF _Toc436222943 \h </w:instrText>
        </w:r>
        <w:r w:rsidR="00C8494F">
          <w:rPr>
            <w:webHidden/>
          </w:rPr>
        </w:r>
        <w:r w:rsidR="00C8494F">
          <w:rPr>
            <w:webHidden/>
          </w:rPr>
          <w:fldChar w:fldCharType="separate"/>
        </w:r>
        <w:r w:rsidR="00B61DF6">
          <w:rPr>
            <w:webHidden/>
          </w:rPr>
          <w:t>4</w:t>
        </w:r>
        <w:r w:rsidR="00C8494F">
          <w:rPr>
            <w:webHidden/>
          </w:rPr>
          <w:fldChar w:fldCharType="end"/>
        </w:r>
      </w:hyperlink>
    </w:p>
    <w:p w14:paraId="2A4DB360" w14:textId="5F983696" w:rsidR="00C8494F" w:rsidRPr="008B12E1" w:rsidRDefault="001A11AE">
      <w:pPr>
        <w:pStyle w:val="Inhopg2"/>
        <w:rPr>
          <w:rFonts w:ascii="Calibri" w:hAnsi="Calibri"/>
          <w:snapToGrid/>
          <w:kern w:val="0"/>
          <w:sz w:val="22"/>
          <w:szCs w:val="22"/>
          <w:lang w:eastAsia="nl-NL"/>
        </w:rPr>
      </w:pPr>
      <w:hyperlink w:anchor="_Toc436222944" w:history="1">
        <w:r w:rsidR="00C8494F" w:rsidRPr="00800FB3">
          <w:rPr>
            <w:rStyle w:val="Hyperlink"/>
          </w:rPr>
          <w:t>1.2</w:t>
        </w:r>
        <w:r w:rsidR="00C8494F" w:rsidRPr="008B12E1">
          <w:rPr>
            <w:rFonts w:ascii="Calibri" w:hAnsi="Calibri"/>
            <w:snapToGrid/>
            <w:kern w:val="0"/>
            <w:sz w:val="22"/>
            <w:szCs w:val="22"/>
            <w:lang w:eastAsia="nl-NL"/>
          </w:rPr>
          <w:tab/>
        </w:r>
        <w:r w:rsidR="00C8494F" w:rsidRPr="00800FB3">
          <w:rPr>
            <w:rStyle w:val="Hyperlink"/>
          </w:rPr>
          <w:t>Algemeen</w:t>
        </w:r>
        <w:r w:rsidR="00C8494F">
          <w:rPr>
            <w:webHidden/>
          </w:rPr>
          <w:tab/>
        </w:r>
        <w:r w:rsidR="00C8494F">
          <w:rPr>
            <w:webHidden/>
          </w:rPr>
          <w:fldChar w:fldCharType="begin"/>
        </w:r>
        <w:r w:rsidR="00C8494F">
          <w:rPr>
            <w:webHidden/>
          </w:rPr>
          <w:instrText xml:space="preserve"> PAGEREF _Toc436222944 \h </w:instrText>
        </w:r>
        <w:r w:rsidR="00C8494F">
          <w:rPr>
            <w:webHidden/>
          </w:rPr>
        </w:r>
        <w:r w:rsidR="00C8494F">
          <w:rPr>
            <w:webHidden/>
          </w:rPr>
          <w:fldChar w:fldCharType="separate"/>
        </w:r>
        <w:r w:rsidR="00B61DF6">
          <w:rPr>
            <w:webHidden/>
          </w:rPr>
          <w:t>4</w:t>
        </w:r>
        <w:r w:rsidR="00C8494F">
          <w:rPr>
            <w:webHidden/>
          </w:rPr>
          <w:fldChar w:fldCharType="end"/>
        </w:r>
      </w:hyperlink>
    </w:p>
    <w:p w14:paraId="01E7461E" w14:textId="37918247" w:rsidR="00C8494F" w:rsidRPr="008B12E1" w:rsidRDefault="001A11AE">
      <w:pPr>
        <w:pStyle w:val="Inhopg2"/>
        <w:rPr>
          <w:rFonts w:ascii="Calibri" w:hAnsi="Calibri"/>
          <w:snapToGrid/>
          <w:kern w:val="0"/>
          <w:sz w:val="22"/>
          <w:szCs w:val="22"/>
          <w:lang w:eastAsia="nl-NL"/>
        </w:rPr>
      </w:pPr>
      <w:hyperlink w:anchor="_Toc436222945" w:history="1">
        <w:r w:rsidR="00C8494F" w:rsidRPr="00800FB3">
          <w:rPr>
            <w:rStyle w:val="Hyperlink"/>
          </w:rPr>
          <w:t>1.3</w:t>
        </w:r>
        <w:r w:rsidR="00C8494F" w:rsidRPr="008B12E1">
          <w:rPr>
            <w:rFonts w:ascii="Calibri" w:hAnsi="Calibri"/>
            <w:snapToGrid/>
            <w:kern w:val="0"/>
            <w:sz w:val="22"/>
            <w:szCs w:val="22"/>
            <w:lang w:eastAsia="nl-NL"/>
          </w:rPr>
          <w:tab/>
        </w:r>
        <w:r w:rsidR="00C8494F" w:rsidRPr="00800FB3">
          <w:rPr>
            <w:rStyle w:val="Hyperlink"/>
          </w:rPr>
          <w:t>Referenties</w:t>
        </w:r>
        <w:r w:rsidR="00C8494F">
          <w:rPr>
            <w:webHidden/>
          </w:rPr>
          <w:tab/>
        </w:r>
        <w:r w:rsidR="00C8494F">
          <w:rPr>
            <w:webHidden/>
          </w:rPr>
          <w:fldChar w:fldCharType="begin"/>
        </w:r>
        <w:r w:rsidR="00C8494F">
          <w:rPr>
            <w:webHidden/>
          </w:rPr>
          <w:instrText xml:space="preserve"> PAGEREF _Toc436222945 \h </w:instrText>
        </w:r>
        <w:r w:rsidR="00C8494F">
          <w:rPr>
            <w:webHidden/>
          </w:rPr>
        </w:r>
        <w:r w:rsidR="00C8494F">
          <w:rPr>
            <w:webHidden/>
          </w:rPr>
          <w:fldChar w:fldCharType="separate"/>
        </w:r>
        <w:r w:rsidR="00B61DF6">
          <w:rPr>
            <w:webHidden/>
          </w:rPr>
          <w:t>4</w:t>
        </w:r>
        <w:r w:rsidR="00C8494F">
          <w:rPr>
            <w:webHidden/>
          </w:rPr>
          <w:fldChar w:fldCharType="end"/>
        </w:r>
      </w:hyperlink>
    </w:p>
    <w:p w14:paraId="20799104" w14:textId="6E15C02F" w:rsidR="00C8494F" w:rsidRPr="008B12E1" w:rsidRDefault="001A11AE">
      <w:pPr>
        <w:pStyle w:val="Inhopg2"/>
        <w:rPr>
          <w:rFonts w:ascii="Calibri" w:hAnsi="Calibri"/>
          <w:snapToGrid/>
          <w:kern w:val="0"/>
          <w:sz w:val="22"/>
          <w:szCs w:val="22"/>
          <w:lang w:eastAsia="nl-NL"/>
        </w:rPr>
      </w:pPr>
      <w:hyperlink w:anchor="_Toc436222946" w:history="1">
        <w:r w:rsidR="00C8494F" w:rsidRPr="00800FB3">
          <w:rPr>
            <w:rStyle w:val="Hyperlink"/>
          </w:rPr>
          <w:t>1.4</w:t>
        </w:r>
        <w:r w:rsidR="00C8494F" w:rsidRPr="008B12E1">
          <w:rPr>
            <w:rFonts w:ascii="Calibri" w:hAnsi="Calibri"/>
            <w:snapToGrid/>
            <w:kern w:val="0"/>
            <w:sz w:val="22"/>
            <w:szCs w:val="22"/>
            <w:lang w:eastAsia="nl-NL"/>
          </w:rPr>
          <w:tab/>
        </w:r>
        <w:r w:rsidR="00C8494F" w:rsidRPr="00800FB3">
          <w:rPr>
            <w:rStyle w:val="Hyperlink"/>
          </w:rPr>
          <w:t>Uitgangspunten</w:t>
        </w:r>
        <w:r w:rsidR="00C8494F">
          <w:rPr>
            <w:webHidden/>
          </w:rPr>
          <w:tab/>
        </w:r>
        <w:r w:rsidR="00C8494F">
          <w:rPr>
            <w:webHidden/>
          </w:rPr>
          <w:fldChar w:fldCharType="begin"/>
        </w:r>
        <w:r w:rsidR="00C8494F">
          <w:rPr>
            <w:webHidden/>
          </w:rPr>
          <w:instrText xml:space="preserve"> PAGEREF _Toc436222946 \h </w:instrText>
        </w:r>
        <w:r w:rsidR="00C8494F">
          <w:rPr>
            <w:webHidden/>
          </w:rPr>
        </w:r>
        <w:r w:rsidR="00C8494F">
          <w:rPr>
            <w:webHidden/>
          </w:rPr>
          <w:fldChar w:fldCharType="separate"/>
        </w:r>
        <w:r w:rsidR="00B61DF6">
          <w:rPr>
            <w:webHidden/>
          </w:rPr>
          <w:t>5</w:t>
        </w:r>
        <w:r w:rsidR="00C8494F">
          <w:rPr>
            <w:webHidden/>
          </w:rPr>
          <w:fldChar w:fldCharType="end"/>
        </w:r>
      </w:hyperlink>
    </w:p>
    <w:p w14:paraId="72BD0F0F" w14:textId="348866F2" w:rsidR="00C8494F" w:rsidRPr="008B12E1" w:rsidRDefault="001A11AE">
      <w:pPr>
        <w:pStyle w:val="Inhopg1"/>
        <w:rPr>
          <w:rFonts w:ascii="Calibri" w:hAnsi="Calibri"/>
          <w:b w:val="0"/>
          <w:bCs w:val="0"/>
          <w:snapToGrid/>
          <w:kern w:val="0"/>
          <w:sz w:val="22"/>
          <w:szCs w:val="22"/>
          <w:lang w:eastAsia="nl-NL"/>
        </w:rPr>
      </w:pPr>
      <w:hyperlink w:anchor="_Toc436222947" w:history="1">
        <w:r w:rsidR="00C8494F" w:rsidRPr="00800FB3">
          <w:rPr>
            <w:rStyle w:val="Hyperlink"/>
          </w:rPr>
          <w:t>2</w:t>
        </w:r>
        <w:r w:rsidR="00C8494F" w:rsidRPr="008B12E1">
          <w:rPr>
            <w:rFonts w:ascii="Calibri" w:hAnsi="Calibri"/>
            <w:b w:val="0"/>
            <w:bCs w:val="0"/>
            <w:snapToGrid/>
            <w:kern w:val="0"/>
            <w:sz w:val="22"/>
            <w:szCs w:val="22"/>
            <w:lang w:eastAsia="nl-NL"/>
          </w:rPr>
          <w:tab/>
        </w:r>
        <w:r w:rsidR="00C8494F" w:rsidRPr="00800FB3">
          <w:rPr>
            <w:rStyle w:val="Hyperlink"/>
          </w:rPr>
          <w:t>Notariële verklaring – koop of optie</w:t>
        </w:r>
        <w:r w:rsidR="00C8494F">
          <w:rPr>
            <w:webHidden/>
          </w:rPr>
          <w:tab/>
        </w:r>
        <w:r w:rsidR="00C8494F">
          <w:rPr>
            <w:webHidden/>
          </w:rPr>
          <w:fldChar w:fldCharType="begin"/>
        </w:r>
        <w:r w:rsidR="00C8494F">
          <w:rPr>
            <w:webHidden/>
          </w:rPr>
          <w:instrText xml:space="preserve"> PAGEREF _Toc436222947 \h </w:instrText>
        </w:r>
        <w:r w:rsidR="00C8494F">
          <w:rPr>
            <w:webHidden/>
          </w:rPr>
        </w:r>
        <w:r w:rsidR="00C8494F">
          <w:rPr>
            <w:webHidden/>
          </w:rPr>
          <w:fldChar w:fldCharType="separate"/>
        </w:r>
        <w:r w:rsidR="00B61DF6">
          <w:rPr>
            <w:webHidden/>
          </w:rPr>
          <w:t>6</w:t>
        </w:r>
        <w:r w:rsidR="00C8494F">
          <w:rPr>
            <w:webHidden/>
          </w:rPr>
          <w:fldChar w:fldCharType="end"/>
        </w:r>
      </w:hyperlink>
    </w:p>
    <w:p w14:paraId="59F7A3AA" w14:textId="67686DDE" w:rsidR="00C8494F" w:rsidRPr="008B12E1" w:rsidRDefault="001A11AE">
      <w:pPr>
        <w:pStyle w:val="Inhopg2"/>
        <w:rPr>
          <w:rFonts w:ascii="Calibri" w:hAnsi="Calibri"/>
          <w:snapToGrid/>
          <w:kern w:val="0"/>
          <w:sz w:val="22"/>
          <w:szCs w:val="22"/>
          <w:lang w:eastAsia="nl-NL"/>
        </w:rPr>
      </w:pPr>
      <w:hyperlink w:anchor="_Toc436222948" w:history="1">
        <w:r w:rsidR="00C8494F" w:rsidRPr="00800FB3">
          <w:rPr>
            <w:rStyle w:val="Hyperlink"/>
          </w:rPr>
          <w:t>2.1</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_Toc436222948 \h </w:instrText>
        </w:r>
        <w:r w:rsidR="00C8494F">
          <w:rPr>
            <w:webHidden/>
          </w:rPr>
        </w:r>
        <w:r w:rsidR="00C8494F">
          <w:rPr>
            <w:webHidden/>
          </w:rPr>
          <w:fldChar w:fldCharType="separate"/>
        </w:r>
        <w:r w:rsidR="00B61DF6">
          <w:rPr>
            <w:webHidden/>
          </w:rPr>
          <w:t>6</w:t>
        </w:r>
        <w:r w:rsidR="00C8494F">
          <w:rPr>
            <w:webHidden/>
          </w:rPr>
          <w:fldChar w:fldCharType="end"/>
        </w:r>
      </w:hyperlink>
    </w:p>
    <w:p w14:paraId="0C4E9C49" w14:textId="69DBB035" w:rsidR="00C8494F" w:rsidRPr="008B12E1" w:rsidRDefault="001A11AE">
      <w:pPr>
        <w:pStyle w:val="Inhopg2"/>
        <w:rPr>
          <w:rFonts w:ascii="Calibri" w:hAnsi="Calibri"/>
          <w:snapToGrid/>
          <w:kern w:val="0"/>
          <w:sz w:val="22"/>
          <w:szCs w:val="22"/>
          <w:lang w:eastAsia="nl-NL"/>
        </w:rPr>
      </w:pPr>
      <w:hyperlink w:anchor="_Toc436222949" w:history="1">
        <w:r w:rsidR="00C8494F" w:rsidRPr="00800FB3">
          <w:rPr>
            <w:rStyle w:val="Hyperlink"/>
          </w:rPr>
          <w:t>2.2</w:t>
        </w:r>
        <w:r w:rsidR="00C8494F" w:rsidRPr="008B12E1">
          <w:rPr>
            <w:rFonts w:ascii="Calibri" w:hAnsi="Calibri"/>
            <w:snapToGrid/>
            <w:kern w:val="0"/>
            <w:sz w:val="22"/>
            <w:szCs w:val="22"/>
            <w:lang w:eastAsia="nl-NL"/>
          </w:rPr>
          <w:tab/>
        </w:r>
        <w:r w:rsidR="00C8494F" w:rsidRPr="00800FB3">
          <w:rPr>
            <w:rStyle w:val="Hyperlink"/>
          </w:rPr>
          <w:t>Aanhef</w:t>
        </w:r>
        <w:r w:rsidR="00C8494F">
          <w:rPr>
            <w:webHidden/>
          </w:rPr>
          <w:tab/>
        </w:r>
        <w:r w:rsidR="00C8494F">
          <w:rPr>
            <w:webHidden/>
          </w:rPr>
          <w:fldChar w:fldCharType="begin"/>
        </w:r>
        <w:r w:rsidR="00C8494F">
          <w:rPr>
            <w:webHidden/>
          </w:rPr>
          <w:instrText xml:space="preserve"> PAGEREF _Toc436222949 \h </w:instrText>
        </w:r>
        <w:r w:rsidR="00C8494F">
          <w:rPr>
            <w:webHidden/>
          </w:rPr>
        </w:r>
        <w:r w:rsidR="00C8494F">
          <w:rPr>
            <w:webHidden/>
          </w:rPr>
          <w:fldChar w:fldCharType="separate"/>
        </w:r>
        <w:r w:rsidR="00B61DF6">
          <w:rPr>
            <w:webHidden/>
          </w:rPr>
          <w:t>6</w:t>
        </w:r>
        <w:r w:rsidR="00C8494F">
          <w:rPr>
            <w:webHidden/>
          </w:rPr>
          <w:fldChar w:fldCharType="end"/>
        </w:r>
      </w:hyperlink>
    </w:p>
    <w:p w14:paraId="3ECE42BC" w14:textId="071ADB8B" w:rsidR="00C8494F" w:rsidRPr="008B12E1" w:rsidRDefault="001A11AE">
      <w:pPr>
        <w:pStyle w:val="Inhopg2"/>
        <w:rPr>
          <w:rFonts w:ascii="Calibri" w:hAnsi="Calibri"/>
          <w:snapToGrid/>
          <w:kern w:val="0"/>
          <w:sz w:val="22"/>
          <w:szCs w:val="22"/>
          <w:lang w:eastAsia="nl-NL"/>
        </w:rPr>
      </w:pPr>
      <w:hyperlink w:anchor="_Toc436222950" w:history="1">
        <w:r w:rsidR="00C8494F" w:rsidRPr="00800FB3">
          <w:rPr>
            <w:rStyle w:val="Hyperlink"/>
          </w:rPr>
          <w:t>2.3</w:t>
        </w:r>
        <w:r w:rsidR="00C8494F" w:rsidRPr="008B12E1">
          <w:rPr>
            <w:rFonts w:ascii="Calibri" w:hAnsi="Calibri"/>
            <w:snapToGrid/>
            <w:kern w:val="0"/>
            <w:sz w:val="22"/>
            <w:szCs w:val="22"/>
            <w:lang w:eastAsia="nl-NL"/>
          </w:rPr>
          <w:tab/>
        </w:r>
        <w:r w:rsidR="00C8494F" w:rsidRPr="00800FB3">
          <w:rPr>
            <w:rStyle w:val="Hyperlink"/>
          </w:rPr>
          <w:t>Partijen</w:t>
        </w:r>
        <w:r w:rsidR="00C8494F">
          <w:rPr>
            <w:webHidden/>
          </w:rPr>
          <w:tab/>
        </w:r>
        <w:r w:rsidR="00C8494F">
          <w:rPr>
            <w:webHidden/>
          </w:rPr>
          <w:fldChar w:fldCharType="begin"/>
        </w:r>
        <w:r w:rsidR="00C8494F">
          <w:rPr>
            <w:webHidden/>
          </w:rPr>
          <w:instrText xml:space="preserve"> PAGEREF _Toc436222950 \h </w:instrText>
        </w:r>
        <w:r w:rsidR="00C8494F">
          <w:rPr>
            <w:webHidden/>
          </w:rPr>
        </w:r>
        <w:r w:rsidR="00C8494F">
          <w:rPr>
            <w:webHidden/>
          </w:rPr>
          <w:fldChar w:fldCharType="separate"/>
        </w:r>
        <w:r w:rsidR="00B61DF6">
          <w:rPr>
            <w:webHidden/>
          </w:rPr>
          <w:t>8</w:t>
        </w:r>
        <w:r w:rsidR="00C8494F">
          <w:rPr>
            <w:webHidden/>
          </w:rPr>
          <w:fldChar w:fldCharType="end"/>
        </w:r>
      </w:hyperlink>
    </w:p>
    <w:p w14:paraId="09E2F234" w14:textId="11353264" w:rsidR="00C8494F" w:rsidRPr="008B12E1" w:rsidRDefault="001A11AE">
      <w:pPr>
        <w:pStyle w:val="Inhopg2"/>
        <w:rPr>
          <w:rFonts w:ascii="Calibri" w:hAnsi="Calibri"/>
          <w:snapToGrid/>
          <w:kern w:val="0"/>
          <w:sz w:val="22"/>
          <w:szCs w:val="22"/>
          <w:lang w:eastAsia="nl-NL"/>
        </w:rPr>
      </w:pPr>
      <w:hyperlink w:anchor="_Toc436222951" w:history="1">
        <w:r w:rsidR="00C8494F" w:rsidRPr="00800FB3">
          <w:rPr>
            <w:rStyle w:val="Hyperlink"/>
          </w:rPr>
          <w:t>2.4</w:t>
        </w:r>
        <w:r w:rsidR="00C8494F" w:rsidRPr="008B12E1">
          <w:rPr>
            <w:rFonts w:ascii="Calibri" w:hAnsi="Calibri"/>
            <w:snapToGrid/>
            <w:kern w:val="0"/>
            <w:sz w:val="22"/>
            <w:szCs w:val="22"/>
            <w:lang w:eastAsia="nl-NL"/>
          </w:rPr>
          <w:tab/>
        </w:r>
        <w:r w:rsidR="00C8494F" w:rsidRPr="00800FB3">
          <w:rPr>
            <w:rStyle w:val="Hyperlink"/>
          </w:rPr>
          <w:t>Verklaring</w:t>
        </w:r>
        <w:r w:rsidR="00C8494F">
          <w:rPr>
            <w:webHidden/>
          </w:rPr>
          <w:tab/>
        </w:r>
        <w:r w:rsidR="00C8494F">
          <w:rPr>
            <w:webHidden/>
          </w:rPr>
          <w:fldChar w:fldCharType="begin"/>
        </w:r>
        <w:r w:rsidR="00C8494F">
          <w:rPr>
            <w:webHidden/>
          </w:rPr>
          <w:instrText xml:space="preserve"> PAGEREF _Toc436222951 \h </w:instrText>
        </w:r>
        <w:r w:rsidR="00C8494F">
          <w:rPr>
            <w:webHidden/>
          </w:rPr>
        </w:r>
        <w:r w:rsidR="00C8494F">
          <w:rPr>
            <w:webHidden/>
          </w:rPr>
          <w:fldChar w:fldCharType="separate"/>
        </w:r>
        <w:r w:rsidR="00B61DF6">
          <w:rPr>
            <w:webHidden/>
          </w:rPr>
          <w:t>10</w:t>
        </w:r>
        <w:r w:rsidR="00C8494F">
          <w:rPr>
            <w:webHidden/>
          </w:rPr>
          <w:fldChar w:fldCharType="end"/>
        </w:r>
      </w:hyperlink>
    </w:p>
    <w:p w14:paraId="62726871" w14:textId="6285FBA8" w:rsidR="00C8494F" w:rsidRPr="008B12E1" w:rsidRDefault="001A11AE">
      <w:pPr>
        <w:pStyle w:val="Inhopg2"/>
        <w:rPr>
          <w:rFonts w:ascii="Calibri" w:hAnsi="Calibri"/>
          <w:snapToGrid/>
          <w:kern w:val="0"/>
          <w:sz w:val="22"/>
          <w:szCs w:val="22"/>
          <w:lang w:eastAsia="nl-NL"/>
        </w:rPr>
      </w:pPr>
      <w:hyperlink w:anchor="_Toc436222952" w:history="1">
        <w:r w:rsidR="00C8494F" w:rsidRPr="00800FB3">
          <w:rPr>
            <w:rStyle w:val="Hyperlink"/>
          </w:rPr>
          <w:t>2.5</w:t>
        </w:r>
        <w:r w:rsidR="00C8494F" w:rsidRPr="008B12E1">
          <w:rPr>
            <w:rFonts w:ascii="Calibri" w:hAnsi="Calibri"/>
            <w:snapToGrid/>
            <w:kern w:val="0"/>
            <w:sz w:val="22"/>
            <w:szCs w:val="22"/>
            <w:lang w:eastAsia="nl-NL"/>
          </w:rPr>
          <w:tab/>
        </w:r>
        <w:r w:rsidR="00C8494F" w:rsidRPr="00800FB3">
          <w:rPr>
            <w:rStyle w:val="Hyperlink"/>
          </w:rPr>
          <w:t>Registergoederen</w:t>
        </w:r>
        <w:r w:rsidR="00C8494F">
          <w:rPr>
            <w:webHidden/>
          </w:rPr>
          <w:tab/>
        </w:r>
        <w:r w:rsidR="00C8494F">
          <w:rPr>
            <w:webHidden/>
          </w:rPr>
          <w:fldChar w:fldCharType="begin"/>
        </w:r>
        <w:r w:rsidR="00C8494F">
          <w:rPr>
            <w:webHidden/>
          </w:rPr>
          <w:instrText xml:space="preserve"> PAGEREF _Toc436222952 \h </w:instrText>
        </w:r>
        <w:r w:rsidR="00C8494F">
          <w:rPr>
            <w:webHidden/>
          </w:rPr>
        </w:r>
        <w:r w:rsidR="00C8494F">
          <w:rPr>
            <w:webHidden/>
          </w:rPr>
          <w:fldChar w:fldCharType="separate"/>
        </w:r>
        <w:r w:rsidR="00B61DF6">
          <w:rPr>
            <w:webHidden/>
          </w:rPr>
          <w:t>12</w:t>
        </w:r>
        <w:r w:rsidR="00C8494F">
          <w:rPr>
            <w:webHidden/>
          </w:rPr>
          <w:fldChar w:fldCharType="end"/>
        </w:r>
      </w:hyperlink>
    </w:p>
    <w:p w14:paraId="5A1D8FB1" w14:textId="75627D14" w:rsidR="00C8494F" w:rsidRPr="008B12E1" w:rsidRDefault="001A11AE">
      <w:pPr>
        <w:pStyle w:val="Inhopg3"/>
        <w:rPr>
          <w:rFonts w:ascii="Calibri" w:hAnsi="Calibri"/>
          <w:snapToGrid/>
          <w:kern w:val="0"/>
          <w:sz w:val="22"/>
          <w:szCs w:val="22"/>
          <w:lang w:eastAsia="nl-NL"/>
        </w:rPr>
      </w:pPr>
      <w:hyperlink w:anchor="_Toc436222953" w:history="1">
        <w:r w:rsidR="00C8494F" w:rsidRPr="00800FB3">
          <w:rPr>
            <w:rStyle w:val="Hyperlink"/>
          </w:rPr>
          <w:t>2.5.1</w:t>
        </w:r>
        <w:r w:rsidR="00C8494F" w:rsidRPr="008B12E1">
          <w:rPr>
            <w:rFonts w:ascii="Calibri" w:hAnsi="Calibri"/>
            <w:snapToGrid/>
            <w:kern w:val="0"/>
            <w:sz w:val="22"/>
            <w:szCs w:val="22"/>
            <w:lang w:eastAsia="nl-NL"/>
          </w:rPr>
          <w:tab/>
        </w:r>
        <w:r w:rsidR="00C8494F" w:rsidRPr="00800FB3">
          <w:rPr>
            <w:rStyle w:val="Hyperlink"/>
          </w:rPr>
          <w:t>Variant A: één of meer registergoederen met elk één koopprijs</w:t>
        </w:r>
        <w:r w:rsidR="00C8494F">
          <w:rPr>
            <w:webHidden/>
          </w:rPr>
          <w:tab/>
        </w:r>
        <w:r w:rsidR="00C8494F">
          <w:rPr>
            <w:webHidden/>
          </w:rPr>
          <w:fldChar w:fldCharType="begin"/>
        </w:r>
        <w:r w:rsidR="00C8494F">
          <w:rPr>
            <w:webHidden/>
          </w:rPr>
          <w:instrText xml:space="preserve"> PAGEREF _Toc436222953 \h </w:instrText>
        </w:r>
        <w:r w:rsidR="00C8494F">
          <w:rPr>
            <w:webHidden/>
          </w:rPr>
        </w:r>
        <w:r w:rsidR="00C8494F">
          <w:rPr>
            <w:webHidden/>
          </w:rPr>
          <w:fldChar w:fldCharType="separate"/>
        </w:r>
        <w:r w:rsidR="00B61DF6">
          <w:rPr>
            <w:webHidden/>
          </w:rPr>
          <w:t>13</w:t>
        </w:r>
        <w:r w:rsidR="00C8494F">
          <w:rPr>
            <w:webHidden/>
          </w:rPr>
          <w:fldChar w:fldCharType="end"/>
        </w:r>
      </w:hyperlink>
    </w:p>
    <w:p w14:paraId="3B1E4E92" w14:textId="1D826375" w:rsidR="00C8494F" w:rsidRPr="008B12E1" w:rsidRDefault="001A11AE">
      <w:pPr>
        <w:pStyle w:val="Inhopg3"/>
        <w:rPr>
          <w:rFonts w:ascii="Calibri" w:hAnsi="Calibri"/>
          <w:snapToGrid/>
          <w:kern w:val="0"/>
          <w:sz w:val="22"/>
          <w:szCs w:val="22"/>
          <w:lang w:eastAsia="nl-NL"/>
        </w:rPr>
      </w:pPr>
      <w:hyperlink w:anchor="_Toc436222954" w:history="1">
        <w:r w:rsidR="00C8494F" w:rsidRPr="00800FB3">
          <w:rPr>
            <w:rStyle w:val="Hyperlink"/>
          </w:rPr>
          <w:t>2.5.2</w:t>
        </w:r>
        <w:r w:rsidR="00C8494F" w:rsidRPr="008B12E1">
          <w:rPr>
            <w:rFonts w:ascii="Calibri" w:hAnsi="Calibri"/>
            <w:snapToGrid/>
            <w:kern w:val="0"/>
            <w:sz w:val="22"/>
            <w:szCs w:val="22"/>
            <w:lang w:eastAsia="nl-NL"/>
          </w:rPr>
          <w:tab/>
        </w:r>
        <w:r w:rsidR="00C8494F" w:rsidRPr="00800FB3">
          <w:rPr>
            <w:rStyle w:val="Hyperlink"/>
          </w:rPr>
          <w:t>Variant B: één of meer registergoederen met (voor het totaal) één koopprijs</w:t>
        </w:r>
        <w:r w:rsidR="00C8494F">
          <w:rPr>
            <w:webHidden/>
          </w:rPr>
          <w:tab/>
        </w:r>
        <w:r w:rsidR="00C8494F">
          <w:rPr>
            <w:webHidden/>
          </w:rPr>
          <w:fldChar w:fldCharType="begin"/>
        </w:r>
        <w:r w:rsidR="00C8494F">
          <w:rPr>
            <w:webHidden/>
          </w:rPr>
          <w:instrText xml:space="preserve"> PAGEREF _Toc436222954 \h </w:instrText>
        </w:r>
        <w:r w:rsidR="00C8494F">
          <w:rPr>
            <w:webHidden/>
          </w:rPr>
        </w:r>
        <w:r w:rsidR="00C8494F">
          <w:rPr>
            <w:webHidden/>
          </w:rPr>
          <w:fldChar w:fldCharType="separate"/>
        </w:r>
        <w:r w:rsidR="00B61DF6">
          <w:rPr>
            <w:webHidden/>
          </w:rPr>
          <w:t>14</w:t>
        </w:r>
        <w:r w:rsidR="00C8494F">
          <w:rPr>
            <w:webHidden/>
          </w:rPr>
          <w:fldChar w:fldCharType="end"/>
        </w:r>
      </w:hyperlink>
    </w:p>
    <w:p w14:paraId="14B905A4" w14:textId="3D38EC35" w:rsidR="00C8494F" w:rsidRPr="008B12E1" w:rsidRDefault="001A11AE">
      <w:pPr>
        <w:pStyle w:val="Inhopg2"/>
        <w:rPr>
          <w:rFonts w:ascii="Calibri" w:hAnsi="Calibri"/>
          <w:snapToGrid/>
          <w:kern w:val="0"/>
          <w:sz w:val="22"/>
          <w:szCs w:val="22"/>
          <w:lang w:eastAsia="nl-NL"/>
        </w:rPr>
      </w:pPr>
      <w:hyperlink w:anchor="_Toc436222955" w:history="1">
        <w:r w:rsidR="00C8494F" w:rsidRPr="00800FB3">
          <w:rPr>
            <w:rStyle w:val="Hyperlink"/>
          </w:rPr>
          <w:t>2.6</w:t>
        </w:r>
        <w:r w:rsidR="00C8494F" w:rsidRPr="008B12E1">
          <w:rPr>
            <w:rFonts w:ascii="Calibri" w:hAnsi="Calibri"/>
            <w:snapToGrid/>
            <w:kern w:val="0"/>
            <w:sz w:val="22"/>
            <w:szCs w:val="22"/>
            <w:lang w:eastAsia="nl-NL"/>
          </w:rPr>
          <w:tab/>
        </w:r>
        <w:r w:rsidR="00C8494F" w:rsidRPr="00800FB3">
          <w:rPr>
            <w:rStyle w:val="Hyperlink"/>
          </w:rPr>
          <w:t>Erfpachtcanon</w:t>
        </w:r>
        <w:r w:rsidR="00C8494F">
          <w:rPr>
            <w:webHidden/>
          </w:rPr>
          <w:tab/>
        </w:r>
        <w:r w:rsidR="00C8494F">
          <w:rPr>
            <w:webHidden/>
          </w:rPr>
          <w:fldChar w:fldCharType="begin"/>
        </w:r>
        <w:r w:rsidR="00C8494F">
          <w:rPr>
            <w:webHidden/>
          </w:rPr>
          <w:instrText xml:space="preserve"> PAGEREF _Toc436222955 \h </w:instrText>
        </w:r>
        <w:r w:rsidR="00C8494F">
          <w:rPr>
            <w:webHidden/>
          </w:rPr>
        </w:r>
        <w:r w:rsidR="00C8494F">
          <w:rPr>
            <w:webHidden/>
          </w:rPr>
          <w:fldChar w:fldCharType="separate"/>
        </w:r>
        <w:r w:rsidR="00B61DF6">
          <w:rPr>
            <w:webHidden/>
          </w:rPr>
          <w:t>15</w:t>
        </w:r>
        <w:r w:rsidR="00C8494F">
          <w:rPr>
            <w:webHidden/>
          </w:rPr>
          <w:fldChar w:fldCharType="end"/>
        </w:r>
      </w:hyperlink>
    </w:p>
    <w:p w14:paraId="191A2CD0" w14:textId="4041D7EA" w:rsidR="00C8494F" w:rsidRPr="008B12E1" w:rsidRDefault="001A11AE">
      <w:pPr>
        <w:pStyle w:val="Inhopg2"/>
        <w:rPr>
          <w:rFonts w:ascii="Calibri" w:hAnsi="Calibri"/>
          <w:snapToGrid/>
          <w:kern w:val="0"/>
          <w:sz w:val="22"/>
          <w:szCs w:val="22"/>
          <w:lang w:eastAsia="nl-NL"/>
        </w:rPr>
      </w:pPr>
      <w:hyperlink w:anchor="_Toc436222956" w:history="1">
        <w:r w:rsidR="00C8494F" w:rsidRPr="00800FB3">
          <w:rPr>
            <w:rStyle w:val="Hyperlink"/>
          </w:rPr>
          <w:t>2.7</w:t>
        </w:r>
        <w:r w:rsidR="00C8494F" w:rsidRPr="008B12E1">
          <w:rPr>
            <w:rFonts w:ascii="Calibri" w:hAnsi="Calibri"/>
            <w:snapToGrid/>
            <w:kern w:val="0"/>
            <w:sz w:val="22"/>
            <w:szCs w:val="22"/>
            <w:lang w:eastAsia="nl-NL"/>
          </w:rPr>
          <w:tab/>
        </w:r>
        <w:r w:rsidR="00C8494F" w:rsidRPr="00800FB3">
          <w:rPr>
            <w:rStyle w:val="Hyperlink"/>
          </w:rPr>
          <w:t>Leveringsdatum</w:t>
        </w:r>
        <w:r w:rsidR="00C8494F">
          <w:rPr>
            <w:webHidden/>
          </w:rPr>
          <w:tab/>
        </w:r>
        <w:r w:rsidR="00C8494F">
          <w:rPr>
            <w:webHidden/>
          </w:rPr>
          <w:fldChar w:fldCharType="begin"/>
        </w:r>
        <w:r w:rsidR="00C8494F">
          <w:rPr>
            <w:webHidden/>
          </w:rPr>
          <w:instrText xml:space="preserve"> PAGEREF _Toc436222956 \h </w:instrText>
        </w:r>
        <w:r w:rsidR="00C8494F">
          <w:rPr>
            <w:webHidden/>
          </w:rPr>
        </w:r>
        <w:r w:rsidR="00C8494F">
          <w:rPr>
            <w:webHidden/>
          </w:rPr>
          <w:fldChar w:fldCharType="separate"/>
        </w:r>
        <w:r w:rsidR="00B61DF6">
          <w:rPr>
            <w:webHidden/>
          </w:rPr>
          <w:t>16</w:t>
        </w:r>
        <w:r w:rsidR="00C8494F">
          <w:rPr>
            <w:webHidden/>
          </w:rPr>
          <w:fldChar w:fldCharType="end"/>
        </w:r>
      </w:hyperlink>
    </w:p>
    <w:p w14:paraId="1C35DEF0" w14:textId="5DDA523A" w:rsidR="00C8494F" w:rsidRPr="008B12E1" w:rsidRDefault="001A11AE">
      <w:pPr>
        <w:pStyle w:val="Inhopg3"/>
        <w:rPr>
          <w:rFonts w:ascii="Calibri" w:hAnsi="Calibri"/>
          <w:snapToGrid/>
          <w:kern w:val="0"/>
          <w:sz w:val="22"/>
          <w:szCs w:val="22"/>
          <w:lang w:eastAsia="nl-NL"/>
        </w:rPr>
      </w:pPr>
      <w:hyperlink w:anchor="_Toc436222957" w:history="1">
        <w:r w:rsidR="00C8494F" w:rsidRPr="00800FB3">
          <w:rPr>
            <w:rStyle w:val="Hyperlink"/>
          </w:rPr>
          <w:t>2.7.1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_Toc436222957 \h </w:instrText>
        </w:r>
        <w:r w:rsidR="00C8494F">
          <w:rPr>
            <w:webHidden/>
          </w:rPr>
        </w:r>
        <w:r w:rsidR="00C8494F">
          <w:rPr>
            <w:webHidden/>
          </w:rPr>
          <w:fldChar w:fldCharType="separate"/>
        </w:r>
        <w:r w:rsidR="00B61DF6">
          <w:rPr>
            <w:webHidden/>
          </w:rPr>
          <w:t>16</w:t>
        </w:r>
        <w:r w:rsidR="00C8494F">
          <w:rPr>
            <w:webHidden/>
          </w:rPr>
          <w:fldChar w:fldCharType="end"/>
        </w:r>
      </w:hyperlink>
    </w:p>
    <w:p w14:paraId="59B65994" w14:textId="1F4D349F" w:rsidR="00C8494F" w:rsidRPr="008B12E1" w:rsidRDefault="001A11AE">
      <w:pPr>
        <w:pStyle w:val="Inhopg3"/>
        <w:rPr>
          <w:rFonts w:ascii="Calibri" w:hAnsi="Calibri"/>
          <w:snapToGrid/>
          <w:kern w:val="0"/>
          <w:sz w:val="22"/>
          <w:szCs w:val="22"/>
          <w:lang w:eastAsia="nl-NL"/>
        </w:rPr>
      </w:pPr>
      <w:hyperlink w:anchor="_Toc436222958" w:history="1">
        <w:r w:rsidR="00C8494F" w:rsidRPr="00800FB3">
          <w:rPr>
            <w:rStyle w:val="Hyperlink"/>
          </w:rPr>
          <w:t>2.7.2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_Toc436222958 \h </w:instrText>
        </w:r>
        <w:r w:rsidR="00C8494F">
          <w:rPr>
            <w:webHidden/>
          </w:rPr>
        </w:r>
        <w:r w:rsidR="00C8494F">
          <w:rPr>
            <w:webHidden/>
          </w:rPr>
          <w:fldChar w:fldCharType="separate"/>
        </w:r>
        <w:r w:rsidR="00B61DF6">
          <w:rPr>
            <w:webHidden/>
          </w:rPr>
          <w:t>17</w:t>
        </w:r>
        <w:r w:rsidR="00C8494F">
          <w:rPr>
            <w:webHidden/>
          </w:rPr>
          <w:fldChar w:fldCharType="end"/>
        </w:r>
      </w:hyperlink>
    </w:p>
    <w:p w14:paraId="43976C0A" w14:textId="449AC717" w:rsidR="00C8494F" w:rsidRPr="008B12E1" w:rsidRDefault="00B61DF6">
      <w:pPr>
        <w:pStyle w:val="Inhopg2"/>
        <w:rPr>
          <w:rFonts w:ascii="Calibri" w:hAnsi="Calibri"/>
          <w:snapToGrid/>
          <w:kern w:val="0"/>
          <w:sz w:val="22"/>
          <w:szCs w:val="22"/>
          <w:lang w:eastAsia="nl-NL"/>
        </w:rPr>
      </w:pPr>
      <w:hyperlink w:anchor="_Toc436222959" w:history="1">
        <w:r w:rsidR="00C8494F" w:rsidRPr="00800FB3">
          <w:rPr>
            <w:rStyle w:val="Hyperlink"/>
          </w:rPr>
          <w:t>2.8</w:t>
        </w:r>
        <w:r w:rsidR="00C8494F" w:rsidRPr="008B12E1">
          <w:rPr>
            <w:rFonts w:ascii="Calibri" w:hAnsi="Calibri"/>
            <w:snapToGrid/>
            <w:kern w:val="0"/>
            <w:sz w:val="22"/>
            <w:szCs w:val="22"/>
            <w:lang w:eastAsia="nl-NL"/>
          </w:rPr>
          <w:tab/>
        </w:r>
        <w:r w:rsidR="00C8494F" w:rsidRPr="00800FB3">
          <w:rPr>
            <w:rStyle w:val="Hyperlink"/>
          </w:rPr>
          <w:t>Bepalingen</w:t>
        </w:r>
        <w:r w:rsidR="00C8494F">
          <w:rPr>
            <w:webHidden/>
          </w:rPr>
          <w:tab/>
        </w:r>
        <w:r w:rsidR="00C8494F">
          <w:rPr>
            <w:webHidden/>
          </w:rPr>
          <w:fldChar w:fldCharType="begin"/>
        </w:r>
        <w:r w:rsidR="00C8494F">
          <w:rPr>
            <w:webHidden/>
          </w:rPr>
          <w:instrText xml:space="preserve"> PAGEREF _Toc436222959 \h </w:instrText>
        </w:r>
        <w:r w:rsidR="00C8494F">
          <w:rPr>
            <w:webHidden/>
          </w:rPr>
        </w:r>
        <w:r w:rsidR="00C8494F">
          <w:rPr>
            <w:webHidden/>
          </w:rPr>
          <w:fldChar w:fldCharType="separate"/>
        </w:r>
        <w:r>
          <w:rPr>
            <w:webHidden/>
          </w:rPr>
          <w:t>18</w:t>
        </w:r>
        <w:r w:rsidR="00C8494F">
          <w:rPr>
            <w:webHidden/>
          </w:rPr>
          <w:fldChar w:fldCharType="end"/>
        </w:r>
      </w:hyperlink>
    </w:p>
    <w:p w14:paraId="23189D57" w14:textId="1D8AFEB1" w:rsidR="00C8494F" w:rsidRPr="008B12E1" w:rsidRDefault="001A11AE">
      <w:pPr>
        <w:pStyle w:val="Inhopg2"/>
        <w:rPr>
          <w:rFonts w:ascii="Calibri" w:hAnsi="Calibri"/>
          <w:snapToGrid/>
          <w:kern w:val="0"/>
          <w:sz w:val="22"/>
          <w:szCs w:val="22"/>
          <w:lang w:eastAsia="nl-NL"/>
        </w:rPr>
      </w:pPr>
      <w:hyperlink w:anchor="_Toc436222960" w:history="1">
        <w:r w:rsidR="00C8494F" w:rsidRPr="00800FB3">
          <w:rPr>
            <w:rStyle w:val="Hyperlink"/>
          </w:rPr>
          <w:t>2.9</w:t>
        </w:r>
        <w:r w:rsidR="00C8494F" w:rsidRPr="008B12E1">
          <w:rPr>
            <w:rFonts w:ascii="Calibri" w:hAnsi="Calibri"/>
            <w:snapToGrid/>
            <w:kern w:val="0"/>
            <w:sz w:val="22"/>
            <w:szCs w:val="22"/>
            <w:lang w:eastAsia="nl-NL"/>
          </w:rPr>
          <w:tab/>
        </w:r>
        <w:r w:rsidR="00C8494F" w:rsidRPr="00800FB3">
          <w:rPr>
            <w:rStyle w:val="Hyperlink"/>
          </w:rPr>
          <w:t>Notariële verklaringen</w:t>
        </w:r>
        <w:r w:rsidR="00C8494F">
          <w:rPr>
            <w:webHidden/>
          </w:rPr>
          <w:tab/>
        </w:r>
        <w:r w:rsidR="00C8494F">
          <w:rPr>
            <w:webHidden/>
          </w:rPr>
          <w:fldChar w:fldCharType="begin"/>
        </w:r>
        <w:r w:rsidR="00C8494F">
          <w:rPr>
            <w:webHidden/>
          </w:rPr>
          <w:instrText xml:space="preserve"> PAGEREF _Toc436222960 \h </w:instrText>
        </w:r>
        <w:r w:rsidR="00C8494F">
          <w:rPr>
            <w:webHidden/>
          </w:rPr>
        </w:r>
        <w:r w:rsidR="00C8494F">
          <w:rPr>
            <w:webHidden/>
          </w:rPr>
          <w:fldChar w:fldCharType="separate"/>
        </w:r>
        <w:r w:rsidR="00B61DF6">
          <w:rPr>
            <w:webHidden/>
          </w:rPr>
          <w:t>18</w:t>
        </w:r>
        <w:r w:rsidR="00C8494F">
          <w:rPr>
            <w:webHidden/>
          </w:rPr>
          <w:fldChar w:fldCharType="end"/>
        </w:r>
      </w:hyperlink>
    </w:p>
    <w:p w14:paraId="0258E70E" w14:textId="00D4A86F" w:rsidR="00C8494F" w:rsidRPr="008B12E1" w:rsidRDefault="00ED5661">
      <w:pPr>
        <w:pStyle w:val="Inhopg3"/>
        <w:rPr>
          <w:rFonts w:ascii="Calibri" w:hAnsi="Calibri"/>
          <w:snapToGrid/>
          <w:kern w:val="0"/>
          <w:sz w:val="22"/>
          <w:szCs w:val="22"/>
          <w:lang w:eastAsia="nl-NL"/>
        </w:rPr>
      </w:pPr>
      <w:hyperlink w:anchor="_Toc436222961" w:history="1">
        <w:r w:rsidR="00C8494F" w:rsidRPr="00800FB3">
          <w:rPr>
            <w:rStyle w:val="Hyperlink"/>
          </w:rPr>
          <w:t>2.9.1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_Toc436222961 \h </w:instrText>
        </w:r>
        <w:r w:rsidR="00C8494F">
          <w:rPr>
            <w:webHidden/>
          </w:rPr>
        </w:r>
        <w:r w:rsidR="00C8494F">
          <w:rPr>
            <w:webHidden/>
          </w:rPr>
          <w:fldChar w:fldCharType="separate"/>
        </w:r>
        <w:r w:rsidR="00B61DF6">
          <w:rPr>
            <w:webHidden/>
          </w:rPr>
          <w:t>20</w:t>
        </w:r>
        <w:r w:rsidR="00C8494F">
          <w:rPr>
            <w:webHidden/>
          </w:rPr>
          <w:fldChar w:fldCharType="end"/>
        </w:r>
      </w:hyperlink>
    </w:p>
    <w:p w14:paraId="27A4AC66" w14:textId="794E4D16" w:rsidR="00C8494F" w:rsidRPr="008B12E1" w:rsidRDefault="00961082">
      <w:pPr>
        <w:pStyle w:val="Inhopg3"/>
        <w:rPr>
          <w:rFonts w:ascii="Calibri" w:hAnsi="Calibri"/>
          <w:snapToGrid/>
          <w:kern w:val="0"/>
          <w:sz w:val="22"/>
          <w:szCs w:val="22"/>
          <w:lang w:eastAsia="nl-NL"/>
        </w:rPr>
      </w:pPr>
      <w:hyperlink w:anchor="_Toc436222962" w:history="1">
        <w:r w:rsidR="00C8494F" w:rsidRPr="00800FB3">
          <w:rPr>
            <w:rStyle w:val="Hyperlink"/>
          </w:rPr>
          <w:t>2.9.2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_Toc436222962 \h </w:instrText>
        </w:r>
        <w:r w:rsidR="00C8494F">
          <w:rPr>
            <w:webHidden/>
          </w:rPr>
        </w:r>
        <w:r w:rsidR="00C8494F">
          <w:rPr>
            <w:webHidden/>
          </w:rPr>
          <w:fldChar w:fldCharType="separate"/>
        </w:r>
        <w:r w:rsidR="00B61DF6">
          <w:rPr>
            <w:webHidden/>
          </w:rPr>
          <w:t>20</w:t>
        </w:r>
        <w:r w:rsidR="00C8494F">
          <w:rPr>
            <w:webHidden/>
          </w:rPr>
          <w:fldChar w:fldCharType="end"/>
        </w:r>
      </w:hyperlink>
    </w:p>
    <w:p w14:paraId="73769441" w14:textId="4BF04FFC" w:rsidR="00C8494F" w:rsidRPr="008B12E1" w:rsidRDefault="00ED5661">
      <w:pPr>
        <w:pStyle w:val="Inhopg2"/>
        <w:rPr>
          <w:rFonts w:ascii="Calibri" w:hAnsi="Calibri"/>
          <w:snapToGrid/>
          <w:kern w:val="0"/>
          <w:sz w:val="22"/>
          <w:szCs w:val="22"/>
          <w:lang w:eastAsia="nl-NL"/>
        </w:rPr>
      </w:pPr>
      <w:hyperlink w:anchor="_Toc436222963" w:history="1">
        <w:r w:rsidR="00C8494F" w:rsidRPr="00800FB3">
          <w:rPr>
            <w:rStyle w:val="Hyperlink"/>
          </w:rPr>
          <w:t>2.10</w:t>
        </w:r>
        <w:r w:rsidR="00C8494F" w:rsidRPr="008B12E1">
          <w:rPr>
            <w:rFonts w:ascii="Calibri" w:hAnsi="Calibri"/>
            <w:snapToGrid/>
            <w:kern w:val="0"/>
            <w:sz w:val="22"/>
            <w:szCs w:val="22"/>
            <w:lang w:eastAsia="nl-NL"/>
          </w:rPr>
          <w:tab/>
        </w:r>
        <w:r w:rsidR="00C8494F" w:rsidRPr="00800FB3">
          <w:rPr>
            <w:rStyle w:val="Hyperlink"/>
          </w:rPr>
          <w:t>Verzoek tot inschrijving</w:t>
        </w:r>
        <w:r w:rsidR="00C8494F">
          <w:rPr>
            <w:webHidden/>
          </w:rPr>
          <w:tab/>
        </w:r>
        <w:r w:rsidR="00C8494F">
          <w:rPr>
            <w:webHidden/>
          </w:rPr>
          <w:fldChar w:fldCharType="begin"/>
        </w:r>
        <w:r w:rsidR="00C8494F">
          <w:rPr>
            <w:webHidden/>
          </w:rPr>
          <w:instrText xml:space="preserve"> PAGEREF _Toc436222963 \h </w:instrText>
        </w:r>
        <w:r w:rsidR="00C8494F">
          <w:rPr>
            <w:webHidden/>
          </w:rPr>
        </w:r>
        <w:r w:rsidR="00C8494F">
          <w:rPr>
            <w:webHidden/>
          </w:rPr>
          <w:fldChar w:fldCharType="separate"/>
        </w:r>
        <w:r w:rsidR="00B61DF6">
          <w:rPr>
            <w:webHidden/>
          </w:rPr>
          <w:t>21</w:t>
        </w:r>
        <w:r w:rsidR="00C8494F">
          <w:rPr>
            <w:webHidden/>
          </w:rPr>
          <w:fldChar w:fldCharType="end"/>
        </w:r>
      </w:hyperlink>
    </w:p>
    <w:p w14:paraId="2722723B" w14:textId="5D3959D3" w:rsidR="00C8494F" w:rsidRPr="008B12E1" w:rsidRDefault="00ED5661">
      <w:pPr>
        <w:pStyle w:val="Inhopg3"/>
        <w:rPr>
          <w:rFonts w:ascii="Calibri" w:hAnsi="Calibri"/>
          <w:snapToGrid/>
          <w:kern w:val="0"/>
          <w:sz w:val="22"/>
          <w:szCs w:val="22"/>
          <w:lang w:eastAsia="nl-NL"/>
        </w:rPr>
      </w:pPr>
      <w:hyperlink w:anchor="_Toc436222964" w:history="1">
        <w:r w:rsidR="00C8494F" w:rsidRPr="00800FB3">
          <w:rPr>
            <w:rStyle w:val="Hyperlink"/>
          </w:rPr>
          <w:t>2.10.1</w:t>
        </w:r>
        <w:r w:rsidR="00C8494F" w:rsidRPr="008B12E1">
          <w:rPr>
            <w:rFonts w:ascii="Calibri" w:hAnsi="Calibri"/>
            <w:snapToGrid/>
            <w:kern w:val="0"/>
            <w:sz w:val="22"/>
            <w:szCs w:val="22"/>
            <w:lang w:eastAsia="nl-NL"/>
          </w:rPr>
          <w:tab/>
        </w:r>
        <w:r w:rsidR="00C8494F" w:rsidRPr="00800FB3">
          <w:rPr>
            <w:rStyle w:val="Hyperlink"/>
          </w:rPr>
          <w:t>Variant koopovereenkomst</w:t>
        </w:r>
        <w:r w:rsidR="00C8494F">
          <w:rPr>
            <w:webHidden/>
          </w:rPr>
          <w:tab/>
        </w:r>
        <w:r w:rsidR="00C8494F">
          <w:rPr>
            <w:webHidden/>
          </w:rPr>
          <w:fldChar w:fldCharType="begin"/>
        </w:r>
        <w:r w:rsidR="00C8494F">
          <w:rPr>
            <w:webHidden/>
          </w:rPr>
          <w:instrText xml:space="preserve"> PAGEREF _Toc436222964 \h </w:instrText>
        </w:r>
        <w:r w:rsidR="00C8494F">
          <w:rPr>
            <w:webHidden/>
          </w:rPr>
        </w:r>
        <w:r w:rsidR="00C8494F">
          <w:rPr>
            <w:webHidden/>
          </w:rPr>
          <w:fldChar w:fldCharType="separate"/>
        </w:r>
        <w:r w:rsidR="00B61DF6">
          <w:rPr>
            <w:webHidden/>
          </w:rPr>
          <w:t>21</w:t>
        </w:r>
        <w:r w:rsidR="00C8494F">
          <w:rPr>
            <w:webHidden/>
          </w:rPr>
          <w:fldChar w:fldCharType="end"/>
        </w:r>
      </w:hyperlink>
    </w:p>
    <w:p w14:paraId="6F851B92" w14:textId="7C37E757" w:rsidR="00C8494F" w:rsidRPr="008B12E1" w:rsidRDefault="00ED5661">
      <w:pPr>
        <w:pStyle w:val="Inhopg3"/>
        <w:rPr>
          <w:rFonts w:ascii="Calibri" w:hAnsi="Calibri"/>
          <w:snapToGrid/>
          <w:kern w:val="0"/>
          <w:sz w:val="22"/>
          <w:szCs w:val="22"/>
          <w:lang w:eastAsia="nl-NL"/>
        </w:rPr>
      </w:pPr>
      <w:hyperlink w:anchor="_Toc436222965" w:history="1">
        <w:r w:rsidR="00C8494F" w:rsidRPr="00800FB3">
          <w:rPr>
            <w:rStyle w:val="Hyperlink"/>
          </w:rPr>
          <w:t>2.10.2</w:t>
        </w:r>
        <w:r w:rsidR="00C8494F" w:rsidRPr="008B12E1">
          <w:rPr>
            <w:rFonts w:ascii="Calibri" w:hAnsi="Calibri"/>
            <w:snapToGrid/>
            <w:kern w:val="0"/>
            <w:sz w:val="22"/>
            <w:szCs w:val="22"/>
            <w:lang w:eastAsia="nl-NL"/>
          </w:rPr>
          <w:tab/>
        </w:r>
        <w:r w:rsidR="00C8494F" w:rsidRPr="00800FB3">
          <w:rPr>
            <w:rStyle w:val="Hyperlink"/>
          </w:rPr>
          <w:t>Variant optie-overeenkomst</w:t>
        </w:r>
        <w:r w:rsidR="00C8494F">
          <w:rPr>
            <w:webHidden/>
          </w:rPr>
          <w:tab/>
        </w:r>
        <w:r w:rsidR="00C8494F">
          <w:rPr>
            <w:webHidden/>
          </w:rPr>
          <w:fldChar w:fldCharType="begin"/>
        </w:r>
        <w:r w:rsidR="00C8494F">
          <w:rPr>
            <w:webHidden/>
          </w:rPr>
          <w:instrText xml:space="preserve"> PAGEREF _Toc436222965 \h </w:instrText>
        </w:r>
        <w:r w:rsidR="00C8494F">
          <w:rPr>
            <w:webHidden/>
          </w:rPr>
        </w:r>
        <w:r w:rsidR="00C8494F">
          <w:rPr>
            <w:webHidden/>
          </w:rPr>
          <w:fldChar w:fldCharType="separate"/>
        </w:r>
        <w:r w:rsidR="00B61DF6">
          <w:rPr>
            <w:webHidden/>
          </w:rPr>
          <w:t>22</w:t>
        </w:r>
        <w:r w:rsidR="00C8494F">
          <w:rPr>
            <w:webHidden/>
          </w:rPr>
          <w:fldChar w:fldCharType="end"/>
        </w:r>
      </w:hyperlink>
    </w:p>
    <w:p w14:paraId="607F9D95" w14:textId="07B2DFD5" w:rsidR="00C8494F" w:rsidRPr="008B12E1" w:rsidRDefault="00961082">
      <w:pPr>
        <w:pStyle w:val="Inhopg2"/>
        <w:rPr>
          <w:rFonts w:ascii="Calibri" w:hAnsi="Calibri"/>
          <w:snapToGrid/>
          <w:kern w:val="0"/>
          <w:sz w:val="22"/>
          <w:szCs w:val="22"/>
          <w:lang w:eastAsia="nl-NL"/>
        </w:rPr>
      </w:pPr>
      <w:hyperlink w:anchor="_Toc436222966" w:history="1">
        <w:r w:rsidR="00C8494F" w:rsidRPr="00800FB3">
          <w:rPr>
            <w:rStyle w:val="Hyperlink"/>
          </w:rPr>
          <w:t>2.11</w:t>
        </w:r>
        <w:r w:rsidR="00C8494F" w:rsidRPr="008B12E1">
          <w:rPr>
            <w:rFonts w:ascii="Calibri" w:hAnsi="Calibri"/>
            <w:snapToGrid/>
            <w:kern w:val="0"/>
            <w:sz w:val="22"/>
            <w:szCs w:val="22"/>
            <w:lang w:eastAsia="nl-NL"/>
          </w:rPr>
          <w:tab/>
        </w:r>
        <w:r w:rsidR="00C8494F" w:rsidRPr="00800FB3">
          <w:rPr>
            <w:rStyle w:val="Hyperlink"/>
          </w:rPr>
          <w:t>Woonplaatskeuze</w:t>
        </w:r>
        <w:r w:rsidR="00C8494F">
          <w:rPr>
            <w:webHidden/>
          </w:rPr>
          <w:tab/>
        </w:r>
        <w:r w:rsidR="00C8494F">
          <w:rPr>
            <w:webHidden/>
          </w:rPr>
          <w:fldChar w:fldCharType="begin"/>
        </w:r>
        <w:r w:rsidR="00C8494F">
          <w:rPr>
            <w:webHidden/>
          </w:rPr>
          <w:instrText xml:space="preserve"> PAGEREF _Toc436222966 \h </w:instrText>
        </w:r>
        <w:r w:rsidR="00C8494F">
          <w:rPr>
            <w:webHidden/>
          </w:rPr>
        </w:r>
        <w:r w:rsidR="00C8494F">
          <w:rPr>
            <w:webHidden/>
          </w:rPr>
          <w:fldChar w:fldCharType="separate"/>
        </w:r>
        <w:r w:rsidR="00B61DF6">
          <w:rPr>
            <w:webHidden/>
          </w:rPr>
          <w:t>23</w:t>
        </w:r>
        <w:r w:rsidR="00C8494F">
          <w:rPr>
            <w:webHidden/>
          </w:rPr>
          <w:fldChar w:fldCharType="end"/>
        </w:r>
      </w:hyperlink>
    </w:p>
    <w:p w14:paraId="1ACD4C8D" w14:textId="74419F28" w:rsidR="00C8494F" w:rsidRPr="008B12E1" w:rsidRDefault="00961082">
      <w:pPr>
        <w:pStyle w:val="Inhopg2"/>
        <w:rPr>
          <w:rFonts w:ascii="Calibri" w:hAnsi="Calibri"/>
          <w:snapToGrid/>
          <w:kern w:val="0"/>
          <w:sz w:val="22"/>
          <w:szCs w:val="22"/>
          <w:lang w:eastAsia="nl-NL"/>
        </w:rPr>
      </w:pPr>
      <w:hyperlink w:anchor="_Toc436222967" w:history="1">
        <w:r w:rsidR="00C8494F" w:rsidRPr="00800FB3">
          <w:rPr>
            <w:rStyle w:val="Hyperlink"/>
          </w:rPr>
          <w:t>2.12</w:t>
        </w:r>
        <w:r w:rsidR="00C8494F" w:rsidRPr="008B12E1">
          <w:rPr>
            <w:rFonts w:ascii="Calibri" w:hAnsi="Calibri"/>
            <w:snapToGrid/>
            <w:kern w:val="0"/>
            <w:sz w:val="22"/>
            <w:szCs w:val="22"/>
            <w:lang w:eastAsia="nl-NL"/>
          </w:rPr>
          <w:tab/>
        </w:r>
        <w:r w:rsidR="00C8494F" w:rsidRPr="00800FB3">
          <w:rPr>
            <w:rStyle w:val="Hyperlink"/>
          </w:rPr>
          <w:t>Bijlage</w:t>
        </w:r>
        <w:r w:rsidR="00C8494F">
          <w:rPr>
            <w:webHidden/>
          </w:rPr>
          <w:tab/>
        </w:r>
        <w:r w:rsidR="00C8494F">
          <w:rPr>
            <w:webHidden/>
          </w:rPr>
          <w:fldChar w:fldCharType="begin"/>
        </w:r>
        <w:r w:rsidR="00C8494F">
          <w:rPr>
            <w:webHidden/>
          </w:rPr>
          <w:instrText xml:space="preserve"> PAGEREF _Toc436222967 \h </w:instrText>
        </w:r>
        <w:r w:rsidR="00C8494F">
          <w:rPr>
            <w:webHidden/>
          </w:rPr>
        </w:r>
        <w:r w:rsidR="00C8494F">
          <w:rPr>
            <w:webHidden/>
          </w:rPr>
          <w:fldChar w:fldCharType="separate"/>
        </w:r>
        <w:r w:rsidR="00B61DF6">
          <w:rPr>
            <w:webHidden/>
          </w:rPr>
          <w:t>23</w:t>
        </w:r>
        <w:r w:rsidR="00C8494F">
          <w:rPr>
            <w:webHidden/>
          </w:rPr>
          <w:fldChar w:fldCharType="end"/>
        </w:r>
      </w:hyperlink>
    </w:p>
    <w:p w14:paraId="50FE7485" w14:textId="1483A4E4" w:rsidR="00C8494F" w:rsidRPr="008B12E1" w:rsidRDefault="00961082">
      <w:pPr>
        <w:pStyle w:val="Inhopg2"/>
        <w:rPr>
          <w:rFonts w:ascii="Calibri" w:hAnsi="Calibri"/>
          <w:snapToGrid/>
          <w:kern w:val="0"/>
          <w:sz w:val="22"/>
          <w:szCs w:val="22"/>
          <w:lang w:eastAsia="nl-NL"/>
        </w:rPr>
      </w:pPr>
      <w:hyperlink w:anchor="_Toc436222968" w:history="1">
        <w:r w:rsidR="00C8494F" w:rsidRPr="00800FB3">
          <w:rPr>
            <w:rStyle w:val="Hyperlink"/>
          </w:rPr>
          <w:t>2.13</w:t>
        </w:r>
        <w:r w:rsidR="00C8494F" w:rsidRPr="008B12E1">
          <w:rPr>
            <w:rFonts w:ascii="Calibri" w:hAnsi="Calibri"/>
            <w:snapToGrid/>
            <w:kern w:val="0"/>
            <w:sz w:val="22"/>
            <w:szCs w:val="22"/>
            <w:lang w:eastAsia="nl-NL"/>
          </w:rPr>
          <w:tab/>
        </w:r>
        <w:r w:rsidR="00C8494F" w:rsidRPr="00800FB3">
          <w:rPr>
            <w:rStyle w:val="Hyperlink"/>
          </w:rPr>
          <w:t>Slot akte</w:t>
        </w:r>
        <w:r w:rsidR="00C8494F">
          <w:rPr>
            <w:webHidden/>
          </w:rPr>
          <w:tab/>
        </w:r>
        <w:r w:rsidR="00C8494F">
          <w:rPr>
            <w:webHidden/>
          </w:rPr>
          <w:fldChar w:fldCharType="begin"/>
        </w:r>
        <w:r w:rsidR="00C8494F">
          <w:rPr>
            <w:webHidden/>
          </w:rPr>
          <w:instrText xml:space="preserve"> PAGEREF _Toc436222968 \h </w:instrText>
        </w:r>
        <w:r w:rsidR="00C8494F">
          <w:rPr>
            <w:webHidden/>
          </w:rPr>
        </w:r>
        <w:r w:rsidR="00C8494F">
          <w:rPr>
            <w:webHidden/>
          </w:rPr>
          <w:fldChar w:fldCharType="separate"/>
        </w:r>
        <w:r w:rsidR="00B61DF6">
          <w:rPr>
            <w:webHidden/>
          </w:rPr>
          <w:t>24</w:t>
        </w:r>
        <w:r w:rsidR="00C8494F">
          <w:rPr>
            <w:webHidden/>
          </w:rPr>
          <w:fldChar w:fldCharType="end"/>
        </w:r>
      </w:hyperlink>
    </w:p>
    <w:p w14:paraId="4CC8EE1A" w14:textId="19596CE9" w:rsidR="00C8494F" w:rsidRPr="008B12E1" w:rsidRDefault="00961082">
      <w:pPr>
        <w:pStyle w:val="Inhopg1"/>
        <w:rPr>
          <w:rFonts w:ascii="Calibri" w:hAnsi="Calibri"/>
          <w:b w:val="0"/>
          <w:bCs w:val="0"/>
          <w:snapToGrid/>
          <w:kern w:val="0"/>
          <w:sz w:val="22"/>
          <w:szCs w:val="22"/>
          <w:lang w:eastAsia="nl-NL"/>
        </w:rPr>
      </w:pPr>
      <w:hyperlink w:anchor="_Toc436222969" w:history="1">
        <w:r w:rsidR="00C8494F" w:rsidRPr="00800FB3">
          <w:rPr>
            <w:rStyle w:val="Hyperlink"/>
          </w:rPr>
          <w:t>3</w:t>
        </w:r>
        <w:r w:rsidR="00C8494F" w:rsidRPr="008B12E1">
          <w:rPr>
            <w:rFonts w:ascii="Calibri" w:hAnsi="Calibri"/>
            <w:b w:val="0"/>
            <w:bCs w:val="0"/>
            <w:snapToGrid/>
            <w:kern w:val="0"/>
            <w:sz w:val="22"/>
            <w:szCs w:val="22"/>
            <w:lang w:eastAsia="nl-NL"/>
          </w:rPr>
          <w:tab/>
        </w:r>
        <w:r w:rsidR="00C8494F" w:rsidRPr="00800FB3">
          <w:rPr>
            <w:rStyle w:val="Hyperlink"/>
          </w:rPr>
          <w:t>Openstaande punten</w:t>
        </w:r>
        <w:r w:rsidR="00C8494F">
          <w:rPr>
            <w:webHidden/>
          </w:rPr>
          <w:tab/>
        </w:r>
        <w:r w:rsidR="00C8494F">
          <w:rPr>
            <w:webHidden/>
          </w:rPr>
          <w:fldChar w:fldCharType="begin"/>
        </w:r>
        <w:r w:rsidR="00C8494F">
          <w:rPr>
            <w:webHidden/>
          </w:rPr>
          <w:instrText xml:space="preserve"> PAGEREF _Toc436222969 \h </w:instrText>
        </w:r>
        <w:r w:rsidR="00C8494F">
          <w:rPr>
            <w:webHidden/>
          </w:rPr>
        </w:r>
        <w:r w:rsidR="00C8494F">
          <w:rPr>
            <w:webHidden/>
          </w:rPr>
          <w:fldChar w:fldCharType="separate"/>
        </w:r>
        <w:r w:rsidR="00B61DF6">
          <w:rPr>
            <w:webHidden/>
          </w:rPr>
          <w:t>25</w:t>
        </w:r>
        <w:r w:rsidR="00C8494F">
          <w:rPr>
            <w:webHidden/>
          </w:rPr>
          <w:fldChar w:fldCharType="end"/>
        </w:r>
      </w:hyperlink>
    </w:p>
    <w:p w14:paraId="536348D7" w14:textId="77777777" w:rsidR="00451606" w:rsidRDefault="00335460">
      <w:pPr>
        <w:pStyle w:val="Koptekst"/>
        <w:tabs>
          <w:tab w:val="clear" w:pos="4536"/>
          <w:tab w:val="clear" w:pos="9072"/>
        </w:tabs>
      </w:pPr>
      <w:r>
        <w:fldChar w:fldCharType="end"/>
      </w:r>
    </w:p>
    <w:p w14:paraId="22EE4170" w14:textId="77777777" w:rsidR="00451606" w:rsidRDefault="00451606">
      <w:pPr>
        <w:pStyle w:val="Koptekst"/>
        <w:tabs>
          <w:tab w:val="clear" w:pos="4536"/>
          <w:tab w:val="clear" w:pos="9072"/>
        </w:tabs>
      </w:pPr>
    </w:p>
    <w:p w14:paraId="29513DA8" w14:textId="77777777"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14:paraId="2CB712F3" w14:textId="77777777"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31" w:name="bmStartpunt"/>
      <w:bookmarkStart w:id="32" w:name="_Toc498316301"/>
      <w:bookmarkStart w:id="33" w:name="_Toc276321552"/>
      <w:bookmarkStart w:id="34" w:name="_Toc278205521"/>
      <w:bookmarkStart w:id="35" w:name="_Toc436222942"/>
      <w:bookmarkEnd w:id="31"/>
      <w:bookmarkEnd w:id="32"/>
      <w:r>
        <w:rPr>
          <w:lang w:val="nl-NL"/>
        </w:rPr>
        <w:lastRenderedPageBreak/>
        <w:t>Inleiding</w:t>
      </w:r>
      <w:bookmarkEnd w:id="33"/>
      <w:bookmarkEnd w:id="34"/>
      <w:bookmarkEnd w:id="35"/>
    </w:p>
    <w:p w14:paraId="065EC19B"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36" w:name="_Toc276321553"/>
      <w:bookmarkStart w:id="37" w:name="_Toc278205522"/>
      <w:bookmarkStart w:id="38" w:name="_Toc436222943"/>
      <w:r>
        <w:rPr>
          <w:lang w:val="nl-NL"/>
        </w:rPr>
        <w:t>Doel</w:t>
      </w:r>
      <w:bookmarkEnd w:id="36"/>
      <w:bookmarkEnd w:id="37"/>
      <w:bookmarkEnd w:id="38"/>
    </w:p>
    <w:p w14:paraId="7C361C2A" w14:textId="77777777" w:rsidR="00335460" w:rsidRDefault="00335460" w:rsidP="00335460">
      <w:bookmarkStart w:id="39" w:name="_Toc212447230"/>
      <w:bookmarkStart w:id="40" w:name="_Toc265506396"/>
      <w:bookmarkStart w:id="41"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42E374B0" w14:textId="77777777" w:rsidR="00335460" w:rsidRDefault="00335460" w:rsidP="00335460">
      <w:pPr>
        <w:pStyle w:val="Kop2"/>
        <w:numPr>
          <w:ilvl w:val="1"/>
          <w:numId w:val="1"/>
        </w:numPr>
      </w:pPr>
      <w:bookmarkStart w:id="42" w:name="_Toc276321554"/>
      <w:bookmarkStart w:id="43" w:name="_Toc278205523"/>
      <w:bookmarkStart w:id="44" w:name="_Toc436222944"/>
      <w:r w:rsidRPr="00343045">
        <w:t>Algemeen</w:t>
      </w:r>
      <w:bookmarkEnd w:id="39"/>
      <w:bookmarkEnd w:id="40"/>
      <w:bookmarkEnd w:id="42"/>
      <w:bookmarkEnd w:id="43"/>
      <w:bookmarkEnd w:id="44"/>
    </w:p>
    <w:bookmarkEnd w:id="41"/>
    <w:p w14:paraId="2B00607A" w14:textId="77777777"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14:paraId="4881E84F" w14:textId="77777777" w:rsidR="00335460" w:rsidRDefault="00335460" w:rsidP="00335460">
      <w:pPr>
        <w:rPr>
          <w:lang w:val="nl"/>
        </w:rPr>
      </w:pPr>
    </w:p>
    <w:p w14:paraId="3AB9FD2F" w14:textId="77777777" w:rsidR="00335460" w:rsidRPr="00343045" w:rsidRDefault="00335460" w:rsidP="00335460">
      <w:r>
        <w:rPr>
          <w:lang w:val="nl"/>
        </w:rPr>
        <w:t>Voor de toelichting op standaard tekstblokken zie de afzonderlijke beschrijvingen van die tekstblokken.</w:t>
      </w:r>
      <w:r w:rsidRPr="00343045">
        <w:t xml:space="preserve"> </w:t>
      </w:r>
    </w:p>
    <w:p w14:paraId="0C32CFCA" w14:textId="77777777" w:rsidR="00335460" w:rsidRPr="00343045" w:rsidRDefault="00335460" w:rsidP="00335460"/>
    <w:p w14:paraId="145A3873" w14:textId="77777777" w:rsidR="00D60D1A" w:rsidRPr="00343045" w:rsidRDefault="00D60D1A" w:rsidP="00D60D1A">
      <w:r w:rsidRPr="00343045">
        <w:t>Presentatie:</w:t>
      </w:r>
    </w:p>
    <w:p w14:paraId="643452DD" w14:textId="77777777"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14:paraId="465BE63D" w14:textId="77777777"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14:paraId="4E9C98F6" w14:textId="77777777" w:rsidR="00D60D1A" w:rsidRPr="00BF694E" w:rsidRDefault="00D60D1A" w:rsidP="00D60D1A"/>
    <w:p w14:paraId="68A4F74C" w14:textId="77777777" w:rsidR="00D60D1A" w:rsidRDefault="004C6545" w:rsidP="00D60D1A">
      <w:pPr>
        <w:ind w:left="227"/>
        <w:rPr>
          <w:lang w:val="en-US"/>
        </w:rPr>
      </w:pPr>
      <w:r w:rsidRPr="007F319F">
        <w:rPr>
          <w:noProof/>
          <w:lang w:eastAsia="nl-NL"/>
        </w:rPr>
        <w:drawing>
          <wp:inline distT="0" distB="0" distL="0" distR="0" wp14:anchorId="0D47E34F" wp14:editId="19E7F2CB">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1BB007F6" w14:textId="77777777" w:rsidR="00335460" w:rsidRPr="00355CA6" w:rsidRDefault="00335460" w:rsidP="00335460"/>
    <w:p w14:paraId="4B2E2AAE" w14:textId="77777777"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45" w:name="_Toc63672874"/>
      <w:bookmarkStart w:id="46" w:name="_Toc64275454"/>
      <w:bookmarkStart w:id="47" w:name="_Toc276321555"/>
      <w:bookmarkStart w:id="48" w:name="_Toc278205524"/>
      <w:bookmarkStart w:id="49" w:name="_Toc436222945"/>
      <w:r w:rsidRPr="00904A4A">
        <w:rPr>
          <w:lang w:val="nl-NL"/>
        </w:rPr>
        <w:t>Referenties</w:t>
      </w:r>
      <w:bookmarkEnd w:id="45"/>
      <w:bookmarkEnd w:id="46"/>
      <w:bookmarkEnd w:id="47"/>
      <w:bookmarkEnd w:id="48"/>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971"/>
      </w:tblGrid>
      <w:tr w:rsidR="00D01B7F" w:rsidRPr="00904A4A" w14:paraId="17661B87" w14:textId="77777777" w:rsidTr="00D01B7F">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45282589" w14:textId="77777777" w:rsidR="00D01B7F" w:rsidRPr="00904A4A" w:rsidRDefault="00D01B7F" w:rsidP="00373082">
            <w:pPr>
              <w:rPr>
                <w:b/>
                <w:bCs/>
              </w:rPr>
            </w:pPr>
            <w:r>
              <w:rPr>
                <w:b/>
                <w:bCs/>
              </w:rPr>
              <w:t>Afkorting</w:t>
            </w:r>
          </w:p>
        </w:tc>
        <w:tc>
          <w:tcPr>
            <w:tcW w:w="5971" w:type="dxa"/>
            <w:tcBorders>
              <w:top w:val="single" w:sz="4" w:space="0" w:color="auto"/>
              <w:left w:val="single" w:sz="4" w:space="0" w:color="auto"/>
              <w:bottom w:val="single" w:sz="4" w:space="0" w:color="auto"/>
              <w:right w:val="single" w:sz="4" w:space="0" w:color="auto"/>
            </w:tcBorders>
            <w:shd w:val="clear" w:color="auto" w:fill="CCCCCC"/>
          </w:tcPr>
          <w:p w14:paraId="3034C7D2" w14:textId="77777777" w:rsidR="00D01B7F" w:rsidRDefault="00D01B7F" w:rsidP="00373082">
            <w:pPr>
              <w:rPr>
                <w:b/>
                <w:bCs/>
              </w:rPr>
            </w:pPr>
            <w:r>
              <w:rPr>
                <w:b/>
                <w:bCs/>
              </w:rPr>
              <w:t>Documentnaam</w:t>
            </w:r>
          </w:p>
        </w:tc>
      </w:tr>
      <w:tr w:rsidR="00D01B7F" w:rsidRPr="00FA1ECF" w14:paraId="0157D88F" w14:textId="77777777" w:rsidTr="00D01B7F">
        <w:tc>
          <w:tcPr>
            <w:tcW w:w="1042" w:type="dxa"/>
            <w:tcBorders>
              <w:top w:val="single" w:sz="4" w:space="0" w:color="auto"/>
              <w:bottom w:val="single" w:sz="4" w:space="0" w:color="auto"/>
            </w:tcBorders>
          </w:tcPr>
          <w:p w14:paraId="433ABECB" w14:textId="2B3BF896" w:rsidR="00D01B7F" w:rsidRDefault="00D01B7F" w:rsidP="00373082">
            <w:bookmarkStart w:id="50" w:name="ModeldocumentABNAMROAAB"/>
            <w:r>
              <w:t>[</w:t>
            </w:r>
            <w:bookmarkStart w:id="51" w:name="ModeldocumentRabobank"/>
            <w:bookmarkStart w:id="52" w:name="Modeldocument"/>
            <w:r>
              <w:t>MDNV</w:t>
            </w:r>
            <w:bookmarkEnd w:id="51"/>
            <w:bookmarkEnd w:id="52"/>
            <w:r>
              <w:t>]</w:t>
            </w:r>
            <w:bookmarkEnd w:id="50"/>
          </w:p>
        </w:tc>
        <w:tc>
          <w:tcPr>
            <w:tcW w:w="5971" w:type="dxa"/>
            <w:tcBorders>
              <w:top w:val="single" w:sz="4" w:space="0" w:color="auto"/>
              <w:bottom w:val="single" w:sz="4" w:space="0" w:color="auto"/>
            </w:tcBorders>
          </w:tcPr>
          <w:p w14:paraId="3FB646CA" w14:textId="77777777" w:rsidR="00D01B7F" w:rsidRPr="001E08AA" w:rsidRDefault="00D01B7F" w:rsidP="00373082">
            <w:r w:rsidRPr="001E08AA">
              <w:t xml:space="preserve">Modeldocument </w:t>
            </w:r>
            <w:r>
              <w:t>Notariële verklaring – koop of optie</w:t>
            </w:r>
          </w:p>
        </w:tc>
      </w:tr>
      <w:tr w:rsidR="00D01B7F" w:rsidRPr="00FA1ECF" w14:paraId="489BE8EA" w14:textId="77777777" w:rsidTr="00D01B7F">
        <w:tc>
          <w:tcPr>
            <w:tcW w:w="1042" w:type="dxa"/>
            <w:tcBorders>
              <w:top w:val="single" w:sz="4" w:space="0" w:color="auto"/>
              <w:bottom w:val="single" w:sz="4" w:space="0" w:color="auto"/>
            </w:tcBorders>
          </w:tcPr>
          <w:p w14:paraId="221B868C" w14:textId="77777777" w:rsidR="00D01B7F" w:rsidRPr="001646B0" w:rsidRDefault="00D01B7F" w:rsidP="00373082">
            <w:r>
              <w:t>[</w:t>
            </w:r>
            <w:bookmarkStart w:id="53" w:name="ToelichtingModeldocument"/>
            <w:r>
              <w:t>TMD</w:t>
            </w:r>
            <w:bookmarkEnd w:id="53"/>
            <w:r>
              <w:t>]</w:t>
            </w:r>
          </w:p>
        </w:tc>
        <w:tc>
          <w:tcPr>
            <w:tcW w:w="5971" w:type="dxa"/>
            <w:tcBorders>
              <w:top w:val="single" w:sz="4" w:space="0" w:color="auto"/>
              <w:bottom w:val="single" w:sz="4" w:space="0" w:color="auto"/>
            </w:tcBorders>
          </w:tcPr>
          <w:p w14:paraId="15055CDD" w14:textId="77777777" w:rsidR="00D01B7F" w:rsidRPr="00B6792D" w:rsidRDefault="00D01B7F" w:rsidP="00144F7E">
            <w:pPr>
              <w:pStyle w:val="streepje"/>
              <w:numPr>
                <w:ilvl w:val="0"/>
                <w:numId w:val="0"/>
              </w:numPr>
              <w:rPr>
                <w:lang w:val="nl-NL"/>
              </w:rPr>
            </w:pPr>
            <w:r>
              <w:t>Toelichting t</w:t>
            </w:r>
            <w:r w:rsidRPr="009E59CA">
              <w:t>ekstblokken modeldocument</w:t>
            </w:r>
            <w:r>
              <w:t>,</w:t>
            </w:r>
            <w:r w:rsidRPr="00134AAB">
              <w:t xml:space="preserve"> </w:t>
            </w:r>
            <w:r>
              <w:t>zie</w:t>
            </w:r>
            <w:r w:rsidRPr="00134AAB">
              <w:t xml:space="preserve"> </w:t>
            </w:r>
            <w:r w:rsidRPr="002C7327">
              <w:t>[</w:t>
            </w:r>
            <w:r>
              <w:t>MDNV</w:t>
            </w:r>
            <w:r w:rsidRPr="002C7327">
              <w:t>]</w:t>
            </w:r>
            <w:r w:rsidRPr="00134AAB">
              <w:t>.</w:t>
            </w:r>
            <w:r w:rsidRPr="009E59CA">
              <w:t xml:space="preserve"> </w:t>
            </w:r>
            <w:r w:rsidRPr="00981449">
              <w:rPr>
                <w:vanish/>
              </w:rPr>
              <w:t>&lt;naam&gt;</w:t>
            </w:r>
          </w:p>
        </w:tc>
      </w:tr>
      <w:tr w:rsidR="00D01B7F" w:rsidRPr="00FA1ECF" w14:paraId="1FF94A7A" w14:textId="77777777" w:rsidTr="00D01B7F">
        <w:tc>
          <w:tcPr>
            <w:tcW w:w="1042" w:type="dxa"/>
            <w:tcBorders>
              <w:top w:val="single" w:sz="4" w:space="0" w:color="auto"/>
              <w:bottom w:val="single" w:sz="4" w:space="0" w:color="auto"/>
            </w:tcBorders>
          </w:tcPr>
          <w:p w14:paraId="204345A8" w14:textId="77777777" w:rsidR="00D01B7F" w:rsidRDefault="00D01B7F" w:rsidP="00373082">
            <w:r>
              <w:t>[TBAA]</w:t>
            </w:r>
          </w:p>
        </w:tc>
        <w:tc>
          <w:tcPr>
            <w:tcW w:w="5971" w:type="dxa"/>
            <w:tcBorders>
              <w:top w:val="single" w:sz="4" w:space="0" w:color="auto"/>
              <w:bottom w:val="single" w:sz="4" w:space="0" w:color="auto"/>
            </w:tcBorders>
          </w:tcPr>
          <w:p w14:paraId="4FD4000B" w14:textId="77777777" w:rsidR="00D01B7F" w:rsidRDefault="00D01B7F" w:rsidP="00373082">
            <w:r w:rsidRPr="00F04F48">
              <w:t>Tekstblok - Algemene afspraken modeldocumenten en tekstblokken</w:t>
            </w:r>
          </w:p>
        </w:tc>
      </w:tr>
      <w:tr w:rsidR="00D01B7F" w:rsidRPr="00FA1ECF" w14:paraId="20B65BD6" w14:textId="77777777" w:rsidTr="00D01B7F">
        <w:tc>
          <w:tcPr>
            <w:tcW w:w="1042" w:type="dxa"/>
            <w:tcBorders>
              <w:top w:val="single" w:sz="4" w:space="0" w:color="auto"/>
              <w:bottom w:val="single" w:sz="4" w:space="0" w:color="auto"/>
            </w:tcBorders>
          </w:tcPr>
          <w:p w14:paraId="39AAFD6B" w14:textId="565229AF" w:rsidR="00D01B7F" w:rsidRDefault="00D01B7F" w:rsidP="00373082">
            <w:bookmarkStart w:id="54" w:name="TC"/>
            <w:r>
              <w:t>[TC]</w:t>
            </w:r>
            <w:bookmarkEnd w:id="54"/>
          </w:p>
        </w:tc>
        <w:tc>
          <w:tcPr>
            <w:tcW w:w="5971" w:type="dxa"/>
            <w:tcBorders>
              <w:top w:val="single" w:sz="4" w:space="0" w:color="auto"/>
              <w:bottom w:val="single" w:sz="4" w:space="0" w:color="auto"/>
            </w:tcBorders>
          </w:tcPr>
          <w:p w14:paraId="6FC8B634" w14:textId="77777777" w:rsidR="00D01B7F" w:rsidRDefault="00D01B7F" w:rsidP="00373082">
            <w:pPr>
              <w:pStyle w:val="streepje"/>
              <w:numPr>
                <w:ilvl w:val="0"/>
                <w:numId w:val="0"/>
              </w:numPr>
            </w:pPr>
            <w:r w:rsidRPr="00362DEE">
              <w:t>Toelichting - Comparitie nummering en layout</w:t>
            </w:r>
          </w:p>
        </w:tc>
      </w:tr>
      <w:tr w:rsidR="00C04B21" w:rsidRPr="00FA1ECF" w14:paraId="7337234F" w14:textId="77777777" w:rsidTr="00D01B7F">
        <w:tc>
          <w:tcPr>
            <w:tcW w:w="1042" w:type="dxa"/>
            <w:tcBorders>
              <w:top w:val="single" w:sz="4" w:space="0" w:color="auto"/>
              <w:bottom w:val="single" w:sz="4" w:space="0" w:color="auto"/>
            </w:tcBorders>
          </w:tcPr>
          <w:p w14:paraId="0A7E04AC" w14:textId="77777777" w:rsidR="00C04B21" w:rsidRDefault="00C04B21" w:rsidP="00373082"/>
        </w:tc>
        <w:tc>
          <w:tcPr>
            <w:tcW w:w="5971" w:type="dxa"/>
            <w:tcBorders>
              <w:top w:val="single" w:sz="4" w:space="0" w:color="auto"/>
              <w:bottom w:val="single" w:sz="4" w:space="0" w:color="auto"/>
            </w:tcBorders>
          </w:tcPr>
          <w:p w14:paraId="1F86033E" w14:textId="77777777" w:rsidR="00C04B21" w:rsidRPr="00362DEE" w:rsidRDefault="00C04B21" w:rsidP="00373082">
            <w:pPr>
              <w:pStyle w:val="streepje"/>
              <w:numPr>
                <w:ilvl w:val="0"/>
                <w:numId w:val="0"/>
              </w:numPr>
            </w:pPr>
          </w:p>
        </w:tc>
      </w:tr>
      <w:tr w:rsidR="00D01B7F" w:rsidRPr="00FA1ECF" w14:paraId="214BD859" w14:textId="77777777" w:rsidTr="00D01B7F">
        <w:tc>
          <w:tcPr>
            <w:tcW w:w="1042" w:type="dxa"/>
            <w:tcBorders>
              <w:top w:val="single" w:sz="4" w:space="0" w:color="auto"/>
              <w:bottom w:val="single" w:sz="4" w:space="0" w:color="auto"/>
            </w:tcBorders>
          </w:tcPr>
          <w:p w14:paraId="0EEDE647" w14:textId="77777777" w:rsidR="00D01B7F" w:rsidRDefault="00D01B7F" w:rsidP="00373082">
            <w:r>
              <w:t>[XSDSA]</w:t>
            </w:r>
          </w:p>
        </w:tc>
        <w:tc>
          <w:tcPr>
            <w:tcW w:w="5971" w:type="dxa"/>
            <w:tcBorders>
              <w:top w:val="single" w:sz="4" w:space="0" w:color="auto"/>
              <w:bottom w:val="single" w:sz="4" w:space="0" w:color="auto"/>
            </w:tcBorders>
          </w:tcPr>
          <w:p w14:paraId="57A7FAD9" w14:textId="77777777" w:rsidR="00D01B7F" w:rsidRPr="00B6792D" w:rsidRDefault="00D01B7F" w:rsidP="00373082">
            <w:pPr>
              <w:pStyle w:val="streepje"/>
              <w:numPr>
                <w:ilvl w:val="0"/>
                <w:numId w:val="0"/>
              </w:numPr>
              <w:rPr>
                <w:lang w:val="nl-NL"/>
              </w:rPr>
            </w:pPr>
            <w:r>
              <w:t>Generieke XSD “</w:t>
            </w:r>
            <w:r w:rsidRPr="00887623">
              <w:t>StukAlgemeen</w:t>
            </w:r>
            <w:r>
              <w:t>”</w:t>
            </w:r>
          </w:p>
        </w:tc>
      </w:tr>
    </w:tbl>
    <w:p w14:paraId="75B7894C" w14:textId="77777777" w:rsidR="00335460" w:rsidRDefault="00335460" w:rsidP="00335460">
      <w:r w:rsidDel="00275DC9">
        <w:t xml:space="preserve"> </w:t>
      </w:r>
    </w:p>
    <w:p w14:paraId="1D1B26F1" w14:textId="77777777" w:rsidR="00335460" w:rsidRPr="00B6792D" w:rsidRDefault="00335460" w:rsidP="00335460"/>
    <w:p w14:paraId="35B1A89E"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55" w:name="_Toc276321556"/>
      <w:bookmarkStart w:id="56" w:name="_Toc278205525"/>
      <w:bookmarkStart w:id="57" w:name="_Toc436222946"/>
      <w:r>
        <w:rPr>
          <w:lang w:val="nl-NL"/>
        </w:rPr>
        <w:lastRenderedPageBreak/>
        <w:t>Uitgangspunten</w:t>
      </w:r>
      <w:bookmarkEnd w:id="55"/>
      <w:bookmarkEnd w:id="56"/>
      <w:bookmarkEnd w:id="57"/>
    </w:p>
    <w:p w14:paraId="7B9E90A8" w14:textId="77777777" w:rsidR="00335460" w:rsidRDefault="00335460" w:rsidP="00335460">
      <w:r>
        <w:t>N.v.t.</w:t>
      </w:r>
    </w:p>
    <w:p w14:paraId="0D208661" w14:textId="77777777"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61" w:name="_Toc276321557"/>
    </w:p>
    <w:p w14:paraId="33CFE8C4" w14:textId="77777777" w:rsidR="00B704A3" w:rsidRDefault="00D02A42" w:rsidP="00B704A3">
      <w:pPr>
        <w:pStyle w:val="Kop1"/>
        <w:rPr>
          <w:lang w:val="nl-NL"/>
        </w:rPr>
      </w:pPr>
      <w:bookmarkStart w:id="62" w:name="_Toc436222947"/>
      <w:bookmarkEnd w:id="61"/>
      <w:r>
        <w:rPr>
          <w:lang w:val="nl-NL"/>
        </w:rPr>
        <w:lastRenderedPageBreak/>
        <w:t>Notariële verklaring – koop of optie</w:t>
      </w:r>
      <w:bookmarkEnd w:id="62"/>
    </w:p>
    <w:p w14:paraId="4A218384" w14:textId="139D0ED0"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D01B7F">
        <w:t>TMD</w:t>
      </w:r>
      <w:r w:rsidR="00CE6FA0">
        <w:fldChar w:fldCharType="end"/>
      </w:r>
      <w:r w:rsidR="00CE6FA0">
        <w:t>]</w:t>
      </w:r>
      <w:r>
        <w:t>) die onderdeel is van het essentialiabestand. De gegevensstructuur is opgenomen in een schema (XSD).</w:t>
      </w:r>
    </w:p>
    <w:p w14:paraId="02BF3067" w14:textId="77777777" w:rsidR="00B704A3" w:rsidRDefault="00B704A3" w:rsidP="00B704A3"/>
    <w:p w14:paraId="7BB0A3E6" w14:textId="77777777" w:rsidR="00B704A3" w:rsidRDefault="00B704A3" w:rsidP="00B704A3">
      <w:r>
        <w:t xml:space="preserve">De mapping naar de XSD heeft de volgende syntax: eerst wordt het basispad genoemd en daarna de achtereenvolgende elementen die corresponderen met de variabelen in het modeldocument. </w:t>
      </w:r>
    </w:p>
    <w:p w14:paraId="428CAF82" w14:textId="77777777" w:rsidR="00B704A3" w:rsidRDefault="00B704A3" w:rsidP="00B704A3"/>
    <w:p w14:paraId="2A35EFDC" w14:textId="31B108B4"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D01B7F">
        <w:t>MDNV</w:t>
      </w:r>
      <w:r w:rsidR="00CE6FA0">
        <w:fldChar w:fldCharType="end"/>
      </w:r>
      <w:r w:rsidR="00CE6FA0">
        <w:t>]</w:t>
      </w:r>
      <w:r>
        <w:t>.</w:t>
      </w:r>
    </w:p>
    <w:p w14:paraId="723F9865" w14:textId="77777777" w:rsidR="00ED0ADB" w:rsidRPr="00343045" w:rsidRDefault="00ED0ADB" w:rsidP="00ED0ADB">
      <w:pPr>
        <w:pStyle w:val="Kop2"/>
        <w:numPr>
          <w:ilvl w:val="1"/>
          <w:numId w:val="1"/>
        </w:numPr>
      </w:pPr>
      <w:bookmarkStart w:id="63" w:name="_Toc276317484"/>
      <w:bookmarkStart w:id="64" w:name="_Toc276321558"/>
      <w:bookmarkStart w:id="65" w:name="_Toc436222948"/>
      <w:r>
        <w:t>Verklaring</w:t>
      </w:r>
      <w:bookmarkEnd w:id="63"/>
      <w:bookmarkEnd w:id="64"/>
      <w:bookmarkEnd w:id="6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14:paraId="6C0FE0E7" w14:textId="77777777" w:rsidTr="00EA4857">
        <w:tc>
          <w:tcPr>
            <w:tcW w:w="2621" w:type="pct"/>
            <w:shd w:val="clear" w:color="auto" w:fill="auto"/>
          </w:tcPr>
          <w:p w14:paraId="0CC653DB" w14:textId="77777777"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14:paraId="2F8BA119" w14:textId="77777777" w:rsidR="00F41CE3" w:rsidRPr="00EA4857" w:rsidRDefault="00F41CE3" w:rsidP="00F41CE3">
            <w:pPr>
              <w:rPr>
                <w:i/>
              </w:rPr>
            </w:pPr>
            <w:r w:rsidRPr="00EA4857">
              <w:rPr>
                <w:szCs w:val="18"/>
              </w:rPr>
              <w:t>Gegevens van de (waarnemend) notaris die als verklaarder optreedt.</w:t>
            </w:r>
            <w:r w:rsidRPr="00EA4857">
              <w:rPr>
                <w:i/>
              </w:rPr>
              <w:t xml:space="preserve"> </w:t>
            </w:r>
          </w:p>
          <w:p w14:paraId="1AAFF9D3" w14:textId="77777777" w:rsidR="00ED0ADB" w:rsidRPr="00EA4857" w:rsidRDefault="00ED0ADB" w:rsidP="00EA4857">
            <w:pPr>
              <w:spacing w:line="240" w:lineRule="auto"/>
              <w:rPr>
                <w:u w:val="single"/>
              </w:rPr>
            </w:pPr>
          </w:p>
        </w:tc>
      </w:tr>
    </w:tbl>
    <w:p w14:paraId="3833E22C" w14:textId="77777777" w:rsidR="00ED0ADB" w:rsidRDefault="00ED0ADB" w:rsidP="00ED0ADB">
      <w:pPr>
        <w:spacing w:line="240" w:lineRule="auto"/>
      </w:pPr>
    </w:p>
    <w:p w14:paraId="39788D53" w14:textId="77777777" w:rsidR="002A5C1F" w:rsidRPr="00343045" w:rsidRDefault="002A5C1F" w:rsidP="002A5C1F">
      <w:pPr>
        <w:pStyle w:val="Kop2"/>
        <w:numPr>
          <w:ilvl w:val="1"/>
          <w:numId w:val="1"/>
        </w:numPr>
      </w:pPr>
      <w:bookmarkStart w:id="66" w:name="_Toc276317485"/>
      <w:bookmarkStart w:id="67" w:name="_Toc276321559"/>
      <w:bookmarkStart w:id="68" w:name="_Ref387234060"/>
      <w:bookmarkStart w:id="69" w:name="_Ref387235024"/>
      <w:bookmarkStart w:id="70" w:name="_Ref387235408"/>
      <w:bookmarkStart w:id="71" w:name="_Toc436222949"/>
      <w:r>
        <w:t>Aanhef</w:t>
      </w:r>
      <w:bookmarkEnd w:id="66"/>
      <w:bookmarkEnd w:id="67"/>
      <w:bookmarkEnd w:id="68"/>
      <w:bookmarkEnd w:id="69"/>
      <w:bookmarkEnd w:id="70"/>
      <w:bookmarkEnd w:id="7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14:paraId="010204B5" w14:textId="77777777" w:rsidTr="00EA4857">
        <w:tc>
          <w:tcPr>
            <w:tcW w:w="2621" w:type="pct"/>
            <w:shd w:val="clear" w:color="auto" w:fill="auto"/>
          </w:tcPr>
          <w:p w14:paraId="60D26CBC" w14:textId="77777777"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14:paraId="03A2625C" w14:textId="77777777" w:rsidR="00D02A42" w:rsidRPr="00EA4857" w:rsidRDefault="00D02A42" w:rsidP="005C6805">
            <w:pPr>
              <w:rPr>
                <w:color w:val="800080"/>
                <w:highlight w:val="yellow"/>
              </w:rPr>
            </w:pPr>
          </w:p>
        </w:tc>
        <w:tc>
          <w:tcPr>
            <w:tcW w:w="2379" w:type="pct"/>
            <w:shd w:val="clear" w:color="auto" w:fill="auto"/>
          </w:tcPr>
          <w:p w14:paraId="07A412C8" w14:textId="77777777"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14:paraId="3C712E57" w14:textId="77777777" w:rsidR="003344B9" w:rsidRDefault="003344B9" w:rsidP="00A8181A">
            <w:r>
              <w:t>- optie: overal</w:t>
            </w:r>
            <w:r w:rsidR="00AC4764">
              <w:t xml:space="preserve"> </w:t>
            </w:r>
            <w:r>
              <w:t>in de akte wordt ‘</w:t>
            </w:r>
            <w:r w:rsidR="00AC4764">
              <w:t>optie-overeenkomst</w:t>
            </w:r>
            <w:r>
              <w:t>’</w:t>
            </w:r>
            <w:r w:rsidR="00AC4764">
              <w:t xml:space="preserve"> </w:t>
            </w:r>
            <w:r>
              <w:t>getoond,</w:t>
            </w:r>
            <w:r w:rsidR="00AC4764">
              <w:t xml:space="preserve"> </w:t>
            </w:r>
          </w:p>
          <w:p w14:paraId="5D0B9579" w14:textId="77777777" w:rsidR="003344B9" w:rsidRDefault="003344B9" w:rsidP="00A8181A">
            <w:r>
              <w:t>- koop: overal in de akte wordt ‘</w:t>
            </w:r>
            <w:r w:rsidR="00AC4764">
              <w:t>koopovereenkomst</w:t>
            </w:r>
            <w:r>
              <w:t>’ getoond</w:t>
            </w:r>
            <w:r w:rsidR="00AB3375">
              <w:t>.</w:t>
            </w:r>
            <w:r w:rsidR="00183B45">
              <w:t xml:space="preserve"> </w:t>
            </w:r>
          </w:p>
          <w:p w14:paraId="207222F1" w14:textId="77777777" w:rsidR="003344B9" w:rsidRDefault="003344B9" w:rsidP="00A8181A"/>
          <w:p w14:paraId="55B3452D" w14:textId="77777777" w:rsidR="00073126" w:rsidRPr="00AC4764" w:rsidRDefault="00C05D43" w:rsidP="00A8181A">
            <w:r w:rsidRPr="00AC4764">
              <w:t>De tekst wordt gecentreerd weergegeven.</w:t>
            </w:r>
          </w:p>
          <w:p w14:paraId="5971B014" w14:textId="77777777" w:rsidR="00AC4764" w:rsidRPr="00EA4857" w:rsidRDefault="00AC4764" w:rsidP="00A8181A">
            <w:pPr>
              <w:rPr>
                <w:u w:val="single"/>
              </w:rPr>
            </w:pPr>
          </w:p>
          <w:p w14:paraId="797CDC35" w14:textId="77777777" w:rsidR="00D02A42" w:rsidRPr="00EA4857" w:rsidRDefault="00D02A42" w:rsidP="00A8181A">
            <w:pPr>
              <w:rPr>
                <w:u w:val="single"/>
              </w:rPr>
            </w:pPr>
            <w:r w:rsidRPr="00EA4857">
              <w:rPr>
                <w:u w:val="single"/>
              </w:rPr>
              <w:t>Mapping:</w:t>
            </w:r>
          </w:p>
          <w:p w14:paraId="4618E181" w14:textId="77777777"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r w:rsidR="0028277C" w:rsidRPr="00EA4857">
              <w:rPr>
                <w:sz w:val="16"/>
                <w:szCs w:val="16"/>
              </w:rPr>
              <w:t>IMKAD_AangebodenStuk/</w:t>
            </w:r>
            <w:r w:rsidR="00D02A42" w:rsidRPr="00EA4857">
              <w:rPr>
                <w:sz w:val="16"/>
                <w:szCs w:val="16"/>
              </w:rPr>
              <w:t>Stukdeel</w:t>
            </w:r>
            <w:r w:rsidR="00E30C44" w:rsidRPr="00EA4857">
              <w:rPr>
                <w:sz w:val="16"/>
                <w:szCs w:val="16"/>
              </w:rPr>
              <w:t>Notariele</w:t>
            </w:r>
            <w:r w:rsidR="00D02A42" w:rsidRPr="00EA4857">
              <w:rPr>
                <w:sz w:val="16"/>
                <w:szCs w:val="16"/>
              </w:rPr>
              <w:t>Verklaring/</w:t>
            </w:r>
          </w:p>
          <w:p w14:paraId="438FDC44" w14:textId="77777777"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14:paraId="05559E31" w14:textId="77777777" w:rsidTr="00EA4857">
        <w:tc>
          <w:tcPr>
            <w:tcW w:w="2621" w:type="pct"/>
            <w:shd w:val="clear" w:color="auto" w:fill="auto"/>
          </w:tcPr>
          <w:p w14:paraId="457B4BBA" w14:textId="77777777"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14:paraId="2614EC59" w14:textId="77777777" w:rsidR="001B5352" w:rsidRPr="00EA4857" w:rsidRDefault="001B5352" w:rsidP="005C6805">
            <w:pPr>
              <w:rPr>
                <w:color w:val="FF0000"/>
                <w:highlight w:val="yellow"/>
              </w:rPr>
            </w:pPr>
          </w:p>
        </w:tc>
        <w:tc>
          <w:tcPr>
            <w:tcW w:w="2379" w:type="pct"/>
            <w:shd w:val="clear" w:color="auto" w:fill="auto"/>
          </w:tcPr>
          <w:p w14:paraId="0BBBE61B" w14:textId="77777777"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14:paraId="42775022" w14:textId="77777777" w:rsidR="001B5352" w:rsidRPr="00EA4857" w:rsidRDefault="001B5352" w:rsidP="005344C7">
            <w:pPr>
              <w:rPr>
                <w:u w:val="single"/>
              </w:rPr>
            </w:pPr>
          </w:p>
          <w:p w14:paraId="7649F646" w14:textId="77777777" w:rsidR="001B5352" w:rsidRPr="00EA4857" w:rsidRDefault="001B5352" w:rsidP="005344C7">
            <w:pPr>
              <w:rPr>
                <w:u w:val="single"/>
              </w:rPr>
            </w:pPr>
            <w:r w:rsidRPr="00EA4857">
              <w:rPr>
                <w:u w:val="single"/>
              </w:rPr>
              <w:t>Mapping:</w:t>
            </w:r>
          </w:p>
          <w:p w14:paraId="0E79D80A" w14:textId="77777777" w:rsidR="001B5352" w:rsidRPr="00EA4857" w:rsidRDefault="001B5352" w:rsidP="00EA4857">
            <w:pPr>
              <w:spacing w:line="240" w:lineRule="auto"/>
              <w:rPr>
                <w:sz w:val="16"/>
                <w:szCs w:val="16"/>
              </w:rPr>
            </w:pPr>
            <w:r w:rsidRPr="00EA4857">
              <w:rPr>
                <w:sz w:val="16"/>
                <w:szCs w:val="16"/>
              </w:rPr>
              <w:t>//IMKAD_AangebodenStuk/</w:t>
            </w:r>
          </w:p>
          <w:p w14:paraId="7361ADCE" w14:textId="77777777" w:rsidR="001B5352" w:rsidRPr="00EA4857" w:rsidRDefault="00AC4764" w:rsidP="00EA4857">
            <w:pPr>
              <w:spacing w:line="240" w:lineRule="auto"/>
              <w:rPr>
                <w:szCs w:val="18"/>
              </w:rPr>
            </w:pPr>
            <w:r w:rsidRPr="00EA4857">
              <w:rPr>
                <w:sz w:val="16"/>
                <w:szCs w:val="16"/>
              </w:rPr>
              <w:tab/>
            </w:r>
            <w:r w:rsidR="001B5352" w:rsidRPr="00EA4857">
              <w:rPr>
                <w:sz w:val="16"/>
                <w:szCs w:val="16"/>
              </w:rPr>
              <w:t>./tia_OmschrijvingKenmerk</w:t>
            </w:r>
          </w:p>
        </w:tc>
      </w:tr>
      <w:tr w:rsidR="004C70C2" w:rsidRPr="00524C87" w14:paraId="44F1BDFB" w14:textId="77777777" w:rsidTr="00EA4857">
        <w:tc>
          <w:tcPr>
            <w:tcW w:w="2621" w:type="pct"/>
            <w:shd w:val="clear" w:color="auto" w:fill="auto"/>
          </w:tcPr>
          <w:p w14:paraId="0E5CD5C1" w14:textId="77777777" w:rsidR="004C70C2" w:rsidRDefault="004C70C2" w:rsidP="004C70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r>
              <w:rPr>
                <w:rFonts w:cs="Arial"/>
                <w:color w:val="800080"/>
                <w:sz w:val="20"/>
              </w:rPr>
              <w:t>Annexen</w:t>
            </w:r>
            <w:r w:rsidRPr="00672E4A">
              <w:rPr>
                <w:rFonts w:cs="Arial"/>
                <w:color w:val="800080"/>
                <w:sz w:val="20"/>
              </w:rPr>
              <w:t>:</w:t>
            </w:r>
            <w:r>
              <w:rPr>
                <w:rFonts w:cs="Arial"/>
                <w:color w:val="800080"/>
                <w:sz w:val="20"/>
              </w:rPr>
              <w:t xml:space="preserve"> </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r>
              <w:rPr>
                <w:rFonts w:cs="Arial"/>
                <w:sz w:val="20"/>
              </w:rPr>
              <w:t>omschrijving</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p>
          <w:p w14:paraId="1FCEAC45" w14:textId="77777777" w:rsidR="004C70C2" w:rsidRPr="00EA4857" w:rsidRDefault="004C70C2" w:rsidP="005C6805">
            <w:pPr>
              <w:rPr>
                <w:color w:val="FF0000"/>
                <w:highlight w:val="yellow"/>
              </w:rPr>
            </w:pPr>
          </w:p>
        </w:tc>
        <w:tc>
          <w:tcPr>
            <w:tcW w:w="2379" w:type="pct"/>
            <w:shd w:val="clear" w:color="auto" w:fill="auto"/>
          </w:tcPr>
          <w:p w14:paraId="30D45285" w14:textId="77777777" w:rsidR="004C70C2" w:rsidRDefault="004C70C2" w:rsidP="00A8181A">
            <w:pPr>
              <w:rPr>
                <w:szCs w:val="18"/>
              </w:rPr>
            </w:pPr>
            <w:r w:rsidRPr="00EA4857">
              <w:rPr>
                <w:szCs w:val="18"/>
              </w:rPr>
              <w:t>Optionele tekst. Deze tekst wordt vermeld wanneer een omschrijving is ingevuld</w:t>
            </w:r>
          </w:p>
          <w:p w14:paraId="14367ED2" w14:textId="77777777" w:rsidR="004C70C2" w:rsidRPr="00EA4857" w:rsidRDefault="004C70C2" w:rsidP="004C70C2">
            <w:pPr>
              <w:rPr>
                <w:u w:val="single"/>
              </w:rPr>
            </w:pPr>
            <w:r w:rsidRPr="00EA4857">
              <w:rPr>
                <w:u w:val="single"/>
              </w:rPr>
              <w:t>Mapping:</w:t>
            </w:r>
          </w:p>
          <w:p w14:paraId="09ABFA9C" w14:textId="77777777" w:rsidR="004C70C2" w:rsidRPr="00EA4857" w:rsidRDefault="004C70C2" w:rsidP="004C70C2">
            <w:pPr>
              <w:spacing w:line="240" w:lineRule="auto"/>
              <w:rPr>
                <w:sz w:val="16"/>
                <w:szCs w:val="16"/>
              </w:rPr>
            </w:pPr>
            <w:r w:rsidRPr="00EA4857">
              <w:rPr>
                <w:sz w:val="16"/>
                <w:szCs w:val="16"/>
              </w:rPr>
              <w:t>//IMKAD_AangebodenStuk/</w:t>
            </w:r>
          </w:p>
          <w:p w14:paraId="35972E99" w14:textId="12AE141D" w:rsidR="004C70C2" w:rsidRDefault="004C70C2" w:rsidP="00A8181A">
            <w:pPr>
              <w:rPr>
                <w:szCs w:val="18"/>
              </w:rPr>
            </w:pPr>
            <w:r>
              <w:rPr>
                <w:sz w:val="16"/>
                <w:szCs w:val="16"/>
              </w:rPr>
              <w:t xml:space="preserve">         </w:t>
            </w:r>
            <w:r w:rsidRPr="00EA4857">
              <w:rPr>
                <w:sz w:val="16"/>
                <w:szCs w:val="16"/>
              </w:rPr>
              <w:t>./tia_Omschrijving</w:t>
            </w:r>
            <w:r>
              <w:rPr>
                <w:sz w:val="16"/>
                <w:szCs w:val="16"/>
              </w:rPr>
              <w:t>Annexen</w:t>
            </w:r>
          </w:p>
          <w:p w14:paraId="21833CA1" w14:textId="77777777" w:rsidR="004C70C2" w:rsidRDefault="004C70C2" w:rsidP="00A8181A">
            <w:pPr>
              <w:rPr>
                <w:szCs w:val="18"/>
              </w:rPr>
            </w:pPr>
          </w:p>
          <w:p w14:paraId="56B3A5F0" w14:textId="2FF69372" w:rsidR="004C70C2" w:rsidRPr="00EA4857" w:rsidRDefault="004C70C2" w:rsidP="00A8181A">
            <w:pPr>
              <w:rPr>
                <w:szCs w:val="18"/>
              </w:rPr>
            </w:pPr>
          </w:p>
        </w:tc>
      </w:tr>
      <w:tr w:rsidR="00D02A42" w:rsidRPr="00524C87" w14:paraId="7B94619E" w14:textId="77777777" w:rsidTr="00EA4857">
        <w:tc>
          <w:tcPr>
            <w:tcW w:w="2621" w:type="pct"/>
            <w:shd w:val="clear" w:color="auto" w:fill="auto"/>
          </w:tcPr>
          <w:p w14:paraId="40A27612" w14:textId="77777777"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14:paraId="33987A30" w14:textId="77777777"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14:paraId="199449F7" w14:textId="77777777" w:rsidTr="00EA4857">
        <w:tc>
          <w:tcPr>
            <w:tcW w:w="2621" w:type="pct"/>
            <w:shd w:val="clear" w:color="auto" w:fill="auto"/>
          </w:tcPr>
          <w:p w14:paraId="0671F6F8" w14:textId="77777777"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14:paraId="5D1C3247" w14:textId="118A0F50"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D01B7F">
              <w:t>2.3</w:t>
            </w:r>
            <w:r w:rsidR="00162DCD">
              <w:fldChar w:fldCharType="end"/>
            </w:r>
            <w:r w:rsidR="00162DCD">
              <w:t xml:space="preserve"> Partijen</w:t>
            </w:r>
            <w:r w:rsidR="00AC4764">
              <w:t>:</w:t>
            </w:r>
          </w:p>
          <w:p w14:paraId="1DC1B1C0" w14:textId="77777777"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14:paraId="2ACCD211" w14:textId="77777777"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14:paraId="0EA39C50" w14:textId="77777777" w:rsidR="00AC4764" w:rsidRDefault="00AC4764" w:rsidP="002B01EB"/>
          <w:p w14:paraId="35B05D23" w14:textId="77777777"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14:paraId="49F1EAC5" w14:textId="77777777"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r w:rsidRPr="00EA4857">
              <w:rPr>
                <w:sz w:val="16"/>
                <w:szCs w:val="16"/>
              </w:rPr>
              <w:t>tia_IndGerechtigde = true</w:t>
            </w:r>
          </w:p>
          <w:p w14:paraId="60C86659" w14:textId="77777777" w:rsidR="00B3530C" w:rsidRPr="00EA4857" w:rsidRDefault="00B3530C" w:rsidP="00EA4857">
            <w:pPr>
              <w:spacing w:line="240" w:lineRule="auto"/>
              <w:rPr>
                <w:sz w:val="16"/>
                <w:szCs w:val="16"/>
              </w:rPr>
            </w:pPr>
            <w:r w:rsidRPr="00EA4857">
              <w:rPr>
                <w:sz w:val="16"/>
                <w:szCs w:val="16"/>
              </w:rPr>
              <w:t>//IMKAD_AangebodenStuk/Partij/IMKAD_Persoon</w:t>
            </w:r>
          </w:p>
          <w:p w14:paraId="030B5BEC"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65D21C50"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48951004" w14:textId="77777777" w:rsidR="00AC4764" w:rsidRPr="00EA4857" w:rsidRDefault="00236589" w:rsidP="00EA4857">
            <w:pPr>
              <w:spacing w:line="240" w:lineRule="auto"/>
              <w:rPr>
                <w:sz w:val="16"/>
                <w:szCs w:val="16"/>
              </w:rPr>
            </w:pPr>
            <w:r w:rsidRPr="00EA4857">
              <w:rPr>
                <w:sz w:val="16"/>
                <w:szCs w:val="16"/>
              </w:rPr>
              <w:tab/>
              <w:t>/GerelateerdPersoon/IMKAD_Persoon</w:t>
            </w:r>
          </w:p>
        </w:tc>
      </w:tr>
    </w:tbl>
    <w:p w14:paraId="68E63A68" w14:textId="1D3C9E19" w:rsidR="009F7AB2" w:rsidRDefault="009F7AB2" w:rsidP="002A5C1F">
      <w:pPr>
        <w:spacing w:line="240" w:lineRule="auto"/>
      </w:pPr>
    </w:p>
    <w:p w14:paraId="3989D7A9" w14:textId="77777777" w:rsidR="009F7AB2" w:rsidRDefault="009F7AB2">
      <w:pPr>
        <w:spacing w:line="240" w:lineRule="auto"/>
      </w:pPr>
      <w:r>
        <w:br w:type="page"/>
      </w:r>
    </w:p>
    <w:p w14:paraId="70D457E3" w14:textId="77777777" w:rsidR="002A5C1F" w:rsidRPr="007224C4" w:rsidRDefault="002A5C1F" w:rsidP="002A5C1F">
      <w:pPr>
        <w:spacing w:line="240" w:lineRule="auto"/>
      </w:pPr>
    </w:p>
    <w:p w14:paraId="635B9207" w14:textId="77777777" w:rsidR="002A5C1F" w:rsidRDefault="00D33240" w:rsidP="002A5C1F">
      <w:pPr>
        <w:pStyle w:val="Kop2"/>
        <w:numPr>
          <w:ilvl w:val="1"/>
          <w:numId w:val="1"/>
        </w:numPr>
      </w:pPr>
      <w:bookmarkStart w:id="72" w:name="_Ref363652858"/>
      <w:bookmarkStart w:id="73" w:name="_Toc436222950"/>
      <w:r>
        <w:t>Partijen</w:t>
      </w:r>
      <w:bookmarkEnd w:id="72"/>
      <w:bookmarkEnd w:id="73"/>
    </w:p>
    <w:p w14:paraId="4AFE061C" w14:textId="75B60FA7"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 xml:space="preserve">bepaald </w:t>
      </w:r>
      <w:r w:rsidR="009F7AB2">
        <w:t>door gebruik te maken van verkrijgerRechtRef en vervreemderRechtRef</w:t>
      </w:r>
      <w:r>
        <w:t>.</w:t>
      </w:r>
      <w:r w:rsidR="009F7AB2">
        <w:t>met id naar de desbetreffende partij.</w:t>
      </w:r>
      <w:r>
        <w:t xml:space="preserve"> De nummering van partijen en personen wordt toegelicht in </w:t>
      </w:r>
      <w:r>
        <w:fldChar w:fldCharType="begin"/>
      </w:r>
      <w:r>
        <w:instrText xml:space="preserve"> REF TC \h </w:instrText>
      </w:r>
      <w:r>
        <w:fldChar w:fldCharType="separate"/>
      </w:r>
      <w:r w:rsidR="00D01B7F">
        <w:t>[TC]</w:t>
      </w:r>
      <w:r>
        <w:fldChar w:fldCharType="end"/>
      </w:r>
      <w:r>
        <w:t>.</w:t>
      </w:r>
    </w:p>
    <w:p w14:paraId="0E3D4BC6" w14:textId="77777777"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14:paraId="218A8666" w14:textId="77777777" w:rsidTr="00EA4857">
        <w:tc>
          <w:tcPr>
            <w:tcW w:w="2630" w:type="pct"/>
            <w:shd w:val="clear" w:color="auto" w:fill="auto"/>
          </w:tcPr>
          <w:p w14:paraId="6090981C" w14:textId="77777777"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14:paraId="26285852" w14:textId="77777777" w:rsidR="002B01EB" w:rsidRPr="00A54ECD" w:rsidRDefault="002B01EB" w:rsidP="009C6D27"/>
        </w:tc>
        <w:tc>
          <w:tcPr>
            <w:tcW w:w="2370" w:type="pct"/>
            <w:shd w:val="clear" w:color="auto" w:fill="auto"/>
          </w:tcPr>
          <w:p w14:paraId="74D0F5B6" w14:textId="77777777"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14:paraId="0F6F429A" w14:textId="77777777" w:rsidR="003237BA" w:rsidRPr="00EA4857" w:rsidRDefault="003237BA" w:rsidP="00EA4857">
            <w:pPr>
              <w:autoSpaceDE w:val="0"/>
              <w:autoSpaceDN w:val="0"/>
              <w:adjustRightInd w:val="0"/>
              <w:rPr>
                <w:rFonts w:cs="Arial"/>
                <w:snapToGrid/>
                <w:szCs w:val="18"/>
              </w:rPr>
            </w:pPr>
          </w:p>
          <w:p w14:paraId="3A5ACE9C" w14:textId="77777777" w:rsidR="002B01EB" w:rsidRPr="00EA4857" w:rsidRDefault="002B01EB" w:rsidP="00EA4857">
            <w:pPr>
              <w:spacing w:line="240" w:lineRule="auto"/>
              <w:rPr>
                <w:u w:val="single"/>
              </w:rPr>
            </w:pPr>
            <w:r w:rsidRPr="00EA4857">
              <w:rPr>
                <w:u w:val="single"/>
              </w:rPr>
              <w:t>Mapping:</w:t>
            </w:r>
          </w:p>
          <w:p w14:paraId="48B50725" w14:textId="77777777" w:rsidR="002B01EB" w:rsidRPr="00EA4857" w:rsidRDefault="002B01EB" w:rsidP="00EA4857">
            <w:pPr>
              <w:spacing w:line="240" w:lineRule="auto"/>
              <w:rPr>
                <w:sz w:val="16"/>
                <w:szCs w:val="16"/>
              </w:rPr>
            </w:pPr>
            <w:r w:rsidRPr="00EA4857">
              <w:rPr>
                <w:sz w:val="16"/>
                <w:szCs w:val="16"/>
              </w:rPr>
              <w:t>//IMKAD_AangebodenStuk/Partij/Gevolmachtigde</w:t>
            </w:r>
          </w:p>
          <w:p w14:paraId="63DFF36D" w14:textId="77777777"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t>De overige mapping is opgenomen in het genoemde tekstblok.</w:t>
            </w:r>
          </w:p>
        </w:tc>
      </w:tr>
      <w:tr w:rsidR="002B01EB" w:rsidRPr="000E6BC2" w14:paraId="5C48F3CC" w14:textId="77777777" w:rsidTr="00EA4857">
        <w:tc>
          <w:tcPr>
            <w:tcW w:w="2630" w:type="pct"/>
            <w:shd w:val="clear" w:color="auto" w:fill="auto"/>
          </w:tcPr>
          <w:p w14:paraId="5A52BCD0" w14:textId="77777777" w:rsidR="00F41CE3" w:rsidRPr="00EA4857" w:rsidRDefault="00F41CE3"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14:paraId="33225586" w14:textId="77777777" w:rsidR="002B01EB" w:rsidRPr="00737F18" w:rsidRDefault="002B01EB" w:rsidP="009C6D27"/>
        </w:tc>
        <w:tc>
          <w:tcPr>
            <w:tcW w:w="2370" w:type="pct"/>
            <w:shd w:val="clear" w:color="auto" w:fill="auto"/>
          </w:tcPr>
          <w:p w14:paraId="4737C6FA" w14:textId="77777777" w:rsidR="002B01EB" w:rsidRDefault="002B01EB" w:rsidP="009C6D27">
            <w:r>
              <w:t xml:space="preserve">Verplichte keuze uit </w:t>
            </w:r>
            <w:r w:rsidR="00F41CE3">
              <w:t>2</w:t>
            </w:r>
            <w:r>
              <w:t xml:space="preserve"> tekstblokken met de gegevens van de perso(o)n(en),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14:paraId="41D941BB" w14:textId="77777777" w:rsidR="002B01EB" w:rsidRDefault="002B01EB" w:rsidP="009C6D27"/>
          <w:p w14:paraId="46BB85C4" w14:textId="77777777" w:rsidR="002B01EB" w:rsidRPr="00EA4857" w:rsidRDefault="002B01EB" w:rsidP="00EA4857">
            <w:pPr>
              <w:spacing w:line="240" w:lineRule="auto"/>
              <w:rPr>
                <w:u w:val="single"/>
              </w:rPr>
            </w:pPr>
            <w:r w:rsidRPr="00EA4857">
              <w:rPr>
                <w:u w:val="single"/>
              </w:rPr>
              <w:t>Mapping:</w:t>
            </w:r>
          </w:p>
          <w:p w14:paraId="23077A16" w14:textId="77777777" w:rsidR="002B01EB" w:rsidRPr="00EA4857" w:rsidRDefault="002B01EB" w:rsidP="00EA4857">
            <w:pPr>
              <w:spacing w:line="240" w:lineRule="auto"/>
              <w:rPr>
                <w:sz w:val="16"/>
                <w:szCs w:val="16"/>
              </w:rPr>
            </w:pPr>
            <w:r w:rsidRPr="00EA4857">
              <w:rPr>
                <w:sz w:val="16"/>
                <w:szCs w:val="16"/>
              </w:rPr>
              <w:t>//IMKAD_AangebodenStuk/Partij/IMKAD_Persoon</w:t>
            </w:r>
          </w:p>
          <w:p w14:paraId="70E35536" w14:textId="77777777"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14:paraId="295ED1DB" w14:textId="77777777" w:rsidTr="00EA4857">
        <w:tc>
          <w:tcPr>
            <w:tcW w:w="2630" w:type="pct"/>
            <w:shd w:val="clear" w:color="auto" w:fill="auto"/>
          </w:tcPr>
          <w:p w14:paraId="75BDCA9F" w14:textId="77777777"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14:paraId="0D133D16" w14:textId="77777777"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14:paraId="361B2A44" w14:textId="77777777" w:rsidR="00BD0AC9" w:rsidRDefault="00BD0AC9" w:rsidP="009C6D27">
            <w:pPr>
              <w:rPr>
                <w:szCs w:val="18"/>
              </w:rPr>
            </w:pPr>
          </w:p>
          <w:p w14:paraId="4B315229" w14:textId="77777777"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14:paraId="3E29D878" w14:textId="77777777" w:rsidR="00BD0AC9" w:rsidRDefault="00BD0AC9" w:rsidP="00BD0AC9">
            <w:pPr>
              <w:spacing w:line="240" w:lineRule="auto"/>
              <w:rPr>
                <w:snapToGrid/>
                <w:sz w:val="16"/>
                <w:szCs w:val="16"/>
              </w:rPr>
            </w:pPr>
            <w:r>
              <w:rPr>
                <w:snapToGrid/>
                <w:sz w:val="16"/>
                <w:szCs w:val="16"/>
              </w:rPr>
              <w:t>-meer dan één</w:t>
            </w:r>
          </w:p>
          <w:p w14:paraId="66624ACF" w14:textId="77777777"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14:paraId="63DCD185" w14:textId="77777777" w:rsidR="00BD0AC9" w:rsidRDefault="00BD0AC9" w:rsidP="00BD0AC9">
            <w:pPr>
              <w:spacing w:line="240" w:lineRule="auto"/>
            </w:pPr>
            <w:r w:rsidRPr="00BD0AC9">
              <w:rPr>
                <w:snapToGrid/>
                <w:sz w:val="16"/>
                <w:szCs w:val="16"/>
              </w:rPr>
              <w:t>//IMKAD_</w:t>
            </w:r>
            <w:r w:rsidRPr="00BD0AC9">
              <w:rPr>
                <w:sz w:val="16"/>
                <w:szCs w:val="16"/>
              </w:rPr>
              <w:t>Persoon</w:t>
            </w:r>
            <w:r w:rsidRPr="00BD0AC9">
              <w:rPr>
                <w:snapToGrid/>
                <w:sz w:val="16"/>
                <w:szCs w:val="16"/>
              </w:rPr>
              <w:t>/tia_IndGerechtigde=true</w:t>
            </w:r>
          </w:p>
        </w:tc>
      </w:tr>
      <w:tr w:rsidR="00CC08B1" w:rsidRPr="000E6BC2" w14:paraId="1681B966" w14:textId="77777777" w:rsidTr="00EA4857">
        <w:tc>
          <w:tcPr>
            <w:tcW w:w="2630" w:type="pct"/>
            <w:shd w:val="clear" w:color="auto" w:fill="auto"/>
          </w:tcPr>
          <w:p w14:paraId="35A57FAC" w14:textId="20469006" w:rsidR="00CC08B1" w:rsidRPr="00EA4857" w:rsidRDefault="00F41CE3" w:rsidP="00AF6C56">
            <w:pPr>
              <w:rPr>
                <w:color w:val="FF0000"/>
              </w:rPr>
            </w:pPr>
            <w:r w:rsidRPr="00EA4857">
              <w:rPr>
                <w:rFonts w:cs="Arial"/>
                <w:color w:val="339966"/>
                <w:sz w:val="20"/>
              </w:rPr>
              <w:lastRenderedPageBreak/>
              <w:t>optieverlener / verkoper / optiegerechtigde / koper</w:t>
            </w:r>
            <w:r w:rsidR="00213680">
              <w:rPr>
                <w:rFonts w:cs="Arial"/>
                <w:color w:val="339966"/>
                <w:sz w:val="20"/>
              </w:rPr>
              <w:t xml:space="preserve"> / </w:t>
            </w:r>
            <w:r w:rsidR="00213680" w:rsidRPr="00045F94">
              <w:rPr>
                <w:rFonts w:cs="Arial"/>
                <w:sz w:val="20"/>
                <w:szCs w:val="16"/>
              </w:rPr>
              <w:t>§naam partij§</w:t>
            </w:r>
            <w:r w:rsidR="00213680" w:rsidRPr="00FC4D81">
              <w:rPr>
                <w:rFonts w:cs="Arial"/>
                <w:color w:val="FF0000"/>
                <w:sz w:val="20"/>
              </w:rPr>
              <w:t>,</w:t>
            </w:r>
            <w:commentRangeStart w:id="74"/>
            <w:commentRangeEnd w:id="74"/>
            <w:r w:rsidR="00213680">
              <w:rPr>
                <w:rStyle w:val="Verwijzingopmerking"/>
              </w:rPr>
              <w:commentReference w:id="74"/>
            </w:r>
            <w:commentRangeStart w:id="75"/>
            <w:commentRangeEnd w:id="75"/>
            <w:r w:rsidR="00213680">
              <w:rPr>
                <w:rStyle w:val="Verwijzingopmerking"/>
              </w:rPr>
              <w:commentReference w:id="75"/>
            </w:r>
          </w:p>
        </w:tc>
        <w:tc>
          <w:tcPr>
            <w:tcW w:w="2370" w:type="pct"/>
            <w:shd w:val="clear" w:color="auto" w:fill="auto"/>
          </w:tcPr>
          <w:p w14:paraId="291FBD68" w14:textId="5D8E92FA"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D01B7F">
              <w:t>2.2</w:t>
            </w:r>
            <w:r w:rsidR="00892098">
              <w:fldChar w:fldCharType="end"/>
            </w:r>
            <w:r w:rsidR="00892098">
              <w:t xml:space="preserve"> A</w:t>
            </w:r>
            <w:r w:rsidR="00892098" w:rsidRPr="009A6156">
              <w:t>anhef</w:t>
            </w:r>
            <w:r w:rsidR="00892098" w:rsidRPr="00EA4857">
              <w:rPr>
                <w:szCs w:val="18"/>
              </w:rPr>
              <w:t>:</w:t>
            </w:r>
          </w:p>
          <w:p w14:paraId="41B2030B" w14:textId="4E0FF56B"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rsidR="00FA302D" w:rsidRPr="00E337E7">
              <w:rPr>
                <w:color w:val="339966"/>
                <w:szCs w:val="18"/>
              </w:rPr>
              <w:t>/</w:t>
            </w:r>
            <w:r w:rsidR="00FA302D" w:rsidRPr="001107B7">
              <w:rPr>
                <w:rFonts w:cs="Arial"/>
                <w:szCs w:val="18"/>
              </w:rPr>
              <w:t>§naam partij§</w:t>
            </w:r>
          </w:p>
          <w:p w14:paraId="652B82AD" w14:textId="5546EF66"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FA302D" w:rsidRPr="00E337E7">
              <w:rPr>
                <w:color w:val="339966"/>
                <w:szCs w:val="18"/>
              </w:rPr>
              <w:t>/</w:t>
            </w:r>
            <w:r w:rsidR="00FA302D" w:rsidRPr="001107B7">
              <w:rPr>
                <w:rFonts w:cs="Arial"/>
                <w:szCs w:val="18"/>
              </w:rPr>
              <w:t>§naam partij§</w:t>
            </w:r>
          </w:p>
          <w:p w14:paraId="51412434" w14:textId="77777777" w:rsidR="006D5708" w:rsidRDefault="006D5708" w:rsidP="00A61A34"/>
          <w:p w14:paraId="4B16B44F" w14:textId="3095ADD9" w:rsidR="00A61A34" w:rsidRDefault="00892098" w:rsidP="00A61A34">
            <w:r>
              <w:t>Voor v</w:t>
            </w:r>
            <w:r w:rsidR="00FE2639">
              <w:t>erschillende partijen m</w:t>
            </w:r>
            <w:r>
              <w:t xml:space="preserve">ag </w:t>
            </w:r>
            <w:r w:rsidR="00FE2639">
              <w:t xml:space="preserve">niet dezelfde partij-aanduiding </w:t>
            </w:r>
            <w:r>
              <w:t>getoond worden</w:t>
            </w:r>
            <w:r w:rsidR="00FE2639">
              <w:t>.</w:t>
            </w:r>
          </w:p>
          <w:p w14:paraId="3CDFBF52" w14:textId="474901F5" w:rsidR="000651A6" w:rsidRDefault="000651A6" w:rsidP="00A61A34"/>
          <w:p w14:paraId="56DCDE8E" w14:textId="5373974D" w:rsidR="000651A6" w:rsidRPr="00A01F87" w:rsidRDefault="000651A6" w:rsidP="001107B7">
            <w:pPr>
              <w:spacing w:line="240" w:lineRule="auto"/>
            </w:pPr>
            <w:r w:rsidRPr="00EA4857">
              <w:rPr>
                <w:u w:val="single"/>
              </w:rPr>
              <w:t>Mapping</w:t>
            </w:r>
            <w:r>
              <w:rPr>
                <w:u w:val="single"/>
              </w:rPr>
              <w:t xml:space="preserve"> rol partijen:</w:t>
            </w:r>
          </w:p>
          <w:p w14:paraId="0FF9FD73" w14:textId="77777777" w:rsidR="000651A6" w:rsidRDefault="000651A6" w:rsidP="001107B7">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1107B7">
              <w:rPr>
                <w:snapToGrid/>
                <w:sz w:val="16"/>
                <w:szCs w:val="16"/>
                <w:lang w:val="nl"/>
              </w:rPr>
              <w:t>StukdeelNotarieleVerklaring</w:t>
            </w:r>
          </w:p>
          <w:p w14:paraId="4110173C" w14:textId="691928C6" w:rsidR="0078103D"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53E1723" w14:textId="6C70D7C8" w:rsidR="000651A6" w:rsidRDefault="000651A6" w:rsidP="001107B7">
            <w:pPr>
              <w:spacing w:line="240" w:lineRule="auto"/>
              <w:rPr>
                <w:rFonts w:cs="Arial"/>
                <w:snapToGrid/>
                <w:kern w:val="0"/>
                <w:sz w:val="16"/>
                <w:szCs w:val="16"/>
                <w:lang w:eastAsia="nl-NL"/>
              </w:rPr>
            </w:pPr>
            <w:r>
              <w:rPr>
                <w:rFonts w:cs="Arial"/>
                <w:snapToGrid/>
                <w:kern w:val="0"/>
                <w:sz w:val="16"/>
                <w:szCs w:val="16"/>
                <w:lang w:eastAsia="nl-NL"/>
              </w:rPr>
              <w:t xml:space="preserve">             </w:t>
            </w:r>
            <w:r w:rsidR="00961F7B">
              <w:rPr>
                <w:rFonts w:cs="Arial"/>
                <w:snapToGrid/>
                <w:kern w:val="0"/>
                <w:sz w:val="16"/>
                <w:szCs w:val="16"/>
                <w:lang w:eastAsia="nl-NL"/>
              </w:rPr>
              <w:t>o</w:t>
            </w:r>
            <w:r>
              <w:rPr>
                <w:rFonts w:cs="Arial"/>
                <w:snapToGrid/>
                <w:kern w:val="0"/>
                <w:sz w:val="16"/>
                <w:szCs w:val="16"/>
                <w:lang w:eastAsia="nl-NL"/>
              </w:rPr>
              <w:t>f</w:t>
            </w:r>
          </w:p>
          <w:p w14:paraId="0B5A1B1F" w14:textId="36093536" w:rsidR="000651A6"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4DFDB6E1" w14:textId="77777777" w:rsidR="000651A6" w:rsidRDefault="000651A6" w:rsidP="009C6D27"/>
          <w:p w14:paraId="21583F27" w14:textId="77777777" w:rsidR="0078103D" w:rsidRPr="00EA4857" w:rsidRDefault="0078103D" w:rsidP="0078103D">
            <w:pPr>
              <w:rPr>
                <w:u w:val="single"/>
              </w:rPr>
            </w:pPr>
            <w:r w:rsidRPr="00EA4857">
              <w:rPr>
                <w:u w:val="single"/>
              </w:rPr>
              <w:t>Mapping:</w:t>
            </w:r>
          </w:p>
          <w:p w14:paraId="517B734A" w14:textId="77777777" w:rsidR="0078103D" w:rsidRPr="00EA4857" w:rsidRDefault="0078103D" w:rsidP="00EA4857">
            <w:pPr>
              <w:spacing w:line="240" w:lineRule="auto"/>
              <w:rPr>
                <w:sz w:val="16"/>
                <w:szCs w:val="16"/>
              </w:rPr>
            </w:pPr>
            <w:r w:rsidRPr="00EA4857">
              <w:rPr>
                <w:sz w:val="16"/>
                <w:szCs w:val="16"/>
              </w:rPr>
              <w:t>//IMKAD_AangebodenStuk/Partij/</w:t>
            </w:r>
          </w:p>
          <w:p w14:paraId="0802B999" w14:textId="77777777" w:rsidR="0078103D" w:rsidRPr="00EA4857" w:rsidRDefault="0078103D" w:rsidP="00EA4857">
            <w:pPr>
              <w:spacing w:line="240" w:lineRule="auto"/>
              <w:rPr>
                <w:sz w:val="16"/>
                <w:szCs w:val="16"/>
              </w:rPr>
            </w:pPr>
            <w:r w:rsidRPr="00EA4857">
              <w:rPr>
                <w:sz w:val="16"/>
                <w:szCs w:val="16"/>
              </w:rPr>
              <w:t>attribute: id (met een unieke identificatie van de partij)</w:t>
            </w:r>
          </w:p>
          <w:p w14:paraId="69CD80BE" w14:textId="77777777" w:rsidR="0078103D" w:rsidRDefault="0078103D" w:rsidP="00EA4857">
            <w:pPr>
              <w:spacing w:line="240" w:lineRule="auto"/>
              <w:ind w:left="425"/>
              <w:rPr>
                <w:sz w:val="16"/>
                <w:szCs w:val="16"/>
              </w:rPr>
            </w:pPr>
            <w:r w:rsidRPr="00EA4857">
              <w:rPr>
                <w:sz w:val="16"/>
                <w:szCs w:val="16"/>
              </w:rPr>
              <w:t>./aanduidingPartij</w:t>
            </w:r>
          </w:p>
          <w:p w14:paraId="6B96E2A5" w14:textId="795C6CF9" w:rsidR="00961F7B" w:rsidRPr="00EA4857" w:rsidRDefault="00961F7B" w:rsidP="00EA4857">
            <w:pPr>
              <w:spacing w:line="240" w:lineRule="auto"/>
              <w:ind w:left="425"/>
              <w:rPr>
                <w:sz w:val="16"/>
                <w:szCs w:val="16"/>
              </w:rPr>
            </w:pPr>
          </w:p>
        </w:tc>
      </w:tr>
      <w:tr w:rsidR="0078103D" w:rsidRPr="000E6BC2" w14:paraId="79204BC9" w14:textId="77777777" w:rsidTr="00EA4857">
        <w:tc>
          <w:tcPr>
            <w:tcW w:w="2630" w:type="pct"/>
            <w:shd w:val="clear" w:color="auto" w:fill="auto"/>
          </w:tcPr>
          <w:p w14:paraId="09B22F70" w14:textId="77777777" w:rsidR="00B3250E" w:rsidRPr="00EA4857" w:rsidRDefault="00B3250E" w:rsidP="00B3250E">
            <w:pPr>
              <w:rPr>
                <w:rFonts w:cs="Arial"/>
                <w:color w:val="80008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14:paraId="13D283B4" w14:textId="77777777"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FFFF"/>
                <w:sz w:val="20"/>
                <w:highlight w:val="yellow"/>
              </w:rPr>
              <w:t>TEKSTBLOK PARTIJ NATUURLIJK PERSOON/  TEKSTBLOK PARTIJ NIET NATUURLIJK PERSOON</w:t>
            </w:r>
            <w:r w:rsidR="00144F7E" w:rsidRPr="00EA4857">
              <w:rPr>
                <w:rFonts w:cs="Arial"/>
                <w:color w:val="800080"/>
                <w:sz w:val="20"/>
              </w:rPr>
              <w:t>;</w:t>
            </w:r>
          </w:p>
          <w:p w14:paraId="0E1343B8" w14:textId="4C4F1F98"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optieverlener / verkoper / optiegerechtigde / koper</w:t>
            </w:r>
            <w:r w:rsidR="000D26B2" w:rsidRPr="00E337E7">
              <w:rPr>
                <w:color w:val="00FFFF"/>
                <w:szCs w:val="18"/>
              </w:rPr>
              <w:t xml:space="preserve">/ </w:t>
            </w:r>
            <w:r w:rsidR="000D26B2" w:rsidRPr="001107B7">
              <w:rPr>
                <w:rFonts w:cs="Arial"/>
                <w:szCs w:val="18"/>
              </w:rPr>
              <w:t>§naam partij§</w:t>
            </w:r>
            <w:r w:rsidRPr="00EA4857">
              <w:rPr>
                <w:rFonts w:cs="Arial"/>
                <w:color w:val="00FFFF"/>
                <w:sz w:val="20"/>
              </w:rPr>
              <w:t xml:space="preserve">, </w:t>
            </w:r>
          </w:p>
          <w:p w14:paraId="1419AD95" w14:textId="77777777" w:rsidR="0078103D" w:rsidRPr="00EA4857" w:rsidRDefault="0078103D" w:rsidP="00AF6C56">
            <w:pPr>
              <w:rPr>
                <w:color w:val="008000"/>
              </w:rPr>
            </w:pPr>
          </w:p>
        </w:tc>
        <w:tc>
          <w:tcPr>
            <w:tcW w:w="2370" w:type="pct"/>
            <w:shd w:val="clear" w:color="auto" w:fill="auto"/>
          </w:tcPr>
          <w:p w14:paraId="3824E866" w14:textId="77777777" w:rsidR="0078103D" w:rsidRPr="00EA4857" w:rsidRDefault="0078103D" w:rsidP="0054535E">
            <w:pPr>
              <w:rPr>
                <w:szCs w:val="18"/>
              </w:rPr>
            </w:pPr>
            <w:r w:rsidRPr="00EA4857">
              <w:rPr>
                <w:szCs w:val="18"/>
              </w:rPr>
              <w:t>Optionele tweede partij.</w:t>
            </w:r>
          </w:p>
          <w:p w14:paraId="7AF45E87" w14:textId="77777777" w:rsidR="00892098" w:rsidRPr="00EA4857" w:rsidRDefault="00892098" w:rsidP="0054535E">
            <w:pPr>
              <w:rPr>
                <w:szCs w:val="18"/>
              </w:rPr>
            </w:pPr>
          </w:p>
          <w:p w14:paraId="0BDB5A35" w14:textId="77777777" w:rsidR="0078103D" w:rsidRPr="00EA4857" w:rsidRDefault="0078103D" w:rsidP="0054535E">
            <w:pPr>
              <w:rPr>
                <w:szCs w:val="18"/>
              </w:rPr>
            </w:pPr>
            <w:r w:rsidRPr="00EA4857">
              <w:rPr>
                <w:szCs w:val="18"/>
              </w:rPr>
              <w:t>Voor toelichting zie dezelfde tekst bij de eerste partij.</w:t>
            </w:r>
          </w:p>
        </w:tc>
      </w:tr>
    </w:tbl>
    <w:p w14:paraId="6708687C" w14:textId="25A4FD34" w:rsidR="00961F7B" w:rsidRDefault="00961F7B" w:rsidP="005D562D">
      <w:pPr>
        <w:rPr>
          <w:lang w:val="nl"/>
        </w:rPr>
      </w:pPr>
    </w:p>
    <w:p w14:paraId="45927647" w14:textId="77777777" w:rsidR="00961F7B" w:rsidRDefault="00961F7B">
      <w:pPr>
        <w:spacing w:line="240" w:lineRule="auto"/>
        <w:rPr>
          <w:lang w:val="nl"/>
        </w:rPr>
      </w:pPr>
      <w:r>
        <w:rPr>
          <w:lang w:val="nl"/>
        </w:rPr>
        <w:br w:type="page"/>
      </w:r>
    </w:p>
    <w:p w14:paraId="30722292" w14:textId="77777777" w:rsidR="002B01EB" w:rsidRDefault="002B01EB" w:rsidP="005D562D">
      <w:pPr>
        <w:rPr>
          <w:lang w:val="nl"/>
        </w:rPr>
      </w:pPr>
    </w:p>
    <w:p w14:paraId="489D50A9" w14:textId="77777777" w:rsidR="00572208" w:rsidRDefault="00572208" w:rsidP="00572208">
      <w:pPr>
        <w:pStyle w:val="Kop2"/>
        <w:numPr>
          <w:ilvl w:val="1"/>
          <w:numId w:val="1"/>
        </w:numPr>
      </w:pPr>
      <w:bookmarkStart w:id="76" w:name="_Ref357087736"/>
      <w:bookmarkStart w:id="77" w:name="_Toc436222951"/>
      <w:r>
        <w:t>Verklaring</w:t>
      </w:r>
      <w:bookmarkEnd w:id="76"/>
      <w:bookmarkEnd w:id="77"/>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14:paraId="45EA60F9" w14:textId="77777777" w:rsidTr="00EA4857">
        <w:tc>
          <w:tcPr>
            <w:tcW w:w="2630" w:type="pct"/>
            <w:shd w:val="clear" w:color="auto" w:fill="auto"/>
          </w:tcPr>
          <w:p w14:paraId="562C47A6" w14:textId="77777777"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14:paraId="7BC5867D" w14:textId="77777777" w:rsidR="006D5708" w:rsidRDefault="006D5708" w:rsidP="00C559D8">
            <w:r>
              <w:t>Vaste tekst, met afleidbare keuze:</w:t>
            </w:r>
          </w:p>
          <w:p w14:paraId="63C56BC9" w14:textId="77777777"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14:paraId="547B4B2C" w14:textId="77777777" w:rsidR="00961F7B" w:rsidRPr="001107B7" w:rsidRDefault="00C559D8" w:rsidP="003C1D14">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p w14:paraId="27C4D9F5" w14:textId="3E1F5E8E" w:rsidR="003C1D14" w:rsidRPr="003C1D14" w:rsidRDefault="003C1D14">
            <w:pPr>
              <w:numPr>
                <w:ilvl w:val="0"/>
                <w:numId w:val="12"/>
              </w:numPr>
              <w:rPr>
                <w:szCs w:val="18"/>
              </w:rPr>
            </w:pPr>
          </w:p>
        </w:tc>
      </w:tr>
      <w:tr w:rsidR="00572208" w:rsidRPr="000E6BC2" w14:paraId="58C48712" w14:textId="77777777" w:rsidTr="00EA4857">
        <w:tc>
          <w:tcPr>
            <w:tcW w:w="2630" w:type="pct"/>
            <w:shd w:val="clear" w:color="auto" w:fill="auto"/>
          </w:tcPr>
          <w:p w14:paraId="4B97098C" w14:textId="793B31E6" w:rsidR="00572208" w:rsidRPr="00EA4857" w:rsidRDefault="00572208" w:rsidP="009C6D27">
            <w:pPr>
              <w:rPr>
                <w:color w:val="008000"/>
              </w:rPr>
            </w:pPr>
            <w:r w:rsidRPr="00EA4857">
              <w:rPr>
                <w:color w:val="339966"/>
              </w:rPr>
              <w:t>hen/hem en</w:t>
            </w:r>
            <w:r w:rsidRPr="00EA4857">
              <w:rPr>
                <w:color w:val="008000"/>
              </w:rPr>
              <w:t xml:space="preserve"> </w:t>
            </w:r>
            <w:r w:rsidRPr="00EA4857">
              <w:rPr>
                <w:color w:val="00FFFF"/>
              </w:rPr>
              <w:t>optieverlener/verkoper/optiegerechtigde/koper</w:t>
            </w:r>
            <w:r w:rsidR="00E177D0">
              <w:rPr>
                <w:color w:val="00FFFF"/>
              </w:rPr>
              <w:t>/</w:t>
            </w:r>
            <w:r w:rsidRPr="00EA4857">
              <w:rPr>
                <w:color w:val="33CCCC"/>
              </w:rPr>
              <w:t xml:space="preserve"> </w:t>
            </w:r>
            <w:r w:rsidR="00FA302D" w:rsidRPr="001107B7">
              <w:rPr>
                <w:rFonts w:cs="Arial"/>
                <w:szCs w:val="18"/>
              </w:rPr>
              <w:t>§naam partij</w:t>
            </w:r>
            <w:r w:rsidR="00FA302D" w:rsidRPr="001107B7">
              <w:rPr>
                <w:szCs w:val="18"/>
              </w:rPr>
              <w:t>§</w:t>
            </w:r>
            <w:r w:rsidR="00FA302D" w:rsidRPr="001107B7">
              <w:rPr>
                <w:color w:val="339966"/>
              </w:rPr>
              <w:t xml:space="preserve"> /</w:t>
            </w:r>
            <w:r w:rsidRPr="00EA4857">
              <w:rPr>
                <w:color w:val="339966"/>
              </w:rPr>
              <w:t>haar en</w:t>
            </w:r>
            <w:r w:rsidRPr="00EA4857">
              <w:rPr>
                <w:color w:val="008000"/>
              </w:rPr>
              <w:t xml:space="preserve"> </w:t>
            </w:r>
            <w:r w:rsidRPr="00EA4857">
              <w:rPr>
                <w:color w:val="00FFFF"/>
              </w:rPr>
              <w:t>optieverlener/verkoper/optiegerechtigde/koper</w:t>
            </w:r>
            <w:r w:rsidR="00E177D0" w:rsidRPr="00E337E7">
              <w:rPr>
                <w:color w:val="00FFFF"/>
                <w:szCs w:val="18"/>
              </w:rPr>
              <w:t xml:space="preserve">/ </w:t>
            </w:r>
            <w:r w:rsidR="00E177D0" w:rsidRPr="001107B7">
              <w:rPr>
                <w:rFonts w:cs="Arial"/>
                <w:szCs w:val="18"/>
              </w:rPr>
              <w:t>§naam partij§</w:t>
            </w:r>
            <w:r w:rsidRPr="00EA4857">
              <w:rPr>
                <w:color w:val="33CCCC"/>
              </w:rPr>
              <w:t xml:space="preserve"> </w:t>
            </w:r>
          </w:p>
        </w:tc>
        <w:tc>
          <w:tcPr>
            <w:tcW w:w="2370" w:type="pct"/>
            <w:shd w:val="clear" w:color="auto" w:fill="auto"/>
          </w:tcPr>
          <w:p w14:paraId="7C561892" w14:textId="77777777" w:rsidR="00572208" w:rsidRPr="00EA4857" w:rsidRDefault="00572208" w:rsidP="009C6D27">
            <w:pPr>
              <w:rPr>
                <w:szCs w:val="18"/>
              </w:rPr>
            </w:pPr>
            <w:r w:rsidRPr="00EA4857">
              <w:rPr>
                <w:szCs w:val="18"/>
              </w:rPr>
              <w:t>Verplichte keuze</w:t>
            </w:r>
            <w:r w:rsidR="00892098" w:rsidRPr="00EA4857">
              <w:rPr>
                <w:szCs w:val="18"/>
              </w:rPr>
              <w:t>tekst</w:t>
            </w:r>
            <w:r w:rsidR="006F4B80" w:rsidRPr="00EA4857">
              <w:rPr>
                <w:szCs w:val="18"/>
              </w:rPr>
              <w:t xml:space="preserve">, waarbij de tekst </w:t>
            </w:r>
            <w:r w:rsidR="00AB3375" w:rsidRPr="00EA4857">
              <w:rPr>
                <w:szCs w:val="18"/>
              </w:rPr>
              <w:t xml:space="preserve">als volgt wordt </w:t>
            </w:r>
            <w:r w:rsidR="006F4B80" w:rsidRPr="00EA4857">
              <w:rPr>
                <w:szCs w:val="18"/>
              </w:rPr>
              <w:t>getoond</w:t>
            </w:r>
            <w:r w:rsidRPr="00EA4857">
              <w:rPr>
                <w:szCs w:val="18"/>
              </w:rPr>
              <w:t>:</w:t>
            </w:r>
          </w:p>
          <w:p w14:paraId="0DF99BA4" w14:textId="77777777" w:rsidR="00AB3375" w:rsidRPr="00EA4857" w:rsidRDefault="006F4B80" w:rsidP="00EA4857">
            <w:pPr>
              <w:numPr>
                <w:ilvl w:val="0"/>
                <w:numId w:val="12"/>
              </w:numPr>
              <w:rPr>
                <w:color w:val="008000"/>
              </w:rPr>
            </w:pPr>
            <w:r>
              <w:t>voor</w:t>
            </w:r>
            <w:r w:rsidRPr="00AB3375">
              <w:t xml:space="preserve"> </w:t>
            </w:r>
            <w:r w:rsidR="00AB3375" w:rsidRPr="00AB3375">
              <w:t>2 partijen:</w:t>
            </w:r>
          </w:p>
          <w:p w14:paraId="6902C0EC" w14:textId="6EF63D1D" w:rsidR="006F4B80" w:rsidRPr="00D81B17" w:rsidRDefault="00AB3375" w:rsidP="001107B7">
            <w:pPr>
              <w:numPr>
                <w:ilvl w:val="1"/>
                <w:numId w:val="12"/>
              </w:numPr>
              <w:rPr>
                <w:color w:val="008000"/>
              </w:rPr>
            </w:pPr>
            <w:r w:rsidRPr="00EA4857">
              <w:rPr>
                <w:color w:val="008000"/>
              </w:rPr>
              <w:t>‘</w:t>
            </w:r>
            <w:r w:rsidR="00572208" w:rsidRPr="00EA4857">
              <w:rPr>
                <w:color w:val="339966"/>
              </w:rPr>
              <w:t>hen</w:t>
            </w:r>
            <w:r w:rsidRPr="00EA4857">
              <w:rPr>
                <w:color w:val="008000"/>
              </w:rPr>
              <w:t>’</w:t>
            </w:r>
          </w:p>
          <w:p w14:paraId="29B01A31" w14:textId="77777777" w:rsidR="00892098" w:rsidRPr="00EA4857" w:rsidRDefault="006F4B80" w:rsidP="00EA4857">
            <w:pPr>
              <w:numPr>
                <w:ilvl w:val="0"/>
                <w:numId w:val="12"/>
              </w:numPr>
              <w:rPr>
                <w:color w:val="008000"/>
              </w:rPr>
            </w:pPr>
            <w:r>
              <w:t xml:space="preserve">voor </w:t>
            </w:r>
            <w:r w:rsidR="00892098">
              <w:t>1 partij</w:t>
            </w:r>
            <w:r w:rsidR="00892098" w:rsidRPr="00AB3375">
              <w:t>:</w:t>
            </w:r>
          </w:p>
          <w:p w14:paraId="3231A783" w14:textId="77777777" w:rsidR="00A27933" w:rsidRPr="001107B7" w:rsidRDefault="00892098" w:rsidP="00EA4857">
            <w:pPr>
              <w:numPr>
                <w:ilvl w:val="1"/>
                <w:numId w:val="12"/>
              </w:numPr>
              <w:rPr>
                <w:color w:val="008000"/>
              </w:rPr>
            </w:pPr>
            <w:r w:rsidRPr="000D7093">
              <w:t>gebruikerskeuze tussen</w:t>
            </w:r>
            <w:r w:rsidRPr="00EA4857">
              <w:rPr>
                <w:color w:val="008000"/>
              </w:rPr>
              <w:t xml:space="preserve"> </w:t>
            </w:r>
            <w:r w:rsidR="006F4B80" w:rsidRPr="00EA4857">
              <w:rPr>
                <w:color w:val="008000"/>
              </w:rPr>
              <w:t>‘</w:t>
            </w:r>
            <w:r w:rsidRPr="00EA4857">
              <w:rPr>
                <w:color w:val="339966"/>
              </w:rPr>
              <w:t>hem</w:t>
            </w:r>
            <w:r w:rsidR="004F2132">
              <w:rPr>
                <w:color w:val="339966"/>
              </w:rPr>
              <w:t xml:space="preserve"> en </w:t>
            </w:r>
            <w:r w:rsidRPr="00EA4857">
              <w:rPr>
                <w:color w:val="339966"/>
              </w:rPr>
              <w:t>/haar</w:t>
            </w:r>
            <w:r w:rsidR="004F2132">
              <w:rPr>
                <w:color w:val="339966"/>
              </w:rPr>
              <w:t xml:space="preserve"> en</w:t>
            </w:r>
            <w:r w:rsidR="006F4B80" w:rsidRPr="00EA4857">
              <w:rPr>
                <w:color w:val="005200"/>
              </w:rPr>
              <w:t xml:space="preserve">’ </w:t>
            </w:r>
          </w:p>
          <w:p w14:paraId="43B013C2" w14:textId="6CA6724A" w:rsidR="00A27933" w:rsidRDefault="00A27933" w:rsidP="001107B7">
            <w:pPr>
              <w:ind w:left="360"/>
              <w:rPr>
                <w:rFonts w:cs="Arial"/>
                <w:snapToGrid/>
                <w:kern w:val="0"/>
                <w:sz w:val="16"/>
                <w:szCs w:val="16"/>
                <w:lang w:eastAsia="nl-NL"/>
              </w:rPr>
            </w:pPr>
          </w:p>
          <w:p w14:paraId="03F0071C" w14:textId="241E1074" w:rsidR="00A27933" w:rsidRPr="001107B7" w:rsidRDefault="00A27933" w:rsidP="00A27933">
            <w:pPr>
              <w:spacing w:line="240" w:lineRule="auto"/>
              <w:rPr>
                <w:rFonts w:cs="Arial"/>
                <w:snapToGrid/>
                <w:kern w:val="0"/>
                <w:szCs w:val="18"/>
                <w:lang w:eastAsia="nl-NL"/>
              </w:rPr>
            </w:pPr>
            <w:r w:rsidRPr="001107B7">
              <w:rPr>
                <w:rFonts w:cs="Arial"/>
                <w:snapToGrid/>
                <w:kern w:val="0"/>
                <w:szCs w:val="18"/>
                <w:lang w:eastAsia="nl-NL"/>
              </w:rPr>
              <w:t xml:space="preserve">Indien 1 partij  aanwezig is dan wordt de standaard waarde ‘verkoper/optieverlener’ of ‘koper/optiegerechtigde’ </w:t>
            </w:r>
            <w:r w:rsidR="00737F5A">
              <w:rPr>
                <w:rFonts w:cs="Arial"/>
                <w:snapToGrid/>
                <w:kern w:val="0"/>
                <w:szCs w:val="18"/>
                <w:lang w:eastAsia="nl-NL"/>
              </w:rPr>
              <w:t>getoond</w:t>
            </w:r>
            <w:r w:rsidRPr="001107B7">
              <w:rPr>
                <w:rFonts w:cs="Arial"/>
                <w:snapToGrid/>
                <w:kern w:val="0"/>
                <w:szCs w:val="18"/>
                <w:lang w:eastAsia="nl-NL"/>
              </w:rPr>
              <w:t xml:space="preserve"> voor de ontbrekende partij.</w:t>
            </w:r>
          </w:p>
          <w:p w14:paraId="540F503E" w14:textId="77777777" w:rsidR="00913B3B" w:rsidRPr="00EA4857" w:rsidRDefault="00913B3B" w:rsidP="00913B3B">
            <w:pPr>
              <w:rPr>
                <w:color w:val="33CCCC"/>
              </w:rPr>
            </w:pPr>
          </w:p>
          <w:p w14:paraId="6A864C6A" w14:textId="77777777" w:rsidR="00913B3B" w:rsidRPr="00EA4857" w:rsidRDefault="00913B3B" w:rsidP="00EA4857">
            <w:pPr>
              <w:spacing w:line="240" w:lineRule="auto"/>
              <w:rPr>
                <w:u w:val="single"/>
              </w:rPr>
            </w:pPr>
            <w:r w:rsidRPr="00EA4857">
              <w:rPr>
                <w:u w:val="single"/>
              </w:rPr>
              <w:t>Mapping</w:t>
            </w:r>
            <w:r w:rsidR="00892098" w:rsidRPr="00EA4857">
              <w:rPr>
                <w:u w:val="single"/>
              </w:rPr>
              <w:t xml:space="preserve"> hem/haar</w:t>
            </w:r>
            <w:r w:rsidRPr="00EA4857">
              <w:rPr>
                <w:u w:val="single"/>
              </w:rPr>
              <w:t>:</w:t>
            </w:r>
          </w:p>
          <w:p w14:paraId="3D2E5BF2" w14:textId="77777777" w:rsidR="00913B3B" w:rsidRPr="00EA4857" w:rsidRDefault="00913B3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368A19CC" w14:textId="77777777" w:rsidR="008A1142" w:rsidRPr="00EA4857" w:rsidRDefault="00913B3B" w:rsidP="00EA4857">
            <w:pPr>
              <w:spacing w:line="240" w:lineRule="auto"/>
              <w:ind w:left="425"/>
              <w:rPr>
                <w:sz w:val="16"/>
                <w:szCs w:val="16"/>
              </w:rPr>
            </w:pPr>
            <w:r w:rsidRPr="00EA4857">
              <w:rPr>
                <w:sz w:val="16"/>
                <w:szCs w:val="16"/>
              </w:rPr>
              <w:t>./tagNaam(‘k_GeslachtPartij’)</w:t>
            </w:r>
          </w:p>
          <w:p w14:paraId="6B0C7A81" w14:textId="43A332C3" w:rsidR="004F2132" w:rsidRPr="001107B7" w:rsidRDefault="00913B3B">
            <w:pPr>
              <w:spacing w:line="240" w:lineRule="auto"/>
              <w:ind w:left="425"/>
              <w:rPr>
                <w:sz w:val="16"/>
                <w:szCs w:val="16"/>
              </w:rPr>
            </w:pPr>
            <w:r w:rsidRPr="00EA4857">
              <w:rPr>
                <w:sz w:val="16"/>
                <w:szCs w:val="16"/>
              </w:rPr>
              <w:t>./tekst</w:t>
            </w:r>
            <w:r w:rsidRPr="00EA4857">
              <w:rPr>
                <w:i/>
                <w:sz w:val="16"/>
                <w:szCs w:val="16"/>
              </w:rPr>
              <w:t>(</w:t>
            </w:r>
            <w:r w:rsidRPr="00EA4857">
              <w:rPr>
                <w:sz w:val="16"/>
                <w:szCs w:val="16"/>
              </w:rPr>
              <w:t>‘hem’ of ‘haar’)</w:t>
            </w:r>
          </w:p>
        </w:tc>
      </w:tr>
      <w:tr w:rsidR="00C559D8" w:rsidRPr="000E6BC2" w14:paraId="2C715004" w14:textId="77777777" w:rsidTr="00EA4857">
        <w:tc>
          <w:tcPr>
            <w:tcW w:w="2630" w:type="pct"/>
            <w:shd w:val="clear" w:color="auto" w:fill="auto"/>
          </w:tcPr>
          <w:p w14:paraId="067EA013" w14:textId="77777777" w:rsidR="00C559D8" w:rsidRPr="00EA4857" w:rsidRDefault="00C559D8" w:rsidP="009C6D27">
            <w:pPr>
              <w:rPr>
                <w:color w:val="FF0000"/>
              </w:rPr>
            </w:pPr>
            <w:r w:rsidRPr="00EA4857">
              <w:rPr>
                <w:color w:val="FF0000"/>
              </w:rPr>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14:paraId="42CFA6E9" w14:textId="18DF98E1"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D01B7F">
              <w:t>2.2</w:t>
            </w:r>
            <w:r w:rsidR="00100C0F">
              <w:fldChar w:fldCharType="end"/>
            </w:r>
            <w:r w:rsidR="00E872C4">
              <w:t xml:space="preserve"> </w:t>
            </w:r>
            <w:r w:rsidR="00100C0F">
              <w:t>A</w:t>
            </w:r>
            <w:r w:rsidR="00E872C4" w:rsidRPr="009A6156">
              <w:t>anhef.</w:t>
            </w:r>
          </w:p>
          <w:p w14:paraId="3343005A" w14:textId="77777777" w:rsidR="00CB4960" w:rsidRPr="00CB4960" w:rsidRDefault="00CB4960" w:rsidP="00EA4857">
            <w:pPr>
              <w:spacing w:line="240" w:lineRule="auto"/>
            </w:pPr>
          </w:p>
        </w:tc>
      </w:tr>
      <w:tr w:rsidR="00572208" w:rsidRPr="000E6BC2" w14:paraId="2C098469" w14:textId="77777777" w:rsidTr="00EA4857">
        <w:tc>
          <w:tcPr>
            <w:tcW w:w="2630" w:type="pct"/>
            <w:shd w:val="clear" w:color="auto" w:fill="auto"/>
          </w:tcPr>
          <w:p w14:paraId="121782B2" w14:textId="691A12F7"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14:paraId="2AFDA6F4" w14:textId="646EA60F"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D01B7F">
              <w:t>2.2</w:t>
            </w:r>
            <w:r w:rsidR="00CA1C9B">
              <w:fldChar w:fldCharType="end"/>
            </w:r>
            <w:r w:rsidR="00CA1C9B">
              <w:t xml:space="preserve"> A</w:t>
            </w:r>
            <w:r w:rsidR="00CA1C9B" w:rsidRPr="009A6156">
              <w:t>anhef</w:t>
            </w:r>
            <w:r w:rsidRPr="00EA4857">
              <w:rPr>
                <w:szCs w:val="18"/>
              </w:rPr>
              <w:t>.</w:t>
            </w:r>
          </w:p>
          <w:p w14:paraId="5FFAB2A2" w14:textId="77777777" w:rsidR="00CB4960" w:rsidRPr="00EA4857" w:rsidRDefault="00CB4960" w:rsidP="009C6D27">
            <w:pPr>
              <w:rPr>
                <w:szCs w:val="18"/>
              </w:rPr>
            </w:pPr>
          </w:p>
          <w:p w14:paraId="2FA3E272" w14:textId="5510F304" w:rsidR="009A6156" w:rsidRDefault="005317F3" w:rsidP="001107B7">
            <w:pPr>
              <w:spacing w:line="240" w:lineRule="auto"/>
            </w:pPr>
            <w:r w:rsidRPr="00EA4857">
              <w:rPr>
                <w:szCs w:val="18"/>
              </w:rPr>
              <w:t xml:space="preserve">Wanneer in par. </w:t>
            </w:r>
            <w:r w:rsidRPr="00EA4857">
              <w:rPr>
                <w:szCs w:val="18"/>
              </w:rPr>
              <w:fldChar w:fldCharType="begin"/>
            </w:r>
            <w:r w:rsidRPr="00EA4857">
              <w:rPr>
                <w:szCs w:val="18"/>
              </w:rPr>
              <w:instrText xml:space="preserve"> REF _Ref387235024 \r \h </w:instrText>
            </w:r>
            <w:r w:rsidR="00D463F6">
              <w:rPr>
                <w:szCs w:val="18"/>
              </w:rPr>
              <w:instrText xml:space="preserve"> \* MERGEFORMAT </w:instrText>
            </w:r>
            <w:r w:rsidRPr="00EA4857">
              <w:rPr>
                <w:szCs w:val="18"/>
              </w:rPr>
            </w:r>
            <w:r w:rsidRPr="00EA4857">
              <w:rPr>
                <w:szCs w:val="18"/>
              </w:rPr>
              <w:fldChar w:fldCharType="separate"/>
            </w:r>
            <w:r w:rsidR="00D01B7F">
              <w:rPr>
                <w:szCs w:val="18"/>
              </w:rPr>
              <w:t>2.2</w:t>
            </w:r>
            <w:r w:rsidRPr="00EA4857">
              <w:rPr>
                <w:szCs w:val="18"/>
              </w:rPr>
              <w:fldChar w:fldCharType="end"/>
            </w:r>
            <w:r w:rsidRPr="00EA4857">
              <w:rPr>
                <w:szCs w:val="18"/>
              </w:rPr>
              <w:t xml:space="preserve"> Aanhef gekozen is voor</w:t>
            </w:r>
            <w:r w:rsidR="00A24311">
              <w:t>:</w:t>
            </w:r>
          </w:p>
          <w:p w14:paraId="3D32F0FA" w14:textId="665ADB6E" w:rsidR="00073126" w:rsidRPr="00EA4857" w:rsidRDefault="00073126" w:rsidP="001107B7">
            <w:pPr>
              <w:numPr>
                <w:ilvl w:val="0"/>
                <w:numId w:val="13"/>
              </w:numPr>
              <w:spacing w:line="240" w:lineRule="auto"/>
              <w:rPr>
                <w:color w:val="008000"/>
              </w:rPr>
            </w:pPr>
            <w:r>
              <w:t xml:space="preserve">koop: </w:t>
            </w:r>
            <w:r w:rsidR="005317F3">
              <w:t>dan worden</w:t>
            </w:r>
            <w:r w:rsidRPr="00EA4857">
              <w:rPr>
                <w:color w:val="005200"/>
              </w:rPr>
              <w:t xml:space="preserve"> </w:t>
            </w:r>
            <w:r w:rsidRPr="00EA4857">
              <w:rPr>
                <w:color w:val="339966"/>
              </w:rPr>
              <w:t>verkoper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koper</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p>
          <w:p w14:paraId="66537E2F" w14:textId="112F9725" w:rsidR="00073126" w:rsidRDefault="00073126" w:rsidP="001107B7">
            <w:pPr>
              <w:numPr>
                <w:ilvl w:val="0"/>
                <w:numId w:val="13"/>
              </w:numPr>
              <w:spacing w:line="240" w:lineRule="auto"/>
            </w:pPr>
            <w:r w:rsidRPr="00073126">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optiegerechtigde</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r w:rsidR="00CB4960" w:rsidRPr="00BE3ECB">
              <w:t>.</w:t>
            </w:r>
          </w:p>
          <w:p w14:paraId="2C1CC956" w14:textId="77777777" w:rsidR="00073126" w:rsidRDefault="00073126" w:rsidP="001107B7">
            <w:pPr>
              <w:spacing w:line="240" w:lineRule="auto"/>
            </w:pPr>
          </w:p>
          <w:p w14:paraId="6764B02C" w14:textId="77777777" w:rsidR="009A6156" w:rsidRDefault="009A6156" w:rsidP="001107B7">
            <w:pPr>
              <w:spacing w:line="240" w:lineRule="auto"/>
            </w:pPr>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14:paraId="1CC77036" w14:textId="5A53C13C" w:rsidR="00D67A8E" w:rsidRDefault="00D67A8E" w:rsidP="001107B7">
            <w:pPr>
              <w:spacing w:line="240" w:lineRule="auto"/>
            </w:pPr>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14:paraId="5A2910CF" w14:textId="3DF1AF8A" w:rsidR="004257B2" w:rsidRDefault="004257B2" w:rsidP="009C6D27"/>
          <w:p w14:paraId="3C83B0E3" w14:textId="77777777" w:rsidR="004257B2" w:rsidRPr="00A01F87" w:rsidRDefault="004257B2" w:rsidP="004257B2">
            <w:pPr>
              <w:spacing w:line="240" w:lineRule="auto"/>
            </w:pPr>
            <w:r w:rsidRPr="00EA4857">
              <w:rPr>
                <w:u w:val="single"/>
              </w:rPr>
              <w:t>Mapping</w:t>
            </w:r>
            <w:r>
              <w:rPr>
                <w:u w:val="single"/>
              </w:rPr>
              <w:t xml:space="preserve"> rol partijen:</w:t>
            </w:r>
          </w:p>
          <w:p w14:paraId="2325D247" w14:textId="77777777" w:rsidR="004257B2" w:rsidRDefault="004257B2" w:rsidP="004257B2">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7D00B126" w14:textId="5D3450B0" w:rsidR="004257B2" w:rsidRDefault="004257B2" w:rsidP="004257B2">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46202FF2" w14:textId="77777777" w:rsidR="000B5345" w:rsidRDefault="000B5345" w:rsidP="000B5345">
            <w:pPr>
              <w:spacing w:line="240" w:lineRule="auto"/>
              <w:ind w:left="425"/>
              <w:rPr>
                <w:sz w:val="16"/>
                <w:szCs w:val="16"/>
              </w:rPr>
            </w:pPr>
            <w:r w:rsidRPr="00EA4857">
              <w:rPr>
                <w:sz w:val="16"/>
                <w:szCs w:val="16"/>
              </w:rPr>
              <w:t>./aanduidingPartij</w:t>
            </w:r>
          </w:p>
          <w:p w14:paraId="3B085D1C" w14:textId="77777777" w:rsidR="000B5345" w:rsidRDefault="000B5345" w:rsidP="004257B2">
            <w:pPr>
              <w:spacing w:line="240" w:lineRule="auto"/>
              <w:rPr>
                <w:rFonts w:cs="Arial"/>
                <w:snapToGrid/>
                <w:kern w:val="0"/>
                <w:sz w:val="16"/>
                <w:szCs w:val="16"/>
                <w:lang w:eastAsia="nl-NL"/>
              </w:rPr>
            </w:pPr>
          </w:p>
          <w:p w14:paraId="1E990A53" w14:textId="2B6A5685" w:rsidR="004257B2" w:rsidRDefault="004257B2" w:rsidP="004257B2">
            <w:pPr>
              <w:spacing w:line="240" w:lineRule="auto"/>
              <w:rPr>
                <w:rFonts w:cs="Arial"/>
                <w:snapToGrid/>
                <w:kern w:val="0"/>
                <w:sz w:val="16"/>
                <w:szCs w:val="16"/>
                <w:lang w:eastAsia="nl-NL"/>
              </w:rPr>
            </w:pPr>
            <w:r>
              <w:rPr>
                <w:rFonts w:cs="Arial"/>
                <w:snapToGrid/>
                <w:kern w:val="0"/>
                <w:sz w:val="16"/>
                <w:szCs w:val="16"/>
                <w:lang w:eastAsia="nl-NL"/>
              </w:rPr>
              <w:t xml:space="preserve">             en/of</w:t>
            </w:r>
          </w:p>
          <w:p w14:paraId="2985FB5E" w14:textId="77777777" w:rsidR="008F534B" w:rsidRDefault="008F534B" w:rsidP="004257B2">
            <w:pPr>
              <w:spacing w:line="240" w:lineRule="auto"/>
              <w:rPr>
                <w:rFonts w:cs="Arial"/>
                <w:snapToGrid/>
                <w:kern w:val="0"/>
                <w:sz w:val="16"/>
                <w:szCs w:val="16"/>
                <w:lang w:eastAsia="nl-NL"/>
              </w:rPr>
            </w:pPr>
          </w:p>
          <w:p w14:paraId="11B97FC7" w14:textId="6E4F95BC" w:rsidR="000B5345" w:rsidRDefault="004257B2" w:rsidP="001107B7">
            <w:pPr>
              <w:spacing w:line="240" w:lineRule="auto"/>
              <w:rPr>
                <w:sz w:val="16"/>
                <w:szCs w:val="16"/>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3F810915" w14:textId="77777777" w:rsidR="000B5345" w:rsidRDefault="000B5345" w:rsidP="000B5345">
            <w:pPr>
              <w:spacing w:line="240" w:lineRule="auto"/>
              <w:ind w:left="425"/>
              <w:rPr>
                <w:sz w:val="16"/>
                <w:szCs w:val="16"/>
              </w:rPr>
            </w:pPr>
            <w:r w:rsidRPr="00EA4857">
              <w:rPr>
                <w:sz w:val="16"/>
                <w:szCs w:val="16"/>
              </w:rPr>
              <w:t>./aanduidingPartij</w:t>
            </w:r>
          </w:p>
          <w:p w14:paraId="7EE251F8" w14:textId="77777777" w:rsidR="00D463F6" w:rsidRDefault="00D463F6" w:rsidP="005253A6">
            <w:pPr>
              <w:spacing w:line="240" w:lineRule="auto"/>
              <w:rPr>
                <w:rFonts w:cs="Arial"/>
                <w:snapToGrid/>
                <w:kern w:val="0"/>
                <w:sz w:val="16"/>
                <w:szCs w:val="16"/>
                <w:lang w:eastAsia="nl-NL"/>
              </w:rPr>
            </w:pPr>
          </w:p>
          <w:p w14:paraId="7DE6959A" w14:textId="1B5DF73B" w:rsidR="005253A6" w:rsidRDefault="005253A6" w:rsidP="005253A6">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‘verkoper/optieverlener’ of ‘koper/optiegerechtigde’ gebruikt voor de ontbrekende partij.</w:t>
            </w:r>
          </w:p>
          <w:p w14:paraId="71D58D8C" w14:textId="77777777"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14:paraId="28A423A7" w14:textId="77777777" w:rsidR="0042788B" w:rsidRPr="00EA4857" w:rsidRDefault="0042788B"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3BF897CF" w14:textId="77777777"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14:paraId="4AE4A761" w14:textId="77777777" w:rsidR="007E00FB" w:rsidRPr="00EA4857" w:rsidRDefault="007E00FB" w:rsidP="00EA4857">
            <w:pPr>
              <w:spacing w:line="240" w:lineRule="auto"/>
              <w:rPr>
                <w:sz w:val="16"/>
                <w:szCs w:val="16"/>
                <w:u w:val="single"/>
                <w:lang w:val="nl"/>
              </w:rPr>
            </w:pPr>
          </w:p>
          <w:p w14:paraId="40F62382" w14:textId="77777777" w:rsidR="005317F3" w:rsidRPr="00EA4857" w:rsidRDefault="005317F3" w:rsidP="00EA4857">
            <w:pPr>
              <w:spacing w:line="240" w:lineRule="auto"/>
              <w:rPr>
                <w:sz w:val="16"/>
                <w:szCs w:val="16"/>
                <w:u w:val="single"/>
                <w:lang w:val="nl"/>
              </w:rPr>
            </w:pPr>
            <w:r w:rsidRPr="00EA4857">
              <w:rPr>
                <w:u w:val="single"/>
              </w:rPr>
              <w:t>Mapping afschrift of uittreksel:</w:t>
            </w:r>
          </w:p>
          <w:p w14:paraId="3DBD01F3" w14:textId="77777777" w:rsidR="007E00FB" w:rsidRPr="00EA4857" w:rsidRDefault="007E00F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1700AB4F" w14:textId="77777777" w:rsidR="007E00FB" w:rsidRPr="00EA4857" w:rsidRDefault="007E00FB" w:rsidP="00EA4857">
            <w:pPr>
              <w:spacing w:line="240" w:lineRule="auto"/>
              <w:ind w:left="425"/>
              <w:rPr>
                <w:sz w:val="16"/>
                <w:szCs w:val="16"/>
              </w:rPr>
            </w:pPr>
            <w:r w:rsidRPr="00EA4857">
              <w:rPr>
                <w:sz w:val="16"/>
                <w:szCs w:val="16"/>
              </w:rPr>
              <w:t>./tagNaam(‘k_AfschriftUittreksel</w:t>
            </w:r>
            <w:r w:rsidR="00D73F23" w:rsidRPr="00EA4857">
              <w:rPr>
                <w:sz w:val="16"/>
                <w:szCs w:val="16"/>
              </w:rPr>
              <w:t>’</w:t>
            </w:r>
            <w:r w:rsidRPr="00EA4857">
              <w:rPr>
                <w:sz w:val="16"/>
                <w:szCs w:val="16"/>
              </w:rPr>
              <w:t>)</w:t>
            </w:r>
          </w:p>
          <w:p w14:paraId="0FB8BBFC" w14:textId="77777777"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14:paraId="3D10748F" w14:textId="77777777"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14:paraId="3B546CC3" w14:textId="77777777" w:rsidR="005317F3" w:rsidRPr="00EA4857" w:rsidRDefault="005317F3" w:rsidP="00EA4857">
            <w:pPr>
              <w:spacing w:line="240" w:lineRule="auto"/>
              <w:rPr>
                <w:sz w:val="16"/>
                <w:szCs w:val="16"/>
                <w:u w:val="single"/>
                <w:lang w:val="nl"/>
              </w:rPr>
            </w:pPr>
            <w:r w:rsidRPr="00EA4857">
              <w:rPr>
                <w:u w:val="single"/>
              </w:rPr>
              <w:t>Mapping is of zal worden:</w:t>
            </w:r>
          </w:p>
          <w:p w14:paraId="30DD5460" w14:textId="77777777" w:rsidR="00D67A8E" w:rsidRPr="00EA4857" w:rsidRDefault="00D67A8E"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35FAB10E" w14:textId="77777777" w:rsidR="00D67A8E" w:rsidRPr="00EA4857" w:rsidRDefault="00D67A8E" w:rsidP="00EA4857">
            <w:pPr>
              <w:spacing w:line="240" w:lineRule="auto"/>
              <w:ind w:left="425"/>
              <w:rPr>
                <w:sz w:val="16"/>
                <w:szCs w:val="16"/>
              </w:rPr>
            </w:pPr>
            <w:r w:rsidRPr="00EA4857">
              <w:rPr>
                <w:sz w:val="16"/>
                <w:szCs w:val="16"/>
              </w:rPr>
              <w:t>./tagNaam(‘k_TegenwTijd’)</w:t>
            </w:r>
          </w:p>
          <w:p w14:paraId="6FB6E5BA" w14:textId="77777777" w:rsidR="007E00FB"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‘true’ = tekst</w:t>
            </w:r>
            <w:r w:rsidR="00E15533" w:rsidRPr="00EA4857">
              <w:rPr>
                <w:sz w:val="16"/>
                <w:szCs w:val="16"/>
              </w:rPr>
              <w:t xml:space="preserve"> ‘is’ wordt getoond;</w:t>
            </w:r>
            <w:r w:rsidRPr="00EA4857">
              <w:rPr>
                <w:sz w:val="16"/>
                <w:szCs w:val="16"/>
              </w:rPr>
              <w:t xml:space="preserve"> ’false’</w:t>
            </w:r>
            <w:r w:rsidR="00E15533" w:rsidRPr="00EA4857">
              <w:rPr>
                <w:sz w:val="16"/>
                <w:szCs w:val="16"/>
              </w:rPr>
              <w:t xml:space="preserve"> = tekst ’zal worden’ wordt getoond</w:t>
            </w:r>
            <w:r w:rsidRPr="00EA4857">
              <w:rPr>
                <w:sz w:val="16"/>
                <w:szCs w:val="16"/>
              </w:rPr>
              <w:t>)</w:t>
            </w:r>
          </w:p>
          <w:p w14:paraId="6D67392E" w14:textId="7A42CCC7" w:rsidR="004F2132" w:rsidRPr="00EA4857" w:rsidRDefault="004F2132" w:rsidP="00EA4857">
            <w:pPr>
              <w:spacing w:line="240" w:lineRule="auto"/>
              <w:ind w:left="425"/>
              <w:rPr>
                <w:sz w:val="16"/>
                <w:szCs w:val="16"/>
              </w:rPr>
            </w:pPr>
          </w:p>
        </w:tc>
      </w:tr>
    </w:tbl>
    <w:p w14:paraId="04297CCD" w14:textId="77777777" w:rsidR="00221A3F" w:rsidRDefault="00070282" w:rsidP="00221A3F">
      <w:pPr>
        <w:pStyle w:val="Kop2"/>
        <w:numPr>
          <w:ilvl w:val="1"/>
          <w:numId w:val="1"/>
        </w:numPr>
      </w:pPr>
      <w:r>
        <w:lastRenderedPageBreak/>
        <w:br w:type="page"/>
      </w:r>
      <w:bookmarkStart w:id="78" w:name="_Toc436222952"/>
      <w:r w:rsidR="00221A3F">
        <w:lastRenderedPageBreak/>
        <w:t>Registergoederen</w:t>
      </w:r>
      <w:bookmarkEnd w:id="78"/>
    </w:p>
    <w:p w14:paraId="46A570FB" w14:textId="77777777" w:rsidR="00993C92" w:rsidRPr="00993C92" w:rsidRDefault="00993C92" w:rsidP="00993C92">
      <w:pPr>
        <w:rPr>
          <w:lang w:val="nl"/>
        </w:rPr>
      </w:pPr>
    </w:p>
    <w:tbl>
      <w:tblPr>
        <w:tblW w:w="488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3"/>
        <w:gridCol w:w="6970"/>
      </w:tblGrid>
      <w:tr w:rsidR="00221A3F" w:rsidRPr="000E6BC2" w14:paraId="75CA8C02" w14:textId="77777777" w:rsidTr="001107B7">
        <w:tc>
          <w:tcPr>
            <w:tcW w:w="2442" w:type="pct"/>
            <w:shd w:val="clear" w:color="auto" w:fill="auto"/>
          </w:tcPr>
          <w:p w14:paraId="53EC22FA" w14:textId="77777777"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558" w:type="pct"/>
            <w:shd w:val="clear" w:color="auto" w:fill="auto"/>
          </w:tcPr>
          <w:p w14:paraId="2506A9D6" w14:textId="77777777"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14:paraId="0BAE487E" w14:textId="77777777" w:rsidR="00D561F4" w:rsidRDefault="00D561F4" w:rsidP="00EA4857">
            <w:pPr>
              <w:numPr>
                <w:ilvl w:val="0"/>
                <w:numId w:val="13"/>
              </w:numPr>
            </w:pPr>
            <w:r>
              <w:t>Variant A wanneer elke recht/registergoed combinatie een eigen koopprijs heeft,</w:t>
            </w:r>
          </w:p>
          <w:p w14:paraId="2A0FFEC9" w14:textId="10D719FE" w:rsidR="000214EF" w:rsidRDefault="00D561F4" w:rsidP="00EA4857">
            <w:pPr>
              <w:numPr>
                <w:ilvl w:val="0"/>
                <w:numId w:val="13"/>
              </w:numPr>
            </w:pPr>
            <w:r>
              <w:t>Variant B wanneer de recht/registergoed combinaties een gezamenlijke koopprijs hebben.</w:t>
            </w:r>
          </w:p>
          <w:p w14:paraId="55552F7D" w14:textId="77777777" w:rsidR="00162DCD" w:rsidRDefault="00162DCD" w:rsidP="009C767C">
            <w:pPr>
              <w:numPr>
                <w:ilvl w:val="0"/>
                <w:numId w:val="13"/>
              </w:numPr>
            </w:pPr>
          </w:p>
          <w:p w14:paraId="400BC10D" w14:textId="77777777" w:rsidR="00221A3F" w:rsidRDefault="00221A3F" w:rsidP="00221A3F">
            <w:r w:rsidRPr="006919F5">
              <w:t>De varianten worden in de volge</w:t>
            </w:r>
            <w:r>
              <w:t>nde paragrafen beschreven.</w:t>
            </w:r>
          </w:p>
          <w:p w14:paraId="1DF9E61E" w14:textId="77777777" w:rsidR="00D561F4" w:rsidRDefault="00D561F4" w:rsidP="00221A3F"/>
          <w:p w14:paraId="16FDD0F0" w14:textId="77777777" w:rsidR="00D561F4" w:rsidRPr="00EA4857" w:rsidRDefault="00D561F4" w:rsidP="00221A3F">
            <w:pPr>
              <w:rPr>
                <w:u w:val="single"/>
              </w:rPr>
            </w:pPr>
            <w:r w:rsidRPr="00EA4857">
              <w:rPr>
                <w:u w:val="single"/>
              </w:rPr>
              <w:t>Mapping tonen variant A:</w:t>
            </w:r>
          </w:p>
          <w:p w14:paraId="224537F8" w14:textId="77777777" w:rsidR="00D561F4" w:rsidRPr="00EA4857" w:rsidRDefault="00D561F4" w:rsidP="00EA4857">
            <w:pPr>
              <w:spacing w:line="240" w:lineRule="auto"/>
              <w:rPr>
                <w:sz w:val="16"/>
                <w:szCs w:val="16"/>
              </w:rPr>
            </w:pPr>
            <w:r w:rsidRPr="00EA4857">
              <w:rPr>
                <w:sz w:val="16"/>
                <w:szCs w:val="16"/>
              </w:rPr>
              <w:t>-voor elk recht/registergoed combinatie</w:t>
            </w:r>
          </w:p>
          <w:p w14:paraId="5480E216" w14:textId="77777777"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14:paraId="6F6E3A49" w14:textId="77777777" w:rsidR="00D561F4" w:rsidRDefault="00D561F4" w:rsidP="00EA4857">
            <w:pPr>
              <w:spacing w:line="240" w:lineRule="auto"/>
            </w:pPr>
            <w:r w:rsidRPr="00EA4857">
              <w:rPr>
                <w:sz w:val="16"/>
                <w:szCs w:val="16"/>
              </w:rPr>
              <w:tab/>
              <w:t>./tia_</w:t>
            </w:r>
            <w:r w:rsidRPr="00EA4857">
              <w:rPr>
                <w:sz w:val="16"/>
                <w:szCs w:val="16"/>
                <w:lang w:val="nl"/>
              </w:rPr>
              <w:t>BedragKoopprijs</w:t>
            </w:r>
          </w:p>
          <w:p w14:paraId="72BEE99E" w14:textId="77777777" w:rsidR="00D561F4" w:rsidRDefault="00D561F4" w:rsidP="00221A3F"/>
          <w:p w14:paraId="21155035" w14:textId="77777777" w:rsidR="00D561F4" w:rsidRPr="00EA4857" w:rsidRDefault="00D561F4" w:rsidP="00D561F4">
            <w:pPr>
              <w:rPr>
                <w:u w:val="single"/>
              </w:rPr>
            </w:pPr>
            <w:r w:rsidRPr="00EA4857">
              <w:rPr>
                <w:u w:val="single"/>
              </w:rPr>
              <w:t>Mapping tonen variant B:</w:t>
            </w:r>
          </w:p>
          <w:p w14:paraId="49B2B3D5" w14:textId="77777777" w:rsidR="00D561F4" w:rsidRPr="00EA4857" w:rsidRDefault="00D561F4"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StukdeelNotarieleVerklaring/</w:t>
            </w:r>
          </w:p>
          <w:p w14:paraId="0BF2A3E1" w14:textId="77777777" w:rsidR="00D561F4" w:rsidRDefault="00D561F4" w:rsidP="00EA4857">
            <w:pPr>
              <w:spacing w:line="240" w:lineRule="auto"/>
              <w:rPr>
                <w:sz w:val="16"/>
                <w:szCs w:val="16"/>
                <w:lang w:val="nl"/>
              </w:rPr>
            </w:pPr>
            <w:r w:rsidRPr="00EA4857">
              <w:rPr>
                <w:sz w:val="16"/>
                <w:szCs w:val="16"/>
              </w:rPr>
              <w:tab/>
              <w:t>./bedragK</w:t>
            </w:r>
            <w:r w:rsidRPr="00EA4857">
              <w:rPr>
                <w:sz w:val="16"/>
                <w:szCs w:val="16"/>
                <w:lang w:val="nl"/>
              </w:rPr>
              <w:t>oopprijs</w:t>
            </w:r>
          </w:p>
          <w:p w14:paraId="67A9BD28" w14:textId="4C08E2D3" w:rsidR="004F2132" w:rsidRPr="00221A3F" w:rsidRDefault="004F2132" w:rsidP="00EA4857">
            <w:pPr>
              <w:spacing w:line="240" w:lineRule="auto"/>
            </w:pPr>
          </w:p>
        </w:tc>
      </w:tr>
    </w:tbl>
    <w:p w14:paraId="766A18D1" w14:textId="77777777" w:rsidR="007D2A0E" w:rsidRDefault="007D2A0E" w:rsidP="007D2A0E">
      <w:bookmarkStart w:id="79" w:name="_Toc387303371"/>
      <w:bookmarkStart w:id="80" w:name="_Toc387303660"/>
      <w:bookmarkStart w:id="81" w:name="_Toc387303757"/>
      <w:bookmarkStart w:id="82" w:name="_Toc387320132"/>
      <w:bookmarkEnd w:id="79"/>
      <w:bookmarkEnd w:id="80"/>
      <w:bookmarkEnd w:id="81"/>
      <w:bookmarkEnd w:id="82"/>
    </w:p>
    <w:p w14:paraId="5F46FFF0" w14:textId="77777777" w:rsidR="00BA293A" w:rsidRDefault="00FD034C" w:rsidP="007D2A0E">
      <w:pPr>
        <w:pStyle w:val="Kop3"/>
      </w:pPr>
      <w:bookmarkStart w:id="83" w:name="_Toc387320214"/>
      <w:bookmarkStart w:id="84" w:name="_Toc387320482"/>
      <w:bookmarkStart w:id="85" w:name="_Toc387303372"/>
      <w:bookmarkStart w:id="86" w:name="_Toc387303661"/>
      <w:bookmarkStart w:id="87" w:name="_Toc387303758"/>
      <w:bookmarkStart w:id="88" w:name="_Toc387320133"/>
      <w:bookmarkStart w:id="89" w:name="_Toc387320215"/>
      <w:bookmarkStart w:id="90" w:name="_Toc387320483"/>
      <w:bookmarkStart w:id="91" w:name="_Toc436222953"/>
      <w:bookmarkEnd w:id="83"/>
      <w:bookmarkEnd w:id="84"/>
      <w:bookmarkEnd w:id="85"/>
      <w:bookmarkEnd w:id="86"/>
      <w:bookmarkEnd w:id="87"/>
      <w:bookmarkEnd w:id="88"/>
      <w:bookmarkEnd w:id="89"/>
      <w:bookmarkEnd w:id="90"/>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91"/>
    </w:p>
    <w:p w14:paraId="41D57753" w14:textId="77777777"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114BDDA7" w14:textId="77777777" w:rsidTr="00EA4857">
        <w:tc>
          <w:tcPr>
            <w:tcW w:w="2630" w:type="pct"/>
            <w:shd w:val="clear" w:color="auto" w:fill="auto"/>
          </w:tcPr>
          <w:p w14:paraId="354F7C87" w14:textId="77777777" w:rsidR="00993C92" w:rsidRPr="00EA4857" w:rsidRDefault="00993C92" w:rsidP="00993C92">
            <w:pPr>
              <w:rPr>
                <w:color w:val="FF0000"/>
                <w:u w:val="single"/>
                <w:lang w:val="nl"/>
              </w:rPr>
            </w:pPr>
            <w:r w:rsidRPr="00EA4857">
              <w:rPr>
                <w:color w:val="FF0000"/>
                <w:u w:val="single"/>
                <w:lang w:val="nl"/>
              </w:rPr>
              <w:t>Registergoederen</w:t>
            </w:r>
          </w:p>
          <w:p w14:paraId="4569048F"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68E0C0A8"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14:paraId="5F861BE3" w14:textId="77777777" w:rsidTr="00EA4857">
        <w:tc>
          <w:tcPr>
            <w:tcW w:w="2630" w:type="pct"/>
            <w:shd w:val="clear" w:color="auto" w:fill="auto"/>
          </w:tcPr>
          <w:p w14:paraId="2683035F" w14:textId="77777777"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14:paraId="0B2513BB" w14:textId="77777777" w:rsidR="00DB19E9" w:rsidRPr="00EA4857" w:rsidRDefault="00DB19E9" w:rsidP="009C6D27">
            <w:pPr>
              <w:rPr>
                <w:color w:val="FF0000"/>
              </w:rPr>
            </w:pPr>
          </w:p>
        </w:tc>
        <w:tc>
          <w:tcPr>
            <w:tcW w:w="2370" w:type="pct"/>
            <w:shd w:val="clear" w:color="auto" w:fill="auto"/>
          </w:tcPr>
          <w:p w14:paraId="28729399" w14:textId="77777777" w:rsidR="00CB4960" w:rsidRPr="00A5779C" w:rsidRDefault="00CB4960" w:rsidP="009C6D27">
            <w:pPr>
              <w:rPr>
                <w:szCs w:val="18"/>
                <w:rPrChange w:id="92" w:author="Groot, Karina de" w:date="2020-03-13T10:27:00Z">
                  <w:rPr/>
                </w:rPrChange>
              </w:rPr>
            </w:pPr>
            <w:r w:rsidRPr="00A5779C">
              <w:rPr>
                <w:szCs w:val="18"/>
                <w:rPrChange w:id="93" w:author="Groot, Karina de" w:date="2020-03-13T10:27:00Z">
                  <w:rPr/>
                </w:rPrChange>
              </w:rPr>
              <w:t>Vaste herhalende tekst voor elke recht/registergoed combinatie</w:t>
            </w:r>
          </w:p>
          <w:p w14:paraId="4E9523EE" w14:textId="77777777" w:rsidR="002C3F75" w:rsidRPr="00A5779C" w:rsidRDefault="00DB19E9" w:rsidP="009C6D27">
            <w:pPr>
              <w:rPr>
                <w:szCs w:val="18"/>
                <w:rPrChange w:id="94" w:author="Groot, Karina de" w:date="2020-03-13T10:27:00Z">
                  <w:rPr/>
                </w:rPrChange>
              </w:rPr>
            </w:pPr>
            <w:r w:rsidRPr="00A5779C">
              <w:rPr>
                <w:szCs w:val="18"/>
                <w:rPrChange w:id="95" w:author="Groot, Karina de" w:date="2020-03-13T10:27:00Z">
                  <w:rPr/>
                </w:rPrChange>
              </w:rPr>
              <w:t xml:space="preserve"> </w:t>
            </w:r>
          </w:p>
          <w:p w14:paraId="4A904903" w14:textId="77777777" w:rsidR="002C3F75" w:rsidRPr="00A5779C" w:rsidRDefault="002D2012" w:rsidP="002C3F75">
            <w:pPr>
              <w:rPr>
                <w:szCs w:val="18"/>
                <w:rPrChange w:id="96" w:author="Groot, Karina de" w:date="2020-03-13T10:27:00Z">
                  <w:rPr/>
                </w:rPrChange>
              </w:rPr>
            </w:pPr>
            <w:r w:rsidRPr="00A5779C">
              <w:rPr>
                <w:szCs w:val="18"/>
                <w:rPrChange w:id="97" w:author="Groot, Karina de" w:date="2020-03-13T10:27:00Z">
                  <w:rPr/>
                </w:rPrChange>
              </w:rPr>
              <w:t>Tonen m</w:t>
            </w:r>
            <w:r w:rsidR="002C3F75" w:rsidRPr="00A5779C">
              <w:rPr>
                <w:szCs w:val="18"/>
                <w:rPrChange w:id="98" w:author="Groot, Karina de" w:date="2020-03-13T10:27:00Z">
                  <w:rPr/>
                </w:rPrChange>
              </w:rPr>
              <w:t>eer</w:t>
            </w:r>
            <w:r w:rsidR="00CB4960" w:rsidRPr="00A5779C">
              <w:rPr>
                <w:szCs w:val="18"/>
                <w:rPrChange w:id="99" w:author="Groot, Karina de" w:date="2020-03-13T10:27:00Z">
                  <w:rPr/>
                </w:rPrChange>
              </w:rPr>
              <w:t xml:space="preserve"> recht/</w:t>
            </w:r>
            <w:r w:rsidR="002C3F75" w:rsidRPr="00A5779C">
              <w:rPr>
                <w:szCs w:val="18"/>
                <w:rPrChange w:id="100" w:author="Groot, Karina de" w:date="2020-03-13T10:27:00Z">
                  <w:rPr/>
                </w:rPrChange>
              </w:rPr>
              <w:t>registergoed</w:t>
            </w:r>
            <w:r w:rsidR="00CB4960" w:rsidRPr="00A5779C">
              <w:rPr>
                <w:szCs w:val="18"/>
                <w:rPrChange w:id="101" w:author="Groot, Karina de" w:date="2020-03-13T10:27:00Z">
                  <w:rPr/>
                </w:rPrChange>
              </w:rPr>
              <w:t xml:space="preserve"> combinaties</w:t>
            </w:r>
            <w:r w:rsidR="002C3F75" w:rsidRPr="00A5779C">
              <w:rPr>
                <w:szCs w:val="18"/>
                <w:rPrChange w:id="102" w:author="Groot, Karina de" w:date="2020-03-13T10:27:00Z">
                  <w:rPr/>
                </w:rPrChange>
              </w:rPr>
              <w:t>:</w:t>
            </w:r>
          </w:p>
          <w:p w14:paraId="1C4DD2FB" w14:textId="77777777" w:rsidR="002C3F75" w:rsidRPr="00A5779C" w:rsidRDefault="00CB4960" w:rsidP="00EA4857">
            <w:pPr>
              <w:numPr>
                <w:ilvl w:val="0"/>
                <w:numId w:val="12"/>
              </w:numPr>
              <w:rPr>
                <w:i/>
                <w:szCs w:val="18"/>
                <w:rPrChange w:id="103" w:author="Groot, Karina de" w:date="2020-03-13T10:27:00Z">
                  <w:rPr>
                    <w:i/>
                  </w:rPr>
                </w:rPrChange>
              </w:rPr>
            </w:pPr>
            <w:r w:rsidRPr="00A5779C">
              <w:rPr>
                <w:szCs w:val="18"/>
                <w:rPrChange w:id="104" w:author="Groot, Karina de" w:date="2020-03-13T10:27:00Z">
                  <w:rPr/>
                </w:rPrChange>
              </w:rPr>
              <w:lastRenderedPageBreak/>
              <w:t>elke combinatie begint met een opsommingsstreepje</w:t>
            </w:r>
            <w:r w:rsidR="002D2012" w:rsidRPr="00A5779C">
              <w:rPr>
                <w:szCs w:val="18"/>
                <w:rPrChange w:id="105" w:author="Groot, Karina de" w:date="2020-03-13T10:27:00Z">
                  <w:rPr/>
                </w:rPrChange>
              </w:rPr>
              <w:t xml:space="preserve"> </w:t>
            </w:r>
            <w:r w:rsidR="005317F3" w:rsidRPr="00A5779C">
              <w:rPr>
                <w:szCs w:val="18"/>
                <w:rPrChange w:id="106" w:author="Groot, Karina de" w:date="2020-03-13T10:27:00Z">
                  <w:rPr/>
                </w:rPrChange>
              </w:rPr>
              <w:t xml:space="preserve">en </w:t>
            </w:r>
            <w:r w:rsidR="002D2012" w:rsidRPr="00A5779C">
              <w:rPr>
                <w:szCs w:val="18"/>
                <w:rPrChange w:id="107" w:author="Groot, Karina de" w:date="2020-03-13T10:27:00Z">
                  <w:rPr/>
                </w:rPrChange>
              </w:rPr>
              <w:t>op een volgende regel</w:t>
            </w:r>
            <w:r w:rsidR="002C3F75" w:rsidRPr="00A5779C">
              <w:rPr>
                <w:szCs w:val="18"/>
                <w:rPrChange w:id="108" w:author="Groot, Karina de" w:date="2020-03-13T10:27:00Z">
                  <w:rPr/>
                </w:rPrChange>
              </w:rPr>
              <w:t>.</w:t>
            </w:r>
          </w:p>
          <w:p w14:paraId="70A3A752" w14:textId="77777777" w:rsidR="00DB19E9" w:rsidRPr="00A5779C" w:rsidRDefault="00DB19E9" w:rsidP="00EA4857">
            <w:pPr>
              <w:numPr>
                <w:ilvl w:val="0"/>
                <w:numId w:val="12"/>
              </w:numPr>
              <w:rPr>
                <w:i/>
                <w:szCs w:val="18"/>
                <w:rPrChange w:id="109" w:author="Groot, Karina de" w:date="2020-03-13T10:27:00Z">
                  <w:rPr>
                    <w:i/>
                  </w:rPr>
                </w:rPrChange>
              </w:rPr>
            </w:pPr>
            <w:r w:rsidRPr="00A5779C">
              <w:rPr>
                <w:szCs w:val="18"/>
                <w:rPrChange w:id="110" w:author="Groot, Karina de" w:date="2020-03-13T10:27:00Z">
                  <w:rPr/>
                </w:rPrChange>
              </w:rPr>
              <w:t>het laatst</w:t>
            </w:r>
            <w:r w:rsidR="002D2012" w:rsidRPr="00A5779C">
              <w:rPr>
                <w:szCs w:val="18"/>
                <w:rPrChange w:id="111" w:author="Groot, Karina de" w:date="2020-03-13T10:27:00Z">
                  <w:rPr/>
                </w:rPrChange>
              </w:rPr>
              <w:t>e</w:t>
            </w:r>
            <w:r w:rsidRPr="00A5779C">
              <w:rPr>
                <w:szCs w:val="18"/>
                <w:rPrChange w:id="112" w:author="Groot, Karina de" w:date="2020-03-13T10:27:00Z">
                  <w:rPr/>
                </w:rPrChange>
              </w:rPr>
              <w:t xml:space="preserve"> registergoed </w:t>
            </w:r>
            <w:r w:rsidR="002D2012" w:rsidRPr="00A5779C">
              <w:rPr>
                <w:szCs w:val="18"/>
                <w:rPrChange w:id="113" w:author="Groot, Karina de" w:date="2020-03-13T10:27:00Z">
                  <w:rPr/>
                </w:rPrChange>
              </w:rPr>
              <w:t xml:space="preserve">wordt afgesloten met een komma ‘,’ </w:t>
            </w:r>
            <w:r w:rsidRPr="00A5779C">
              <w:rPr>
                <w:szCs w:val="18"/>
                <w:rPrChange w:id="114" w:author="Groot, Karina de" w:date="2020-03-13T10:27:00Z">
                  <w:rPr/>
                </w:rPrChange>
              </w:rPr>
              <w:t>na ‘bedrag’</w:t>
            </w:r>
            <w:r w:rsidR="002D2012" w:rsidRPr="00A5779C">
              <w:rPr>
                <w:szCs w:val="18"/>
                <w:rPrChange w:id="115" w:author="Groot, Karina de" w:date="2020-03-13T10:27:00Z">
                  <w:rPr/>
                </w:rPrChange>
              </w:rPr>
              <w:t xml:space="preserve"> i.p.v. een puntkomma ‘;’</w:t>
            </w:r>
            <w:r w:rsidRPr="00A5779C">
              <w:rPr>
                <w:szCs w:val="18"/>
                <w:rPrChange w:id="116" w:author="Groot, Karina de" w:date="2020-03-13T10:27:00Z">
                  <w:rPr/>
                </w:rPrChange>
              </w:rPr>
              <w:t xml:space="preserve">. </w:t>
            </w:r>
          </w:p>
          <w:p w14:paraId="5156E136" w14:textId="77777777" w:rsidR="002C3F75" w:rsidRPr="00A5779C" w:rsidRDefault="002C3F75" w:rsidP="009C6D27">
            <w:pPr>
              <w:rPr>
                <w:szCs w:val="18"/>
                <w:rPrChange w:id="117" w:author="Groot, Karina de" w:date="2020-03-13T10:27:00Z">
                  <w:rPr/>
                </w:rPrChange>
              </w:rPr>
            </w:pPr>
          </w:p>
          <w:p w14:paraId="0D0AA82A" w14:textId="77777777" w:rsidR="002C3F75" w:rsidRPr="00A5779C" w:rsidRDefault="002D2012" w:rsidP="009C6D27">
            <w:pPr>
              <w:rPr>
                <w:szCs w:val="18"/>
                <w:rPrChange w:id="118" w:author="Groot, Karina de" w:date="2020-03-13T10:27:00Z">
                  <w:rPr/>
                </w:rPrChange>
              </w:rPr>
            </w:pPr>
            <w:r w:rsidRPr="00A5779C">
              <w:rPr>
                <w:szCs w:val="18"/>
                <w:rPrChange w:id="119" w:author="Groot, Karina de" w:date="2020-03-13T10:27:00Z">
                  <w:rPr/>
                </w:rPrChange>
              </w:rPr>
              <w:t>Tonen één recht/</w:t>
            </w:r>
            <w:r w:rsidR="00442E0D" w:rsidRPr="00A5779C">
              <w:rPr>
                <w:szCs w:val="18"/>
                <w:rPrChange w:id="120" w:author="Groot, Karina de" w:date="2020-03-13T10:27:00Z">
                  <w:rPr/>
                </w:rPrChange>
              </w:rPr>
              <w:t xml:space="preserve">registergoed </w:t>
            </w:r>
            <w:r w:rsidRPr="00A5779C">
              <w:rPr>
                <w:szCs w:val="18"/>
                <w:rPrChange w:id="121" w:author="Groot, Karina de" w:date="2020-03-13T10:27:00Z">
                  <w:rPr/>
                </w:rPrChange>
              </w:rPr>
              <w:t>combinatie</w:t>
            </w:r>
            <w:r w:rsidR="002C3F75" w:rsidRPr="00A5779C">
              <w:rPr>
                <w:szCs w:val="18"/>
                <w:rPrChange w:id="122" w:author="Groot, Karina de" w:date="2020-03-13T10:27:00Z">
                  <w:rPr/>
                </w:rPrChange>
              </w:rPr>
              <w:t>:</w:t>
            </w:r>
          </w:p>
          <w:p w14:paraId="6CE21B09" w14:textId="77777777" w:rsidR="002C3F75" w:rsidRPr="00A5779C" w:rsidRDefault="00442E0D" w:rsidP="00EA4857">
            <w:pPr>
              <w:numPr>
                <w:ilvl w:val="0"/>
                <w:numId w:val="12"/>
              </w:numPr>
              <w:rPr>
                <w:szCs w:val="18"/>
                <w:rPrChange w:id="123" w:author="Groot, Karina de" w:date="2020-03-13T10:27:00Z">
                  <w:rPr/>
                </w:rPrChange>
              </w:rPr>
            </w:pPr>
            <w:r w:rsidRPr="00A5779C">
              <w:rPr>
                <w:szCs w:val="18"/>
                <w:rPrChange w:id="124" w:author="Groot, Karina de" w:date="2020-03-13T10:27:00Z">
                  <w:rPr/>
                </w:rPrChange>
              </w:rPr>
              <w:t xml:space="preserve">de tekst </w:t>
            </w:r>
            <w:r w:rsidR="002D2012" w:rsidRPr="00A5779C">
              <w:rPr>
                <w:szCs w:val="18"/>
                <w:rPrChange w:id="125" w:author="Groot, Karina de" w:date="2020-03-13T10:27:00Z">
                  <w:rPr/>
                </w:rPrChange>
              </w:rPr>
              <w:t>wordt achter ‘Het verkochte betreft:’ getoond op dezelfde regel</w:t>
            </w:r>
            <w:r w:rsidR="002C3F75" w:rsidRPr="00A5779C">
              <w:rPr>
                <w:szCs w:val="18"/>
                <w:rPrChange w:id="126" w:author="Groot, Karina de" w:date="2020-03-13T10:27:00Z">
                  <w:rPr/>
                </w:rPrChange>
              </w:rPr>
              <w:t>,</w:t>
            </w:r>
          </w:p>
          <w:p w14:paraId="393428EC" w14:textId="77777777" w:rsidR="002C3F75" w:rsidRPr="00A5779C" w:rsidRDefault="002D2012" w:rsidP="00EA4857">
            <w:pPr>
              <w:numPr>
                <w:ilvl w:val="0"/>
                <w:numId w:val="12"/>
              </w:numPr>
              <w:rPr>
                <w:szCs w:val="18"/>
                <w:rPrChange w:id="127" w:author="Groot, Karina de" w:date="2020-03-13T10:27:00Z">
                  <w:rPr/>
                </w:rPrChange>
              </w:rPr>
            </w:pPr>
            <w:r w:rsidRPr="00A5779C">
              <w:rPr>
                <w:szCs w:val="18"/>
                <w:rPrChange w:id="128" w:author="Groot, Karina de" w:date="2020-03-13T10:27:00Z">
                  <w:rPr/>
                </w:rPrChange>
              </w:rPr>
              <w:t xml:space="preserve">zonder </w:t>
            </w:r>
            <w:r w:rsidR="00442E0D" w:rsidRPr="00A5779C">
              <w:rPr>
                <w:szCs w:val="18"/>
                <w:rPrChange w:id="129" w:author="Groot, Karina de" w:date="2020-03-13T10:27:00Z">
                  <w:rPr/>
                </w:rPrChange>
              </w:rPr>
              <w:t>opsommingsstreepje</w:t>
            </w:r>
            <w:r w:rsidR="002C3F75" w:rsidRPr="00A5779C">
              <w:rPr>
                <w:szCs w:val="18"/>
                <w:rPrChange w:id="130" w:author="Groot, Karina de" w:date="2020-03-13T10:27:00Z">
                  <w:rPr/>
                </w:rPrChange>
              </w:rPr>
              <w:t>,</w:t>
            </w:r>
          </w:p>
          <w:p w14:paraId="2112BAEE" w14:textId="77777777" w:rsidR="00DB19E9" w:rsidRPr="00A5779C" w:rsidRDefault="002D2012" w:rsidP="00EA4857">
            <w:pPr>
              <w:numPr>
                <w:ilvl w:val="0"/>
                <w:numId w:val="12"/>
              </w:numPr>
              <w:rPr>
                <w:szCs w:val="18"/>
                <w:rPrChange w:id="131" w:author="Groot, Karina de" w:date="2020-03-13T10:27:00Z">
                  <w:rPr/>
                </w:rPrChange>
              </w:rPr>
            </w:pPr>
            <w:r w:rsidRPr="00A5779C">
              <w:rPr>
                <w:szCs w:val="18"/>
                <w:rPrChange w:id="132" w:author="Groot, Karina de" w:date="2020-03-13T10:27:00Z">
                  <w:rPr/>
                </w:rPrChange>
              </w:rPr>
              <w:t xml:space="preserve">het registergoed wordt </w:t>
            </w:r>
            <w:r w:rsidR="002C3F75" w:rsidRPr="00A5779C">
              <w:rPr>
                <w:szCs w:val="18"/>
                <w:rPrChange w:id="133" w:author="Groot, Karina de" w:date="2020-03-13T10:27:00Z">
                  <w:rPr/>
                </w:rPrChange>
              </w:rPr>
              <w:t>afgesloten met een komma</w:t>
            </w:r>
            <w:r w:rsidRPr="00A5779C">
              <w:rPr>
                <w:szCs w:val="18"/>
                <w:rPrChange w:id="134" w:author="Groot, Karina de" w:date="2020-03-13T10:27:00Z">
                  <w:rPr/>
                </w:rPrChange>
              </w:rPr>
              <w:t xml:space="preserve"> ‘,’ na ‘bedrag’ i.p.v. een puntkomma ‘;’</w:t>
            </w:r>
            <w:r w:rsidR="002C3F75" w:rsidRPr="00A5779C">
              <w:rPr>
                <w:szCs w:val="18"/>
                <w:rPrChange w:id="135" w:author="Groot, Karina de" w:date="2020-03-13T10:27:00Z">
                  <w:rPr/>
                </w:rPrChange>
              </w:rPr>
              <w:t>.</w:t>
            </w:r>
          </w:p>
          <w:p w14:paraId="669A0417" w14:textId="77777777" w:rsidR="00E02492" w:rsidRPr="00A5779C" w:rsidRDefault="00E02492" w:rsidP="009C6D27">
            <w:pPr>
              <w:rPr>
                <w:i/>
                <w:szCs w:val="18"/>
                <w:rPrChange w:id="136" w:author="Groot, Karina de" w:date="2020-03-13T10:27:00Z">
                  <w:rPr>
                    <w:i/>
                  </w:rPr>
                </w:rPrChange>
              </w:rPr>
            </w:pPr>
          </w:p>
          <w:p w14:paraId="3D9BD912" w14:textId="7DA1CF7A" w:rsidR="00DB19E9" w:rsidRPr="00A5779C" w:rsidRDefault="00DB19E9" w:rsidP="009C6D27">
            <w:pPr>
              <w:rPr>
                <w:szCs w:val="18"/>
                <w:rPrChange w:id="137" w:author="Groot, Karina de" w:date="2020-03-13T10:27:00Z">
                  <w:rPr/>
                </w:rPrChange>
              </w:rPr>
            </w:pPr>
            <w:r w:rsidRPr="00A5779C">
              <w:rPr>
                <w:szCs w:val="18"/>
                <w:rPrChange w:id="138" w:author="Groot, Karina de" w:date="2020-03-13T10:27:00Z">
                  <w:rPr/>
                </w:rPrChange>
              </w:rPr>
              <w:t>De keuze</w:t>
            </w:r>
            <w:r w:rsidR="002D2012" w:rsidRPr="00A5779C">
              <w:rPr>
                <w:szCs w:val="18"/>
                <w:rPrChange w:id="139" w:author="Groot, Karina de" w:date="2020-03-13T10:27:00Z">
                  <w:rPr/>
                </w:rPrChange>
              </w:rPr>
              <w:t xml:space="preserve"> tussen</w:t>
            </w:r>
            <w:r w:rsidRPr="00A5779C">
              <w:rPr>
                <w:color w:val="008000"/>
                <w:szCs w:val="18"/>
                <w:rPrChange w:id="140" w:author="Groot, Karina de" w:date="2020-03-13T10:27:00Z">
                  <w:rPr>
                    <w:color w:val="008000"/>
                  </w:rPr>
                </w:rPrChange>
              </w:rPr>
              <w:t xml:space="preserve"> </w:t>
            </w:r>
            <w:r w:rsidRPr="00A5779C">
              <w:rPr>
                <w:color w:val="339966"/>
                <w:szCs w:val="18"/>
                <w:rPrChange w:id="141" w:author="Groot, Karina de" w:date="2020-03-13T10:27:00Z">
                  <w:rPr>
                    <w:color w:val="339966"/>
                  </w:rPr>
                </w:rPrChange>
              </w:rPr>
              <w:t>bedraagt</w:t>
            </w:r>
            <w:r w:rsidR="002D2012" w:rsidRPr="00A5779C">
              <w:rPr>
                <w:szCs w:val="18"/>
                <w:rPrChange w:id="142" w:author="Groot, Karina de" w:date="2020-03-13T10:27:00Z">
                  <w:rPr/>
                </w:rPrChange>
              </w:rPr>
              <w:t xml:space="preserve"> en </w:t>
            </w:r>
            <w:r w:rsidRPr="00A5779C">
              <w:rPr>
                <w:color w:val="005200"/>
                <w:szCs w:val="18"/>
                <w:rPrChange w:id="143" w:author="Groot, Karina de" w:date="2020-03-13T10:27:00Z">
                  <w:rPr>
                    <w:color w:val="005200"/>
                  </w:rPr>
                </w:rPrChange>
              </w:rPr>
              <w:t xml:space="preserve">zal </w:t>
            </w:r>
            <w:r w:rsidRPr="00A5779C">
              <w:rPr>
                <w:color w:val="339966"/>
                <w:szCs w:val="18"/>
                <w:rPrChange w:id="144" w:author="Groot, Karina de" w:date="2020-03-13T10:27:00Z">
                  <w:rPr>
                    <w:color w:val="339966"/>
                  </w:rPr>
                </w:rPrChange>
              </w:rPr>
              <w:t>bedragen</w:t>
            </w:r>
            <w:r w:rsidRPr="00A5779C">
              <w:rPr>
                <w:szCs w:val="18"/>
                <w:rPrChange w:id="145" w:author="Groot, Karina de" w:date="2020-03-13T10:27:00Z">
                  <w:rPr/>
                </w:rPrChange>
              </w:rPr>
              <w:t xml:space="preserve"> </w:t>
            </w:r>
            <w:r w:rsidR="002D2012" w:rsidRPr="00A5779C">
              <w:rPr>
                <w:szCs w:val="18"/>
                <w:rPrChange w:id="146" w:author="Groot, Karina de" w:date="2020-03-13T10:27:00Z">
                  <w:rPr/>
                </w:rPrChange>
              </w:rPr>
              <w:t xml:space="preserve">is </w:t>
            </w:r>
            <w:r w:rsidR="00E1553F" w:rsidRPr="00A5779C">
              <w:rPr>
                <w:szCs w:val="18"/>
                <w:rPrChange w:id="147" w:author="Groot, Karina de" w:date="2020-03-13T10:27:00Z">
                  <w:rPr/>
                </w:rPrChange>
              </w:rPr>
              <w:t>afleid</w:t>
            </w:r>
            <w:r w:rsidR="002D2012" w:rsidRPr="00A5779C">
              <w:rPr>
                <w:szCs w:val="18"/>
                <w:rPrChange w:id="148" w:author="Groot, Karina de" w:date="2020-03-13T10:27:00Z">
                  <w:rPr/>
                </w:rPrChange>
              </w:rPr>
              <w:t>baar</w:t>
            </w:r>
            <w:r w:rsidR="005317F3" w:rsidRPr="00A5779C">
              <w:rPr>
                <w:szCs w:val="18"/>
                <w:rPrChange w:id="149" w:author="Groot, Karina de" w:date="2020-03-13T10:27:00Z">
                  <w:rPr/>
                </w:rPrChange>
              </w:rPr>
              <w:t xml:space="preserve"> van de gemaakte keuze in par. </w:t>
            </w:r>
            <w:r w:rsidR="005317F3" w:rsidRPr="00A5779C">
              <w:rPr>
                <w:szCs w:val="18"/>
                <w:rPrChange w:id="150" w:author="Groot, Karina de" w:date="2020-03-13T10:27:00Z">
                  <w:rPr/>
                </w:rPrChange>
              </w:rPr>
              <w:fldChar w:fldCharType="begin"/>
            </w:r>
            <w:r w:rsidR="005317F3" w:rsidRPr="00A5779C">
              <w:rPr>
                <w:szCs w:val="18"/>
                <w:rPrChange w:id="151" w:author="Groot, Karina de" w:date="2020-03-13T10:27:00Z">
                  <w:rPr/>
                </w:rPrChange>
              </w:rPr>
              <w:instrText xml:space="preserve"> REF _Ref387235408 \r \h </w:instrText>
            </w:r>
            <w:r w:rsidR="005317F3" w:rsidRPr="00A5779C">
              <w:rPr>
                <w:szCs w:val="18"/>
                <w:rPrChange w:id="152" w:author="Groot, Karina de" w:date="2020-03-13T10:27:00Z">
                  <w:rPr/>
                </w:rPrChange>
              </w:rPr>
            </w:r>
            <w:r w:rsidR="00A5779C">
              <w:rPr>
                <w:szCs w:val="18"/>
              </w:rPr>
              <w:instrText xml:space="preserve"> \* MERGEFORMAT </w:instrText>
            </w:r>
            <w:r w:rsidR="005317F3" w:rsidRPr="00A5779C">
              <w:rPr>
                <w:szCs w:val="18"/>
                <w:rPrChange w:id="153" w:author="Groot, Karina de" w:date="2020-03-13T10:27:00Z">
                  <w:rPr/>
                </w:rPrChange>
              </w:rPr>
              <w:fldChar w:fldCharType="separate"/>
            </w:r>
            <w:r w:rsidR="00D01B7F" w:rsidRPr="00A5779C">
              <w:rPr>
                <w:szCs w:val="18"/>
                <w:rPrChange w:id="154" w:author="Groot, Karina de" w:date="2020-03-13T10:27:00Z">
                  <w:rPr/>
                </w:rPrChange>
              </w:rPr>
              <w:t>2.2</w:t>
            </w:r>
            <w:r w:rsidR="005317F3" w:rsidRPr="00A5779C">
              <w:rPr>
                <w:szCs w:val="18"/>
                <w:rPrChange w:id="155" w:author="Groot, Karina de" w:date="2020-03-13T10:27:00Z">
                  <w:rPr/>
                </w:rPrChange>
              </w:rPr>
              <w:fldChar w:fldCharType="end"/>
            </w:r>
            <w:r w:rsidR="005317F3" w:rsidRPr="00A5779C">
              <w:rPr>
                <w:szCs w:val="18"/>
                <w:rPrChange w:id="156" w:author="Groot, Karina de" w:date="2020-03-13T10:27:00Z">
                  <w:rPr/>
                </w:rPrChange>
              </w:rPr>
              <w:t xml:space="preserve"> Aanhef</w:t>
            </w:r>
            <w:r w:rsidR="00E1553F" w:rsidRPr="00A5779C">
              <w:rPr>
                <w:szCs w:val="18"/>
                <w:rPrChange w:id="157" w:author="Groot, Karina de" w:date="2020-03-13T10:27:00Z">
                  <w:rPr/>
                </w:rPrChange>
              </w:rPr>
              <w:t>:</w:t>
            </w:r>
          </w:p>
          <w:p w14:paraId="1EE364E7" w14:textId="77777777" w:rsidR="00E1553F" w:rsidRPr="00A5779C" w:rsidRDefault="00515587" w:rsidP="00EA4857">
            <w:pPr>
              <w:numPr>
                <w:ilvl w:val="0"/>
                <w:numId w:val="12"/>
              </w:numPr>
              <w:rPr>
                <w:szCs w:val="18"/>
                <w:rPrChange w:id="158" w:author="Groot, Karina de" w:date="2020-03-13T10:27:00Z">
                  <w:rPr/>
                </w:rPrChange>
              </w:rPr>
            </w:pPr>
            <w:r w:rsidRPr="00A5779C">
              <w:rPr>
                <w:szCs w:val="18"/>
                <w:rPrChange w:id="159" w:author="Groot, Karina de" w:date="2020-03-13T10:27:00Z">
                  <w:rPr/>
                </w:rPrChange>
              </w:rPr>
              <w:t>‘k</w:t>
            </w:r>
            <w:r w:rsidR="00E1553F" w:rsidRPr="00A5779C">
              <w:rPr>
                <w:szCs w:val="18"/>
                <w:rPrChange w:id="160" w:author="Groot, Karina de" w:date="2020-03-13T10:27:00Z">
                  <w:rPr/>
                </w:rPrChange>
              </w:rPr>
              <w:t>oop</w:t>
            </w:r>
            <w:r w:rsidRPr="00A5779C">
              <w:rPr>
                <w:szCs w:val="18"/>
                <w:rPrChange w:id="161" w:author="Groot, Karina de" w:date="2020-03-13T10:27:00Z">
                  <w:rPr/>
                </w:rPrChange>
              </w:rPr>
              <w:t>’</w:t>
            </w:r>
            <w:r w:rsidR="00E1553F" w:rsidRPr="00A5779C">
              <w:rPr>
                <w:szCs w:val="18"/>
                <w:rPrChange w:id="162" w:author="Groot, Karina de" w:date="2020-03-13T10:27:00Z">
                  <w:rPr/>
                </w:rPrChange>
              </w:rPr>
              <w:t xml:space="preserve">: </w:t>
            </w:r>
            <w:r w:rsidR="00E1553F" w:rsidRPr="00A5779C">
              <w:rPr>
                <w:color w:val="339966"/>
                <w:szCs w:val="18"/>
                <w:rPrChange w:id="163" w:author="Groot, Karina de" w:date="2020-03-13T10:27:00Z">
                  <w:rPr>
                    <w:color w:val="339966"/>
                  </w:rPr>
                </w:rPrChange>
              </w:rPr>
              <w:t>bedraagt</w:t>
            </w:r>
            <w:r w:rsidR="005317F3" w:rsidRPr="00A5779C">
              <w:rPr>
                <w:szCs w:val="18"/>
                <w:rPrChange w:id="164" w:author="Groot, Karina de" w:date="2020-03-13T10:27:00Z">
                  <w:rPr/>
                </w:rPrChange>
              </w:rPr>
              <w:t xml:space="preserve"> wordt getoond,</w:t>
            </w:r>
          </w:p>
          <w:p w14:paraId="14A2B1D6" w14:textId="77777777" w:rsidR="00E1553F" w:rsidRPr="00A5779C" w:rsidRDefault="00515587" w:rsidP="00EA4857">
            <w:pPr>
              <w:numPr>
                <w:ilvl w:val="0"/>
                <w:numId w:val="12"/>
              </w:numPr>
              <w:rPr>
                <w:szCs w:val="18"/>
                <w:rPrChange w:id="165" w:author="Groot, Karina de" w:date="2020-03-13T10:27:00Z">
                  <w:rPr/>
                </w:rPrChange>
              </w:rPr>
            </w:pPr>
            <w:r w:rsidRPr="00A5779C">
              <w:rPr>
                <w:szCs w:val="18"/>
                <w:rPrChange w:id="166" w:author="Groot, Karina de" w:date="2020-03-13T10:27:00Z">
                  <w:rPr/>
                </w:rPrChange>
              </w:rPr>
              <w:t>‘o</w:t>
            </w:r>
            <w:r w:rsidR="00E1553F" w:rsidRPr="00A5779C">
              <w:rPr>
                <w:szCs w:val="18"/>
                <w:rPrChange w:id="167" w:author="Groot, Karina de" w:date="2020-03-13T10:27:00Z">
                  <w:rPr/>
                </w:rPrChange>
              </w:rPr>
              <w:t>ptie</w:t>
            </w:r>
            <w:r w:rsidRPr="00A5779C">
              <w:rPr>
                <w:szCs w:val="18"/>
                <w:rPrChange w:id="168" w:author="Groot, Karina de" w:date="2020-03-13T10:27:00Z">
                  <w:rPr/>
                </w:rPrChange>
              </w:rPr>
              <w:t>’</w:t>
            </w:r>
            <w:r w:rsidR="00E1553F" w:rsidRPr="00A5779C">
              <w:rPr>
                <w:szCs w:val="18"/>
                <w:rPrChange w:id="169" w:author="Groot, Karina de" w:date="2020-03-13T10:27:00Z">
                  <w:rPr/>
                </w:rPrChange>
              </w:rPr>
              <w:t xml:space="preserve">: </w:t>
            </w:r>
            <w:r w:rsidR="00E1553F" w:rsidRPr="00A5779C">
              <w:rPr>
                <w:color w:val="339966"/>
                <w:szCs w:val="18"/>
                <w:rPrChange w:id="170" w:author="Groot, Karina de" w:date="2020-03-13T10:27:00Z">
                  <w:rPr>
                    <w:color w:val="339966"/>
                  </w:rPr>
                </w:rPrChange>
              </w:rPr>
              <w:t>zal bedragen</w:t>
            </w:r>
            <w:r w:rsidR="005317F3" w:rsidRPr="00A5779C">
              <w:rPr>
                <w:szCs w:val="18"/>
                <w:rPrChange w:id="171" w:author="Groot, Karina de" w:date="2020-03-13T10:27:00Z">
                  <w:rPr/>
                </w:rPrChange>
              </w:rPr>
              <w:t xml:space="preserve"> wordt getoond.</w:t>
            </w:r>
          </w:p>
          <w:p w14:paraId="408D0FE5" w14:textId="77777777" w:rsidR="00DB19E9" w:rsidRPr="00A5779C" w:rsidRDefault="00DB19E9" w:rsidP="009C6D27">
            <w:pPr>
              <w:rPr>
                <w:szCs w:val="18"/>
                <w:rPrChange w:id="172" w:author="Groot, Karina de" w:date="2020-03-13T10:27:00Z">
                  <w:rPr>
                    <w:szCs w:val="18"/>
                  </w:rPr>
                </w:rPrChange>
              </w:rPr>
            </w:pPr>
          </w:p>
          <w:p w14:paraId="7EA7A405" w14:textId="77777777" w:rsidR="00DB19E9" w:rsidRPr="00A5779C" w:rsidRDefault="00DB19E9" w:rsidP="00EA4857">
            <w:pPr>
              <w:spacing w:before="72"/>
              <w:rPr>
                <w:szCs w:val="18"/>
                <w:u w:val="single"/>
                <w:rPrChange w:id="173" w:author="Groot, Karina de" w:date="2020-03-13T10:27:00Z">
                  <w:rPr>
                    <w:u w:val="single"/>
                  </w:rPr>
                </w:rPrChange>
              </w:rPr>
            </w:pPr>
            <w:r w:rsidRPr="00A5779C">
              <w:rPr>
                <w:szCs w:val="18"/>
                <w:u w:val="single"/>
                <w:rPrChange w:id="174" w:author="Groot, Karina de" w:date="2020-03-13T10:27:00Z">
                  <w:rPr>
                    <w:u w:val="single"/>
                  </w:rPr>
                </w:rPrChange>
              </w:rPr>
              <w:t>Mapping</w:t>
            </w:r>
            <w:r w:rsidR="00993C92" w:rsidRPr="00A5779C">
              <w:rPr>
                <w:szCs w:val="18"/>
                <w:u w:val="single"/>
                <w:rPrChange w:id="175" w:author="Groot, Karina de" w:date="2020-03-13T10:27:00Z">
                  <w:rPr>
                    <w:u w:val="single"/>
                  </w:rPr>
                </w:rPrChange>
              </w:rPr>
              <w:t xml:space="preserve"> bedrag</w:t>
            </w:r>
            <w:r w:rsidRPr="00A5779C">
              <w:rPr>
                <w:szCs w:val="18"/>
                <w:u w:val="single"/>
                <w:rPrChange w:id="176" w:author="Groot, Karina de" w:date="2020-03-13T10:27:00Z">
                  <w:rPr>
                    <w:u w:val="single"/>
                  </w:rPr>
                </w:rPrChange>
              </w:rPr>
              <w:t>:</w:t>
            </w:r>
          </w:p>
          <w:p w14:paraId="004C603C" w14:textId="77777777" w:rsidR="00DB19E9" w:rsidRPr="00A5779C" w:rsidRDefault="00DB19E9" w:rsidP="00EA4857">
            <w:pPr>
              <w:spacing w:line="240" w:lineRule="auto"/>
              <w:rPr>
                <w:szCs w:val="18"/>
                <w:rPrChange w:id="177" w:author="Groot, Karina de" w:date="2020-03-13T10:27:00Z">
                  <w:rPr>
                    <w:sz w:val="16"/>
                    <w:szCs w:val="16"/>
                  </w:rPr>
                </w:rPrChange>
              </w:rPr>
            </w:pPr>
            <w:r w:rsidRPr="00A5779C">
              <w:rPr>
                <w:szCs w:val="18"/>
                <w:rPrChange w:id="178" w:author="Groot, Karina de" w:date="2020-03-13T10:27:00Z">
                  <w:rPr>
                    <w:sz w:val="16"/>
                    <w:szCs w:val="16"/>
                  </w:rPr>
                </w:rPrChange>
              </w:rPr>
              <w:t>//IMKAD_AangebodenStuk/Stukdeel</w:t>
            </w:r>
            <w:r w:rsidR="00E30C44" w:rsidRPr="00A5779C">
              <w:rPr>
                <w:szCs w:val="18"/>
                <w:rPrChange w:id="179" w:author="Groot, Karina de" w:date="2020-03-13T10:27:00Z">
                  <w:rPr>
                    <w:sz w:val="16"/>
                    <w:szCs w:val="16"/>
                  </w:rPr>
                </w:rPrChange>
              </w:rPr>
              <w:t>Notariele</w:t>
            </w:r>
            <w:r w:rsidRPr="00A5779C">
              <w:rPr>
                <w:szCs w:val="18"/>
                <w:rPrChange w:id="180" w:author="Groot, Karina de" w:date="2020-03-13T10:27:00Z">
                  <w:rPr>
                    <w:sz w:val="16"/>
                    <w:szCs w:val="16"/>
                  </w:rPr>
                </w:rPrChange>
              </w:rPr>
              <w:t>Verklaring/IMKAD_Zakelijkrecht</w:t>
            </w:r>
            <w:r w:rsidR="00993C92" w:rsidRPr="00A5779C">
              <w:rPr>
                <w:szCs w:val="18"/>
                <w:rPrChange w:id="181" w:author="Groot, Karina de" w:date="2020-03-13T10:27:00Z">
                  <w:rPr>
                    <w:sz w:val="16"/>
                    <w:szCs w:val="16"/>
                  </w:rPr>
                </w:rPrChange>
              </w:rPr>
              <w:t>/</w:t>
            </w:r>
          </w:p>
          <w:p w14:paraId="0D14A090" w14:textId="55FD0CF9" w:rsidR="00DB19E9" w:rsidRPr="00A5779C" w:rsidRDefault="00DB19E9" w:rsidP="00EA4857">
            <w:pPr>
              <w:spacing w:line="240" w:lineRule="auto"/>
              <w:ind w:left="425"/>
              <w:rPr>
                <w:szCs w:val="18"/>
                <w:rPrChange w:id="182" w:author="Groot, Karina de" w:date="2020-03-13T10:27:00Z">
                  <w:rPr>
                    <w:sz w:val="16"/>
                    <w:szCs w:val="16"/>
                  </w:rPr>
                </w:rPrChange>
              </w:rPr>
            </w:pPr>
            <w:r w:rsidRPr="00A5779C">
              <w:rPr>
                <w:szCs w:val="18"/>
                <w:rPrChange w:id="183" w:author="Groot, Karina de" w:date="2020-03-13T10:27:00Z">
                  <w:rPr>
                    <w:sz w:val="16"/>
                    <w:szCs w:val="16"/>
                  </w:rPr>
                </w:rPrChange>
              </w:rPr>
              <w:t>./</w:t>
            </w:r>
            <w:r w:rsidR="000276E6" w:rsidRPr="00A5779C">
              <w:rPr>
                <w:szCs w:val="18"/>
                <w:rPrChange w:id="184" w:author="Groot, Karina de" w:date="2020-03-13T10:27:00Z">
                  <w:rPr>
                    <w:sz w:val="16"/>
                    <w:szCs w:val="16"/>
                  </w:rPr>
                </w:rPrChange>
              </w:rPr>
              <w:t>tia_B</w:t>
            </w:r>
            <w:r w:rsidR="008F6C10" w:rsidRPr="00A5779C">
              <w:rPr>
                <w:szCs w:val="18"/>
                <w:rPrChange w:id="185" w:author="Groot, Karina de" w:date="2020-03-13T10:27:00Z">
                  <w:rPr>
                    <w:sz w:val="16"/>
                    <w:szCs w:val="16"/>
                  </w:rPr>
                </w:rPrChange>
              </w:rPr>
              <w:t>edragK</w:t>
            </w:r>
            <w:r w:rsidRPr="00A5779C">
              <w:rPr>
                <w:szCs w:val="18"/>
                <w:rPrChange w:id="186" w:author="Groot, Karina de" w:date="2020-03-13T10:27:00Z">
                  <w:rPr>
                    <w:sz w:val="16"/>
                    <w:szCs w:val="16"/>
                  </w:rPr>
                </w:rPrChange>
              </w:rPr>
              <w:t>oopprijs</w:t>
            </w:r>
          </w:p>
          <w:p w14:paraId="67E79953" w14:textId="64FEBBB1" w:rsidR="008F534B" w:rsidRDefault="008F534B" w:rsidP="00EA4857">
            <w:pPr>
              <w:spacing w:line="240" w:lineRule="auto"/>
              <w:ind w:left="425"/>
              <w:rPr>
                <w:ins w:id="187" w:author="Groot, Karina de" w:date="2020-03-13T10:30:00Z"/>
                <w:szCs w:val="18"/>
              </w:rPr>
            </w:pPr>
          </w:p>
          <w:p w14:paraId="1B73641F" w14:textId="77777777" w:rsidR="00A5779C" w:rsidRPr="00A5779C" w:rsidRDefault="00A5779C" w:rsidP="00EA4857">
            <w:pPr>
              <w:spacing w:line="240" w:lineRule="auto"/>
              <w:ind w:left="425"/>
              <w:rPr>
                <w:szCs w:val="18"/>
                <w:rPrChange w:id="188" w:author="Groot, Karina de" w:date="2020-03-13T10:27:00Z">
                  <w:rPr>
                    <w:sz w:val="16"/>
                    <w:szCs w:val="16"/>
                  </w:rPr>
                </w:rPrChange>
              </w:rPr>
            </w:pPr>
          </w:p>
          <w:p w14:paraId="6B6061B8" w14:textId="25AA63C8" w:rsidR="00ED1627" w:rsidRPr="00A5779C" w:rsidRDefault="00407D68" w:rsidP="00EA4857">
            <w:pPr>
              <w:spacing w:line="240" w:lineRule="auto"/>
              <w:rPr>
                <w:szCs w:val="18"/>
                <w:rPrChange w:id="189" w:author="Groot, Karina de" w:date="2020-03-13T10:27:00Z">
                  <w:rPr>
                    <w:sz w:val="16"/>
                    <w:szCs w:val="16"/>
                  </w:rPr>
                </w:rPrChange>
              </w:rPr>
            </w:pPr>
            <w:r w:rsidRPr="00A5779C">
              <w:rPr>
                <w:szCs w:val="18"/>
                <w:rPrChange w:id="190" w:author="Groot, Karina de" w:date="2020-03-13T10:27:00Z">
                  <w:rPr>
                    <w:sz w:val="16"/>
                    <w:szCs w:val="16"/>
                  </w:rPr>
                </w:rPrChange>
              </w:rPr>
              <w:t>P</w:t>
            </w:r>
            <w:r w:rsidR="00ED1627" w:rsidRPr="00A5779C">
              <w:rPr>
                <w:szCs w:val="18"/>
                <w:rPrChange w:id="191" w:author="Groot, Karina de" w:date="2020-03-13T10:27:00Z">
                  <w:rPr>
                    <w:sz w:val="16"/>
                    <w:szCs w:val="16"/>
                  </w:rPr>
                </w:rPrChange>
              </w:rPr>
              <w:t xml:space="preserve">ercelen met dezelfde typering onderpand, dezelfde kadastrale gemeente, dezelfde sectie én hetzelfde adres </w:t>
            </w:r>
            <w:r w:rsidRPr="00A5779C">
              <w:rPr>
                <w:szCs w:val="18"/>
                <w:rPrChange w:id="192" w:author="Groot, Karina de" w:date="2020-03-13T10:27:00Z">
                  <w:rPr>
                    <w:sz w:val="16"/>
                    <w:szCs w:val="16"/>
                  </w:rPr>
                </w:rPrChange>
              </w:rPr>
              <w:t xml:space="preserve">mogen </w:t>
            </w:r>
            <w:r w:rsidRPr="00A5779C">
              <w:rPr>
                <w:b/>
                <w:bCs/>
                <w:szCs w:val="18"/>
                <w:rPrChange w:id="193" w:author="Groot, Karina de" w:date="2020-03-13T10:31:00Z">
                  <w:rPr>
                    <w:sz w:val="16"/>
                    <w:szCs w:val="16"/>
                  </w:rPr>
                </w:rPrChange>
              </w:rPr>
              <w:t>niet</w:t>
            </w:r>
            <w:r w:rsidRPr="00A5779C">
              <w:rPr>
                <w:szCs w:val="18"/>
                <w:rPrChange w:id="194" w:author="Groot, Karina de" w:date="2020-03-13T10:27:00Z">
                  <w:rPr>
                    <w:sz w:val="16"/>
                    <w:szCs w:val="16"/>
                  </w:rPr>
                </w:rPrChange>
              </w:rPr>
              <w:t xml:space="preserve"> gegroepeerd worden</w:t>
            </w:r>
            <w:r w:rsidR="001C5F83" w:rsidRPr="00A5779C">
              <w:rPr>
                <w:szCs w:val="18"/>
                <w:rPrChange w:id="195" w:author="Groot, Karina de" w:date="2020-03-13T10:27:00Z">
                  <w:rPr>
                    <w:sz w:val="16"/>
                    <w:szCs w:val="16"/>
                  </w:rPr>
                </w:rPrChange>
              </w:rPr>
              <w:t xml:space="preserve"> bij deze variant</w:t>
            </w:r>
            <w:r w:rsidR="00ED1627" w:rsidRPr="00A5779C">
              <w:rPr>
                <w:szCs w:val="18"/>
                <w:rPrChange w:id="196" w:author="Groot, Karina de" w:date="2020-03-13T10:27:00Z">
                  <w:rPr>
                    <w:sz w:val="16"/>
                    <w:szCs w:val="16"/>
                  </w:rPr>
                </w:rPrChange>
              </w:rPr>
              <w:t>.</w:t>
            </w:r>
          </w:p>
          <w:p w14:paraId="5FDD07D8" w14:textId="24F4BE80" w:rsidR="002D6853" w:rsidRPr="00A5779C" w:rsidRDefault="002D6853" w:rsidP="00EA4857">
            <w:pPr>
              <w:spacing w:line="240" w:lineRule="auto"/>
              <w:rPr>
                <w:ins w:id="197" w:author="Groot, Karina de" w:date="2020-03-13T10:27:00Z"/>
                <w:szCs w:val="18"/>
                <w:rPrChange w:id="198" w:author="Groot, Karina de" w:date="2020-03-13T10:27:00Z">
                  <w:rPr>
                    <w:ins w:id="199" w:author="Groot, Karina de" w:date="2020-03-13T10:27:00Z"/>
                    <w:sz w:val="16"/>
                    <w:szCs w:val="16"/>
                  </w:rPr>
                </w:rPrChange>
              </w:rPr>
            </w:pPr>
          </w:p>
          <w:p w14:paraId="5C3D0AAB" w14:textId="3604AA88" w:rsidR="00A5779C" w:rsidRDefault="00A5779C" w:rsidP="00EA4857">
            <w:pPr>
              <w:spacing w:line="240" w:lineRule="auto"/>
              <w:rPr>
                <w:ins w:id="200" w:author="Groot, Karina de" w:date="2020-03-13T10:28:00Z"/>
                <w:szCs w:val="18"/>
              </w:rPr>
            </w:pPr>
            <w:ins w:id="201" w:author="Groot, Karina de" w:date="2020-03-13T10:27:00Z">
              <w:r w:rsidRPr="00A5779C">
                <w:rPr>
                  <w:szCs w:val="18"/>
                  <w:rPrChange w:id="202" w:author="Groot, Karina de" w:date="2020-03-13T10:27:00Z">
                    <w:rPr>
                      <w:sz w:val="16"/>
                      <w:szCs w:val="16"/>
                    </w:rPr>
                  </w:rPrChange>
                </w:rPr>
                <w:t>Verplichte keuzetekst:</w:t>
              </w:r>
            </w:ins>
          </w:p>
          <w:p w14:paraId="242A56A0" w14:textId="77777777" w:rsidR="00A5779C" w:rsidRPr="00A5779C" w:rsidRDefault="00A5779C" w:rsidP="00EA4857">
            <w:pPr>
              <w:spacing w:line="240" w:lineRule="auto"/>
              <w:rPr>
                <w:szCs w:val="18"/>
                <w:rPrChange w:id="203" w:author="Groot, Karina de" w:date="2020-03-13T10:27:00Z">
                  <w:rPr>
                    <w:sz w:val="16"/>
                    <w:szCs w:val="16"/>
                  </w:rPr>
                </w:rPrChange>
              </w:rPr>
            </w:pPr>
          </w:p>
          <w:p w14:paraId="6721D188" w14:textId="17C034AD" w:rsidR="002D6853" w:rsidRPr="00A5779C" w:rsidRDefault="002D6853" w:rsidP="002D6853">
            <w:pPr>
              <w:rPr>
                <w:szCs w:val="18"/>
                <w:u w:val="single"/>
                <w:rPrChange w:id="204" w:author="Groot, Karina de" w:date="2020-03-13T10:27:00Z">
                  <w:rPr>
                    <w:u w:val="single"/>
                  </w:rPr>
                </w:rPrChange>
              </w:rPr>
            </w:pPr>
            <w:r w:rsidRPr="00A5779C">
              <w:rPr>
                <w:szCs w:val="18"/>
                <w:u w:val="single"/>
                <w:rPrChange w:id="205" w:author="Groot, Karina de" w:date="2020-03-13T10:27:00Z">
                  <w:rPr>
                    <w:u w:val="single"/>
                  </w:rPr>
                </w:rPrChange>
              </w:rPr>
              <w:t>Mapping perceel niet groeperen</w:t>
            </w:r>
            <w:ins w:id="206" w:author="Groot, Karina de" w:date="2020-03-13T10:28:00Z">
              <w:r w:rsidR="00A5779C">
                <w:rPr>
                  <w:szCs w:val="18"/>
                  <w:u w:val="single"/>
                </w:rPr>
                <w:t>:</w:t>
              </w:r>
            </w:ins>
            <w:del w:id="207" w:author="Groot, Karina de" w:date="2020-03-13T10:28:00Z">
              <w:r w:rsidRPr="00A5779C" w:rsidDel="00A5779C">
                <w:rPr>
                  <w:szCs w:val="18"/>
                  <w:u w:val="single"/>
                  <w:rPrChange w:id="208" w:author="Groot, Karina de" w:date="2020-03-13T10:27:00Z">
                    <w:rPr>
                      <w:u w:val="single"/>
                    </w:rPr>
                  </w:rPrChange>
                </w:rPr>
                <w:delText xml:space="preserve"> </w:delText>
              </w:r>
            </w:del>
            <w:del w:id="209" w:author="Groot, Karina de" w:date="2020-03-13T10:27:00Z">
              <w:r w:rsidRPr="00A5779C" w:rsidDel="00A5779C">
                <w:rPr>
                  <w:szCs w:val="18"/>
                  <w:u w:val="single"/>
                  <w:rPrChange w:id="210" w:author="Groot, Karina de" w:date="2020-03-13T10:27:00Z">
                    <w:rPr>
                      <w:u w:val="single"/>
                    </w:rPr>
                  </w:rPrChange>
                </w:rPr>
                <w:delText>- gebruikerskeuze:</w:delText>
              </w:r>
            </w:del>
          </w:p>
          <w:p w14:paraId="177031B0" w14:textId="77777777" w:rsidR="002D6853" w:rsidRPr="00A5779C" w:rsidRDefault="002D6853" w:rsidP="002D6853">
            <w:pPr>
              <w:keepNext/>
              <w:spacing w:line="240" w:lineRule="auto"/>
              <w:rPr>
                <w:szCs w:val="18"/>
                <w:rPrChange w:id="211" w:author="Groot, Karina de" w:date="2020-03-13T10:27:00Z">
                  <w:rPr>
                    <w:sz w:val="16"/>
                    <w:szCs w:val="16"/>
                  </w:rPr>
                </w:rPrChange>
              </w:rPr>
            </w:pPr>
            <w:r w:rsidRPr="00A5779C">
              <w:rPr>
                <w:szCs w:val="18"/>
                <w:rPrChange w:id="212" w:author="Groot, Karina de" w:date="2020-03-13T10:27:00Z">
                  <w:rPr>
                    <w:sz w:val="16"/>
                    <w:szCs w:val="16"/>
                  </w:rPr>
                </w:rPrChange>
              </w:rPr>
              <w:lastRenderedPageBreak/>
              <w:t>//IMKAD_</w:t>
            </w:r>
            <w:r w:rsidRPr="00A5779C">
              <w:rPr>
                <w:szCs w:val="18"/>
                <w:rPrChange w:id="213" w:author="Groot, Karina de" w:date="2020-03-13T10:27:00Z">
                  <w:rPr>
                    <w:sz w:val="16"/>
                  </w:rPr>
                </w:rPrChange>
              </w:rPr>
              <w:t>AangebodenStuk</w:t>
            </w:r>
            <w:r w:rsidRPr="00A5779C">
              <w:rPr>
                <w:szCs w:val="18"/>
                <w:rPrChange w:id="214" w:author="Groot, Karina de" w:date="2020-03-13T10:27:00Z">
                  <w:rPr>
                    <w:sz w:val="16"/>
                    <w:szCs w:val="16"/>
                  </w:rPr>
                </w:rPrChange>
              </w:rPr>
              <w:t>/tia_TekstKeuze/</w:t>
            </w:r>
          </w:p>
          <w:p w14:paraId="462EFA43" w14:textId="77777777" w:rsidR="002D6853" w:rsidRPr="00A5779C" w:rsidRDefault="002D6853" w:rsidP="002D6853">
            <w:pPr>
              <w:keepNext/>
              <w:spacing w:line="240" w:lineRule="auto"/>
              <w:ind w:left="227"/>
              <w:rPr>
                <w:szCs w:val="18"/>
                <w:rPrChange w:id="215" w:author="Groot, Karina de" w:date="2020-03-13T10:27:00Z">
                  <w:rPr>
                    <w:sz w:val="16"/>
                    <w:szCs w:val="16"/>
                  </w:rPr>
                </w:rPrChange>
              </w:rPr>
            </w:pPr>
            <w:r w:rsidRPr="00A5779C">
              <w:rPr>
                <w:szCs w:val="18"/>
                <w:rPrChange w:id="216" w:author="Groot, Karina de" w:date="2020-03-13T10:27:00Z">
                  <w:rPr>
                    <w:sz w:val="16"/>
                    <w:szCs w:val="16"/>
                  </w:rPr>
                </w:rPrChange>
              </w:rPr>
              <w:t>./tagNaam (‘k_RegistergoedTonenPerPerceel’)</w:t>
            </w:r>
          </w:p>
          <w:p w14:paraId="1343C791" w14:textId="77777777" w:rsidR="002D6853" w:rsidRPr="00A5779C" w:rsidRDefault="002D6853" w:rsidP="002D6853">
            <w:pPr>
              <w:keepNext/>
              <w:spacing w:line="240" w:lineRule="auto"/>
              <w:ind w:left="227"/>
              <w:rPr>
                <w:szCs w:val="18"/>
                <w:rPrChange w:id="217" w:author="Groot, Karina de" w:date="2020-03-13T10:27:00Z">
                  <w:rPr>
                    <w:sz w:val="16"/>
                    <w:szCs w:val="16"/>
                  </w:rPr>
                </w:rPrChange>
              </w:rPr>
            </w:pPr>
            <w:r w:rsidRPr="00A5779C">
              <w:rPr>
                <w:szCs w:val="18"/>
                <w:rPrChange w:id="218" w:author="Groot, Karina de" w:date="2020-03-13T10:27:00Z">
                  <w:rPr>
                    <w:sz w:val="16"/>
                    <w:szCs w:val="16"/>
                  </w:rPr>
                </w:rPrChange>
              </w:rPr>
              <w:t>./tekst (‘true’= registergoed wordt voor alle percelen in de akte afzonderlijk getoond)</w:t>
            </w:r>
          </w:p>
          <w:p w14:paraId="2A7CFEEC" w14:textId="03422968" w:rsidR="002D6853" w:rsidRPr="00A5779C" w:rsidDel="00A5779C" w:rsidRDefault="002D6853" w:rsidP="002D6853">
            <w:pPr>
              <w:spacing w:line="240" w:lineRule="auto"/>
              <w:rPr>
                <w:del w:id="219" w:author="Groot, Karina de" w:date="2020-03-13T10:30:00Z"/>
                <w:szCs w:val="18"/>
                <w:rPrChange w:id="220" w:author="Groot, Karina de" w:date="2020-03-13T10:27:00Z">
                  <w:rPr>
                    <w:del w:id="221" w:author="Groot, Karina de" w:date="2020-03-13T10:30:00Z"/>
                    <w:sz w:val="16"/>
                    <w:szCs w:val="16"/>
                  </w:rPr>
                </w:rPrChange>
              </w:rPr>
            </w:pPr>
            <w:del w:id="222" w:author="Groot, Karina de" w:date="2020-03-13T10:30:00Z">
              <w:r w:rsidRPr="00A5779C" w:rsidDel="00A5779C">
                <w:rPr>
                  <w:szCs w:val="18"/>
                  <w:rPrChange w:id="223" w:author="Groot, Karina de" w:date="2020-03-13T10:27:00Z">
                    <w:rPr>
                      <w:sz w:val="16"/>
                      <w:szCs w:val="16"/>
                    </w:rPr>
                  </w:rPrChange>
                </w:rPr>
                <w:delText>-bij ‘false’ of niet aanwezig worden de percelen wel gegroepeerd getoond, zie mapping perceel groeperen ‘nummers’.</w:delText>
              </w:r>
            </w:del>
          </w:p>
          <w:p w14:paraId="6B91BAE8" w14:textId="77777777" w:rsidR="00993C92" w:rsidRPr="00A5779C" w:rsidRDefault="00993C92" w:rsidP="00EA4857">
            <w:pPr>
              <w:spacing w:line="240" w:lineRule="auto"/>
              <w:rPr>
                <w:szCs w:val="18"/>
                <w:rPrChange w:id="224" w:author="Groot, Karina de" w:date="2020-03-13T10:27:00Z">
                  <w:rPr>
                    <w:sz w:val="16"/>
                    <w:szCs w:val="16"/>
                  </w:rPr>
                </w:rPrChange>
              </w:rPr>
            </w:pPr>
          </w:p>
          <w:p w14:paraId="5DAB8BC4" w14:textId="63DD06F3" w:rsidR="00DB19E9" w:rsidRPr="00A5779C" w:rsidDel="00A5779C" w:rsidRDefault="00DB19E9" w:rsidP="00EA4857">
            <w:pPr>
              <w:spacing w:line="240" w:lineRule="auto"/>
              <w:rPr>
                <w:del w:id="225" w:author="Groot, Karina de" w:date="2020-03-13T10:32:00Z"/>
                <w:szCs w:val="18"/>
                <w:rPrChange w:id="226" w:author="Groot, Karina de" w:date="2020-03-13T10:27:00Z">
                  <w:rPr>
                    <w:del w:id="227" w:author="Groot, Karina de" w:date="2020-03-13T10:32:00Z"/>
                    <w:sz w:val="16"/>
                    <w:szCs w:val="16"/>
                  </w:rPr>
                </w:rPrChange>
              </w:rPr>
            </w:pPr>
            <w:del w:id="228" w:author="Groot, Karina de" w:date="2020-03-13T10:32:00Z">
              <w:r w:rsidRPr="00A5779C" w:rsidDel="00A5779C">
                <w:rPr>
                  <w:szCs w:val="18"/>
                  <w:rPrChange w:id="229" w:author="Groot, Karina de" w:date="2020-03-13T10:27:00Z">
                    <w:rPr>
                      <w:sz w:val="16"/>
                      <w:szCs w:val="16"/>
                    </w:rPr>
                  </w:rPrChange>
                </w:rPr>
                <w:delText>Zie verder de tekstblokken.</w:delText>
              </w:r>
            </w:del>
          </w:p>
          <w:p w14:paraId="50BC3690" w14:textId="19C60B48" w:rsidR="00407D68" w:rsidRPr="00A5779C" w:rsidRDefault="00407D68" w:rsidP="00A5779C">
            <w:pPr>
              <w:spacing w:line="240" w:lineRule="auto"/>
              <w:rPr>
                <w:color w:val="3366FF"/>
                <w:szCs w:val="18"/>
                <w:rPrChange w:id="230" w:author="Groot, Karina de" w:date="2020-03-13T10:27:00Z">
                  <w:rPr>
                    <w:color w:val="3366FF"/>
                    <w:sz w:val="16"/>
                    <w:szCs w:val="16"/>
                  </w:rPr>
                </w:rPrChange>
              </w:rPr>
              <w:pPrChange w:id="231" w:author="Groot, Karina de" w:date="2020-03-13T10:32:00Z">
                <w:pPr>
                  <w:spacing w:line="240" w:lineRule="auto"/>
                </w:pPr>
              </w:pPrChange>
            </w:pPr>
          </w:p>
        </w:tc>
      </w:tr>
      <w:tr w:rsidR="00FD034C" w:rsidRPr="000E6BC2" w14:paraId="4AC6BB8A" w14:textId="77777777" w:rsidTr="00EA4857">
        <w:tc>
          <w:tcPr>
            <w:tcW w:w="2630" w:type="pct"/>
            <w:shd w:val="clear" w:color="auto" w:fill="auto"/>
          </w:tcPr>
          <w:p w14:paraId="36E8AAAF" w14:textId="77777777"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14:paraId="16E8BF89" w14:textId="77777777"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14:paraId="7A08BAF1" w14:textId="77777777" w:rsidR="00993C92" w:rsidRPr="00EA4857" w:rsidRDefault="00993C92" w:rsidP="00442E0D">
            <w:pPr>
              <w:rPr>
                <w:szCs w:val="18"/>
              </w:rPr>
            </w:pPr>
          </w:p>
          <w:p w14:paraId="3BF89707" w14:textId="77777777" w:rsidR="00BA7E2C" w:rsidRPr="00EA4857" w:rsidRDefault="00BA7E2C" w:rsidP="00442E0D">
            <w:pPr>
              <w:rPr>
                <w:szCs w:val="18"/>
              </w:rPr>
            </w:pPr>
            <w:r w:rsidRPr="00EA4857">
              <w:rPr>
                <w:szCs w:val="18"/>
              </w:rPr>
              <w:t>Deze tekst begint altijd op een nieuwe regel, ook als er maar 1 registergoed is.</w:t>
            </w:r>
          </w:p>
        </w:tc>
      </w:tr>
    </w:tbl>
    <w:p w14:paraId="4515685C" w14:textId="77777777" w:rsidR="00FD034C" w:rsidRDefault="00FD034C" w:rsidP="007D2A0E">
      <w:pPr>
        <w:pStyle w:val="Kop3"/>
      </w:pPr>
      <w:bookmarkStart w:id="232" w:name="_Toc436222954"/>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232"/>
    </w:p>
    <w:p w14:paraId="61517959" w14:textId="77777777"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05F2FEC6" w14:textId="77777777" w:rsidTr="00EA4857">
        <w:tc>
          <w:tcPr>
            <w:tcW w:w="2630" w:type="pct"/>
            <w:shd w:val="clear" w:color="auto" w:fill="auto"/>
          </w:tcPr>
          <w:p w14:paraId="0DA922B4" w14:textId="77777777" w:rsidR="00993C92" w:rsidRPr="00EA4857" w:rsidRDefault="00993C92" w:rsidP="00993C92">
            <w:pPr>
              <w:rPr>
                <w:color w:val="FF0000"/>
                <w:u w:val="single"/>
                <w:lang w:val="nl"/>
              </w:rPr>
            </w:pPr>
            <w:r w:rsidRPr="00EA4857">
              <w:rPr>
                <w:color w:val="FF0000"/>
                <w:u w:val="single"/>
                <w:lang w:val="nl"/>
              </w:rPr>
              <w:t>Registergoederen</w:t>
            </w:r>
          </w:p>
          <w:p w14:paraId="2CA4FEED"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50D49207"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14:paraId="17ACC6CD" w14:textId="77777777" w:rsidTr="00EA4857">
        <w:tc>
          <w:tcPr>
            <w:tcW w:w="2630" w:type="pct"/>
            <w:shd w:val="clear" w:color="auto" w:fill="auto"/>
          </w:tcPr>
          <w:p w14:paraId="56249871" w14:textId="77777777"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14:paraId="54F90ED3" w14:textId="77777777"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14:paraId="71BAA471" w14:textId="77777777" w:rsidR="00993C92" w:rsidRDefault="00993C92" w:rsidP="00993C92">
            <w:r>
              <w:t>Vaste herhalende tekst voor elke recht/registergoed combinatie</w:t>
            </w:r>
          </w:p>
          <w:p w14:paraId="2043838E" w14:textId="77777777" w:rsidR="00993C92" w:rsidRDefault="00993C92" w:rsidP="00993C92">
            <w:r w:rsidRPr="00DB19E9">
              <w:t xml:space="preserve"> </w:t>
            </w:r>
          </w:p>
          <w:p w14:paraId="591AA5D7" w14:textId="77777777" w:rsidR="00993C92" w:rsidRDefault="00993C92" w:rsidP="00993C92">
            <w:r>
              <w:t>Tonen meer recht/registergoed combinaties:</w:t>
            </w:r>
          </w:p>
          <w:p w14:paraId="6E591F57" w14:textId="77777777" w:rsidR="00993C92" w:rsidRPr="00EA4857" w:rsidRDefault="00993C92" w:rsidP="00EA4857">
            <w:pPr>
              <w:numPr>
                <w:ilvl w:val="0"/>
                <w:numId w:val="12"/>
              </w:numPr>
              <w:rPr>
                <w:i/>
              </w:rPr>
            </w:pPr>
            <w:r>
              <w:t>elke combinatie begint met een opsommingsstreepje en op een volgende regel.</w:t>
            </w:r>
          </w:p>
          <w:p w14:paraId="6C143E92" w14:textId="77777777"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14:paraId="5FB14B84" w14:textId="77777777" w:rsidR="00993C92" w:rsidRDefault="00993C92" w:rsidP="00993C92"/>
          <w:p w14:paraId="2FAAF71F" w14:textId="77777777" w:rsidR="00993C92" w:rsidRDefault="00993C92" w:rsidP="00993C92">
            <w:r>
              <w:t>Tonen één recht/</w:t>
            </w:r>
            <w:r w:rsidRPr="00DB19E9">
              <w:t xml:space="preserve">registergoed </w:t>
            </w:r>
            <w:r>
              <w:t>combinatie:</w:t>
            </w:r>
          </w:p>
          <w:p w14:paraId="4CD736E1" w14:textId="77777777" w:rsidR="00993C92" w:rsidRDefault="00993C92" w:rsidP="00EA4857">
            <w:pPr>
              <w:numPr>
                <w:ilvl w:val="0"/>
                <w:numId w:val="12"/>
              </w:numPr>
            </w:pPr>
            <w:r w:rsidRPr="00DB19E9">
              <w:t xml:space="preserve">de tekst </w:t>
            </w:r>
            <w:r>
              <w:t>wordt achter ‘Het verkochte betreft:’ getoond op dezelfde regel,</w:t>
            </w:r>
          </w:p>
          <w:p w14:paraId="77612EAD" w14:textId="77777777" w:rsidR="00993C92" w:rsidRDefault="00993C92" w:rsidP="00EA4857">
            <w:pPr>
              <w:numPr>
                <w:ilvl w:val="0"/>
                <w:numId w:val="12"/>
              </w:numPr>
            </w:pPr>
            <w:r>
              <w:t xml:space="preserve">zonder </w:t>
            </w:r>
            <w:r w:rsidRPr="00DB19E9">
              <w:t>opsommingsstreepje</w:t>
            </w:r>
            <w:r>
              <w:t>,</w:t>
            </w:r>
          </w:p>
          <w:p w14:paraId="664893FD" w14:textId="77777777" w:rsidR="00993C92" w:rsidRDefault="00993C92" w:rsidP="00EA4857">
            <w:pPr>
              <w:numPr>
                <w:ilvl w:val="0"/>
                <w:numId w:val="12"/>
              </w:numPr>
            </w:pPr>
            <w:r>
              <w:lastRenderedPageBreak/>
              <w:t>het registergoed wordt afgesloten met een komma ‘,’ na ‘bedrag’ i.p.v. een puntkomma ‘;</w:t>
            </w:r>
          </w:p>
          <w:p w14:paraId="7B4EAD9E" w14:textId="767C7CFF" w:rsidR="00442E0D" w:rsidRDefault="00442E0D" w:rsidP="00EA4857">
            <w:pPr>
              <w:pStyle w:val="bullet"/>
              <w:numPr>
                <w:ilvl w:val="0"/>
                <w:numId w:val="0"/>
              </w:numPr>
              <w:rPr>
                <w:ins w:id="233" w:author="Groot, Karina de" w:date="2020-03-13T10:29:00Z"/>
              </w:rPr>
            </w:pPr>
          </w:p>
          <w:p w14:paraId="20D42B17" w14:textId="12753CCE" w:rsidR="00A5779C" w:rsidRDefault="00A5779C" w:rsidP="00EA4857">
            <w:pPr>
              <w:pStyle w:val="bullet"/>
              <w:numPr>
                <w:ilvl w:val="0"/>
                <w:numId w:val="0"/>
              </w:numPr>
              <w:rPr>
                <w:ins w:id="234" w:author="Groot, Karina de" w:date="2020-03-13T10:29:00Z"/>
              </w:rPr>
            </w:pPr>
            <w:ins w:id="235" w:author="Groot, Karina de" w:date="2020-03-13T10:29:00Z">
              <w:r>
                <w:t>Gebruikerskeuze om de percelen wel of niet te groeperen:</w:t>
              </w:r>
            </w:ins>
          </w:p>
          <w:p w14:paraId="36AA576B" w14:textId="77777777" w:rsidR="00A5779C" w:rsidRDefault="00A5779C" w:rsidP="00EA4857">
            <w:pPr>
              <w:pStyle w:val="bullet"/>
              <w:numPr>
                <w:ilvl w:val="0"/>
                <w:numId w:val="0"/>
              </w:numPr>
              <w:rPr>
                <w:ins w:id="236" w:author="Groot, Karina de" w:date="2020-03-13T10:29:00Z"/>
              </w:rPr>
            </w:pPr>
          </w:p>
          <w:p w14:paraId="4C96C67E" w14:textId="77777777" w:rsidR="00A5779C" w:rsidRPr="00174F69" w:rsidRDefault="00A5779C" w:rsidP="00A5779C">
            <w:pPr>
              <w:keepNext/>
              <w:spacing w:line="240" w:lineRule="auto"/>
              <w:rPr>
                <w:ins w:id="237" w:author="Groot, Karina de" w:date="2020-03-13T10:29:00Z"/>
                <w:szCs w:val="18"/>
              </w:rPr>
            </w:pPr>
            <w:ins w:id="238" w:author="Groot, Karina de" w:date="2020-03-13T10:29:00Z">
              <w:r w:rsidRPr="00174F69">
                <w:rPr>
                  <w:szCs w:val="18"/>
                </w:rPr>
                <w:t>//IMKAD_AangebodenStuk/tia_TekstKeuze/</w:t>
              </w:r>
            </w:ins>
          </w:p>
          <w:p w14:paraId="4F49B8BF" w14:textId="77777777" w:rsidR="00A5779C" w:rsidRPr="00174F69" w:rsidRDefault="00A5779C" w:rsidP="00A5779C">
            <w:pPr>
              <w:keepNext/>
              <w:spacing w:line="240" w:lineRule="auto"/>
              <w:ind w:left="227"/>
              <w:rPr>
                <w:ins w:id="239" w:author="Groot, Karina de" w:date="2020-03-13T10:29:00Z"/>
                <w:szCs w:val="18"/>
              </w:rPr>
            </w:pPr>
            <w:ins w:id="240" w:author="Groot, Karina de" w:date="2020-03-13T10:29:00Z">
              <w:r w:rsidRPr="00174F69">
                <w:rPr>
                  <w:szCs w:val="18"/>
                </w:rPr>
                <w:t>./tagNaam (‘k_RegistergoedTonenPerPerceel’)</w:t>
              </w:r>
            </w:ins>
          </w:p>
          <w:p w14:paraId="5A416395" w14:textId="77777777" w:rsidR="00A5779C" w:rsidRPr="00174F69" w:rsidRDefault="00A5779C" w:rsidP="00A5779C">
            <w:pPr>
              <w:keepNext/>
              <w:spacing w:line="240" w:lineRule="auto"/>
              <w:ind w:left="227"/>
              <w:rPr>
                <w:ins w:id="241" w:author="Groot, Karina de" w:date="2020-03-13T10:29:00Z"/>
                <w:szCs w:val="18"/>
              </w:rPr>
            </w:pPr>
            <w:ins w:id="242" w:author="Groot, Karina de" w:date="2020-03-13T10:29:00Z">
              <w:r w:rsidRPr="00174F69">
                <w:rPr>
                  <w:szCs w:val="18"/>
                </w:rPr>
                <w:t>./tekst (‘true’= registergoed wordt voor alle percelen in de akte afzonderlijk getoond)</w:t>
              </w:r>
            </w:ins>
          </w:p>
          <w:p w14:paraId="1996300F" w14:textId="724B5779" w:rsidR="00A5779C" w:rsidRDefault="00A5779C" w:rsidP="00A5779C">
            <w:pPr>
              <w:spacing w:line="240" w:lineRule="auto"/>
              <w:rPr>
                <w:ins w:id="243" w:author="Groot, Karina de" w:date="2020-03-13T10:32:00Z"/>
                <w:szCs w:val="18"/>
              </w:rPr>
            </w:pPr>
            <w:ins w:id="244" w:author="Groot, Karina de" w:date="2020-03-13T10:29:00Z">
              <w:r w:rsidRPr="00174F69">
                <w:rPr>
                  <w:szCs w:val="18"/>
                </w:rPr>
                <w:t>-bij ‘false’ of niet aanwezig worden de percelen wel gegroepeerd getoond</w:t>
              </w:r>
            </w:ins>
          </w:p>
          <w:p w14:paraId="4F67AB7A" w14:textId="43F0E3A4" w:rsidR="00A5779C" w:rsidRDefault="00A5779C" w:rsidP="00A5779C">
            <w:pPr>
              <w:spacing w:line="240" w:lineRule="auto"/>
              <w:rPr>
                <w:ins w:id="245" w:author="Groot, Karina de" w:date="2020-03-13T10:32:00Z"/>
                <w:szCs w:val="18"/>
              </w:rPr>
            </w:pPr>
          </w:p>
          <w:p w14:paraId="0B59EF0F" w14:textId="21711BDF" w:rsidR="00A5779C" w:rsidRPr="00174F69" w:rsidRDefault="00A5779C" w:rsidP="00A5779C">
            <w:pPr>
              <w:spacing w:line="240" w:lineRule="auto"/>
              <w:rPr>
                <w:ins w:id="246" w:author="Groot, Karina de" w:date="2020-03-13T10:29:00Z"/>
                <w:szCs w:val="18"/>
              </w:rPr>
            </w:pPr>
            <w:ins w:id="247" w:author="Groot, Karina de" w:date="2020-03-13T10:32:00Z">
              <w:r w:rsidRPr="00174F69">
                <w:rPr>
                  <w:szCs w:val="18"/>
                </w:rPr>
                <w:t xml:space="preserve">Zie verder </w:t>
              </w:r>
            </w:ins>
            <w:ins w:id="248" w:author="Groot, Karina de" w:date="2020-03-13T10:33:00Z">
              <w:r w:rsidR="0031433D">
                <w:rPr>
                  <w:szCs w:val="18"/>
                </w:rPr>
                <w:t>in</w:t>
              </w:r>
            </w:ins>
            <w:ins w:id="249" w:author="Groot, Karina de" w:date="2020-03-13T10:32:00Z">
              <w:r w:rsidRPr="00174F69">
                <w:rPr>
                  <w:szCs w:val="18"/>
                </w:rPr>
                <w:t xml:space="preserve"> tekstblok</w:t>
              </w:r>
              <w:r>
                <w:rPr>
                  <w:szCs w:val="18"/>
                </w:rPr>
                <w:t xml:space="preserve"> Registergoed</w:t>
              </w:r>
            </w:ins>
            <w:ins w:id="250" w:author="Groot, Karina de" w:date="2020-03-13T10:33:00Z">
              <w:r w:rsidR="0031433D">
                <w:rPr>
                  <w:szCs w:val="18"/>
                </w:rPr>
                <w:t>.</w:t>
              </w:r>
            </w:ins>
            <w:bookmarkStart w:id="251" w:name="_GoBack"/>
            <w:bookmarkEnd w:id="251"/>
          </w:p>
          <w:p w14:paraId="7B9A6994" w14:textId="77777777" w:rsidR="00A5779C" w:rsidRDefault="00A5779C" w:rsidP="00EA4857">
            <w:pPr>
              <w:pStyle w:val="bullet"/>
              <w:numPr>
                <w:ilvl w:val="0"/>
                <w:numId w:val="0"/>
              </w:numPr>
              <w:rPr>
                <w:ins w:id="252" w:author="Groot, Karina de" w:date="2020-03-13T10:29:00Z"/>
              </w:rPr>
            </w:pPr>
          </w:p>
          <w:p w14:paraId="0962358B" w14:textId="4D1009A4" w:rsidR="00A5779C" w:rsidRPr="00E02492" w:rsidRDefault="00A5779C" w:rsidP="00EA4857">
            <w:pPr>
              <w:pStyle w:val="bullet"/>
              <w:numPr>
                <w:ilvl w:val="0"/>
                <w:numId w:val="0"/>
              </w:numPr>
            </w:pPr>
          </w:p>
        </w:tc>
      </w:tr>
      <w:tr w:rsidR="00FD034C" w:rsidRPr="000E6BC2" w14:paraId="36BDE19D" w14:textId="77777777" w:rsidTr="00EA4857">
        <w:tc>
          <w:tcPr>
            <w:tcW w:w="2630" w:type="pct"/>
            <w:shd w:val="clear" w:color="auto" w:fill="auto"/>
          </w:tcPr>
          <w:p w14:paraId="5A536DE1" w14:textId="77777777"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14:paraId="4DAB2E8C" w14:textId="77777777"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14:paraId="3B259A95" w14:textId="77777777"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14:paraId="2CA82B49" w14:textId="77777777"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14:paraId="4A914B3D" w14:textId="77777777" w:rsidR="00993C92" w:rsidRPr="00EA4857" w:rsidRDefault="00993C92" w:rsidP="00442E0D">
            <w:pPr>
              <w:rPr>
                <w:szCs w:val="18"/>
              </w:rPr>
            </w:pPr>
          </w:p>
          <w:p w14:paraId="43003415" w14:textId="77777777" w:rsidR="00BA7E2C" w:rsidRDefault="00BA7E2C" w:rsidP="00442E0D">
            <w:r w:rsidRPr="00EA4857">
              <w:rPr>
                <w:szCs w:val="18"/>
              </w:rPr>
              <w:t>Deze tekst begint altijd op een nieuwe regel, ook als er maar 1 registergoed is.</w:t>
            </w:r>
          </w:p>
          <w:p w14:paraId="79DAEA0F" w14:textId="77777777" w:rsidR="00993C92" w:rsidRDefault="00993C92" w:rsidP="00993C92"/>
          <w:p w14:paraId="5E5238E2" w14:textId="5AA1C28A"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D01B7F">
              <w:t>2.2</w:t>
            </w:r>
            <w:r>
              <w:fldChar w:fldCharType="end"/>
            </w:r>
            <w:r>
              <w:t xml:space="preserve"> Aanhef:</w:t>
            </w:r>
          </w:p>
          <w:p w14:paraId="135D24A0" w14:textId="77777777" w:rsidR="00993C92" w:rsidRDefault="00993C92" w:rsidP="00EA4857">
            <w:pPr>
              <w:numPr>
                <w:ilvl w:val="0"/>
                <w:numId w:val="12"/>
              </w:numPr>
            </w:pPr>
            <w:r>
              <w:t xml:space="preserve">‘koop’: </w:t>
            </w:r>
            <w:r w:rsidRPr="00EA4857">
              <w:rPr>
                <w:color w:val="339966"/>
              </w:rPr>
              <w:t>bedraagt</w:t>
            </w:r>
            <w:r w:rsidRPr="005317F3">
              <w:t xml:space="preserve"> wordt getoond,</w:t>
            </w:r>
          </w:p>
          <w:p w14:paraId="7752BE87" w14:textId="77777777" w:rsidR="00515587" w:rsidRDefault="00993C92" w:rsidP="00EA4857">
            <w:pPr>
              <w:numPr>
                <w:ilvl w:val="0"/>
                <w:numId w:val="12"/>
              </w:numPr>
            </w:pPr>
            <w:r>
              <w:t xml:space="preserve">‘optie’: </w:t>
            </w:r>
            <w:r w:rsidRPr="00EA4857">
              <w:rPr>
                <w:color w:val="339966"/>
              </w:rPr>
              <w:t>zal bedragen</w:t>
            </w:r>
            <w:r w:rsidRPr="005317F3">
              <w:t xml:space="preserve"> wordt getoond.</w:t>
            </w:r>
          </w:p>
          <w:p w14:paraId="3C6427EC" w14:textId="77777777" w:rsidR="00B72C57" w:rsidRDefault="00B72C57" w:rsidP="00442E0D"/>
          <w:p w14:paraId="695C4B58" w14:textId="77777777"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14:paraId="14C35B2B" w14:textId="77777777" w:rsidR="00B72C57" w:rsidRPr="00EA4857" w:rsidRDefault="00B72C57"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p>
          <w:p w14:paraId="7A774DD9" w14:textId="77777777" w:rsidR="00B72C57" w:rsidRDefault="00B72C57" w:rsidP="00EA4857">
            <w:pPr>
              <w:spacing w:line="240" w:lineRule="auto"/>
              <w:ind w:left="425"/>
              <w:rPr>
                <w:sz w:val="16"/>
                <w:szCs w:val="16"/>
                <w:lang w:val="nl"/>
              </w:rPr>
            </w:pPr>
            <w:r w:rsidRPr="00EA4857">
              <w:rPr>
                <w:sz w:val="16"/>
                <w:szCs w:val="16"/>
              </w:rPr>
              <w:t>./</w:t>
            </w:r>
            <w:r w:rsidR="008F6C10" w:rsidRPr="00EA4857">
              <w:rPr>
                <w:sz w:val="16"/>
                <w:szCs w:val="16"/>
              </w:rPr>
              <w:t>bedragK</w:t>
            </w:r>
            <w:r w:rsidRPr="00EA4857">
              <w:rPr>
                <w:sz w:val="16"/>
                <w:szCs w:val="16"/>
                <w:lang w:val="nl"/>
              </w:rPr>
              <w:t>oopprijs</w:t>
            </w:r>
          </w:p>
          <w:p w14:paraId="258D3F30" w14:textId="79D4F992" w:rsidR="004F2132" w:rsidRPr="00EA4857" w:rsidRDefault="004F2132" w:rsidP="00EA4857">
            <w:pPr>
              <w:spacing w:line="240" w:lineRule="auto"/>
              <w:ind w:left="425"/>
              <w:rPr>
                <w:sz w:val="16"/>
                <w:szCs w:val="16"/>
                <w:lang w:val="nl"/>
              </w:rPr>
            </w:pPr>
          </w:p>
        </w:tc>
      </w:tr>
    </w:tbl>
    <w:p w14:paraId="2D852153" w14:textId="77777777" w:rsidR="00FD034C" w:rsidRDefault="00FD034C" w:rsidP="00221A3F"/>
    <w:p w14:paraId="675C2619" w14:textId="77777777" w:rsidR="00D00BB8" w:rsidRDefault="00D00BB8" w:rsidP="00F05841">
      <w:pPr>
        <w:pStyle w:val="Kop2"/>
        <w:numPr>
          <w:ilvl w:val="1"/>
          <w:numId w:val="1"/>
        </w:numPr>
      </w:pPr>
      <w:bookmarkStart w:id="253" w:name="_Toc436222955"/>
      <w:r>
        <w:t>Erfpachtcanon</w:t>
      </w:r>
      <w:bookmarkEnd w:id="253"/>
    </w:p>
    <w:p w14:paraId="552E68B8" w14:textId="77777777"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14:paraId="7A9A8049" w14:textId="77777777" w:rsidTr="00EA4857">
        <w:tc>
          <w:tcPr>
            <w:tcW w:w="2630" w:type="pct"/>
            <w:shd w:val="clear" w:color="auto" w:fill="auto"/>
          </w:tcPr>
          <w:p w14:paraId="70743A4D" w14:textId="77777777"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14:paraId="35ED858C" w14:textId="77777777"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14:paraId="69365A18" w14:textId="2EA8E120" w:rsidR="009A2B73" w:rsidRDefault="00D00BB8" w:rsidP="00D00BB8">
            <w:r>
              <w:t>Combinatie van optionele tekst en optioneel tekstblok</w:t>
            </w:r>
            <w:r w:rsidR="00432248">
              <w:t xml:space="preserve">; deze worden beiden getoond wanneer voor </w:t>
            </w:r>
            <w:r w:rsidR="00795BAC">
              <w:t>alle</w:t>
            </w:r>
            <w:r w:rsidR="00432248">
              <w:t xml:space="preserve"> registergoederen een erfpachtcanon van toepassing is</w:t>
            </w:r>
            <w:r w:rsidR="004F2132">
              <w:t>.</w:t>
            </w:r>
          </w:p>
          <w:p w14:paraId="652B3D22" w14:textId="77777777" w:rsidR="009A2B73" w:rsidRDefault="009A2B73" w:rsidP="00D00BB8">
            <w:r>
              <w:t>Mapping:</w:t>
            </w:r>
          </w:p>
          <w:p w14:paraId="46D52934" w14:textId="77777777" w:rsidR="009A2B73" w:rsidRPr="00EA4857" w:rsidRDefault="009A2B73" w:rsidP="00D00BB8">
            <w:pPr>
              <w:rPr>
                <w:sz w:val="16"/>
                <w:szCs w:val="16"/>
              </w:rPr>
            </w:pPr>
            <w:r w:rsidRPr="00EA4857">
              <w:rPr>
                <w:sz w:val="16"/>
                <w:szCs w:val="16"/>
              </w:rPr>
              <w:t>Zie tekstblok.</w:t>
            </w:r>
          </w:p>
        </w:tc>
      </w:tr>
    </w:tbl>
    <w:p w14:paraId="14386CE7" w14:textId="77777777" w:rsidR="00D00BB8" w:rsidRPr="00D00BB8" w:rsidRDefault="00D00BB8" w:rsidP="00D00BB8"/>
    <w:p w14:paraId="53B6A179" w14:textId="77777777" w:rsidR="00F05841" w:rsidRDefault="00F05841" w:rsidP="00F05841">
      <w:pPr>
        <w:pStyle w:val="Kop2"/>
        <w:numPr>
          <w:ilvl w:val="1"/>
          <w:numId w:val="1"/>
        </w:numPr>
      </w:pPr>
      <w:bookmarkStart w:id="254" w:name="_Toc436222956"/>
      <w:r>
        <w:t>Leveringsdatum</w:t>
      </w:r>
      <w:bookmarkEnd w:id="25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14:paraId="7F875AB4" w14:textId="77777777" w:rsidTr="00EA4857">
        <w:tc>
          <w:tcPr>
            <w:tcW w:w="2630" w:type="pct"/>
            <w:shd w:val="clear" w:color="auto" w:fill="auto"/>
          </w:tcPr>
          <w:p w14:paraId="205D8AB5" w14:textId="77777777"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14:paraId="3F9EFCDF" w14:textId="77777777" w:rsidR="00F05841" w:rsidRPr="00EA4857" w:rsidRDefault="00F05841" w:rsidP="00D60D1A">
            <w:pPr>
              <w:rPr>
                <w:color w:val="FF0000"/>
                <w:u w:val="single"/>
                <w:lang w:val="nl"/>
              </w:rPr>
            </w:pPr>
          </w:p>
        </w:tc>
        <w:tc>
          <w:tcPr>
            <w:tcW w:w="2370" w:type="pct"/>
            <w:shd w:val="clear" w:color="auto" w:fill="auto"/>
          </w:tcPr>
          <w:p w14:paraId="5157DCEA" w14:textId="4468F656" w:rsidR="009A2B73" w:rsidRPr="00EA4857" w:rsidRDefault="00F05841" w:rsidP="009A2B73">
            <w:pPr>
              <w:rPr>
                <w:szCs w:val="18"/>
              </w:rPr>
            </w:pPr>
            <w:r>
              <w:t>Dit</w:t>
            </w:r>
            <w:r w:rsidRPr="00C655DD">
              <w:t xml:space="preserve"> keuzeblok </w:t>
            </w:r>
            <w:r>
              <w:t xml:space="preserve">bestaat uit 2 varianten, één voor de koopovereenkomst en één voor de optie-overeenkomst.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D01B7F">
              <w:t>2.2</w:t>
            </w:r>
            <w:r w:rsidR="009A2B73">
              <w:fldChar w:fldCharType="end"/>
            </w:r>
            <w:r w:rsidR="009A2B73">
              <w:t xml:space="preserve"> A</w:t>
            </w:r>
            <w:r w:rsidR="009A2B73" w:rsidRPr="009A6156">
              <w:t>anhef</w:t>
            </w:r>
            <w:r w:rsidR="00223933" w:rsidRPr="00EA4857">
              <w:rPr>
                <w:szCs w:val="18"/>
              </w:rPr>
              <w:t>:</w:t>
            </w:r>
          </w:p>
          <w:p w14:paraId="32C2D80C" w14:textId="77777777" w:rsidR="00223933" w:rsidRPr="00EA4857" w:rsidRDefault="00223933" w:rsidP="00EA4857">
            <w:pPr>
              <w:numPr>
                <w:ilvl w:val="0"/>
                <w:numId w:val="12"/>
              </w:numPr>
              <w:rPr>
                <w:szCs w:val="18"/>
              </w:rPr>
            </w:pPr>
            <w:r w:rsidRPr="00EA4857">
              <w:rPr>
                <w:szCs w:val="18"/>
              </w:rPr>
              <w:t>‘koop’ dan variant koopovereenkomst,</w:t>
            </w:r>
          </w:p>
          <w:p w14:paraId="77E7126E" w14:textId="77777777" w:rsidR="00223933" w:rsidRPr="00EA4857" w:rsidRDefault="00223933" w:rsidP="00EA4857">
            <w:pPr>
              <w:numPr>
                <w:ilvl w:val="0"/>
                <w:numId w:val="12"/>
              </w:numPr>
              <w:rPr>
                <w:szCs w:val="18"/>
              </w:rPr>
            </w:pPr>
            <w:r w:rsidRPr="00EA4857">
              <w:rPr>
                <w:szCs w:val="18"/>
              </w:rPr>
              <w:t>‘optie’ dan variant optie-overeenkomst.</w:t>
            </w:r>
          </w:p>
          <w:p w14:paraId="76BB1080" w14:textId="77777777" w:rsidR="009A2B73" w:rsidRDefault="009A2B73" w:rsidP="00D60D1A"/>
          <w:p w14:paraId="539311DC" w14:textId="77777777" w:rsidR="00F05841" w:rsidRDefault="00F05841" w:rsidP="00D60D1A">
            <w:r w:rsidRPr="006919F5">
              <w:t>De varianten worden in de volge</w:t>
            </w:r>
            <w:r>
              <w:t>nde paragrafen beschreven.</w:t>
            </w:r>
          </w:p>
          <w:p w14:paraId="0174F929" w14:textId="592AA1EE" w:rsidR="004F2132" w:rsidRPr="00221A3F" w:rsidRDefault="004F2132" w:rsidP="00D60D1A"/>
        </w:tc>
      </w:tr>
    </w:tbl>
    <w:p w14:paraId="06AFB02B" w14:textId="77777777" w:rsidR="00F05841" w:rsidRDefault="00F05841" w:rsidP="00221A3F"/>
    <w:p w14:paraId="1D061B8B" w14:textId="77777777" w:rsidR="00F05841" w:rsidRDefault="00F05841" w:rsidP="00F05841">
      <w:pPr>
        <w:pStyle w:val="Kop3"/>
        <w:numPr>
          <w:ilvl w:val="2"/>
          <w:numId w:val="1"/>
        </w:numPr>
      </w:pPr>
      <w:bookmarkStart w:id="255" w:name="_Toc436222957"/>
      <w:r>
        <w:t>Variant koopovereenkomst</w:t>
      </w:r>
      <w:bookmarkEnd w:id="25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4E472AC5" w14:textId="77777777" w:rsidTr="00EA4857">
        <w:tc>
          <w:tcPr>
            <w:tcW w:w="2621" w:type="pct"/>
            <w:shd w:val="clear" w:color="auto" w:fill="auto"/>
          </w:tcPr>
          <w:p w14:paraId="0E5B66A3" w14:textId="77777777"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14:paraId="0626D890" w14:textId="77777777" w:rsidR="00355F1D" w:rsidRPr="00FC4D81" w:rsidRDefault="00355F1D" w:rsidP="00355F1D">
            <w:pPr>
              <w:rPr>
                <w:rFonts w:cs="Arial"/>
                <w:color w:val="800080"/>
                <w:sz w:val="20"/>
              </w:rPr>
            </w:pPr>
            <w:r w:rsidRPr="00FC4D81">
              <w:rPr>
                <w:rFonts w:cs="Arial"/>
                <w:color w:val="FF0000"/>
                <w:sz w:val="20"/>
                <w:lang w:val="nl"/>
              </w:rPr>
              <w:lastRenderedPageBreak/>
              <w:t xml:space="preserve">Het verkochte zal door </w:t>
            </w:r>
            <w:r w:rsidRPr="00501177">
              <w:rPr>
                <w:rFonts w:cs="Arial"/>
                <w:color w:val="339966"/>
                <w:sz w:val="20"/>
                <w:lang w:val="nl"/>
              </w:rPr>
              <w:t>verkoper/</w:t>
            </w:r>
            <w:r w:rsidRPr="005E6409">
              <w:rPr>
                <w:rFonts w:cs="Arial"/>
                <w:sz w:val="20"/>
                <w:szCs w:val="16"/>
              </w:rPr>
              <w:t>§naam partij§</w:t>
            </w:r>
            <w:r w:rsidRPr="00FC4D81">
              <w:rPr>
                <w:rFonts w:cs="Arial"/>
                <w:color w:val="FF0000"/>
                <w:sz w:val="20"/>
                <w:lang w:val="nl"/>
              </w:rPr>
              <w:t xml:space="preserve"> aan </w:t>
            </w:r>
            <w:r w:rsidRPr="00501177">
              <w:rPr>
                <w:rFonts w:cs="Arial"/>
                <w:color w:val="339966"/>
                <w:sz w:val="20"/>
                <w:lang w:val="nl"/>
              </w:rPr>
              <w:t>koper/</w:t>
            </w:r>
            <w:r w:rsidRPr="005E6409">
              <w:rPr>
                <w:rFonts w:cs="Arial"/>
                <w:sz w:val="20"/>
                <w:szCs w:val="16"/>
              </w:rPr>
              <w:t>§naam partij§</w:t>
            </w:r>
            <w:r w:rsidRPr="00FC4D81">
              <w:rPr>
                <w:rFonts w:cs="Arial"/>
                <w:color w:val="FF000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FF0000"/>
                <w:sz w:val="20"/>
              </w:rPr>
              <w:t>,</w:t>
            </w:r>
            <w:r w:rsidRPr="00FC4D81">
              <w:rPr>
                <w:rFonts w:cs="Arial"/>
                <w:color w:val="800080"/>
                <w:sz w:val="20"/>
              </w:rPr>
              <w:t xml:space="preserve"> </w:t>
            </w:r>
            <w:r w:rsidRPr="00FC4D81">
              <w:rPr>
                <w:rFonts w:cs="Arial"/>
                <w:color w:val="FF0000"/>
                <w:sz w:val="20"/>
              </w:rPr>
              <w:t>dan wel zoveel eerder of later als partijen nader zullen overeenkomen.</w:t>
            </w:r>
            <w:commentRangeStart w:id="256"/>
            <w:commentRangeEnd w:id="256"/>
            <w:r>
              <w:rPr>
                <w:rStyle w:val="Verwijzingopmerking"/>
              </w:rPr>
              <w:commentReference w:id="256"/>
            </w:r>
            <w:commentRangeStart w:id="257"/>
            <w:commentRangeEnd w:id="257"/>
            <w:r>
              <w:rPr>
                <w:rStyle w:val="Verwijzingopmerking"/>
              </w:rPr>
              <w:commentReference w:id="257"/>
            </w:r>
            <w:commentRangeStart w:id="258"/>
            <w:commentRangeEnd w:id="258"/>
            <w:r>
              <w:rPr>
                <w:rStyle w:val="Verwijzingopmerking"/>
              </w:rPr>
              <w:commentReference w:id="258"/>
            </w:r>
          </w:p>
          <w:p w14:paraId="53051E87" w14:textId="77777777" w:rsidR="00F05841" w:rsidRPr="00EA4857" w:rsidRDefault="00F05841" w:rsidP="00EA4857">
            <w:pPr>
              <w:tabs>
                <w:tab w:val="left" w:pos="-1440"/>
                <w:tab w:val="left" w:pos="-720"/>
              </w:tabs>
              <w:suppressAutoHyphens/>
              <w:rPr>
                <w:color w:val="800080"/>
              </w:rPr>
            </w:pPr>
          </w:p>
        </w:tc>
        <w:tc>
          <w:tcPr>
            <w:tcW w:w="2379" w:type="pct"/>
            <w:shd w:val="clear" w:color="auto" w:fill="auto"/>
          </w:tcPr>
          <w:p w14:paraId="279A5461" w14:textId="3EEF6751" w:rsidR="00355F1D" w:rsidRDefault="00F05841" w:rsidP="00D60D1A">
            <w:r>
              <w:lastRenderedPageBreak/>
              <w:t>Verplicht</w:t>
            </w:r>
            <w:r w:rsidR="00355F1D">
              <w:t xml:space="preserve"> en afgeleide tekst </w:t>
            </w:r>
          </w:p>
          <w:p w14:paraId="0389E0FB" w14:textId="77777777" w:rsidR="00355F1D" w:rsidRDefault="00355F1D" w:rsidP="00D60D1A"/>
          <w:p w14:paraId="1646E46C" w14:textId="77777777" w:rsidR="00355F1D" w:rsidRPr="00A01F87" w:rsidRDefault="00355F1D" w:rsidP="00355F1D">
            <w:pPr>
              <w:spacing w:line="240" w:lineRule="auto"/>
            </w:pPr>
            <w:r w:rsidRPr="00EA4857">
              <w:rPr>
                <w:u w:val="single"/>
              </w:rPr>
              <w:t>Mapping</w:t>
            </w:r>
            <w:r>
              <w:rPr>
                <w:u w:val="single"/>
              </w:rPr>
              <w:t xml:space="preserve"> rol partijen:</w:t>
            </w:r>
          </w:p>
          <w:p w14:paraId="38B5CCBD" w14:textId="77777777" w:rsidR="00355F1D" w:rsidRDefault="00355F1D" w:rsidP="00355F1D">
            <w:pPr>
              <w:spacing w:line="240" w:lineRule="auto"/>
              <w:rPr>
                <w:snapToGrid/>
                <w:sz w:val="16"/>
                <w:szCs w:val="16"/>
                <w:lang w:va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317C4FC5" w14:textId="62EF45B3"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77E8551" w14:textId="77777777" w:rsidR="00814876" w:rsidRDefault="00814876" w:rsidP="00814876">
            <w:pPr>
              <w:spacing w:line="240" w:lineRule="auto"/>
              <w:ind w:left="425"/>
              <w:rPr>
                <w:sz w:val="16"/>
                <w:szCs w:val="16"/>
              </w:rPr>
            </w:pPr>
            <w:r w:rsidRPr="00EA4857">
              <w:rPr>
                <w:sz w:val="16"/>
                <w:szCs w:val="16"/>
              </w:rPr>
              <w:t>./aanduidingPartij</w:t>
            </w:r>
          </w:p>
          <w:p w14:paraId="090CFBA2" w14:textId="2B764552" w:rsidR="00355F1D" w:rsidRPr="001107B7" w:rsidRDefault="00355F1D" w:rsidP="00355F1D">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 xml:space="preserve"> en/of</w:t>
            </w:r>
          </w:p>
          <w:p w14:paraId="521E18C4" w14:textId="6C1FE6A9"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05626E3" w14:textId="77777777" w:rsidR="00814876" w:rsidRDefault="00814876" w:rsidP="00814876">
            <w:pPr>
              <w:spacing w:line="240" w:lineRule="auto"/>
              <w:ind w:left="425"/>
              <w:rPr>
                <w:sz w:val="16"/>
                <w:szCs w:val="16"/>
              </w:rPr>
            </w:pPr>
            <w:r w:rsidRPr="00EA4857">
              <w:rPr>
                <w:sz w:val="16"/>
                <w:szCs w:val="16"/>
              </w:rPr>
              <w:t>./aanduidingPartij</w:t>
            </w:r>
          </w:p>
          <w:p w14:paraId="750375ED" w14:textId="77777777" w:rsidR="00745328" w:rsidRDefault="00745328" w:rsidP="00355F1D">
            <w:pPr>
              <w:spacing w:line="240" w:lineRule="auto"/>
              <w:rPr>
                <w:rFonts w:cs="Arial"/>
                <w:snapToGrid/>
                <w:kern w:val="0"/>
                <w:sz w:val="16"/>
                <w:szCs w:val="16"/>
                <w:lang w:eastAsia="nl-NL"/>
              </w:rPr>
            </w:pPr>
          </w:p>
          <w:p w14:paraId="0178666E" w14:textId="0D2723B2" w:rsidR="00745328" w:rsidRDefault="00745328" w:rsidP="00355F1D">
            <w:pPr>
              <w:spacing w:line="240" w:lineRule="auto"/>
              <w:rPr>
                <w:rFonts w:cs="Arial"/>
                <w:snapToGrid/>
                <w:kern w:val="0"/>
                <w:sz w:val="16"/>
                <w:szCs w:val="16"/>
                <w:lang w:eastAsia="nl-NL"/>
              </w:rPr>
            </w:pPr>
            <w:r>
              <w:rPr>
                <w:rFonts w:cs="Arial"/>
                <w:snapToGrid/>
                <w:kern w:val="0"/>
                <w:sz w:val="16"/>
                <w:szCs w:val="16"/>
                <w:lang w:eastAsia="nl-NL"/>
              </w:rPr>
              <w:t xml:space="preserve">Indien </w:t>
            </w:r>
            <w:r w:rsidR="005253A6">
              <w:rPr>
                <w:rFonts w:cs="Arial"/>
                <w:snapToGrid/>
                <w:kern w:val="0"/>
                <w:sz w:val="16"/>
                <w:szCs w:val="16"/>
                <w:lang w:eastAsia="nl-NL"/>
              </w:rPr>
              <w:t xml:space="preserve">1 partij </w:t>
            </w:r>
            <w:r>
              <w:rPr>
                <w:rFonts w:cs="Arial"/>
                <w:snapToGrid/>
                <w:kern w:val="0"/>
                <w:sz w:val="16"/>
                <w:szCs w:val="16"/>
                <w:lang w:eastAsia="nl-NL"/>
              </w:rPr>
              <w:t xml:space="preserve"> aanwezig is dan wordt de standaard waarde ‘verkoper’ of ‘koper’ gebruikt</w:t>
            </w:r>
            <w:r w:rsidR="005253A6">
              <w:rPr>
                <w:rFonts w:cs="Arial"/>
                <w:snapToGrid/>
                <w:kern w:val="0"/>
                <w:sz w:val="16"/>
                <w:szCs w:val="16"/>
                <w:lang w:eastAsia="nl-NL"/>
              </w:rPr>
              <w:t xml:space="preserve"> voor de ontbrekende partij.</w:t>
            </w:r>
          </w:p>
          <w:p w14:paraId="35D4531B" w14:textId="77777777" w:rsidR="00F05841" w:rsidRDefault="00F05841" w:rsidP="00D60D1A"/>
          <w:p w14:paraId="2D84F4F9" w14:textId="77777777" w:rsidR="00F05841" w:rsidRPr="00EA4857" w:rsidRDefault="00F05841" w:rsidP="00EA4857">
            <w:pPr>
              <w:spacing w:line="240" w:lineRule="auto"/>
              <w:rPr>
                <w:u w:val="single"/>
              </w:rPr>
            </w:pPr>
            <w:r w:rsidRPr="00EA4857">
              <w:rPr>
                <w:u w:val="single"/>
              </w:rPr>
              <w:t>Mapping:</w:t>
            </w:r>
          </w:p>
          <w:p w14:paraId="60B6B6D8"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1C162146" w14:textId="77777777"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5C9153C2" w14:textId="2CFA5EDD" w:rsidR="004F2132" w:rsidRPr="00333F30" w:rsidRDefault="004F2132" w:rsidP="00EA4857">
            <w:pPr>
              <w:spacing w:line="240" w:lineRule="auto"/>
              <w:ind w:left="427"/>
            </w:pPr>
          </w:p>
        </w:tc>
      </w:tr>
    </w:tbl>
    <w:p w14:paraId="1B40939F" w14:textId="77777777" w:rsidR="00F05841" w:rsidRDefault="00F05841" w:rsidP="00F05841"/>
    <w:p w14:paraId="176BFC40" w14:textId="77777777" w:rsidR="00F05841" w:rsidRDefault="00F05841" w:rsidP="00F05841">
      <w:pPr>
        <w:pStyle w:val="Kop3"/>
        <w:numPr>
          <w:ilvl w:val="2"/>
          <w:numId w:val="1"/>
        </w:numPr>
      </w:pPr>
      <w:bookmarkStart w:id="259" w:name="_Toc436222958"/>
      <w:r>
        <w:t>Variant optie-overeenkomst</w:t>
      </w:r>
      <w:bookmarkEnd w:id="25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3BFFED0F" w14:textId="77777777" w:rsidTr="00EA4857">
        <w:tc>
          <w:tcPr>
            <w:tcW w:w="2621" w:type="pct"/>
            <w:shd w:val="clear" w:color="auto" w:fill="auto"/>
          </w:tcPr>
          <w:p w14:paraId="24B8F3A6" w14:textId="77777777"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14:paraId="6729AA6C" w14:textId="77777777" w:rsidR="003C1D14" w:rsidRPr="00FC4D81" w:rsidRDefault="003C1D14" w:rsidP="003C1D14">
            <w:pPr>
              <w:rPr>
                <w:rFonts w:cs="Arial"/>
                <w:color w:val="800080"/>
                <w:sz w:val="20"/>
              </w:rPr>
            </w:pPr>
            <w:bookmarkStart w:id="260" w:name="OLE_LINK1"/>
            <w:r w:rsidRPr="00FC4D81">
              <w:rPr>
                <w:rFonts w:cs="Arial"/>
                <w:color w:val="800080"/>
                <w:sz w:val="20"/>
                <w:lang w:val="nl"/>
              </w:rPr>
              <w:t xml:space="preserve">Het verkochte zal door </w:t>
            </w:r>
            <w:r w:rsidRPr="00501177">
              <w:rPr>
                <w:rFonts w:cs="Arial"/>
                <w:color w:val="3366FF"/>
                <w:sz w:val="20"/>
                <w:lang w:val="nl"/>
              </w:rPr>
              <w:t>optieverlener/</w:t>
            </w:r>
            <w:r w:rsidRPr="005E6409">
              <w:rPr>
                <w:rFonts w:cs="Arial"/>
                <w:sz w:val="20"/>
                <w:szCs w:val="16"/>
              </w:rPr>
              <w:t>§naam partij§</w:t>
            </w:r>
            <w:r w:rsidRPr="00FC4D81">
              <w:rPr>
                <w:rFonts w:cs="Arial"/>
                <w:color w:val="800080"/>
                <w:sz w:val="20"/>
                <w:lang w:val="nl"/>
              </w:rPr>
              <w:t xml:space="preserve"> aan </w:t>
            </w:r>
            <w:r w:rsidRPr="00501177">
              <w:rPr>
                <w:rFonts w:cs="Arial"/>
                <w:color w:val="3366FF"/>
                <w:sz w:val="20"/>
                <w:lang w:val="nl"/>
              </w:rPr>
              <w:t>optiegerechtigde/</w:t>
            </w:r>
            <w:r w:rsidRPr="005E6409">
              <w:rPr>
                <w:rFonts w:cs="Arial"/>
                <w:sz w:val="20"/>
                <w:szCs w:val="16"/>
              </w:rPr>
              <w:t>§naam partij§</w:t>
            </w:r>
            <w:r w:rsidRPr="00FC4D81">
              <w:rPr>
                <w:rFonts w:cs="Arial"/>
                <w:color w:val="80008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800080"/>
                <w:sz w:val="20"/>
              </w:rPr>
              <w:t>, dan wel zoveel eerder of later als partijen nader zullen overeenkomen.</w:t>
            </w:r>
          </w:p>
          <w:bookmarkEnd w:id="260"/>
          <w:p w14:paraId="6667FD52" w14:textId="32AAA727" w:rsidR="00F05841" w:rsidRPr="00EA4857" w:rsidRDefault="00F05841" w:rsidP="007D7A8B">
            <w:pPr>
              <w:rPr>
                <w:rFonts w:cs="Arial"/>
                <w:color w:val="800080"/>
                <w:sz w:val="20"/>
              </w:rPr>
            </w:pPr>
          </w:p>
        </w:tc>
        <w:tc>
          <w:tcPr>
            <w:tcW w:w="2379" w:type="pct"/>
            <w:shd w:val="clear" w:color="auto" w:fill="auto"/>
          </w:tcPr>
          <w:p w14:paraId="3E6E20B6" w14:textId="77777777"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14:paraId="21E9AB81" w14:textId="77777777" w:rsidR="00F05841" w:rsidRDefault="00F05841" w:rsidP="00D60D1A"/>
          <w:p w14:paraId="1C652EFC" w14:textId="77777777" w:rsidR="00F05841" w:rsidRPr="00EA4857" w:rsidRDefault="00F05841" w:rsidP="00EA4857">
            <w:pPr>
              <w:spacing w:line="240" w:lineRule="auto"/>
              <w:rPr>
                <w:u w:val="single"/>
              </w:rPr>
            </w:pPr>
            <w:r w:rsidRPr="00EA4857">
              <w:rPr>
                <w:u w:val="single"/>
              </w:rPr>
              <w:t>Mapping:</w:t>
            </w:r>
          </w:p>
          <w:p w14:paraId="70C83915"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2253C221" w14:textId="49F7A7B2"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3CE93F37" w14:textId="77777777" w:rsidR="007C437B" w:rsidRDefault="007C437B" w:rsidP="00EA4857">
            <w:pPr>
              <w:spacing w:line="240" w:lineRule="auto"/>
              <w:ind w:left="427"/>
              <w:rPr>
                <w:sz w:val="16"/>
                <w:szCs w:val="16"/>
                <w:lang w:val="nl"/>
              </w:rPr>
            </w:pPr>
          </w:p>
          <w:p w14:paraId="0493091C" w14:textId="77777777" w:rsidR="003C1D14" w:rsidRPr="00A01F87" w:rsidRDefault="003C1D14" w:rsidP="003C1D14">
            <w:pPr>
              <w:spacing w:line="240" w:lineRule="auto"/>
            </w:pPr>
            <w:r w:rsidRPr="00EA4857">
              <w:rPr>
                <w:u w:val="single"/>
              </w:rPr>
              <w:t>Mapping</w:t>
            </w:r>
            <w:r>
              <w:rPr>
                <w:u w:val="single"/>
              </w:rPr>
              <w:t xml:space="preserve"> rol partijen:</w:t>
            </w:r>
          </w:p>
          <w:p w14:paraId="17D13690" w14:textId="77777777" w:rsidR="003C1D14" w:rsidRDefault="003C1D14" w:rsidP="003C1D14">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5026FF6A" w14:textId="35038D94"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5FF184C6" w14:textId="77777777" w:rsidR="001C71B2" w:rsidRDefault="001C71B2" w:rsidP="001C71B2">
            <w:pPr>
              <w:spacing w:line="240" w:lineRule="auto"/>
              <w:ind w:left="425"/>
              <w:rPr>
                <w:sz w:val="16"/>
                <w:szCs w:val="16"/>
              </w:rPr>
            </w:pPr>
            <w:r w:rsidRPr="00EA4857">
              <w:rPr>
                <w:sz w:val="16"/>
                <w:szCs w:val="16"/>
              </w:rPr>
              <w:t>./aanduidingPartij</w:t>
            </w:r>
          </w:p>
          <w:p w14:paraId="645B30B8" w14:textId="77777777" w:rsidR="001C71B2" w:rsidRDefault="001C71B2" w:rsidP="003C1D14">
            <w:pPr>
              <w:spacing w:line="240" w:lineRule="auto"/>
              <w:rPr>
                <w:rFonts w:cs="Arial"/>
                <w:snapToGrid/>
                <w:kern w:val="0"/>
                <w:sz w:val="16"/>
                <w:szCs w:val="16"/>
                <w:lang w:eastAsia="nl-NL"/>
              </w:rPr>
            </w:pPr>
          </w:p>
          <w:p w14:paraId="03215BD4" w14:textId="77777777" w:rsidR="003C1D14" w:rsidRPr="001107B7" w:rsidRDefault="003C1D14" w:rsidP="003C1D14">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en/of</w:t>
            </w:r>
          </w:p>
          <w:p w14:paraId="31CC9115" w14:textId="0B8D2C91"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989931B" w14:textId="77777777" w:rsidR="001C71B2" w:rsidRDefault="001C71B2" w:rsidP="001C71B2">
            <w:pPr>
              <w:spacing w:line="240" w:lineRule="auto"/>
              <w:ind w:left="425"/>
              <w:rPr>
                <w:sz w:val="16"/>
                <w:szCs w:val="16"/>
              </w:rPr>
            </w:pPr>
            <w:r w:rsidRPr="00EA4857">
              <w:rPr>
                <w:sz w:val="16"/>
                <w:szCs w:val="16"/>
              </w:rPr>
              <w:t>./aanduidingPartij</w:t>
            </w:r>
          </w:p>
          <w:p w14:paraId="41F36BE0" w14:textId="77777777" w:rsidR="001C71B2" w:rsidRDefault="001C71B2" w:rsidP="003C1D14">
            <w:pPr>
              <w:spacing w:line="240" w:lineRule="auto"/>
              <w:rPr>
                <w:rFonts w:cs="Arial"/>
                <w:snapToGrid/>
                <w:kern w:val="0"/>
                <w:sz w:val="16"/>
                <w:szCs w:val="16"/>
                <w:lang w:eastAsia="nl-NL"/>
              </w:rPr>
            </w:pPr>
          </w:p>
          <w:p w14:paraId="0FE6ADE6" w14:textId="77777777" w:rsidR="003C1D14" w:rsidRDefault="003C1D14" w:rsidP="003C1D14">
            <w:pPr>
              <w:spacing w:line="240" w:lineRule="auto"/>
              <w:rPr>
                <w:rFonts w:cs="Arial"/>
                <w:snapToGrid/>
                <w:kern w:val="0"/>
                <w:sz w:val="16"/>
                <w:szCs w:val="16"/>
                <w:lang w:eastAsia="nl-NL"/>
              </w:rPr>
            </w:pPr>
          </w:p>
          <w:p w14:paraId="1FA9FDD0" w14:textId="4C252573" w:rsidR="003C1D14" w:rsidRDefault="003C1D14" w:rsidP="003C1D14">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‘optieverlener’ of ‘optiegerechtigde’ gebruikt voor de ontbrekende partij.</w:t>
            </w:r>
          </w:p>
          <w:p w14:paraId="4C42DC08" w14:textId="719141B7" w:rsidR="003C1D14" w:rsidRPr="00333F30" w:rsidRDefault="003C1D14" w:rsidP="00EA4857">
            <w:pPr>
              <w:spacing w:line="240" w:lineRule="auto"/>
              <w:ind w:left="427"/>
            </w:pPr>
          </w:p>
        </w:tc>
      </w:tr>
    </w:tbl>
    <w:p w14:paraId="64361D3B" w14:textId="77777777" w:rsidR="00F05841" w:rsidRPr="00F05841" w:rsidRDefault="00F05841" w:rsidP="00F05841"/>
    <w:p w14:paraId="0B0C56E6" w14:textId="77777777" w:rsidR="007D6597" w:rsidRDefault="007D6597" w:rsidP="007D6597">
      <w:pPr>
        <w:pStyle w:val="Kop2"/>
        <w:numPr>
          <w:ilvl w:val="1"/>
          <w:numId w:val="1"/>
        </w:numPr>
      </w:pPr>
      <w:bookmarkStart w:id="261" w:name="_Ref387231338"/>
      <w:bookmarkStart w:id="262" w:name="_Toc436222959"/>
      <w:r>
        <w:t>Bepalingen</w:t>
      </w:r>
      <w:bookmarkEnd w:id="261"/>
      <w:bookmarkEnd w:id="26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14:paraId="0FA28C39" w14:textId="77777777" w:rsidTr="00EA4857">
        <w:tc>
          <w:tcPr>
            <w:tcW w:w="2621" w:type="pct"/>
            <w:shd w:val="clear" w:color="auto" w:fill="auto"/>
          </w:tcPr>
          <w:p w14:paraId="736E6FB2" w14:textId="77777777" w:rsidR="00DB3A03" w:rsidRPr="00EA4857" w:rsidRDefault="00DB3A03" w:rsidP="00DB3A03">
            <w:pPr>
              <w:rPr>
                <w:rFonts w:cs="Arial"/>
                <w:color w:val="800080"/>
                <w:sz w:val="20"/>
                <w:u w:val="single"/>
              </w:rPr>
            </w:pPr>
            <w:r w:rsidRPr="00EA4857">
              <w:rPr>
                <w:rFonts w:cs="Arial"/>
                <w:color w:val="800080"/>
                <w:sz w:val="20"/>
                <w:u w:val="single"/>
              </w:rPr>
              <w:t>Bedenktijd</w:t>
            </w:r>
          </w:p>
          <w:p w14:paraId="0B96CEA1" w14:textId="77777777" w:rsidR="007C437B" w:rsidRPr="00FC4D81" w:rsidRDefault="007C437B" w:rsidP="007C437B">
            <w:pPr>
              <w:rPr>
                <w:rFonts w:cs="Arial"/>
                <w:color w:val="800080"/>
                <w:sz w:val="20"/>
              </w:rPr>
            </w:pPr>
            <w:r w:rsidRPr="006A1029">
              <w:rPr>
                <w:rFonts w:cs="Arial"/>
                <w:color w:val="00FFFF"/>
                <w:sz w:val="20"/>
              </w:rPr>
              <w:t>De bedenktijd, bedoeld in artikel 7:2 lid 2 Burgerlijk Wetboek, is verstreken zonder dat koper</w:t>
            </w:r>
            <w:r>
              <w:rPr>
                <w:rFonts w:cs="Arial"/>
                <w:color w:val="00FFFF"/>
                <w:sz w:val="20"/>
              </w:rPr>
              <w:t>/</w:t>
            </w:r>
            <w:r w:rsidRPr="005E6409">
              <w:rPr>
                <w:rFonts w:cs="Arial"/>
                <w:sz w:val="20"/>
                <w:szCs w:val="16"/>
              </w:rPr>
              <w:t>§naam partij§</w:t>
            </w:r>
            <w:r w:rsidRPr="006A1029">
              <w:rPr>
                <w:rFonts w:cs="Arial"/>
                <w:color w:val="00FFFF"/>
                <w:sz w:val="20"/>
              </w:rPr>
              <w:t xml:space="preserve"> van zijn wettelijk</w:t>
            </w:r>
            <w:r>
              <w:rPr>
                <w:rFonts w:cs="Arial"/>
                <w:color w:val="00FFFF"/>
                <w:sz w:val="20"/>
              </w:rPr>
              <w:t>e</w:t>
            </w:r>
            <w:r w:rsidRPr="006A1029">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FC4D81">
              <w:rPr>
                <w:rFonts w:cs="Arial"/>
                <w:color w:val="FF0000"/>
                <w:sz w:val="20"/>
              </w:rPr>
              <w:t>.</w:t>
            </w:r>
          </w:p>
          <w:p w14:paraId="6EBFFE11" w14:textId="54C21B0A" w:rsidR="007D6597" w:rsidRPr="00EA4857" w:rsidRDefault="007D6597" w:rsidP="007D6597">
            <w:pPr>
              <w:rPr>
                <w:rFonts w:cs="Arial"/>
                <w:color w:val="800080"/>
                <w:sz w:val="20"/>
              </w:rPr>
            </w:pPr>
          </w:p>
        </w:tc>
        <w:tc>
          <w:tcPr>
            <w:tcW w:w="2379" w:type="pct"/>
            <w:shd w:val="clear" w:color="auto" w:fill="auto"/>
          </w:tcPr>
          <w:p w14:paraId="5682BC7F" w14:textId="01AD1B41"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r w:rsidRPr="00875241">
              <w:t>optie</w:t>
            </w:r>
            <w:r w:rsidR="00223933">
              <w:t>-overeenkomst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p w14:paraId="70864ABF" w14:textId="77777777" w:rsidR="00EC50F2" w:rsidRDefault="00EC50F2" w:rsidP="00875241"/>
          <w:p w14:paraId="6AEE6FD4" w14:textId="77777777"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14:paraId="58450E54" w14:textId="66895FDC" w:rsidR="00875241" w:rsidRDefault="00875241" w:rsidP="00EA4857">
            <w:pPr>
              <w:spacing w:line="240" w:lineRule="auto"/>
              <w:rPr>
                <w:u w:val="single"/>
              </w:rPr>
            </w:pPr>
          </w:p>
          <w:p w14:paraId="56F1498C" w14:textId="32A7D01A" w:rsidR="007C437B" w:rsidRPr="00A01F87" w:rsidRDefault="007C437B" w:rsidP="007C437B">
            <w:pPr>
              <w:spacing w:line="240" w:lineRule="auto"/>
            </w:pPr>
            <w:r w:rsidRPr="00EA4857">
              <w:rPr>
                <w:u w:val="single"/>
              </w:rPr>
              <w:t>Mapping</w:t>
            </w:r>
            <w:r>
              <w:rPr>
                <w:u w:val="single"/>
              </w:rPr>
              <w:t xml:space="preserve"> rol partij:</w:t>
            </w:r>
          </w:p>
          <w:p w14:paraId="019F63E5" w14:textId="77777777" w:rsidR="007C437B" w:rsidRDefault="007C437B" w:rsidP="007C437B">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42608A7C" w14:textId="3740EBCB" w:rsidR="007C437B" w:rsidRDefault="007C437B" w:rsidP="00EA485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A1BA188" w14:textId="77777777" w:rsidR="00C24035" w:rsidRDefault="00C24035" w:rsidP="00C24035">
            <w:pPr>
              <w:spacing w:line="240" w:lineRule="auto"/>
              <w:ind w:left="425"/>
              <w:rPr>
                <w:sz w:val="16"/>
                <w:szCs w:val="16"/>
              </w:rPr>
            </w:pPr>
            <w:r w:rsidRPr="00EA4857">
              <w:rPr>
                <w:sz w:val="16"/>
                <w:szCs w:val="16"/>
              </w:rPr>
              <w:t>./aanduidingPartij</w:t>
            </w:r>
          </w:p>
          <w:p w14:paraId="50A298F9" w14:textId="77777777" w:rsidR="00C24035" w:rsidRDefault="00C24035" w:rsidP="00EA4857">
            <w:pPr>
              <w:spacing w:line="240" w:lineRule="auto"/>
              <w:rPr>
                <w:rFonts w:cs="Arial"/>
                <w:snapToGrid/>
                <w:kern w:val="0"/>
                <w:sz w:val="16"/>
                <w:szCs w:val="16"/>
                <w:lang w:eastAsia="nl-NL"/>
              </w:rPr>
            </w:pPr>
          </w:p>
          <w:p w14:paraId="1191C0E0" w14:textId="25ACE498" w:rsidR="007C437B" w:rsidRDefault="007C437B" w:rsidP="00EA4857">
            <w:pPr>
              <w:spacing w:line="240" w:lineRule="auto"/>
              <w:rPr>
                <w:u w:val="single"/>
              </w:rPr>
            </w:pPr>
            <w:r>
              <w:rPr>
                <w:rFonts w:cs="Arial"/>
                <w:sz w:val="16"/>
                <w:szCs w:val="16"/>
              </w:rPr>
              <w:t>Indien niet aanwezig dan wordt de standaard waarde ‘koper’ getoond</w:t>
            </w:r>
          </w:p>
          <w:p w14:paraId="55F80476" w14:textId="77777777" w:rsidR="007C437B" w:rsidRPr="00EA4857" w:rsidRDefault="007C437B" w:rsidP="00EA4857">
            <w:pPr>
              <w:spacing w:line="240" w:lineRule="auto"/>
              <w:rPr>
                <w:u w:val="single"/>
              </w:rPr>
            </w:pPr>
          </w:p>
          <w:p w14:paraId="6C437F29" w14:textId="77777777" w:rsidR="00875241" w:rsidRPr="00EA4857" w:rsidRDefault="00875241" w:rsidP="00EA4857">
            <w:pPr>
              <w:spacing w:line="240" w:lineRule="auto"/>
              <w:rPr>
                <w:u w:val="single"/>
              </w:rPr>
            </w:pPr>
            <w:r w:rsidRPr="00EA4857">
              <w:rPr>
                <w:u w:val="single"/>
              </w:rPr>
              <w:t>Mapping:</w:t>
            </w:r>
          </w:p>
          <w:p w14:paraId="74722F25" w14:textId="77777777" w:rsidR="00875241" w:rsidRPr="00EA4857" w:rsidRDefault="008752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5B8783F8" w14:textId="77777777" w:rsidR="00875241" w:rsidRPr="00EA4857" w:rsidRDefault="00875241" w:rsidP="00EA4857">
            <w:pPr>
              <w:spacing w:line="240" w:lineRule="auto"/>
              <w:ind w:left="427"/>
              <w:rPr>
                <w:sz w:val="16"/>
                <w:szCs w:val="16"/>
              </w:rPr>
            </w:pPr>
            <w:r w:rsidRPr="00EA4857">
              <w:rPr>
                <w:sz w:val="16"/>
                <w:szCs w:val="16"/>
              </w:rPr>
              <w:t>./tagNaam(‘k_Bedenktijd’)</w:t>
            </w:r>
          </w:p>
          <w:p w14:paraId="0A509682" w14:textId="77777777" w:rsidR="007D659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78DE9FBA" w14:textId="4E6B6D65" w:rsidR="004F2132" w:rsidRPr="00EA4857" w:rsidRDefault="004F2132" w:rsidP="00EA4857">
            <w:pPr>
              <w:spacing w:line="240" w:lineRule="auto"/>
              <w:ind w:left="427"/>
              <w:rPr>
                <w:sz w:val="16"/>
                <w:szCs w:val="16"/>
              </w:rPr>
            </w:pPr>
          </w:p>
        </w:tc>
      </w:tr>
      <w:tr w:rsidR="007D6597" w:rsidRPr="00343045" w14:paraId="5AD442AF" w14:textId="77777777" w:rsidTr="00EA4857">
        <w:tc>
          <w:tcPr>
            <w:tcW w:w="2621" w:type="pct"/>
            <w:shd w:val="clear" w:color="auto" w:fill="auto"/>
          </w:tcPr>
          <w:p w14:paraId="69EA1EAD" w14:textId="77777777"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14:paraId="55A7C6FC" w14:textId="77777777"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14:paraId="2089A038" w14:textId="0C156A2B"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tc>
      </w:tr>
    </w:tbl>
    <w:p w14:paraId="1C0F1236" w14:textId="77777777" w:rsidR="00221A3F" w:rsidRDefault="00221A3F" w:rsidP="005D562D"/>
    <w:p w14:paraId="093A64E8" w14:textId="77777777" w:rsidR="00520F65" w:rsidRDefault="00520F65" w:rsidP="00520F65">
      <w:pPr>
        <w:pStyle w:val="Kop2"/>
        <w:numPr>
          <w:ilvl w:val="1"/>
          <w:numId w:val="1"/>
        </w:numPr>
      </w:pPr>
      <w:bookmarkStart w:id="263" w:name="_Ref387231346"/>
      <w:bookmarkStart w:id="264" w:name="_Toc436222960"/>
      <w:r>
        <w:t>Notariële verklaringen</w:t>
      </w:r>
      <w:bookmarkEnd w:id="263"/>
      <w:bookmarkEnd w:id="26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14:paraId="1C082A96" w14:textId="77777777" w:rsidTr="00EA4857">
        <w:tc>
          <w:tcPr>
            <w:tcW w:w="2630" w:type="pct"/>
            <w:shd w:val="clear" w:color="auto" w:fill="auto"/>
          </w:tcPr>
          <w:p w14:paraId="203DD01B" w14:textId="77777777"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14:paraId="7E655BA5" w14:textId="77777777"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14:paraId="1179BFDB" w14:textId="77777777" w:rsidR="00894A4C" w:rsidRPr="00EA4857" w:rsidRDefault="00894A4C" w:rsidP="00894A4C">
            <w:pPr>
              <w:rPr>
                <w:rFonts w:cs="Arial"/>
                <w:color w:val="FF0000"/>
                <w:szCs w:val="18"/>
              </w:rPr>
            </w:pPr>
            <w:r w:rsidRPr="00EA4857">
              <w:rPr>
                <w:rFonts w:cs="Arial"/>
                <w:color w:val="339966"/>
                <w:szCs w:val="18"/>
              </w:rPr>
              <w:lastRenderedPageBreak/>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14:paraId="06C1F23A" w14:textId="7C11A1D5" w:rsidR="00E11CF5" w:rsidRPr="00EA4857" w:rsidRDefault="00894A4C" w:rsidP="002C4C83">
            <w:pPr>
              <w:rPr>
                <w:szCs w:val="18"/>
              </w:rPr>
            </w:pPr>
            <w:r w:rsidRPr="00EA4857">
              <w:rPr>
                <w:szCs w:val="18"/>
              </w:rPr>
              <w:lastRenderedPageBreak/>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D01B7F">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D01B7F">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14:paraId="5976615A" w14:textId="77777777" w:rsidR="00E11CF5" w:rsidRPr="00EA4857" w:rsidRDefault="00E11CF5" w:rsidP="002C4C83">
            <w:pPr>
              <w:rPr>
                <w:szCs w:val="18"/>
              </w:rPr>
            </w:pPr>
          </w:p>
          <w:p w14:paraId="2D81A212" w14:textId="30B4DD31" w:rsidR="009D2200" w:rsidRPr="00EA4857" w:rsidRDefault="009D2200" w:rsidP="009D2200">
            <w:pPr>
              <w:rPr>
                <w:szCs w:val="18"/>
              </w:rPr>
            </w:pPr>
            <w:r w:rsidRPr="00EA4857">
              <w:rPr>
                <w:szCs w:val="18"/>
              </w:rPr>
              <w:lastRenderedPageBreak/>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D01B7F">
              <w:rPr>
                <w:szCs w:val="18"/>
              </w:rPr>
              <w:t>2.4</w:t>
            </w:r>
            <w:r w:rsidRPr="00EA4857">
              <w:rPr>
                <w:szCs w:val="18"/>
              </w:rPr>
              <w:fldChar w:fldCharType="end"/>
            </w:r>
            <w:r w:rsidRPr="00EA4857">
              <w:rPr>
                <w:szCs w:val="18"/>
              </w:rPr>
              <w:t xml:space="preserve"> Verklaring. </w:t>
            </w:r>
          </w:p>
          <w:p w14:paraId="6133675A" w14:textId="77777777" w:rsidR="009D2200" w:rsidRPr="00EA4857" w:rsidRDefault="009D2200" w:rsidP="009D2200">
            <w:pPr>
              <w:rPr>
                <w:szCs w:val="18"/>
              </w:rPr>
            </w:pPr>
          </w:p>
          <w:p w14:paraId="0C10C73B" w14:textId="77777777"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14:paraId="7AB7EC9C" w14:textId="77777777" w:rsidR="002C4C83" w:rsidRPr="00EA4857" w:rsidRDefault="002C4C83" w:rsidP="00894A4C">
            <w:pPr>
              <w:rPr>
                <w:szCs w:val="18"/>
              </w:rPr>
            </w:pPr>
          </w:p>
          <w:p w14:paraId="7CFD1621" w14:textId="77777777" w:rsidR="00894A4C" w:rsidRPr="00EA4857" w:rsidRDefault="002C4C83" w:rsidP="00894A4C">
            <w:pPr>
              <w:rPr>
                <w:szCs w:val="18"/>
                <w:u w:val="single"/>
              </w:rPr>
            </w:pPr>
            <w:r w:rsidRPr="00EA4857">
              <w:rPr>
                <w:szCs w:val="18"/>
                <w:u w:val="single"/>
              </w:rPr>
              <w:t>Mapping aangehechte of aan te hechten:</w:t>
            </w:r>
          </w:p>
          <w:p w14:paraId="1446DAC4" w14:textId="77777777" w:rsidR="000E4B27" w:rsidRPr="00EA4857" w:rsidRDefault="000E4B27"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7D433E88" w14:textId="77777777" w:rsidR="002C4C83"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./tagNaam(‘k_TegenwTijd’) </w:t>
            </w:r>
          </w:p>
          <w:p w14:paraId="17C2E37E" w14:textId="77777777" w:rsidR="000E4B27"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/tekst(‘true’ = tekst </w:t>
            </w:r>
            <w:r w:rsidRPr="00EA4857">
              <w:rPr>
                <w:sz w:val="16"/>
                <w:szCs w:val="16"/>
              </w:rPr>
              <w:t>‘</w:t>
            </w:r>
            <w:r w:rsidR="000E4B27" w:rsidRPr="00EA4857">
              <w:rPr>
                <w:sz w:val="16"/>
                <w:szCs w:val="16"/>
              </w:rPr>
              <w:t xml:space="preserve">aangehechte’ wordt getoond; ’false’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14:paraId="2A9E0475" w14:textId="77777777" w:rsidR="00E11CF5" w:rsidRDefault="00E11CF5" w:rsidP="00894A4C"/>
          <w:p w14:paraId="0B1DD260" w14:textId="77777777" w:rsidR="009D2200" w:rsidRPr="00EA4857" w:rsidRDefault="009D2200" w:rsidP="009D2200">
            <w:pPr>
              <w:rPr>
                <w:u w:val="single"/>
              </w:rPr>
            </w:pPr>
            <w:r w:rsidRPr="00EA4857">
              <w:rPr>
                <w:u w:val="single"/>
              </w:rPr>
              <w:t>Mapping tonen afschrift/uittreksel:</w:t>
            </w:r>
          </w:p>
          <w:p w14:paraId="121C667F" w14:textId="77777777" w:rsidR="009D2200" w:rsidRPr="00EA4857" w:rsidRDefault="009D2200"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6694E3C3" w14:textId="77777777" w:rsidR="009D2200" w:rsidRPr="00EA4857" w:rsidRDefault="009D2200" w:rsidP="00EA4857">
            <w:pPr>
              <w:spacing w:line="240" w:lineRule="auto"/>
              <w:rPr>
                <w:sz w:val="16"/>
                <w:szCs w:val="16"/>
              </w:rPr>
            </w:pPr>
            <w:r w:rsidRPr="00EA4857">
              <w:rPr>
                <w:sz w:val="16"/>
                <w:szCs w:val="16"/>
              </w:rPr>
              <w:tab/>
              <w:t xml:space="preserve">./tagNaam(‘k_AfschriftUittrekselTonen’) </w:t>
            </w:r>
          </w:p>
          <w:p w14:paraId="78F29092" w14:textId="77777777" w:rsidR="009D2200" w:rsidRDefault="009D2200" w:rsidP="00EA4857">
            <w:pPr>
              <w:spacing w:line="240" w:lineRule="auto"/>
            </w:pPr>
            <w:r w:rsidRPr="00EA4857">
              <w:rPr>
                <w:sz w:val="16"/>
                <w:szCs w:val="16"/>
              </w:rPr>
              <w:tab/>
              <w:t>/tekst(‘true’ = tekst wordt getoond; ’false’ = tekst wordt niet getoond)</w:t>
            </w:r>
          </w:p>
          <w:p w14:paraId="0CA11DFD" w14:textId="77777777" w:rsidR="00AA0A31" w:rsidRDefault="00AA0A31" w:rsidP="00EA4857">
            <w:pPr>
              <w:spacing w:line="240" w:lineRule="auto"/>
            </w:pPr>
          </w:p>
        </w:tc>
      </w:tr>
      <w:tr w:rsidR="009E21AB" w:rsidRPr="000E6BC2" w14:paraId="71181A6B" w14:textId="77777777" w:rsidTr="00EA4857">
        <w:tc>
          <w:tcPr>
            <w:tcW w:w="2630" w:type="pct"/>
            <w:shd w:val="clear" w:color="auto" w:fill="auto"/>
          </w:tcPr>
          <w:p w14:paraId="00566E66" w14:textId="77777777"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14:paraId="0ED5F17C" w14:textId="77777777" w:rsidR="009E21AB" w:rsidRPr="00EA4857" w:rsidRDefault="009E21AB" w:rsidP="00D60D1A">
            <w:pPr>
              <w:rPr>
                <w:color w:val="FF0000"/>
                <w:u w:val="single"/>
                <w:lang w:val="nl"/>
              </w:rPr>
            </w:pPr>
          </w:p>
        </w:tc>
        <w:tc>
          <w:tcPr>
            <w:tcW w:w="2370" w:type="pct"/>
            <w:shd w:val="clear" w:color="auto" w:fill="auto"/>
          </w:tcPr>
          <w:p w14:paraId="409DDEE4" w14:textId="179B6662" w:rsidR="00223933" w:rsidRPr="00EA4857" w:rsidRDefault="009E21AB" w:rsidP="00223933">
            <w:pPr>
              <w:rPr>
                <w:szCs w:val="18"/>
              </w:rPr>
            </w:pPr>
            <w:r>
              <w:t>Dit</w:t>
            </w:r>
            <w:r w:rsidRPr="00C655DD">
              <w:t xml:space="preserve"> keuzeblok </w:t>
            </w:r>
            <w:r>
              <w:t>bestaat uit 2 varianten, één voor de koopovereenkomst en één voor de optie-overeenkomst.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37CA58F" w14:textId="77777777" w:rsidR="00223933" w:rsidRPr="00EA4857" w:rsidRDefault="00223933" w:rsidP="00EA4857">
            <w:pPr>
              <w:numPr>
                <w:ilvl w:val="0"/>
                <w:numId w:val="12"/>
              </w:numPr>
              <w:rPr>
                <w:szCs w:val="18"/>
              </w:rPr>
            </w:pPr>
            <w:r w:rsidRPr="00EA4857">
              <w:rPr>
                <w:szCs w:val="18"/>
              </w:rPr>
              <w:t>‘koop’ dan variant koopovereenkomst,</w:t>
            </w:r>
          </w:p>
          <w:p w14:paraId="5FE804A3" w14:textId="77777777" w:rsidR="00223933" w:rsidRPr="00EA4857" w:rsidRDefault="00223933" w:rsidP="00EA4857">
            <w:pPr>
              <w:numPr>
                <w:ilvl w:val="0"/>
                <w:numId w:val="12"/>
              </w:numPr>
              <w:rPr>
                <w:szCs w:val="18"/>
              </w:rPr>
            </w:pPr>
            <w:r w:rsidRPr="00EA4857">
              <w:rPr>
                <w:szCs w:val="18"/>
              </w:rPr>
              <w:t>‘optie’ dan variant optie-overeenkomst.</w:t>
            </w:r>
          </w:p>
          <w:p w14:paraId="6306C910" w14:textId="77777777" w:rsidR="00B31250" w:rsidRDefault="00B31250" w:rsidP="00D60D1A"/>
          <w:p w14:paraId="165C6194" w14:textId="77777777" w:rsidR="009E21AB" w:rsidRPr="00221A3F" w:rsidRDefault="009E21AB" w:rsidP="00D60D1A">
            <w:r w:rsidRPr="006919F5">
              <w:t>De varianten worden in de volge</w:t>
            </w:r>
            <w:r>
              <w:t>nde paragrafen beschreven.</w:t>
            </w:r>
          </w:p>
        </w:tc>
      </w:tr>
    </w:tbl>
    <w:p w14:paraId="44BA68CA" w14:textId="77777777" w:rsidR="009E21AB" w:rsidRPr="009E21AB" w:rsidRDefault="009E21AB" w:rsidP="009E21AB"/>
    <w:p w14:paraId="3E52F934" w14:textId="77777777" w:rsidR="009E21AB" w:rsidRDefault="009E21AB" w:rsidP="009E21AB">
      <w:pPr>
        <w:pStyle w:val="Kop3"/>
        <w:numPr>
          <w:ilvl w:val="2"/>
          <w:numId w:val="1"/>
        </w:numPr>
      </w:pPr>
      <w:bookmarkStart w:id="265" w:name="_Toc436222961"/>
      <w:r>
        <w:lastRenderedPageBreak/>
        <w:t>Variant koopovereenkomst</w:t>
      </w:r>
      <w:bookmarkEnd w:id="26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14:paraId="10BE6A68" w14:textId="77777777" w:rsidTr="009C767C">
        <w:trPr>
          <w:trHeight w:val="2685"/>
        </w:trPr>
        <w:tc>
          <w:tcPr>
            <w:tcW w:w="2621" w:type="pct"/>
            <w:shd w:val="clear" w:color="auto" w:fill="auto"/>
          </w:tcPr>
          <w:p w14:paraId="102F2858"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3EB78DE4" w14:textId="77777777" w:rsidR="00811178" w:rsidRPr="00BA40C9" w:rsidRDefault="00811178" w:rsidP="00811178">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Allen die als partij bij deze koopovereenkomst betrokken zijn hebben mij, notaris, medegedeeld met de inschrijving in te stemmen./ De koopovereenkomst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29F67861" w14:textId="77777777"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14:paraId="6F74EBCA" w14:textId="77777777" w:rsidR="00520F65" w:rsidRPr="00EA4857" w:rsidRDefault="00520F65" w:rsidP="00520F65">
            <w:pPr>
              <w:rPr>
                <w:color w:val="008000"/>
              </w:rPr>
            </w:pPr>
          </w:p>
        </w:tc>
        <w:tc>
          <w:tcPr>
            <w:tcW w:w="2379" w:type="pct"/>
            <w:shd w:val="clear" w:color="auto" w:fill="auto"/>
          </w:tcPr>
          <w:p w14:paraId="73869A51" w14:textId="2D3096EB" w:rsidR="00520F65" w:rsidRPr="00EA4857" w:rsidRDefault="00811178" w:rsidP="00520F65">
            <w:pPr>
              <w:rPr>
                <w:szCs w:val="18"/>
              </w:rPr>
            </w:pPr>
            <w:r>
              <w:rPr>
                <w:szCs w:val="18"/>
              </w:rPr>
              <w:t>Verplichte keuzetekst met vaste</w:t>
            </w:r>
            <w:r w:rsidR="003775C7" w:rsidRPr="00EA4857">
              <w:rPr>
                <w:szCs w:val="18"/>
              </w:rPr>
              <w:t xml:space="preserve"> tekst</w:t>
            </w:r>
            <w:r w:rsidR="000E6133" w:rsidRPr="00EA4857">
              <w:rPr>
                <w:szCs w:val="18"/>
              </w:rPr>
              <w:t xml:space="preserve"> bij koopovereenkomst.</w:t>
            </w:r>
          </w:p>
          <w:p w14:paraId="0DDB1209" w14:textId="77777777" w:rsidR="00520F65" w:rsidRPr="00EA4857" w:rsidRDefault="00520F65" w:rsidP="00EA4857">
            <w:pPr>
              <w:spacing w:line="240" w:lineRule="auto"/>
              <w:rPr>
                <w:sz w:val="16"/>
                <w:szCs w:val="16"/>
              </w:rPr>
            </w:pPr>
          </w:p>
          <w:p w14:paraId="51C42FC9" w14:textId="77777777" w:rsidR="00520F65" w:rsidRPr="009C767C" w:rsidRDefault="00811178" w:rsidP="00EA4857">
            <w:pPr>
              <w:spacing w:line="240" w:lineRule="auto"/>
              <w:rPr>
                <w:szCs w:val="18"/>
              </w:rPr>
            </w:pPr>
            <w:r w:rsidRPr="009C767C">
              <w:rPr>
                <w:szCs w:val="18"/>
              </w:rPr>
              <w:t>Gebruikerskeuze tussen:</w:t>
            </w:r>
          </w:p>
          <w:p w14:paraId="7B57A27F" w14:textId="5488FC88" w:rsidR="00811178" w:rsidRPr="009C767C" w:rsidRDefault="00811178" w:rsidP="00811178">
            <w:pPr>
              <w:pStyle w:val="Lijstalinea"/>
              <w:numPr>
                <w:ilvl w:val="0"/>
                <w:numId w:val="12"/>
              </w:numPr>
              <w:spacing w:line="240" w:lineRule="auto"/>
              <w:rPr>
                <w:szCs w:val="18"/>
              </w:rPr>
            </w:pPr>
            <w:r w:rsidRPr="009C767C">
              <w:rPr>
                <w:rFonts w:cs="Arial"/>
                <w:color w:val="339966"/>
                <w:szCs w:val="18"/>
                <w:lang w:eastAsia="nl-NL"/>
              </w:rPr>
              <w:t>Allen die als partij bij deze koopovereenkomst betrokken zijn hebben mij, notaris, medegedeeld met de inschrijving in te stemmen</w:t>
            </w:r>
          </w:p>
          <w:p w14:paraId="565B61EF" w14:textId="526B6AB7" w:rsidR="00811178" w:rsidRPr="009C767C" w:rsidRDefault="00811178" w:rsidP="00811178">
            <w:pPr>
              <w:pStyle w:val="Lijstalinea"/>
              <w:numPr>
                <w:ilvl w:val="0"/>
                <w:numId w:val="12"/>
              </w:numPr>
              <w:spacing w:line="240" w:lineRule="auto"/>
            </w:pPr>
            <w:r w:rsidRPr="009C767C">
              <w:rPr>
                <w:rFonts w:cs="Arial"/>
                <w:color w:val="339966"/>
                <w:szCs w:val="18"/>
                <w:lang w:eastAsia="nl-NL"/>
              </w:rPr>
              <w:t>De koopovereenkomst toont genoegzaam aan dat het in te schrijven feit zich inderdaad heeft voorgedaan</w:t>
            </w:r>
          </w:p>
          <w:p w14:paraId="4DC2B1A7" w14:textId="77777777" w:rsidR="00811178" w:rsidRDefault="00811178" w:rsidP="00811178">
            <w:pPr>
              <w:spacing w:line="240" w:lineRule="auto"/>
            </w:pPr>
          </w:p>
          <w:p w14:paraId="3FBB94AC" w14:textId="32E4D77E" w:rsidR="00811178" w:rsidRDefault="00811178" w:rsidP="00811178">
            <w:pPr>
              <w:spacing w:line="240" w:lineRule="auto"/>
            </w:pPr>
            <w:r>
              <w:t>Mapping:</w:t>
            </w:r>
          </w:p>
          <w:p w14:paraId="2271BE78" w14:textId="77777777" w:rsidR="00811178" w:rsidRPr="00EA4857" w:rsidRDefault="00811178" w:rsidP="00811178">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00A4B440" w14:textId="247F500E" w:rsidR="00811178" w:rsidRPr="00EA4857" w:rsidRDefault="00811178" w:rsidP="00811178">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02BBDD0" w14:textId="48A4DA15" w:rsidR="00811178" w:rsidRDefault="00811178" w:rsidP="00811178">
            <w:pPr>
              <w:spacing w:line="240" w:lineRule="auto"/>
            </w:pPr>
            <w:r w:rsidRPr="00EA4857">
              <w:rPr>
                <w:sz w:val="16"/>
                <w:szCs w:val="16"/>
              </w:rPr>
              <w:tab/>
              <w:t>/tekst(</w:t>
            </w:r>
            <w:r>
              <w:rPr>
                <w:sz w:val="16"/>
                <w:szCs w:val="16"/>
              </w:rPr>
              <w:t xml:space="preserve">met de gekozen </w:t>
            </w:r>
            <w:commentRangeStart w:id="266"/>
            <w:r>
              <w:rPr>
                <w:sz w:val="16"/>
                <w:szCs w:val="16"/>
              </w:rPr>
              <w:t>tekst</w:t>
            </w:r>
            <w:commentRangeEnd w:id="266"/>
            <w:r w:rsidR="00961082">
              <w:rPr>
                <w:rStyle w:val="Verwijzingopmerking"/>
                <w:rFonts w:ascii="Courier New" w:hAnsi="Courier New"/>
                <w:kern w:val="0"/>
                <w:lang w:eastAsia="nl-NL"/>
              </w:rPr>
              <w:commentReference w:id="266"/>
            </w:r>
          </w:p>
          <w:p w14:paraId="284F9972" w14:textId="465B82F4" w:rsidR="00811178" w:rsidRPr="00875241" w:rsidRDefault="00811178" w:rsidP="00961082">
            <w:pPr>
              <w:spacing w:line="240" w:lineRule="auto"/>
            </w:pPr>
          </w:p>
        </w:tc>
      </w:tr>
    </w:tbl>
    <w:p w14:paraId="7404CFE6" w14:textId="77777777" w:rsidR="003775C7" w:rsidRDefault="003775C7" w:rsidP="003775C7">
      <w:pPr>
        <w:pStyle w:val="Kop3"/>
        <w:numPr>
          <w:ilvl w:val="2"/>
          <w:numId w:val="1"/>
        </w:numPr>
      </w:pPr>
      <w:bookmarkStart w:id="267" w:name="_Toc436222962"/>
      <w:r>
        <w:t>Variant optie-overeenkomst</w:t>
      </w:r>
      <w:bookmarkEnd w:id="267"/>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14:paraId="690D5B78" w14:textId="77777777" w:rsidTr="00EA4857">
        <w:tc>
          <w:tcPr>
            <w:tcW w:w="2621" w:type="pct"/>
            <w:shd w:val="clear" w:color="auto" w:fill="auto"/>
          </w:tcPr>
          <w:p w14:paraId="77A8ACA1"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6AD03686" w14:textId="27247482" w:rsidR="003053BE" w:rsidRPr="00BA40C9" w:rsidRDefault="003053BE" w:rsidP="003053BE">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 xml:space="preserve">Allen die als partij bij deze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 xml:space="preserve">overeenkomst betrokken zijn hebben mij, notaris, medegedeeld met de inschrijving in te stemmen./ De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1CF382EB" w14:textId="5796DEE3" w:rsidR="003775C7" w:rsidRPr="00EA4857" w:rsidRDefault="003775C7" w:rsidP="003775C7">
            <w:pPr>
              <w:rPr>
                <w:color w:val="008000"/>
              </w:rPr>
            </w:pPr>
          </w:p>
        </w:tc>
        <w:tc>
          <w:tcPr>
            <w:tcW w:w="2379" w:type="pct"/>
            <w:shd w:val="clear" w:color="auto" w:fill="auto"/>
          </w:tcPr>
          <w:p w14:paraId="44F23089" w14:textId="51F18577" w:rsidR="003775C7" w:rsidRDefault="00893FD5" w:rsidP="00D60D1A">
            <w:pPr>
              <w:rPr>
                <w:szCs w:val="18"/>
              </w:rPr>
            </w:pPr>
            <w:r>
              <w:rPr>
                <w:szCs w:val="18"/>
              </w:rPr>
              <w:t>Verplichte keuzetekst met vaste</w:t>
            </w:r>
            <w:r w:rsidRPr="00EA4857">
              <w:rPr>
                <w:szCs w:val="18"/>
              </w:rPr>
              <w:t xml:space="preserve"> </w:t>
            </w:r>
            <w:r w:rsidR="003775C7" w:rsidRPr="00EA4857">
              <w:rPr>
                <w:szCs w:val="18"/>
              </w:rPr>
              <w:t>tekst</w:t>
            </w:r>
            <w:r w:rsidR="000E6133" w:rsidRPr="00EA4857">
              <w:rPr>
                <w:szCs w:val="18"/>
              </w:rPr>
              <w:t xml:space="preserve"> bij optie-overeenkomst</w:t>
            </w:r>
          </w:p>
          <w:p w14:paraId="34AB5E73" w14:textId="7C553BC4" w:rsidR="003053BE" w:rsidRDefault="003053BE" w:rsidP="00D60D1A">
            <w:pPr>
              <w:rPr>
                <w:szCs w:val="18"/>
              </w:rPr>
            </w:pPr>
          </w:p>
          <w:p w14:paraId="70C299F2" w14:textId="77777777" w:rsidR="00893FD5" w:rsidRPr="00DF701B" w:rsidRDefault="00893FD5" w:rsidP="00893FD5">
            <w:pPr>
              <w:spacing w:line="240" w:lineRule="auto"/>
              <w:rPr>
                <w:szCs w:val="18"/>
              </w:rPr>
            </w:pPr>
            <w:r w:rsidRPr="00DF701B">
              <w:rPr>
                <w:szCs w:val="18"/>
              </w:rPr>
              <w:t>Gebruikerskeuze tussen:</w:t>
            </w:r>
          </w:p>
          <w:p w14:paraId="7498C795" w14:textId="41208557" w:rsidR="00893FD5" w:rsidRPr="00DF701B" w:rsidRDefault="00893FD5" w:rsidP="00893FD5">
            <w:pPr>
              <w:pStyle w:val="Lijstalinea"/>
              <w:numPr>
                <w:ilvl w:val="0"/>
                <w:numId w:val="12"/>
              </w:numPr>
              <w:spacing w:line="240" w:lineRule="auto"/>
              <w:rPr>
                <w:szCs w:val="18"/>
              </w:rPr>
            </w:pPr>
            <w:r w:rsidRPr="00DF701B">
              <w:rPr>
                <w:rFonts w:cs="Arial"/>
                <w:color w:val="339966"/>
                <w:szCs w:val="18"/>
                <w:lang w:eastAsia="nl-NL"/>
              </w:rPr>
              <w:t xml:space="preserve">Allen die als partij bij deze </w:t>
            </w:r>
            <w:r>
              <w:rPr>
                <w:rFonts w:cs="Arial"/>
                <w:color w:val="339966"/>
                <w:szCs w:val="18"/>
                <w:lang w:eastAsia="nl-NL"/>
              </w:rPr>
              <w:t>optie-</w:t>
            </w:r>
            <w:r w:rsidRPr="00DF701B">
              <w:rPr>
                <w:rFonts w:cs="Arial"/>
                <w:color w:val="339966"/>
                <w:szCs w:val="18"/>
                <w:lang w:eastAsia="nl-NL"/>
              </w:rPr>
              <w:t>overeenkomst betrokken zijn hebben mij, notaris, medegedeeld met de inschrijving in te stemmen</w:t>
            </w:r>
          </w:p>
          <w:p w14:paraId="242D83E9" w14:textId="29606210" w:rsidR="00893FD5" w:rsidRPr="00DF701B" w:rsidRDefault="00893FD5" w:rsidP="00893FD5">
            <w:pPr>
              <w:pStyle w:val="Lijstalinea"/>
              <w:numPr>
                <w:ilvl w:val="0"/>
                <w:numId w:val="12"/>
              </w:numPr>
              <w:spacing w:line="240" w:lineRule="auto"/>
            </w:pPr>
            <w:r w:rsidRPr="00DF701B">
              <w:rPr>
                <w:rFonts w:cs="Arial"/>
                <w:color w:val="339966"/>
                <w:szCs w:val="18"/>
                <w:lang w:eastAsia="nl-NL"/>
              </w:rPr>
              <w:t xml:space="preserve">De </w:t>
            </w:r>
            <w:r>
              <w:rPr>
                <w:rFonts w:cs="Arial"/>
                <w:color w:val="339966"/>
                <w:szCs w:val="18"/>
                <w:lang w:eastAsia="nl-NL"/>
              </w:rPr>
              <w:t>optie-</w:t>
            </w:r>
            <w:r w:rsidRPr="00DF701B">
              <w:rPr>
                <w:rFonts w:cs="Arial"/>
                <w:color w:val="339966"/>
                <w:szCs w:val="18"/>
                <w:lang w:eastAsia="nl-NL"/>
              </w:rPr>
              <w:t>overeenkomst toont genoegzaam aan dat het in te schrijven feit zich inderdaad heeft voorgedaan</w:t>
            </w:r>
          </w:p>
          <w:p w14:paraId="6CE2C70F" w14:textId="77777777" w:rsidR="00893FD5" w:rsidRDefault="00893FD5" w:rsidP="00D60D1A">
            <w:pPr>
              <w:rPr>
                <w:szCs w:val="18"/>
              </w:rPr>
            </w:pPr>
          </w:p>
          <w:p w14:paraId="1EF74B4C" w14:textId="77777777" w:rsidR="003053BE" w:rsidRDefault="003053BE" w:rsidP="003053BE">
            <w:pPr>
              <w:spacing w:line="240" w:lineRule="auto"/>
            </w:pPr>
            <w:r>
              <w:t>Mapping:</w:t>
            </w:r>
          </w:p>
          <w:p w14:paraId="101054AA" w14:textId="77777777" w:rsidR="003053BE" w:rsidRPr="00EA4857" w:rsidRDefault="003053BE" w:rsidP="003053BE">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5D8CBE1F" w14:textId="1028199E" w:rsidR="003053BE" w:rsidRPr="00EA4857" w:rsidRDefault="003053BE" w:rsidP="003053BE">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A3CD655" w14:textId="399A040B" w:rsidR="003775C7" w:rsidRDefault="003053BE" w:rsidP="009C767C">
            <w:pPr>
              <w:spacing w:line="240" w:lineRule="auto"/>
            </w:pPr>
            <w:r w:rsidRPr="00EA4857">
              <w:rPr>
                <w:sz w:val="16"/>
                <w:szCs w:val="16"/>
              </w:rPr>
              <w:tab/>
              <w:t>/tekst(</w:t>
            </w:r>
            <w:r>
              <w:rPr>
                <w:sz w:val="16"/>
                <w:szCs w:val="16"/>
              </w:rPr>
              <w:t xml:space="preserve">met de gekozen </w:t>
            </w:r>
            <w:commentRangeStart w:id="268"/>
            <w:r>
              <w:rPr>
                <w:sz w:val="16"/>
                <w:szCs w:val="16"/>
              </w:rPr>
              <w:t>tekst</w:t>
            </w:r>
            <w:commentRangeEnd w:id="268"/>
            <w:r>
              <w:rPr>
                <w:rStyle w:val="Verwijzingopmerking"/>
                <w:rFonts w:ascii="Courier New" w:hAnsi="Courier New"/>
                <w:kern w:val="0"/>
                <w:lang w:eastAsia="nl-NL"/>
              </w:rPr>
              <w:commentReference w:id="268"/>
            </w:r>
          </w:p>
          <w:p w14:paraId="2AF73733" w14:textId="77777777" w:rsidR="003775C7" w:rsidRPr="00875241" w:rsidRDefault="003775C7" w:rsidP="00EA4857">
            <w:pPr>
              <w:spacing w:line="240" w:lineRule="auto"/>
            </w:pPr>
          </w:p>
        </w:tc>
      </w:tr>
    </w:tbl>
    <w:p w14:paraId="407AF06C" w14:textId="77777777" w:rsidR="00520F65" w:rsidRDefault="00520F65" w:rsidP="005D562D"/>
    <w:p w14:paraId="4766334E" w14:textId="77777777" w:rsidR="009C6D27" w:rsidRDefault="009C6D27" w:rsidP="009C6D27">
      <w:pPr>
        <w:pStyle w:val="Kop2"/>
        <w:numPr>
          <w:ilvl w:val="1"/>
          <w:numId w:val="1"/>
        </w:numPr>
      </w:pPr>
      <w:bookmarkStart w:id="269" w:name="_Toc436222963"/>
      <w:r>
        <w:lastRenderedPageBreak/>
        <w:t>Verzoek tot inschrijving</w:t>
      </w:r>
      <w:bookmarkEnd w:id="269"/>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14:paraId="67DE5F27" w14:textId="77777777" w:rsidTr="00EA4857">
        <w:tc>
          <w:tcPr>
            <w:tcW w:w="2630" w:type="pct"/>
            <w:shd w:val="clear" w:color="auto" w:fill="auto"/>
          </w:tcPr>
          <w:p w14:paraId="36CB0988" w14:textId="77777777"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14:paraId="26398A36" w14:textId="77777777" w:rsidR="003775C7" w:rsidRPr="00EA4857" w:rsidRDefault="003775C7" w:rsidP="00D60D1A">
            <w:pPr>
              <w:rPr>
                <w:color w:val="FF0000"/>
                <w:u w:val="single"/>
                <w:lang w:val="nl"/>
              </w:rPr>
            </w:pPr>
          </w:p>
        </w:tc>
        <w:tc>
          <w:tcPr>
            <w:tcW w:w="2370" w:type="pct"/>
            <w:shd w:val="clear" w:color="auto" w:fill="auto"/>
          </w:tcPr>
          <w:p w14:paraId="0878115D" w14:textId="65391914" w:rsidR="00223933" w:rsidRPr="00EA4857" w:rsidRDefault="003775C7" w:rsidP="00223933">
            <w:pPr>
              <w:rPr>
                <w:szCs w:val="18"/>
              </w:rPr>
            </w:pPr>
            <w:r>
              <w:t>Dit</w:t>
            </w:r>
            <w:r w:rsidRPr="00C655DD">
              <w:t xml:space="preserve"> keuzeblok </w:t>
            </w:r>
            <w:r>
              <w:t xml:space="preserve">bestaat uit 2 varianten, één voor de koopovereenkomst en één voor de optie-overeenkomst.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13EC4CD" w14:textId="77777777" w:rsidR="00223933" w:rsidRPr="00EA4857" w:rsidRDefault="00223933" w:rsidP="00EA4857">
            <w:pPr>
              <w:numPr>
                <w:ilvl w:val="0"/>
                <w:numId w:val="12"/>
              </w:numPr>
              <w:rPr>
                <w:szCs w:val="18"/>
              </w:rPr>
            </w:pPr>
            <w:r w:rsidRPr="00EA4857">
              <w:rPr>
                <w:szCs w:val="18"/>
              </w:rPr>
              <w:t>‘koop’ dan variant koopovereenkomst,</w:t>
            </w:r>
          </w:p>
          <w:p w14:paraId="60109FCC" w14:textId="77777777" w:rsidR="00223933" w:rsidRPr="00EA4857" w:rsidRDefault="00223933" w:rsidP="00EA4857">
            <w:pPr>
              <w:numPr>
                <w:ilvl w:val="0"/>
                <w:numId w:val="12"/>
              </w:numPr>
              <w:rPr>
                <w:szCs w:val="18"/>
              </w:rPr>
            </w:pPr>
            <w:r w:rsidRPr="00EA4857">
              <w:rPr>
                <w:szCs w:val="18"/>
              </w:rPr>
              <w:t>‘optie’ dan variant optie-overeenkomst.</w:t>
            </w:r>
          </w:p>
          <w:p w14:paraId="78CF3F35" w14:textId="77777777" w:rsidR="00B31250" w:rsidRPr="006919F5" w:rsidRDefault="00B31250" w:rsidP="00D60D1A"/>
          <w:p w14:paraId="41B8C15A" w14:textId="77777777" w:rsidR="003775C7" w:rsidRPr="00221A3F" w:rsidRDefault="003775C7" w:rsidP="00D60D1A">
            <w:r w:rsidRPr="006919F5">
              <w:t>De varianten worden in de volge</w:t>
            </w:r>
            <w:r>
              <w:t>nde paragrafen beschreven.</w:t>
            </w:r>
          </w:p>
        </w:tc>
      </w:tr>
    </w:tbl>
    <w:p w14:paraId="58F5439E" w14:textId="77777777" w:rsidR="003775C7" w:rsidRPr="003775C7" w:rsidRDefault="003775C7" w:rsidP="003775C7"/>
    <w:p w14:paraId="542FE62E" w14:textId="77777777" w:rsidR="009C6D27" w:rsidRDefault="003775C7" w:rsidP="003775C7">
      <w:pPr>
        <w:pStyle w:val="Kop3"/>
        <w:numPr>
          <w:ilvl w:val="2"/>
          <w:numId w:val="1"/>
        </w:numPr>
      </w:pPr>
      <w:bookmarkStart w:id="270" w:name="_Toc436222964"/>
      <w:r>
        <w:t>Variant koopovereenkomst</w:t>
      </w:r>
      <w:bookmarkEnd w:id="27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14:paraId="484E76C7" w14:textId="77777777" w:rsidTr="00EA4857">
        <w:tc>
          <w:tcPr>
            <w:tcW w:w="2621" w:type="pct"/>
            <w:shd w:val="clear" w:color="auto" w:fill="auto"/>
          </w:tcPr>
          <w:p w14:paraId="4C9E4E1F"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7027EC2D" w14:textId="74AA38D4"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w:t>
            </w:r>
            <w:r w:rsidR="00C44FEB">
              <w:rPr>
                <w:rFonts w:cs="Arial"/>
                <w:color w:val="339966"/>
                <w:sz w:val="20"/>
              </w:rPr>
              <w:t>/</w:t>
            </w:r>
            <w:r w:rsidR="00C44FEB" w:rsidRPr="00045F94">
              <w:rPr>
                <w:rFonts w:cs="Arial"/>
                <w:szCs w:val="18"/>
              </w:rPr>
              <w:t>§naam partij§</w:t>
            </w:r>
            <w:r w:rsidRPr="00EA4857">
              <w:rPr>
                <w:rFonts w:cs="Arial"/>
                <w:color w:val="339966"/>
                <w:sz w:val="20"/>
              </w:rPr>
              <w:t xml:space="preserve"> en koper/koper</w:t>
            </w:r>
            <w:r w:rsidR="00C44FEB">
              <w:rPr>
                <w:rFonts w:cs="Arial"/>
                <w:color w:val="339966"/>
                <w:sz w:val="20"/>
              </w:rPr>
              <w:t>/</w:t>
            </w:r>
            <w:r w:rsidR="00C44FEB" w:rsidRPr="00045F94">
              <w:rPr>
                <w:rFonts w:cs="Arial"/>
                <w:szCs w:val="18"/>
              </w:rPr>
              <w:t>§naam partij§</w:t>
            </w:r>
          </w:p>
        </w:tc>
        <w:tc>
          <w:tcPr>
            <w:tcW w:w="2379" w:type="pct"/>
            <w:shd w:val="clear" w:color="auto" w:fill="auto"/>
          </w:tcPr>
          <w:p w14:paraId="469C7049" w14:textId="77777777"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14:paraId="7A8C76C2" w14:textId="23B07A95"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p>
          <w:p w14:paraId="79B4F34C" w14:textId="0480D94F"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r w:rsidR="00E142C7" w:rsidRPr="00EA4857">
              <w:rPr>
                <w:rFonts w:cs="Arial"/>
                <w:color w:val="339966"/>
                <w:sz w:val="20"/>
              </w:rPr>
              <w:t xml:space="preserve"> en koper</w:t>
            </w:r>
            <w:r>
              <w:rPr>
                <w:rFonts w:cs="Arial"/>
                <w:color w:val="339966"/>
                <w:sz w:val="20"/>
              </w:rPr>
              <w:t>/</w:t>
            </w:r>
            <w:r w:rsidRPr="00501177">
              <w:rPr>
                <w:rFonts w:cs="Arial"/>
                <w:sz w:val="20"/>
              </w:rPr>
              <w:t>§naam partij§</w:t>
            </w:r>
          </w:p>
          <w:p w14:paraId="259C2690" w14:textId="42B2BD22" w:rsidR="00C44FEB" w:rsidRPr="000D1B80" w:rsidRDefault="000D1B80">
            <w:pPr>
              <w:numPr>
                <w:ilvl w:val="0"/>
                <w:numId w:val="14"/>
              </w:numPr>
              <w:rPr>
                <w:color w:val="339966"/>
                <w:szCs w:val="18"/>
              </w:rPr>
            </w:pPr>
            <w:r w:rsidRPr="00EA4857">
              <w:rPr>
                <w:rFonts w:cs="Arial"/>
                <w:color w:val="339966"/>
                <w:sz w:val="20"/>
              </w:rPr>
              <w:t>K</w:t>
            </w:r>
            <w:r w:rsidR="00E142C7" w:rsidRPr="00EA4857">
              <w:rPr>
                <w:rFonts w:cs="Arial"/>
                <w:color w:val="339966"/>
                <w:sz w:val="20"/>
              </w:rPr>
              <w:t>oper</w:t>
            </w:r>
            <w:r>
              <w:rPr>
                <w:rFonts w:cs="Arial"/>
                <w:color w:val="339966"/>
                <w:sz w:val="20"/>
              </w:rPr>
              <w:t>/</w:t>
            </w:r>
            <w:r w:rsidRPr="00501177">
              <w:rPr>
                <w:rFonts w:cs="Arial"/>
                <w:sz w:val="20"/>
              </w:rPr>
              <w:t>§naam partij§</w:t>
            </w:r>
          </w:p>
          <w:p w14:paraId="060E357C" w14:textId="77777777" w:rsidR="009C6D27" w:rsidRDefault="009C6D27" w:rsidP="00EA4857">
            <w:pPr>
              <w:spacing w:line="240" w:lineRule="auto"/>
            </w:pPr>
          </w:p>
          <w:p w14:paraId="6A2689BF" w14:textId="77777777" w:rsidR="0053503A" w:rsidRPr="00EA4857" w:rsidRDefault="0053503A" w:rsidP="00EA4857">
            <w:pPr>
              <w:spacing w:line="240" w:lineRule="auto"/>
              <w:rPr>
                <w:u w:val="single"/>
              </w:rPr>
            </w:pPr>
            <w:r w:rsidRPr="00EA4857">
              <w:rPr>
                <w:u w:val="single"/>
              </w:rPr>
              <w:t>Mapping:</w:t>
            </w:r>
          </w:p>
          <w:p w14:paraId="637F4AF6" w14:textId="77777777" w:rsidR="0053503A" w:rsidRPr="00EA4857" w:rsidRDefault="0053503A"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256BB2C2" w14:textId="77777777" w:rsidR="0053503A" w:rsidRPr="00EA4857" w:rsidRDefault="0053503A" w:rsidP="00EA4857">
            <w:pPr>
              <w:spacing w:line="240" w:lineRule="auto"/>
              <w:ind w:left="427"/>
              <w:rPr>
                <w:sz w:val="16"/>
                <w:szCs w:val="16"/>
              </w:rPr>
            </w:pPr>
            <w:r w:rsidRPr="00EA4857">
              <w:rPr>
                <w:sz w:val="16"/>
                <w:szCs w:val="16"/>
              </w:rPr>
              <w:t>./tagNaam(‘k_Verzoek</w:t>
            </w:r>
            <w:r w:rsidR="00463841" w:rsidRPr="00EA4857">
              <w:rPr>
                <w:sz w:val="16"/>
                <w:szCs w:val="16"/>
              </w:rPr>
              <w:t>InschrijvingNamens</w:t>
            </w:r>
            <w:r w:rsidRPr="00EA4857">
              <w:rPr>
                <w:sz w:val="16"/>
                <w:szCs w:val="16"/>
              </w:rPr>
              <w:t>’)</w:t>
            </w:r>
          </w:p>
          <w:p w14:paraId="2FB58BD4" w14:textId="5B534F09"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w:t>
            </w:r>
            <w:r w:rsidR="00C928B0" w:rsidRPr="001107B7">
              <w:rPr>
                <w:rFonts w:cs="Arial"/>
                <w:sz w:val="16"/>
                <w:szCs w:val="16"/>
              </w:rPr>
              <w:t>/§naam partij§</w:t>
            </w:r>
            <w:r w:rsidR="00E3260F" w:rsidRPr="001107B7">
              <w:rPr>
                <w:rFonts w:cs="Arial"/>
                <w:sz w:val="16"/>
                <w:szCs w:val="16"/>
              </w:rPr>
              <w:t>,</w:t>
            </w:r>
            <w:r w:rsidR="00E3260F" w:rsidRPr="00EA4857">
              <w:rPr>
                <w:sz w:val="16"/>
                <w:szCs w:val="16"/>
              </w:rPr>
              <w:t xml:space="preserve"> of ‘verkoper</w:t>
            </w:r>
            <w:r w:rsidR="00C928B0">
              <w:rPr>
                <w:sz w:val="16"/>
                <w:szCs w:val="16"/>
              </w:rPr>
              <w:t>/</w:t>
            </w:r>
            <w:r w:rsidR="00C928B0" w:rsidRPr="001107B7">
              <w:rPr>
                <w:sz w:val="16"/>
                <w:szCs w:val="16"/>
              </w:rPr>
              <w:t>§naam partij§</w:t>
            </w:r>
            <w:r w:rsidR="00E3260F" w:rsidRPr="00EA4857">
              <w:rPr>
                <w:sz w:val="16"/>
                <w:szCs w:val="16"/>
              </w:rPr>
              <w:t xml:space="preserve"> en koper</w:t>
            </w:r>
            <w:r w:rsidR="00C928B0">
              <w:rPr>
                <w:sz w:val="16"/>
                <w:szCs w:val="16"/>
              </w:rPr>
              <w:t>/</w:t>
            </w:r>
            <w:r w:rsidR="00C928B0" w:rsidRPr="001107B7">
              <w:rPr>
                <w:sz w:val="16"/>
                <w:szCs w:val="16"/>
              </w:rPr>
              <w:t>§naam partij§</w:t>
            </w:r>
            <w:r w:rsidR="00E3260F" w:rsidRPr="00EA4857">
              <w:rPr>
                <w:sz w:val="16"/>
                <w:szCs w:val="16"/>
              </w:rPr>
              <w:t>’ of ‘koper</w:t>
            </w:r>
            <w:r w:rsidR="00C928B0">
              <w:rPr>
                <w:sz w:val="16"/>
                <w:szCs w:val="16"/>
              </w:rPr>
              <w:t>/</w:t>
            </w:r>
            <w:r w:rsidR="00C928B0" w:rsidRPr="001107B7">
              <w:rPr>
                <w:sz w:val="16"/>
                <w:szCs w:val="16"/>
              </w:rPr>
              <w:t>§naam partij§</w:t>
            </w:r>
            <w:r w:rsidR="00E3260F" w:rsidRPr="00EA4857">
              <w:rPr>
                <w:sz w:val="16"/>
                <w:szCs w:val="16"/>
              </w:rPr>
              <w:t>’</w:t>
            </w:r>
            <w:r w:rsidR="00C44FEB">
              <w:rPr>
                <w:sz w:val="16"/>
                <w:szCs w:val="16"/>
              </w:rPr>
              <w:t xml:space="preserve"> of </w:t>
            </w:r>
            <w:r w:rsidR="00C44FEB" w:rsidRPr="00E36C5E">
              <w:rPr>
                <w:sz w:val="16"/>
                <w:szCs w:val="16"/>
              </w:rPr>
              <w:t>‘</w:t>
            </w:r>
            <w:r w:rsidR="00C44FEB" w:rsidRPr="001107B7">
              <w:rPr>
                <w:sz w:val="16"/>
                <w:szCs w:val="16"/>
              </w:rPr>
              <w:t>§naam partij§’</w:t>
            </w:r>
            <w:r w:rsidRPr="00E36C5E">
              <w:rPr>
                <w:sz w:val="16"/>
                <w:szCs w:val="16"/>
              </w:rPr>
              <w:t>)</w:t>
            </w:r>
          </w:p>
          <w:p w14:paraId="62C20534" w14:textId="77777777" w:rsidR="0053503A" w:rsidRPr="00875241" w:rsidRDefault="0053503A" w:rsidP="00EA4857">
            <w:pPr>
              <w:spacing w:line="240" w:lineRule="auto"/>
            </w:pPr>
          </w:p>
        </w:tc>
      </w:tr>
      <w:tr w:rsidR="007F0C5F" w:rsidRPr="00343045" w14:paraId="06A307A5" w14:textId="77777777" w:rsidTr="00EA4857">
        <w:tc>
          <w:tcPr>
            <w:tcW w:w="2621" w:type="pct"/>
            <w:shd w:val="clear" w:color="auto" w:fill="auto"/>
          </w:tcPr>
          <w:p w14:paraId="052F96CC" w14:textId="77777777" w:rsidR="007F0C5F" w:rsidRPr="00EA4857" w:rsidRDefault="002A3318" w:rsidP="009C6D27">
            <w:pPr>
              <w:rPr>
                <w:color w:val="FF0000"/>
                <w:u w:val="single"/>
              </w:rPr>
            </w:pPr>
            <w:r w:rsidRPr="00EA4857">
              <w:rPr>
                <w:rFonts w:cs="Arial"/>
                <w:color w:val="FF0000"/>
                <w:sz w:val="20"/>
              </w:rPr>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en artikel 10 lid 3 Wet Voorkeursrecht Gemeenten</w:t>
            </w:r>
            <w:r w:rsidRPr="00EA4857">
              <w:rPr>
                <w:rFonts w:cs="Arial"/>
                <w:color w:val="FF0000"/>
                <w:sz w:val="20"/>
              </w:rPr>
              <w:t>, in te schrijven.</w:t>
            </w:r>
          </w:p>
        </w:tc>
        <w:tc>
          <w:tcPr>
            <w:tcW w:w="2379" w:type="pct"/>
            <w:shd w:val="clear" w:color="auto" w:fill="auto"/>
          </w:tcPr>
          <w:p w14:paraId="0DB8D62C" w14:textId="77777777"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14:paraId="06FD0318" w14:textId="77777777" w:rsidR="007F0C5F" w:rsidRPr="00EA4857" w:rsidRDefault="007F0C5F" w:rsidP="00EA4857">
            <w:pPr>
              <w:spacing w:line="240" w:lineRule="auto"/>
              <w:rPr>
                <w:szCs w:val="18"/>
              </w:rPr>
            </w:pPr>
          </w:p>
          <w:p w14:paraId="336C7088" w14:textId="77777777" w:rsidR="00910B5D" w:rsidRPr="00EA4857" w:rsidRDefault="00910B5D" w:rsidP="00EA4857">
            <w:pPr>
              <w:spacing w:line="240" w:lineRule="auto"/>
              <w:rPr>
                <w:u w:val="single"/>
              </w:rPr>
            </w:pPr>
            <w:r w:rsidRPr="00EA4857">
              <w:rPr>
                <w:u w:val="single"/>
              </w:rPr>
              <w:t>Mapping:</w:t>
            </w:r>
          </w:p>
          <w:p w14:paraId="6225EFD0" w14:textId="77777777" w:rsidR="00910B5D" w:rsidRPr="00EA4857" w:rsidRDefault="00910B5D"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646DF9AB" w14:textId="77777777" w:rsidR="00910B5D" w:rsidRPr="00EA4857" w:rsidRDefault="00910B5D" w:rsidP="00EA4857">
            <w:pPr>
              <w:spacing w:line="240" w:lineRule="auto"/>
              <w:ind w:left="427"/>
              <w:rPr>
                <w:sz w:val="16"/>
                <w:szCs w:val="16"/>
              </w:rPr>
            </w:pPr>
            <w:r w:rsidRPr="00EA4857">
              <w:rPr>
                <w:sz w:val="16"/>
                <w:szCs w:val="16"/>
              </w:rPr>
              <w:t>./tagNaam(‘k_Artikel</w:t>
            </w:r>
            <w:r w:rsidR="00894A4C" w:rsidRPr="00EA4857">
              <w:rPr>
                <w:sz w:val="16"/>
                <w:szCs w:val="16"/>
              </w:rPr>
              <w:t>10</w:t>
            </w:r>
            <w:r w:rsidRPr="00EA4857">
              <w:rPr>
                <w:sz w:val="16"/>
                <w:szCs w:val="16"/>
              </w:rPr>
              <w:t>’)</w:t>
            </w:r>
          </w:p>
          <w:p w14:paraId="6A0FFFAB" w14:textId="77777777" w:rsidR="00910B5D" w:rsidRPr="00EA4857" w:rsidRDefault="00910B5D"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02D02834" w14:textId="77777777" w:rsidR="00910B5D" w:rsidRPr="00EA4857" w:rsidRDefault="00910B5D" w:rsidP="00EA4857">
            <w:pPr>
              <w:spacing w:line="240" w:lineRule="auto"/>
              <w:rPr>
                <w:szCs w:val="18"/>
              </w:rPr>
            </w:pPr>
          </w:p>
        </w:tc>
      </w:tr>
    </w:tbl>
    <w:p w14:paraId="3768F3A0" w14:textId="77777777" w:rsidR="009C6D27" w:rsidRDefault="009C6D27" w:rsidP="005D562D"/>
    <w:p w14:paraId="505711D0" w14:textId="77777777" w:rsidR="002A3318" w:rsidRDefault="002A3318" w:rsidP="002A3318">
      <w:pPr>
        <w:pStyle w:val="Kop3"/>
        <w:numPr>
          <w:ilvl w:val="2"/>
          <w:numId w:val="1"/>
        </w:numPr>
      </w:pPr>
      <w:bookmarkStart w:id="271" w:name="_Toc436222965"/>
      <w:r>
        <w:lastRenderedPageBreak/>
        <w:t>Variant optie-overeenkomst</w:t>
      </w:r>
      <w:bookmarkEnd w:id="271"/>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14:paraId="1C0FD206" w14:textId="77777777" w:rsidTr="00EA4857">
        <w:tc>
          <w:tcPr>
            <w:tcW w:w="2621" w:type="pct"/>
            <w:shd w:val="clear" w:color="auto" w:fill="auto"/>
          </w:tcPr>
          <w:p w14:paraId="37533B2B"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0F11BBF6" w14:textId="074BA98A"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w:t>
            </w:r>
            <w:r w:rsidR="00E36C5E">
              <w:rPr>
                <w:rFonts w:cs="Arial"/>
                <w:color w:val="339966"/>
                <w:sz w:val="20"/>
              </w:rPr>
              <w:t>/</w:t>
            </w:r>
            <w:r w:rsidR="00E36C5E" w:rsidRPr="00045F94">
              <w:rPr>
                <w:rFonts w:cs="Arial"/>
                <w:szCs w:val="18"/>
              </w:rPr>
              <w:t>§naam partij§</w:t>
            </w:r>
            <w:r w:rsidRPr="00EA4857">
              <w:rPr>
                <w:rFonts w:cs="Arial"/>
                <w:color w:val="339966"/>
                <w:sz w:val="20"/>
              </w:rPr>
              <w:t xml:space="preserve"> en optiegerechtigde/optiegerechtigde</w:t>
            </w:r>
            <w:r w:rsidR="00E36C5E">
              <w:rPr>
                <w:rFonts w:cs="Arial"/>
                <w:color w:val="339966"/>
                <w:sz w:val="20"/>
              </w:rPr>
              <w:t>/</w:t>
            </w:r>
            <w:r w:rsidR="00E36C5E" w:rsidRPr="00045F94">
              <w:rPr>
                <w:rFonts w:cs="Arial"/>
                <w:szCs w:val="18"/>
              </w:rPr>
              <w:t>§naam partij§</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Pr="00EA4857">
              <w:rPr>
                <w:rFonts w:cs="Arial"/>
                <w:color w:val="339966"/>
                <w:sz w:val="20"/>
              </w:rPr>
              <w:t>artikel 10 lid 3 Wet Voorkeursrecht Gemeenten en in verband met artikel 3:17 lid 2 Burgerlijk Wetboek</w:t>
            </w:r>
            <w:r w:rsidR="001B5352" w:rsidRPr="00EA4857">
              <w:rPr>
                <w:rFonts w:cs="Arial"/>
                <w:color w:val="339966"/>
                <w:sz w:val="20"/>
              </w:rPr>
              <w:t xml:space="preserve"> / artikel 10 lid 3 Wet Voorkeursrecht Gemeenten</w:t>
            </w:r>
            <w:r w:rsidRPr="00EA4857">
              <w:rPr>
                <w:rFonts w:cs="Arial"/>
                <w:color w:val="FF0000"/>
                <w:sz w:val="20"/>
              </w:rPr>
              <w:t>, in te schrijven.</w:t>
            </w:r>
          </w:p>
        </w:tc>
        <w:tc>
          <w:tcPr>
            <w:tcW w:w="2379" w:type="pct"/>
            <w:shd w:val="clear" w:color="auto" w:fill="auto"/>
          </w:tcPr>
          <w:p w14:paraId="36648FF4" w14:textId="77777777"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14:paraId="4AF35756" w14:textId="275131D8"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p>
          <w:p w14:paraId="746A53F5" w14:textId="2E20CA21"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r w:rsidR="00E142C7" w:rsidRPr="00273C00">
              <w:rPr>
                <w:rFonts w:cs="Arial"/>
                <w:color w:val="339966"/>
                <w:sz w:val="20"/>
              </w:rPr>
              <w:t xml:space="preserve"> en optiegerechtigde</w:t>
            </w:r>
            <w:r>
              <w:rPr>
                <w:rFonts w:cs="Arial"/>
                <w:color w:val="339966"/>
                <w:sz w:val="20"/>
              </w:rPr>
              <w:t>/</w:t>
            </w:r>
            <w:r w:rsidRPr="00501177">
              <w:rPr>
                <w:rFonts w:cs="Arial"/>
                <w:sz w:val="20"/>
              </w:rPr>
              <w:t>§naam partij§</w:t>
            </w:r>
          </w:p>
          <w:p w14:paraId="2E23D66A" w14:textId="645091A3" w:rsidR="00463841"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ptiegerechtigde</w:t>
            </w:r>
            <w:r>
              <w:rPr>
                <w:rFonts w:cs="Arial"/>
                <w:color w:val="339966"/>
                <w:sz w:val="20"/>
              </w:rPr>
              <w:t>/</w:t>
            </w:r>
            <w:r w:rsidRPr="00501177">
              <w:rPr>
                <w:rFonts w:cs="Arial"/>
                <w:sz w:val="20"/>
              </w:rPr>
              <w:t>§naam partij§</w:t>
            </w:r>
          </w:p>
          <w:p w14:paraId="2FE57674" w14:textId="77777777" w:rsidR="001B5352" w:rsidRDefault="001B5352" w:rsidP="00EA4857">
            <w:pPr>
              <w:spacing w:line="240" w:lineRule="auto"/>
            </w:pPr>
          </w:p>
          <w:p w14:paraId="10FE00BB" w14:textId="77777777"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14:paraId="7B6ECF6F" w14:textId="77777777" w:rsidR="001B5352" w:rsidRPr="00EA4857" w:rsidRDefault="001B5352" w:rsidP="00EA4857">
            <w:pPr>
              <w:numPr>
                <w:ilvl w:val="0"/>
                <w:numId w:val="15"/>
              </w:numPr>
              <w:rPr>
                <w:rFonts w:cs="Arial"/>
                <w:color w:val="339966"/>
                <w:sz w:val="20"/>
              </w:rPr>
            </w:pPr>
            <w:r w:rsidRPr="00EA4857">
              <w:rPr>
                <w:rFonts w:cs="Arial"/>
                <w:color w:val="339966"/>
                <w:sz w:val="20"/>
              </w:rPr>
              <w:t>artikel 10 lid 3 Wet Voorkeursrecht Gemeenten en in verband met artikel 3:17 lid 2 Burgerlijk Wetboek</w:t>
            </w:r>
          </w:p>
          <w:p w14:paraId="6518DCCB" w14:textId="77777777" w:rsidR="001B5352" w:rsidRPr="00EA4857" w:rsidRDefault="001B5352" w:rsidP="00EA4857">
            <w:pPr>
              <w:numPr>
                <w:ilvl w:val="0"/>
                <w:numId w:val="15"/>
              </w:numPr>
              <w:rPr>
                <w:color w:val="339966"/>
                <w:szCs w:val="18"/>
              </w:rPr>
            </w:pPr>
            <w:r w:rsidRPr="00EA4857">
              <w:rPr>
                <w:rFonts w:cs="Arial"/>
                <w:color w:val="339966"/>
                <w:sz w:val="20"/>
              </w:rPr>
              <w:t>artikel 10 lid 3 Wet Voorkeursrecht Gemeenten</w:t>
            </w:r>
            <w:r w:rsidRPr="00EA4857">
              <w:rPr>
                <w:color w:val="339966"/>
                <w:szCs w:val="18"/>
              </w:rPr>
              <w:t xml:space="preserve"> </w:t>
            </w:r>
          </w:p>
          <w:p w14:paraId="05DB412D" w14:textId="77777777" w:rsidR="001B5352" w:rsidRDefault="001B5352" w:rsidP="00EA4857">
            <w:pPr>
              <w:spacing w:line="240" w:lineRule="auto"/>
            </w:pPr>
          </w:p>
          <w:p w14:paraId="475FFE44" w14:textId="77777777"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14:paraId="48AA42E8" w14:textId="77777777" w:rsidR="00463841" w:rsidRPr="00EA4857" w:rsidRDefault="004638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46D58DB5" w14:textId="77777777" w:rsidR="00463841" w:rsidRPr="00EA4857" w:rsidRDefault="00463841" w:rsidP="00EA4857">
            <w:pPr>
              <w:spacing w:line="240" w:lineRule="auto"/>
              <w:ind w:left="427"/>
              <w:rPr>
                <w:sz w:val="16"/>
                <w:szCs w:val="16"/>
              </w:rPr>
            </w:pPr>
            <w:r w:rsidRPr="00EA4857">
              <w:rPr>
                <w:sz w:val="16"/>
                <w:szCs w:val="16"/>
              </w:rPr>
              <w:t>./tagNaam(‘k_VerzoekInschrijvingNamens’)</w:t>
            </w:r>
          </w:p>
          <w:p w14:paraId="09AA20EA" w14:textId="77777777"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14:paraId="5EBD6169" w14:textId="77777777" w:rsidR="00E3260F" w:rsidRPr="00EA4857" w:rsidRDefault="00E3260F" w:rsidP="00EA4857">
            <w:pPr>
              <w:spacing w:line="240" w:lineRule="auto"/>
              <w:rPr>
                <w:u w:val="single"/>
              </w:rPr>
            </w:pPr>
          </w:p>
          <w:p w14:paraId="224EE006" w14:textId="77777777" w:rsidR="002A3318" w:rsidRPr="00EA4857" w:rsidRDefault="00E3260F" w:rsidP="00EA4857">
            <w:pPr>
              <w:spacing w:line="240" w:lineRule="auto"/>
              <w:rPr>
                <w:u w:val="single"/>
              </w:rPr>
            </w:pPr>
            <w:r w:rsidRPr="00EA4857">
              <w:rPr>
                <w:u w:val="single"/>
              </w:rPr>
              <w:t>Mapping artikel 10:</w:t>
            </w:r>
          </w:p>
          <w:p w14:paraId="46F508B7" w14:textId="77777777" w:rsidR="001B5352" w:rsidRPr="00EA4857" w:rsidRDefault="001B5352"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415C39B5" w14:textId="77777777" w:rsidR="001B5352" w:rsidRPr="00EA4857" w:rsidRDefault="001B5352" w:rsidP="00EA4857">
            <w:pPr>
              <w:spacing w:line="240" w:lineRule="auto"/>
              <w:ind w:left="427"/>
              <w:rPr>
                <w:sz w:val="16"/>
                <w:szCs w:val="16"/>
              </w:rPr>
            </w:pPr>
            <w:r w:rsidRPr="00EA4857">
              <w:rPr>
                <w:sz w:val="16"/>
                <w:szCs w:val="16"/>
              </w:rPr>
              <w:t>./tagNaam(‘k_GrondArtikel’)</w:t>
            </w:r>
          </w:p>
          <w:p w14:paraId="0A1EBDCF" w14:textId="77777777"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14:paraId="586454A3" w14:textId="77777777" w:rsidR="001B5352" w:rsidRPr="00875241" w:rsidRDefault="001B5352" w:rsidP="00EA4857">
            <w:pPr>
              <w:spacing w:line="240" w:lineRule="auto"/>
            </w:pPr>
          </w:p>
        </w:tc>
      </w:tr>
    </w:tbl>
    <w:p w14:paraId="5C2AC8B2" w14:textId="77777777" w:rsidR="005847AC" w:rsidRDefault="00E3260F" w:rsidP="001107B7">
      <w:pPr>
        <w:pStyle w:val="Kop2"/>
        <w:numPr>
          <w:ilvl w:val="0"/>
          <w:numId w:val="0"/>
        </w:numPr>
      </w:pPr>
      <w:r>
        <w:br w:type="page"/>
      </w:r>
      <w:bookmarkStart w:id="272" w:name="_Toc436222966"/>
      <w:r w:rsidR="005847AC">
        <w:lastRenderedPageBreak/>
        <w:t>Woonplaatskeuze</w:t>
      </w:r>
      <w:bookmarkEnd w:id="27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14:paraId="1ACFA7C2" w14:textId="77777777" w:rsidTr="00EA4857">
        <w:tc>
          <w:tcPr>
            <w:tcW w:w="2621" w:type="pct"/>
            <w:shd w:val="clear" w:color="auto" w:fill="auto"/>
          </w:tcPr>
          <w:p w14:paraId="706245BA" w14:textId="77777777" w:rsidR="005847AC" w:rsidRPr="00EA4857" w:rsidRDefault="005847AC" w:rsidP="005847AC">
            <w:pPr>
              <w:rPr>
                <w:rFonts w:cs="Arial"/>
                <w:color w:val="800080"/>
                <w:sz w:val="20"/>
                <w:u w:val="single"/>
              </w:rPr>
            </w:pPr>
            <w:r w:rsidRPr="00EA4857">
              <w:rPr>
                <w:rFonts w:cs="Arial"/>
                <w:color w:val="800080"/>
                <w:sz w:val="20"/>
                <w:u w:val="single"/>
              </w:rPr>
              <w:t>Woonplaatskeuze</w:t>
            </w:r>
          </w:p>
          <w:p w14:paraId="0519F473" w14:textId="77777777"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14:paraId="4FC38744" w14:textId="77777777" w:rsidR="005847AC" w:rsidRPr="00EA4857" w:rsidRDefault="005847AC" w:rsidP="00EA4857">
            <w:pPr>
              <w:tabs>
                <w:tab w:val="left" w:pos="-1440"/>
                <w:tab w:val="left" w:pos="-720"/>
              </w:tabs>
              <w:suppressAutoHyphens/>
              <w:rPr>
                <w:color w:val="800080"/>
              </w:rPr>
            </w:pPr>
          </w:p>
        </w:tc>
        <w:tc>
          <w:tcPr>
            <w:tcW w:w="2379" w:type="pct"/>
            <w:shd w:val="clear" w:color="auto" w:fill="auto"/>
          </w:tcPr>
          <w:p w14:paraId="1B290AFB" w14:textId="77777777"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14:paraId="1096F968" w14:textId="77777777" w:rsidR="008D4506" w:rsidRPr="00EA4857" w:rsidRDefault="008D4506" w:rsidP="00EA4857">
            <w:pPr>
              <w:autoSpaceDE w:val="0"/>
              <w:autoSpaceDN w:val="0"/>
              <w:adjustRightInd w:val="0"/>
              <w:spacing w:line="240" w:lineRule="auto"/>
              <w:rPr>
                <w:u w:val="single"/>
              </w:rPr>
            </w:pPr>
          </w:p>
          <w:p w14:paraId="0AEAC36E" w14:textId="77777777" w:rsidR="008D4506" w:rsidRPr="00EA4857" w:rsidRDefault="008D4506" w:rsidP="008D4506">
            <w:pPr>
              <w:rPr>
                <w:u w:val="single"/>
              </w:rPr>
            </w:pPr>
            <w:r w:rsidRPr="00EA4857">
              <w:rPr>
                <w:u w:val="single"/>
              </w:rPr>
              <w:t>Mapping:</w:t>
            </w:r>
          </w:p>
          <w:p w14:paraId="6B5812B9" w14:textId="77777777" w:rsidR="008D4506" w:rsidRPr="00EA4857" w:rsidRDefault="008D4506" w:rsidP="00EA4857">
            <w:pPr>
              <w:spacing w:line="240" w:lineRule="auto"/>
              <w:rPr>
                <w:sz w:val="16"/>
                <w:szCs w:val="16"/>
              </w:rPr>
            </w:pPr>
            <w:r w:rsidRPr="00EA4857">
              <w:rPr>
                <w:sz w:val="16"/>
                <w:szCs w:val="16"/>
              </w:rPr>
              <w:t>//IMKAD_AangebodenStuk/</w:t>
            </w:r>
          </w:p>
          <w:p w14:paraId="2CD33327" w14:textId="77777777" w:rsidR="008D4506" w:rsidRPr="00EA4857" w:rsidRDefault="008D4506" w:rsidP="00EA4857">
            <w:pPr>
              <w:spacing w:line="240" w:lineRule="auto"/>
              <w:rPr>
                <w:sz w:val="16"/>
                <w:szCs w:val="16"/>
              </w:rPr>
            </w:pPr>
            <w:r w:rsidRPr="00EA4857">
              <w:rPr>
                <w:sz w:val="16"/>
                <w:szCs w:val="16"/>
              </w:rPr>
              <w:t>./tia_TekstKeuze/</w:t>
            </w:r>
          </w:p>
          <w:p w14:paraId="3D5E2108" w14:textId="77777777" w:rsidR="008D4506" w:rsidRPr="00EA4857" w:rsidRDefault="008D4506" w:rsidP="00EA4857">
            <w:pPr>
              <w:spacing w:line="240" w:lineRule="auto"/>
              <w:ind w:left="227"/>
              <w:rPr>
                <w:sz w:val="16"/>
                <w:szCs w:val="16"/>
              </w:rPr>
            </w:pPr>
            <w:r w:rsidRPr="00EA4857">
              <w:rPr>
                <w:sz w:val="16"/>
                <w:szCs w:val="16"/>
              </w:rPr>
              <w:t>./tagNaam(‘k_Woonpl</w:t>
            </w:r>
            <w:r w:rsidR="00FC5CB7" w:rsidRPr="00EA4857">
              <w:rPr>
                <w:sz w:val="16"/>
                <w:szCs w:val="16"/>
              </w:rPr>
              <w:t>aatskeuze</w:t>
            </w:r>
            <w:r w:rsidRPr="00EA4857">
              <w:rPr>
                <w:sz w:val="16"/>
                <w:szCs w:val="16"/>
              </w:rPr>
              <w:t>’)</w:t>
            </w:r>
          </w:p>
          <w:p w14:paraId="5F25FCC8" w14:textId="77777777"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14:paraId="4F5F6C6E" w14:textId="77777777"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r w:rsidR="00FC5CB7" w:rsidRPr="00EA4857">
              <w:rPr>
                <w:i/>
                <w:sz w:val="16"/>
                <w:szCs w:val="16"/>
                <w:u w:val="single"/>
              </w:rPr>
              <w:t>Woonplaatskeuze</w:t>
            </w:r>
            <w:r w:rsidR="00FC5CB7" w:rsidRPr="00EA4857">
              <w:rPr>
                <w:i/>
                <w:sz w:val="16"/>
                <w:szCs w:val="16"/>
              </w:rPr>
              <w:t>’wordt niet in de keuzetekst opgenomen, maar dient getoond te worden als de ‘tekst’ bij de betreffende tagnaam is ingevuld.</w:t>
            </w:r>
          </w:p>
        </w:tc>
      </w:tr>
      <w:tr w:rsidR="00D73F23" w:rsidRPr="00343045" w14:paraId="14720805" w14:textId="77777777" w:rsidTr="00EA4857">
        <w:tc>
          <w:tcPr>
            <w:tcW w:w="2621" w:type="pct"/>
            <w:shd w:val="clear" w:color="auto" w:fill="auto"/>
          </w:tcPr>
          <w:p w14:paraId="2B637141" w14:textId="77777777" w:rsidR="00D73F23" w:rsidRPr="00EA4857" w:rsidRDefault="00D73F23" w:rsidP="005847AC">
            <w:pPr>
              <w:rPr>
                <w:rFonts w:cs="Arial"/>
                <w:color w:val="800080"/>
                <w:sz w:val="20"/>
                <w:u w:val="single"/>
              </w:rPr>
            </w:pPr>
          </w:p>
        </w:tc>
        <w:tc>
          <w:tcPr>
            <w:tcW w:w="2379" w:type="pct"/>
            <w:shd w:val="clear" w:color="auto" w:fill="auto"/>
          </w:tcPr>
          <w:p w14:paraId="20FC91CC" w14:textId="77777777" w:rsidR="00D73F23" w:rsidRPr="004E7A50" w:rsidRDefault="00D73F23" w:rsidP="00EA4857">
            <w:pPr>
              <w:spacing w:before="72"/>
            </w:pPr>
          </w:p>
        </w:tc>
      </w:tr>
    </w:tbl>
    <w:p w14:paraId="75AA512D" w14:textId="77777777" w:rsidR="005847AC" w:rsidRDefault="005847AC" w:rsidP="005D562D"/>
    <w:p w14:paraId="21F90F61" w14:textId="77777777" w:rsidR="00811766" w:rsidRDefault="00811766" w:rsidP="00811766">
      <w:pPr>
        <w:pStyle w:val="Kop2"/>
        <w:numPr>
          <w:ilvl w:val="1"/>
          <w:numId w:val="1"/>
        </w:numPr>
      </w:pPr>
      <w:bookmarkStart w:id="273" w:name="_Ref387231331"/>
      <w:bookmarkStart w:id="274" w:name="_Toc436222967"/>
      <w:r>
        <w:t>Bijlage</w:t>
      </w:r>
      <w:bookmarkEnd w:id="273"/>
      <w:bookmarkEnd w:id="27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14:paraId="4FBD7B46" w14:textId="77777777" w:rsidTr="00EA4857">
        <w:tc>
          <w:tcPr>
            <w:tcW w:w="2621" w:type="pct"/>
            <w:shd w:val="clear" w:color="auto" w:fill="auto"/>
          </w:tcPr>
          <w:p w14:paraId="6ACFC298" w14:textId="77777777" w:rsidR="00811766" w:rsidRPr="00EA4857" w:rsidRDefault="00811766" w:rsidP="00811766">
            <w:pPr>
              <w:rPr>
                <w:rFonts w:cs="Arial"/>
                <w:color w:val="800080"/>
                <w:sz w:val="20"/>
                <w:u w:val="single"/>
              </w:rPr>
            </w:pPr>
            <w:r w:rsidRPr="00EA4857">
              <w:rPr>
                <w:rFonts w:cs="Arial"/>
                <w:color w:val="800080"/>
                <w:sz w:val="20"/>
                <w:u w:val="single"/>
              </w:rPr>
              <w:t>Bijlage</w:t>
            </w:r>
          </w:p>
          <w:p w14:paraId="3F693090" w14:textId="77777777"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14:paraId="4178DB28" w14:textId="77777777"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14:paraId="547C5503" w14:textId="26F6D0DC"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D01B7F">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D01B7F">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14:paraId="40D638DE" w14:textId="77777777" w:rsidR="00415E3B" w:rsidRDefault="00415E3B" w:rsidP="00EA4857">
            <w:pPr>
              <w:autoSpaceDE w:val="0"/>
              <w:autoSpaceDN w:val="0"/>
              <w:adjustRightInd w:val="0"/>
              <w:spacing w:line="240" w:lineRule="auto"/>
            </w:pPr>
          </w:p>
          <w:p w14:paraId="75508240" w14:textId="77777777" w:rsidR="00415E3B" w:rsidRPr="00EA4857" w:rsidRDefault="00415E3B" w:rsidP="00EA4857">
            <w:pPr>
              <w:autoSpaceDE w:val="0"/>
              <w:autoSpaceDN w:val="0"/>
              <w:adjustRightInd w:val="0"/>
              <w:spacing w:line="240" w:lineRule="auto"/>
              <w:rPr>
                <w:u w:val="single"/>
              </w:rPr>
            </w:pPr>
            <w:r w:rsidRPr="00EA4857">
              <w:rPr>
                <w:u w:val="single"/>
              </w:rPr>
              <w:t>Mapping bijlage:</w:t>
            </w:r>
          </w:p>
          <w:p w14:paraId="2CA1B6C8" w14:textId="77777777" w:rsidR="00415E3B" w:rsidRPr="00EA4857" w:rsidRDefault="00415E3B"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52EDCEED" w14:textId="77777777" w:rsidR="00415E3B" w:rsidRPr="00EA4857" w:rsidRDefault="00415E3B" w:rsidP="00EA4857">
            <w:pPr>
              <w:spacing w:line="240" w:lineRule="auto"/>
              <w:rPr>
                <w:sz w:val="16"/>
                <w:szCs w:val="16"/>
              </w:rPr>
            </w:pPr>
            <w:r w:rsidRPr="00EA4857">
              <w:rPr>
                <w:sz w:val="16"/>
                <w:szCs w:val="16"/>
              </w:rPr>
              <w:tab/>
              <w:t>./tagNaam(k_Bijlage)</w:t>
            </w:r>
          </w:p>
          <w:p w14:paraId="082843C0" w14:textId="77777777" w:rsidR="00415E3B" w:rsidRDefault="00415E3B" w:rsidP="00EA4857">
            <w:pPr>
              <w:autoSpaceDE w:val="0"/>
              <w:autoSpaceDN w:val="0"/>
              <w:adjustRightInd w:val="0"/>
              <w:spacing w:line="240" w:lineRule="auto"/>
            </w:pPr>
            <w:r w:rsidRPr="00EA4857">
              <w:rPr>
                <w:sz w:val="16"/>
                <w:szCs w:val="16"/>
              </w:rPr>
              <w:tab/>
              <w:t>./tekst(‘true’</w:t>
            </w:r>
            <w:r w:rsidR="00E0594B" w:rsidRPr="00EA4857">
              <w:rPr>
                <w:sz w:val="16"/>
                <w:szCs w:val="16"/>
              </w:rPr>
              <w:t xml:space="preserve"> tekst wordt getoond of ‘false’ tekst wordt niet getoond</w:t>
            </w:r>
            <w:r w:rsidRPr="00EA4857">
              <w:rPr>
                <w:sz w:val="16"/>
                <w:szCs w:val="16"/>
              </w:rPr>
              <w:t>)</w:t>
            </w:r>
          </w:p>
          <w:p w14:paraId="0BBBD493" w14:textId="77777777" w:rsidR="00E3260F" w:rsidRPr="00EA4857" w:rsidRDefault="00E3260F" w:rsidP="00EA4857">
            <w:pPr>
              <w:autoSpaceDE w:val="0"/>
              <w:autoSpaceDN w:val="0"/>
              <w:adjustRightInd w:val="0"/>
              <w:spacing w:line="240" w:lineRule="auto"/>
              <w:rPr>
                <w:u w:val="single"/>
              </w:rPr>
            </w:pPr>
          </w:p>
          <w:p w14:paraId="3FD6CB3E" w14:textId="77777777"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14:paraId="2E3FDA13" w14:textId="77777777" w:rsidR="00E93C34" w:rsidRPr="00EA4857" w:rsidRDefault="00E93C34"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629DC87E" w14:textId="77777777" w:rsidR="00E93C34" w:rsidRPr="00EA4857" w:rsidRDefault="00415E3B" w:rsidP="00EA4857">
            <w:pPr>
              <w:spacing w:line="240" w:lineRule="auto"/>
              <w:rPr>
                <w:sz w:val="16"/>
                <w:szCs w:val="16"/>
              </w:rPr>
            </w:pPr>
            <w:r w:rsidRPr="00EA4857">
              <w:rPr>
                <w:sz w:val="16"/>
                <w:szCs w:val="16"/>
              </w:rPr>
              <w:tab/>
            </w:r>
            <w:r w:rsidR="00E93C34" w:rsidRPr="00EA4857">
              <w:rPr>
                <w:sz w:val="16"/>
                <w:szCs w:val="16"/>
              </w:rPr>
              <w:t>./tagNaam(‘k_TegenwTijd’)</w:t>
            </w:r>
          </w:p>
          <w:p w14:paraId="5A216F73" w14:textId="77777777"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./tekst(‘true’ = de tekst ‘is’ wordt getoond; ’false’ = de tekst ’wordt’ wordt getoond)</w:t>
            </w:r>
          </w:p>
        </w:tc>
      </w:tr>
    </w:tbl>
    <w:p w14:paraId="332F06DF" w14:textId="77777777" w:rsidR="00811766" w:rsidRPr="00572208" w:rsidRDefault="00811766" w:rsidP="005D562D"/>
    <w:p w14:paraId="2E2755B4" w14:textId="77777777" w:rsidR="002A5C1F" w:rsidRDefault="009C6D27" w:rsidP="005847AC">
      <w:pPr>
        <w:pStyle w:val="Kop2"/>
        <w:numPr>
          <w:ilvl w:val="1"/>
          <w:numId w:val="1"/>
        </w:numPr>
      </w:pPr>
      <w:bookmarkStart w:id="275" w:name="_Toc436222968"/>
      <w:r>
        <w:lastRenderedPageBreak/>
        <w:t>Slot akte</w:t>
      </w:r>
      <w:bookmarkEnd w:id="27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14:paraId="708687E1" w14:textId="77777777" w:rsidTr="00EA4857">
        <w:tc>
          <w:tcPr>
            <w:tcW w:w="2621" w:type="pct"/>
            <w:shd w:val="clear" w:color="auto" w:fill="auto"/>
          </w:tcPr>
          <w:p w14:paraId="360FB92D" w14:textId="77777777" w:rsidR="005D562D" w:rsidRPr="00EA4857" w:rsidRDefault="005D562D" w:rsidP="005D562D">
            <w:pPr>
              <w:rPr>
                <w:color w:val="FF0000"/>
                <w:u w:val="single"/>
              </w:rPr>
            </w:pPr>
            <w:r w:rsidRPr="00EA4857">
              <w:rPr>
                <w:color w:val="FF0000"/>
                <w:u w:val="single"/>
              </w:rPr>
              <w:t>Slot akte</w:t>
            </w:r>
          </w:p>
          <w:p w14:paraId="143FC493" w14:textId="77777777"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14:paraId="6D64EAFB" w14:textId="77777777" w:rsidR="002A5C1F" w:rsidRPr="00EA4857" w:rsidRDefault="002A5C1F" w:rsidP="00EA4857">
            <w:pPr>
              <w:tabs>
                <w:tab w:val="left" w:pos="-1440"/>
                <w:tab w:val="left" w:pos="-720"/>
              </w:tabs>
              <w:suppressAutoHyphens/>
              <w:rPr>
                <w:color w:val="800080"/>
              </w:rPr>
            </w:pPr>
          </w:p>
        </w:tc>
        <w:tc>
          <w:tcPr>
            <w:tcW w:w="2379" w:type="pct"/>
            <w:shd w:val="clear" w:color="auto" w:fill="auto"/>
          </w:tcPr>
          <w:p w14:paraId="53978622" w14:textId="77777777" w:rsidR="002A5C1F" w:rsidRDefault="005D562D" w:rsidP="00A8181A">
            <w:r>
              <w:t>Verplichte tekst.</w:t>
            </w:r>
          </w:p>
          <w:p w14:paraId="7701B65E" w14:textId="77777777" w:rsidR="003F5227" w:rsidRDefault="003F5227" w:rsidP="00A8181A"/>
          <w:p w14:paraId="17BE2332" w14:textId="77777777"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14:paraId="7458F021" w14:textId="77777777" w:rsidR="002A5C1F" w:rsidRPr="00EA4857" w:rsidRDefault="002A5C1F" w:rsidP="00A8181A">
            <w:pPr>
              <w:rPr>
                <w:u w:val="single"/>
              </w:rPr>
            </w:pPr>
          </w:p>
          <w:p w14:paraId="13012052" w14:textId="77777777"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14:paraId="2D41A6DB" w14:textId="77777777" w:rsidR="00415E3B" w:rsidRPr="00EA4857" w:rsidRDefault="002A5C1F" w:rsidP="00EA4857">
            <w:pPr>
              <w:autoSpaceDE w:val="0"/>
              <w:autoSpaceDN w:val="0"/>
              <w:adjustRightInd w:val="0"/>
              <w:spacing w:line="240" w:lineRule="auto"/>
              <w:rPr>
                <w:sz w:val="16"/>
                <w:szCs w:val="16"/>
              </w:rPr>
            </w:pPr>
            <w:r w:rsidRPr="00EA4857">
              <w:rPr>
                <w:sz w:val="16"/>
                <w:szCs w:val="16"/>
              </w:rPr>
              <w:t>IMKAD_AangebodenStuk</w:t>
            </w:r>
            <w:r w:rsidRPr="00EA4857">
              <w:rPr>
                <w:sz w:val="16"/>
                <w:szCs w:val="16"/>
              </w:rPr>
              <w:tab/>
            </w:r>
          </w:p>
          <w:p w14:paraId="4AAAFAD2" w14:textId="77777777"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./tia_PlaatsOndertekening/woonplaatsNaam</w:t>
            </w:r>
          </w:p>
          <w:p w14:paraId="1C652D46" w14:textId="77777777" w:rsidR="002A5C1F" w:rsidRPr="00EA4857" w:rsidRDefault="002A5C1F" w:rsidP="00EA4857">
            <w:pPr>
              <w:autoSpaceDE w:val="0"/>
              <w:autoSpaceDN w:val="0"/>
              <w:adjustRightInd w:val="0"/>
              <w:spacing w:line="240" w:lineRule="auto"/>
              <w:rPr>
                <w:sz w:val="16"/>
                <w:szCs w:val="16"/>
              </w:rPr>
            </w:pPr>
            <w:r w:rsidRPr="00EA4857">
              <w:rPr>
                <w:sz w:val="16"/>
                <w:szCs w:val="16"/>
              </w:rPr>
              <w:tab/>
              <w:t>./tia_</w:t>
            </w:r>
            <w:r w:rsidR="00913B3B" w:rsidRPr="00EA4857">
              <w:rPr>
                <w:sz w:val="16"/>
                <w:szCs w:val="16"/>
              </w:rPr>
              <w:t>Tijd</w:t>
            </w:r>
            <w:r w:rsidRPr="00EA4857">
              <w:rPr>
                <w:sz w:val="16"/>
                <w:szCs w:val="16"/>
              </w:rPr>
              <w:t>Ondertekening</w:t>
            </w:r>
          </w:p>
        </w:tc>
      </w:tr>
    </w:tbl>
    <w:p w14:paraId="7417BE71" w14:textId="77777777" w:rsidR="002A5C1F" w:rsidRDefault="002A5C1F" w:rsidP="002A5C1F"/>
    <w:p w14:paraId="4DF1F10E" w14:textId="77777777"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276" w:name="_Toc276321567"/>
    </w:p>
    <w:p w14:paraId="55B9979A" w14:textId="77777777" w:rsidR="002A5C1F" w:rsidRDefault="002A5C1F" w:rsidP="002A5C1F">
      <w:pPr>
        <w:pStyle w:val="Kop1"/>
        <w:numPr>
          <w:ilvl w:val="0"/>
          <w:numId w:val="1"/>
        </w:numPr>
        <w:spacing w:before="120" w:line="240" w:lineRule="atLeast"/>
      </w:pPr>
      <w:bookmarkStart w:id="277" w:name="_Toc436222969"/>
      <w:r>
        <w:lastRenderedPageBreak/>
        <w:t>Openstaande punten</w:t>
      </w:r>
      <w:bookmarkEnd w:id="276"/>
      <w:bookmarkEnd w:id="277"/>
    </w:p>
    <w:p w14:paraId="4BF9CFE7" w14:textId="77777777" w:rsidR="00920A52" w:rsidRDefault="002A5C1F" w:rsidP="002A5C1F">
      <w:r>
        <w:t>N.v.t.</w:t>
      </w:r>
      <w:bookmarkStart w:id="278" w:name="_Toc357088827"/>
      <w:bookmarkStart w:id="279" w:name="_Toc357424140"/>
      <w:bookmarkStart w:id="280" w:name="_Toc357424207"/>
      <w:bookmarkStart w:id="281" w:name="_Toc357424246"/>
      <w:bookmarkStart w:id="282" w:name="_Toc357425486"/>
      <w:bookmarkEnd w:id="278"/>
      <w:bookmarkEnd w:id="279"/>
      <w:bookmarkEnd w:id="280"/>
      <w:bookmarkEnd w:id="281"/>
      <w:bookmarkEnd w:id="282"/>
    </w:p>
    <w:p w14:paraId="49A9AC68" w14:textId="77777777" w:rsidR="00451606" w:rsidRPr="003F716E" w:rsidRDefault="00451606" w:rsidP="00920A52">
      <w:pPr>
        <w:rPr>
          <w:lang w:val="en-US"/>
        </w:rPr>
      </w:pPr>
      <w:bookmarkStart w:id="283" w:name="_Toc357088829"/>
      <w:bookmarkStart w:id="284" w:name="_Toc357424142"/>
      <w:bookmarkStart w:id="285" w:name="_Toc357424209"/>
      <w:bookmarkStart w:id="286" w:name="_Toc357424248"/>
      <w:bookmarkStart w:id="287" w:name="_Toc357425488"/>
      <w:bookmarkStart w:id="288" w:name="_Toc357425671"/>
      <w:bookmarkStart w:id="289" w:name="_Toc357088830"/>
      <w:bookmarkStart w:id="290" w:name="_Toc357424143"/>
      <w:bookmarkStart w:id="291" w:name="_Toc357424210"/>
      <w:bookmarkStart w:id="292" w:name="_Toc357424249"/>
      <w:bookmarkStart w:id="293" w:name="_Toc357425489"/>
      <w:bookmarkStart w:id="294" w:name="_Toc357425672"/>
      <w:bookmarkStart w:id="295" w:name="_Toc357088831"/>
      <w:bookmarkStart w:id="296" w:name="_Toc357424144"/>
      <w:bookmarkStart w:id="297" w:name="_Toc357424211"/>
      <w:bookmarkStart w:id="298" w:name="_Toc357424250"/>
      <w:bookmarkStart w:id="299" w:name="_Toc357425490"/>
      <w:bookmarkStart w:id="300" w:name="_Toc357425673"/>
      <w:bookmarkStart w:id="301" w:name="_Toc357088832"/>
      <w:bookmarkStart w:id="302" w:name="_Toc357424145"/>
      <w:bookmarkStart w:id="303" w:name="_Toc357424212"/>
      <w:bookmarkStart w:id="304" w:name="_Toc357424251"/>
      <w:bookmarkStart w:id="305" w:name="_Toc357425491"/>
      <w:bookmarkStart w:id="306" w:name="_Toc357425674"/>
      <w:bookmarkStart w:id="307" w:name="_Toc357088833"/>
      <w:bookmarkStart w:id="308" w:name="_Toc357424146"/>
      <w:bookmarkStart w:id="309" w:name="_Toc357424213"/>
      <w:bookmarkStart w:id="310" w:name="_Toc357424252"/>
      <w:bookmarkStart w:id="311" w:name="_Toc357425492"/>
      <w:bookmarkStart w:id="312" w:name="_Toc357425675"/>
      <w:bookmarkStart w:id="313" w:name="_Toc357088834"/>
      <w:bookmarkStart w:id="314" w:name="_Toc357424147"/>
      <w:bookmarkStart w:id="315" w:name="_Toc357424214"/>
      <w:bookmarkStart w:id="316" w:name="_Toc357424253"/>
      <w:bookmarkStart w:id="317" w:name="_Toc357425493"/>
      <w:bookmarkStart w:id="318" w:name="_Toc357425676"/>
      <w:bookmarkStart w:id="319" w:name="_Toc357088835"/>
      <w:bookmarkStart w:id="320" w:name="_Toc357424148"/>
      <w:bookmarkStart w:id="321" w:name="_Toc357424215"/>
      <w:bookmarkStart w:id="322" w:name="_Toc357424254"/>
      <w:bookmarkStart w:id="323" w:name="_Toc357425494"/>
      <w:bookmarkStart w:id="324" w:name="_Toc357425677"/>
      <w:bookmarkStart w:id="325" w:name="_Toc357088836"/>
      <w:bookmarkStart w:id="326" w:name="_Toc357424149"/>
      <w:bookmarkStart w:id="327" w:name="_Toc357424216"/>
      <w:bookmarkStart w:id="328" w:name="_Toc357424255"/>
      <w:bookmarkStart w:id="329" w:name="_Toc357425495"/>
      <w:bookmarkStart w:id="330" w:name="_Toc357425678"/>
      <w:bookmarkStart w:id="331" w:name="_Toc357088837"/>
      <w:bookmarkStart w:id="332" w:name="_Toc357424150"/>
      <w:bookmarkStart w:id="333" w:name="_Toc357424217"/>
      <w:bookmarkStart w:id="334" w:name="_Toc357424256"/>
      <w:bookmarkStart w:id="335" w:name="_Toc357425496"/>
      <w:bookmarkStart w:id="336" w:name="_Toc357425679"/>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sectPr w:rsidR="00451606" w:rsidRPr="003F716E" w:rsidSect="005551E9">
      <w:pgSz w:w="11909" w:h="16834" w:code="9"/>
      <w:pgMar w:top="3119" w:right="1440" w:bottom="1440" w:left="1440" w:header="567" w:footer="43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Hekman, Sanne" w:date="2019-08-21T15:39:00Z" w:initials="HS">
    <w:p w14:paraId="42BCB855" w14:textId="77777777" w:rsidR="00B61DF6" w:rsidRDefault="00B61DF6" w:rsidP="00213680">
      <w:pPr>
        <w:pStyle w:val="Tekstopmerking"/>
      </w:pPr>
      <w:r>
        <w:rPr>
          <w:rStyle w:val="Verwijzingopmerking"/>
        </w:rPr>
        <w:annotationRef/>
      </w:r>
      <w:r>
        <w:t xml:space="preserve">Niet in JIRA: Toevoegen ‘naam partij’; dat een notaris dat zelf kan beredeneren, zodat je niet hoeft te verwijzen naar Partij 1 en Partij 2. </w:t>
      </w:r>
    </w:p>
  </w:comment>
  <w:comment w:id="75" w:author="Schootbrugge, Jean-Michel van de" w:date="2019-11-21T14:22:00Z" w:initials="SJvd">
    <w:p w14:paraId="5CF86DE4" w14:textId="77777777" w:rsidR="00B61DF6" w:rsidRDefault="00B61DF6" w:rsidP="00213680">
      <w:pPr>
        <w:pStyle w:val="Tekstopmerking"/>
      </w:pPr>
      <w:r>
        <w:rPr>
          <w:rStyle w:val="Verwijzingopmerking"/>
        </w:rPr>
        <w:annotationRef/>
      </w:r>
      <w:r>
        <w:t>Kan wel, maar wat is de noodzaak? Bepalen met PO en AA of we dit gaan doen.</w:t>
      </w:r>
    </w:p>
  </w:comment>
  <w:comment w:id="256" w:author="Hekman, Sanne" w:date="2019-08-21T15:49:00Z" w:initials="HS">
    <w:p w14:paraId="1B4EAE7B" w14:textId="77777777" w:rsidR="00B61DF6" w:rsidRDefault="00B61DF6" w:rsidP="00355F1D">
      <w:pPr>
        <w:pStyle w:val="Tekstopmerking"/>
      </w:pPr>
      <w:r>
        <w:rPr>
          <w:rStyle w:val="Verwijzingopmerking"/>
        </w:rPr>
        <w:annotationRef/>
      </w:r>
      <w:r>
        <w:t xml:space="preserve">JIRA AA 2553 Leveringsdatum optionele tekst maken, met JBL afstemmen of dat mag. </w:t>
      </w:r>
    </w:p>
  </w:comment>
  <w:comment w:id="257" w:author="Schootbrugge, Jean-Michel van de" w:date="2019-11-21T14:49:00Z" w:initials="SJvd">
    <w:p w14:paraId="348877EE" w14:textId="77777777" w:rsidR="00B61DF6" w:rsidRDefault="00B61DF6" w:rsidP="00355F1D">
      <w:pPr>
        <w:pStyle w:val="Tekstopmerking"/>
      </w:pPr>
      <w:r>
        <w:rPr>
          <w:rStyle w:val="Verwijzingopmerking"/>
        </w:rPr>
        <w:annotationRef/>
      </w:r>
      <w:r>
        <w:t xml:space="preserve">BJ gaat dit nakijken of het überhaupt mogelijk is. </w:t>
      </w:r>
    </w:p>
  </w:comment>
  <w:comment w:id="258" w:author="Schootbrugge, Jean-Michel van de" w:date="2019-11-21T14:52:00Z" w:initials="SJvd">
    <w:p w14:paraId="726DB7BB" w14:textId="77777777" w:rsidR="00B61DF6" w:rsidRDefault="00B61DF6" w:rsidP="00355F1D">
      <w:pPr>
        <w:pStyle w:val="Tekstopmerking"/>
      </w:pPr>
      <w:r>
        <w:rPr>
          <w:rStyle w:val="Verwijzingopmerking"/>
        </w:rPr>
        <w:annotationRef/>
      </w:r>
    </w:p>
  </w:comment>
  <w:comment w:id="266" w:author="Groot, Karina de" w:date="2020-01-08T09:06:00Z" w:initials="GKd">
    <w:p w14:paraId="48DA5B45" w14:textId="7BEC3902" w:rsidR="00B61DF6" w:rsidRDefault="00B61DF6">
      <w:pPr>
        <w:pStyle w:val="Tekstopmerking"/>
      </w:pPr>
      <w:r>
        <w:rPr>
          <w:rStyle w:val="Verwijzingopmerking"/>
        </w:rPr>
        <w:annotationRef/>
      </w:r>
    </w:p>
  </w:comment>
  <w:comment w:id="268" w:author="Groot, Karina de" w:date="2020-01-08T09:06:00Z" w:initials="GKd">
    <w:p w14:paraId="2738262E" w14:textId="77777777" w:rsidR="00B61DF6" w:rsidRDefault="00B61DF6" w:rsidP="003053BE">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BCB855" w15:done="1"/>
  <w15:commentEx w15:paraId="5CF86DE4" w15:paraIdParent="42BCB855" w15:done="1"/>
  <w15:commentEx w15:paraId="1B4EAE7B" w15:done="0"/>
  <w15:commentEx w15:paraId="348877EE" w15:paraIdParent="1B4EAE7B" w15:done="0"/>
  <w15:commentEx w15:paraId="726DB7BB" w15:paraIdParent="1B4EAE7B" w15:done="0"/>
  <w15:commentEx w15:paraId="48DA5B45" w15:done="0"/>
  <w15:commentEx w15:paraId="273826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BCB855" w16cid:durableId="219352F5"/>
  <w16cid:commentId w16cid:paraId="5CF86DE4" w16cid:durableId="219352F6"/>
  <w16cid:commentId w16cid:paraId="1B4EAE7B" w16cid:durableId="219B3D49"/>
  <w16cid:commentId w16cid:paraId="348877EE" w16cid:durableId="219B3D4A"/>
  <w16cid:commentId w16cid:paraId="726DB7BB" w16cid:durableId="219B3D4B"/>
  <w16cid:commentId w16cid:paraId="48DA5B45" w16cid:durableId="21C01A05"/>
  <w16cid:commentId w16cid:paraId="2738262E" w16cid:durableId="21C02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F01DB" w14:textId="77777777" w:rsidR="001A11AE" w:rsidRDefault="001A11AE">
      <w:r>
        <w:separator/>
      </w:r>
    </w:p>
  </w:endnote>
  <w:endnote w:type="continuationSeparator" w:id="0">
    <w:p w14:paraId="44D48DC7" w14:textId="77777777" w:rsidR="001A11AE" w:rsidRDefault="001A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2DE28" w14:textId="77777777" w:rsidR="00B61DF6" w:rsidRDefault="00B61DF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9156" w14:textId="77777777" w:rsidR="00B61DF6" w:rsidRDefault="00B61DF6">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C50F3" w14:textId="77777777" w:rsidR="00B61DF6" w:rsidRDefault="00B61D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0CBD9" w14:textId="77777777" w:rsidR="001A11AE" w:rsidRDefault="001A11AE">
      <w:r>
        <w:separator/>
      </w:r>
    </w:p>
  </w:footnote>
  <w:footnote w:type="continuationSeparator" w:id="0">
    <w:p w14:paraId="40EA5720" w14:textId="77777777" w:rsidR="001A11AE" w:rsidRDefault="001A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64ACF" w14:textId="77777777" w:rsidR="00B61DF6" w:rsidRDefault="00B61DF6">
    <w:pPr>
      <w:pStyle w:val="Koptekst"/>
    </w:pPr>
    <w:r>
      <w:rPr>
        <w:noProof/>
        <w:snapToGrid/>
        <w:lang w:eastAsia="nl-NL"/>
      </w:rPr>
      <w:drawing>
        <wp:anchor distT="0" distB="0" distL="114300" distR="114300" simplePos="0" relativeHeight="251658240" behindDoc="1" locked="0" layoutInCell="1" allowOverlap="1" wp14:anchorId="6948B593" wp14:editId="256AC72F">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3435A756" w14:textId="77777777">
      <w:tc>
        <w:tcPr>
          <w:tcW w:w="4181" w:type="dxa"/>
        </w:tcPr>
        <w:p w14:paraId="3202E5C6" w14:textId="77777777" w:rsidR="00B61DF6" w:rsidRDefault="00B61DF6">
          <w:pPr>
            <w:pStyle w:val="tussenkopje"/>
            <w:spacing w:before="0"/>
          </w:pPr>
          <w:r>
            <w:t>Datum</w:t>
          </w:r>
        </w:p>
      </w:tc>
    </w:tr>
    <w:tr w:rsidR="00B61DF6" w14:paraId="75424912" w14:textId="77777777">
      <w:tc>
        <w:tcPr>
          <w:tcW w:w="4181" w:type="dxa"/>
        </w:tcPr>
        <w:p w14:paraId="09614FE2" w14:textId="151B5D78" w:rsidR="00B61DF6" w:rsidRPr="00A26E89" w:rsidRDefault="00B61DF6" w:rsidP="00B35CB1">
          <w:pPr>
            <w:spacing w:line="240" w:lineRule="atLeast"/>
          </w:pPr>
          <w:del w:id="24" w:author="Groot, Karina de" w:date="2020-03-13T10:22:00Z">
            <w:r w:rsidDel="00E03208">
              <w:delText>4</w:delText>
            </w:r>
          </w:del>
          <w:ins w:id="25" w:author="Groot, Karina de" w:date="2020-03-13T10:22:00Z">
            <w:r w:rsidR="00E03208">
              <w:t xml:space="preserve">13 </w:t>
            </w:r>
          </w:ins>
          <w:del w:id="26" w:author="Groot, Karina de" w:date="2020-03-13T10:22:00Z">
            <w:r w:rsidDel="00E03208">
              <w:delText xml:space="preserve"> december 2019</w:delText>
            </w:r>
          </w:del>
          <w:ins w:id="27" w:author="Groot, Karina de" w:date="2020-03-13T10:22:00Z">
            <w:r w:rsidR="00E03208">
              <w:t>maart 2020</w:t>
            </w:r>
          </w:ins>
        </w:p>
      </w:tc>
    </w:tr>
    <w:tr w:rsidR="00B61DF6" w14:paraId="3A6A7AAB" w14:textId="77777777">
      <w:tc>
        <w:tcPr>
          <w:tcW w:w="4181" w:type="dxa"/>
        </w:tcPr>
        <w:p w14:paraId="0AFA2BAE" w14:textId="77777777" w:rsidR="00B61DF6" w:rsidRDefault="00B61DF6">
          <w:pPr>
            <w:pStyle w:val="tussenkopje"/>
          </w:pPr>
          <w:r>
            <w:t>Titel</w:t>
          </w:r>
        </w:p>
      </w:tc>
    </w:tr>
    <w:tr w:rsidR="00B61DF6" w14:paraId="2BC52573" w14:textId="77777777">
      <w:tc>
        <w:tcPr>
          <w:tcW w:w="4181" w:type="dxa"/>
        </w:tcPr>
        <w:p w14:paraId="21F0BE66" w14:textId="26F706A8" w:rsidR="00B61DF6" w:rsidRDefault="00C42E9B">
          <w:pPr>
            <w:spacing w:line="240" w:lineRule="atLeast"/>
          </w:pPr>
          <w:fldSimple w:instr=" STYLEREF Titel \* MERGEFORMAT ">
            <w:r w:rsidR="00A5779C">
              <w:rPr>
                <w:noProof/>
              </w:rPr>
              <w:t>Toelichting Modeldocument Notariële verklaring – koop of optie</w:t>
            </w:r>
          </w:fldSimple>
        </w:p>
      </w:tc>
    </w:tr>
    <w:tr w:rsidR="00B61DF6" w14:paraId="6E06B2B4" w14:textId="77777777">
      <w:tc>
        <w:tcPr>
          <w:tcW w:w="4181" w:type="dxa"/>
        </w:tcPr>
        <w:p w14:paraId="453A70D0" w14:textId="77777777" w:rsidR="00B61DF6" w:rsidRDefault="00B61DF6">
          <w:pPr>
            <w:pStyle w:val="tussenkopje"/>
          </w:pPr>
          <w:r>
            <w:t>Versie</w:t>
          </w:r>
        </w:p>
      </w:tc>
    </w:tr>
    <w:tr w:rsidR="00B61DF6" w14:paraId="05F821D6" w14:textId="77777777">
      <w:tc>
        <w:tcPr>
          <w:tcW w:w="4181" w:type="dxa"/>
        </w:tcPr>
        <w:p w14:paraId="120286C0" w14:textId="191344D3" w:rsidR="00B61DF6" w:rsidRDefault="00B61DF6">
          <w:pPr>
            <w:spacing w:line="240" w:lineRule="atLeast"/>
          </w:pPr>
          <w:r>
            <w:t>3.</w:t>
          </w:r>
          <w:ins w:id="28" w:author="Groot, Karina de" w:date="2020-03-13T10:22:00Z">
            <w:r w:rsidR="00E03208">
              <w:t>1</w:t>
            </w:r>
          </w:ins>
          <w:del w:id="29" w:author="Groot, Karina de" w:date="2020-03-13T10:22:00Z">
            <w:r w:rsidDel="00E03208">
              <w:delText>0</w:delText>
            </w:r>
          </w:del>
        </w:p>
      </w:tc>
    </w:tr>
    <w:tr w:rsidR="00B61DF6" w14:paraId="1D19634A" w14:textId="77777777">
      <w:tc>
        <w:tcPr>
          <w:tcW w:w="4181" w:type="dxa"/>
        </w:tcPr>
        <w:p w14:paraId="1B36B70E" w14:textId="77777777" w:rsidR="00B61DF6" w:rsidRDefault="00B61DF6" w:rsidP="00A913C5">
          <w:pPr>
            <w:pStyle w:val="tussenkopje"/>
            <w:tabs>
              <w:tab w:val="left" w:pos="2490"/>
            </w:tabs>
          </w:pPr>
          <w:r>
            <w:t>Blad</w:t>
          </w:r>
          <w:r>
            <w:tab/>
          </w:r>
        </w:p>
      </w:tc>
    </w:tr>
    <w:tr w:rsidR="00B61DF6" w14:paraId="6EB8187B" w14:textId="77777777">
      <w:tc>
        <w:tcPr>
          <w:tcW w:w="4181" w:type="dxa"/>
        </w:tcPr>
        <w:p w14:paraId="7202C122" w14:textId="6DB4E985" w:rsidR="00B61DF6" w:rsidRDefault="00B61DF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fldSimple w:instr=" NUMPAGES ">
            <w:r w:rsidR="00A5779C">
              <w:rPr>
                <w:noProof/>
              </w:rPr>
              <w:instrText>26</w:instrText>
            </w:r>
          </w:fldSimple>
          <w:r>
            <w:fldChar w:fldCharType="separate"/>
          </w:r>
          <w:r w:rsidR="00A5779C">
            <w:rPr>
              <w:noProof/>
            </w:rPr>
            <w:t>25</w:t>
          </w:r>
          <w:r>
            <w:fldChar w:fldCharType="end"/>
          </w:r>
          <w:r>
            <w:t xml:space="preserve"> </w:t>
          </w:r>
        </w:p>
      </w:tc>
    </w:tr>
  </w:tbl>
  <w:p w14:paraId="27900C83" w14:textId="77777777" w:rsidR="00B61DF6" w:rsidRDefault="00B61DF6">
    <w:pPr>
      <w:pStyle w:val="Koptekst"/>
    </w:pPr>
    <w:r>
      <w:rPr>
        <w:noProof/>
        <w:snapToGrid/>
        <w:lang w:eastAsia="nl-NL"/>
      </w:rPr>
      <w:drawing>
        <wp:anchor distT="0" distB="0" distL="114300" distR="114300" simplePos="0" relativeHeight="251657216" behindDoc="1" locked="0" layoutInCell="1" allowOverlap="1" wp14:anchorId="0C681671" wp14:editId="1031A1A7">
          <wp:simplePos x="0" y="0"/>
          <wp:positionH relativeFrom="column">
            <wp:posOffset>2099945</wp:posOffset>
          </wp:positionH>
          <wp:positionV relativeFrom="paragraph">
            <wp:posOffset>-105410</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6F277" w14:textId="77777777" w:rsidR="00B61DF6" w:rsidRDefault="00B61DF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7546" w14:textId="77777777" w:rsidR="00B61DF6" w:rsidRDefault="00B61DF6">
    <w:pPr>
      <w:pStyle w:val="Koptekst"/>
    </w:pPr>
    <w:r>
      <w:rPr>
        <w:noProof/>
        <w:snapToGrid/>
        <w:lang w:eastAsia="nl-NL"/>
      </w:rPr>
      <w:drawing>
        <wp:anchor distT="0" distB="0" distL="114300" distR="114300" simplePos="0" relativeHeight="251656192" behindDoc="0" locked="0" layoutInCell="1" allowOverlap="1" wp14:anchorId="5B134AC6" wp14:editId="0E28763C">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5A26A47C" w14:textId="77777777">
      <w:tc>
        <w:tcPr>
          <w:tcW w:w="4181" w:type="dxa"/>
        </w:tcPr>
        <w:p w14:paraId="04B62142" w14:textId="77777777" w:rsidR="00B61DF6" w:rsidRDefault="00B61DF6">
          <w:pPr>
            <w:pStyle w:val="tussenkopje"/>
            <w:spacing w:before="0"/>
          </w:pPr>
          <w:r>
            <w:t>Datum</w:t>
          </w:r>
        </w:p>
      </w:tc>
    </w:tr>
    <w:tr w:rsidR="00B61DF6" w14:paraId="7FF2EFC3" w14:textId="77777777">
      <w:tc>
        <w:tcPr>
          <w:tcW w:w="4181" w:type="dxa"/>
        </w:tcPr>
        <w:p w14:paraId="420975A4" w14:textId="7AF6D76C" w:rsidR="00B61DF6" w:rsidRPr="00A26E89" w:rsidRDefault="00321BF4">
          <w:pPr>
            <w:spacing w:line="240" w:lineRule="atLeast"/>
          </w:pPr>
          <w:ins w:id="58" w:author="Groot, Karina de" w:date="2020-03-13T10:25:00Z">
            <w:r>
              <w:t>13 maart 2020</w:t>
            </w:r>
          </w:ins>
          <w:del w:id="59" w:author="Groot, Karina de" w:date="2020-03-13T10:24:00Z">
            <w:r w:rsidR="00B61DF6" w:rsidDel="00321BF4">
              <w:delText>4 december 2019</w:delText>
            </w:r>
          </w:del>
        </w:p>
      </w:tc>
    </w:tr>
    <w:tr w:rsidR="00B61DF6" w14:paraId="7282365D" w14:textId="77777777">
      <w:tc>
        <w:tcPr>
          <w:tcW w:w="4181" w:type="dxa"/>
        </w:tcPr>
        <w:p w14:paraId="4A4FCD42" w14:textId="77777777" w:rsidR="00B61DF6" w:rsidRDefault="00B61DF6">
          <w:pPr>
            <w:pStyle w:val="tussenkopje"/>
          </w:pPr>
          <w:r>
            <w:t>Titel</w:t>
          </w:r>
        </w:p>
      </w:tc>
    </w:tr>
    <w:tr w:rsidR="00B61DF6" w14:paraId="45D268A1" w14:textId="77777777">
      <w:tc>
        <w:tcPr>
          <w:tcW w:w="4181" w:type="dxa"/>
        </w:tcPr>
        <w:p w14:paraId="086C8261" w14:textId="195F6690" w:rsidR="00B61DF6" w:rsidRDefault="00C42E9B">
          <w:pPr>
            <w:spacing w:line="240" w:lineRule="atLeast"/>
          </w:pPr>
          <w:fldSimple w:instr=" STYLEREF Titel \* MERGEFORMAT ">
            <w:r w:rsidR="0031433D">
              <w:rPr>
                <w:noProof/>
              </w:rPr>
              <w:t>Toelichting Modeldocument Notariële verklaring – koop of optie</w:t>
            </w:r>
          </w:fldSimple>
        </w:p>
      </w:tc>
    </w:tr>
    <w:tr w:rsidR="00B61DF6" w14:paraId="338C1A1D" w14:textId="77777777">
      <w:tc>
        <w:tcPr>
          <w:tcW w:w="4181" w:type="dxa"/>
        </w:tcPr>
        <w:p w14:paraId="3404B477" w14:textId="77777777" w:rsidR="00B61DF6" w:rsidRDefault="00B61DF6">
          <w:pPr>
            <w:pStyle w:val="tussenkopje"/>
          </w:pPr>
          <w:r>
            <w:t>Versie</w:t>
          </w:r>
        </w:p>
      </w:tc>
    </w:tr>
    <w:bookmarkStart w:id="60" w:name="Versie"/>
    <w:tr w:rsidR="00B61DF6" w14:paraId="4B2CB1BB" w14:textId="77777777">
      <w:tc>
        <w:tcPr>
          <w:tcW w:w="4181" w:type="dxa"/>
        </w:tcPr>
        <w:p w14:paraId="20D29F0E" w14:textId="04D63019" w:rsidR="00B61DF6" w:rsidRPr="00A26E89" w:rsidRDefault="00B61DF6">
          <w:pPr>
            <w:spacing w:line="240" w:lineRule="atLeast"/>
          </w:pPr>
          <w:r w:rsidRPr="00A26E89">
            <w:fldChar w:fldCharType="begin"/>
          </w:r>
          <w:r w:rsidRPr="00A26E89">
            <w:instrText xml:space="preserve"> STYLEREF Versieopmaak\l  \* MERGEFORMAT </w:instrText>
          </w:r>
          <w:r w:rsidR="00914333">
            <w:fldChar w:fldCharType="separate"/>
          </w:r>
          <w:r w:rsidR="0031433D">
            <w:rPr>
              <w:noProof/>
            </w:rPr>
            <w:t>3.1</w:t>
          </w:r>
          <w:r w:rsidRPr="00A26E89">
            <w:fldChar w:fldCharType="end"/>
          </w:r>
          <w:bookmarkEnd w:id="60"/>
        </w:p>
      </w:tc>
    </w:tr>
    <w:tr w:rsidR="00B61DF6" w14:paraId="1BAB3315" w14:textId="77777777">
      <w:tc>
        <w:tcPr>
          <w:tcW w:w="4181" w:type="dxa"/>
        </w:tcPr>
        <w:p w14:paraId="0CAB1E04" w14:textId="77777777" w:rsidR="00B61DF6" w:rsidRDefault="00B61DF6">
          <w:pPr>
            <w:pStyle w:val="tussenkopje"/>
          </w:pPr>
          <w:r>
            <w:t>Blad</w:t>
          </w:r>
        </w:p>
      </w:tc>
    </w:tr>
    <w:tr w:rsidR="00B61DF6" w14:paraId="75F81385" w14:textId="77777777">
      <w:tc>
        <w:tcPr>
          <w:tcW w:w="4181" w:type="dxa"/>
        </w:tcPr>
        <w:p w14:paraId="11D365E1" w14:textId="2008CB4F" w:rsidR="00B61DF6" w:rsidRDefault="00B61DF6">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fldSimple w:instr=" NUMPAGES ">
            <w:r w:rsidR="0031433D">
              <w:rPr>
                <w:noProof/>
              </w:rPr>
              <w:instrText>26</w:instrText>
            </w:r>
          </w:fldSimple>
          <w:r>
            <w:fldChar w:fldCharType="separate"/>
          </w:r>
          <w:r w:rsidR="0031433D">
            <w:rPr>
              <w:noProof/>
            </w:rPr>
            <w:t>25</w:t>
          </w:r>
          <w:r>
            <w:fldChar w:fldCharType="end"/>
          </w:r>
          <w:r>
            <w:t xml:space="preserve"> </w:t>
          </w:r>
        </w:p>
      </w:tc>
    </w:tr>
  </w:tbl>
  <w:p w14:paraId="4911CAA7" w14:textId="77777777" w:rsidR="00B61DF6" w:rsidRDefault="00B61DF6">
    <w:pPr>
      <w:pStyle w:val="Koptekst"/>
    </w:pPr>
    <w:r>
      <w:rPr>
        <w:noProof/>
        <w:snapToGrid/>
        <w:lang w:eastAsia="nl-NL"/>
      </w:rPr>
      <w:drawing>
        <wp:anchor distT="0" distB="0" distL="114300" distR="114300" simplePos="0" relativeHeight="251659264" behindDoc="1" locked="0" layoutInCell="1" allowOverlap="1" wp14:anchorId="414C8947" wp14:editId="303B4C73">
          <wp:simplePos x="0" y="0"/>
          <wp:positionH relativeFrom="column">
            <wp:posOffset>2099945</wp:posOffset>
          </wp:positionH>
          <wp:positionV relativeFrom="paragraph">
            <wp:posOffset>-100330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1139"/>
    <w:multiLevelType w:val="hybridMultilevel"/>
    <w:tmpl w:val="A700311A"/>
    <w:lvl w:ilvl="0" w:tplc="C4D01D42">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color w:val="auto"/>
      </w:rPr>
    </w:lvl>
    <w:lvl w:ilvl="2" w:tplc="04130005">
      <w:start w:val="25"/>
      <w:numFmt w:val="bullet"/>
      <w:lvlText w:val="-"/>
      <w:lvlJc w:val="left"/>
      <w:pPr>
        <w:tabs>
          <w:tab w:val="num" w:pos="2160"/>
        </w:tabs>
        <w:ind w:left="2160" w:hanging="360"/>
      </w:pPr>
      <w:rPr>
        <w:rFonts w:ascii="Arial" w:eastAsia="Times New Roman" w:hAnsi="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3"/>
  </w:num>
  <w:num w:numId="3">
    <w:abstractNumId w:val="7"/>
  </w:num>
  <w:num w:numId="4">
    <w:abstractNumId w:val="11"/>
  </w:num>
  <w:num w:numId="5">
    <w:abstractNumId w:val="10"/>
  </w:num>
  <w:num w:numId="6">
    <w:abstractNumId w:val="6"/>
  </w:num>
  <w:num w:numId="7">
    <w:abstractNumId w:val="13"/>
  </w:num>
  <w:num w:numId="8">
    <w:abstractNumId w:val="13"/>
  </w:num>
  <w:num w:numId="9">
    <w:abstractNumId w:val="13"/>
  </w:num>
  <w:num w:numId="10">
    <w:abstractNumId w:val="13"/>
  </w:num>
  <w:num w:numId="11">
    <w:abstractNumId w:val="5"/>
  </w:num>
  <w:num w:numId="12">
    <w:abstractNumId w:val="0"/>
  </w:num>
  <w:num w:numId="13">
    <w:abstractNumId w:val="9"/>
  </w:num>
  <w:num w:numId="14">
    <w:abstractNumId w:val="14"/>
  </w:num>
  <w:num w:numId="15">
    <w:abstractNumId w:val="2"/>
  </w:num>
  <w:num w:numId="16">
    <w:abstractNumId w:val="4"/>
  </w:num>
  <w:num w:numId="17">
    <w:abstractNumId w:val="1"/>
  </w:num>
  <w:num w:numId="18">
    <w:abstractNumId w:val="13"/>
  </w:num>
  <w:num w:numId="19">
    <w:abstractNumId w:val="13"/>
  </w:num>
  <w:num w:numId="20">
    <w:abstractNumId w:val="13"/>
  </w:num>
  <w:num w:numId="21">
    <w:abstractNumId w:val="13"/>
  </w:num>
  <w:num w:numId="22">
    <w:abstractNumId w:val="8"/>
  </w:num>
  <w:num w:numId="23">
    <w:abstractNumId w:val="3"/>
  </w:num>
  <w:num w:numId="24">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oot, Karina de">
    <w15:presenceInfo w15:providerId="AD" w15:userId="S::Karina.deGroot@kadaster.nl::b3cfa8ed-263d-407c-b220-be1bb393b8a4"/>
  </w15:person>
  <w15:person w15:author="Hekman, Sanne">
    <w15:presenceInfo w15:providerId="AD" w15:userId="S::Sanne.Hekman@kadaster.nl::4eda6ed4-f228-41e2-b846-1c8ca441df09"/>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11767"/>
    <w:rsid w:val="000214EF"/>
    <w:rsid w:val="000263F1"/>
    <w:rsid w:val="00026981"/>
    <w:rsid w:val="00026F45"/>
    <w:rsid w:val="000276E6"/>
    <w:rsid w:val="000366EB"/>
    <w:rsid w:val="000412F4"/>
    <w:rsid w:val="000501C5"/>
    <w:rsid w:val="000651A6"/>
    <w:rsid w:val="00066AFA"/>
    <w:rsid w:val="00066F0F"/>
    <w:rsid w:val="00067E8F"/>
    <w:rsid w:val="00070282"/>
    <w:rsid w:val="00071E0D"/>
    <w:rsid w:val="000727C9"/>
    <w:rsid w:val="00073126"/>
    <w:rsid w:val="000739A7"/>
    <w:rsid w:val="0007423F"/>
    <w:rsid w:val="0007500F"/>
    <w:rsid w:val="000807C8"/>
    <w:rsid w:val="00082EA3"/>
    <w:rsid w:val="00085F0E"/>
    <w:rsid w:val="00097E01"/>
    <w:rsid w:val="000A3E75"/>
    <w:rsid w:val="000B3613"/>
    <w:rsid w:val="000B5345"/>
    <w:rsid w:val="000C06A1"/>
    <w:rsid w:val="000C50C8"/>
    <w:rsid w:val="000D1B80"/>
    <w:rsid w:val="000D26B2"/>
    <w:rsid w:val="000D3D6C"/>
    <w:rsid w:val="000D7093"/>
    <w:rsid w:val="000D7F0F"/>
    <w:rsid w:val="000E3414"/>
    <w:rsid w:val="000E4B27"/>
    <w:rsid w:val="000E6133"/>
    <w:rsid w:val="000F1CCA"/>
    <w:rsid w:val="00100C0F"/>
    <w:rsid w:val="00101423"/>
    <w:rsid w:val="001107B7"/>
    <w:rsid w:val="00110E67"/>
    <w:rsid w:val="00111416"/>
    <w:rsid w:val="00123A33"/>
    <w:rsid w:val="00124A65"/>
    <w:rsid w:val="0012779E"/>
    <w:rsid w:val="0013113E"/>
    <w:rsid w:val="00132E39"/>
    <w:rsid w:val="00133DEF"/>
    <w:rsid w:val="00141D6E"/>
    <w:rsid w:val="00144F7E"/>
    <w:rsid w:val="00157280"/>
    <w:rsid w:val="00157D24"/>
    <w:rsid w:val="00162DCD"/>
    <w:rsid w:val="001655AB"/>
    <w:rsid w:val="001726D0"/>
    <w:rsid w:val="00183B45"/>
    <w:rsid w:val="00195581"/>
    <w:rsid w:val="00195766"/>
    <w:rsid w:val="001A11AE"/>
    <w:rsid w:val="001A1575"/>
    <w:rsid w:val="001A323C"/>
    <w:rsid w:val="001A63B1"/>
    <w:rsid w:val="001A7704"/>
    <w:rsid w:val="001B245A"/>
    <w:rsid w:val="001B5352"/>
    <w:rsid w:val="001C5F83"/>
    <w:rsid w:val="001C71B2"/>
    <w:rsid w:val="001D0CDE"/>
    <w:rsid w:val="001F0B9A"/>
    <w:rsid w:val="00201AC6"/>
    <w:rsid w:val="00202110"/>
    <w:rsid w:val="002107DA"/>
    <w:rsid w:val="00213680"/>
    <w:rsid w:val="0021787C"/>
    <w:rsid w:val="00221A3F"/>
    <w:rsid w:val="00223933"/>
    <w:rsid w:val="0023267A"/>
    <w:rsid w:val="00236589"/>
    <w:rsid w:val="00236A20"/>
    <w:rsid w:val="0024063F"/>
    <w:rsid w:val="00252C9F"/>
    <w:rsid w:val="00262C10"/>
    <w:rsid w:val="00273C00"/>
    <w:rsid w:val="00281A2C"/>
    <w:rsid w:val="0028277C"/>
    <w:rsid w:val="0029028B"/>
    <w:rsid w:val="002919FA"/>
    <w:rsid w:val="002A3318"/>
    <w:rsid w:val="002A5C1F"/>
    <w:rsid w:val="002B01EB"/>
    <w:rsid w:val="002C2CF3"/>
    <w:rsid w:val="002C3F75"/>
    <w:rsid w:val="002C4C83"/>
    <w:rsid w:val="002D1E3E"/>
    <w:rsid w:val="002D2012"/>
    <w:rsid w:val="002D33F5"/>
    <w:rsid w:val="002D5947"/>
    <w:rsid w:val="002D6853"/>
    <w:rsid w:val="002D74BF"/>
    <w:rsid w:val="002E3EE5"/>
    <w:rsid w:val="002E4A00"/>
    <w:rsid w:val="002E51FA"/>
    <w:rsid w:val="002F11BB"/>
    <w:rsid w:val="0030488A"/>
    <w:rsid w:val="003053BE"/>
    <w:rsid w:val="003055B6"/>
    <w:rsid w:val="0031040C"/>
    <w:rsid w:val="0031433D"/>
    <w:rsid w:val="00316C9D"/>
    <w:rsid w:val="00321BF4"/>
    <w:rsid w:val="003237BA"/>
    <w:rsid w:val="00333F30"/>
    <w:rsid w:val="003344B9"/>
    <w:rsid w:val="00335460"/>
    <w:rsid w:val="0033564F"/>
    <w:rsid w:val="00337424"/>
    <w:rsid w:val="00351A50"/>
    <w:rsid w:val="00355F1D"/>
    <w:rsid w:val="00365A69"/>
    <w:rsid w:val="003709D4"/>
    <w:rsid w:val="00373082"/>
    <w:rsid w:val="00373469"/>
    <w:rsid w:val="003775C7"/>
    <w:rsid w:val="00382AAB"/>
    <w:rsid w:val="003A1B98"/>
    <w:rsid w:val="003B4E7E"/>
    <w:rsid w:val="003C166A"/>
    <w:rsid w:val="003C1D14"/>
    <w:rsid w:val="003C3E6F"/>
    <w:rsid w:val="003C5086"/>
    <w:rsid w:val="003C7596"/>
    <w:rsid w:val="003D4A9D"/>
    <w:rsid w:val="003E1BD8"/>
    <w:rsid w:val="003F5227"/>
    <w:rsid w:val="003F6647"/>
    <w:rsid w:val="003F700D"/>
    <w:rsid w:val="003F716E"/>
    <w:rsid w:val="00407D68"/>
    <w:rsid w:val="00410ECD"/>
    <w:rsid w:val="00415220"/>
    <w:rsid w:val="00415E3B"/>
    <w:rsid w:val="00416274"/>
    <w:rsid w:val="00416A2D"/>
    <w:rsid w:val="004257B2"/>
    <w:rsid w:val="00426091"/>
    <w:rsid w:val="0042788B"/>
    <w:rsid w:val="0043223B"/>
    <w:rsid w:val="00432248"/>
    <w:rsid w:val="00432CF4"/>
    <w:rsid w:val="0044298E"/>
    <w:rsid w:val="00442E0D"/>
    <w:rsid w:val="0044677A"/>
    <w:rsid w:val="00451606"/>
    <w:rsid w:val="00456606"/>
    <w:rsid w:val="00463841"/>
    <w:rsid w:val="00463F5A"/>
    <w:rsid w:val="0047231F"/>
    <w:rsid w:val="004734CF"/>
    <w:rsid w:val="00484E70"/>
    <w:rsid w:val="004A5FA4"/>
    <w:rsid w:val="004B405C"/>
    <w:rsid w:val="004B52A2"/>
    <w:rsid w:val="004C6545"/>
    <w:rsid w:val="004C70C2"/>
    <w:rsid w:val="004D4DB1"/>
    <w:rsid w:val="004D5271"/>
    <w:rsid w:val="004E407B"/>
    <w:rsid w:val="004F2132"/>
    <w:rsid w:val="0050178E"/>
    <w:rsid w:val="0050706C"/>
    <w:rsid w:val="00507639"/>
    <w:rsid w:val="0051084E"/>
    <w:rsid w:val="0051111A"/>
    <w:rsid w:val="00515485"/>
    <w:rsid w:val="00515587"/>
    <w:rsid w:val="00520F65"/>
    <w:rsid w:val="005253A6"/>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C6805"/>
    <w:rsid w:val="005D37DC"/>
    <w:rsid w:val="005D562D"/>
    <w:rsid w:val="005D5AD1"/>
    <w:rsid w:val="005D6C76"/>
    <w:rsid w:val="005E39B5"/>
    <w:rsid w:val="005E76AB"/>
    <w:rsid w:val="005F6678"/>
    <w:rsid w:val="0063013F"/>
    <w:rsid w:val="00641EEA"/>
    <w:rsid w:val="00651847"/>
    <w:rsid w:val="00655999"/>
    <w:rsid w:val="006565D8"/>
    <w:rsid w:val="006642EC"/>
    <w:rsid w:val="00685A7D"/>
    <w:rsid w:val="006A04DC"/>
    <w:rsid w:val="006B184A"/>
    <w:rsid w:val="006B48E9"/>
    <w:rsid w:val="006C121C"/>
    <w:rsid w:val="006D0AC9"/>
    <w:rsid w:val="006D159A"/>
    <w:rsid w:val="006D5708"/>
    <w:rsid w:val="006E1C53"/>
    <w:rsid w:val="006F05B4"/>
    <w:rsid w:val="006F0FE5"/>
    <w:rsid w:val="006F4B80"/>
    <w:rsid w:val="007007BF"/>
    <w:rsid w:val="00705311"/>
    <w:rsid w:val="0071584A"/>
    <w:rsid w:val="00716A64"/>
    <w:rsid w:val="00717B74"/>
    <w:rsid w:val="0072304C"/>
    <w:rsid w:val="0072502C"/>
    <w:rsid w:val="00727794"/>
    <w:rsid w:val="00730ADF"/>
    <w:rsid w:val="007333D6"/>
    <w:rsid w:val="0073565C"/>
    <w:rsid w:val="00737F5A"/>
    <w:rsid w:val="00745328"/>
    <w:rsid w:val="00755E7D"/>
    <w:rsid w:val="007571A3"/>
    <w:rsid w:val="00773FEA"/>
    <w:rsid w:val="0078103D"/>
    <w:rsid w:val="00791E5D"/>
    <w:rsid w:val="00794232"/>
    <w:rsid w:val="00795BAC"/>
    <w:rsid w:val="00796A16"/>
    <w:rsid w:val="00797A40"/>
    <w:rsid w:val="007A0C2E"/>
    <w:rsid w:val="007A13D4"/>
    <w:rsid w:val="007A6F5D"/>
    <w:rsid w:val="007B7266"/>
    <w:rsid w:val="007C437B"/>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178"/>
    <w:rsid w:val="00811766"/>
    <w:rsid w:val="00814876"/>
    <w:rsid w:val="0082628C"/>
    <w:rsid w:val="008277E5"/>
    <w:rsid w:val="00847CE1"/>
    <w:rsid w:val="00860F50"/>
    <w:rsid w:val="008615FF"/>
    <w:rsid w:val="00872112"/>
    <w:rsid w:val="00875241"/>
    <w:rsid w:val="00886579"/>
    <w:rsid w:val="00892098"/>
    <w:rsid w:val="00893FD5"/>
    <w:rsid w:val="00894A4C"/>
    <w:rsid w:val="008A1142"/>
    <w:rsid w:val="008A41F7"/>
    <w:rsid w:val="008A5E15"/>
    <w:rsid w:val="008B12E1"/>
    <w:rsid w:val="008C2C6B"/>
    <w:rsid w:val="008D105A"/>
    <w:rsid w:val="008D42BB"/>
    <w:rsid w:val="008D4506"/>
    <w:rsid w:val="008D5A68"/>
    <w:rsid w:val="008D658E"/>
    <w:rsid w:val="008E3405"/>
    <w:rsid w:val="008F534B"/>
    <w:rsid w:val="008F6C10"/>
    <w:rsid w:val="009017CA"/>
    <w:rsid w:val="00910B5D"/>
    <w:rsid w:val="0091112D"/>
    <w:rsid w:val="00913B3B"/>
    <w:rsid w:val="00914333"/>
    <w:rsid w:val="009157C3"/>
    <w:rsid w:val="00915A7C"/>
    <w:rsid w:val="00916334"/>
    <w:rsid w:val="00920A52"/>
    <w:rsid w:val="00931FF3"/>
    <w:rsid w:val="00932C3C"/>
    <w:rsid w:val="00961082"/>
    <w:rsid w:val="00961F7B"/>
    <w:rsid w:val="0096402B"/>
    <w:rsid w:val="00964563"/>
    <w:rsid w:val="009650F2"/>
    <w:rsid w:val="00966BC6"/>
    <w:rsid w:val="009865C3"/>
    <w:rsid w:val="00987B13"/>
    <w:rsid w:val="00993C92"/>
    <w:rsid w:val="00995D57"/>
    <w:rsid w:val="00996531"/>
    <w:rsid w:val="009977C0"/>
    <w:rsid w:val="009A2B73"/>
    <w:rsid w:val="009A6156"/>
    <w:rsid w:val="009A6C29"/>
    <w:rsid w:val="009A7A80"/>
    <w:rsid w:val="009B3825"/>
    <w:rsid w:val="009B6D62"/>
    <w:rsid w:val="009C3517"/>
    <w:rsid w:val="009C6D27"/>
    <w:rsid w:val="009C767C"/>
    <w:rsid w:val="009D2200"/>
    <w:rsid w:val="009D5F2E"/>
    <w:rsid w:val="009E21AB"/>
    <w:rsid w:val="009E45AD"/>
    <w:rsid w:val="009F7AB2"/>
    <w:rsid w:val="00A04212"/>
    <w:rsid w:val="00A07556"/>
    <w:rsid w:val="00A21153"/>
    <w:rsid w:val="00A24311"/>
    <w:rsid w:val="00A26E89"/>
    <w:rsid w:val="00A27933"/>
    <w:rsid w:val="00A3172B"/>
    <w:rsid w:val="00A349FB"/>
    <w:rsid w:val="00A424C5"/>
    <w:rsid w:val="00A46823"/>
    <w:rsid w:val="00A47C9A"/>
    <w:rsid w:val="00A50440"/>
    <w:rsid w:val="00A522B8"/>
    <w:rsid w:val="00A5779C"/>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7C16"/>
    <w:rsid w:val="00B11FD6"/>
    <w:rsid w:val="00B15A5E"/>
    <w:rsid w:val="00B16ED0"/>
    <w:rsid w:val="00B2244E"/>
    <w:rsid w:val="00B2348D"/>
    <w:rsid w:val="00B25362"/>
    <w:rsid w:val="00B26E27"/>
    <w:rsid w:val="00B31250"/>
    <w:rsid w:val="00B3250E"/>
    <w:rsid w:val="00B3530C"/>
    <w:rsid w:val="00B35CB1"/>
    <w:rsid w:val="00B36BE0"/>
    <w:rsid w:val="00B41738"/>
    <w:rsid w:val="00B45C4C"/>
    <w:rsid w:val="00B5124C"/>
    <w:rsid w:val="00B5323C"/>
    <w:rsid w:val="00B545CD"/>
    <w:rsid w:val="00B61DF6"/>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4B21"/>
    <w:rsid w:val="00C05D43"/>
    <w:rsid w:val="00C1174B"/>
    <w:rsid w:val="00C12831"/>
    <w:rsid w:val="00C144CE"/>
    <w:rsid w:val="00C24035"/>
    <w:rsid w:val="00C25B9D"/>
    <w:rsid w:val="00C30B24"/>
    <w:rsid w:val="00C40B58"/>
    <w:rsid w:val="00C42E9B"/>
    <w:rsid w:val="00C44FEB"/>
    <w:rsid w:val="00C526AC"/>
    <w:rsid w:val="00C559D8"/>
    <w:rsid w:val="00C617D4"/>
    <w:rsid w:val="00C61FEF"/>
    <w:rsid w:val="00C664FC"/>
    <w:rsid w:val="00C66FD7"/>
    <w:rsid w:val="00C71CE7"/>
    <w:rsid w:val="00C72F1C"/>
    <w:rsid w:val="00C7516D"/>
    <w:rsid w:val="00C766F7"/>
    <w:rsid w:val="00C8494F"/>
    <w:rsid w:val="00C86E37"/>
    <w:rsid w:val="00C928B0"/>
    <w:rsid w:val="00C9693A"/>
    <w:rsid w:val="00CA1C9B"/>
    <w:rsid w:val="00CA38D8"/>
    <w:rsid w:val="00CB4960"/>
    <w:rsid w:val="00CC08B1"/>
    <w:rsid w:val="00CC7953"/>
    <w:rsid w:val="00CD188B"/>
    <w:rsid w:val="00CE6518"/>
    <w:rsid w:val="00CE6FA0"/>
    <w:rsid w:val="00D00BB8"/>
    <w:rsid w:val="00D01B7F"/>
    <w:rsid w:val="00D02A42"/>
    <w:rsid w:val="00D11468"/>
    <w:rsid w:val="00D32FB1"/>
    <w:rsid w:val="00D33240"/>
    <w:rsid w:val="00D41C34"/>
    <w:rsid w:val="00D45DFF"/>
    <w:rsid w:val="00D463F6"/>
    <w:rsid w:val="00D4740D"/>
    <w:rsid w:val="00D47661"/>
    <w:rsid w:val="00D561F4"/>
    <w:rsid w:val="00D57CAC"/>
    <w:rsid w:val="00D605C7"/>
    <w:rsid w:val="00D606E2"/>
    <w:rsid w:val="00D60D1A"/>
    <w:rsid w:val="00D67A8E"/>
    <w:rsid w:val="00D73B6E"/>
    <w:rsid w:val="00D73F23"/>
    <w:rsid w:val="00D75BF3"/>
    <w:rsid w:val="00D81B17"/>
    <w:rsid w:val="00D91D96"/>
    <w:rsid w:val="00DA09DA"/>
    <w:rsid w:val="00DB0E72"/>
    <w:rsid w:val="00DB19E9"/>
    <w:rsid w:val="00DB2C1F"/>
    <w:rsid w:val="00DB3A03"/>
    <w:rsid w:val="00DD5DA8"/>
    <w:rsid w:val="00DE17ED"/>
    <w:rsid w:val="00DE5E98"/>
    <w:rsid w:val="00DF67B4"/>
    <w:rsid w:val="00DF7C1B"/>
    <w:rsid w:val="00E02492"/>
    <w:rsid w:val="00E03208"/>
    <w:rsid w:val="00E0594B"/>
    <w:rsid w:val="00E11CF5"/>
    <w:rsid w:val="00E142C7"/>
    <w:rsid w:val="00E15533"/>
    <w:rsid w:val="00E1553F"/>
    <w:rsid w:val="00E16C2B"/>
    <w:rsid w:val="00E177D0"/>
    <w:rsid w:val="00E20FB7"/>
    <w:rsid w:val="00E3093E"/>
    <w:rsid w:val="00E30C44"/>
    <w:rsid w:val="00E3260F"/>
    <w:rsid w:val="00E337E7"/>
    <w:rsid w:val="00E36C5E"/>
    <w:rsid w:val="00E4482F"/>
    <w:rsid w:val="00E46ACB"/>
    <w:rsid w:val="00E61E30"/>
    <w:rsid w:val="00E872C4"/>
    <w:rsid w:val="00E92605"/>
    <w:rsid w:val="00E93C34"/>
    <w:rsid w:val="00E94664"/>
    <w:rsid w:val="00EA4857"/>
    <w:rsid w:val="00EB1008"/>
    <w:rsid w:val="00EB33A4"/>
    <w:rsid w:val="00EC1FEA"/>
    <w:rsid w:val="00EC4698"/>
    <w:rsid w:val="00EC50F2"/>
    <w:rsid w:val="00ED0ADB"/>
    <w:rsid w:val="00ED1627"/>
    <w:rsid w:val="00ED5661"/>
    <w:rsid w:val="00EE33B3"/>
    <w:rsid w:val="00EF152F"/>
    <w:rsid w:val="00EF61A3"/>
    <w:rsid w:val="00EF667F"/>
    <w:rsid w:val="00EF7354"/>
    <w:rsid w:val="00F035A1"/>
    <w:rsid w:val="00F05841"/>
    <w:rsid w:val="00F11F77"/>
    <w:rsid w:val="00F15296"/>
    <w:rsid w:val="00F20F8F"/>
    <w:rsid w:val="00F31244"/>
    <w:rsid w:val="00F41CE3"/>
    <w:rsid w:val="00F45596"/>
    <w:rsid w:val="00F45B58"/>
    <w:rsid w:val="00F50871"/>
    <w:rsid w:val="00F510BD"/>
    <w:rsid w:val="00F53263"/>
    <w:rsid w:val="00F657FE"/>
    <w:rsid w:val="00F71A15"/>
    <w:rsid w:val="00F81B33"/>
    <w:rsid w:val="00F83D1D"/>
    <w:rsid w:val="00FA1208"/>
    <w:rsid w:val="00FA302D"/>
    <w:rsid w:val="00FC5CB7"/>
    <w:rsid w:val="00FD034C"/>
    <w:rsid w:val="00FD0F2A"/>
    <w:rsid w:val="00FD1C48"/>
    <w:rsid w:val="00FD57EC"/>
    <w:rsid w:val="00FD60F8"/>
    <w:rsid w:val="00FE1856"/>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3A7BF"/>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839E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link w:val="TekstopmerkingChar"/>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 w:type="paragraph" w:styleId="Geenafstand">
    <w:name w:val="No Spacing"/>
    <w:uiPriority w:val="1"/>
    <w:qFormat/>
    <w:rsid w:val="00811178"/>
    <w:rPr>
      <w:rFonts w:asciiTheme="minorHAnsi" w:eastAsiaTheme="minorHAnsi" w:hAnsiTheme="minorHAnsi" w:cstheme="minorBidi"/>
      <w:sz w:val="22"/>
      <w:szCs w:val="22"/>
      <w:lang w:eastAsia="en-US"/>
    </w:rPr>
  </w:style>
  <w:style w:type="paragraph" w:styleId="Lijstalinea">
    <w:name w:val="List Paragraph"/>
    <w:basedOn w:val="Standaard"/>
    <w:uiPriority w:val="34"/>
    <w:qFormat/>
    <w:rsid w:val="00811178"/>
    <w:pPr>
      <w:ind w:left="720"/>
      <w:contextualSpacing/>
    </w:pPr>
  </w:style>
  <w:style w:type="paragraph" w:styleId="Onderwerpvanopmerking">
    <w:name w:val="annotation subject"/>
    <w:basedOn w:val="Tekstopmerking"/>
    <w:next w:val="Tekstopmerking"/>
    <w:link w:val="OnderwerpvanopmerkingChar"/>
    <w:semiHidden/>
    <w:unhideWhenUsed/>
    <w:rsid w:val="00961082"/>
    <w:pPr>
      <w:widowControl/>
    </w:pPr>
    <w:rPr>
      <w:rFonts w:ascii="Arial" w:hAnsi="Arial"/>
      <w:b/>
      <w:bCs/>
      <w:kern w:val="28"/>
      <w:lang w:eastAsia="en-US"/>
    </w:rPr>
  </w:style>
  <w:style w:type="character" w:customStyle="1" w:styleId="TekstopmerkingChar">
    <w:name w:val="Tekst opmerking Char"/>
    <w:basedOn w:val="Standaardalinea-lettertype"/>
    <w:link w:val="Tekstopmerking"/>
    <w:semiHidden/>
    <w:rsid w:val="00961082"/>
    <w:rPr>
      <w:rFonts w:ascii="Courier New" w:hAnsi="Courier New"/>
      <w:snapToGrid w:val="0"/>
    </w:rPr>
  </w:style>
  <w:style w:type="character" w:customStyle="1" w:styleId="OnderwerpvanopmerkingChar">
    <w:name w:val="Onderwerp van opmerking Char"/>
    <w:basedOn w:val="TekstopmerkingChar"/>
    <w:link w:val="Onderwerpvanopmerking"/>
    <w:semiHidden/>
    <w:rsid w:val="00961082"/>
    <w:rPr>
      <w:rFonts w:ascii="Arial" w:hAnsi="Arial"/>
      <w:b/>
      <w:bCs/>
      <w:snapToGrid w:val="0"/>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62DB-7120-41E9-9026-B47351AC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26</Pages>
  <Words>4708</Words>
  <Characters>25900</Characters>
  <Application>Microsoft Office Word</Application>
  <DocSecurity>0</DocSecurity>
  <Lines>215</Lines>
  <Paragraphs>61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30547</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cp:revision>
  <cp:lastPrinted>2019-12-10T08:27:00Z</cp:lastPrinted>
  <dcterms:created xsi:type="dcterms:W3CDTF">2020-03-13T09:21:00Z</dcterms:created>
  <dcterms:modified xsi:type="dcterms:W3CDTF">2020-03-13T09:33:00Z</dcterms:modified>
</cp:coreProperties>
</file>