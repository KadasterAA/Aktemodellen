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27079" w14:textId="0BBDE912" w:rsidR="00156D61" w:rsidRDefault="00871F92">
      <w:pPr>
        <w:rPr>
          <w:rFonts w:ascii="Arial" w:hAnsi="Arial" w:cs="Arial"/>
          <w:bCs/>
          <w:snapToGrid w:val="0"/>
          <w:color w:val="000000"/>
          <w:szCs w:val="24"/>
        </w:rPr>
      </w:pPr>
      <w:r>
        <w:rPr>
          <w:rFonts w:ascii="Arial" w:hAnsi="Arial" w:cs="Arial"/>
          <w:b/>
          <w:snapToGrid w:val="0"/>
          <w:color w:val="000000"/>
          <w:szCs w:val="24"/>
        </w:rPr>
        <w:t>Hypotheekakte ASN Bank</w:t>
      </w:r>
      <w:r>
        <w:rPr>
          <w:rFonts w:ascii="Arial" w:hAnsi="Arial" w:cs="Arial"/>
          <w:b/>
          <w:snapToGrid w:val="0"/>
          <w:color w:val="000000"/>
          <w:szCs w:val="24"/>
        </w:rPr>
        <w:tab/>
        <w:t xml:space="preserve"> </w:t>
      </w:r>
      <w:r>
        <w:rPr>
          <w:rFonts w:ascii="Arial" w:hAnsi="Arial" w:cs="Arial"/>
          <w:bCs/>
          <w:snapToGrid w:val="0"/>
          <w:color w:val="000000"/>
          <w:szCs w:val="24"/>
        </w:rPr>
        <w:t xml:space="preserve">(Model HYASNBA00 versie </w:t>
      </w:r>
      <w:del w:id="0" w:author="Groote Haar, Linda" w:date="2025-05-28T09:35:00Z" w16du:dateUtc="2025-05-28T07:35:00Z">
        <w:r w:rsidR="00FA464A" w:rsidDel="00811DEF">
          <w:rPr>
            <w:rFonts w:ascii="Arial" w:hAnsi="Arial" w:cs="Arial"/>
            <w:bCs/>
            <w:snapToGrid w:val="0"/>
            <w:color w:val="000000"/>
            <w:szCs w:val="24"/>
          </w:rPr>
          <w:delText>27-06</w:delText>
        </w:r>
        <w:r w:rsidR="001E7A1E" w:rsidDel="00811DEF">
          <w:rPr>
            <w:rFonts w:ascii="Arial" w:hAnsi="Arial" w:cs="Arial"/>
            <w:bCs/>
            <w:snapToGrid w:val="0"/>
            <w:color w:val="000000"/>
            <w:szCs w:val="24"/>
          </w:rPr>
          <w:delText>-</w:delText>
        </w:r>
        <w:r w:rsidDel="00811DEF">
          <w:rPr>
            <w:rFonts w:ascii="Arial" w:hAnsi="Arial" w:cs="Arial"/>
            <w:bCs/>
            <w:snapToGrid w:val="0"/>
            <w:color w:val="000000"/>
            <w:szCs w:val="24"/>
          </w:rPr>
          <w:delText>2023</w:delText>
        </w:r>
      </w:del>
      <w:ins w:id="1" w:author="Groote Haar, Linda" w:date="2025-05-28T09:35:00Z" w16du:dateUtc="2025-05-28T07:35:00Z">
        <w:r w:rsidR="00811DEF">
          <w:rPr>
            <w:rFonts w:ascii="Arial" w:hAnsi="Arial" w:cs="Arial"/>
            <w:bCs/>
            <w:snapToGrid w:val="0"/>
            <w:color w:val="000000"/>
            <w:szCs w:val="24"/>
          </w:rPr>
          <w:t>01-07-2025</w:t>
        </w:r>
      </w:ins>
      <w:r>
        <w:rPr>
          <w:rFonts w:ascii="Arial" w:hAnsi="Arial" w:cs="Arial"/>
          <w:bCs/>
          <w:snapToGrid w:val="0"/>
          <w:color w:val="000000"/>
          <w:szCs w:val="24"/>
        </w:rPr>
        <w:t>)</w:t>
      </w:r>
    </w:p>
    <w:p w14:paraId="0FBBC79E" w14:textId="2165A385" w:rsidR="00871F92" w:rsidRDefault="00871F92" w:rsidP="00871F92">
      <w:pPr>
        <w:ind w:right="96"/>
        <w:rPr>
          <w:rFonts w:ascii="Arial" w:hAnsi="Arial" w:cs="Arial"/>
          <w:b/>
          <w:color w:val="000000"/>
          <w:sz w:val="20"/>
          <w:u w:val="single"/>
        </w:rPr>
      </w:pPr>
      <w:r>
        <w:rPr>
          <w:rFonts w:ascii="Arial" w:hAnsi="Arial" w:cs="Arial"/>
          <w:b/>
          <w:color w:val="000000"/>
          <w:sz w:val="20"/>
          <w:u w:val="single"/>
        </w:rPr>
        <w:t xml:space="preserve">Versie </w:t>
      </w:r>
      <w:del w:id="2" w:author="Groote Haar, Linda" w:date="2025-05-28T09:35:00Z" w16du:dateUtc="2025-05-28T07:35:00Z">
        <w:r w:rsidDel="00811DEF">
          <w:rPr>
            <w:rFonts w:ascii="Arial" w:hAnsi="Arial" w:cs="Arial"/>
            <w:b/>
            <w:color w:val="000000"/>
            <w:sz w:val="20"/>
            <w:u w:val="single"/>
          </w:rPr>
          <w:delText>1</w:delText>
        </w:r>
      </w:del>
      <w:ins w:id="3" w:author="Groote Haar, Linda" w:date="2025-05-28T09:35:00Z" w16du:dateUtc="2025-05-28T07:35:00Z">
        <w:r w:rsidR="00811DEF">
          <w:rPr>
            <w:rFonts w:ascii="Arial" w:hAnsi="Arial" w:cs="Arial"/>
            <w:b/>
            <w:color w:val="000000"/>
            <w:sz w:val="20"/>
            <w:u w:val="single"/>
          </w:rPr>
          <w:t>2</w:t>
        </w:r>
      </w:ins>
      <w:r>
        <w:rPr>
          <w:rFonts w:ascii="Arial" w:hAnsi="Arial" w:cs="Arial"/>
          <w:b/>
          <w:color w:val="000000"/>
          <w:sz w:val="20"/>
          <w:u w:val="single"/>
        </w:rPr>
        <w:t>.0</w:t>
      </w:r>
      <w:r>
        <w:rPr>
          <w:rFonts w:ascii="Arial" w:hAnsi="Arial" w:cs="Arial"/>
          <w:b/>
          <w:color w:val="000000"/>
          <w:sz w:val="20"/>
          <w:u w:val="single"/>
        </w:rPr>
        <w:tab/>
        <w:t xml:space="preserve">d.d. </w:t>
      </w:r>
      <w:del w:id="4" w:author="Groote Haar, Linda" w:date="2025-05-28T09:35:00Z" w16du:dateUtc="2025-05-28T07:35:00Z">
        <w:r w:rsidDel="00811DEF">
          <w:rPr>
            <w:rFonts w:ascii="Arial" w:hAnsi="Arial" w:cs="Arial"/>
            <w:b/>
            <w:color w:val="000000"/>
            <w:sz w:val="20"/>
            <w:u w:val="single"/>
          </w:rPr>
          <w:delText>24</w:delText>
        </w:r>
      </w:del>
      <w:ins w:id="5" w:author="Groote Haar, Linda" w:date="2025-05-28T09:35:00Z" w16du:dateUtc="2025-05-28T07:35:00Z">
        <w:r w:rsidR="00811DEF">
          <w:rPr>
            <w:rFonts w:ascii="Arial" w:hAnsi="Arial" w:cs="Arial"/>
            <w:b/>
            <w:color w:val="000000"/>
            <w:sz w:val="20"/>
            <w:u w:val="single"/>
          </w:rPr>
          <w:t>28</w:t>
        </w:r>
      </w:ins>
      <w:r>
        <w:rPr>
          <w:rFonts w:ascii="Arial" w:hAnsi="Arial" w:cs="Arial"/>
          <w:b/>
          <w:color w:val="000000"/>
          <w:sz w:val="20"/>
          <w:u w:val="single"/>
        </w:rPr>
        <w:t>-05-202</w:t>
      </w:r>
      <w:ins w:id="6" w:author="Groote Haar, Linda" w:date="2025-05-28T09:35:00Z" w16du:dateUtc="2025-05-28T07:35:00Z">
        <w:r w:rsidR="00811DEF">
          <w:rPr>
            <w:rFonts w:ascii="Arial" w:hAnsi="Arial" w:cs="Arial"/>
            <w:b/>
            <w:color w:val="000000"/>
            <w:sz w:val="20"/>
            <w:u w:val="single"/>
          </w:rPr>
          <w:t>5</w:t>
        </w:r>
      </w:ins>
      <w:del w:id="7" w:author="Groote Haar, Linda" w:date="2025-05-28T09:35:00Z" w16du:dateUtc="2025-05-28T07:35:00Z">
        <w:r w:rsidDel="00811DEF">
          <w:rPr>
            <w:rFonts w:ascii="Arial" w:hAnsi="Arial" w:cs="Arial"/>
            <w:b/>
            <w:color w:val="000000"/>
            <w:sz w:val="20"/>
            <w:u w:val="single"/>
          </w:rPr>
          <w:delText>4</w:delText>
        </w:r>
      </w:del>
      <w:r>
        <w:rPr>
          <w:rFonts w:ascii="Arial" w:hAnsi="Arial" w:cs="Arial"/>
          <w:b/>
          <w:color w:val="000000"/>
          <w:sz w:val="20"/>
          <w:u w:val="single"/>
        </w:rPr>
        <w:t xml:space="preserve"> </w:t>
      </w:r>
    </w:p>
    <w:p w14:paraId="0CC68328"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EQUIVALENTIEVERKLARING</w:t>
      </w:r>
      <w:r w:rsidRPr="00871F92">
        <w:rPr>
          <w:rFonts w:ascii="Arial" w:eastAsia="Times New Roman" w:hAnsi="Arial" w:cs="Arial"/>
          <w:color w:val="FF0000"/>
          <w:kern w:val="0"/>
          <w:sz w:val="20"/>
          <w:szCs w:val="20"/>
          <w:lang w:eastAsia="nl-NL"/>
          <w14:ligatures w14:val="none"/>
        </w:rPr>
        <w:t>.</w:t>
      </w:r>
    </w:p>
    <w:p w14:paraId="36A24928"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800080"/>
          <w:kern w:val="0"/>
          <w:sz w:val="20"/>
          <w:szCs w:val="20"/>
          <w:lang w:eastAsia="nl-NL"/>
          <w14:ligatures w14:val="none"/>
        </w:rPr>
      </w:pPr>
    </w:p>
    <w:p w14:paraId="0ADD6325"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800080"/>
          <w:kern w:val="0"/>
          <w:sz w:val="20"/>
          <w:szCs w:val="20"/>
          <w:lang w:eastAsia="nl-NL"/>
          <w14:ligatures w14:val="none"/>
        </w:rPr>
      </w:pPr>
    </w:p>
    <w:p w14:paraId="6A312D39" w14:textId="77777777" w:rsidR="00871F92" w:rsidRPr="00871F92" w:rsidRDefault="00871F92" w:rsidP="00871F92">
      <w:pPr>
        <w:widowControl w:val="0"/>
        <w:tabs>
          <w:tab w:val="left" w:pos="-1440"/>
          <w:tab w:val="left" w:pos="-720"/>
        </w:tabs>
        <w:suppressAutoHyphens/>
        <w:snapToGrid w:val="0"/>
        <w:spacing w:after="0" w:line="240" w:lineRule="auto"/>
        <w:jc w:val="center"/>
        <w:rPr>
          <w:rFonts w:ascii="Arial" w:eastAsia="Times New Roman" w:hAnsi="Arial" w:cs="Arial"/>
          <w:kern w:val="0"/>
          <w:sz w:val="20"/>
          <w:szCs w:val="20"/>
          <w:lang w:eastAsia="nl-NL"/>
          <w14:ligatures w14:val="none"/>
        </w:rPr>
      </w:pPr>
      <w:r w:rsidRPr="00871F92">
        <w:rPr>
          <w:rFonts w:ascii="Arial" w:eastAsia="Times New Roman" w:hAnsi="Arial" w:cs="Arial"/>
          <w:color w:val="800080"/>
          <w:kern w:val="0"/>
          <w:sz w:val="20"/>
          <w:szCs w:val="20"/>
          <w:highlight w:val="yellow"/>
          <w:lang w:eastAsia="nl-NL"/>
          <w14:ligatures w14:val="none"/>
        </w:rPr>
        <w:t>TEKSTBLOK TITEL HYPOTHEEKAKTEN</w:t>
      </w:r>
    </w:p>
    <w:p w14:paraId="7BA0D90B"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339966"/>
          <w:kern w:val="0"/>
          <w:sz w:val="20"/>
          <w:szCs w:val="20"/>
          <w:lang w:eastAsia="nl-NL"/>
          <w14:ligatures w14:val="none"/>
        </w:rPr>
      </w:pPr>
    </w:p>
    <w:p w14:paraId="64B36611"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FF0000"/>
          <w:kern w:val="0"/>
          <w:sz w:val="20"/>
          <w:szCs w:val="20"/>
          <w:highlight w:val="yellow"/>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AANHEF</w:t>
      </w:r>
      <w:r w:rsidRPr="00871F92">
        <w:rPr>
          <w:rFonts w:ascii="Arial" w:eastAsia="Times New Roman" w:hAnsi="Arial" w:cs="Arial"/>
          <w:color w:val="FF0000"/>
          <w:kern w:val="0"/>
          <w:sz w:val="20"/>
          <w:szCs w:val="20"/>
          <w:lang w:eastAsia="nl-NL"/>
          <w14:ligatures w14:val="none"/>
        </w:rPr>
        <w:t>:</w:t>
      </w:r>
      <w:r w:rsidRPr="00871F92">
        <w:rPr>
          <w:rFonts w:ascii="Arial" w:eastAsia="Times New Roman" w:hAnsi="Arial" w:cs="Arial"/>
          <w:color w:val="FF0000"/>
          <w:kern w:val="0"/>
          <w:sz w:val="20"/>
          <w:szCs w:val="20"/>
          <w:highlight w:val="yellow"/>
          <w:lang w:eastAsia="nl-NL"/>
          <w14:ligatures w14:val="none"/>
        </w:rPr>
        <w:t xml:space="preserve"> </w:t>
      </w:r>
    </w:p>
    <w:p w14:paraId="515F89BE" w14:textId="77777777" w:rsidR="00871F92" w:rsidRPr="00871F92" w:rsidRDefault="00871F92" w:rsidP="00871F92">
      <w:pPr>
        <w:widowControl w:val="0"/>
        <w:tabs>
          <w:tab w:val="left" w:pos="-1440"/>
          <w:tab w:val="left" w:pos="-720"/>
        </w:tabs>
        <w:suppressAutoHyphens/>
        <w:snapToGrid w:val="0"/>
        <w:spacing w:after="0" w:line="240" w:lineRule="auto"/>
        <w:rPr>
          <w:rFonts w:ascii="Arial" w:eastAsia="Times New Roman" w:hAnsi="Arial" w:cs="Arial"/>
          <w:color w:val="800080"/>
          <w:kern w:val="0"/>
          <w:sz w:val="20"/>
          <w:szCs w:val="20"/>
          <w:lang w:eastAsia="nl-NL"/>
          <w14:ligatures w14:val="none"/>
        </w:rPr>
      </w:pP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1.</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bCs/>
          <w:color w:val="800080"/>
          <w:kern w:val="0"/>
          <w:sz w:val="20"/>
          <w:szCs w:val="20"/>
          <w:highlight w:val="yellow"/>
          <w:lang w:eastAsia="nl-NL"/>
          <w14:ligatures w14:val="none"/>
        </w:rPr>
        <w:t>TEKSTBLOK GEVOLMACHTIGDE</w:t>
      </w:r>
      <w:r w:rsidRPr="00871F92">
        <w:rPr>
          <w:rFonts w:ascii="Arial" w:eastAsia="Times New Roman" w:hAnsi="Arial" w:cs="Arial"/>
          <w:bCs/>
          <w:color w:val="800080"/>
          <w:kern w:val="0"/>
          <w:sz w:val="20"/>
          <w:szCs w:val="20"/>
          <w:lang w:eastAsia="nl-NL"/>
          <w14:ligatures w14:val="none"/>
        </w:rPr>
        <w:t>:</w:t>
      </w:r>
    </w:p>
    <w:p w14:paraId="5934299F" w14:textId="77777777" w:rsidR="00871F92" w:rsidRPr="00871F92" w:rsidRDefault="00871F92" w:rsidP="00871F92">
      <w:pPr>
        <w:widowControl w:val="0"/>
        <w:snapToGrid w:val="0"/>
        <w:spacing w:after="0" w:line="240" w:lineRule="auto"/>
        <w:ind w:left="748" w:hanging="448"/>
        <w:rPr>
          <w:rFonts w:ascii="Arial" w:eastAsia="Times New Roman" w:hAnsi="Arial" w:cs="Arial"/>
          <w:color w:val="339966"/>
          <w:kern w:val="0"/>
          <w:sz w:val="20"/>
          <w:szCs w:val="20"/>
          <w:lang w:eastAsia="nl-NL"/>
          <w14:ligatures w14:val="none"/>
        </w:rPr>
      </w:pP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proofErr w:type="spellStart"/>
      <w:r w:rsidRPr="00871F92">
        <w:rPr>
          <w:rFonts w:ascii="Arial" w:eastAsia="Times New Roman" w:hAnsi="Arial" w:cs="Arial"/>
          <w:color w:val="800080"/>
          <w:kern w:val="0"/>
          <w:sz w:val="20"/>
          <w:szCs w:val="20"/>
          <w:lang w:eastAsia="nl-NL"/>
          <w14:ligatures w14:val="none"/>
        </w:rPr>
        <w:t>a.</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9966"/>
          <w:kern w:val="0"/>
          <w:sz w:val="20"/>
          <w:szCs w:val="20"/>
          <w:highlight w:val="yellow"/>
          <w:lang w:eastAsia="nl-NL"/>
          <w14:ligatures w14:val="none"/>
        </w:rPr>
        <w:t>TEKSTBLOK</w:t>
      </w:r>
      <w:proofErr w:type="spellEnd"/>
      <w:r w:rsidRPr="00871F92">
        <w:rPr>
          <w:rFonts w:ascii="Arial" w:eastAsia="Times New Roman" w:hAnsi="Arial" w:cs="Arial"/>
          <w:color w:val="339966"/>
          <w:kern w:val="0"/>
          <w:sz w:val="20"/>
          <w:szCs w:val="20"/>
          <w:highlight w:val="yellow"/>
          <w:lang w:eastAsia="nl-NL"/>
          <w14:ligatures w14:val="none"/>
        </w:rPr>
        <w:t xml:space="preserve"> PARTIJ NATUURLIJK PERSOON/TEKSTBLOK PARTIJ NIET NATUURLIJK PERSOON</w:t>
      </w:r>
      <w:r w:rsidRPr="00871F92">
        <w:rPr>
          <w:rFonts w:ascii="Arial" w:eastAsia="Times New Roman" w:hAnsi="Arial" w:cs="Arial"/>
          <w:color w:val="FF0000"/>
          <w:kern w:val="0"/>
          <w:sz w:val="20"/>
          <w:szCs w:val="20"/>
          <w:lang w:eastAsia="nl-NL"/>
          <w14:ligatures w14:val="none"/>
        </w:rPr>
        <w:t>;</w:t>
      </w:r>
    </w:p>
    <w:p w14:paraId="412D8C4F" w14:textId="77777777" w:rsidR="00871F92" w:rsidRPr="00871F92" w:rsidRDefault="00871F92" w:rsidP="00871F92">
      <w:pPr>
        <w:widowControl w:val="0"/>
        <w:tabs>
          <w:tab w:val="left" w:pos="-1440"/>
          <w:tab w:val="left" w:pos="-720"/>
          <w:tab w:val="left" w:pos="425"/>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ab/>
      </w:r>
      <w:r w:rsidRPr="00871F92">
        <w:rPr>
          <w:rFonts w:ascii="Arial" w:eastAsia="Times New Roman" w:hAnsi="Arial" w:cs="Arial"/>
          <w:color w:val="FF0000"/>
          <w:kern w:val="0"/>
          <w:sz w:val="20"/>
          <w:szCs w:val="20"/>
          <w:highlight w:val="yellow"/>
          <w:lang w:eastAsia="nl-NL"/>
          <w14:ligatures w14:val="none"/>
        </w:rPr>
        <w:t>TEKSTBLOK PARTIJNAMEN IN HYPOTHEEKAKTEN</w:t>
      </w:r>
      <w:r w:rsidRPr="00871F92">
        <w:rPr>
          <w:rFonts w:ascii="Arial" w:eastAsia="Times New Roman" w:hAnsi="Arial" w:cs="Arial"/>
          <w:color w:val="FF0000"/>
          <w:kern w:val="0"/>
          <w:sz w:val="20"/>
          <w:szCs w:val="20"/>
          <w:lang w:eastAsia="nl-NL"/>
          <w14:ligatures w14:val="none"/>
        </w:rPr>
        <w:t>;</w:t>
      </w:r>
    </w:p>
    <w:p w14:paraId="0B6C7A7C" w14:textId="77777777" w:rsidR="00871F92" w:rsidRPr="00871F92" w:rsidRDefault="00871F92" w:rsidP="00871F92">
      <w:pPr>
        <w:widowControl w:val="0"/>
        <w:tabs>
          <w:tab w:val="left" w:pos="-1440"/>
          <w:tab w:val="left" w:pos="-720"/>
          <w:tab w:val="left" w:pos="425"/>
        </w:tabs>
        <w:suppressAutoHyphens/>
        <w:snapToGrid w:val="0"/>
        <w:spacing w:after="0" w:line="240" w:lineRule="auto"/>
        <w:rPr>
          <w:rFonts w:ascii="Arial" w:eastAsia="Times New Roman" w:hAnsi="Arial" w:cs="Arial"/>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2.</w:t>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bCs/>
          <w:color w:val="FF0000"/>
          <w:kern w:val="0"/>
          <w:sz w:val="20"/>
          <w:szCs w:val="20"/>
          <w:highlight w:val="yellow"/>
          <w:lang w:eastAsia="nl-NL"/>
          <w14:ligatures w14:val="none"/>
        </w:rPr>
        <w:t>TEKSTBLOK GEVOLMACHTIGDE</w:t>
      </w:r>
      <w:r w:rsidRPr="00871F92">
        <w:rPr>
          <w:rFonts w:ascii="Arial" w:eastAsia="Times New Roman" w:hAnsi="Arial" w:cs="Arial"/>
          <w:bCs/>
          <w:color w:val="FF0000"/>
          <w:kern w:val="0"/>
          <w:sz w:val="20"/>
          <w:szCs w:val="20"/>
          <w:lang w:eastAsia="nl-NL"/>
          <w14:ligatures w14:val="none"/>
        </w:rPr>
        <w:t>:</w:t>
      </w:r>
      <w:r w:rsidRPr="00871F92">
        <w:rPr>
          <w:rFonts w:ascii="Arial" w:eastAsia="Times New Roman" w:hAnsi="Arial" w:cs="Arial"/>
          <w:kern w:val="0"/>
          <w:sz w:val="20"/>
          <w:szCs w:val="20"/>
          <w:lang w:eastAsia="nl-NL"/>
          <w14:ligatures w14:val="none"/>
        </w:rPr>
        <w:tab/>
      </w:r>
    </w:p>
    <w:p w14:paraId="5BA39AF9" w14:textId="77777777" w:rsidR="00871F92" w:rsidRPr="00871F92" w:rsidRDefault="00871F92" w:rsidP="00871F92">
      <w:pPr>
        <w:widowControl w:val="0"/>
        <w:tabs>
          <w:tab w:val="left" w:pos="-1440"/>
          <w:tab w:val="left" w:pos="-720"/>
        </w:tabs>
        <w:suppressAutoHyphens/>
        <w:snapToGrid w:val="0"/>
        <w:spacing w:after="0" w:line="240" w:lineRule="auto"/>
        <w:ind w:left="709" w:hanging="283"/>
        <w:rPr>
          <w:rFonts w:ascii="Arial" w:eastAsia="Times New Roman" w:hAnsi="Arial" w:cs="Arial"/>
          <w:color w:val="800080"/>
          <w:kern w:val="0"/>
          <w:sz w:val="20"/>
          <w:szCs w:val="20"/>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RECHTSPERSOON</w:t>
      </w:r>
      <w:r w:rsidRPr="00871F92">
        <w:rPr>
          <w:rFonts w:ascii="Arial" w:eastAsia="Times New Roman" w:hAnsi="Arial" w:cs="Arial"/>
          <w:color w:val="800080"/>
          <w:kern w:val="0"/>
          <w:sz w:val="20"/>
          <w:szCs w:val="20"/>
          <w:lang w:eastAsia="nl-NL"/>
          <w14:ligatures w14:val="none"/>
        </w:rPr>
        <w:t xml:space="preserve"> (correspondentieadres voor alle</w:t>
      </w:r>
    </w:p>
    <w:p w14:paraId="2E7D1794" w14:textId="77777777" w:rsidR="00871F92" w:rsidRPr="00871F92" w:rsidRDefault="00871F92" w:rsidP="00871F92">
      <w:pPr>
        <w:widowControl w:val="0"/>
        <w:snapToGrid w:val="0"/>
        <w:spacing w:after="0" w:line="240" w:lineRule="auto"/>
        <w:ind w:left="748" w:hanging="322"/>
        <w:rPr>
          <w:rFonts w:ascii="Arial" w:eastAsia="Times New Roman" w:hAnsi="Arial" w:cs="Arial"/>
          <w:color w:val="3366FF"/>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 xml:space="preserve">aangelegenheden betreffende de hierna te vermelden rechtshandelingen: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label</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 xml:space="preserve">, </w:t>
      </w:r>
    </w:p>
    <w:p w14:paraId="0FFE496F" w14:textId="77777777" w:rsidR="00871F92" w:rsidRPr="00871F92" w:rsidRDefault="00871F92" w:rsidP="00871F92">
      <w:pPr>
        <w:widowControl w:val="0"/>
        <w:tabs>
          <w:tab w:val="left" w:pos="-1440"/>
          <w:tab w:val="left" w:pos="-720"/>
        </w:tabs>
        <w:suppressAutoHyphens/>
        <w:snapToGrid w:val="0"/>
        <w:spacing w:after="0" w:line="240" w:lineRule="auto"/>
        <w:ind w:left="709" w:hanging="283"/>
        <w:rPr>
          <w:rFonts w:ascii="Arial" w:eastAsia="Times New Roman" w:hAnsi="Arial" w:cs="Arial"/>
          <w:color w:val="800080"/>
          <w:kern w:val="0"/>
          <w:sz w:val="20"/>
          <w:szCs w:val="20"/>
          <w:lang w:eastAsia="nl-NL"/>
          <w14:ligatures w14:val="none"/>
        </w:rPr>
      </w:pP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afdeling</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postcode</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plaats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straatnaam</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huisnummer</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letter</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toevoeging</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800080"/>
          <w:kern w:val="0"/>
          <w:sz w:val="20"/>
          <w:szCs w:val="20"/>
          <w:lang w:eastAsia="nl-NL"/>
          <w14:ligatures w14:val="none"/>
        </w:rPr>
        <w:t>/</w:t>
      </w:r>
    </w:p>
    <w:p w14:paraId="2953D170" w14:textId="77777777" w:rsidR="00871F92" w:rsidRPr="00871F92" w:rsidRDefault="00871F92" w:rsidP="00871F92">
      <w:pPr>
        <w:widowControl w:val="0"/>
        <w:snapToGrid w:val="0"/>
        <w:spacing w:after="0" w:line="240" w:lineRule="auto"/>
        <w:ind w:left="748" w:hanging="322"/>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 xml:space="preserve">postbus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postbusnummer</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postcode</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plaats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regio</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plaats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straat</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land</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w:t>
      </w:r>
      <w:r w:rsidRPr="00871F92">
        <w:rPr>
          <w:rFonts w:ascii="Arial" w:eastAsia="Times New Roman" w:hAnsi="Arial" w:cs="Arial"/>
          <w:color w:val="FF0000"/>
          <w:kern w:val="0"/>
          <w:sz w:val="20"/>
          <w:szCs w:val="20"/>
          <w:lang w:eastAsia="nl-NL"/>
          <w14:ligatures w14:val="none"/>
        </w:rPr>
        <w:t>,</w:t>
      </w:r>
    </w:p>
    <w:p w14:paraId="0F966C50" w14:textId="77777777" w:rsidR="00871F92" w:rsidRPr="00871F92" w:rsidRDefault="00871F92" w:rsidP="00871F92">
      <w:pPr>
        <w:widowControl w:val="0"/>
        <w:snapToGrid w:val="0"/>
        <w:spacing w:after="0" w:line="240" w:lineRule="auto"/>
        <w:ind w:left="426"/>
        <w:rPr>
          <w:rFonts w:ascii="Arial" w:eastAsia="Times New Roman" w:hAnsi="Arial" w:cs="Arial"/>
          <w:color w:val="339966"/>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hierna zowel </w:t>
      </w:r>
      <w:r w:rsidRPr="00871F92">
        <w:rPr>
          <w:rFonts w:ascii="Arial" w:eastAsia="Times New Roman" w:hAnsi="Arial" w:cs="Arial"/>
          <w:color w:val="000000"/>
          <w:kern w:val="0"/>
          <w:sz w:val="20"/>
          <w:szCs w:val="20"/>
          <w:lang w:eastAsia="nl-NL"/>
          <w14:ligatures w14:val="none"/>
        </w:rPr>
        <w:t>§naam§</w:t>
      </w:r>
      <w:r w:rsidRPr="00871F92">
        <w:rPr>
          <w:rFonts w:ascii="Arial" w:eastAsia="Times New Roman" w:hAnsi="Arial" w:cs="Arial"/>
          <w:color w:val="FF0000"/>
          <w:kern w:val="0"/>
          <w:sz w:val="20"/>
          <w:szCs w:val="20"/>
          <w:lang w:eastAsia="nl-NL"/>
          <w14:ligatures w14:val="none"/>
        </w:rPr>
        <w:t xml:space="preserve"> als haar rechtsopvolgers onder algemene of bijzondere titel te noemen: ‘</w:t>
      </w:r>
      <w:r w:rsidRPr="00871F92">
        <w:rPr>
          <w:rFonts w:ascii="Arial" w:eastAsia="Times New Roman" w:hAnsi="Arial" w:cs="Arial"/>
          <w:color w:val="FF0000"/>
          <w:kern w:val="0"/>
          <w:sz w:val="20"/>
          <w:szCs w:val="20"/>
          <w:u w:val="single"/>
          <w:lang w:eastAsia="nl-NL"/>
          <w14:ligatures w14:val="none"/>
        </w:rPr>
        <w:t>de bank</w:t>
      </w:r>
      <w:r w:rsidRPr="00871F92">
        <w:rPr>
          <w:rFonts w:ascii="Arial" w:eastAsia="Times New Roman" w:hAnsi="Arial" w:cs="Arial"/>
          <w:color w:val="FF0000"/>
          <w:kern w:val="0"/>
          <w:sz w:val="20"/>
          <w:szCs w:val="20"/>
          <w:lang w:eastAsia="nl-NL"/>
          <w14:ligatures w14:val="none"/>
        </w:rPr>
        <w:t>’.</w:t>
      </w:r>
    </w:p>
    <w:p w14:paraId="3AD87A3C"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comparanten verklaren als volgt:</w:t>
      </w:r>
    </w:p>
    <w:p w14:paraId="1DD61FD3"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Overeenkomst tot vestigen hypotheek- en pandrechten</w:t>
      </w:r>
    </w:p>
    <w:p w14:paraId="3A8F94D4"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schuldenaar</w:t>
      </w:r>
      <w:r w:rsidRPr="00871F92">
        <w:rPr>
          <w:rFonts w:ascii="Arial" w:eastAsia="Times New Roman" w:hAnsi="Arial" w:cs="Arial"/>
          <w:color w:val="800080"/>
          <w:kern w:val="0"/>
          <w:sz w:val="20"/>
          <w:szCs w:val="20"/>
          <w:lang w:eastAsia="nl-NL"/>
          <w14:ligatures w14:val="none"/>
        </w:rPr>
        <w:t>, de hypotheekgever</w:t>
      </w:r>
      <w:r w:rsidRPr="00871F92">
        <w:rPr>
          <w:rFonts w:ascii="Arial" w:eastAsia="Times New Roman" w:hAnsi="Arial" w:cs="Arial"/>
          <w:color w:val="FF0000"/>
          <w:kern w:val="0"/>
          <w:sz w:val="20"/>
          <w:szCs w:val="20"/>
          <w:lang w:eastAsia="nl-NL"/>
          <w14:ligatures w14:val="none"/>
        </w:rPr>
        <w:t xml:space="preserve"> en de bank komen overeen dat ten behoeve van de bank het recht van hypotheek en pandrechten worden verleend op de in deze akte en in na te melden algemene voorwaarden omschreven goederen, tot zekerheid zoals hierna vermeld.</w:t>
      </w:r>
    </w:p>
    <w:p w14:paraId="696A09D5"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Vestiging hypotheekrecht</w:t>
      </w:r>
    </w:p>
    <w:p w14:paraId="24083155"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in de aanhef onder 1. genoemde schuldenaar</w:t>
      </w:r>
      <w:r w:rsidRPr="00871F92">
        <w:rPr>
          <w:rFonts w:ascii="Arial" w:eastAsia="Times New Roman" w:hAnsi="Arial" w:cs="Arial"/>
          <w:color w:val="800080"/>
          <w:kern w:val="0"/>
          <w:sz w:val="20"/>
          <w:szCs w:val="20"/>
          <w:lang w:eastAsia="nl-NL"/>
          <w14:ligatures w14:val="none"/>
        </w:rPr>
        <w:t>/hypotheekgever</w:t>
      </w:r>
      <w:r w:rsidRPr="00871F92">
        <w:rPr>
          <w:rFonts w:ascii="Arial" w:eastAsia="Times New Roman" w:hAnsi="Arial" w:cs="Arial"/>
          <w:color w:val="FF0000"/>
          <w:kern w:val="0"/>
          <w:sz w:val="20"/>
          <w:szCs w:val="20"/>
          <w:lang w:eastAsia="nl-NL"/>
          <w14:ligatures w14:val="none"/>
        </w:rPr>
        <w:t xml:space="preserve"> verleent aan de bank, tot zekerheid voor de betaling van:</w:t>
      </w:r>
    </w:p>
    <w:p w14:paraId="69595481"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al hetgeen de bank blijkens haar administratie nu of te eniger tijd van de schuldenaar te vorderen heeft of zal hebben:</w:t>
      </w:r>
    </w:p>
    <w:p w14:paraId="230BD5C5" w14:textId="77777777" w:rsidR="00871F92" w:rsidRPr="00871F92" w:rsidRDefault="00871F92" w:rsidP="00871F92">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uit hoofde van de door de bank en de schuldenaar gesloten overeenkomst van verstrekte geldlening van in hoofdsom </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proofErr w:type="spellStart"/>
      <w:r w:rsidRPr="00871F92">
        <w:rPr>
          <w:rFonts w:ascii="Arial" w:eastAsia="Times New Roman" w:hAnsi="Arial" w:cs="Arial"/>
          <w:color w:val="000000"/>
          <w:kern w:val="0"/>
          <w:sz w:val="20"/>
          <w:szCs w:val="20"/>
          <w:lang w:eastAsia="nl-NL"/>
          <w14:ligatures w14:val="none"/>
        </w:rPr>
        <w:t>leningbedrag</w:t>
      </w:r>
      <w:proofErr w:type="spellEnd"/>
      <w:r w:rsidRPr="00871F92">
        <w:rPr>
          <w:rFonts w:ascii="Arial" w:eastAsia="Times New Roman" w:hAnsi="Arial" w:cs="Arial"/>
          <w:color w:val="000000"/>
          <w:kern w:val="0"/>
          <w:sz w:val="20"/>
          <w:szCs w:val="20"/>
          <w:lang w:eastAsia="nl-NL"/>
          <w14:ligatures w14:val="none"/>
        </w:rPr>
        <w:t xml:space="preserve"> voluit in letters (</w:t>
      </w:r>
      <w:proofErr w:type="spellStart"/>
      <w:r w:rsidRPr="00871F92">
        <w:rPr>
          <w:rFonts w:ascii="Arial" w:eastAsia="Times New Roman" w:hAnsi="Arial" w:cs="Arial"/>
          <w:color w:val="000000"/>
          <w:kern w:val="0"/>
          <w:sz w:val="20"/>
          <w:szCs w:val="20"/>
          <w:lang w:eastAsia="nl-NL"/>
          <w14:ligatures w14:val="none"/>
        </w:rPr>
        <w:t>leningbedrag</w:t>
      </w:r>
      <w:proofErr w:type="spellEnd"/>
      <w:r w:rsidRPr="00871F92">
        <w:rPr>
          <w:rFonts w:ascii="Arial" w:eastAsia="Times New Roman" w:hAnsi="Arial" w:cs="Arial"/>
          <w:color w:val="000000"/>
          <w:kern w:val="0"/>
          <w:sz w:val="20"/>
          <w:szCs w:val="20"/>
          <w:lang w:eastAsia="nl-NL"/>
          <w14:ligatures w14:val="none"/>
        </w:rPr>
        <w:t xml:space="preserve"> in cijfers)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 xml:space="preserve">zoals vastgelegd in de door de schuldenaar ondertekende offerte hypothecaire geldlening onder nummer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offertenummer</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of zoals deze eventueel, al dan niet met kredietfaciliteiten, later gewijzigd, aangevuld of verhoogd mocht worden;</w:t>
      </w:r>
    </w:p>
    <w:p w14:paraId="1814B88A" w14:textId="77777777" w:rsidR="00871F92" w:rsidRPr="00871F92" w:rsidRDefault="00871F92" w:rsidP="00871F92">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uit hoofde van de heden tussen de bank en de schuldenaar bestaande rekening-courant; en/of</w:t>
      </w:r>
    </w:p>
    <w:p w14:paraId="6DF85508" w14:textId="77777777" w:rsidR="00871F92" w:rsidRPr="00871F92" w:rsidRDefault="00871F92" w:rsidP="00871F92">
      <w:pPr>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uit welken andere hoofde ook, al dan niet onder tijdsbepaling of voorwaarde, al dan niet uit hoofde van gewoon bankverkeer zowel in als buiten rekening-courant, tot een totaalbedrag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hypotheekbedrag voluit in letters</w:t>
      </w: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kern w:val="0"/>
          <w:sz w:val="20"/>
          <w:szCs w:val="20"/>
          <w:lang w:eastAsia="nl-NL"/>
          <w14:ligatures w14:val="none"/>
        </w:rPr>
        <w:t>(hypotheekbedrag in cijfers)</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FF0000"/>
          <w:kern w:val="0"/>
          <w:sz w:val="20"/>
          <w:szCs w:val="20"/>
          <w:lang w:eastAsia="nl-NL"/>
          <w14:ligatures w14:val="none"/>
        </w:rPr>
        <w:t xml:space="preserve">, te vermeerderen met al hetgeen de bank nu of te eniger tijd van de schuldenaar te vorderen heeft of zal hebben uit hoofde van renten, boeten, kosten en/of premies tot maximaal vijftig procent (50%) van voornoemd bedrag of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50% van hypotheekbedrag voluit in letters (50% van hypotheekbedrag in cijfers)</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FF0000"/>
          <w:kern w:val="0"/>
          <w:sz w:val="20"/>
          <w:szCs w:val="20"/>
          <w:lang w:eastAsia="nl-NL"/>
          <w14:ligatures w14:val="none"/>
        </w:rPr>
        <w:t xml:space="preserve">, </w:t>
      </w:r>
    </w:p>
    <w:p w14:paraId="6AE2F802"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 xml:space="preserve">derhalve tot een totaalbedrag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1</w:t>
      </w:r>
      <w:r w:rsidRPr="00871F92">
        <w:rPr>
          <w:rFonts w:ascii="Arial" w:eastAsia="Times New Roman" w:hAnsi="Arial" w:cs="Arial"/>
          <w:kern w:val="0"/>
          <w:sz w:val="20"/>
          <w:szCs w:val="20"/>
          <w:lang w:eastAsia="nl-NL"/>
          <w14:ligatures w14:val="none"/>
        </w:rPr>
        <w:t>50% van hypotheekbedrag voluit in letters (150% van hypotheekbedrag in cijfers</w:t>
      </w:r>
      <w:r w:rsidRPr="00871F92">
        <w:rPr>
          <w:rFonts w:ascii="Arial" w:eastAsia="Times New Roman" w:hAnsi="Arial" w:cs="Arial"/>
          <w:kern w:val="0"/>
          <w:sz w:val="20"/>
          <w:szCs w:val="20"/>
          <w:lang w:eastAsia="nl-NL"/>
          <w14:ligatures w14:val="none"/>
        </w:rPr>
        <w:fldChar w:fldCharType="begin"/>
      </w:r>
      <w:r w:rsidRPr="00871F92">
        <w:rPr>
          <w:rFonts w:ascii="Arial" w:eastAsia="Times New Roman" w:hAnsi="Arial" w:cs="Arial"/>
          <w:kern w:val="0"/>
          <w:sz w:val="20"/>
          <w:szCs w:val="20"/>
          <w:lang w:eastAsia="nl-NL"/>
          <w14:ligatures w14:val="none"/>
        </w:rPr>
        <w:instrText>MacroButton Nomacro §</w:instrText>
      </w:r>
      <w:r w:rsidRPr="00871F92">
        <w:rPr>
          <w:rFonts w:ascii="Arial" w:eastAsia="Times New Roman" w:hAnsi="Arial" w:cs="Arial"/>
          <w:kern w:val="0"/>
          <w:sz w:val="20"/>
          <w:szCs w:val="20"/>
          <w:lang w:eastAsia="nl-NL"/>
          <w14:ligatures w14:val="none"/>
        </w:rPr>
        <w:fldChar w:fldCharType="end"/>
      </w:r>
      <w:r w:rsidRPr="00871F92">
        <w:rPr>
          <w:rFonts w:ascii="Arial" w:eastAsia="Times New Roman" w:hAnsi="Arial" w:cs="Arial"/>
          <w:kern w:val="0"/>
          <w:sz w:val="20"/>
          <w:szCs w:val="20"/>
          <w:lang w:eastAsia="nl-NL"/>
          <w14:ligatures w14:val="none"/>
        </w:rPr>
        <w:t>)</w:t>
      </w:r>
      <w:r w:rsidRPr="00871F92">
        <w:rPr>
          <w:rFonts w:ascii="Arial" w:eastAsia="Times New Roman" w:hAnsi="Arial" w:cs="Arial"/>
          <w:color w:val="FF0000"/>
          <w:kern w:val="0"/>
          <w:sz w:val="20"/>
          <w:szCs w:val="20"/>
          <w:lang w:eastAsia="nl-NL"/>
          <w14:ligatures w14:val="none"/>
        </w:rPr>
        <w:t xml:space="preserve">, recht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telwoord</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000000"/>
          <w:kern w:val="0"/>
          <w:sz w:val="20"/>
          <w:szCs w:val="20"/>
          <w:lang w:eastAsia="nl-NL"/>
          <w14:ligatures w14:val="none"/>
        </w:rPr>
        <w:t xml:space="preserve"> </w:t>
      </w:r>
      <w:r w:rsidRPr="00871F92">
        <w:rPr>
          <w:rFonts w:ascii="Arial" w:eastAsia="Times New Roman" w:hAnsi="Arial" w:cs="Arial"/>
          <w:color w:val="FF0000"/>
          <w:kern w:val="0"/>
          <w:sz w:val="20"/>
          <w:szCs w:val="20"/>
          <w:lang w:eastAsia="nl-NL"/>
          <w14:ligatures w14:val="none"/>
        </w:rPr>
        <w:t>hypotheek op:</w:t>
      </w:r>
    </w:p>
    <w:p w14:paraId="4B37876A" w14:textId="77777777" w:rsidR="00871F92" w:rsidRPr="00871F92" w:rsidRDefault="00871F92" w:rsidP="00871F92">
      <w:pPr>
        <w:autoSpaceDE w:val="0"/>
        <w:autoSpaceDN w:val="0"/>
        <w:adjustRightInd w:val="0"/>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highlight w:val="yellow"/>
          <w:lang w:eastAsia="nl-NL"/>
          <w14:ligatures w14:val="none"/>
        </w:rPr>
        <w:t>TEKSTBLOK RECHT</w:t>
      </w: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color w:val="FF0000"/>
          <w:kern w:val="0"/>
          <w:sz w:val="20"/>
          <w:szCs w:val="20"/>
          <w:highlight w:val="yellow"/>
          <w:lang w:eastAsia="nl-NL"/>
          <w14:ligatures w14:val="none"/>
        </w:rPr>
        <w:t>TEKSTBLOK REGISTERGOED</w:t>
      </w:r>
      <w:r w:rsidRPr="00871F92">
        <w:rPr>
          <w:rFonts w:ascii="Arial" w:eastAsia="Times New Roman" w:hAnsi="Arial" w:cs="Arial"/>
          <w:color w:val="FF0000"/>
          <w:kern w:val="0"/>
          <w:sz w:val="20"/>
          <w:szCs w:val="20"/>
          <w:lang w:eastAsia="nl-NL"/>
          <w14:ligatures w14:val="none"/>
        </w:rPr>
        <w:t xml:space="preserve">, </w:t>
      </w:r>
    </w:p>
    <w:p w14:paraId="2C52C70C" w14:textId="77777777" w:rsidR="00871F92" w:rsidRPr="00871F92" w:rsidRDefault="00871F92" w:rsidP="00871F92">
      <w:pPr>
        <w:autoSpaceDE w:val="0"/>
        <w:autoSpaceDN w:val="0"/>
        <w:adjustRightInd w:val="0"/>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hierna te noemen: ‘het registergoed’.</w:t>
      </w:r>
    </w:p>
    <w:p w14:paraId="7EAAF385" w14:textId="77777777" w:rsidR="00871F92" w:rsidRPr="00871F92" w:rsidRDefault="00871F92" w:rsidP="00871F92">
      <w:pPr>
        <w:widowControl w:val="0"/>
        <w:autoSpaceDE w:val="0"/>
        <w:autoSpaceDN w:val="0"/>
        <w:adjustRightInd w:val="0"/>
        <w:snapToGrid w:val="0"/>
        <w:spacing w:after="0" w:line="240" w:lineRule="auto"/>
        <w:rPr>
          <w:rFonts w:ascii="Arial" w:eastAsia="Times New Roman" w:hAnsi="Arial" w:cs="Arial"/>
          <w:b/>
          <w:color w:val="800080"/>
          <w:kern w:val="0"/>
          <w:sz w:val="20"/>
          <w:szCs w:val="20"/>
          <w:lang w:eastAsia="nl-NL"/>
          <w14:ligatures w14:val="none"/>
        </w:rPr>
      </w:pPr>
      <w:r w:rsidRPr="00871F92">
        <w:rPr>
          <w:rFonts w:ascii="Arial" w:eastAsia="Times New Roman" w:hAnsi="Arial" w:cs="Arial"/>
          <w:b/>
          <w:color w:val="800080"/>
          <w:kern w:val="0"/>
          <w:sz w:val="20"/>
          <w:szCs w:val="20"/>
          <w:lang w:eastAsia="nl-NL"/>
          <w14:ligatures w14:val="none"/>
        </w:rPr>
        <w:t>Overbruggingshypotheek</w:t>
      </w:r>
    </w:p>
    <w:p w14:paraId="7F4D1F30" w14:textId="1CC00E01" w:rsidR="00871F92" w:rsidRPr="00871F92" w:rsidRDefault="00871F92" w:rsidP="00871F92">
      <w:pPr>
        <w:widowControl w:val="0"/>
        <w:autoSpaceDE w:val="0"/>
        <w:autoSpaceDN w:val="0"/>
        <w:adjustRightInd w:val="0"/>
        <w:snapToGrid w:val="0"/>
        <w:spacing w:after="0" w:line="240" w:lineRule="auto"/>
        <w:rPr>
          <w:rFonts w:ascii="Arial" w:eastAsia="Times New Roman" w:hAnsi="Arial" w:cs="Arial"/>
          <w:color w:val="800080"/>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 xml:space="preserve">Voorts verleent </w:t>
      </w:r>
      <w:r w:rsidRPr="00871F92">
        <w:rPr>
          <w:rFonts w:ascii="Arial" w:eastAsia="Times New Roman" w:hAnsi="Arial" w:cs="Arial"/>
          <w:color w:val="3366FF"/>
          <w:kern w:val="0"/>
          <w:sz w:val="20"/>
          <w:szCs w:val="20"/>
          <w:lang w:eastAsia="nl-NL"/>
          <w14:ligatures w14:val="none"/>
        </w:rPr>
        <w:t>de schuldenaar / de hypotheekgever / de schuldenaar en/of de hypotheekgever</w:t>
      </w:r>
      <w:r w:rsidRPr="00871F92">
        <w:rPr>
          <w:rFonts w:ascii="Arial" w:eastAsia="Times New Roman" w:hAnsi="Arial" w:cs="Arial"/>
          <w:color w:val="800080"/>
          <w:kern w:val="0"/>
          <w:sz w:val="20"/>
          <w:szCs w:val="20"/>
          <w:lang w:eastAsia="nl-NL"/>
          <w14:ligatures w14:val="none"/>
        </w:rPr>
        <w:t xml:space="preserve">, tot meerdere zekerheid voor de betaling van de lening als hierboven vermeld, bij deze aan de bank, die van </w:t>
      </w:r>
      <w:r w:rsidRPr="00871F92">
        <w:rPr>
          <w:rFonts w:ascii="Arial" w:eastAsia="Times New Roman" w:hAnsi="Arial" w:cs="Arial"/>
          <w:color w:val="3366FF"/>
          <w:kern w:val="0"/>
          <w:sz w:val="20"/>
          <w:szCs w:val="20"/>
          <w:lang w:eastAsia="nl-NL"/>
          <w14:ligatures w14:val="none"/>
        </w:rPr>
        <w:t>de schuldenaar</w:t>
      </w:r>
      <w:r w:rsidRPr="00871F92">
        <w:rPr>
          <w:rFonts w:ascii="Arial" w:eastAsia="Times New Roman" w:hAnsi="Arial" w:cs="Arial"/>
          <w:color w:val="FF0000"/>
          <w:kern w:val="0"/>
          <w:sz w:val="20"/>
          <w:szCs w:val="20"/>
          <w:lang w:eastAsia="nl-NL"/>
          <w14:ligatures w14:val="none"/>
        </w:rPr>
        <w:t xml:space="preserve"> </w:t>
      </w:r>
      <w:r w:rsidRPr="00871F92">
        <w:rPr>
          <w:rFonts w:ascii="Arial" w:eastAsia="Times New Roman" w:hAnsi="Arial" w:cs="Arial"/>
          <w:color w:val="3366FF"/>
          <w:kern w:val="0"/>
          <w:sz w:val="20"/>
          <w:szCs w:val="20"/>
          <w:lang w:eastAsia="nl-NL"/>
          <w14:ligatures w14:val="none"/>
        </w:rPr>
        <w:t>/ de hypotheekgever / de schuldenaar en/of de hypotheekgever</w:t>
      </w:r>
      <w:r w:rsidRPr="00871F92">
        <w:rPr>
          <w:rFonts w:ascii="Arial" w:eastAsia="Times New Roman" w:hAnsi="Arial" w:cs="Arial"/>
          <w:color w:val="800080"/>
          <w:kern w:val="0"/>
          <w:sz w:val="20"/>
          <w:szCs w:val="20"/>
          <w:lang w:eastAsia="nl-NL"/>
          <w14:ligatures w14:val="none"/>
        </w:rPr>
        <w:t xml:space="preserve"> aanvaardt het recht van </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3366FF"/>
          <w:kern w:val="0"/>
          <w:sz w:val="20"/>
          <w:szCs w:val="20"/>
          <w:lang w:eastAsia="nl-NL"/>
          <w14:ligatures w14:val="none"/>
        </w:rPr>
        <w:t>telwoord</w:t>
      </w:r>
      <w:r w:rsidRPr="00871F92">
        <w:rPr>
          <w:rFonts w:ascii="Arial" w:eastAsia="Times New Roman" w:hAnsi="Arial" w:cs="Arial"/>
          <w:color w:val="000000"/>
          <w:kern w:val="0"/>
          <w:sz w:val="20"/>
          <w:szCs w:val="20"/>
          <w:lang w:eastAsia="nl-NL"/>
          <w14:ligatures w14:val="none"/>
        </w:rPr>
        <w:fldChar w:fldCharType="begin"/>
      </w:r>
      <w:r w:rsidRPr="00871F92">
        <w:rPr>
          <w:rFonts w:ascii="Arial" w:eastAsia="Times New Roman" w:hAnsi="Arial" w:cs="Arial"/>
          <w:color w:val="000000"/>
          <w:kern w:val="0"/>
          <w:sz w:val="20"/>
          <w:szCs w:val="20"/>
          <w:lang w:eastAsia="nl-NL"/>
          <w14:ligatures w14:val="none"/>
        </w:rPr>
        <w:instrText>MacroButton Nomacro §</w:instrText>
      </w:r>
      <w:r w:rsidRPr="00871F92">
        <w:rPr>
          <w:rFonts w:ascii="Arial" w:eastAsia="Times New Roman" w:hAnsi="Arial" w:cs="Arial"/>
          <w:color w:val="000000"/>
          <w:kern w:val="0"/>
          <w:sz w:val="20"/>
          <w:szCs w:val="20"/>
          <w:lang w:eastAsia="nl-NL"/>
          <w14:ligatures w14:val="none"/>
        </w:rPr>
        <w:fldChar w:fldCharType="end"/>
      </w:r>
      <w:r w:rsidRPr="00871F92">
        <w:rPr>
          <w:rFonts w:ascii="Arial" w:eastAsia="Times New Roman" w:hAnsi="Arial" w:cs="Arial"/>
          <w:color w:val="800080"/>
          <w:kern w:val="0"/>
          <w:sz w:val="20"/>
          <w:szCs w:val="20"/>
          <w:lang w:eastAsia="nl-NL"/>
          <w14:ligatures w14:val="none"/>
        </w:rPr>
        <w:t xml:space="preserve"> hypotheek op het hierna te omschrijven onderpand:</w:t>
      </w:r>
    </w:p>
    <w:p w14:paraId="4CB2679A"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outlineLvl w:val="0"/>
        <w:rPr>
          <w:rFonts w:ascii="Arial" w:eastAsia="Times New Roman" w:hAnsi="Arial" w:cs="Arial"/>
          <w:color w:val="800080"/>
          <w:kern w:val="0"/>
          <w:sz w:val="20"/>
          <w:szCs w:val="20"/>
          <w:highlight w:val="yellow"/>
          <w:lang w:eastAsia="nl-NL"/>
          <w14:ligatures w14:val="none"/>
        </w:rPr>
      </w:pPr>
      <w:r w:rsidRPr="00871F92">
        <w:rPr>
          <w:rFonts w:ascii="Arial" w:eastAsia="Times New Roman" w:hAnsi="Arial" w:cs="Arial"/>
          <w:color w:val="800080"/>
          <w:kern w:val="0"/>
          <w:sz w:val="20"/>
          <w:szCs w:val="20"/>
          <w:highlight w:val="yellow"/>
          <w:lang w:eastAsia="nl-NL"/>
          <w14:ligatures w14:val="none"/>
        </w:rPr>
        <w:t>TEKSTBLOK RECHT</w:t>
      </w:r>
      <w:r w:rsidRPr="00871F92">
        <w:rPr>
          <w:rFonts w:ascii="Arial" w:eastAsia="Times New Roman" w:hAnsi="Arial" w:cs="Arial"/>
          <w:color w:val="800080"/>
          <w:kern w:val="0"/>
          <w:sz w:val="20"/>
          <w:szCs w:val="20"/>
          <w:lang w:eastAsia="nl-NL"/>
          <w14:ligatures w14:val="none"/>
        </w:rPr>
        <w:t xml:space="preserve"> </w:t>
      </w:r>
      <w:r w:rsidRPr="00871F92">
        <w:rPr>
          <w:rFonts w:ascii="Arial" w:eastAsia="Times New Roman" w:hAnsi="Arial" w:cs="Arial"/>
          <w:color w:val="800080"/>
          <w:kern w:val="0"/>
          <w:sz w:val="20"/>
          <w:szCs w:val="20"/>
          <w:highlight w:val="yellow"/>
          <w:lang w:eastAsia="nl-NL"/>
          <w14:ligatures w14:val="none"/>
        </w:rPr>
        <w:t>TEKSTBLOK REGISTERGOED</w:t>
      </w:r>
      <w:r w:rsidRPr="00871F92">
        <w:rPr>
          <w:rFonts w:ascii="Arial" w:eastAsia="Times New Roman" w:hAnsi="Arial" w:cs="Arial"/>
          <w:color w:val="800080"/>
          <w:kern w:val="0"/>
          <w:sz w:val="20"/>
          <w:szCs w:val="20"/>
          <w:lang w:eastAsia="nl-NL"/>
          <w14:ligatures w14:val="none"/>
        </w:rPr>
        <w:t>.</w:t>
      </w:r>
    </w:p>
    <w:p w14:paraId="733D5FD3" w14:textId="77777777" w:rsidR="00871F92" w:rsidRPr="00871F92" w:rsidRDefault="00871F92" w:rsidP="00871F92">
      <w:pPr>
        <w:snapToGrid w:val="0"/>
        <w:spacing w:after="0" w:line="240" w:lineRule="auto"/>
        <w:ind w:right="298"/>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Aanvaarding</w:t>
      </w:r>
    </w:p>
    <w:p w14:paraId="14921C8A" w14:textId="77777777" w:rsidR="00871F92" w:rsidRPr="00871F92" w:rsidRDefault="00871F92" w:rsidP="00871F92">
      <w:pPr>
        <w:widowControl w:val="0"/>
        <w:snapToGrid w:val="0"/>
        <w:spacing w:after="0" w:line="240" w:lineRule="auto"/>
        <w:rPr>
          <w:rFonts w:ascii="Arial" w:eastAsia="Times New Roman" w:hAnsi="Arial" w:cs="Arial"/>
          <w:color w:val="FF0000"/>
          <w:kern w:val="0"/>
          <w:sz w:val="20"/>
          <w:szCs w:val="20"/>
          <w:lang w:eastAsia="nl-NL"/>
          <w14:ligatures w14:val="none"/>
        </w:rPr>
      </w:pPr>
      <w:r w:rsidRPr="00871F92">
        <w:rPr>
          <w:rFonts w:ascii="Arial" w:eastAsia="Times New Roman" w:hAnsi="Arial" w:cs="Arial"/>
          <w:color w:val="FF0000"/>
          <w:kern w:val="0"/>
          <w:sz w:val="20"/>
          <w:szCs w:val="20"/>
          <w:lang w:eastAsia="nl-NL"/>
          <w14:ligatures w14:val="none"/>
        </w:rPr>
        <w:t>De in deze akte vermelde hypotheekverlening, verpandingen, volmachten en verdere verbintenissen worden door de bank aanvaard.</w:t>
      </w:r>
    </w:p>
    <w:p w14:paraId="445D896A" w14:textId="77777777" w:rsidR="00871F92" w:rsidRPr="00871F92" w:rsidRDefault="00871F92" w:rsidP="00871F92">
      <w:pPr>
        <w:snapToGrid w:val="0"/>
        <w:spacing w:after="0" w:line="240" w:lineRule="auto"/>
        <w:ind w:right="301"/>
        <w:rPr>
          <w:rFonts w:ascii="Arial" w:eastAsia="Times New Roman" w:hAnsi="Arial" w:cs="Arial"/>
          <w:color w:val="800080"/>
          <w:kern w:val="0"/>
          <w:sz w:val="20"/>
          <w:szCs w:val="20"/>
          <w:lang w:eastAsia="nl-NL"/>
          <w14:ligatures w14:val="none"/>
        </w:rPr>
      </w:pPr>
      <w:r w:rsidRPr="00871F92">
        <w:rPr>
          <w:rFonts w:ascii="Arial" w:eastAsia="Times New Roman" w:hAnsi="Arial" w:cs="Arial"/>
          <w:b/>
          <w:color w:val="800080"/>
          <w:kern w:val="0"/>
          <w:sz w:val="20"/>
          <w:szCs w:val="20"/>
          <w:lang w:eastAsia="nl-NL"/>
          <w14:ligatures w14:val="none"/>
        </w:rPr>
        <w:t>Woonplaatskeuze</w:t>
      </w:r>
    </w:p>
    <w:p w14:paraId="536D7296" w14:textId="77777777" w:rsidR="00871F92" w:rsidRPr="00871F92" w:rsidRDefault="00871F92" w:rsidP="00871F92">
      <w:pPr>
        <w:snapToGrid w:val="0"/>
        <w:spacing w:after="0" w:line="240" w:lineRule="auto"/>
        <w:ind w:right="301"/>
        <w:rPr>
          <w:rFonts w:ascii="Arial" w:eastAsia="Times New Roman" w:hAnsi="Arial" w:cs="Arial"/>
          <w:color w:val="800080"/>
          <w:kern w:val="0"/>
          <w:sz w:val="20"/>
          <w:szCs w:val="20"/>
          <w:lang w:eastAsia="nl-NL"/>
          <w14:ligatures w14:val="none"/>
        </w:rPr>
      </w:pPr>
      <w:r w:rsidRPr="00871F92">
        <w:rPr>
          <w:rFonts w:ascii="Arial" w:eastAsia="Times New Roman" w:hAnsi="Arial" w:cs="Arial"/>
          <w:color w:val="800080"/>
          <w:kern w:val="0"/>
          <w:sz w:val="20"/>
          <w:szCs w:val="20"/>
          <w:lang w:eastAsia="nl-NL"/>
          <w14:ligatures w14:val="none"/>
        </w:rPr>
        <w:t>Partijen kiezen ter zake van deze akte woonplaats ten kantore van de notaris, bewaarder van deze akte.</w:t>
      </w:r>
    </w:p>
    <w:p w14:paraId="28D1BE7C" w14:textId="77777777" w:rsidR="00871F92" w:rsidRPr="00871F92" w:rsidRDefault="00871F92" w:rsidP="00871F9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spacing w:after="0" w:line="240" w:lineRule="auto"/>
        <w:rPr>
          <w:rFonts w:ascii="Arial" w:eastAsia="Times New Roman" w:hAnsi="Arial" w:cs="Arial"/>
          <w:b/>
          <w:color w:val="FF0000"/>
          <w:kern w:val="0"/>
          <w:sz w:val="20"/>
          <w:szCs w:val="20"/>
          <w:lang w:eastAsia="nl-NL"/>
          <w14:ligatures w14:val="none"/>
        </w:rPr>
      </w:pPr>
      <w:r w:rsidRPr="00871F92">
        <w:rPr>
          <w:rFonts w:ascii="Arial" w:eastAsia="Times New Roman" w:hAnsi="Arial" w:cs="Arial"/>
          <w:b/>
          <w:color w:val="FF0000"/>
          <w:kern w:val="0"/>
          <w:sz w:val="20"/>
          <w:szCs w:val="20"/>
          <w:lang w:eastAsia="nl-NL"/>
          <w14:ligatures w14:val="none"/>
        </w:rPr>
        <w:t>EINDE KADASTERDEEL</w:t>
      </w:r>
    </w:p>
    <w:p w14:paraId="6D80550F" w14:textId="77777777" w:rsidR="00871F92" w:rsidRDefault="00871F92">
      <w:pPr>
        <w:rPr>
          <w:bCs/>
        </w:rPr>
      </w:pPr>
    </w:p>
    <w:p w14:paraId="4020C81C" w14:textId="77777777" w:rsidR="00FF1618" w:rsidRDefault="00FF1618" w:rsidP="00FF1618">
      <w:pPr>
        <w:rPr>
          <w:rFonts w:ascii="Arial" w:hAnsi="Arial" w:cs="Arial"/>
          <w:b/>
          <w:i/>
          <w:color w:val="000000"/>
          <w:sz w:val="20"/>
        </w:rPr>
      </w:pPr>
      <w:r>
        <w:rPr>
          <w:rFonts w:ascii="Arial" w:hAnsi="Arial" w:cs="Arial"/>
          <w:b/>
          <w:i/>
          <w:color w:val="000000"/>
          <w:sz w:val="20"/>
        </w:rPr>
        <w:lastRenderedPageBreak/>
        <w:t>Voorbeeld comparitie partij ‘de bank’</w:t>
      </w:r>
    </w:p>
    <w:p w14:paraId="44A9C28C" w14:textId="04D3EAC2" w:rsidR="00FF1618" w:rsidRDefault="00FF1618" w:rsidP="00FF16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de naamloze vennootschap:</w:t>
      </w:r>
      <w:del w:id="8" w:author="Groote Haar, Linda" w:date="2025-05-28T09:38:00Z" w16du:dateUtc="2025-05-28T07:38:00Z">
        <w:r w:rsidDel="00811DEF">
          <w:rPr>
            <w:rFonts w:ascii="Arial" w:hAnsi="Arial" w:cs="Arial"/>
            <w:sz w:val="20"/>
          </w:rPr>
          <w:delText xml:space="preserve"> de Volksbank N.V., handelend onder de naam </w:delText>
        </w:r>
        <w:r w:rsidR="007A76C2" w:rsidRPr="007A76C2" w:rsidDel="00811DEF">
          <w:rPr>
            <w:rFonts w:ascii="Arial" w:hAnsi="Arial" w:cs="Arial"/>
            <w:sz w:val="20"/>
          </w:rPr>
          <w:delText>ASN Bank</w:delText>
        </w:r>
      </w:del>
      <w:ins w:id="9" w:author="Groote Haar, Linda" w:date="2025-05-28T09:38:00Z" w16du:dateUtc="2025-05-28T07:38:00Z">
        <w:r w:rsidR="00811DEF">
          <w:rPr>
            <w:rFonts w:ascii="Arial" w:hAnsi="Arial" w:cs="Arial"/>
            <w:sz w:val="20"/>
          </w:rPr>
          <w:t xml:space="preserve"> ASN Bank N.V.</w:t>
        </w:r>
      </w:ins>
      <w:r>
        <w:rPr>
          <w:rFonts w:ascii="Arial" w:hAnsi="Arial" w:cs="Arial"/>
          <w:sz w:val="20"/>
        </w:rPr>
        <w:t xml:space="preserve">, statutair gevestigd te Utrecht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3521 BJ), ingeschreven in het handelsregister van de Kamer van Koophandel onder nummer: 16062338 (correspondentieadres voor alle aangelegenheden betreffende de hierna te vermelden rechtshandelingen: postbus 9</w:t>
      </w:r>
      <w:r w:rsidR="008D1613">
        <w:rPr>
          <w:rFonts w:ascii="Arial" w:hAnsi="Arial" w:cs="Arial"/>
          <w:sz w:val="20"/>
        </w:rPr>
        <w:t>24</w:t>
      </w:r>
      <w:r>
        <w:rPr>
          <w:rFonts w:ascii="Arial" w:hAnsi="Arial" w:cs="Arial"/>
          <w:sz w:val="20"/>
        </w:rPr>
        <w:t xml:space="preserve">, 3500 AX Utrecht), hierna zowel </w:t>
      </w:r>
      <w:del w:id="10" w:author="Groote Haar, Linda" w:date="2025-05-28T09:39:00Z" w16du:dateUtc="2025-05-28T07:39:00Z">
        <w:r w:rsidDel="00811DEF">
          <w:rPr>
            <w:rFonts w:ascii="Arial" w:hAnsi="Arial" w:cs="Arial"/>
            <w:sz w:val="20"/>
          </w:rPr>
          <w:delText>de Volksbank N.V.</w:delText>
        </w:r>
      </w:del>
      <w:ins w:id="11" w:author="Groote Haar, Linda" w:date="2025-05-28T09:39:00Z" w16du:dateUtc="2025-05-28T07:39:00Z">
        <w:r w:rsidR="00811DEF">
          <w:rPr>
            <w:rFonts w:ascii="Arial" w:hAnsi="Arial" w:cs="Arial"/>
            <w:sz w:val="20"/>
          </w:rPr>
          <w:t xml:space="preserve">ASN Bank N.V. </w:t>
        </w:r>
      </w:ins>
      <w:del w:id="12" w:author="Groote Haar, Linda" w:date="2025-05-28T09:39:00Z" w16du:dateUtc="2025-05-28T07:39:00Z">
        <w:r w:rsidDel="00811DEF">
          <w:rPr>
            <w:rFonts w:ascii="Arial" w:hAnsi="Arial" w:cs="Arial"/>
            <w:sz w:val="20"/>
          </w:rPr>
          <w:delText xml:space="preserve"> </w:delText>
        </w:r>
      </w:del>
      <w:r>
        <w:rPr>
          <w:rFonts w:ascii="Arial" w:hAnsi="Arial" w:cs="Arial"/>
          <w:sz w:val="20"/>
        </w:rPr>
        <w:t>als haar rechtsopvolgers onder algemene of bijzondere titel te noemen: ‘</w:t>
      </w:r>
      <w:r>
        <w:rPr>
          <w:rFonts w:ascii="Arial" w:hAnsi="Arial" w:cs="Arial"/>
          <w:sz w:val="20"/>
          <w:u w:val="single"/>
        </w:rPr>
        <w:t>de bank</w:t>
      </w:r>
      <w:r>
        <w:rPr>
          <w:rFonts w:ascii="Arial" w:hAnsi="Arial" w:cs="Arial"/>
          <w:sz w:val="20"/>
        </w:rPr>
        <w:t>’.</w:t>
      </w:r>
    </w:p>
    <w:p w14:paraId="446DDEFF" w14:textId="357C2CC9" w:rsidR="00FF1618" w:rsidRPr="00D474B7" w:rsidRDefault="00FF1618" w:rsidP="00D474B7">
      <w:pPr>
        <w:rPr>
          <w:rFonts w:ascii="Arial" w:hAnsi="Arial" w:cs="Arial"/>
          <w:b/>
          <w:i/>
          <w:color w:val="000000"/>
          <w:sz w:val="20"/>
        </w:rPr>
      </w:pPr>
      <w:r>
        <w:rPr>
          <w:rFonts w:ascii="Arial" w:hAnsi="Arial" w:cs="Arial"/>
          <w:b/>
          <w:i/>
          <w:color w:val="000000"/>
          <w:sz w:val="20"/>
        </w:rPr>
        <w:t>Toelichting</w:t>
      </w:r>
      <w:r w:rsidR="00D474B7">
        <w:rPr>
          <w:rFonts w:ascii="Arial" w:hAnsi="Arial" w:cs="Arial"/>
          <w:b/>
          <w:i/>
          <w:color w:val="000000"/>
          <w:sz w:val="20"/>
        </w:rPr>
        <w:br/>
      </w:r>
      <w:r>
        <w:rPr>
          <w:rFonts w:ascii="Arial" w:hAnsi="Arial" w:cs="Arial"/>
          <w:sz w:val="20"/>
        </w:rPr>
        <w:t xml:space="preserve">Rangwisseling wordt </w:t>
      </w:r>
      <w:r>
        <w:rPr>
          <w:rFonts w:ascii="Arial" w:hAnsi="Arial" w:cs="Arial"/>
          <w:sz w:val="20"/>
          <w:u w:val="single"/>
        </w:rPr>
        <w:t>niet</w:t>
      </w:r>
      <w:r>
        <w:rPr>
          <w:rFonts w:ascii="Arial" w:hAnsi="Arial" w:cs="Arial"/>
          <w:sz w:val="20"/>
        </w:rPr>
        <w:t xml:space="preserve"> ondersteund in de akte, in verband met de verplichte vermelding van aankomsttitel en voorbelasting.</w:t>
      </w:r>
    </w:p>
    <w:p w14:paraId="4E7D7E49" w14:textId="770DD4D9" w:rsidR="00FF1618" w:rsidRDefault="00FF1618" w:rsidP="00FF1618">
      <w:pPr>
        <w:tabs>
          <w:tab w:val="left" w:pos="-1440"/>
          <w:tab w:val="left" w:pos="-720"/>
          <w:tab w:val="left" w:pos="425"/>
        </w:tabs>
        <w:suppressAutoHyphens/>
        <w:rPr>
          <w:rFonts w:ascii="Arial" w:hAnsi="Arial" w:cs="Arial"/>
          <w:sz w:val="20"/>
        </w:rPr>
      </w:pPr>
      <w:r>
        <w:rPr>
          <w:rFonts w:ascii="Arial" w:hAnsi="Arial" w:cs="Arial"/>
          <w:sz w:val="20"/>
        </w:rPr>
        <w:t xml:space="preserve">Zie voor het kleurgebruik in deze modelakte: </w:t>
      </w:r>
      <w:r w:rsidR="00D474B7">
        <w:rPr>
          <w:rFonts w:ascii="Arial" w:hAnsi="Arial" w:cs="Arial"/>
          <w:sz w:val="20"/>
        </w:rPr>
        <w:br/>
      </w:r>
      <w:r>
        <w:rPr>
          <w:rFonts w:ascii="Arial" w:hAnsi="Arial" w:cs="Arial"/>
          <w:sz w:val="20"/>
        </w:rPr>
        <w:t xml:space="preserve">Tekstblok – Algemene afspraken modeldocumenten en tekstblokken </w:t>
      </w:r>
    </w:p>
    <w:p w14:paraId="425A55D4" w14:textId="77777777" w:rsidR="00FF1618" w:rsidRDefault="00FF1618" w:rsidP="00FF1618">
      <w:pPr>
        <w:rPr>
          <w:rFonts w:ascii="Courier New" w:hAnsi="Courier New" w:cs="Times New Roman"/>
          <w:sz w:val="24"/>
        </w:rPr>
      </w:pPr>
      <w:r>
        <w:rPr>
          <w:rFonts w:ascii="Arial" w:hAnsi="Arial" w:cs="Arial"/>
          <w:sz w:val="20"/>
        </w:rPr>
        <w:t>De paragrafen en tekstfragmenten welke in dit modeldocument optioneel zijn, dienen op het moment dat ze worden opgenomen in de akte altijd binnen het Kadasterdeel te staan.</w:t>
      </w: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CA6C24" w14:paraId="02980761" w14:textId="77777777" w:rsidTr="00CA6C24">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0D4A9DE5" w14:textId="77777777" w:rsidR="00CA6C24" w:rsidRDefault="00CA6C24">
            <w:pPr>
              <w:pStyle w:val="kopje"/>
              <w:rPr>
                <w:rFonts w:cs="Arial"/>
                <w:b w:val="0"/>
                <w:bCs/>
                <w:szCs w:val="18"/>
              </w:rPr>
            </w:pPr>
            <w:r>
              <w:rPr>
                <w:rFonts w:cs="Arial"/>
                <w:szCs w:val="18"/>
              </w:rPr>
              <w:t>Versiehistorie</w:t>
            </w:r>
          </w:p>
        </w:tc>
      </w:tr>
    </w:tbl>
    <w:p w14:paraId="1D5FB5A9" w14:textId="77777777" w:rsidR="00CA6C24" w:rsidRDefault="00CA6C24" w:rsidP="00CA6C24">
      <w:pPr>
        <w:spacing w:line="14" w:lineRule="exact"/>
        <w:rPr>
          <w:rFonts w:ascii="Arial" w:hAnsi="Arial" w:cs="Arial"/>
          <w:kern w:val="28"/>
          <w:sz w:val="18"/>
          <w:szCs w:val="18"/>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9"/>
        <w:gridCol w:w="1909"/>
        <w:gridCol w:w="1985"/>
        <w:gridCol w:w="4747"/>
        <w:tblGridChange w:id="13">
          <w:tblGrid>
            <w:gridCol w:w="779"/>
            <w:gridCol w:w="1909"/>
            <w:gridCol w:w="1985"/>
            <w:gridCol w:w="4747"/>
          </w:tblGrid>
        </w:tblGridChange>
      </w:tblGrid>
      <w:tr w:rsidR="00CA6C24" w14:paraId="5599D91C" w14:textId="77777777" w:rsidTr="00CA6C24">
        <w:trPr>
          <w:trHeight w:hRule="exact" w:val="281"/>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7BC8C852" w14:textId="77777777" w:rsidR="00CA6C24" w:rsidRDefault="00CA6C24">
            <w:pPr>
              <w:pStyle w:val="tussenkopje"/>
              <w:spacing w:before="0"/>
              <w:rPr>
                <w:rFonts w:cs="Arial"/>
                <w:sz w:val="18"/>
                <w:szCs w:val="18"/>
                <w:lang w:val="nl-NL"/>
              </w:rPr>
            </w:pPr>
            <w:r>
              <w:rPr>
                <w:rFonts w:cs="Arial"/>
                <w:sz w:val="18"/>
                <w:szCs w:val="18"/>
                <w:lang w:val="nl-NL"/>
              </w:rPr>
              <w:t>Versie</w:t>
            </w:r>
          </w:p>
        </w:tc>
        <w:tc>
          <w:tcPr>
            <w:tcW w:w="1909" w:type="dxa"/>
            <w:tcBorders>
              <w:top w:val="single" w:sz="4" w:space="0" w:color="auto"/>
              <w:left w:val="single" w:sz="4" w:space="0" w:color="auto"/>
              <w:bottom w:val="single" w:sz="4" w:space="0" w:color="auto"/>
              <w:right w:val="single" w:sz="4" w:space="0" w:color="auto"/>
            </w:tcBorders>
            <w:vAlign w:val="bottom"/>
            <w:hideMark/>
          </w:tcPr>
          <w:p w14:paraId="60B9DDE9" w14:textId="77777777" w:rsidR="00CA6C24" w:rsidRDefault="00CA6C24">
            <w:pPr>
              <w:pStyle w:val="tussenkopje"/>
              <w:spacing w:before="0"/>
              <w:rPr>
                <w:rFonts w:cs="Arial"/>
                <w:sz w:val="18"/>
                <w:szCs w:val="18"/>
                <w:lang w:val="nl-NL"/>
              </w:rPr>
            </w:pPr>
            <w:r>
              <w:rPr>
                <w:rFonts w:cs="Arial"/>
                <w:sz w:val="18"/>
                <w:szCs w:val="18"/>
                <w:lang w:val="nl-NL"/>
              </w:rPr>
              <w:t>Datum</w:t>
            </w:r>
          </w:p>
        </w:tc>
        <w:tc>
          <w:tcPr>
            <w:tcW w:w="1985" w:type="dxa"/>
            <w:tcBorders>
              <w:top w:val="single" w:sz="4" w:space="0" w:color="auto"/>
              <w:left w:val="single" w:sz="4" w:space="0" w:color="auto"/>
              <w:bottom w:val="single" w:sz="4" w:space="0" w:color="auto"/>
              <w:right w:val="single" w:sz="4" w:space="0" w:color="auto"/>
            </w:tcBorders>
            <w:vAlign w:val="bottom"/>
            <w:hideMark/>
          </w:tcPr>
          <w:p w14:paraId="558311AE" w14:textId="77777777" w:rsidR="00CA6C24" w:rsidRDefault="00CA6C24">
            <w:pPr>
              <w:pStyle w:val="tussenkopje"/>
              <w:spacing w:before="0"/>
              <w:rPr>
                <w:rFonts w:cs="Arial"/>
                <w:sz w:val="18"/>
                <w:szCs w:val="18"/>
                <w:lang w:val="nl-NL"/>
              </w:rPr>
            </w:pPr>
            <w:r>
              <w:rPr>
                <w:rFonts w:cs="Arial"/>
                <w:sz w:val="18"/>
                <w:szCs w:val="18"/>
                <w:lang w:val="nl-NL"/>
              </w:rPr>
              <w:t>Auteur</w:t>
            </w:r>
          </w:p>
        </w:tc>
        <w:tc>
          <w:tcPr>
            <w:tcW w:w="4747" w:type="dxa"/>
            <w:tcBorders>
              <w:top w:val="single" w:sz="4" w:space="0" w:color="auto"/>
              <w:left w:val="single" w:sz="4" w:space="0" w:color="auto"/>
              <w:bottom w:val="single" w:sz="4" w:space="0" w:color="auto"/>
              <w:right w:val="single" w:sz="4" w:space="0" w:color="auto"/>
            </w:tcBorders>
            <w:vAlign w:val="bottom"/>
            <w:hideMark/>
          </w:tcPr>
          <w:p w14:paraId="204A187B" w14:textId="77777777" w:rsidR="00CA6C24" w:rsidRDefault="00CA6C24">
            <w:pPr>
              <w:pStyle w:val="tussenkopje"/>
              <w:spacing w:before="0"/>
              <w:rPr>
                <w:rFonts w:cs="Arial"/>
                <w:sz w:val="18"/>
                <w:szCs w:val="18"/>
                <w:lang w:val="nl-NL"/>
              </w:rPr>
            </w:pPr>
            <w:r>
              <w:rPr>
                <w:rFonts w:cs="Arial"/>
                <w:sz w:val="18"/>
                <w:szCs w:val="18"/>
                <w:lang w:val="nl-NL"/>
              </w:rPr>
              <w:t>Opmerking</w:t>
            </w:r>
          </w:p>
        </w:tc>
      </w:tr>
      <w:tr w:rsidR="00CA6C24" w14:paraId="54476045" w14:textId="77777777" w:rsidTr="00CA6C24">
        <w:trPr>
          <w:trHeight w:hRule="exact" w:val="264"/>
          <w:tblHeader/>
        </w:trPr>
        <w:tc>
          <w:tcPr>
            <w:tcW w:w="779" w:type="dxa"/>
            <w:tcBorders>
              <w:top w:val="single" w:sz="4" w:space="0" w:color="auto"/>
              <w:left w:val="single" w:sz="4" w:space="0" w:color="auto"/>
              <w:bottom w:val="single" w:sz="4" w:space="0" w:color="auto"/>
              <w:right w:val="single" w:sz="4" w:space="0" w:color="auto"/>
            </w:tcBorders>
            <w:hideMark/>
          </w:tcPr>
          <w:p w14:paraId="0A2AEA61" w14:textId="0BAAD12A" w:rsidR="00CA6C24" w:rsidRDefault="00CA6C24">
            <w:pPr>
              <w:pStyle w:val="tussenkopje"/>
              <w:spacing w:before="0"/>
              <w:rPr>
                <w:rFonts w:cs="Arial"/>
                <w:sz w:val="18"/>
                <w:szCs w:val="18"/>
                <w:lang w:val="nl-NL"/>
              </w:rPr>
            </w:pPr>
            <w:r>
              <w:rPr>
                <w:rFonts w:cs="Arial"/>
                <w:sz w:val="18"/>
                <w:szCs w:val="18"/>
                <w:lang w:val="nl-NL"/>
              </w:rPr>
              <w:t>1.0</w:t>
            </w:r>
          </w:p>
        </w:tc>
        <w:tc>
          <w:tcPr>
            <w:tcW w:w="1909" w:type="dxa"/>
            <w:tcBorders>
              <w:top w:val="single" w:sz="4" w:space="0" w:color="auto"/>
              <w:left w:val="single" w:sz="4" w:space="0" w:color="auto"/>
              <w:bottom w:val="single" w:sz="4" w:space="0" w:color="auto"/>
              <w:right w:val="single" w:sz="4" w:space="0" w:color="auto"/>
            </w:tcBorders>
            <w:hideMark/>
          </w:tcPr>
          <w:p w14:paraId="2B6E5199" w14:textId="486E9938" w:rsidR="00CA6C24" w:rsidRDefault="00CA6C24">
            <w:pPr>
              <w:pStyle w:val="tussenkopje"/>
              <w:spacing w:before="0"/>
              <w:rPr>
                <w:rFonts w:cs="Arial"/>
                <w:sz w:val="18"/>
                <w:szCs w:val="18"/>
                <w:lang w:val="nl-NL"/>
              </w:rPr>
            </w:pPr>
            <w:r>
              <w:rPr>
                <w:rFonts w:cs="Arial"/>
                <w:sz w:val="18"/>
                <w:szCs w:val="18"/>
                <w:lang w:val="nl-NL"/>
              </w:rPr>
              <w:t>24 mei 2024</w:t>
            </w:r>
          </w:p>
        </w:tc>
        <w:tc>
          <w:tcPr>
            <w:tcW w:w="1985" w:type="dxa"/>
            <w:tcBorders>
              <w:top w:val="single" w:sz="4" w:space="0" w:color="auto"/>
              <w:left w:val="single" w:sz="4" w:space="0" w:color="auto"/>
              <w:bottom w:val="single" w:sz="4" w:space="0" w:color="auto"/>
              <w:right w:val="single" w:sz="4" w:space="0" w:color="auto"/>
            </w:tcBorders>
            <w:hideMark/>
          </w:tcPr>
          <w:p w14:paraId="423D2390" w14:textId="4A3F8F3F" w:rsidR="00CA6C24" w:rsidRDefault="00CA6C24">
            <w:pPr>
              <w:pStyle w:val="tussenkopje"/>
              <w:spacing w:before="0"/>
              <w:rPr>
                <w:rFonts w:cs="Arial"/>
                <w:sz w:val="18"/>
                <w:szCs w:val="18"/>
                <w:lang w:val="nl-NL"/>
              </w:rPr>
            </w:pPr>
            <w:r>
              <w:rPr>
                <w:rFonts w:cs="Arial"/>
                <w:sz w:val="18"/>
                <w:szCs w:val="18"/>
                <w:lang w:val="nl-NL"/>
              </w:rPr>
              <w:t>ODR/DPI</w:t>
            </w:r>
          </w:p>
        </w:tc>
        <w:tc>
          <w:tcPr>
            <w:tcW w:w="4747" w:type="dxa"/>
            <w:tcBorders>
              <w:top w:val="single" w:sz="4" w:space="0" w:color="auto"/>
              <w:left w:val="single" w:sz="4" w:space="0" w:color="auto"/>
              <w:bottom w:val="single" w:sz="4" w:space="0" w:color="auto"/>
              <w:right w:val="single" w:sz="4" w:space="0" w:color="auto"/>
            </w:tcBorders>
            <w:hideMark/>
          </w:tcPr>
          <w:p w14:paraId="3E8A2201" w14:textId="743F6C23" w:rsidR="00CA6C24" w:rsidRDefault="00FA464A">
            <w:pPr>
              <w:pStyle w:val="tussenkopje"/>
              <w:spacing w:before="0"/>
              <w:rPr>
                <w:rFonts w:cs="Arial"/>
                <w:sz w:val="18"/>
                <w:szCs w:val="18"/>
                <w:lang w:val="nl-NL"/>
              </w:rPr>
            </w:pPr>
            <w:r>
              <w:rPr>
                <w:rFonts w:cs="Arial"/>
                <w:sz w:val="18"/>
                <w:szCs w:val="18"/>
                <w:lang w:val="nl-NL"/>
              </w:rPr>
              <w:t>Modeldocument ASN definitief</w:t>
            </w:r>
          </w:p>
        </w:tc>
      </w:tr>
      <w:tr w:rsidR="00811DEF" w14:paraId="789AB772" w14:textId="77777777" w:rsidTr="00811DEF">
        <w:tblPrEx>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Change w:id="14" w:author="Groote Haar, Linda" w:date="2025-05-28T09:37:00Z" w16du:dateUtc="2025-05-28T07:37:00Z">
            <w:tblPrEx>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blPrExChange>
        </w:tblPrEx>
        <w:trPr>
          <w:trHeight w:hRule="exact" w:val="463"/>
          <w:tblHeader/>
          <w:ins w:id="15" w:author="Groote Haar, Linda" w:date="2025-05-28T09:35:00Z" w16du:dateUtc="2025-05-28T07:35:00Z"/>
          <w:trPrChange w:id="16" w:author="Groote Haar, Linda" w:date="2025-05-28T09:37:00Z" w16du:dateUtc="2025-05-28T07:37:00Z">
            <w:trPr>
              <w:trHeight w:hRule="exact" w:val="264"/>
              <w:tblHeader/>
            </w:trPr>
          </w:trPrChange>
        </w:trPr>
        <w:tc>
          <w:tcPr>
            <w:tcW w:w="779" w:type="dxa"/>
            <w:tcBorders>
              <w:top w:val="single" w:sz="4" w:space="0" w:color="auto"/>
              <w:left w:val="single" w:sz="4" w:space="0" w:color="auto"/>
              <w:bottom w:val="single" w:sz="4" w:space="0" w:color="auto"/>
              <w:right w:val="single" w:sz="4" w:space="0" w:color="auto"/>
            </w:tcBorders>
            <w:tcPrChange w:id="17" w:author="Groote Haar, Linda" w:date="2025-05-28T09:37:00Z" w16du:dateUtc="2025-05-28T07:37:00Z">
              <w:tcPr>
                <w:tcW w:w="779" w:type="dxa"/>
                <w:tcBorders>
                  <w:top w:val="single" w:sz="4" w:space="0" w:color="auto"/>
                  <w:left w:val="single" w:sz="4" w:space="0" w:color="auto"/>
                  <w:bottom w:val="single" w:sz="4" w:space="0" w:color="auto"/>
                  <w:right w:val="single" w:sz="4" w:space="0" w:color="auto"/>
                </w:tcBorders>
              </w:tcPr>
            </w:tcPrChange>
          </w:tcPr>
          <w:p w14:paraId="1838F3FB" w14:textId="59D6FCF9" w:rsidR="00811DEF" w:rsidRDefault="00811DEF">
            <w:pPr>
              <w:pStyle w:val="tussenkopje"/>
              <w:spacing w:before="0"/>
              <w:rPr>
                <w:ins w:id="18" w:author="Groote Haar, Linda" w:date="2025-05-28T09:35:00Z" w16du:dateUtc="2025-05-28T07:35:00Z"/>
                <w:rFonts w:cs="Arial"/>
                <w:sz w:val="18"/>
                <w:szCs w:val="18"/>
                <w:lang w:val="nl-NL"/>
              </w:rPr>
            </w:pPr>
            <w:ins w:id="19" w:author="Groote Haar, Linda" w:date="2025-05-28T09:35:00Z" w16du:dateUtc="2025-05-28T07:35:00Z">
              <w:r>
                <w:rPr>
                  <w:rFonts w:cs="Arial"/>
                  <w:sz w:val="18"/>
                  <w:szCs w:val="18"/>
                  <w:lang w:val="nl-NL"/>
                </w:rPr>
                <w:t>2.0</w:t>
              </w:r>
            </w:ins>
          </w:p>
        </w:tc>
        <w:tc>
          <w:tcPr>
            <w:tcW w:w="1909" w:type="dxa"/>
            <w:tcBorders>
              <w:top w:val="single" w:sz="4" w:space="0" w:color="auto"/>
              <w:left w:val="single" w:sz="4" w:space="0" w:color="auto"/>
              <w:bottom w:val="single" w:sz="4" w:space="0" w:color="auto"/>
              <w:right w:val="single" w:sz="4" w:space="0" w:color="auto"/>
            </w:tcBorders>
            <w:tcPrChange w:id="20" w:author="Groote Haar, Linda" w:date="2025-05-28T09:37:00Z" w16du:dateUtc="2025-05-28T07:37:00Z">
              <w:tcPr>
                <w:tcW w:w="1909" w:type="dxa"/>
                <w:tcBorders>
                  <w:top w:val="single" w:sz="4" w:space="0" w:color="auto"/>
                  <w:left w:val="single" w:sz="4" w:space="0" w:color="auto"/>
                  <w:bottom w:val="single" w:sz="4" w:space="0" w:color="auto"/>
                  <w:right w:val="single" w:sz="4" w:space="0" w:color="auto"/>
                </w:tcBorders>
              </w:tcPr>
            </w:tcPrChange>
          </w:tcPr>
          <w:p w14:paraId="5BF490D7" w14:textId="6B834F5B" w:rsidR="00811DEF" w:rsidRDefault="00811DEF">
            <w:pPr>
              <w:pStyle w:val="tussenkopje"/>
              <w:spacing w:before="0"/>
              <w:rPr>
                <w:ins w:id="21" w:author="Groote Haar, Linda" w:date="2025-05-28T09:35:00Z" w16du:dateUtc="2025-05-28T07:35:00Z"/>
                <w:rFonts w:cs="Arial"/>
                <w:sz w:val="18"/>
                <w:szCs w:val="18"/>
                <w:lang w:val="nl-NL"/>
              </w:rPr>
            </w:pPr>
            <w:ins w:id="22" w:author="Groote Haar, Linda" w:date="2025-05-28T09:35:00Z" w16du:dateUtc="2025-05-28T07:35:00Z">
              <w:r>
                <w:rPr>
                  <w:rFonts w:cs="Arial"/>
                  <w:sz w:val="18"/>
                  <w:szCs w:val="18"/>
                  <w:lang w:val="nl-NL"/>
                </w:rPr>
                <w:t>28 mei 2025</w:t>
              </w:r>
            </w:ins>
          </w:p>
        </w:tc>
        <w:tc>
          <w:tcPr>
            <w:tcW w:w="1985" w:type="dxa"/>
            <w:tcBorders>
              <w:top w:val="single" w:sz="4" w:space="0" w:color="auto"/>
              <w:left w:val="single" w:sz="4" w:space="0" w:color="auto"/>
              <w:bottom w:val="single" w:sz="4" w:space="0" w:color="auto"/>
              <w:right w:val="single" w:sz="4" w:space="0" w:color="auto"/>
            </w:tcBorders>
            <w:tcPrChange w:id="23" w:author="Groote Haar, Linda" w:date="2025-05-28T09:37:00Z" w16du:dateUtc="2025-05-28T07:37:00Z">
              <w:tcPr>
                <w:tcW w:w="1985" w:type="dxa"/>
                <w:tcBorders>
                  <w:top w:val="single" w:sz="4" w:space="0" w:color="auto"/>
                  <w:left w:val="single" w:sz="4" w:space="0" w:color="auto"/>
                  <w:bottom w:val="single" w:sz="4" w:space="0" w:color="auto"/>
                  <w:right w:val="single" w:sz="4" w:space="0" w:color="auto"/>
                </w:tcBorders>
              </w:tcPr>
            </w:tcPrChange>
          </w:tcPr>
          <w:p w14:paraId="50656BD6" w14:textId="15957215" w:rsidR="00811DEF" w:rsidRDefault="00811DEF">
            <w:pPr>
              <w:pStyle w:val="tussenkopje"/>
              <w:spacing w:before="0"/>
              <w:rPr>
                <w:ins w:id="24" w:author="Groote Haar, Linda" w:date="2025-05-28T09:35:00Z" w16du:dateUtc="2025-05-28T07:35:00Z"/>
                <w:rFonts w:cs="Arial"/>
                <w:sz w:val="18"/>
                <w:szCs w:val="18"/>
                <w:lang w:val="nl-NL"/>
              </w:rPr>
            </w:pPr>
            <w:ins w:id="25" w:author="Groote Haar, Linda" w:date="2025-05-28T09:35:00Z" w16du:dateUtc="2025-05-28T07:35:00Z">
              <w:r>
                <w:rPr>
                  <w:rFonts w:cs="Arial"/>
                  <w:sz w:val="18"/>
                  <w:szCs w:val="18"/>
                  <w:lang w:val="nl-NL"/>
                </w:rPr>
                <w:t>ODR/DPI</w:t>
              </w:r>
            </w:ins>
          </w:p>
        </w:tc>
        <w:tc>
          <w:tcPr>
            <w:tcW w:w="4747" w:type="dxa"/>
            <w:tcBorders>
              <w:top w:val="single" w:sz="4" w:space="0" w:color="auto"/>
              <w:left w:val="single" w:sz="4" w:space="0" w:color="auto"/>
              <w:bottom w:val="single" w:sz="4" w:space="0" w:color="auto"/>
              <w:right w:val="single" w:sz="4" w:space="0" w:color="auto"/>
            </w:tcBorders>
            <w:tcPrChange w:id="26" w:author="Groote Haar, Linda" w:date="2025-05-28T09:37:00Z" w16du:dateUtc="2025-05-28T07:37:00Z">
              <w:tcPr>
                <w:tcW w:w="4747" w:type="dxa"/>
                <w:tcBorders>
                  <w:top w:val="single" w:sz="4" w:space="0" w:color="auto"/>
                  <w:left w:val="single" w:sz="4" w:space="0" w:color="auto"/>
                  <w:bottom w:val="single" w:sz="4" w:space="0" w:color="auto"/>
                  <w:right w:val="single" w:sz="4" w:space="0" w:color="auto"/>
                </w:tcBorders>
              </w:tcPr>
            </w:tcPrChange>
          </w:tcPr>
          <w:p w14:paraId="5DE6C183" w14:textId="17E48801" w:rsidR="00811DEF" w:rsidRPr="00811DEF" w:rsidRDefault="00811DEF">
            <w:pPr>
              <w:pStyle w:val="tussenkopje"/>
              <w:spacing w:before="0"/>
              <w:rPr>
                <w:ins w:id="27" w:author="Groote Haar, Linda" w:date="2025-05-28T09:35:00Z" w16du:dateUtc="2025-05-28T07:35:00Z"/>
                <w:rFonts w:cs="Arial"/>
                <w:sz w:val="18"/>
                <w:szCs w:val="18"/>
                <w:rPrChange w:id="28" w:author="Groote Haar, Linda" w:date="2025-05-28T09:36:00Z" w16du:dateUtc="2025-05-28T07:36:00Z">
                  <w:rPr>
                    <w:ins w:id="29" w:author="Groote Haar, Linda" w:date="2025-05-28T09:35:00Z" w16du:dateUtc="2025-05-28T07:35:00Z"/>
                    <w:rFonts w:cs="Arial"/>
                    <w:sz w:val="18"/>
                    <w:szCs w:val="18"/>
                    <w:lang w:val="nl-NL"/>
                  </w:rPr>
                </w:rPrChange>
              </w:rPr>
            </w:pPr>
            <w:ins w:id="30" w:author="Groote Haar, Linda" w:date="2025-05-28T09:36:00Z" w16du:dateUtc="2025-05-28T07:36:00Z">
              <w:r>
                <w:rPr>
                  <w:rFonts w:cs="Arial"/>
                  <w:sz w:val="18"/>
                  <w:szCs w:val="18"/>
                </w:rPr>
                <w:t xml:space="preserve">Genderneutrale optie toegevoegd. Naamwijziging </w:t>
              </w:r>
            </w:ins>
            <w:ins w:id="31" w:author="Groote Haar, Linda" w:date="2025-05-28T09:37:00Z" w16du:dateUtc="2025-05-28T07:37:00Z">
              <w:r>
                <w:rPr>
                  <w:rFonts w:cs="Arial"/>
                  <w:sz w:val="18"/>
                  <w:szCs w:val="18"/>
                </w:rPr>
                <w:t>opgenomen naar ASN Bank N.V.</w:t>
              </w:r>
            </w:ins>
          </w:p>
        </w:tc>
      </w:tr>
    </w:tbl>
    <w:p w14:paraId="4ADDA140" w14:textId="77777777" w:rsidR="00FF1618" w:rsidRPr="00871F92" w:rsidRDefault="00FF1618">
      <w:pPr>
        <w:rPr>
          <w:bCs/>
        </w:rPr>
      </w:pPr>
    </w:p>
    <w:sectPr w:rsidR="00FF1618" w:rsidRPr="00871F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625E5"/>
    <w:multiLevelType w:val="hybridMultilevel"/>
    <w:tmpl w:val="5162A2EE"/>
    <w:lvl w:ilvl="0" w:tplc="4212394E">
      <w:start w:val="1"/>
      <w:numFmt w:val="lowerLetter"/>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start w:val="1"/>
      <w:numFmt w:val="lowerRoman"/>
      <w:lvlText w:val="%3."/>
      <w:lvlJc w:val="right"/>
      <w:pPr>
        <w:tabs>
          <w:tab w:val="num" w:pos="1800"/>
        </w:tabs>
        <w:ind w:left="1800" w:hanging="180"/>
      </w:pPr>
    </w:lvl>
    <w:lvl w:ilvl="3" w:tplc="0413000F">
      <w:start w:val="1"/>
      <w:numFmt w:val="decimal"/>
      <w:lvlText w:val="%4."/>
      <w:lvlJc w:val="left"/>
      <w:pPr>
        <w:tabs>
          <w:tab w:val="num" w:pos="2520"/>
        </w:tabs>
        <w:ind w:left="2520" w:hanging="360"/>
      </w:pPr>
    </w:lvl>
    <w:lvl w:ilvl="4" w:tplc="04130019">
      <w:start w:val="1"/>
      <w:numFmt w:val="lowerLetter"/>
      <w:lvlText w:val="%5."/>
      <w:lvlJc w:val="left"/>
      <w:pPr>
        <w:tabs>
          <w:tab w:val="num" w:pos="3240"/>
        </w:tabs>
        <w:ind w:left="3240" w:hanging="360"/>
      </w:pPr>
    </w:lvl>
    <w:lvl w:ilvl="5" w:tplc="0413001B">
      <w:start w:val="1"/>
      <w:numFmt w:val="lowerRoman"/>
      <w:lvlText w:val="%6."/>
      <w:lvlJc w:val="right"/>
      <w:pPr>
        <w:tabs>
          <w:tab w:val="num" w:pos="3960"/>
        </w:tabs>
        <w:ind w:left="3960" w:hanging="180"/>
      </w:pPr>
    </w:lvl>
    <w:lvl w:ilvl="6" w:tplc="0413000F">
      <w:start w:val="1"/>
      <w:numFmt w:val="decimal"/>
      <w:lvlText w:val="%7."/>
      <w:lvlJc w:val="left"/>
      <w:pPr>
        <w:tabs>
          <w:tab w:val="num" w:pos="4680"/>
        </w:tabs>
        <w:ind w:left="4680" w:hanging="360"/>
      </w:pPr>
    </w:lvl>
    <w:lvl w:ilvl="7" w:tplc="04130019">
      <w:start w:val="1"/>
      <w:numFmt w:val="lowerLetter"/>
      <w:lvlText w:val="%8."/>
      <w:lvlJc w:val="left"/>
      <w:pPr>
        <w:tabs>
          <w:tab w:val="num" w:pos="5400"/>
        </w:tabs>
        <w:ind w:left="5400" w:hanging="360"/>
      </w:pPr>
    </w:lvl>
    <w:lvl w:ilvl="8" w:tplc="0413001B">
      <w:start w:val="1"/>
      <w:numFmt w:val="lowerRoman"/>
      <w:lvlText w:val="%9."/>
      <w:lvlJc w:val="right"/>
      <w:pPr>
        <w:tabs>
          <w:tab w:val="num" w:pos="6120"/>
        </w:tabs>
        <w:ind w:left="6120" w:hanging="180"/>
      </w:pPr>
    </w:lvl>
  </w:abstractNum>
  <w:num w:numId="1" w16cid:durableId="6176138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92"/>
    <w:rsid w:val="00156D61"/>
    <w:rsid w:val="001E7A1E"/>
    <w:rsid w:val="00405D92"/>
    <w:rsid w:val="00462E75"/>
    <w:rsid w:val="00584C67"/>
    <w:rsid w:val="005B1E44"/>
    <w:rsid w:val="007A76C2"/>
    <w:rsid w:val="007B3223"/>
    <w:rsid w:val="00811DEF"/>
    <w:rsid w:val="00871F92"/>
    <w:rsid w:val="008D1613"/>
    <w:rsid w:val="00C34013"/>
    <w:rsid w:val="00CA6C24"/>
    <w:rsid w:val="00D474B7"/>
    <w:rsid w:val="00FA464A"/>
    <w:rsid w:val="00FF16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BA5B"/>
  <w15:chartTrackingRefBased/>
  <w15:docId w15:val="{FC4B3FFF-78E0-4B07-9055-576BA426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1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71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71F9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71F9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71F9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71F9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71F9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71F9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71F9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1F9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71F9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71F9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71F9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71F9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71F9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71F9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71F9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71F92"/>
    <w:rPr>
      <w:rFonts w:eastAsiaTheme="majorEastAsia" w:cstheme="majorBidi"/>
      <w:color w:val="272727" w:themeColor="text1" w:themeTint="D8"/>
    </w:rPr>
  </w:style>
  <w:style w:type="paragraph" w:styleId="Titel">
    <w:name w:val="Title"/>
    <w:basedOn w:val="Standaard"/>
    <w:next w:val="Standaard"/>
    <w:link w:val="TitelChar"/>
    <w:uiPriority w:val="10"/>
    <w:qFormat/>
    <w:rsid w:val="00871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1F9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71F9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71F9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71F9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71F92"/>
    <w:rPr>
      <w:i/>
      <w:iCs/>
      <w:color w:val="404040" w:themeColor="text1" w:themeTint="BF"/>
    </w:rPr>
  </w:style>
  <w:style w:type="paragraph" w:styleId="Lijstalinea">
    <w:name w:val="List Paragraph"/>
    <w:basedOn w:val="Standaard"/>
    <w:uiPriority w:val="34"/>
    <w:qFormat/>
    <w:rsid w:val="00871F92"/>
    <w:pPr>
      <w:ind w:left="720"/>
      <w:contextualSpacing/>
    </w:pPr>
  </w:style>
  <w:style w:type="character" w:styleId="Intensievebenadrukking">
    <w:name w:val="Intense Emphasis"/>
    <w:basedOn w:val="Standaardalinea-lettertype"/>
    <w:uiPriority w:val="21"/>
    <w:qFormat/>
    <w:rsid w:val="00871F92"/>
    <w:rPr>
      <w:i/>
      <w:iCs/>
      <w:color w:val="0F4761" w:themeColor="accent1" w:themeShade="BF"/>
    </w:rPr>
  </w:style>
  <w:style w:type="paragraph" w:styleId="Duidelijkcitaat">
    <w:name w:val="Intense Quote"/>
    <w:basedOn w:val="Standaard"/>
    <w:next w:val="Standaard"/>
    <w:link w:val="DuidelijkcitaatChar"/>
    <w:uiPriority w:val="30"/>
    <w:qFormat/>
    <w:rsid w:val="00871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71F92"/>
    <w:rPr>
      <w:i/>
      <w:iCs/>
      <w:color w:val="0F4761" w:themeColor="accent1" w:themeShade="BF"/>
    </w:rPr>
  </w:style>
  <w:style w:type="character" w:styleId="Intensieveverwijzing">
    <w:name w:val="Intense Reference"/>
    <w:basedOn w:val="Standaardalinea-lettertype"/>
    <w:uiPriority w:val="32"/>
    <w:qFormat/>
    <w:rsid w:val="00871F92"/>
    <w:rPr>
      <w:b/>
      <w:bCs/>
      <w:smallCaps/>
      <w:color w:val="0F4761" w:themeColor="accent1" w:themeShade="BF"/>
      <w:spacing w:val="5"/>
    </w:rPr>
  </w:style>
  <w:style w:type="paragraph" w:customStyle="1" w:styleId="kopje">
    <w:name w:val="kopje"/>
    <w:basedOn w:val="Standaard"/>
    <w:next w:val="Standaard"/>
    <w:rsid w:val="00CA6C24"/>
    <w:pPr>
      <w:snapToGrid w:val="0"/>
      <w:spacing w:before="120" w:after="0" w:line="278" w:lineRule="auto"/>
    </w:pPr>
    <w:rPr>
      <w:rFonts w:ascii="Arial" w:eastAsia="Times New Roman" w:hAnsi="Arial" w:cs="Times New Roman"/>
      <w:b/>
      <w:kern w:val="28"/>
      <w:sz w:val="18"/>
      <w:szCs w:val="20"/>
      <w14:ligatures w14:val="none"/>
    </w:rPr>
  </w:style>
  <w:style w:type="paragraph" w:customStyle="1" w:styleId="tussenkopje">
    <w:name w:val="tussenkopje"/>
    <w:basedOn w:val="Standaard"/>
    <w:rsid w:val="00CA6C24"/>
    <w:pPr>
      <w:snapToGrid w:val="0"/>
      <w:spacing w:before="90" w:after="0" w:line="240" w:lineRule="atLeast"/>
    </w:pPr>
    <w:rPr>
      <w:rFonts w:ascii="Arial" w:eastAsia="Times New Roman" w:hAnsi="Arial" w:cs="Times New Roman"/>
      <w:kern w:val="28"/>
      <w:sz w:val="14"/>
      <w:szCs w:val="20"/>
      <w:lang w:val="nl"/>
      <w14:ligatures w14:val="none"/>
    </w:rPr>
  </w:style>
  <w:style w:type="paragraph" w:styleId="Revisie">
    <w:name w:val="Revision"/>
    <w:hidden/>
    <w:uiPriority w:val="99"/>
    <w:semiHidden/>
    <w:rsid w:val="00811D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070014">
      <w:bodyDiv w:val="1"/>
      <w:marLeft w:val="0"/>
      <w:marRight w:val="0"/>
      <w:marTop w:val="0"/>
      <w:marBottom w:val="0"/>
      <w:divBdr>
        <w:top w:val="none" w:sz="0" w:space="0" w:color="auto"/>
        <w:left w:val="none" w:sz="0" w:space="0" w:color="auto"/>
        <w:bottom w:val="none" w:sz="0" w:space="0" w:color="auto"/>
        <w:right w:val="none" w:sz="0" w:space="0" w:color="auto"/>
      </w:divBdr>
    </w:div>
    <w:div w:id="322050623">
      <w:bodyDiv w:val="1"/>
      <w:marLeft w:val="0"/>
      <w:marRight w:val="0"/>
      <w:marTop w:val="0"/>
      <w:marBottom w:val="0"/>
      <w:divBdr>
        <w:top w:val="none" w:sz="0" w:space="0" w:color="auto"/>
        <w:left w:val="none" w:sz="0" w:space="0" w:color="auto"/>
        <w:bottom w:val="none" w:sz="0" w:space="0" w:color="auto"/>
        <w:right w:val="none" w:sz="0" w:space="0" w:color="auto"/>
      </w:divBdr>
    </w:div>
    <w:div w:id="413748825">
      <w:bodyDiv w:val="1"/>
      <w:marLeft w:val="0"/>
      <w:marRight w:val="0"/>
      <w:marTop w:val="0"/>
      <w:marBottom w:val="0"/>
      <w:divBdr>
        <w:top w:val="none" w:sz="0" w:space="0" w:color="auto"/>
        <w:left w:val="none" w:sz="0" w:space="0" w:color="auto"/>
        <w:bottom w:val="none" w:sz="0" w:space="0" w:color="auto"/>
        <w:right w:val="none" w:sz="0" w:space="0" w:color="auto"/>
      </w:divBdr>
    </w:div>
    <w:div w:id="521012809">
      <w:bodyDiv w:val="1"/>
      <w:marLeft w:val="0"/>
      <w:marRight w:val="0"/>
      <w:marTop w:val="0"/>
      <w:marBottom w:val="0"/>
      <w:divBdr>
        <w:top w:val="none" w:sz="0" w:space="0" w:color="auto"/>
        <w:left w:val="none" w:sz="0" w:space="0" w:color="auto"/>
        <w:bottom w:val="none" w:sz="0" w:space="0" w:color="auto"/>
        <w:right w:val="none" w:sz="0" w:space="0" w:color="auto"/>
      </w:divBdr>
    </w:div>
    <w:div w:id="570891337">
      <w:bodyDiv w:val="1"/>
      <w:marLeft w:val="0"/>
      <w:marRight w:val="0"/>
      <w:marTop w:val="0"/>
      <w:marBottom w:val="0"/>
      <w:divBdr>
        <w:top w:val="none" w:sz="0" w:space="0" w:color="auto"/>
        <w:left w:val="none" w:sz="0" w:space="0" w:color="auto"/>
        <w:bottom w:val="none" w:sz="0" w:space="0" w:color="auto"/>
        <w:right w:val="none" w:sz="0" w:space="0" w:color="auto"/>
      </w:divBdr>
    </w:div>
    <w:div w:id="708334550">
      <w:bodyDiv w:val="1"/>
      <w:marLeft w:val="0"/>
      <w:marRight w:val="0"/>
      <w:marTop w:val="0"/>
      <w:marBottom w:val="0"/>
      <w:divBdr>
        <w:top w:val="none" w:sz="0" w:space="0" w:color="auto"/>
        <w:left w:val="none" w:sz="0" w:space="0" w:color="auto"/>
        <w:bottom w:val="none" w:sz="0" w:space="0" w:color="auto"/>
        <w:right w:val="none" w:sz="0" w:space="0" w:color="auto"/>
      </w:divBdr>
    </w:div>
    <w:div w:id="830366645">
      <w:bodyDiv w:val="1"/>
      <w:marLeft w:val="0"/>
      <w:marRight w:val="0"/>
      <w:marTop w:val="0"/>
      <w:marBottom w:val="0"/>
      <w:divBdr>
        <w:top w:val="none" w:sz="0" w:space="0" w:color="auto"/>
        <w:left w:val="none" w:sz="0" w:space="0" w:color="auto"/>
        <w:bottom w:val="none" w:sz="0" w:space="0" w:color="auto"/>
        <w:right w:val="none" w:sz="0" w:space="0" w:color="auto"/>
      </w:divBdr>
    </w:div>
    <w:div w:id="969021865">
      <w:bodyDiv w:val="1"/>
      <w:marLeft w:val="0"/>
      <w:marRight w:val="0"/>
      <w:marTop w:val="0"/>
      <w:marBottom w:val="0"/>
      <w:divBdr>
        <w:top w:val="none" w:sz="0" w:space="0" w:color="auto"/>
        <w:left w:val="none" w:sz="0" w:space="0" w:color="auto"/>
        <w:bottom w:val="none" w:sz="0" w:space="0" w:color="auto"/>
        <w:right w:val="none" w:sz="0" w:space="0" w:color="auto"/>
      </w:divBdr>
    </w:div>
    <w:div w:id="1449664276">
      <w:bodyDiv w:val="1"/>
      <w:marLeft w:val="0"/>
      <w:marRight w:val="0"/>
      <w:marTop w:val="0"/>
      <w:marBottom w:val="0"/>
      <w:divBdr>
        <w:top w:val="none" w:sz="0" w:space="0" w:color="auto"/>
        <w:left w:val="none" w:sz="0" w:space="0" w:color="auto"/>
        <w:bottom w:val="none" w:sz="0" w:space="0" w:color="auto"/>
        <w:right w:val="none" w:sz="0" w:space="0" w:color="auto"/>
      </w:divBdr>
    </w:div>
    <w:div w:id="1567379582">
      <w:bodyDiv w:val="1"/>
      <w:marLeft w:val="0"/>
      <w:marRight w:val="0"/>
      <w:marTop w:val="0"/>
      <w:marBottom w:val="0"/>
      <w:divBdr>
        <w:top w:val="none" w:sz="0" w:space="0" w:color="auto"/>
        <w:left w:val="none" w:sz="0" w:space="0" w:color="auto"/>
        <w:bottom w:val="none" w:sz="0" w:space="0" w:color="auto"/>
        <w:right w:val="none" w:sz="0" w:space="0" w:color="auto"/>
      </w:divBdr>
    </w:div>
    <w:div w:id="1594703048">
      <w:bodyDiv w:val="1"/>
      <w:marLeft w:val="0"/>
      <w:marRight w:val="0"/>
      <w:marTop w:val="0"/>
      <w:marBottom w:val="0"/>
      <w:divBdr>
        <w:top w:val="none" w:sz="0" w:space="0" w:color="auto"/>
        <w:left w:val="none" w:sz="0" w:space="0" w:color="auto"/>
        <w:bottom w:val="none" w:sz="0" w:space="0" w:color="auto"/>
        <w:right w:val="none" w:sz="0" w:space="0" w:color="auto"/>
      </w:divBdr>
    </w:div>
    <w:div w:id="1692140975">
      <w:bodyDiv w:val="1"/>
      <w:marLeft w:val="0"/>
      <w:marRight w:val="0"/>
      <w:marTop w:val="0"/>
      <w:marBottom w:val="0"/>
      <w:divBdr>
        <w:top w:val="none" w:sz="0" w:space="0" w:color="auto"/>
        <w:left w:val="none" w:sz="0" w:space="0" w:color="auto"/>
        <w:bottom w:val="none" w:sz="0" w:space="0" w:color="auto"/>
        <w:right w:val="none" w:sz="0" w:space="0" w:color="auto"/>
      </w:divBdr>
    </w:div>
    <w:div w:id="17371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39ecff45572c306c67cfe0060fcecc2a">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4c64b200cc957a788139d94f08c9adfb"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52cb42-523a-4291-9efe-0168e14bc456">
      <Terms xmlns="http://schemas.microsoft.com/office/infopath/2007/PartnerControls"/>
    </lcf76f155ced4ddcb4097134ff3c332f>
    <TaxCatchAll xmlns="7d5909f0-ef72-43f0-b43f-3aa0466c36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FDDE5-B565-4C41-9220-99E92BC87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0CE706-C836-4D08-B114-CA93775AAF08}">
  <ds:schemaRefs>
    <ds:schemaRef ds:uri="http://schemas.microsoft.com/office/2006/metadata/properties"/>
    <ds:schemaRef ds:uri="http://schemas.microsoft.com/office/infopath/2007/PartnerControls"/>
    <ds:schemaRef ds:uri="d952cb42-523a-4291-9efe-0168e14bc456"/>
    <ds:schemaRef ds:uri="7d5909f0-ef72-43f0-b43f-3aa0466c367d"/>
  </ds:schemaRefs>
</ds:datastoreItem>
</file>

<file path=customXml/itemProps3.xml><?xml version="1.0" encoding="utf-8"?>
<ds:datastoreItem xmlns:ds="http://schemas.openxmlformats.org/officeDocument/2006/customXml" ds:itemID="{A9F4E182-7B8F-4139-B85C-54E21DC461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873</Words>
  <Characters>4804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Groote Haar, Linda</cp:lastModifiedBy>
  <cp:revision>2</cp:revision>
  <dcterms:created xsi:type="dcterms:W3CDTF">2025-05-28T07:41:00Z</dcterms:created>
  <dcterms:modified xsi:type="dcterms:W3CDTF">2025-05-28T07:41:00Z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0x010100C3721B4ED37D594995FEC4B09AA09F5C</vt:lpwstr>
  </property>
</Properties>
</file>