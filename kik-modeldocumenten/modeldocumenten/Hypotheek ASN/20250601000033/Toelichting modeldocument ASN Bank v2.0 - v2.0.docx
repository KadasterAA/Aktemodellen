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12B88"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14:paraId="72ABE57F" w14:textId="77777777">
        <w:trPr>
          <w:gridAfter w:val="1"/>
          <w:wAfter w:w="3686" w:type="dxa"/>
        </w:trPr>
        <w:tc>
          <w:tcPr>
            <w:tcW w:w="5173" w:type="dxa"/>
          </w:tcPr>
          <w:p w14:paraId="6DBFD06D" w14:textId="77777777" w:rsidR="003228A3" w:rsidRDefault="003228A3"/>
        </w:tc>
      </w:tr>
      <w:tr w:rsidR="003228A3" w14:paraId="03508C38" w14:textId="77777777">
        <w:trPr>
          <w:gridAfter w:val="1"/>
          <w:wAfter w:w="3686" w:type="dxa"/>
        </w:trPr>
        <w:tc>
          <w:tcPr>
            <w:tcW w:w="5173" w:type="dxa"/>
          </w:tcPr>
          <w:p w14:paraId="47903BBD" w14:textId="77777777" w:rsidR="003228A3" w:rsidRDefault="003228A3"/>
        </w:tc>
      </w:tr>
      <w:tr w:rsidR="003228A3" w:rsidRPr="00343045" w14:paraId="174FC2AF" w14:textId="77777777">
        <w:trPr>
          <w:gridAfter w:val="1"/>
          <w:wAfter w:w="3686" w:type="dxa"/>
        </w:trPr>
        <w:tc>
          <w:tcPr>
            <w:tcW w:w="5173" w:type="dxa"/>
          </w:tcPr>
          <w:p w14:paraId="441FE98E" w14:textId="77777777" w:rsidR="003228A3" w:rsidRPr="00343045" w:rsidRDefault="003228A3">
            <w:pPr>
              <w:pStyle w:val="Eenheid"/>
            </w:pPr>
            <w:bookmarkStart w:id="0" w:name="bmDirectie"/>
            <w:bookmarkEnd w:id="0"/>
          </w:p>
        </w:tc>
      </w:tr>
      <w:tr w:rsidR="00AC6F7D" w:rsidRPr="00343045" w14:paraId="2EFA9B39" w14:textId="77777777">
        <w:trPr>
          <w:gridAfter w:val="1"/>
          <w:wAfter w:w="3686" w:type="dxa"/>
        </w:trPr>
        <w:tc>
          <w:tcPr>
            <w:tcW w:w="5173" w:type="dxa"/>
          </w:tcPr>
          <w:p w14:paraId="69EC72BD" w14:textId="3ADE2B9F" w:rsidR="00AC6F7D" w:rsidRPr="00343045" w:rsidRDefault="00AC6F7D" w:rsidP="00AC6F7D">
            <w:pPr>
              <w:pStyle w:val="Afdeling"/>
              <w:rPr>
                <w:sz w:val="20"/>
                <w:lang w:val="nl-NL"/>
              </w:rPr>
            </w:pPr>
            <w:bookmarkStart w:id="1" w:name="bmAfdeling"/>
            <w:bookmarkEnd w:id="1"/>
            <w:ins w:id="2" w:author="Groot, Karina de" w:date="2025-06-02T10:24:00Z" w16du:dateUtc="2025-06-02T08:24:00Z">
              <w:r w:rsidRPr="00E80392">
                <w:rPr>
                  <w:rStyle w:val="Ondertitel1"/>
                </w:rPr>
                <w:t>Directie Beheer en Ontwikkeling Informatietechnologie</w:t>
              </w:r>
              <w:r>
                <w:rPr>
                  <w:rStyle w:val="Ondertitel1"/>
                </w:rPr>
                <w:t xml:space="preserve"> </w:t>
              </w:r>
              <w:r w:rsidRPr="00E80392">
                <w:rPr>
                  <w:rStyle w:val="Ondertitel1"/>
                </w:rPr>
                <w:t>(BOI)</w:t>
              </w:r>
            </w:ins>
          </w:p>
        </w:tc>
      </w:tr>
      <w:tr w:rsidR="00AC6F7D" w:rsidRPr="00343045" w14:paraId="2685467D" w14:textId="77777777">
        <w:trPr>
          <w:gridAfter w:val="1"/>
          <w:wAfter w:w="3686" w:type="dxa"/>
        </w:trPr>
        <w:tc>
          <w:tcPr>
            <w:tcW w:w="5173" w:type="dxa"/>
          </w:tcPr>
          <w:p w14:paraId="5F219606" w14:textId="77777777" w:rsidR="00AC6F7D" w:rsidRPr="00343045" w:rsidRDefault="00AC6F7D" w:rsidP="00AC6F7D">
            <w:pPr>
              <w:spacing w:before="90"/>
              <w:rPr>
                <w:sz w:val="14"/>
              </w:rPr>
            </w:pPr>
          </w:p>
        </w:tc>
      </w:tr>
      <w:tr w:rsidR="00AC6F7D" w:rsidRPr="00343045" w14:paraId="7F0BAD71" w14:textId="77777777">
        <w:trPr>
          <w:gridAfter w:val="1"/>
          <w:wAfter w:w="3686" w:type="dxa"/>
          <w:trHeight w:val="3804"/>
        </w:trPr>
        <w:tc>
          <w:tcPr>
            <w:tcW w:w="5173" w:type="dxa"/>
            <w:vAlign w:val="bottom"/>
          </w:tcPr>
          <w:p w14:paraId="61EDE8DF" w14:textId="77777777" w:rsidR="00AC6F7D" w:rsidRPr="00343045" w:rsidRDefault="00AC6F7D" w:rsidP="00AC6F7D">
            <w:pPr>
              <w:pStyle w:val="Vertrouwelijk"/>
              <w:framePr w:wrap="auto" w:vAnchor="margin" w:hAnchor="text" w:xAlign="left" w:yAlign="inline"/>
              <w:spacing w:before="200" w:line="240" w:lineRule="auto"/>
            </w:pPr>
            <w:bookmarkStart w:id="3" w:name="bmVertrouwelijk"/>
            <w:bookmarkEnd w:id="3"/>
          </w:p>
        </w:tc>
      </w:tr>
      <w:tr w:rsidR="00AC6F7D" w:rsidRPr="00343045" w14:paraId="572F048D" w14:textId="77777777">
        <w:trPr>
          <w:gridAfter w:val="1"/>
          <w:wAfter w:w="3686" w:type="dxa"/>
          <w:trHeight w:val="135"/>
        </w:trPr>
        <w:tc>
          <w:tcPr>
            <w:tcW w:w="5173" w:type="dxa"/>
          </w:tcPr>
          <w:p w14:paraId="7E09C09B" w14:textId="6CE5430D" w:rsidR="00AC6F7D" w:rsidRPr="002E43B6" w:rsidRDefault="00AC6F7D" w:rsidP="00AC6F7D">
            <w:pPr>
              <w:spacing w:before="90"/>
              <w:rPr>
                <w:szCs w:val="18"/>
              </w:rPr>
            </w:pPr>
          </w:p>
        </w:tc>
      </w:tr>
      <w:tr w:rsidR="00AC6F7D" w:rsidRPr="00343045" w14:paraId="284541F3" w14:textId="77777777">
        <w:trPr>
          <w:gridAfter w:val="1"/>
          <w:wAfter w:w="3686" w:type="dxa"/>
          <w:trHeight w:val="181"/>
        </w:trPr>
        <w:tc>
          <w:tcPr>
            <w:tcW w:w="5173" w:type="dxa"/>
          </w:tcPr>
          <w:p w14:paraId="41CE7402" w14:textId="77777777" w:rsidR="00AC6F7D" w:rsidRPr="00343045" w:rsidRDefault="00AC6F7D" w:rsidP="00AC6F7D"/>
        </w:tc>
      </w:tr>
      <w:tr w:rsidR="00AC6F7D" w:rsidRPr="00343045" w14:paraId="09D6944D" w14:textId="77777777">
        <w:trPr>
          <w:gridAfter w:val="1"/>
          <w:wAfter w:w="3686" w:type="dxa"/>
        </w:trPr>
        <w:tc>
          <w:tcPr>
            <w:tcW w:w="5173" w:type="dxa"/>
          </w:tcPr>
          <w:p w14:paraId="03FFDD39" w14:textId="0AC93267" w:rsidR="00AC6F7D" w:rsidRPr="00343045" w:rsidRDefault="00AC6F7D" w:rsidP="00AC6F7D">
            <w:pPr>
              <w:pStyle w:val="Titel"/>
              <w:spacing w:line="240" w:lineRule="auto"/>
              <w:rPr>
                <w:lang w:val="nl-NL"/>
              </w:rPr>
            </w:pPr>
            <w:bookmarkStart w:id="4" w:name="bmTitel"/>
            <w:bookmarkEnd w:id="4"/>
            <w:r w:rsidRPr="00343045">
              <w:rPr>
                <w:lang w:val="nl-NL"/>
              </w:rPr>
              <w:t>Toelichting model</w:t>
            </w:r>
            <w:r>
              <w:rPr>
                <w:lang w:val="nl-NL"/>
              </w:rPr>
              <w:t>document ASN Bank</w:t>
            </w:r>
            <w:ins w:id="5" w:author="Groot, Karina de" w:date="2025-06-02T10:24:00Z" w16du:dateUtc="2025-06-02T08:24:00Z">
              <w:r>
                <w:rPr>
                  <w:lang w:val="nl-NL"/>
                </w:rPr>
                <w:t xml:space="preserve"> v</w:t>
              </w:r>
            </w:ins>
            <w:ins w:id="6" w:author="Groot, Karina de" w:date="2025-06-02T10:25:00Z" w16du:dateUtc="2025-06-02T08:25:00Z">
              <w:r>
                <w:rPr>
                  <w:lang w:val="nl-NL"/>
                </w:rPr>
                <w:t>2.0</w:t>
              </w:r>
            </w:ins>
          </w:p>
        </w:tc>
      </w:tr>
      <w:tr w:rsidR="00AC6F7D" w:rsidRPr="00343045" w14:paraId="1A45C6A5" w14:textId="77777777">
        <w:trPr>
          <w:gridAfter w:val="1"/>
          <w:wAfter w:w="3686" w:type="dxa"/>
          <w:trHeight w:val="268"/>
        </w:trPr>
        <w:tc>
          <w:tcPr>
            <w:tcW w:w="5173" w:type="dxa"/>
          </w:tcPr>
          <w:p w14:paraId="0803F11E" w14:textId="77777777" w:rsidR="00AC6F7D" w:rsidRPr="00343045" w:rsidRDefault="00AC6F7D" w:rsidP="00AC6F7D"/>
        </w:tc>
      </w:tr>
      <w:tr w:rsidR="00AC6F7D" w:rsidRPr="00343045" w14:paraId="662FCEA4" w14:textId="77777777">
        <w:trPr>
          <w:gridAfter w:val="1"/>
          <w:wAfter w:w="3686" w:type="dxa"/>
          <w:cantSplit/>
          <w:trHeight w:hRule="exact" w:val="275"/>
        </w:trPr>
        <w:tc>
          <w:tcPr>
            <w:tcW w:w="5173" w:type="dxa"/>
            <w:vAlign w:val="bottom"/>
          </w:tcPr>
          <w:p w14:paraId="01E26B02" w14:textId="77777777" w:rsidR="00AC6F7D" w:rsidRPr="00343045" w:rsidRDefault="00AC6F7D" w:rsidP="00AC6F7D">
            <w:pPr>
              <w:pStyle w:val="Ondertitel"/>
              <w:spacing w:line="240" w:lineRule="auto"/>
              <w:rPr>
                <w:sz w:val="18"/>
                <w:lang w:val="nl-NL"/>
              </w:rPr>
            </w:pPr>
            <w:bookmarkStart w:id="7" w:name="bmSubtitel"/>
            <w:bookmarkEnd w:id="7"/>
            <w:r w:rsidRPr="00343045">
              <w:rPr>
                <w:sz w:val="18"/>
                <w:lang w:val="nl-NL"/>
              </w:rPr>
              <w:t>Automatische Akteverwerking</w:t>
            </w:r>
          </w:p>
        </w:tc>
      </w:tr>
      <w:tr w:rsidR="00AC6F7D" w:rsidRPr="00343045" w14:paraId="4236DDDE" w14:textId="77777777">
        <w:trPr>
          <w:gridAfter w:val="1"/>
          <w:wAfter w:w="3686" w:type="dxa"/>
          <w:cantSplit/>
          <w:trHeight w:hRule="exact" w:val="804"/>
        </w:trPr>
        <w:tc>
          <w:tcPr>
            <w:tcW w:w="5173" w:type="dxa"/>
            <w:vAlign w:val="bottom"/>
          </w:tcPr>
          <w:p w14:paraId="53175C25" w14:textId="77777777" w:rsidR="00AC6F7D" w:rsidRPr="00343045" w:rsidRDefault="00AC6F7D" w:rsidP="00AC6F7D"/>
        </w:tc>
      </w:tr>
      <w:tr w:rsidR="00AC6F7D" w:rsidRPr="00343045" w14:paraId="364E840A" w14:textId="77777777">
        <w:trPr>
          <w:gridAfter w:val="1"/>
          <w:wAfter w:w="3686" w:type="dxa"/>
          <w:cantSplit/>
        </w:trPr>
        <w:tc>
          <w:tcPr>
            <w:tcW w:w="5173" w:type="dxa"/>
            <w:vAlign w:val="bottom"/>
          </w:tcPr>
          <w:p w14:paraId="4DEA731A" w14:textId="77777777" w:rsidR="00AC6F7D" w:rsidRPr="00343045" w:rsidRDefault="00AC6F7D" w:rsidP="00AC6F7D">
            <w:pPr>
              <w:pStyle w:val="tussenkopje"/>
              <w:rPr>
                <w:lang w:val="nl-NL"/>
              </w:rPr>
            </w:pPr>
            <w:r>
              <w:rPr>
                <w:lang w:val="nl-NL"/>
              </w:rPr>
              <w:t>Versie</w:t>
            </w:r>
          </w:p>
        </w:tc>
      </w:tr>
      <w:tr w:rsidR="00AC6F7D" w:rsidRPr="00343045" w14:paraId="23D67879" w14:textId="77777777">
        <w:trPr>
          <w:gridAfter w:val="1"/>
          <w:wAfter w:w="3686" w:type="dxa"/>
          <w:cantSplit/>
        </w:trPr>
        <w:tc>
          <w:tcPr>
            <w:tcW w:w="5173" w:type="dxa"/>
            <w:vAlign w:val="bottom"/>
          </w:tcPr>
          <w:p w14:paraId="7D2C3411" w14:textId="33486460" w:rsidR="00AC6F7D" w:rsidRPr="00343045" w:rsidRDefault="00AC6F7D" w:rsidP="00AC6F7D">
            <w:bookmarkStart w:id="8" w:name="bmAuteurs"/>
            <w:bookmarkEnd w:id="8"/>
            <w:ins w:id="9" w:author="Groot, Karina de" w:date="2025-06-02T10:24:00Z" w16du:dateUtc="2025-06-02T08:24:00Z">
              <w:r>
                <w:t>2.0</w:t>
              </w:r>
            </w:ins>
            <w:del w:id="10" w:author="Groot, Karina de" w:date="2025-06-02T10:24:00Z" w16du:dateUtc="2025-06-02T08:24:00Z">
              <w:r w:rsidDel="00AC6F7D">
                <w:delText>1.0.0</w:delText>
              </w:r>
            </w:del>
          </w:p>
        </w:tc>
      </w:tr>
      <w:tr w:rsidR="00AC6F7D" w:rsidRPr="00343045" w14:paraId="0D40F21A" w14:textId="77777777">
        <w:trPr>
          <w:cantSplit/>
          <w:trHeight w:hRule="exact" w:val="246"/>
        </w:trPr>
        <w:tc>
          <w:tcPr>
            <w:tcW w:w="8859" w:type="dxa"/>
            <w:gridSpan w:val="2"/>
            <w:vAlign w:val="bottom"/>
          </w:tcPr>
          <w:p w14:paraId="75D87D04" w14:textId="77777777" w:rsidR="00AC6F7D" w:rsidRPr="00343045" w:rsidRDefault="00AC6F7D" w:rsidP="00AC6F7D"/>
        </w:tc>
      </w:tr>
    </w:tbl>
    <w:p w14:paraId="0F947570" w14:textId="77777777" w:rsidR="003228A3" w:rsidRPr="00343045" w:rsidRDefault="003228A3"/>
    <w:p w14:paraId="4D6A00AF" w14:textId="77777777" w:rsidR="003228A3" w:rsidRPr="00343045" w:rsidRDefault="003228A3">
      <w:pPr>
        <w:sectPr w:rsidR="003228A3" w:rsidRPr="00343045">
          <w:headerReference w:type="first" r:id="rId8"/>
          <w:footerReference w:type="first" r:id="rId9"/>
          <w:pgSz w:w="11906" w:h="16838" w:code="9"/>
          <w:pgMar w:top="2977" w:right="1304" w:bottom="1304" w:left="1814" w:header="567" w:footer="431" w:gutter="0"/>
          <w:pgNumType w:start="1"/>
          <w:cols w:space="708"/>
          <w:formProt w:val="0"/>
          <w:titlePg/>
        </w:sectPr>
      </w:pPr>
    </w:p>
    <w:p w14:paraId="76A91FD9"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63A8B6F3" w14:textId="77777777">
        <w:trPr>
          <w:trHeight w:hRule="exact" w:val="332"/>
        </w:trPr>
        <w:tc>
          <w:tcPr>
            <w:tcW w:w="5173" w:type="dxa"/>
            <w:vAlign w:val="bottom"/>
          </w:tcPr>
          <w:p w14:paraId="5137C5B6" w14:textId="77777777" w:rsidR="003228A3" w:rsidRPr="00343045" w:rsidRDefault="003228A3">
            <w:pPr>
              <w:pStyle w:val="kopje"/>
              <w:rPr>
                <w:b w:val="0"/>
                <w:bCs/>
              </w:rPr>
            </w:pPr>
            <w:r w:rsidRPr="00343045">
              <w:t>Versiehistorie</w:t>
            </w:r>
          </w:p>
        </w:tc>
      </w:tr>
    </w:tbl>
    <w:p w14:paraId="5A7F6E54"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18DB4C7A" w14:textId="77777777" w:rsidTr="00C15CF7">
        <w:trPr>
          <w:trHeight w:hRule="exact" w:val="281"/>
          <w:tblHeader/>
        </w:trPr>
        <w:tc>
          <w:tcPr>
            <w:tcW w:w="637" w:type="dxa"/>
            <w:vAlign w:val="bottom"/>
          </w:tcPr>
          <w:p w14:paraId="65B8757D"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7080289B"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7FA2A73C"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1DF69C6A" w14:textId="77777777" w:rsidR="003228A3" w:rsidRPr="00343045" w:rsidRDefault="003228A3">
            <w:pPr>
              <w:pStyle w:val="tussenkopje"/>
              <w:spacing w:before="0"/>
              <w:rPr>
                <w:lang w:val="nl-NL"/>
              </w:rPr>
            </w:pPr>
            <w:r w:rsidRPr="00343045">
              <w:rPr>
                <w:lang w:val="nl-NL"/>
              </w:rPr>
              <w:t>Opmerking</w:t>
            </w:r>
          </w:p>
        </w:tc>
      </w:tr>
      <w:tr w:rsidR="007C0778" w:rsidRPr="001E5F6C" w14:paraId="261E4F7B" w14:textId="77777777" w:rsidTr="00846876">
        <w:tc>
          <w:tcPr>
            <w:tcW w:w="637" w:type="dxa"/>
          </w:tcPr>
          <w:p w14:paraId="3011A01D" w14:textId="77777777" w:rsidR="007C0778" w:rsidRDefault="007C0778" w:rsidP="00846876">
            <w:pPr>
              <w:rPr>
                <w:rStyle w:val="Versie0"/>
                <w:bCs/>
                <w:sz w:val="16"/>
                <w:szCs w:val="16"/>
              </w:rPr>
            </w:pPr>
            <w:bookmarkStart w:id="11" w:name="bmVersie"/>
            <w:bookmarkEnd w:id="11"/>
            <w:r>
              <w:rPr>
                <w:rStyle w:val="Versie0"/>
                <w:bCs/>
                <w:sz w:val="16"/>
                <w:szCs w:val="16"/>
              </w:rPr>
              <w:t>1.0.0</w:t>
            </w:r>
          </w:p>
        </w:tc>
        <w:tc>
          <w:tcPr>
            <w:tcW w:w="1560" w:type="dxa"/>
          </w:tcPr>
          <w:p w14:paraId="2F38506D" w14:textId="15E43AAB" w:rsidR="007C0778" w:rsidRDefault="00E07129" w:rsidP="00144DB0">
            <w:pPr>
              <w:rPr>
                <w:rStyle w:val="Datumopmaakprofiel"/>
                <w:sz w:val="16"/>
                <w:szCs w:val="16"/>
              </w:rPr>
            </w:pPr>
            <w:r>
              <w:rPr>
                <w:rStyle w:val="Datumopmaakprofiel"/>
                <w:sz w:val="16"/>
                <w:szCs w:val="16"/>
              </w:rPr>
              <w:t>29 mei 2024</w:t>
            </w:r>
          </w:p>
        </w:tc>
        <w:tc>
          <w:tcPr>
            <w:tcW w:w="1984" w:type="dxa"/>
          </w:tcPr>
          <w:p w14:paraId="1E7241E9" w14:textId="77777777" w:rsidR="007C0778" w:rsidRDefault="007C0778" w:rsidP="00846876">
            <w:pPr>
              <w:rPr>
                <w:sz w:val="16"/>
                <w:szCs w:val="16"/>
                <w:lang w:val="en-US"/>
              </w:rPr>
            </w:pPr>
            <w:r>
              <w:rPr>
                <w:sz w:val="16"/>
                <w:szCs w:val="16"/>
                <w:lang w:val="en-US"/>
              </w:rPr>
              <w:t>Kadaster IT/KIW/AV/AA</w:t>
            </w:r>
          </w:p>
        </w:tc>
        <w:tc>
          <w:tcPr>
            <w:tcW w:w="4678" w:type="dxa"/>
          </w:tcPr>
          <w:p w14:paraId="20575918" w14:textId="5B9B5EF8" w:rsidR="007C0778" w:rsidRDefault="007C0778" w:rsidP="00532337">
            <w:pPr>
              <w:snapToGrid w:val="0"/>
              <w:rPr>
                <w:sz w:val="16"/>
                <w:szCs w:val="16"/>
                <w:lang w:val="en-US"/>
              </w:rPr>
            </w:pPr>
            <w:r>
              <w:rPr>
                <w:sz w:val="16"/>
                <w:szCs w:val="16"/>
                <w:lang w:val="en-US"/>
              </w:rPr>
              <w:t>AA-</w:t>
            </w:r>
            <w:r w:rsidR="00E07129">
              <w:rPr>
                <w:sz w:val="16"/>
                <w:szCs w:val="16"/>
                <w:lang w:val="en-US"/>
              </w:rPr>
              <w:t xml:space="preserve">6528 </w:t>
            </w:r>
            <w:r>
              <w:rPr>
                <w:sz w:val="16"/>
                <w:szCs w:val="16"/>
                <w:lang w:val="en-US"/>
              </w:rPr>
              <w:t xml:space="preserve">modeldocument </w:t>
            </w:r>
            <w:r w:rsidR="00B42844">
              <w:rPr>
                <w:sz w:val="16"/>
                <w:szCs w:val="16"/>
                <w:lang w:val="en-US"/>
              </w:rPr>
              <w:t>ASN B</w:t>
            </w:r>
            <w:r w:rsidR="00E21D93">
              <w:rPr>
                <w:sz w:val="16"/>
                <w:szCs w:val="16"/>
                <w:lang w:val="en-US"/>
              </w:rPr>
              <w:t>ank</w:t>
            </w:r>
            <w:r w:rsidR="00E07129">
              <w:rPr>
                <w:sz w:val="16"/>
                <w:szCs w:val="16"/>
                <w:lang w:val="en-US"/>
              </w:rPr>
              <w:t xml:space="preserve"> </w:t>
            </w:r>
            <w:r>
              <w:rPr>
                <w:sz w:val="16"/>
                <w:szCs w:val="16"/>
                <w:lang w:val="en-US"/>
              </w:rPr>
              <w:t>1.0.0</w:t>
            </w:r>
            <w:r w:rsidR="001E5F6C">
              <w:rPr>
                <w:sz w:val="16"/>
                <w:szCs w:val="16"/>
                <w:lang w:val="en-US"/>
              </w:rPr>
              <w:t>:</w:t>
            </w:r>
          </w:p>
          <w:p w14:paraId="5201B234" w14:textId="77777777"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definitief.</w:t>
            </w:r>
          </w:p>
        </w:tc>
      </w:tr>
      <w:tr w:rsidR="008E71B3" w:rsidRPr="001E5F6C" w14:paraId="19532384" w14:textId="77777777" w:rsidTr="00846876">
        <w:trPr>
          <w:ins w:id="12" w:author="Groot, Karina de" w:date="2025-06-02T10:25:00Z" w16du:dateUtc="2025-06-02T08:25:00Z"/>
        </w:trPr>
        <w:tc>
          <w:tcPr>
            <w:tcW w:w="637" w:type="dxa"/>
          </w:tcPr>
          <w:p w14:paraId="27197C85" w14:textId="47E84D4F" w:rsidR="008E71B3" w:rsidRDefault="008E71B3" w:rsidP="00846876">
            <w:pPr>
              <w:rPr>
                <w:ins w:id="13" w:author="Groot, Karina de" w:date="2025-06-02T10:25:00Z" w16du:dateUtc="2025-06-02T08:25:00Z"/>
                <w:rStyle w:val="Versie0"/>
                <w:bCs/>
                <w:sz w:val="16"/>
                <w:szCs w:val="16"/>
              </w:rPr>
            </w:pPr>
            <w:ins w:id="14" w:author="Groot, Karina de" w:date="2025-06-02T10:25:00Z" w16du:dateUtc="2025-06-02T08:25:00Z">
              <w:r>
                <w:rPr>
                  <w:rStyle w:val="Versie0"/>
                  <w:bCs/>
                  <w:sz w:val="16"/>
                  <w:szCs w:val="16"/>
                </w:rPr>
                <w:t>2</w:t>
              </w:r>
              <w:r>
                <w:rPr>
                  <w:rStyle w:val="Versie0"/>
                  <w:bCs/>
                </w:rPr>
                <w:t>.0</w:t>
              </w:r>
            </w:ins>
          </w:p>
        </w:tc>
        <w:tc>
          <w:tcPr>
            <w:tcW w:w="1560" w:type="dxa"/>
          </w:tcPr>
          <w:p w14:paraId="17CAB1D7" w14:textId="15A21947" w:rsidR="008E71B3" w:rsidRDefault="008E71B3" w:rsidP="00144DB0">
            <w:pPr>
              <w:rPr>
                <w:ins w:id="15" w:author="Groot, Karina de" w:date="2025-06-02T10:25:00Z" w16du:dateUtc="2025-06-02T08:25:00Z"/>
                <w:rStyle w:val="Datumopmaakprofiel"/>
                <w:sz w:val="16"/>
                <w:szCs w:val="16"/>
              </w:rPr>
            </w:pPr>
            <w:ins w:id="16" w:author="Groot, Karina de" w:date="2025-06-02T10:25:00Z" w16du:dateUtc="2025-06-02T08:25:00Z">
              <w:r>
                <w:rPr>
                  <w:rStyle w:val="Datumopmaakprofiel"/>
                  <w:sz w:val="16"/>
                  <w:szCs w:val="16"/>
                </w:rPr>
                <w:t>2</w:t>
              </w:r>
              <w:r>
                <w:rPr>
                  <w:rStyle w:val="Datumopmaakprofiel"/>
                </w:rPr>
                <w:t xml:space="preserve"> juni 2025</w:t>
              </w:r>
            </w:ins>
          </w:p>
        </w:tc>
        <w:tc>
          <w:tcPr>
            <w:tcW w:w="1984" w:type="dxa"/>
          </w:tcPr>
          <w:p w14:paraId="56154F6F" w14:textId="061B1CD3" w:rsidR="008E71B3" w:rsidRDefault="008E71B3" w:rsidP="00846876">
            <w:pPr>
              <w:rPr>
                <w:ins w:id="17" w:author="Groot, Karina de" w:date="2025-06-02T10:25:00Z" w16du:dateUtc="2025-06-02T08:25:00Z"/>
                <w:sz w:val="16"/>
                <w:szCs w:val="16"/>
                <w:lang w:val="en-US"/>
              </w:rPr>
            </w:pPr>
            <w:ins w:id="18" w:author="Groot, Karina de" w:date="2025-06-02T10:25:00Z" w16du:dateUtc="2025-06-02T08:25:00Z">
              <w:r>
                <w:rPr>
                  <w:sz w:val="16"/>
                  <w:szCs w:val="16"/>
                  <w:lang w:val="en-US"/>
                </w:rPr>
                <w:t>BOI/BSU2?Team2/AA</w:t>
              </w:r>
            </w:ins>
          </w:p>
        </w:tc>
        <w:tc>
          <w:tcPr>
            <w:tcW w:w="4678" w:type="dxa"/>
          </w:tcPr>
          <w:p w14:paraId="0A95365C" w14:textId="50AFBD4D" w:rsidR="008E71B3" w:rsidRDefault="008E71B3" w:rsidP="00532337">
            <w:pPr>
              <w:snapToGrid w:val="0"/>
              <w:rPr>
                <w:ins w:id="19" w:author="Groot, Karina de" w:date="2025-06-02T10:25:00Z" w16du:dateUtc="2025-06-02T08:25:00Z"/>
                <w:sz w:val="16"/>
                <w:szCs w:val="16"/>
                <w:lang w:val="en-US"/>
              </w:rPr>
            </w:pPr>
            <w:ins w:id="20" w:author="Groot, Karina de" w:date="2025-06-02T10:25:00Z" w16du:dateUtc="2025-06-02T08:25:00Z">
              <w:r>
                <w:rPr>
                  <w:sz w:val="16"/>
                  <w:szCs w:val="16"/>
                  <w:lang w:val="en-US"/>
                </w:rPr>
                <w:t xml:space="preserve">AA-7851: Geen </w:t>
              </w:r>
              <w:r w:rsidRPr="003D6214">
                <w:rPr>
                  <w:sz w:val="16"/>
                  <w:szCs w:val="16"/>
                </w:rPr>
                <w:t>inhoudelijke</w:t>
              </w:r>
              <w:r>
                <w:rPr>
                  <w:sz w:val="16"/>
                  <w:szCs w:val="16"/>
                  <w:lang w:val="en-US"/>
                </w:rPr>
                <w:t xml:space="preserve"> wijzigingen. Alleen versienu</w:t>
              </w:r>
            </w:ins>
            <w:ins w:id="21" w:author="Groot, Karina de" w:date="2025-06-02T10:26:00Z" w16du:dateUtc="2025-06-02T08:26:00Z">
              <w:r>
                <w:rPr>
                  <w:sz w:val="16"/>
                  <w:szCs w:val="16"/>
                  <w:lang w:val="en-US"/>
                </w:rPr>
                <w:t>mmer modeldocument aangepast.</w:t>
              </w:r>
            </w:ins>
          </w:p>
        </w:tc>
      </w:tr>
    </w:tbl>
    <w:p w14:paraId="35D44D02" w14:textId="77777777" w:rsidR="00010AA1" w:rsidRPr="00BF3E02" w:rsidRDefault="00010AA1"/>
    <w:p w14:paraId="2C9B15AD" w14:textId="77777777" w:rsidR="003228A3" w:rsidRPr="00BF3E02" w:rsidRDefault="003228A3">
      <w:pPr>
        <w:sectPr w:rsidR="003228A3" w:rsidRPr="00BF3E02">
          <w:headerReference w:type="default" r:id="rId10"/>
          <w:footerReference w:type="default" r:id="rId11"/>
          <w:pgSz w:w="11906" w:h="16838" w:code="9"/>
          <w:pgMar w:top="2977" w:right="1304" w:bottom="1304" w:left="1814" w:header="567" w:footer="431" w:gutter="0"/>
          <w:pgNumType w:start="3"/>
          <w:cols w:space="708"/>
          <w:formProt w:val="0"/>
        </w:sectPr>
      </w:pPr>
    </w:p>
    <w:p w14:paraId="549B606B" w14:textId="77777777" w:rsidR="003228A3" w:rsidRPr="00BF3E02" w:rsidRDefault="003228A3"/>
    <w:p w14:paraId="67CEC927" w14:textId="77777777" w:rsidR="003228A3" w:rsidRPr="00343045" w:rsidRDefault="003228A3">
      <w:pPr>
        <w:pStyle w:val="Koptekst"/>
        <w:tabs>
          <w:tab w:val="clear" w:pos="4536"/>
          <w:tab w:val="clear" w:pos="9072"/>
        </w:tabs>
        <w:rPr>
          <w:b/>
          <w:bCs w:val="0"/>
        </w:rPr>
      </w:pPr>
      <w:r w:rsidRPr="00343045">
        <w:rPr>
          <w:b/>
          <w:bCs w:val="0"/>
        </w:rPr>
        <w:t>Inhoudsopgave</w:t>
      </w:r>
    </w:p>
    <w:p w14:paraId="0307C6AC" w14:textId="77777777" w:rsidR="003228A3" w:rsidRPr="00343045" w:rsidRDefault="003228A3"/>
    <w:bookmarkStart w:id="22" w:name="bmInhoudsopgave"/>
    <w:bookmarkEnd w:id="22"/>
    <w:p w14:paraId="5C5D5E5E" w14:textId="6EF7916E" w:rsidR="00B05F26"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6516" w:history="1">
        <w:r w:rsidR="00B05F26" w:rsidRPr="003645D3">
          <w:rPr>
            <w:rStyle w:val="Hyperlink"/>
          </w:rPr>
          <w:t>1</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Inleiding</w:t>
        </w:r>
        <w:r w:rsidR="00B05F26">
          <w:rPr>
            <w:webHidden/>
          </w:rPr>
          <w:tab/>
        </w:r>
        <w:r w:rsidR="00B05F26">
          <w:rPr>
            <w:webHidden/>
          </w:rPr>
          <w:fldChar w:fldCharType="begin"/>
        </w:r>
        <w:r w:rsidR="00B05F26">
          <w:rPr>
            <w:webHidden/>
          </w:rPr>
          <w:instrText xml:space="preserve"> PAGEREF _Toc508866516 \h </w:instrText>
        </w:r>
        <w:r w:rsidR="00B05F26">
          <w:rPr>
            <w:webHidden/>
          </w:rPr>
        </w:r>
        <w:r w:rsidR="00B05F26">
          <w:rPr>
            <w:webHidden/>
          </w:rPr>
          <w:fldChar w:fldCharType="separate"/>
        </w:r>
        <w:r w:rsidR="000F523E">
          <w:rPr>
            <w:webHidden/>
          </w:rPr>
          <w:t>6</w:t>
        </w:r>
        <w:r w:rsidR="00B05F26">
          <w:rPr>
            <w:webHidden/>
          </w:rPr>
          <w:fldChar w:fldCharType="end"/>
        </w:r>
      </w:hyperlink>
    </w:p>
    <w:p w14:paraId="04FA2A99" w14:textId="5DE60807" w:rsidR="00B05F26" w:rsidRDefault="00B05F26">
      <w:pPr>
        <w:pStyle w:val="Inhopg2"/>
        <w:rPr>
          <w:rFonts w:asciiTheme="minorHAnsi" w:eastAsiaTheme="minorEastAsia" w:hAnsiTheme="minorHAnsi" w:cstheme="minorBidi"/>
          <w:snapToGrid/>
          <w:kern w:val="0"/>
          <w:sz w:val="22"/>
          <w:szCs w:val="22"/>
          <w:lang w:eastAsia="nl-NL"/>
        </w:rPr>
      </w:pPr>
      <w:hyperlink w:anchor="_Toc508866517" w:history="1">
        <w:r w:rsidRPr="003645D3">
          <w:rPr>
            <w:rStyle w:val="Hyperlink"/>
          </w:rPr>
          <w:t>1.1</w:t>
        </w:r>
        <w:r>
          <w:rPr>
            <w:rFonts w:asciiTheme="minorHAnsi" w:eastAsiaTheme="minorEastAsia" w:hAnsiTheme="minorHAnsi" w:cstheme="minorBidi"/>
            <w:snapToGrid/>
            <w:kern w:val="0"/>
            <w:sz w:val="22"/>
            <w:szCs w:val="22"/>
            <w:lang w:eastAsia="nl-NL"/>
          </w:rPr>
          <w:tab/>
        </w:r>
        <w:r w:rsidRPr="003645D3">
          <w:rPr>
            <w:rStyle w:val="Hyperlink"/>
          </w:rPr>
          <w:t>Doel</w:t>
        </w:r>
        <w:r>
          <w:rPr>
            <w:webHidden/>
          </w:rPr>
          <w:tab/>
        </w:r>
        <w:r>
          <w:rPr>
            <w:webHidden/>
          </w:rPr>
          <w:fldChar w:fldCharType="begin"/>
        </w:r>
        <w:r>
          <w:rPr>
            <w:webHidden/>
          </w:rPr>
          <w:instrText xml:space="preserve"> PAGEREF _Toc508866517 \h </w:instrText>
        </w:r>
        <w:r>
          <w:rPr>
            <w:webHidden/>
          </w:rPr>
        </w:r>
        <w:r>
          <w:rPr>
            <w:webHidden/>
          </w:rPr>
          <w:fldChar w:fldCharType="separate"/>
        </w:r>
        <w:r w:rsidR="000F523E">
          <w:rPr>
            <w:webHidden/>
          </w:rPr>
          <w:t>6</w:t>
        </w:r>
        <w:r>
          <w:rPr>
            <w:webHidden/>
          </w:rPr>
          <w:fldChar w:fldCharType="end"/>
        </w:r>
      </w:hyperlink>
    </w:p>
    <w:p w14:paraId="0C40F006" w14:textId="66C24AA5" w:rsidR="00B05F26" w:rsidRDefault="00B05F26">
      <w:pPr>
        <w:pStyle w:val="Inhopg2"/>
        <w:rPr>
          <w:rFonts w:asciiTheme="minorHAnsi" w:eastAsiaTheme="minorEastAsia" w:hAnsiTheme="minorHAnsi" w:cstheme="minorBidi"/>
          <w:snapToGrid/>
          <w:kern w:val="0"/>
          <w:sz w:val="22"/>
          <w:szCs w:val="22"/>
          <w:lang w:eastAsia="nl-NL"/>
        </w:rPr>
      </w:pPr>
      <w:hyperlink w:anchor="_Toc508866518" w:history="1">
        <w:r w:rsidRPr="003645D3">
          <w:rPr>
            <w:rStyle w:val="Hyperlink"/>
          </w:rPr>
          <w:t>1.2</w:t>
        </w:r>
        <w:r>
          <w:rPr>
            <w:rFonts w:asciiTheme="minorHAnsi" w:eastAsiaTheme="minorEastAsia" w:hAnsiTheme="minorHAnsi" w:cstheme="minorBidi"/>
            <w:snapToGrid/>
            <w:kern w:val="0"/>
            <w:sz w:val="22"/>
            <w:szCs w:val="22"/>
            <w:lang w:eastAsia="nl-NL"/>
          </w:rPr>
          <w:tab/>
        </w:r>
        <w:r w:rsidRPr="003645D3">
          <w:rPr>
            <w:rStyle w:val="Hyperlink"/>
          </w:rPr>
          <w:t>Algemeen</w:t>
        </w:r>
        <w:r>
          <w:rPr>
            <w:webHidden/>
          </w:rPr>
          <w:tab/>
        </w:r>
        <w:r>
          <w:rPr>
            <w:webHidden/>
          </w:rPr>
          <w:fldChar w:fldCharType="begin"/>
        </w:r>
        <w:r>
          <w:rPr>
            <w:webHidden/>
          </w:rPr>
          <w:instrText xml:space="preserve"> PAGEREF _Toc508866518 \h </w:instrText>
        </w:r>
        <w:r>
          <w:rPr>
            <w:webHidden/>
          </w:rPr>
        </w:r>
        <w:r>
          <w:rPr>
            <w:webHidden/>
          </w:rPr>
          <w:fldChar w:fldCharType="separate"/>
        </w:r>
        <w:r w:rsidR="000F523E">
          <w:rPr>
            <w:webHidden/>
          </w:rPr>
          <w:t>6</w:t>
        </w:r>
        <w:r>
          <w:rPr>
            <w:webHidden/>
          </w:rPr>
          <w:fldChar w:fldCharType="end"/>
        </w:r>
      </w:hyperlink>
    </w:p>
    <w:p w14:paraId="3244D1C0" w14:textId="45B507CE" w:rsidR="00B05F26" w:rsidRDefault="00B05F26">
      <w:pPr>
        <w:pStyle w:val="Inhopg2"/>
        <w:rPr>
          <w:rFonts w:asciiTheme="minorHAnsi" w:eastAsiaTheme="minorEastAsia" w:hAnsiTheme="minorHAnsi" w:cstheme="minorBidi"/>
          <w:snapToGrid/>
          <w:kern w:val="0"/>
          <w:sz w:val="22"/>
          <w:szCs w:val="22"/>
          <w:lang w:eastAsia="nl-NL"/>
        </w:rPr>
      </w:pPr>
      <w:hyperlink w:anchor="_Toc508866519" w:history="1">
        <w:r w:rsidRPr="003645D3">
          <w:rPr>
            <w:rStyle w:val="Hyperlink"/>
          </w:rPr>
          <w:t>1.3</w:t>
        </w:r>
        <w:r>
          <w:rPr>
            <w:rFonts w:asciiTheme="minorHAnsi" w:eastAsiaTheme="minorEastAsia" w:hAnsiTheme="minorHAnsi" w:cstheme="minorBidi"/>
            <w:snapToGrid/>
            <w:kern w:val="0"/>
            <w:sz w:val="22"/>
            <w:szCs w:val="22"/>
            <w:lang w:eastAsia="nl-NL"/>
          </w:rPr>
          <w:tab/>
        </w:r>
        <w:r w:rsidRPr="003645D3">
          <w:rPr>
            <w:rStyle w:val="Hyperlink"/>
          </w:rPr>
          <w:t>Referenties</w:t>
        </w:r>
        <w:r>
          <w:rPr>
            <w:webHidden/>
          </w:rPr>
          <w:tab/>
        </w:r>
        <w:r>
          <w:rPr>
            <w:webHidden/>
          </w:rPr>
          <w:fldChar w:fldCharType="begin"/>
        </w:r>
        <w:r>
          <w:rPr>
            <w:webHidden/>
          </w:rPr>
          <w:instrText xml:space="preserve"> PAGEREF _Toc508866519 \h </w:instrText>
        </w:r>
        <w:r>
          <w:rPr>
            <w:webHidden/>
          </w:rPr>
        </w:r>
        <w:r>
          <w:rPr>
            <w:webHidden/>
          </w:rPr>
          <w:fldChar w:fldCharType="separate"/>
        </w:r>
        <w:r w:rsidR="000F523E">
          <w:rPr>
            <w:webHidden/>
          </w:rPr>
          <w:t>7</w:t>
        </w:r>
        <w:r>
          <w:rPr>
            <w:webHidden/>
          </w:rPr>
          <w:fldChar w:fldCharType="end"/>
        </w:r>
      </w:hyperlink>
    </w:p>
    <w:p w14:paraId="152F75BD" w14:textId="300808AC" w:rsidR="00B05F26" w:rsidRDefault="00B05F26">
      <w:pPr>
        <w:pStyle w:val="Inhopg1"/>
        <w:rPr>
          <w:rFonts w:asciiTheme="minorHAnsi" w:eastAsiaTheme="minorEastAsia" w:hAnsiTheme="minorHAnsi" w:cstheme="minorBidi"/>
          <w:b w:val="0"/>
          <w:bCs w:val="0"/>
          <w:snapToGrid/>
          <w:kern w:val="0"/>
          <w:sz w:val="22"/>
          <w:szCs w:val="22"/>
          <w:lang w:eastAsia="nl-NL"/>
        </w:rPr>
      </w:pPr>
      <w:hyperlink w:anchor="_Toc508866520" w:history="1">
        <w:r w:rsidRPr="003645D3">
          <w:rPr>
            <w:rStyle w:val="Hyperlink"/>
          </w:rPr>
          <w:t>2</w:t>
        </w:r>
        <w:r>
          <w:rPr>
            <w:rFonts w:asciiTheme="minorHAnsi" w:eastAsiaTheme="minorEastAsia" w:hAnsiTheme="minorHAnsi" w:cstheme="minorBidi"/>
            <w:b w:val="0"/>
            <w:bCs w:val="0"/>
            <w:snapToGrid/>
            <w:kern w:val="0"/>
            <w:sz w:val="22"/>
            <w:szCs w:val="22"/>
            <w:lang w:eastAsia="nl-NL"/>
          </w:rPr>
          <w:tab/>
        </w:r>
        <w:r w:rsidR="00B42844">
          <w:rPr>
            <w:rStyle w:val="Hyperlink"/>
          </w:rPr>
          <w:t>ASN BANK</w:t>
        </w:r>
        <w:r w:rsidRPr="003645D3">
          <w:rPr>
            <w:rStyle w:val="Hyperlink"/>
          </w:rPr>
          <w:t xml:space="preserve"> Hypotheekakte</w:t>
        </w:r>
        <w:r>
          <w:rPr>
            <w:webHidden/>
          </w:rPr>
          <w:tab/>
        </w:r>
        <w:r>
          <w:rPr>
            <w:webHidden/>
          </w:rPr>
          <w:fldChar w:fldCharType="begin"/>
        </w:r>
        <w:r>
          <w:rPr>
            <w:webHidden/>
          </w:rPr>
          <w:instrText xml:space="preserve"> PAGEREF _Toc508866520 \h </w:instrText>
        </w:r>
        <w:r>
          <w:rPr>
            <w:webHidden/>
          </w:rPr>
        </w:r>
        <w:r>
          <w:rPr>
            <w:webHidden/>
          </w:rPr>
          <w:fldChar w:fldCharType="separate"/>
        </w:r>
        <w:r w:rsidR="000F523E">
          <w:rPr>
            <w:webHidden/>
          </w:rPr>
          <w:t>8</w:t>
        </w:r>
        <w:r>
          <w:rPr>
            <w:webHidden/>
          </w:rPr>
          <w:fldChar w:fldCharType="end"/>
        </w:r>
      </w:hyperlink>
    </w:p>
    <w:p w14:paraId="58C495F8" w14:textId="6F13FC5F" w:rsidR="00B05F26" w:rsidRDefault="00B05F26">
      <w:pPr>
        <w:pStyle w:val="Inhopg2"/>
        <w:rPr>
          <w:rFonts w:asciiTheme="minorHAnsi" w:eastAsiaTheme="minorEastAsia" w:hAnsiTheme="minorHAnsi" w:cstheme="minorBidi"/>
          <w:snapToGrid/>
          <w:kern w:val="0"/>
          <w:sz w:val="22"/>
          <w:szCs w:val="22"/>
          <w:lang w:eastAsia="nl-NL"/>
        </w:rPr>
      </w:pPr>
      <w:hyperlink w:anchor="_Toc508866521" w:history="1">
        <w:r w:rsidRPr="003645D3">
          <w:rPr>
            <w:rStyle w:val="Hyperlink"/>
          </w:rPr>
          <w:t>2.1</w:t>
        </w:r>
        <w:r>
          <w:rPr>
            <w:rFonts w:asciiTheme="minorHAnsi" w:eastAsiaTheme="minorEastAsia" w:hAnsiTheme="minorHAnsi" w:cstheme="minorBidi"/>
            <w:snapToGrid/>
            <w:kern w:val="0"/>
            <w:sz w:val="22"/>
            <w:szCs w:val="22"/>
            <w:lang w:eastAsia="nl-NL"/>
          </w:rPr>
          <w:tab/>
        </w:r>
        <w:r w:rsidRPr="003645D3">
          <w:rPr>
            <w:rStyle w:val="Hyperlink"/>
          </w:rPr>
          <w:t>Equivalentieverklaring</w:t>
        </w:r>
        <w:r>
          <w:rPr>
            <w:webHidden/>
          </w:rPr>
          <w:tab/>
        </w:r>
        <w:r>
          <w:rPr>
            <w:webHidden/>
          </w:rPr>
          <w:fldChar w:fldCharType="begin"/>
        </w:r>
        <w:r>
          <w:rPr>
            <w:webHidden/>
          </w:rPr>
          <w:instrText xml:space="preserve"> PAGEREF _Toc508866521 \h </w:instrText>
        </w:r>
        <w:r>
          <w:rPr>
            <w:webHidden/>
          </w:rPr>
        </w:r>
        <w:r>
          <w:rPr>
            <w:webHidden/>
          </w:rPr>
          <w:fldChar w:fldCharType="separate"/>
        </w:r>
        <w:r w:rsidR="000F523E">
          <w:rPr>
            <w:webHidden/>
          </w:rPr>
          <w:t>8</w:t>
        </w:r>
        <w:r>
          <w:rPr>
            <w:webHidden/>
          </w:rPr>
          <w:fldChar w:fldCharType="end"/>
        </w:r>
      </w:hyperlink>
    </w:p>
    <w:p w14:paraId="08BA41C9" w14:textId="2CD875EA" w:rsidR="00B05F26" w:rsidRDefault="00B05F26">
      <w:pPr>
        <w:pStyle w:val="Inhopg2"/>
        <w:rPr>
          <w:rFonts w:asciiTheme="minorHAnsi" w:eastAsiaTheme="minorEastAsia" w:hAnsiTheme="minorHAnsi" w:cstheme="minorBidi"/>
          <w:snapToGrid/>
          <w:kern w:val="0"/>
          <w:sz w:val="22"/>
          <w:szCs w:val="22"/>
          <w:lang w:eastAsia="nl-NL"/>
        </w:rPr>
      </w:pPr>
      <w:hyperlink w:anchor="_Toc508866522" w:history="1">
        <w:r w:rsidRPr="003645D3">
          <w:rPr>
            <w:rStyle w:val="Hyperlink"/>
          </w:rPr>
          <w:t>2.2</w:t>
        </w:r>
        <w:r>
          <w:rPr>
            <w:rFonts w:asciiTheme="minorHAnsi" w:eastAsiaTheme="minorEastAsia" w:hAnsiTheme="minorHAnsi" w:cstheme="minorBidi"/>
            <w:snapToGrid/>
            <w:kern w:val="0"/>
            <w:sz w:val="22"/>
            <w:szCs w:val="22"/>
            <w:lang w:eastAsia="nl-NL"/>
          </w:rPr>
          <w:tab/>
        </w:r>
        <w:r w:rsidRPr="003645D3">
          <w:rPr>
            <w:rStyle w:val="Hyperlink"/>
          </w:rPr>
          <w:t>Titel</w:t>
        </w:r>
        <w:r>
          <w:rPr>
            <w:webHidden/>
          </w:rPr>
          <w:tab/>
        </w:r>
        <w:r>
          <w:rPr>
            <w:webHidden/>
          </w:rPr>
          <w:fldChar w:fldCharType="begin"/>
        </w:r>
        <w:r>
          <w:rPr>
            <w:webHidden/>
          </w:rPr>
          <w:instrText xml:space="preserve"> PAGEREF _Toc508866522 \h </w:instrText>
        </w:r>
        <w:r>
          <w:rPr>
            <w:webHidden/>
          </w:rPr>
        </w:r>
        <w:r>
          <w:rPr>
            <w:webHidden/>
          </w:rPr>
          <w:fldChar w:fldCharType="separate"/>
        </w:r>
        <w:r w:rsidR="000F523E">
          <w:rPr>
            <w:webHidden/>
          </w:rPr>
          <w:t>8</w:t>
        </w:r>
        <w:r>
          <w:rPr>
            <w:webHidden/>
          </w:rPr>
          <w:fldChar w:fldCharType="end"/>
        </w:r>
      </w:hyperlink>
    </w:p>
    <w:p w14:paraId="6C7A64B4" w14:textId="6047BF39" w:rsidR="00B05F26" w:rsidRDefault="00B05F26">
      <w:pPr>
        <w:pStyle w:val="Inhopg2"/>
        <w:rPr>
          <w:rFonts w:asciiTheme="minorHAnsi" w:eastAsiaTheme="minorEastAsia" w:hAnsiTheme="minorHAnsi" w:cstheme="minorBidi"/>
          <w:snapToGrid/>
          <w:kern w:val="0"/>
          <w:sz w:val="22"/>
          <w:szCs w:val="22"/>
          <w:lang w:eastAsia="nl-NL"/>
        </w:rPr>
      </w:pPr>
      <w:hyperlink w:anchor="_Toc508866523" w:history="1">
        <w:r w:rsidRPr="003645D3">
          <w:rPr>
            <w:rStyle w:val="Hyperlink"/>
          </w:rPr>
          <w:t>2.3</w:t>
        </w:r>
        <w:r>
          <w:rPr>
            <w:rFonts w:asciiTheme="minorHAnsi" w:eastAsiaTheme="minorEastAsia" w:hAnsiTheme="minorHAnsi" w:cstheme="minorBidi"/>
            <w:snapToGrid/>
            <w:kern w:val="0"/>
            <w:sz w:val="22"/>
            <w:szCs w:val="22"/>
            <w:lang w:eastAsia="nl-NL"/>
          </w:rPr>
          <w:tab/>
        </w:r>
        <w:r w:rsidRPr="003645D3">
          <w:rPr>
            <w:rStyle w:val="Hyperlink"/>
          </w:rPr>
          <w:t>Aanhef</w:t>
        </w:r>
        <w:r>
          <w:rPr>
            <w:webHidden/>
          </w:rPr>
          <w:tab/>
        </w:r>
        <w:r>
          <w:rPr>
            <w:webHidden/>
          </w:rPr>
          <w:fldChar w:fldCharType="begin"/>
        </w:r>
        <w:r>
          <w:rPr>
            <w:webHidden/>
          </w:rPr>
          <w:instrText xml:space="preserve"> PAGEREF _Toc508866523 \h </w:instrText>
        </w:r>
        <w:r>
          <w:rPr>
            <w:webHidden/>
          </w:rPr>
        </w:r>
        <w:r>
          <w:rPr>
            <w:webHidden/>
          </w:rPr>
          <w:fldChar w:fldCharType="separate"/>
        </w:r>
        <w:r w:rsidR="000F523E">
          <w:rPr>
            <w:webHidden/>
          </w:rPr>
          <w:t>9</w:t>
        </w:r>
        <w:r>
          <w:rPr>
            <w:webHidden/>
          </w:rPr>
          <w:fldChar w:fldCharType="end"/>
        </w:r>
      </w:hyperlink>
    </w:p>
    <w:p w14:paraId="2E763F6F" w14:textId="7BF9FA20" w:rsidR="00B05F26" w:rsidRDefault="00B05F26">
      <w:pPr>
        <w:pStyle w:val="Inhopg2"/>
        <w:rPr>
          <w:rFonts w:asciiTheme="minorHAnsi" w:eastAsiaTheme="minorEastAsia" w:hAnsiTheme="minorHAnsi" w:cstheme="minorBidi"/>
          <w:snapToGrid/>
          <w:kern w:val="0"/>
          <w:sz w:val="22"/>
          <w:szCs w:val="22"/>
          <w:lang w:eastAsia="nl-NL"/>
        </w:rPr>
      </w:pPr>
      <w:hyperlink w:anchor="_Toc508866524" w:history="1">
        <w:r w:rsidRPr="003645D3">
          <w:rPr>
            <w:rStyle w:val="Hyperlink"/>
          </w:rPr>
          <w:t>2.4</w:t>
        </w:r>
        <w:r>
          <w:rPr>
            <w:rFonts w:asciiTheme="minorHAnsi" w:eastAsiaTheme="minorEastAsia" w:hAnsiTheme="minorHAnsi" w:cstheme="minorBidi"/>
            <w:snapToGrid/>
            <w:kern w:val="0"/>
            <w:sz w:val="22"/>
            <w:szCs w:val="22"/>
            <w:lang w:eastAsia="nl-NL"/>
          </w:rPr>
          <w:tab/>
        </w:r>
        <w:r w:rsidRPr="003645D3">
          <w:rPr>
            <w:rStyle w:val="Hyperlink"/>
          </w:rPr>
          <w:t>Partijen</w:t>
        </w:r>
        <w:r>
          <w:rPr>
            <w:webHidden/>
          </w:rPr>
          <w:tab/>
        </w:r>
        <w:r>
          <w:rPr>
            <w:webHidden/>
          </w:rPr>
          <w:fldChar w:fldCharType="begin"/>
        </w:r>
        <w:r>
          <w:rPr>
            <w:webHidden/>
          </w:rPr>
          <w:instrText xml:space="preserve"> PAGEREF _Toc508866524 \h </w:instrText>
        </w:r>
        <w:r>
          <w:rPr>
            <w:webHidden/>
          </w:rPr>
        </w:r>
        <w:r>
          <w:rPr>
            <w:webHidden/>
          </w:rPr>
          <w:fldChar w:fldCharType="separate"/>
        </w:r>
        <w:r w:rsidR="000F523E">
          <w:rPr>
            <w:webHidden/>
          </w:rPr>
          <w:t>9</w:t>
        </w:r>
        <w:r>
          <w:rPr>
            <w:webHidden/>
          </w:rPr>
          <w:fldChar w:fldCharType="end"/>
        </w:r>
      </w:hyperlink>
    </w:p>
    <w:p w14:paraId="096C4A7D" w14:textId="7B881336" w:rsidR="00B05F26" w:rsidRDefault="00B05F26">
      <w:pPr>
        <w:pStyle w:val="Inhopg3"/>
        <w:rPr>
          <w:rFonts w:asciiTheme="minorHAnsi" w:eastAsiaTheme="minorEastAsia" w:hAnsiTheme="minorHAnsi" w:cstheme="minorBidi"/>
          <w:snapToGrid/>
          <w:kern w:val="0"/>
          <w:sz w:val="22"/>
          <w:szCs w:val="22"/>
          <w:lang w:eastAsia="nl-NL"/>
        </w:rPr>
      </w:pPr>
      <w:hyperlink w:anchor="_Toc508866525" w:history="1">
        <w:r w:rsidRPr="003645D3">
          <w:rPr>
            <w:rStyle w:val="Hyperlink"/>
          </w:rPr>
          <w:t>2.4.1</w:t>
        </w:r>
        <w:r>
          <w:rPr>
            <w:rFonts w:asciiTheme="minorHAnsi" w:eastAsiaTheme="minorEastAsia" w:hAnsiTheme="minorHAnsi" w:cstheme="minorBidi"/>
            <w:snapToGrid/>
            <w:kern w:val="0"/>
            <w:sz w:val="22"/>
            <w:szCs w:val="22"/>
            <w:lang w:eastAsia="nl-NL"/>
          </w:rPr>
          <w:tab/>
        </w:r>
        <w:r w:rsidRPr="003645D3">
          <w:rPr>
            <w:rStyle w:val="Hyperlink"/>
          </w:rPr>
          <w:t>Schuldenaar en/of hypotheekgever</w:t>
        </w:r>
        <w:r>
          <w:rPr>
            <w:webHidden/>
          </w:rPr>
          <w:tab/>
        </w:r>
        <w:r>
          <w:rPr>
            <w:webHidden/>
          </w:rPr>
          <w:fldChar w:fldCharType="begin"/>
        </w:r>
        <w:r>
          <w:rPr>
            <w:webHidden/>
          </w:rPr>
          <w:instrText xml:space="preserve"> PAGEREF _Toc508866525 \h </w:instrText>
        </w:r>
        <w:r>
          <w:rPr>
            <w:webHidden/>
          </w:rPr>
        </w:r>
        <w:r>
          <w:rPr>
            <w:webHidden/>
          </w:rPr>
          <w:fldChar w:fldCharType="separate"/>
        </w:r>
        <w:r w:rsidR="000F523E">
          <w:rPr>
            <w:webHidden/>
          </w:rPr>
          <w:t>9</w:t>
        </w:r>
        <w:r>
          <w:rPr>
            <w:webHidden/>
          </w:rPr>
          <w:fldChar w:fldCharType="end"/>
        </w:r>
      </w:hyperlink>
    </w:p>
    <w:p w14:paraId="1A7243A0" w14:textId="3A501A50" w:rsidR="00B05F26" w:rsidRDefault="00B05F26">
      <w:pPr>
        <w:pStyle w:val="Inhopg3"/>
        <w:rPr>
          <w:rFonts w:asciiTheme="minorHAnsi" w:eastAsiaTheme="minorEastAsia" w:hAnsiTheme="minorHAnsi" w:cstheme="minorBidi"/>
          <w:snapToGrid/>
          <w:kern w:val="0"/>
          <w:sz w:val="22"/>
          <w:szCs w:val="22"/>
          <w:lang w:eastAsia="nl-NL"/>
        </w:rPr>
      </w:pPr>
      <w:hyperlink w:anchor="_Toc508866526" w:history="1">
        <w:r w:rsidRPr="003645D3">
          <w:rPr>
            <w:rStyle w:val="Hyperlink"/>
          </w:rPr>
          <w:t>2.4.2</w:t>
        </w:r>
        <w:r>
          <w:rPr>
            <w:rFonts w:asciiTheme="minorHAnsi" w:eastAsiaTheme="minorEastAsia" w:hAnsiTheme="minorHAnsi" w:cstheme="minorBidi"/>
            <w:snapToGrid/>
            <w:kern w:val="0"/>
            <w:sz w:val="22"/>
            <w:szCs w:val="22"/>
            <w:lang w:eastAsia="nl-NL"/>
          </w:rPr>
          <w:tab/>
        </w:r>
        <w:r w:rsidRPr="003645D3">
          <w:rPr>
            <w:rStyle w:val="Hyperlink"/>
          </w:rPr>
          <w:t>Bank</w:t>
        </w:r>
        <w:r>
          <w:rPr>
            <w:webHidden/>
          </w:rPr>
          <w:tab/>
        </w:r>
        <w:r>
          <w:rPr>
            <w:webHidden/>
          </w:rPr>
          <w:fldChar w:fldCharType="begin"/>
        </w:r>
        <w:r>
          <w:rPr>
            <w:webHidden/>
          </w:rPr>
          <w:instrText xml:space="preserve"> PAGEREF _Toc508866526 \h </w:instrText>
        </w:r>
        <w:r>
          <w:rPr>
            <w:webHidden/>
          </w:rPr>
        </w:r>
        <w:r>
          <w:rPr>
            <w:webHidden/>
          </w:rPr>
          <w:fldChar w:fldCharType="separate"/>
        </w:r>
        <w:r w:rsidR="000F523E">
          <w:rPr>
            <w:webHidden/>
          </w:rPr>
          <w:t>10</w:t>
        </w:r>
        <w:r>
          <w:rPr>
            <w:webHidden/>
          </w:rPr>
          <w:fldChar w:fldCharType="end"/>
        </w:r>
      </w:hyperlink>
    </w:p>
    <w:p w14:paraId="2C991D07" w14:textId="07DF73B6" w:rsidR="00B05F26" w:rsidRDefault="00B05F26">
      <w:pPr>
        <w:pStyle w:val="Inhopg2"/>
        <w:rPr>
          <w:rFonts w:asciiTheme="minorHAnsi" w:eastAsiaTheme="minorEastAsia" w:hAnsiTheme="minorHAnsi" w:cstheme="minorBidi"/>
          <w:snapToGrid/>
          <w:kern w:val="0"/>
          <w:sz w:val="22"/>
          <w:szCs w:val="22"/>
          <w:lang w:eastAsia="nl-NL"/>
        </w:rPr>
      </w:pPr>
      <w:hyperlink w:anchor="_Toc508866527" w:history="1">
        <w:r w:rsidRPr="003645D3">
          <w:rPr>
            <w:rStyle w:val="Hyperlink"/>
          </w:rPr>
          <w:t>2.5</w:t>
        </w:r>
        <w:r>
          <w:rPr>
            <w:rFonts w:asciiTheme="minorHAnsi" w:eastAsiaTheme="minorEastAsia" w:hAnsiTheme="minorHAnsi" w:cstheme="minorBidi"/>
            <w:snapToGrid/>
            <w:kern w:val="0"/>
            <w:sz w:val="22"/>
            <w:szCs w:val="22"/>
            <w:lang w:eastAsia="nl-NL"/>
          </w:rPr>
          <w:tab/>
        </w:r>
        <w:r w:rsidRPr="003645D3">
          <w:rPr>
            <w:rStyle w:val="Hyperlink"/>
          </w:rPr>
          <w:t>Overeenkomst tot vestigen hypotheek- en pandrechten</w:t>
        </w:r>
        <w:r>
          <w:rPr>
            <w:webHidden/>
          </w:rPr>
          <w:tab/>
        </w:r>
        <w:r>
          <w:rPr>
            <w:webHidden/>
          </w:rPr>
          <w:fldChar w:fldCharType="begin"/>
        </w:r>
        <w:r>
          <w:rPr>
            <w:webHidden/>
          </w:rPr>
          <w:instrText xml:space="preserve"> PAGEREF _Toc508866527 \h </w:instrText>
        </w:r>
        <w:r>
          <w:rPr>
            <w:webHidden/>
          </w:rPr>
        </w:r>
        <w:r>
          <w:rPr>
            <w:webHidden/>
          </w:rPr>
          <w:fldChar w:fldCharType="separate"/>
        </w:r>
        <w:r w:rsidR="000F523E">
          <w:rPr>
            <w:webHidden/>
          </w:rPr>
          <w:t>13</w:t>
        </w:r>
        <w:r>
          <w:rPr>
            <w:webHidden/>
          </w:rPr>
          <w:fldChar w:fldCharType="end"/>
        </w:r>
      </w:hyperlink>
    </w:p>
    <w:p w14:paraId="08FB6F76" w14:textId="05679BCA" w:rsidR="00B05F26" w:rsidRDefault="00B05F26">
      <w:pPr>
        <w:pStyle w:val="Inhopg2"/>
        <w:rPr>
          <w:rFonts w:asciiTheme="minorHAnsi" w:eastAsiaTheme="minorEastAsia" w:hAnsiTheme="minorHAnsi" w:cstheme="minorBidi"/>
          <w:snapToGrid/>
          <w:kern w:val="0"/>
          <w:sz w:val="22"/>
          <w:szCs w:val="22"/>
          <w:lang w:eastAsia="nl-NL"/>
        </w:rPr>
      </w:pPr>
      <w:hyperlink w:anchor="_Toc508866528" w:history="1">
        <w:r w:rsidRPr="003645D3">
          <w:rPr>
            <w:rStyle w:val="Hyperlink"/>
          </w:rPr>
          <w:t>2.6</w:t>
        </w:r>
        <w:r>
          <w:rPr>
            <w:rFonts w:asciiTheme="minorHAnsi" w:eastAsiaTheme="minorEastAsia" w:hAnsiTheme="minorHAnsi" w:cstheme="minorBidi"/>
            <w:snapToGrid/>
            <w:kern w:val="0"/>
            <w:sz w:val="22"/>
            <w:szCs w:val="22"/>
            <w:lang w:eastAsia="nl-NL"/>
          </w:rPr>
          <w:tab/>
        </w:r>
        <w:r w:rsidRPr="003645D3">
          <w:rPr>
            <w:rStyle w:val="Hyperlink"/>
          </w:rPr>
          <w:t>Vestiging hypotheekrecht</w:t>
        </w:r>
        <w:r>
          <w:rPr>
            <w:webHidden/>
          </w:rPr>
          <w:tab/>
        </w:r>
        <w:r>
          <w:rPr>
            <w:webHidden/>
          </w:rPr>
          <w:fldChar w:fldCharType="begin"/>
        </w:r>
        <w:r>
          <w:rPr>
            <w:webHidden/>
          </w:rPr>
          <w:instrText xml:space="preserve"> PAGEREF _Toc508866528 \h </w:instrText>
        </w:r>
        <w:r>
          <w:rPr>
            <w:webHidden/>
          </w:rPr>
        </w:r>
        <w:r>
          <w:rPr>
            <w:webHidden/>
          </w:rPr>
          <w:fldChar w:fldCharType="separate"/>
        </w:r>
        <w:r w:rsidR="000F523E">
          <w:rPr>
            <w:webHidden/>
          </w:rPr>
          <w:t>14</w:t>
        </w:r>
        <w:r>
          <w:rPr>
            <w:webHidden/>
          </w:rPr>
          <w:fldChar w:fldCharType="end"/>
        </w:r>
      </w:hyperlink>
    </w:p>
    <w:p w14:paraId="30EFB425" w14:textId="6BC693AB" w:rsidR="00B05F26" w:rsidRDefault="00B05F26">
      <w:pPr>
        <w:pStyle w:val="Inhopg2"/>
        <w:rPr>
          <w:rFonts w:asciiTheme="minorHAnsi" w:eastAsiaTheme="minorEastAsia" w:hAnsiTheme="minorHAnsi" w:cstheme="minorBidi"/>
          <w:snapToGrid/>
          <w:kern w:val="0"/>
          <w:sz w:val="22"/>
          <w:szCs w:val="22"/>
          <w:lang w:eastAsia="nl-NL"/>
        </w:rPr>
      </w:pPr>
      <w:hyperlink w:anchor="_Toc508866529" w:history="1">
        <w:r w:rsidRPr="003645D3">
          <w:rPr>
            <w:rStyle w:val="Hyperlink"/>
          </w:rPr>
          <w:t>2.7</w:t>
        </w:r>
        <w:r>
          <w:rPr>
            <w:rFonts w:asciiTheme="minorHAnsi" w:eastAsiaTheme="minorEastAsia" w:hAnsiTheme="minorHAnsi" w:cstheme="minorBidi"/>
            <w:snapToGrid/>
            <w:kern w:val="0"/>
            <w:sz w:val="22"/>
            <w:szCs w:val="22"/>
            <w:lang w:eastAsia="nl-NL"/>
          </w:rPr>
          <w:tab/>
        </w:r>
        <w:r w:rsidRPr="003645D3">
          <w:rPr>
            <w:rStyle w:val="Hyperlink"/>
          </w:rPr>
          <w:t>Onderpand</w:t>
        </w:r>
        <w:r>
          <w:rPr>
            <w:webHidden/>
          </w:rPr>
          <w:tab/>
        </w:r>
        <w:r>
          <w:rPr>
            <w:webHidden/>
          </w:rPr>
          <w:fldChar w:fldCharType="begin"/>
        </w:r>
        <w:r>
          <w:rPr>
            <w:webHidden/>
          </w:rPr>
          <w:instrText xml:space="preserve"> PAGEREF _Toc508866529 \h </w:instrText>
        </w:r>
        <w:r>
          <w:rPr>
            <w:webHidden/>
          </w:rPr>
        </w:r>
        <w:r>
          <w:rPr>
            <w:webHidden/>
          </w:rPr>
          <w:fldChar w:fldCharType="separate"/>
        </w:r>
        <w:r w:rsidR="000F523E">
          <w:rPr>
            <w:webHidden/>
          </w:rPr>
          <w:t>16</w:t>
        </w:r>
        <w:r>
          <w:rPr>
            <w:webHidden/>
          </w:rPr>
          <w:fldChar w:fldCharType="end"/>
        </w:r>
      </w:hyperlink>
    </w:p>
    <w:p w14:paraId="76DEC4B5" w14:textId="556AA3B2" w:rsidR="00B05F26" w:rsidRDefault="00B05F26">
      <w:pPr>
        <w:pStyle w:val="Inhopg2"/>
        <w:rPr>
          <w:rFonts w:asciiTheme="minorHAnsi" w:eastAsiaTheme="minorEastAsia" w:hAnsiTheme="minorHAnsi" w:cstheme="minorBidi"/>
          <w:snapToGrid/>
          <w:kern w:val="0"/>
          <w:sz w:val="22"/>
          <w:szCs w:val="22"/>
          <w:lang w:eastAsia="nl-NL"/>
        </w:rPr>
      </w:pPr>
      <w:hyperlink w:anchor="_Toc508866530" w:history="1">
        <w:r w:rsidRPr="003645D3">
          <w:rPr>
            <w:rStyle w:val="Hyperlink"/>
          </w:rPr>
          <w:t>2.8</w:t>
        </w:r>
        <w:r>
          <w:rPr>
            <w:rFonts w:asciiTheme="minorHAnsi" w:eastAsiaTheme="minorEastAsia" w:hAnsiTheme="minorHAnsi" w:cstheme="minorBidi"/>
            <w:snapToGrid/>
            <w:kern w:val="0"/>
            <w:sz w:val="22"/>
            <w:szCs w:val="22"/>
            <w:lang w:eastAsia="nl-NL"/>
          </w:rPr>
          <w:tab/>
        </w:r>
        <w:r w:rsidRPr="003645D3">
          <w:rPr>
            <w:rStyle w:val="Hyperlink"/>
          </w:rPr>
          <w:t>Overbruggingshypotheek</w:t>
        </w:r>
        <w:r>
          <w:rPr>
            <w:webHidden/>
          </w:rPr>
          <w:tab/>
        </w:r>
        <w:r>
          <w:rPr>
            <w:webHidden/>
          </w:rPr>
          <w:fldChar w:fldCharType="begin"/>
        </w:r>
        <w:r>
          <w:rPr>
            <w:webHidden/>
          </w:rPr>
          <w:instrText xml:space="preserve"> PAGEREF _Toc508866530 \h </w:instrText>
        </w:r>
        <w:r>
          <w:rPr>
            <w:webHidden/>
          </w:rPr>
        </w:r>
        <w:r>
          <w:rPr>
            <w:webHidden/>
          </w:rPr>
          <w:fldChar w:fldCharType="separate"/>
        </w:r>
        <w:r w:rsidR="000F523E">
          <w:rPr>
            <w:webHidden/>
          </w:rPr>
          <w:t>17</w:t>
        </w:r>
        <w:r>
          <w:rPr>
            <w:webHidden/>
          </w:rPr>
          <w:fldChar w:fldCharType="end"/>
        </w:r>
      </w:hyperlink>
    </w:p>
    <w:p w14:paraId="5B2D48B7" w14:textId="62E7B1C6" w:rsidR="00B05F26" w:rsidRDefault="00B05F26">
      <w:pPr>
        <w:pStyle w:val="Inhopg2"/>
        <w:rPr>
          <w:rFonts w:asciiTheme="minorHAnsi" w:eastAsiaTheme="minorEastAsia" w:hAnsiTheme="minorHAnsi" w:cstheme="minorBidi"/>
          <w:snapToGrid/>
          <w:kern w:val="0"/>
          <w:sz w:val="22"/>
          <w:szCs w:val="22"/>
          <w:lang w:eastAsia="nl-NL"/>
        </w:rPr>
      </w:pPr>
      <w:hyperlink w:anchor="_Toc508866531" w:history="1">
        <w:r w:rsidRPr="003645D3">
          <w:rPr>
            <w:rStyle w:val="Hyperlink"/>
          </w:rPr>
          <w:t>2.9</w:t>
        </w:r>
        <w:r>
          <w:rPr>
            <w:rFonts w:asciiTheme="minorHAnsi" w:eastAsiaTheme="minorEastAsia" w:hAnsiTheme="minorHAnsi" w:cstheme="minorBidi"/>
            <w:snapToGrid/>
            <w:kern w:val="0"/>
            <w:sz w:val="22"/>
            <w:szCs w:val="22"/>
            <w:lang w:eastAsia="nl-NL"/>
          </w:rPr>
          <w:tab/>
        </w:r>
        <w:r w:rsidRPr="003645D3">
          <w:rPr>
            <w:rStyle w:val="Hyperlink"/>
          </w:rPr>
          <w:t>Aanvaarding</w:t>
        </w:r>
        <w:r>
          <w:rPr>
            <w:webHidden/>
          </w:rPr>
          <w:tab/>
        </w:r>
        <w:r>
          <w:rPr>
            <w:webHidden/>
          </w:rPr>
          <w:fldChar w:fldCharType="begin"/>
        </w:r>
        <w:r>
          <w:rPr>
            <w:webHidden/>
          </w:rPr>
          <w:instrText xml:space="preserve"> PAGEREF _Toc508866531 \h </w:instrText>
        </w:r>
        <w:r>
          <w:rPr>
            <w:webHidden/>
          </w:rPr>
        </w:r>
        <w:r>
          <w:rPr>
            <w:webHidden/>
          </w:rPr>
          <w:fldChar w:fldCharType="separate"/>
        </w:r>
        <w:r w:rsidR="000F523E">
          <w:rPr>
            <w:webHidden/>
          </w:rPr>
          <w:t>18</w:t>
        </w:r>
        <w:r>
          <w:rPr>
            <w:webHidden/>
          </w:rPr>
          <w:fldChar w:fldCharType="end"/>
        </w:r>
      </w:hyperlink>
    </w:p>
    <w:p w14:paraId="734B8326" w14:textId="33201169" w:rsidR="00B05F26" w:rsidRDefault="00B05F26">
      <w:pPr>
        <w:pStyle w:val="Inhopg2"/>
        <w:rPr>
          <w:rFonts w:asciiTheme="minorHAnsi" w:eastAsiaTheme="minorEastAsia" w:hAnsiTheme="minorHAnsi" w:cstheme="minorBidi"/>
          <w:snapToGrid/>
          <w:kern w:val="0"/>
          <w:sz w:val="22"/>
          <w:szCs w:val="22"/>
          <w:lang w:eastAsia="nl-NL"/>
        </w:rPr>
      </w:pPr>
      <w:hyperlink w:anchor="_Toc508866532" w:history="1">
        <w:r w:rsidRPr="003645D3">
          <w:rPr>
            <w:rStyle w:val="Hyperlink"/>
          </w:rPr>
          <w:t>2.10</w:t>
        </w:r>
        <w:r>
          <w:rPr>
            <w:rFonts w:asciiTheme="minorHAnsi" w:eastAsiaTheme="minorEastAsia" w:hAnsiTheme="minorHAnsi" w:cstheme="minorBidi"/>
            <w:snapToGrid/>
            <w:kern w:val="0"/>
            <w:sz w:val="22"/>
            <w:szCs w:val="22"/>
            <w:lang w:eastAsia="nl-NL"/>
          </w:rPr>
          <w:tab/>
        </w:r>
        <w:r w:rsidRPr="003645D3">
          <w:rPr>
            <w:rStyle w:val="Hyperlink"/>
          </w:rPr>
          <w:t>Woonplaatskeuze</w:t>
        </w:r>
        <w:r>
          <w:rPr>
            <w:webHidden/>
          </w:rPr>
          <w:tab/>
        </w:r>
        <w:r>
          <w:rPr>
            <w:webHidden/>
          </w:rPr>
          <w:fldChar w:fldCharType="begin"/>
        </w:r>
        <w:r>
          <w:rPr>
            <w:webHidden/>
          </w:rPr>
          <w:instrText xml:space="preserve"> PAGEREF _Toc508866532 \h </w:instrText>
        </w:r>
        <w:r>
          <w:rPr>
            <w:webHidden/>
          </w:rPr>
        </w:r>
        <w:r>
          <w:rPr>
            <w:webHidden/>
          </w:rPr>
          <w:fldChar w:fldCharType="separate"/>
        </w:r>
        <w:r w:rsidR="000F523E">
          <w:rPr>
            <w:webHidden/>
          </w:rPr>
          <w:t>18</w:t>
        </w:r>
        <w:r>
          <w:rPr>
            <w:webHidden/>
          </w:rPr>
          <w:fldChar w:fldCharType="end"/>
        </w:r>
      </w:hyperlink>
    </w:p>
    <w:p w14:paraId="32F32D82" w14:textId="6994325F" w:rsidR="00B05F26" w:rsidRDefault="00B05F26">
      <w:pPr>
        <w:pStyle w:val="Inhopg2"/>
        <w:rPr>
          <w:rFonts w:asciiTheme="minorHAnsi" w:eastAsiaTheme="minorEastAsia" w:hAnsiTheme="minorHAnsi" w:cstheme="minorBidi"/>
          <w:snapToGrid/>
          <w:kern w:val="0"/>
          <w:sz w:val="22"/>
          <w:szCs w:val="22"/>
          <w:lang w:eastAsia="nl-NL"/>
        </w:rPr>
      </w:pPr>
      <w:hyperlink w:anchor="_Toc508866533" w:history="1">
        <w:r w:rsidRPr="003645D3">
          <w:rPr>
            <w:rStyle w:val="Hyperlink"/>
          </w:rPr>
          <w:t>2.11</w:t>
        </w:r>
        <w:r>
          <w:rPr>
            <w:rFonts w:asciiTheme="minorHAnsi" w:eastAsiaTheme="minorEastAsia" w:hAnsiTheme="minorHAnsi" w:cstheme="minorBidi"/>
            <w:snapToGrid/>
            <w:kern w:val="0"/>
            <w:sz w:val="22"/>
            <w:szCs w:val="22"/>
            <w:lang w:eastAsia="nl-NL"/>
          </w:rPr>
          <w:tab/>
        </w:r>
        <w:r w:rsidRPr="003645D3">
          <w:rPr>
            <w:rStyle w:val="Hyperlink"/>
          </w:rPr>
          <w:t>Einde Kadasterdeel</w:t>
        </w:r>
        <w:r>
          <w:rPr>
            <w:webHidden/>
          </w:rPr>
          <w:tab/>
        </w:r>
        <w:r>
          <w:rPr>
            <w:webHidden/>
          </w:rPr>
          <w:fldChar w:fldCharType="begin"/>
        </w:r>
        <w:r>
          <w:rPr>
            <w:webHidden/>
          </w:rPr>
          <w:instrText xml:space="preserve"> PAGEREF _Toc508866533 \h </w:instrText>
        </w:r>
        <w:r>
          <w:rPr>
            <w:webHidden/>
          </w:rPr>
        </w:r>
        <w:r>
          <w:rPr>
            <w:webHidden/>
          </w:rPr>
          <w:fldChar w:fldCharType="separate"/>
        </w:r>
        <w:r w:rsidR="000F523E">
          <w:rPr>
            <w:webHidden/>
          </w:rPr>
          <w:t>19</w:t>
        </w:r>
        <w:r>
          <w:rPr>
            <w:webHidden/>
          </w:rPr>
          <w:fldChar w:fldCharType="end"/>
        </w:r>
      </w:hyperlink>
    </w:p>
    <w:p w14:paraId="3625B2DD" w14:textId="29537AD1" w:rsidR="00B05F26" w:rsidRDefault="00B05F26">
      <w:pPr>
        <w:pStyle w:val="Inhopg2"/>
        <w:rPr>
          <w:rFonts w:asciiTheme="minorHAnsi" w:eastAsiaTheme="minorEastAsia" w:hAnsiTheme="minorHAnsi" w:cstheme="minorBidi"/>
          <w:snapToGrid/>
          <w:kern w:val="0"/>
          <w:sz w:val="22"/>
          <w:szCs w:val="22"/>
          <w:lang w:eastAsia="nl-NL"/>
        </w:rPr>
      </w:pPr>
      <w:hyperlink w:anchor="_Toc508866534" w:history="1">
        <w:r w:rsidRPr="003645D3">
          <w:rPr>
            <w:rStyle w:val="Hyperlink"/>
            <w:lang w:val="en-US"/>
          </w:rPr>
          <w:t>2.12</w:t>
        </w:r>
        <w:r>
          <w:rPr>
            <w:rFonts w:asciiTheme="minorHAnsi" w:eastAsiaTheme="minorEastAsia" w:hAnsiTheme="minorHAnsi" w:cstheme="minorBidi"/>
            <w:snapToGrid/>
            <w:kern w:val="0"/>
            <w:sz w:val="22"/>
            <w:szCs w:val="22"/>
            <w:lang w:eastAsia="nl-NL"/>
          </w:rPr>
          <w:tab/>
        </w:r>
        <w:r w:rsidRPr="003645D3">
          <w:rPr>
            <w:rStyle w:val="Hyperlink"/>
            <w:lang w:val="en-US"/>
          </w:rPr>
          <w:t>Vrije gedeelte</w:t>
        </w:r>
        <w:r>
          <w:rPr>
            <w:webHidden/>
          </w:rPr>
          <w:tab/>
        </w:r>
        <w:r>
          <w:rPr>
            <w:webHidden/>
          </w:rPr>
          <w:fldChar w:fldCharType="begin"/>
        </w:r>
        <w:r>
          <w:rPr>
            <w:webHidden/>
          </w:rPr>
          <w:instrText xml:space="preserve"> PAGEREF _Toc508866534 \h </w:instrText>
        </w:r>
        <w:r>
          <w:rPr>
            <w:webHidden/>
          </w:rPr>
        </w:r>
        <w:r>
          <w:rPr>
            <w:webHidden/>
          </w:rPr>
          <w:fldChar w:fldCharType="separate"/>
        </w:r>
        <w:r w:rsidR="000F523E">
          <w:rPr>
            <w:webHidden/>
          </w:rPr>
          <w:t>19</w:t>
        </w:r>
        <w:r>
          <w:rPr>
            <w:webHidden/>
          </w:rPr>
          <w:fldChar w:fldCharType="end"/>
        </w:r>
      </w:hyperlink>
    </w:p>
    <w:p w14:paraId="5F4B8B92" w14:textId="77777777" w:rsidR="003228A3" w:rsidRPr="00343045" w:rsidRDefault="004A1631">
      <w:r w:rsidRPr="00343045">
        <w:fldChar w:fldCharType="end"/>
      </w:r>
    </w:p>
    <w:p w14:paraId="70363E39" w14:textId="77777777" w:rsidR="003228A3" w:rsidRPr="00343045" w:rsidRDefault="003228A3"/>
    <w:p w14:paraId="6BFDF6E8" w14:textId="77777777" w:rsidR="004A1631" w:rsidRPr="00343045" w:rsidRDefault="004A1631" w:rsidP="004A1631">
      <w:pPr>
        <w:pStyle w:val="Kop1"/>
        <w:numPr>
          <w:ilvl w:val="0"/>
          <w:numId w:val="1"/>
        </w:numPr>
        <w:rPr>
          <w:lang w:val="nl-NL"/>
        </w:rPr>
      </w:pPr>
      <w:bookmarkStart w:id="23" w:name="bmStartpunt"/>
      <w:bookmarkStart w:id="24" w:name="_Toc498316301"/>
      <w:bookmarkStart w:id="25" w:name="_Toc20728828"/>
      <w:bookmarkStart w:id="26" w:name="_Toc508866516"/>
      <w:bookmarkStart w:id="27" w:name="_Toc179181706"/>
      <w:bookmarkEnd w:id="23"/>
      <w:bookmarkEnd w:id="24"/>
      <w:bookmarkEnd w:id="25"/>
      <w:r w:rsidRPr="00343045">
        <w:rPr>
          <w:lang w:val="nl-NL"/>
        </w:rPr>
        <w:lastRenderedPageBreak/>
        <w:t>Inleiding</w:t>
      </w:r>
      <w:bookmarkEnd w:id="26"/>
    </w:p>
    <w:p w14:paraId="08F61932" w14:textId="77777777" w:rsidR="00987D5A" w:rsidRPr="00343045" w:rsidRDefault="00987D5A" w:rsidP="00987D5A">
      <w:pPr>
        <w:pStyle w:val="Kop2"/>
        <w:numPr>
          <w:ilvl w:val="1"/>
          <w:numId w:val="1"/>
        </w:numPr>
      </w:pPr>
      <w:bookmarkStart w:id="28" w:name="_Toc196114936"/>
      <w:bookmarkStart w:id="29" w:name="_Toc508866517"/>
      <w:r w:rsidRPr="00343045">
        <w:t>Doel</w:t>
      </w:r>
      <w:bookmarkEnd w:id="28"/>
      <w:bookmarkEnd w:id="29"/>
    </w:p>
    <w:p w14:paraId="643150D4" w14:textId="77777777" w:rsidR="00F86040" w:rsidRDefault="00F86040" w:rsidP="00987D5A"/>
    <w:p w14:paraId="52F6C1A9" w14:textId="5295CFCF" w:rsidR="008D0862" w:rsidRDefault="008D0862" w:rsidP="008D0862">
      <w:r w:rsidRPr="00343045">
        <w:t>I</w:t>
      </w:r>
      <w:r>
        <w:t>n dit document wordt beschreven</w:t>
      </w:r>
      <w:r w:rsidRPr="00343045">
        <w:t xml:space="preserve"> hoe het modeldocument voor</w:t>
      </w:r>
      <w:r w:rsidR="00286F0E">
        <w:t xml:space="preserve"> </w:t>
      </w:r>
      <w:r w:rsidR="00B42844">
        <w:t>ASN BANK</w:t>
      </w:r>
      <w:r w:rsidR="009E700F"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5F7058C5" w14:textId="77777777" w:rsidR="00987D5A" w:rsidRPr="00343045" w:rsidRDefault="00987D5A" w:rsidP="00987D5A"/>
    <w:p w14:paraId="740A5860" w14:textId="77777777" w:rsidR="00447EB0" w:rsidRDefault="00447EB0" w:rsidP="00447EB0">
      <w:pPr>
        <w:pStyle w:val="Kop2"/>
        <w:numPr>
          <w:ilvl w:val="1"/>
          <w:numId w:val="1"/>
        </w:numPr>
      </w:pPr>
      <w:bookmarkStart w:id="30" w:name="_Toc212447230"/>
      <w:bookmarkStart w:id="31" w:name="_Toc508866518"/>
      <w:bookmarkStart w:id="32" w:name="_Toc196114937"/>
      <w:r w:rsidRPr="00343045">
        <w:t>Algemeen</w:t>
      </w:r>
      <w:bookmarkEnd w:id="30"/>
      <w:bookmarkEnd w:id="31"/>
    </w:p>
    <w:p w14:paraId="4BED60C5" w14:textId="77777777" w:rsidR="009A53F9" w:rsidRDefault="009A53F9" w:rsidP="009A53F9">
      <w:pPr>
        <w:rPr>
          <w:lang w:val="nl"/>
        </w:rPr>
      </w:pPr>
    </w:p>
    <w:p w14:paraId="6CA6562E"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4452323" w14:textId="77777777" w:rsidR="009A53F9" w:rsidRDefault="009A53F9" w:rsidP="009A53F9">
      <w:pPr>
        <w:rPr>
          <w:lang w:val="nl"/>
        </w:rPr>
      </w:pPr>
    </w:p>
    <w:p w14:paraId="2B61DC71"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2"/>
    <w:p w14:paraId="6452B603" w14:textId="77777777" w:rsidR="00440164" w:rsidRDefault="00440164" w:rsidP="00A06FC5">
      <w:pPr>
        <w:rPr>
          <w:b/>
        </w:rPr>
      </w:pPr>
    </w:p>
    <w:p w14:paraId="541D7E8F" w14:textId="77777777" w:rsidR="00EF395F" w:rsidRDefault="00EF395F" w:rsidP="00A06FC5">
      <w:r w:rsidRPr="00EF395F">
        <w:t>Aanvullende</w:t>
      </w:r>
      <w:r>
        <w:t xml:space="preserve"> presentatie beschrijving:</w:t>
      </w:r>
    </w:p>
    <w:p w14:paraId="0A8D1C41"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2819718"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2B752ACB" wp14:editId="48F77F0B">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14:paraId="208E5760" w14:textId="77777777" w:rsidR="002B627D" w:rsidRPr="00440164" w:rsidRDefault="002B627D" w:rsidP="00A06FC5">
      <w:pPr>
        <w:rPr>
          <w:b/>
        </w:rPr>
      </w:pPr>
    </w:p>
    <w:p w14:paraId="0FBAC7AF" w14:textId="77777777" w:rsidR="00BF18B4" w:rsidRPr="00343045" w:rsidRDefault="00493382" w:rsidP="00BF18B4">
      <w:pPr>
        <w:pStyle w:val="Kop2"/>
      </w:pPr>
      <w:bookmarkStart w:id="33" w:name="_Toc191216332"/>
      <w:bookmarkStart w:id="34" w:name="_Toc191373237"/>
      <w:bookmarkStart w:id="35" w:name="_Toc191216333"/>
      <w:bookmarkStart w:id="36" w:name="_Toc191373238"/>
      <w:bookmarkEnd w:id="33"/>
      <w:bookmarkEnd w:id="34"/>
      <w:bookmarkEnd w:id="35"/>
      <w:bookmarkEnd w:id="36"/>
      <w:r>
        <w:br w:type="page"/>
      </w:r>
      <w:bookmarkStart w:id="37" w:name="_Toc508866519"/>
      <w:r w:rsidR="00BF18B4" w:rsidRPr="00343045">
        <w:lastRenderedPageBreak/>
        <w:t>Referenties</w:t>
      </w:r>
      <w:bookmarkEnd w:id="37"/>
    </w:p>
    <w:p w14:paraId="0B8B34D5" w14:textId="77777777" w:rsidR="00F86040" w:rsidRDefault="00F86040" w:rsidP="00BF18B4">
      <w:pPr>
        <w:rPr>
          <w:lang w:val="nl"/>
        </w:rPr>
      </w:pPr>
    </w:p>
    <w:p w14:paraId="767681F4"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803"/>
      </w:tblGrid>
      <w:tr w:rsidR="00CA4F4E" w:rsidRPr="00885D54" w14:paraId="3ED36B48" w14:textId="77777777" w:rsidTr="00CA4F4E">
        <w:tc>
          <w:tcPr>
            <w:tcW w:w="556" w:type="dxa"/>
            <w:shd w:val="clear" w:color="auto" w:fill="CCCCCC"/>
          </w:tcPr>
          <w:p w14:paraId="3B645EC8" w14:textId="77777777" w:rsidR="00CA4F4E" w:rsidRPr="00885D54" w:rsidRDefault="00CA4F4E" w:rsidP="00BF18B4">
            <w:pPr>
              <w:rPr>
                <w:b/>
                <w:lang w:val="nl"/>
              </w:rPr>
            </w:pPr>
            <w:r w:rsidRPr="00885D54">
              <w:rPr>
                <w:b/>
                <w:lang w:val="nl"/>
              </w:rPr>
              <w:t>ID</w:t>
            </w:r>
          </w:p>
        </w:tc>
        <w:tc>
          <w:tcPr>
            <w:tcW w:w="7803" w:type="dxa"/>
            <w:shd w:val="clear" w:color="auto" w:fill="CCCCCC"/>
          </w:tcPr>
          <w:p w14:paraId="1495034A" w14:textId="77777777" w:rsidR="00CA4F4E" w:rsidRPr="00885D54" w:rsidRDefault="00CA4F4E" w:rsidP="00BF18B4">
            <w:pPr>
              <w:rPr>
                <w:b/>
                <w:lang w:val="nl"/>
              </w:rPr>
            </w:pPr>
            <w:r w:rsidRPr="00885D54">
              <w:rPr>
                <w:b/>
                <w:lang w:val="nl"/>
              </w:rPr>
              <w:t>Documentnaam</w:t>
            </w:r>
          </w:p>
        </w:tc>
      </w:tr>
      <w:tr w:rsidR="00CA4F4E" w:rsidRPr="00885D54" w14:paraId="0ACE7730" w14:textId="77777777" w:rsidTr="00CA4F4E">
        <w:tc>
          <w:tcPr>
            <w:tcW w:w="556" w:type="dxa"/>
            <w:shd w:val="clear" w:color="auto" w:fill="auto"/>
          </w:tcPr>
          <w:p w14:paraId="4FC76C84" w14:textId="77777777" w:rsidR="00CA4F4E" w:rsidRPr="00885D54" w:rsidRDefault="00CA4F4E" w:rsidP="00BF18B4">
            <w:pPr>
              <w:rPr>
                <w:lang w:val="nl"/>
              </w:rPr>
            </w:pPr>
            <w:r w:rsidRPr="002C7327">
              <w:t>[1]</w:t>
            </w:r>
          </w:p>
        </w:tc>
        <w:tc>
          <w:tcPr>
            <w:tcW w:w="7803" w:type="dxa"/>
            <w:shd w:val="clear" w:color="auto" w:fill="auto"/>
          </w:tcPr>
          <w:p w14:paraId="309AE91C" w14:textId="58521CC0" w:rsidR="00CA4F4E" w:rsidRPr="00885D54" w:rsidRDefault="00CA4F4E" w:rsidP="00624FFD">
            <w:pPr>
              <w:rPr>
                <w:lang w:val="nl"/>
              </w:rPr>
            </w:pPr>
            <w:r w:rsidRPr="00CC0276">
              <w:t xml:space="preserve">Modeldocument </w:t>
            </w:r>
            <w:r w:rsidR="00B42844">
              <w:t>ASN BANK</w:t>
            </w:r>
          </w:p>
        </w:tc>
      </w:tr>
      <w:tr w:rsidR="00CA4F4E" w:rsidRPr="00885D54" w14:paraId="39F21491" w14:textId="77777777" w:rsidTr="00CA4F4E">
        <w:tc>
          <w:tcPr>
            <w:tcW w:w="556" w:type="dxa"/>
            <w:shd w:val="clear" w:color="auto" w:fill="auto"/>
          </w:tcPr>
          <w:p w14:paraId="2DBF1726" w14:textId="77777777" w:rsidR="00CA4F4E" w:rsidRPr="00885D54" w:rsidRDefault="00CA4F4E" w:rsidP="00BF18B4">
            <w:pPr>
              <w:rPr>
                <w:lang w:val="nl"/>
              </w:rPr>
            </w:pPr>
            <w:r w:rsidRPr="00134AAB">
              <w:t>[2]</w:t>
            </w:r>
          </w:p>
        </w:tc>
        <w:tc>
          <w:tcPr>
            <w:tcW w:w="7803" w:type="dxa"/>
            <w:shd w:val="clear" w:color="auto" w:fill="auto"/>
          </w:tcPr>
          <w:p w14:paraId="16E7D4D0" w14:textId="77777777" w:rsidR="00CA4F4E" w:rsidRPr="00885D54" w:rsidRDefault="00CA4F4E"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r>
      <w:tr w:rsidR="00CA4F4E" w:rsidRPr="00885D54" w14:paraId="047D6651" w14:textId="77777777" w:rsidTr="00CA4F4E">
        <w:tc>
          <w:tcPr>
            <w:tcW w:w="556" w:type="dxa"/>
            <w:shd w:val="clear" w:color="auto" w:fill="auto"/>
          </w:tcPr>
          <w:p w14:paraId="170BC496" w14:textId="0300B359" w:rsidR="00CA4F4E" w:rsidRPr="00885D54" w:rsidRDefault="00CA4F4E" w:rsidP="00BF18B4">
            <w:pPr>
              <w:rPr>
                <w:lang w:val="nl"/>
              </w:rPr>
            </w:pPr>
            <w:bookmarkStart w:id="38" w:name="AlgemeneAfsprakenDocument"/>
            <w:r>
              <w:t>[3]</w:t>
            </w:r>
            <w:bookmarkEnd w:id="38"/>
          </w:p>
        </w:tc>
        <w:tc>
          <w:tcPr>
            <w:tcW w:w="7803" w:type="dxa"/>
            <w:shd w:val="clear" w:color="auto" w:fill="auto"/>
          </w:tcPr>
          <w:p w14:paraId="39817407" w14:textId="77777777" w:rsidR="00CA4F4E" w:rsidRPr="00885D54" w:rsidRDefault="00CA4F4E" w:rsidP="00BF18B4">
            <w:pPr>
              <w:rPr>
                <w:lang w:val="nl"/>
              </w:rPr>
            </w:pPr>
            <w:r w:rsidRPr="00F04F48">
              <w:t>Tekstblok - Algemene afspraken modeldocumenten en tekstblokken</w:t>
            </w:r>
          </w:p>
        </w:tc>
      </w:tr>
      <w:tr w:rsidR="00CA4F4E" w:rsidRPr="00885D54" w14:paraId="49BEF6AB" w14:textId="77777777" w:rsidTr="00CA4F4E">
        <w:tc>
          <w:tcPr>
            <w:tcW w:w="556" w:type="dxa"/>
            <w:shd w:val="clear" w:color="auto" w:fill="auto"/>
          </w:tcPr>
          <w:p w14:paraId="59CAD218" w14:textId="45938260" w:rsidR="00CA4F4E" w:rsidRDefault="00CA4F4E" w:rsidP="00BF18B4">
            <w:bookmarkStart w:id="39" w:name="TC"/>
            <w:r>
              <w:t>[TC]</w:t>
            </w:r>
            <w:bookmarkEnd w:id="39"/>
          </w:p>
        </w:tc>
        <w:tc>
          <w:tcPr>
            <w:tcW w:w="7803" w:type="dxa"/>
            <w:shd w:val="clear" w:color="auto" w:fill="auto"/>
          </w:tcPr>
          <w:p w14:paraId="54EAC40D" w14:textId="77777777" w:rsidR="00CA4F4E" w:rsidRDefault="00CA4F4E" w:rsidP="00BF18B4">
            <w:r w:rsidRPr="00362DEE">
              <w:t>Toelichting - Comparitie nummering en layout</w:t>
            </w:r>
          </w:p>
        </w:tc>
      </w:tr>
      <w:tr w:rsidR="00CA4F4E" w:rsidRPr="00885D54" w14:paraId="47C4C624" w14:textId="77777777" w:rsidTr="00CA4F4E">
        <w:tc>
          <w:tcPr>
            <w:tcW w:w="556" w:type="dxa"/>
            <w:shd w:val="clear" w:color="auto" w:fill="auto"/>
          </w:tcPr>
          <w:p w14:paraId="3E09E958" w14:textId="77777777" w:rsidR="00CA4F4E" w:rsidRDefault="00CA4F4E" w:rsidP="00BF18B4">
            <w:r>
              <w:t>[4]</w:t>
            </w:r>
          </w:p>
        </w:tc>
        <w:tc>
          <w:tcPr>
            <w:tcW w:w="7803" w:type="dxa"/>
            <w:shd w:val="clear" w:color="auto" w:fill="auto"/>
          </w:tcPr>
          <w:p w14:paraId="1D49AC0A" w14:textId="77777777" w:rsidR="00CA4F4E" w:rsidRPr="00F04F48" w:rsidRDefault="00CA4F4E" w:rsidP="00BF18B4">
            <w:r>
              <w:t xml:space="preserve">Generieke XSD </w:t>
            </w:r>
            <w:r w:rsidRPr="00887623">
              <w:t>StukAlgemeen</w:t>
            </w:r>
          </w:p>
        </w:tc>
      </w:tr>
    </w:tbl>
    <w:p w14:paraId="62F22E0A" w14:textId="77777777" w:rsidR="003743B2" w:rsidRPr="00343045" w:rsidRDefault="003743B2" w:rsidP="00BF18B4">
      <w:pPr>
        <w:rPr>
          <w:lang w:val="nl"/>
        </w:rPr>
      </w:pPr>
    </w:p>
    <w:p w14:paraId="7FDD2319" w14:textId="77777777" w:rsidR="008D0862" w:rsidRPr="002C7327" w:rsidRDefault="008D0862" w:rsidP="00075CF1">
      <w:pPr>
        <w:pStyle w:val="streepje"/>
        <w:numPr>
          <w:ilvl w:val="0"/>
          <w:numId w:val="0"/>
        </w:numPr>
        <w:rPr>
          <w:lang w:val="nl-NL"/>
        </w:rPr>
      </w:pPr>
    </w:p>
    <w:p w14:paraId="619884BE" w14:textId="77777777" w:rsidR="00075CF1" w:rsidRPr="00134AAB" w:rsidRDefault="00075CF1" w:rsidP="00134AAB">
      <w:pPr>
        <w:pStyle w:val="streepje"/>
        <w:numPr>
          <w:ilvl w:val="0"/>
          <w:numId w:val="0"/>
        </w:numPr>
        <w:rPr>
          <w:lang w:val="nl-NL"/>
        </w:rPr>
      </w:pPr>
    </w:p>
    <w:p w14:paraId="3329673C" w14:textId="77777777" w:rsidR="00857117" w:rsidRDefault="00857117" w:rsidP="00857117">
      <w:pPr>
        <w:pStyle w:val="streepje"/>
        <w:numPr>
          <w:ilvl w:val="0"/>
          <w:numId w:val="0"/>
        </w:numPr>
        <w:ind w:left="284" w:hanging="284"/>
      </w:pPr>
    </w:p>
    <w:p w14:paraId="566A2616"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41440A29" w14:textId="6114D65C" w:rsidR="008D0862" w:rsidRDefault="00B42844" w:rsidP="008D0862">
      <w:pPr>
        <w:pStyle w:val="Kop1"/>
        <w:numPr>
          <w:ilvl w:val="0"/>
          <w:numId w:val="1"/>
        </w:numPr>
        <w:rPr>
          <w:lang w:val="nl-NL"/>
        </w:rPr>
      </w:pPr>
      <w:bookmarkStart w:id="42" w:name="_Toc508866520"/>
      <w:bookmarkEnd w:id="27"/>
      <w:r>
        <w:rPr>
          <w:lang w:val="nl-NL"/>
        </w:rPr>
        <w:lastRenderedPageBreak/>
        <w:t>ASN B</w:t>
      </w:r>
      <w:r w:rsidR="00D92EA3">
        <w:rPr>
          <w:lang w:val="nl-NL"/>
        </w:rPr>
        <w:t>ank</w:t>
      </w:r>
      <w:r w:rsidR="00286F0E">
        <w:rPr>
          <w:lang w:val="nl-NL"/>
        </w:rPr>
        <w:t xml:space="preserve"> </w:t>
      </w:r>
      <w:r w:rsidR="008D0862">
        <w:rPr>
          <w:lang w:val="nl-NL"/>
        </w:rPr>
        <w:t>Hypotheekakte</w:t>
      </w:r>
      <w:bookmarkEnd w:id="42"/>
    </w:p>
    <w:p w14:paraId="6A469D82" w14:textId="014B9E27" w:rsidR="00AA1E30" w:rsidRDefault="008D0862" w:rsidP="00AA1E30">
      <w:r>
        <w:t xml:space="preserve">In dit hoofdstuk is de structuur van de </w:t>
      </w:r>
      <w:r w:rsidR="00B42844">
        <w:t>ASN B</w:t>
      </w:r>
      <w:r w:rsidR="00B821E1">
        <w:t>ank</w:t>
      </w:r>
      <w:r w:rsidR="00286F0E">
        <w:t xml:space="preserve"> </w:t>
      </w:r>
      <w:r>
        <w:t>hypotheekakte in detail beschreven.</w:t>
      </w:r>
      <w:r w:rsidR="00271BB9">
        <w:t xml:space="preserve"> </w:t>
      </w:r>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14:paraId="32158388" w14:textId="77777777" w:rsidR="005606FC" w:rsidRDefault="005606FC" w:rsidP="00AA1E30"/>
    <w:p w14:paraId="7E63C32E" w14:textId="77777777" w:rsidR="008D0862" w:rsidRPr="00343045" w:rsidRDefault="00741213" w:rsidP="008D0862">
      <w:pPr>
        <w:pStyle w:val="Kop2"/>
      </w:pPr>
      <w:bookmarkStart w:id="43" w:name="_Toc246925271"/>
      <w:bookmarkStart w:id="44" w:name="_Toc508866521"/>
      <w:r>
        <w:t>Equivalentiev</w:t>
      </w:r>
      <w:r w:rsidR="008D0862">
        <w:t>erklaring</w:t>
      </w:r>
      <w:bookmarkEnd w:id="43"/>
      <w:bookmarkEnd w:id="44"/>
    </w:p>
    <w:p w14:paraId="5443C68D"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724FF6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51345A9B" w14:textId="77777777" w:rsidTr="00885D54">
        <w:tc>
          <w:tcPr>
            <w:tcW w:w="2394" w:type="pct"/>
            <w:shd w:val="clear" w:color="auto" w:fill="auto"/>
          </w:tcPr>
          <w:p w14:paraId="716675F1" w14:textId="77777777"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14:paraId="02C79DDC" w14:textId="77777777" w:rsidR="005217FC" w:rsidRPr="00885D54" w:rsidRDefault="005217FC" w:rsidP="005217FC">
            <w:pPr>
              <w:rPr>
                <w:szCs w:val="18"/>
              </w:rPr>
            </w:pPr>
            <w:r w:rsidRPr="00885D54">
              <w:rPr>
                <w:szCs w:val="18"/>
              </w:rPr>
              <w:t>Gegevens van de notaris in de rol van verklaarder.</w:t>
            </w:r>
          </w:p>
          <w:p w14:paraId="3EFFA56A" w14:textId="77777777" w:rsidR="008D0862" w:rsidRDefault="005217FC" w:rsidP="005217FC">
            <w:r>
              <w:t>Deze passage alleen afdrukken bij het afschrift</w:t>
            </w:r>
            <w:r w:rsidR="006835AE">
              <w:t>.</w:t>
            </w:r>
          </w:p>
          <w:p w14:paraId="70799897" w14:textId="77777777" w:rsidR="00BF3E02" w:rsidRDefault="00BF3E02" w:rsidP="005217FC"/>
          <w:p w14:paraId="03DFDBD6" w14:textId="77777777" w:rsidR="00BF3E02" w:rsidRPr="00BF3E02" w:rsidRDefault="00BF3E02" w:rsidP="005217FC">
            <w:pPr>
              <w:rPr>
                <w:u w:val="single"/>
              </w:rPr>
            </w:pPr>
            <w:r w:rsidRPr="00BF3E02">
              <w:rPr>
                <w:u w:val="single"/>
              </w:rPr>
              <w:t>Mapping:</w:t>
            </w:r>
          </w:p>
          <w:p w14:paraId="3E014156" w14:textId="77777777"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14:paraId="6084C865" w14:textId="77777777" w:rsidR="00461839" w:rsidRDefault="00461839" w:rsidP="00C81662">
      <w:pPr>
        <w:pStyle w:val="Kop2"/>
      </w:pPr>
      <w:bookmarkStart w:id="45" w:name="_Toc508866522"/>
      <w:r>
        <w:t>Titel</w:t>
      </w:r>
      <w:bookmarkEnd w:id="45"/>
    </w:p>
    <w:p w14:paraId="6108AD98"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14:paraId="070C9ACC" w14:textId="77777777" w:rsidTr="00885D54">
        <w:tc>
          <w:tcPr>
            <w:tcW w:w="6771" w:type="dxa"/>
            <w:shd w:val="clear" w:color="auto" w:fill="auto"/>
          </w:tcPr>
          <w:p w14:paraId="24F8976E" w14:textId="77777777" w:rsidR="00461839" w:rsidRPr="00885D54" w:rsidRDefault="00461839" w:rsidP="0093783C">
            <w:pPr>
              <w:rPr>
                <w:b/>
              </w:rPr>
            </w:pPr>
            <w:r w:rsidRPr="00885D54">
              <w:rPr>
                <w:b/>
              </w:rPr>
              <w:t>Modeldocument tekst</w:t>
            </w:r>
          </w:p>
        </w:tc>
        <w:tc>
          <w:tcPr>
            <w:tcW w:w="7371" w:type="dxa"/>
            <w:shd w:val="clear" w:color="auto" w:fill="auto"/>
          </w:tcPr>
          <w:p w14:paraId="6FD6306C" w14:textId="77777777" w:rsidR="00461839" w:rsidRPr="00885D54" w:rsidRDefault="00461839" w:rsidP="0093783C">
            <w:pPr>
              <w:rPr>
                <w:b/>
              </w:rPr>
            </w:pPr>
            <w:r w:rsidRPr="00885D54">
              <w:rPr>
                <w:b/>
              </w:rPr>
              <w:t>Toelichting</w:t>
            </w:r>
          </w:p>
        </w:tc>
      </w:tr>
    </w:tbl>
    <w:p w14:paraId="099B2575" w14:textId="77777777"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4875B084" w14:textId="77777777" w:rsidTr="00885D54">
        <w:tc>
          <w:tcPr>
            <w:tcW w:w="2394" w:type="pct"/>
            <w:shd w:val="clear" w:color="auto" w:fill="auto"/>
          </w:tcPr>
          <w:p w14:paraId="1FF8A677" w14:textId="77777777"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14:paraId="2116D61C" w14:textId="77777777" w:rsidR="00461839" w:rsidRDefault="00461839" w:rsidP="0093783C">
            <w:pPr>
              <w:rPr>
                <w:szCs w:val="18"/>
              </w:rPr>
            </w:pPr>
            <w:r w:rsidRPr="00885D54">
              <w:rPr>
                <w:szCs w:val="18"/>
              </w:rPr>
              <w:t>Titelvelden. Opmaak conform het tekstblok.</w:t>
            </w:r>
          </w:p>
          <w:p w14:paraId="0420B077" w14:textId="77777777" w:rsidR="00BF3E02" w:rsidRDefault="00BF3E02" w:rsidP="0093783C">
            <w:pPr>
              <w:rPr>
                <w:szCs w:val="18"/>
              </w:rPr>
            </w:pPr>
          </w:p>
          <w:p w14:paraId="751E72DC" w14:textId="77777777" w:rsidR="00BF3E02" w:rsidRPr="00BF3E02" w:rsidRDefault="00BF3E02" w:rsidP="00BF3E02">
            <w:pPr>
              <w:rPr>
                <w:u w:val="single"/>
              </w:rPr>
            </w:pPr>
            <w:r w:rsidRPr="00BF3E02">
              <w:rPr>
                <w:u w:val="single"/>
              </w:rPr>
              <w:t>Mapping:</w:t>
            </w:r>
          </w:p>
          <w:p w14:paraId="2C295384" w14:textId="77777777"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14:paraId="66018F51" w14:textId="77777777" w:rsidR="005606FC" w:rsidRPr="00343045" w:rsidRDefault="005606FC" w:rsidP="0082410C">
      <w:pPr>
        <w:pStyle w:val="Kop2"/>
        <w:pageBreakBefore/>
      </w:pPr>
      <w:bookmarkStart w:id="46" w:name="_Toc508866523"/>
      <w:r>
        <w:lastRenderedPageBreak/>
        <w:t>Aanhef</w:t>
      </w:r>
      <w:bookmarkEnd w:id="46"/>
    </w:p>
    <w:p w14:paraId="64E40EAF" w14:textId="77777777" w:rsidR="004250DC" w:rsidRPr="00981826" w:rsidRDefault="004250DC" w:rsidP="00981826">
      <w:bookmarkStart w:id="47" w:name="_Toc245786300"/>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6F897D98" w14:textId="77777777" w:rsidTr="00885D54">
        <w:tc>
          <w:tcPr>
            <w:tcW w:w="2394" w:type="pct"/>
            <w:shd w:val="clear" w:color="auto" w:fill="auto"/>
          </w:tcPr>
          <w:p w14:paraId="1C143DDF" w14:textId="77777777"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14:paraId="4F9655E0" w14:textId="77777777"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14:paraId="55693F40" w14:textId="77777777" w:rsidR="00BF3E02" w:rsidRDefault="00BF3E02" w:rsidP="002E729C">
            <w:pPr>
              <w:rPr>
                <w:szCs w:val="18"/>
              </w:rPr>
            </w:pPr>
          </w:p>
          <w:p w14:paraId="41AC6207" w14:textId="77777777" w:rsidR="00BF3E02" w:rsidRPr="00BF3E02" w:rsidRDefault="00BF3E02" w:rsidP="00BF3E02">
            <w:pPr>
              <w:rPr>
                <w:u w:val="single"/>
              </w:rPr>
            </w:pPr>
            <w:r w:rsidRPr="00BF3E02">
              <w:rPr>
                <w:u w:val="single"/>
              </w:rPr>
              <w:t>Mapping:</w:t>
            </w:r>
          </w:p>
          <w:p w14:paraId="0D396FFA" w14:textId="77777777"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14:paraId="08A41DC5" w14:textId="77777777" w:rsidR="00A9324F" w:rsidRPr="002E729C" w:rsidRDefault="00A9324F" w:rsidP="002E729C">
      <w:pPr>
        <w:tabs>
          <w:tab w:val="left" w:pos="6771"/>
        </w:tabs>
        <w:rPr>
          <w:szCs w:val="18"/>
        </w:rPr>
      </w:pPr>
    </w:p>
    <w:p w14:paraId="1B16B143" w14:textId="77777777" w:rsidR="00114244" w:rsidRDefault="00900C94" w:rsidP="002E729C">
      <w:pPr>
        <w:pStyle w:val="Kop2"/>
      </w:pPr>
      <w:bookmarkStart w:id="48" w:name="_Toc508866524"/>
      <w:bookmarkStart w:id="49" w:name="_Ref182807022"/>
      <w:r>
        <w:t>Partijen</w:t>
      </w:r>
      <w:bookmarkEnd w:id="48"/>
    </w:p>
    <w:p w14:paraId="509B0EA3" w14:textId="77777777"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3A2A9E">
        <w:t>[TC]</w:t>
      </w:r>
      <w:r>
        <w:fldChar w:fldCharType="end"/>
      </w:r>
      <w:r>
        <w:t>.</w:t>
      </w:r>
    </w:p>
    <w:p w14:paraId="678D5F00" w14:textId="77777777" w:rsidR="00915E27" w:rsidRDefault="00D841EA" w:rsidP="00915E27">
      <w:pPr>
        <w:pStyle w:val="Kop3"/>
      </w:pPr>
      <w:bookmarkStart w:id="50" w:name="_Ref410742880"/>
      <w:bookmarkStart w:id="51" w:name="_Toc508866525"/>
      <w:r>
        <w:t>Schuldenaar</w:t>
      </w:r>
      <w:bookmarkEnd w:id="50"/>
      <w:r w:rsidR="002B1A3C">
        <w:t xml:space="preserve"> en/</w:t>
      </w:r>
      <w:r w:rsidR="00965D7A">
        <w:t>of hypotheekgever</w:t>
      </w:r>
      <w:bookmarkEnd w:id="51"/>
    </w:p>
    <w:p w14:paraId="35827065" w14:textId="77777777"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14:paraId="4072B03E" w14:textId="77777777" w:rsidTr="00885D54">
        <w:trPr>
          <w:trHeight w:val="125"/>
        </w:trPr>
        <w:tc>
          <w:tcPr>
            <w:tcW w:w="2394" w:type="pct"/>
            <w:shd w:val="clear" w:color="auto" w:fill="auto"/>
          </w:tcPr>
          <w:p w14:paraId="681EB405" w14:textId="77777777"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14:paraId="7CED2224" w14:textId="77777777"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14:paraId="3043C8B9" w14:textId="77777777" w:rsidR="00D841EA" w:rsidRDefault="00D841EA" w:rsidP="00C856B0">
            <w:pPr>
              <w:rPr>
                <w:snapToGrid/>
                <w:kern w:val="0"/>
                <w:lang w:eastAsia="nl-NL"/>
              </w:rPr>
            </w:pPr>
          </w:p>
          <w:p w14:paraId="33782E9C" w14:textId="77777777"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4A0E280" w14:textId="77777777"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885D54">
              <w:rPr>
                <w:snapToGrid/>
                <w:kern w:val="0"/>
                <w:sz w:val="16"/>
                <w:szCs w:val="16"/>
                <w:lang w:eastAsia="nl-NL"/>
              </w:rPr>
              <w:t xml:space="preserve"> één van de waarden uit tekstblok ‘Partijnamen in hypotheekakten’ heeft</w:t>
            </w:r>
          </w:p>
          <w:p w14:paraId="4B1E1B72" w14:textId="77777777" w:rsidR="00845910" w:rsidRDefault="00845910" w:rsidP="00D841EA">
            <w:pPr>
              <w:autoSpaceDE w:val="0"/>
              <w:autoSpaceDN w:val="0"/>
              <w:adjustRightInd w:val="0"/>
              <w:spacing w:line="240" w:lineRule="auto"/>
              <w:rPr>
                <w:rFonts w:cs="Arial"/>
                <w:snapToGrid/>
                <w:sz w:val="16"/>
                <w:szCs w:val="16"/>
              </w:rPr>
            </w:pPr>
          </w:p>
          <w:p w14:paraId="5D0FC12D" w14:textId="77777777"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14:paraId="50D70FAF" w14:textId="77777777" w:rsidTr="00885D54">
        <w:trPr>
          <w:trHeight w:val="125"/>
        </w:trPr>
        <w:tc>
          <w:tcPr>
            <w:tcW w:w="2394" w:type="pct"/>
            <w:shd w:val="clear" w:color="auto" w:fill="auto"/>
          </w:tcPr>
          <w:p w14:paraId="0AE00CA6" w14:textId="77777777"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14:paraId="5051F2C7" w14:textId="77777777"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14:paraId="72DB9827" w14:textId="77777777" w:rsidR="00915E27" w:rsidRPr="00885D54" w:rsidRDefault="00915E27" w:rsidP="00C856B0">
            <w:pPr>
              <w:rPr>
                <w:snapToGrid/>
                <w:kern w:val="0"/>
                <w:lang w:eastAsia="nl-NL"/>
              </w:rPr>
            </w:pPr>
          </w:p>
          <w:p w14:paraId="6D690487"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70DFB2B0" w14:textId="77777777"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w:t>
            </w:r>
          </w:p>
        </w:tc>
      </w:tr>
      <w:tr w:rsidR="00915E27" w:rsidRPr="00123774" w14:paraId="1DE1E400" w14:textId="77777777" w:rsidTr="00885D54">
        <w:trPr>
          <w:trHeight w:val="125"/>
        </w:trPr>
        <w:tc>
          <w:tcPr>
            <w:tcW w:w="2394" w:type="pct"/>
            <w:shd w:val="clear" w:color="auto" w:fill="auto"/>
          </w:tcPr>
          <w:p w14:paraId="65818F41" w14:textId="1F28DBF8"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00934E44">
              <w:rPr>
                <w:color w:val="339966"/>
                <w:highlight w:val="yellow"/>
              </w:rPr>
              <w:t xml:space="preserve"> </w:t>
            </w:r>
            <w:r w:rsidRPr="00885D54">
              <w:rPr>
                <w:color w:val="339966"/>
                <w:highlight w:val="yellow"/>
              </w:rPr>
              <w:t>NIET NATUURLIJK PERSOON</w:t>
            </w:r>
            <w:r w:rsidRPr="00885D54">
              <w:rPr>
                <w:rFonts w:cs="Arial"/>
                <w:color w:val="FF0000"/>
              </w:rPr>
              <w:t>;</w:t>
            </w:r>
          </w:p>
          <w:p w14:paraId="366192EC" w14:textId="77777777" w:rsidR="00915E27" w:rsidRPr="00885D54" w:rsidRDefault="00915E27" w:rsidP="00C856B0">
            <w:pPr>
              <w:rPr>
                <w:rFonts w:cs="Arial"/>
                <w:bCs/>
                <w:color w:val="800080"/>
              </w:rPr>
            </w:pPr>
          </w:p>
        </w:tc>
        <w:tc>
          <w:tcPr>
            <w:tcW w:w="2606" w:type="pct"/>
            <w:shd w:val="clear" w:color="auto" w:fill="auto"/>
          </w:tcPr>
          <w:p w14:paraId="584E2733" w14:textId="77777777" w:rsidR="00915E27" w:rsidRDefault="00915E27" w:rsidP="00C856B0">
            <w:r w:rsidRPr="00286F0E">
              <w:t>Verplichte keuze uit 2 tekstblokken met de gegevens van de perso(o)n(en),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3A2A9E">
              <w:t>[TC]</w:t>
            </w:r>
            <w:r>
              <w:fldChar w:fldCharType="end"/>
            </w:r>
            <w:r>
              <w:t xml:space="preserve"> voor de nummering van de partijen.</w:t>
            </w:r>
          </w:p>
          <w:p w14:paraId="4942A399" w14:textId="77777777" w:rsidR="00915E27" w:rsidRPr="00885D54" w:rsidRDefault="00915E27" w:rsidP="00C856B0">
            <w:pPr>
              <w:rPr>
                <w:rFonts w:cs="Arial"/>
                <w:snapToGrid/>
                <w:kern w:val="0"/>
                <w:szCs w:val="18"/>
                <w:lang w:eastAsia="nl-NL"/>
              </w:rPr>
            </w:pPr>
          </w:p>
          <w:p w14:paraId="1C8AF6C8" w14:textId="77777777" w:rsidR="00915E27" w:rsidRPr="00885D54" w:rsidRDefault="00915E27" w:rsidP="00C856B0">
            <w:pPr>
              <w:rPr>
                <w:szCs w:val="18"/>
                <w:u w:val="single"/>
              </w:rPr>
            </w:pPr>
            <w:r w:rsidRPr="00885D54">
              <w:rPr>
                <w:szCs w:val="18"/>
                <w:u w:val="single"/>
              </w:rPr>
              <w:t>Mapping persoon:</w:t>
            </w:r>
          </w:p>
          <w:p w14:paraId="1A2A141A" w14:textId="77777777"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14:paraId="5B51DAD2" w14:textId="77777777"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14:paraId="6E449F06" w14:textId="77777777" w:rsidR="00915E27" w:rsidRPr="00F04F48" w:rsidRDefault="00915E27" w:rsidP="00885D54">
            <w:pPr>
              <w:autoSpaceDE w:val="0"/>
              <w:autoSpaceDN w:val="0"/>
              <w:adjustRightInd w:val="0"/>
              <w:spacing w:line="240" w:lineRule="auto"/>
              <w:ind w:left="459"/>
            </w:pPr>
            <w:r>
              <w:tab/>
            </w:r>
            <w:r>
              <w:tab/>
            </w:r>
          </w:p>
          <w:p w14:paraId="5995A93B" w14:textId="77777777" w:rsidR="00915E27" w:rsidRPr="00885D54" w:rsidRDefault="00915E27" w:rsidP="00C856B0">
            <w:pPr>
              <w:rPr>
                <w:u w:val="single"/>
              </w:rPr>
            </w:pPr>
            <w:r w:rsidRPr="00885D54">
              <w:rPr>
                <w:u w:val="single"/>
              </w:rPr>
              <w:t>Mapping stukdeel:</w:t>
            </w:r>
          </w:p>
          <w:p w14:paraId="5D8A269B" w14:textId="77777777"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14:paraId="17F7F0E9"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00C80B7A">
              <w:rPr>
                <w:rFonts w:cs="Arial"/>
                <w:snapToGrid/>
                <w:kern w:val="0"/>
                <w:sz w:val="16"/>
                <w:szCs w:val="16"/>
                <w:lang w:eastAsia="nl-NL"/>
              </w:rPr>
              <w:t>xlink:href=</w:t>
            </w:r>
            <w:r w:rsidRPr="00885D54">
              <w:rPr>
                <w:rFonts w:cs="Arial"/>
                <w:snapToGrid/>
                <w:kern w:val="0"/>
                <w:sz w:val="16"/>
                <w:szCs w:val="16"/>
                <w:lang w:eastAsia="nl-NL"/>
              </w:rPr>
              <w:t>#</w:t>
            </w:r>
            <w:r w:rsidR="00C80B7A">
              <w:rPr>
                <w:rFonts w:cs="Arial"/>
                <w:snapToGrid/>
                <w:kern w:val="0"/>
                <w:sz w:val="16"/>
                <w:szCs w:val="16"/>
                <w:lang w:eastAsia="nl-NL"/>
              </w:rPr>
              <w:t>id van de hypotheekgever-partij</w:t>
            </w:r>
            <w:r w:rsidRPr="00885D54">
              <w:rPr>
                <w:rFonts w:cs="Arial"/>
                <w:snapToGrid/>
                <w:kern w:val="0"/>
                <w:sz w:val="16"/>
                <w:szCs w:val="16"/>
                <w:lang w:eastAsia="nl-NL"/>
              </w:rPr>
              <w:t>]</w:t>
            </w:r>
          </w:p>
        </w:tc>
      </w:tr>
      <w:tr w:rsidR="00915E27" w:rsidRPr="00123774" w14:paraId="3B1AEDCB" w14:textId="77777777" w:rsidTr="00885D54">
        <w:trPr>
          <w:trHeight w:val="125"/>
        </w:trPr>
        <w:tc>
          <w:tcPr>
            <w:tcW w:w="2394" w:type="pct"/>
            <w:shd w:val="clear" w:color="auto" w:fill="auto"/>
          </w:tcPr>
          <w:p w14:paraId="7DF4A72B" w14:textId="77777777"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14:paraId="2DBE0E4A" w14:textId="77777777"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14:paraId="6F36F57C" w14:textId="77777777" w:rsidR="00915E27" w:rsidRPr="00885D54" w:rsidRDefault="00915E27" w:rsidP="00C856B0">
            <w:pPr>
              <w:rPr>
                <w:szCs w:val="18"/>
              </w:rPr>
            </w:pPr>
          </w:p>
          <w:p w14:paraId="2A7496A0"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55C34646"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00C80B7A">
              <w:rPr>
                <w:rFonts w:cs="Arial"/>
                <w:sz w:val="16"/>
                <w:szCs w:val="16"/>
              </w:rPr>
              <w:t>xlink:href=</w:t>
            </w:r>
            <w:r w:rsidRPr="00885D54">
              <w:rPr>
                <w:rFonts w:cs="Arial"/>
                <w:sz w:val="16"/>
                <w:szCs w:val="16"/>
              </w:rPr>
              <w:t>#id partij]</w:t>
            </w:r>
          </w:p>
          <w:p w14:paraId="3F6BD694" w14:textId="77777777"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14:paraId="2713BBDE" w14:textId="77777777"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14:paraId="13215CCA" w14:textId="77777777" w:rsidR="00915E27" w:rsidRDefault="00915E27" w:rsidP="0054259B"/>
    <w:p w14:paraId="01F17546" w14:textId="77777777" w:rsidR="00900C94" w:rsidRDefault="00900C94" w:rsidP="00900C94">
      <w:pPr>
        <w:pStyle w:val="Kop3"/>
      </w:pPr>
      <w:bookmarkStart w:id="52" w:name="_Toc508866526"/>
      <w:r>
        <w:t>Bank</w:t>
      </w:r>
      <w:bookmarkEnd w:id="52"/>
    </w:p>
    <w:bookmarkEnd w:id="49"/>
    <w:p w14:paraId="272CA146"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4E5811D" w14:textId="77777777" w:rsidTr="00885D54">
        <w:trPr>
          <w:trHeight w:val="125"/>
        </w:trPr>
        <w:tc>
          <w:tcPr>
            <w:tcW w:w="2394" w:type="pct"/>
            <w:shd w:val="clear" w:color="auto" w:fill="auto"/>
          </w:tcPr>
          <w:p w14:paraId="7633BFAA" w14:textId="77777777" w:rsidR="000E2D2E" w:rsidRPr="00885D54" w:rsidRDefault="00627268" w:rsidP="000A7E41">
            <w:pPr>
              <w:spacing w:line="240" w:lineRule="auto"/>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14:paraId="0F76BAB9" w14:textId="77777777" w:rsidR="00C7583A" w:rsidRPr="004936BD" w:rsidRDefault="00C7583A" w:rsidP="00C7583A">
            <w:pPr>
              <w:rPr>
                <w:sz w:val="16"/>
                <w:szCs w:val="16"/>
                <w:lang w:val="nl"/>
              </w:rPr>
            </w:pPr>
            <w:r w:rsidRPr="004936BD">
              <w:rPr>
                <w:snapToGrid/>
                <w:sz w:val="16"/>
                <w:szCs w:val="16"/>
              </w:rPr>
              <w:t>Vaste</w:t>
            </w:r>
            <w:r w:rsidRPr="004936BD">
              <w:rPr>
                <w:sz w:val="16"/>
                <w:szCs w:val="16"/>
                <w:lang w:val="nl"/>
              </w:rPr>
              <w:t xml:space="preserve"> tekst.</w:t>
            </w:r>
          </w:p>
          <w:p w14:paraId="58E607F9" w14:textId="77777777" w:rsidR="00C7583A" w:rsidRDefault="00C7583A" w:rsidP="00C7583A">
            <w:pPr>
              <w:autoSpaceDE w:val="0"/>
              <w:autoSpaceDN w:val="0"/>
              <w:adjustRightInd w:val="0"/>
              <w:spacing w:line="240" w:lineRule="auto"/>
              <w:rPr>
                <w:kern w:val="0"/>
                <w:lang w:eastAsia="nl-NL"/>
              </w:rPr>
            </w:pPr>
          </w:p>
          <w:p w14:paraId="0BCCC137" w14:textId="77777777" w:rsidR="00C7583A" w:rsidRDefault="00C7583A" w:rsidP="00C7583A">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6D7A8A">
              <w:rPr>
                <w:rFonts w:cs="Arial"/>
                <w:sz w:val="16"/>
                <w:szCs w:val="16"/>
              </w:rPr>
              <w:t>[aanduidingHypotheek = niet aanwezig]</w:t>
            </w:r>
          </w:p>
          <w:p w14:paraId="491D01B8" w14:textId="77777777" w:rsidR="00C7583A" w:rsidRDefault="00C7583A" w:rsidP="00C7583A">
            <w:pPr>
              <w:autoSpaceDE w:val="0"/>
              <w:autoSpaceDN w:val="0"/>
              <w:adjustRightInd w:val="0"/>
              <w:spacing w:line="240"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p w14:paraId="430A1572" w14:textId="7A142DD8" w:rsidR="000A7E41" w:rsidRPr="00885D54" w:rsidRDefault="000A7E41" w:rsidP="00845910">
            <w:pPr>
              <w:autoSpaceDE w:val="0"/>
              <w:autoSpaceDN w:val="0"/>
              <w:adjustRightInd w:val="0"/>
              <w:spacing w:line="240" w:lineRule="auto"/>
              <w:rPr>
                <w:snapToGrid/>
                <w:kern w:val="0"/>
                <w:lang w:eastAsia="nl-NL"/>
              </w:rPr>
            </w:pPr>
          </w:p>
        </w:tc>
      </w:tr>
      <w:tr w:rsidR="00F04E20" w:rsidRPr="00123774" w14:paraId="17652354" w14:textId="77777777" w:rsidTr="00885D54">
        <w:trPr>
          <w:trHeight w:val="125"/>
        </w:trPr>
        <w:tc>
          <w:tcPr>
            <w:tcW w:w="2394" w:type="pct"/>
            <w:shd w:val="clear" w:color="auto" w:fill="auto"/>
          </w:tcPr>
          <w:p w14:paraId="23973969" w14:textId="77777777" w:rsidR="00F04E20" w:rsidRPr="00885D54" w:rsidRDefault="00845910" w:rsidP="00351269">
            <w:pPr>
              <w:rPr>
                <w:color w:val="FF0000"/>
              </w:rPr>
            </w:pPr>
            <w:r w:rsidRPr="00C80B7A">
              <w:rPr>
                <w:rFonts w:cs="Arial"/>
                <w:bCs/>
                <w:color w:val="FF0000"/>
              </w:rPr>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14:paraId="7B823EFE" w14:textId="77777777"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14:paraId="4EB78BE9" w14:textId="77777777" w:rsidR="00A57C37" w:rsidRPr="00885D54" w:rsidRDefault="00A57C37" w:rsidP="00A57C37">
            <w:pPr>
              <w:rPr>
                <w:snapToGrid/>
                <w:kern w:val="0"/>
                <w:lang w:eastAsia="nl-NL"/>
              </w:rPr>
            </w:pPr>
          </w:p>
          <w:p w14:paraId="727F4A60" w14:textId="77777777" w:rsidR="00A57C37" w:rsidRPr="00885D54" w:rsidRDefault="00A57C37" w:rsidP="00A57C37">
            <w:pPr>
              <w:rPr>
                <w:snapToGrid/>
                <w:kern w:val="0"/>
                <w:u w:val="single"/>
                <w:lang w:eastAsia="nl-NL"/>
              </w:rPr>
            </w:pPr>
            <w:r w:rsidRPr="00885D54">
              <w:rPr>
                <w:snapToGrid/>
                <w:kern w:val="0"/>
                <w:u w:val="single"/>
                <w:lang w:eastAsia="nl-NL"/>
              </w:rPr>
              <w:lastRenderedPageBreak/>
              <w:t>Mapping:</w:t>
            </w:r>
          </w:p>
          <w:p w14:paraId="185531D3" w14:textId="77777777"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//IMKAD_AangebodenStuk/Partij/Gevolmachtigde</w:t>
            </w:r>
          </w:p>
        </w:tc>
      </w:tr>
      <w:tr w:rsidR="00D224AB" w:rsidRPr="00123774" w14:paraId="02ACEB1F" w14:textId="77777777" w:rsidTr="00885D54">
        <w:trPr>
          <w:trHeight w:val="125"/>
        </w:trPr>
        <w:tc>
          <w:tcPr>
            <w:tcW w:w="2394" w:type="pct"/>
            <w:shd w:val="clear" w:color="auto" w:fill="auto"/>
          </w:tcPr>
          <w:p w14:paraId="1E08FF6C" w14:textId="77777777" w:rsidR="00D224AB" w:rsidRPr="00DC7492" w:rsidRDefault="00845910" w:rsidP="00351269">
            <w:pPr>
              <w:rPr>
                <w:rFonts w:cs="Arial"/>
                <w:bCs/>
                <w:color w:val="800080"/>
                <w:szCs w:val="18"/>
              </w:rPr>
            </w:pPr>
            <w:r w:rsidRPr="00845910">
              <w:rPr>
                <w:rFonts w:cs="Arial"/>
                <w:color w:val="FF0000"/>
                <w:sz w:val="20"/>
              </w:rPr>
              <w:lastRenderedPageBreak/>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14:paraId="5A3B84A9" w14:textId="77777777"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14:paraId="385D2A9A" w14:textId="77777777" w:rsidR="006F67DC" w:rsidRDefault="006F67DC" w:rsidP="00B06926"/>
          <w:p w14:paraId="69381C4D" w14:textId="77777777" w:rsidR="00845910" w:rsidRPr="00FC6ED9" w:rsidRDefault="00845910" w:rsidP="00845910">
            <w:pPr>
              <w:spacing w:line="240" w:lineRule="auto"/>
              <w:rPr>
                <w:rFonts w:cs="Arial"/>
                <w:szCs w:val="18"/>
                <w:u w:val="single"/>
              </w:rPr>
            </w:pPr>
            <w:r w:rsidRPr="00FC6ED9">
              <w:rPr>
                <w:rFonts w:cs="Arial"/>
                <w:szCs w:val="18"/>
                <w:u w:val="single"/>
              </w:rPr>
              <w:t>Mapping:</w:t>
            </w:r>
          </w:p>
          <w:p w14:paraId="09D1938A" w14:textId="77777777" w:rsidR="006F67DC" w:rsidRDefault="00845910" w:rsidP="00845910">
            <w:pPr>
              <w:autoSpaceDE w:val="0"/>
              <w:autoSpaceDN w:val="0"/>
              <w:adjustRightInd w:val="0"/>
              <w:spacing w:line="240" w:lineRule="auto"/>
              <w:rPr>
                <w:rFonts w:cs="Arial"/>
                <w:sz w:val="16"/>
                <w:szCs w:val="16"/>
              </w:rPr>
            </w:pPr>
            <w:r>
              <w:rPr>
                <w:rFonts w:cs="Arial"/>
                <w:sz w:val="16"/>
                <w:szCs w:val="16"/>
              </w:rPr>
              <w:t>-zie tekstblok</w:t>
            </w:r>
            <w:r w:rsidR="00273069">
              <w:rPr>
                <w:rFonts w:cs="Arial"/>
                <w:sz w:val="16"/>
                <w:szCs w:val="16"/>
              </w:rPr>
              <w:t xml:space="preserve"> Rechtspersoon</w:t>
            </w:r>
          </w:p>
          <w:p w14:paraId="28A2A551" w14:textId="6A015E65" w:rsidR="00C7583A" w:rsidRPr="00885D54" w:rsidRDefault="00C7583A" w:rsidP="00845910">
            <w:pPr>
              <w:autoSpaceDE w:val="0"/>
              <w:autoSpaceDN w:val="0"/>
              <w:adjustRightInd w:val="0"/>
              <w:spacing w:line="240" w:lineRule="auto"/>
              <w:rPr>
                <w:rFonts w:cs="Arial"/>
                <w:sz w:val="16"/>
                <w:szCs w:val="16"/>
              </w:rPr>
            </w:pPr>
          </w:p>
        </w:tc>
      </w:tr>
      <w:tr w:rsidR="00845910" w:rsidRPr="00123774" w14:paraId="41B07B73" w14:textId="77777777" w:rsidTr="00885D54">
        <w:trPr>
          <w:trHeight w:val="125"/>
        </w:trPr>
        <w:tc>
          <w:tcPr>
            <w:tcW w:w="2394" w:type="pct"/>
            <w:shd w:val="clear" w:color="auto" w:fill="auto"/>
          </w:tcPr>
          <w:p w14:paraId="3EC4BDCF" w14:textId="77777777" w:rsidR="00845910" w:rsidRPr="00194473" w:rsidRDefault="00845910" w:rsidP="00A40591">
            <w:pPr>
              <w:tabs>
                <w:tab w:val="left" w:pos="-1440"/>
                <w:tab w:val="left" w:pos="-720"/>
              </w:tabs>
              <w:suppressAutoHyphens/>
              <w:spacing w:line="240" w:lineRule="auto"/>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1CB274DD" w14:textId="77777777" w:rsidR="00845910" w:rsidRDefault="00845910" w:rsidP="00A40591">
            <w:pPr>
              <w:tabs>
                <w:tab w:val="left" w:pos="-1440"/>
                <w:tab w:val="left" w:pos="-720"/>
              </w:tabs>
              <w:suppressAutoHyphens/>
              <w:spacing w:line="240" w:lineRule="auto"/>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0539F16B" w14:textId="77777777" w:rsidR="00845910" w:rsidRDefault="00845910" w:rsidP="00A40591">
            <w:pPr>
              <w:tabs>
                <w:tab w:val="left" w:pos="-1440"/>
                <w:tab w:val="left" w:pos="-720"/>
              </w:tabs>
              <w:suppressAutoHyphens/>
              <w:spacing w:line="240" w:lineRule="auto"/>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AEF5304" w14:textId="77777777" w:rsidR="00845910" w:rsidRPr="00BF6AC8" w:rsidRDefault="00845910" w:rsidP="00A40591">
            <w:pPr>
              <w:tabs>
                <w:tab w:val="left" w:pos="-1440"/>
                <w:tab w:val="left" w:pos="-720"/>
              </w:tabs>
              <w:suppressAutoHyphens/>
              <w:spacing w:line="240" w:lineRule="auto"/>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6A507C52" w14:textId="77777777" w:rsidR="00845910" w:rsidRDefault="00845910" w:rsidP="00845910">
            <w:pPr>
              <w:spacing w:before="72"/>
              <w:rPr>
                <w:snapToGrid/>
              </w:rPr>
            </w:pPr>
            <w:r>
              <w:t>Optioneel postadres.</w:t>
            </w:r>
          </w:p>
          <w:p w14:paraId="2CBE34A6" w14:textId="77777777" w:rsidR="00845910" w:rsidRDefault="00845910" w:rsidP="00845910">
            <w:pPr>
              <w:rPr>
                <w:color w:val="3366FF"/>
              </w:rPr>
            </w:pPr>
          </w:p>
          <w:p w14:paraId="17F69C80" w14:textId="77777777"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6ADE85F5" w14:textId="77777777" w:rsidR="00845910" w:rsidRDefault="00845910" w:rsidP="00845910"/>
          <w:p w14:paraId="75C5EF54" w14:textId="77777777" w:rsidR="00845910" w:rsidRDefault="00845910" w:rsidP="00845910">
            <w:pPr>
              <w:rPr>
                <w:szCs w:val="18"/>
              </w:rPr>
            </w:pPr>
            <w:r>
              <w:t>Voor het adres moet gekozen worden uit binnenlands adres, postbus adres of buitenlands adres.</w:t>
            </w:r>
          </w:p>
          <w:p w14:paraId="457B55F0" w14:textId="77777777" w:rsidR="00845910" w:rsidRDefault="00845910" w:rsidP="00845910">
            <w:pPr>
              <w:rPr>
                <w:szCs w:val="18"/>
              </w:rPr>
            </w:pPr>
          </w:p>
          <w:p w14:paraId="279CABBC" w14:textId="77777777" w:rsidR="00845910" w:rsidRDefault="00845910" w:rsidP="00845910">
            <w:pPr>
              <w:rPr>
                <w:szCs w:val="18"/>
              </w:rPr>
            </w:pPr>
            <w:r>
              <w:rPr>
                <w:szCs w:val="18"/>
              </w:rPr>
              <w:t>Voor plaats en land moet gekozen worden uit een waardelijst.</w:t>
            </w:r>
          </w:p>
          <w:p w14:paraId="40751314" w14:textId="77777777" w:rsidR="00845910" w:rsidRDefault="00845910" w:rsidP="00845910">
            <w:pPr>
              <w:spacing w:line="240" w:lineRule="auto"/>
              <w:rPr>
                <w:szCs w:val="18"/>
              </w:rPr>
            </w:pPr>
          </w:p>
          <w:p w14:paraId="6669C08D" w14:textId="77777777" w:rsidR="00845910" w:rsidRDefault="00845910" w:rsidP="00845910">
            <w:pPr>
              <w:pStyle w:val="streepje"/>
              <w:numPr>
                <w:ilvl w:val="0"/>
                <w:numId w:val="0"/>
              </w:numPr>
              <w:spacing w:line="240" w:lineRule="auto"/>
              <w:ind w:left="284" w:hanging="284"/>
              <w:rPr>
                <w:u w:val="single"/>
                <w:lang w:val="nl-NL"/>
              </w:rPr>
            </w:pPr>
            <w:r>
              <w:rPr>
                <w:u w:val="single"/>
                <w:lang w:val="nl-NL"/>
              </w:rPr>
              <w:t>Mapping:</w:t>
            </w:r>
          </w:p>
          <w:p w14:paraId="020CDCB5" w14:textId="77777777"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p>
          <w:p w14:paraId="427BCC6B" w14:textId="77777777"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14:paraId="225DF559" w14:textId="77777777" w:rsidR="00845910" w:rsidRDefault="00845910" w:rsidP="00845910">
            <w:pPr>
              <w:spacing w:line="240" w:lineRule="auto"/>
              <w:ind w:left="227"/>
              <w:rPr>
                <w:sz w:val="16"/>
              </w:rPr>
            </w:pPr>
            <w:r>
              <w:rPr>
                <w:sz w:val="16"/>
              </w:rPr>
              <w:tab/>
              <w:t>./afdeling</w:t>
            </w:r>
          </w:p>
          <w:p w14:paraId="099A24F6" w14:textId="77777777" w:rsidR="00845910" w:rsidRDefault="00845910" w:rsidP="00845910">
            <w:pPr>
              <w:pStyle w:val="streepje"/>
              <w:numPr>
                <w:ilvl w:val="0"/>
                <w:numId w:val="0"/>
              </w:numPr>
              <w:rPr>
                <w:u w:val="single"/>
                <w:lang w:val="nl-NL"/>
              </w:rPr>
            </w:pPr>
          </w:p>
          <w:p w14:paraId="7988ABBC" w14:textId="77777777" w:rsidR="00845910" w:rsidRDefault="00845910" w:rsidP="00845910">
            <w:pPr>
              <w:pStyle w:val="streepje"/>
              <w:numPr>
                <w:ilvl w:val="0"/>
                <w:numId w:val="0"/>
              </w:numPr>
              <w:rPr>
                <w:u w:val="single"/>
                <w:lang w:val="nl-NL"/>
              </w:rPr>
            </w:pPr>
            <w:r>
              <w:rPr>
                <w:u w:val="single"/>
                <w:lang w:val="nl-NL"/>
              </w:rPr>
              <w:t>Mapping binnenlandsadres:</w:t>
            </w:r>
          </w:p>
          <w:p w14:paraId="0B31383F" w14:textId="77777777"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7A47808E" w14:textId="77777777" w:rsidR="00845910" w:rsidRDefault="00845910" w:rsidP="00845910">
            <w:pPr>
              <w:spacing w:line="240" w:lineRule="auto"/>
              <w:ind w:left="227"/>
              <w:rPr>
                <w:sz w:val="16"/>
                <w:szCs w:val="16"/>
              </w:rPr>
            </w:pPr>
            <w:r>
              <w:rPr>
                <w:sz w:val="16"/>
                <w:szCs w:val="16"/>
              </w:rPr>
              <w:tab/>
              <w:t>./BAG_NummerAanduiding/postcode</w:t>
            </w:r>
          </w:p>
          <w:p w14:paraId="241BC637" w14:textId="77777777" w:rsidR="00845910" w:rsidRDefault="00845910" w:rsidP="00845910">
            <w:pPr>
              <w:spacing w:line="240" w:lineRule="auto"/>
              <w:ind w:left="227"/>
              <w:rPr>
                <w:sz w:val="16"/>
                <w:szCs w:val="16"/>
              </w:rPr>
            </w:pPr>
            <w:r>
              <w:rPr>
                <w:sz w:val="16"/>
                <w:szCs w:val="16"/>
              </w:rPr>
              <w:tab/>
              <w:t>./BAG_Woonplaats/woonplaatsnaam</w:t>
            </w:r>
          </w:p>
          <w:p w14:paraId="589004EB" w14:textId="77777777" w:rsidR="00845910" w:rsidRDefault="00845910" w:rsidP="00845910">
            <w:pPr>
              <w:spacing w:line="240" w:lineRule="auto"/>
              <w:ind w:left="227"/>
              <w:rPr>
                <w:sz w:val="16"/>
                <w:szCs w:val="16"/>
              </w:rPr>
            </w:pPr>
            <w:r>
              <w:rPr>
                <w:sz w:val="16"/>
                <w:szCs w:val="16"/>
              </w:rPr>
              <w:tab/>
              <w:t>./BAG_OpenbareRuimte/openbareRuimteNaam</w:t>
            </w:r>
          </w:p>
          <w:p w14:paraId="28199C84" w14:textId="77777777" w:rsidR="00845910" w:rsidRDefault="00845910" w:rsidP="00845910">
            <w:pPr>
              <w:spacing w:line="240" w:lineRule="auto"/>
              <w:ind w:left="227"/>
              <w:rPr>
                <w:sz w:val="16"/>
                <w:szCs w:val="16"/>
              </w:rPr>
            </w:pPr>
            <w:r>
              <w:rPr>
                <w:sz w:val="16"/>
                <w:szCs w:val="16"/>
              </w:rPr>
              <w:tab/>
              <w:t>./BAG_NummerAanduiding/huisnummer</w:t>
            </w:r>
          </w:p>
          <w:p w14:paraId="79963211" w14:textId="77777777" w:rsidR="00845910" w:rsidRDefault="00845910" w:rsidP="00845910">
            <w:pPr>
              <w:spacing w:line="240" w:lineRule="auto"/>
              <w:ind w:left="227"/>
              <w:rPr>
                <w:sz w:val="16"/>
                <w:szCs w:val="16"/>
              </w:rPr>
            </w:pPr>
            <w:r>
              <w:rPr>
                <w:sz w:val="16"/>
                <w:szCs w:val="16"/>
              </w:rPr>
              <w:tab/>
              <w:t>./BAG_NummerAanduiding/huisletter</w:t>
            </w:r>
          </w:p>
          <w:p w14:paraId="120BA646" w14:textId="77777777" w:rsidR="00845910" w:rsidRDefault="00845910" w:rsidP="0084591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63F674B7" w14:textId="77777777" w:rsidR="00845910" w:rsidRDefault="00845910" w:rsidP="00845910">
            <w:pPr>
              <w:pStyle w:val="streepje"/>
              <w:numPr>
                <w:ilvl w:val="0"/>
                <w:numId w:val="0"/>
              </w:numPr>
              <w:rPr>
                <w:u w:val="single"/>
                <w:lang w:val="nl-NL"/>
              </w:rPr>
            </w:pPr>
          </w:p>
          <w:p w14:paraId="00E86D8C" w14:textId="77777777" w:rsidR="00845910" w:rsidRDefault="00845910" w:rsidP="00845910">
            <w:pPr>
              <w:pStyle w:val="streepje"/>
              <w:numPr>
                <w:ilvl w:val="0"/>
                <w:numId w:val="0"/>
              </w:numPr>
              <w:rPr>
                <w:u w:val="single"/>
                <w:lang w:val="nl-NL"/>
              </w:rPr>
            </w:pPr>
            <w:r>
              <w:rPr>
                <w:u w:val="single"/>
                <w:lang w:val="nl-NL"/>
              </w:rPr>
              <w:t>Mapping buitenlandsadres:</w:t>
            </w:r>
          </w:p>
          <w:p w14:paraId="6FBF37E6" w14:textId="77777777" w:rsidR="00845910" w:rsidRPr="00201932" w:rsidRDefault="00845910" w:rsidP="00845910">
            <w:pPr>
              <w:pStyle w:val="streepje"/>
              <w:numPr>
                <w:ilvl w:val="0"/>
                <w:numId w:val="0"/>
              </w:numPr>
              <w:spacing w:line="240" w:lineRule="auto"/>
              <w:rPr>
                <w:sz w:val="16"/>
                <w:szCs w:val="16"/>
                <w:lang w:val="nl-NL"/>
              </w:rPr>
            </w:pPr>
            <w:r>
              <w:rPr>
                <w:sz w:val="16"/>
                <w:szCs w:val="16"/>
                <w:lang w:val="nl-NL"/>
              </w:rPr>
              <w:lastRenderedPageBreak/>
              <w:t>//IMKAD_Persoon/IMKAD_PostlocatiePersoon/</w:t>
            </w:r>
            <w:r>
              <w:rPr>
                <w:sz w:val="16"/>
                <w:lang w:val="nl-NL"/>
              </w:rPr>
              <w:t>adres/buitenlandsAdres/</w:t>
            </w:r>
          </w:p>
          <w:p w14:paraId="15D05A8F" w14:textId="77777777"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14:paraId="752EE375" w14:textId="77777777" w:rsidR="00845910" w:rsidRDefault="00845910" w:rsidP="00845910">
            <w:pPr>
              <w:spacing w:line="240" w:lineRule="auto"/>
              <w:ind w:left="227"/>
              <w:rPr>
                <w:sz w:val="16"/>
              </w:rPr>
            </w:pPr>
            <w:r>
              <w:rPr>
                <w:sz w:val="16"/>
              </w:rPr>
              <w:tab/>
              <w:t xml:space="preserve">./adres </w:t>
            </w:r>
          </w:p>
          <w:p w14:paraId="22D8F299" w14:textId="77777777" w:rsidR="00845910" w:rsidRPr="00201932" w:rsidRDefault="00845910" w:rsidP="00845910">
            <w:pPr>
              <w:spacing w:line="240" w:lineRule="auto"/>
              <w:ind w:left="227"/>
              <w:rPr>
                <w:sz w:val="16"/>
              </w:rPr>
            </w:pPr>
            <w:r>
              <w:rPr>
                <w:sz w:val="16"/>
              </w:rPr>
              <w:tab/>
            </w:r>
            <w:r w:rsidRPr="00201932">
              <w:rPr>
                <w:sz w:val="16"/>
              </w:rPr>
              <w:t>./regio</w:t>
            </w:r>
          </w:p>
          <w:p w14:paraId="77DF8B0E" w14:textId="77777777" w:rsidR="00845910" w:rsidRPr="00201932" w:rsidRDefault="00845910" w:rsidP="00845910">
            <w:pPr>
              <w:spacing w:line="240" w:lineRule="auto"/>
              <w:ind w:left="227"/>
              <w:rPr>
                <w:sz w:val="16"/>
              </w:rPr>
            </w:pPr>
            <w:r w:rsidRPr="00201932">
              <w:rPr>
                <w:sz w:val="16"/>
              </w:rPr>
              <w:tab/>
              <w:t>./land</w:t>
            </w:r>
          </w:p>
          <w:p w14:paraId="55E6901F" w14:textId="77777777" w:rsidR="00845910" w:rsidRPr="00201932" w:rsidRDefault="00845910" w:rsidP="00845910">
            <w:pPr>
              <w:spacing w:before="72"/>
              <w:rPr>
                <w:sz w:val="16"/>
              </w:rPr>
            </w:pPr>
            <w:r w:rsidRPr="00201932">
              <w:rPr>
                <w:u w:val="single"/>
              </w:rPr>
              <w:t>Mapping postbusadres:</w:t>
            </w:r>
          </w:p>
          <w:p w14:paraId="0933CECE" w14:textId="77777777"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3916AA3" w14:textId="77777777" w:rsidR="00845910" w:rsidRDefault="00845910" w:rsidP="00845910">
            <w:pPr>
              <w:spacing w:line="240" w:lineRule="auto"/>
              <w:ind w:left="227"/>
              <w:rPr>
                <w:sz w:val="16"/>
                <w:szCs w:val="16"/>
              </w:rPr>
            </w:pPr>
            <w:r w:rsidRPr="00201932">
              <w:rPr>
                <w:sz w:val="16"/>
                <w:szCs w:val="16"/>
              </w:rPr>
              <w:tab/>
            </w:r>
            <w:r>
              <w:rPr>
                <w:sz w:val="16"/>
                <w:szCs w:val="16"/>
              </w:rPr>
              <w:t>./postbusnummer</w:t>
            </w:r>
          </w:p>
          <w:p w14:paraId="1CB4B2BA" w14:textId="77777777" w:rsidR="00845910" w:rsidRDefault="00845910" w:rsidP="00845910">
            <w:pPr>
              <w:spacing w:line="240" w:lineRule="auto"/>
              <w:ind w:left="227"/>
              <w:rPr>
                <w:sz w:val="16"/>
                <w:szCs w:val="16"/>
              </w:rPr>
            </w:pPr>
            <w:r>
              <w:rPr>
                <w:sz w:val="16"/>
              </w:rPr>
              <w:tab/>
              <w:t>./</w:t>
            </w:r>
            <w:r>
              <w:rPr>
                <w:sz w:val="16"/>
                <w:szCs w:val="16"/>
              </w:rPr>
              <w:t>postcode</w:t>
            </w:r>
          </w:p>
          <w:p w14:paraId="5B39564C" w14:textId="77777777" w:rsidR="00845910" w:rsidRDefault="00845910" w:rsidP="00845910">
            <w:pPr>
              <w:spacing w:line="240" w:lineRule="auto"/>
              <w:ind w:left="227"/>
            </w:pPr>
            <w:r>
              <w:rPr>
                <w:sz w:val="16"/>
                <w:szCs w:val="16"/>
              </w:rPr>
              <w:tab/>
              <w:t>./woonplaatsnaam</w:t>
            </w:r>
          </w:p>
        </w:tc>
      </w:tr>
      <w:tr w:rsidR="00EB135A" w:rsidRPr="00123774" w14:paraId="22DA7CD9" w14:textId="77777777" w:rsidTr="00985AE8">
        <w:trPr>
          <w:trHeight w:val="125"/>
        </w:trPr>
        <w:tc>
          <w:tcPr>
            <w:tcW w:w="2394" w:type="pct"/>
            <w:shd w:val="clear" w:color="auto" w:fill="auto"/>
          </w:tcPr>
          <w:p w14:paraId="2A7CBC73" w14:textId="77777777"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0E56612C" w14:textId="77777777" w:rsidR="00EB135A" w:rsidRDefault="00EB135A" w:rsidP="00985AE8">
            <w:pPr>
              <w:spacing w:before="72"/>
            </w:pPr>
            <w:r>
              <w:t>Verplichte tekst.</w:t>
            </w:r>
          </w:p>
        </w:tc>
      </w:tr>
      <w:tr w:rsidR="00845910" w:rsidRPr="00123774" w14:paraId="425F01B0" w14:textId="77777777" w:rsidTr="00885D54">
        <w:trPr>
          <w:trHeight w:val="125"/>
        </w:trPr>
        <w:tc>
          <w:tcPr>
            <w:tcW w:w="2394" w:type="pct"/>
            <w:shd w:val="clear" w:color="auto" w:fill="auto"/>
          </w:tcPr>
          <w:p w14:paraId="32F45C96" w14:textId="77777777" w:rsidR="00845910" w:rsidRPr="00DC7492" w:rsidRDefault="00EB135A" w:rsidP="00A40591">
            <w:pPr>
              <w:spacing w:line="240" w:lineRule="auto"/>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14:paraId="6390B278" w14:textId="77777777" w:rsidR="00845910" w:rsidRDefault="00845910" w:rsidP="00845910">
            <w:r w:rsidRPr="00B61F35">
              <w:t>Verplichte tekst</w:t>
            </w:r>
            <w:r w:rsidR="00EB135A">
              <w:t>.</w:t>
            </w:r>
          </w:p>
          <w:p w14:paraId="411B867A" w14:textId="77777777" w:rsidR="007C4F3B" w:rsidRDefault="007C4F3B" w:rsidP="00845910"/>
          <w:p w14:paraId="5802CAD7" w14:textId="77777777" w:rsidR="007C4F3B" w:rsidRDefault="007C4F3B" w:rsidP="007C4F3B">
            <w:pPr>
              <w:rPr>
                <w:snapToGrid/>
                <w:u w:val="single"/>
              </w:rPr>
            </w:pPr>
            <w:r>
              <w:rPr>
                <w:u w:val="single"/>
              </w:rPr>
              <w:t>Mapping naam:</w:t>
            </w:r>
          </w:p>
          <w:p w14:paraId="7E2C6FBF" w14:textId="77777777"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14:paraId="09C7E3D5" w14:textId="77777777" w:rsidR="007C4F3B" w:rsidRDefault="007C4F3B" w:rsidP="007C4F3B">
            <w:pPr>
              <w:spacing w:line="240" w:lineRule="auto"/>
              <w:ind w:left="227"/>
              <w:rPr>
                <w:sz w:val="16"/>
                <w:szCs w:val="16"/>
              </w:rPr>
            </w:pPr>
            <w:r>
              <w:rPr>
                <w:sz w:val="16"/>
                <w:szCs w:val="16"/>
              </w:rPr>
              <w:t>./statutaireNaam</w:t>
            </w:r>
          </w:p>
          <w:p w14:paraId="547C1627" w14:textId="77777777" w:rsidR="007C4F3B" w:rsidRDefault="007C4F3B" w:rsidP="007C4F3B">
            <w:pPr>
              <w:autoSpaceDE w:val="0"/>
              <w:autoSpaceDN w:val="0"/>
              <w:adjustRightInd w:val="0"/>
              <w:spacing w:line="240" w:lineRule="auto"/>
              <w:rPr>
                <w:rFonts w:cs="Arial"/>
                <w:kern w:val="0"/>
                <w:szCs w:val="18"/>
                <w:lang w:eastAsia="nl-NL"/>
              </w:rPr>
            </w:pPr>
          </w:p>
          <w:p w14:paraId="376AC3B7" w14:textId="77777777" w:rsidR="007C4F3B" w:rsidRDefault="007C4F3B" w:rsidP="007C4F3B">
            <w:pPr>
              <w:rPr>
                <w:u w:val="single"/>
              </w:rPr>
            </w:pPr>
            <w:r>
              <w:rPr>
                <w:u w:val="single"/>
              </w:rPr>
              <w:t>Mapping aanduiding hypotheekbank partij:</w:t>
            </w:r>
          </w:p>
          <w:p w14:paraId="15E30C63" w14:textId="77777777" w:rsidR="007C4F3B" w:rsidRPr="00B61F35" w:rsidRDefault="007C4F3B" w:rsidP="00AD588C">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14:paraId="51D0A0F7" w14:textId="77777777" w:rsidR="00B56E10" w:rsidRPr="00123774" w:rsidRDefault="00B56E10" w:rsidP="004250DC"/>
    <w:p w14:paraId="4BBC1060" w14:textId="77777777" w:rsidR="00C15CF7" w:rsidRDefault="0054259B" w:rsidP="00D80785">
      <w:pPr>
        <w:tabs>
          <w:tab w:val="left" w:pos="6771"/>
        </w:tabs>
        <w:rPr>
          <w:color w:val="FF0000"/>
          <w:szCs w:val="18"/>
        </w:rPr>
      </w:pPr>
      <w:r>
        <w:br w:type="page"/>
      </w:r>
      <w:bookmarkStart w:id="53" w:name="_Ref390268961"/>
      <w:r w:rsidR="00915E27" w:rsidDel="00915E27">
        <w:lastRenderedPageBreak/>
        <w:t xml:space="preserve"> </w:t>
      </w:r>
      <w:bookmarkEnd w:id="53"/>
    </w:p>
    <w:p w14:paraId="08CD1B41" w14:textId="77777777" w:rsidR="00C15CF7" w:rsidRDefault="00411E22" w:rsidP="00507DAF">
      <w:pPr>
        <w:pStyle w:val="Kop2"/>
      </w:pPr>
      <w:bookmarkStart w:id="54" w:name="_Ref410743612"/>
      <w:bookmarkStart w:id="55" w:name="_Toc508866527"/>
      <w:r>
        <w:t>Overeenkomst tot vestigen hypotheek- en pandrechten</w:t>
      </w:r>
      <w:bookmarkEnd w:id="54"/>
      <w:bookmarkEnd w:id="55"/>
    </w:p>
    <w:p w14:paraId="3F9B4110"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45DB6C67" w14:textId="77777777" w:rsidTr="00885D54">
        <w:trPr>
          <w:trHeight w:val="125"/>
        </w:trPr>
        <w:tc>
          <w:tcPr>
            <w:tcW w:w="2394" w:type="pct"/>
            <w:shd w:val="clear" w:color="auto" w:fill="auto"/>
          </w:tcPr>
          <w:p w14:paraId="421BE259" w14:textId="77777777" w:rsidR="00411E22" w:rsidRPr="00DC749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DC7492">
              <w:rPr>
                <w:rFonts w:cs="Arial"/>
                <w:color w:val="FF0000"/>
                <w:szCs w:val="18"/>
              </w:rPr>
              <w:t>De comparanten verklaren als volgt:</w:t>
            </w:r>
          </w:p>
          <w:p w14:paraId="42C73A83" w14:textId="77777777" w:rsidR="00411E22" w:rsidRPr="00DC749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b/>
                <w:color w:val="FF0000"/>
                <w:szCs w:val="18"/>
              </w:rPr>
            </w:pPr>
            <w:r w:rsidRPr="00DC7492">
              <w:rPr>
                <w:rFonts w:cs="Arial"/>
                <w:b/>
                <w:color w:val="FF0000"/>
                <w:szCs w:val="18"/>
              </w:rPr>
              <w:t>Overeenkomst tot vestigen hypotheek- en pandrechten</w:t>
            </w:r>
          </w:p>
          <w:p w14:paraId="701C86AF" w14:textId="77777777" w:rsidR="00D80785" w:rsidRPr="00885D54" w:rsidRDefault="00411E22" w:rsidP="00A40591">
            <w:pPr>
              <w:tabs>
                <w:tab w:val="left" w:pos="-1440"/>
                <w:tab w:val="left" w:pos="-720"/>
              </w:tabs>
              <w:suppressAutoHyphens/>
              <w:spacing w:line="240" w:lineRule="auto"/>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14:paraId="1167D246" w14:textId="77777777"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3A2A9E">
              <w:t>2.4.1</w:t>
            </w:r>
            <w:r w:rsidR="0075769C">
              <w:fldChar w:fldCharType="end"/>
            </w:r>
            <w:r w:rsidR="0075769C">
              <w:t xml:space="preserve">). </w:t>
            </w:r>
          </w:p>
          <w:p w14:paraId="56FA9415" w14:textId="77777777" w:rsidR="0075769C" w:rsidRDefault="0075769C" w:rsidP="002E46E1"/>
          <w:p w14:paraId="660FBC7F" w14:textId="77777777"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14:paraId="04BF504C" w14:textId="77777777"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14:paraId="3A782643"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14:paraId="2E60AA17"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4D69EE59"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14:paraId="73E9BCCC"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68FCD099" w14:textId="77777777"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tc>
      </w:tr>
    </w:tbl>
    <w:p w14:paraId="0DDA77B3" w14:textId="77777777" w:rsidR="00715320" w:rsidRPr="00123774" w:rsidRDefault="00715320" w:rsidP="00715320"/>
    <w:p w14:paraId="112EBE0F" w14:textId="77777777" w:rsidR="00301055" w:rsidRPr="00794F7E" w:rsidRDefault="00301055" w:rsidP="00301055"/>
    <w:p w14:paraId="493E097C" w14:textId="77777777" w:rsidR="00A03E3E" w:rsidRPr="00343045" w:rsidRDefault="000B3BE7" w:rsidP="00A6747B">
      <w:pPr>
        <w:pStyle w:val="Kop2"/>
        <w:pageBreakBefore/>
      </w:pPr>
      <w:bookmarkStart w:id="56" w:name="_Toc508866528"/>
      <w:r>
        <w:lastRenderedPageBreak/>
        <w:t>Vestiging hypotheekrecht</w:t>
      </w:r>
      <w:bookmarkEnd w:id="56"/>
    </w:p>
    <w:p w14:paraId="6BFEB130"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14:paraId="51059DC6" w14:textId="77777777" w:rsidTr="00885D54">
        <w:tc>
          <w:tcPr>
            <w:tcW w:w="6771" w:type="dxa"/>
            <w:shd w:val="clear" w:color="auto" w:fill="auto"/>
          </w:tcPr>
          <w:p w14:paraId="24E061CB" w14:textId="77777777" w:rsidR="00411E22" w:rsidRPr="00DC749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b/>
                <w:color w:val="FF0000"/>
                <w:szCs w:val="18"/>
              </w:rPr>
            </w:pPr>
            <w:r w:rsidRPr="00DC7492">
              <w:rPr>
                <w:rFonts w:cs="Arial"/>
                <w:b/>
                <w:color w:val="FF0000"/>
                <w:szCs w:val="18"/>
              </w:rPr>
              <w:t>Vestiging hypotheekrecht</w:t>
            </w:r>
          </w:p>
          <w:p w14:paraId="4F147D31" w14:textId="77777777" w:rsidR="00411E22" w:rsidRPr="00DC749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14:paraId="60138F79" w14:textId="77777777" w:rsidR="000B3BE7" w:rsidRPr="00411E22" w:rsidRDefault="00411E22" w:rsidP="00A40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14:paraId="69740A84" w14:textId="77777777"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3A2A9E">
              <w:t>2.4.1</w:t>
            </w:r>
            <w:r w:rsidR="007734F4">
              <w:fldChar w:fldCharType="end"/>
            </w:r>
            <w:r w:rsidR="007734F4">
              <w:t>).</w:t>
            </w:r>
          </w:p>
          <w:p w14:paraId="23C469EF" w14:textId="77777777" w:rsidR="007734F4" w:rsidRPr="00885D54" w:rsidRDefault="007734F4" w:rsidP="007734F4">
            <w:pPr>
              <w:rPr>
                <w:u w:val="single"/>
              </w:rPr>
            </w:pPr>
          </w:p>
          <w:p w14:paraId="4120B297" w14:textId="77777777"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14:paraId="1E70309C" w14:textId="77777777"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3A2A9E">
              <w:rPr>
                <w:sz w:val="16"/>
                <w:szCs w:val="16"/>
              </w:rPr>
              <w:t>2.5</w:t>
            </w:r>
            <w:r w:rsidRPr="00885D54">
              <w:rPr>
                <w:sz w:val="16"/>
                <w:szCs w:val="16"/>
              </w:rPr>
              <w:fldChar w:fldCharType="end"/>
            </w:r>
          </w:p>
        </w:tc>
      </w:tr>
      <w:tr w:rsidR="00E24B54" w:rsidRPr="00343045" w14:paraId="77F3A0BB" w14:textId="77777777" w:rsidTr="00885D54">
        <w:tc>
          <w:tcPr>
            <w:tcW w:w="6771" w:type="dxa"/>
            <w:shd w:val="clear" w:color="auto" w:fill="auto"/>
          </w:tcPr>
          <w:p w14:paraId="5F828B3F" w14:textId="77777777" w:rsidR="00E24B54" w:rsidRPr="00DC7492" w:rsidRDefault="00411E22" w:rsidP="00630BB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spacing w:line="240" w:lineRule="auto"/>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color w:val="000000"/>
                <w:szCs w:val="18"/>
              </w:rPr>
              <w:t>leningbedrag voluit in letters (leningbedrag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w:t>
            </w:r>
            <w:r w:rsidRPr="002767D3">
              <w:rPr>
                <w:rFonts w:cs="Arial"/>
                <w:color w:val="FF0000"/>
                <w:szCs w:val="18"/>
              </w:rPr>
              <w:t xml:space="preserve">de door de schuldenaar ondertekende offerte hypothecaire geldlening </w:t>
            </w:r>
            <w:r w:rsidR="002767D3" w:rsidRPr="002767D3">
              <w:rPr>
                <w:rFonts w:cs="Arial"/>
                <w:color w:val="FF0000"/>
                <w:szCs w:val="18"/>
              </w:rPr>
              <w:t xml:space="preserve">onder nummer </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002767D3" w:rsidRPr="002767D3">
              <w:rPr>
                <w:rFonts w:cs="Arial"/>
                <w:color w:val="000000"/>
                <w:szCs w:val="18"/>
              </w:rPr>
              <w:t>offertenummer</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Pr="002767D3">
              <w:rPr>
                <w:rFonts w:cs="Arial"/>
                <w:color w:val="FF0000"/>
                <w:szCs w:val="18"/>
              </w:rPr>
              <w:t xml:space="preserve"> of zoals deze eventueel, al dan niet</w:t>
            </w:r>
            <w:r w:rsidRPr="00DC7492">
              <w:rPr>
                <w:rFonts w:cs="Arial"/>
                <w:color w:val="FF0000"/>
                <w:szCs w:val="18"/>
              </w:rPr>
              <w:t xml:space="preserve"> met kredietfaciliteiten, later gewijzigd, aangevuld of verhoogd mocht worden</w:t>
            </w:r>
            <w:r w:rsidR="00E93B34">
              <w:rPr>
                <w:rFonts w:cs="Arial"/>
                <w:color w:val="FF0000"/>
                <w:szCs w:val="18"/>
              </w:rPr>
              <w:t>;</w:t>
            </w:r>
          </w:p>
        </w:tc>
        <w:tc>
          <w:tcPr>
            <w:tcW w:w="7371" w:type="dxa"/>
            <w:shd w:val="clear" w:color="auto" w:fill="auto"/>
          </w:tcPr>
          <w:p w14:paraId="2E24D351" w14:textId="77777777" w:rsidR="00411E22" w:rsidRPr="00864FC2" w:rsidRDefault="00864FC2" w:rsidP="00885D54">
            <w:pPr>
              <w:spacing w:before="72"/>
            </w:pPr>
            <w:r>
              <w:t>Vaste tekst</w:t>
            </w:r>
            <w:r w:rsidR="00642787">
              <w:t xml:space="preserve"> met verplichte variabelen</w:t>
            </w:r>
            <w:r>
              <w:t xml:space="preserve">. </w:t>
            </w:r>
          </w:p>
          <w:p w14:paraId="55CBA5B0" w14:textId="77777777" w:rsidR="00864FC2" w:rsidRPr="00885D54" w:rsidRDefault="00864FC2" w:rsidP="00885D54">
            <w:pPr>
              <w:spacing w:before="72"/>
              <w:rPr>
                <w:u w:val="single"/>
              </w:rPr>
            </w:pPr>
            <w:r w:rsidRPr="00885D54">
              <w:rPr>
                <w:u w:val="single"/>
              </w:rPr>
              <w:t xml:space="preserve">Mapping </w:t>
            </w:r>
            <w:r w:rsidR="00C857DE">
              <w:rPr>
                <w:u w:val="single"/>
              </w:rPr>
              <w:t>lening</w:t>
            </w:r>
            <w:r w:rsidRPr="00885D54">
              <w:rPr>
                <w:u w:val="single"/>
              </w:rPr>
              <w:t>bedrag:</w:t>
            </w:r>
          </w:p>
          <w:p w14:paraId="00A033EC" w14:textId="77777777" w:rsidR="00B46A96" w:rsidRPr="00885D54" w:rsidRDefault="00864FC2" w:rsidP="00411E22">
            <w:pPr>
              <w:spacing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14:paraId="1CF49631" w14:textId="77777777" w:rsidR="00864FC2" w:rsidRPr="00885D54" w:rsidRDefault="00B46A96" w:rsidP="00411E22">
            <w:pPr>
              <w:keepNext/>
              <w:spacing w:line="240" w:lineRule="auto"/>
              <w:rPr>
                <w:sz w:val="16"/>
              </w:rPr>
            </w:pPr>
            <w:r w:rsidRPr="00885D54">
              <w:rPr>
                <w:sz w:val="16"/>
              </w:rPr>
              <w:tab/>
              <w:t>.</w:t>
            </w:r>
            <w:r w:rsidR="00864FC2" w:rsidRPr="00885D54">
              <w:rPr>
                <w:sz w:val="16"/>
              </w:rPr>
              <w:t>/</w:t>
            </w:r>
            <w:r w:rsidRPr="00411E22">
              <w:rPr>
                <w:sz w:val="16"/>
                <w:szCs w:val="16"/>
              </w:rPr>
              <w:t>bedragLening</w:t>
            </w:r>
            <w:r w:rsidR="00864FC2" w:rsidRPr="00885D54">
              <w:rPr>
                <w:sz w:val="16"/>
              </w:rPr>
              <w:t>/som</w:t>
            </w:r>
            <w:r w:rsidR="00864FC2" w:rsidRPr="003B6EB8" w:rsidDel="00C46A8C">
              <w:t xml:space="preserve"> </w:t>
            </w:r>
          </w:p>
          <w:p w14:paraId="6E3284C8" w14:textId="77777777"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14:paraId="231CCDBA" w14:textId="77777777" w:rsidR="00B52B03" w:rsidRPr="00885D54" w:rsidRDefault="00B52B03" w:rsidP="00885D54">
            <w:pPr>
              <w:keepNext/>
              <w:spacing w:line="240" w:lineRule="auto"/>
              <w:rPr>
                <w:sz w:val="16"/>
                <w:szCs w:val="16"/>
              </w:rPr>
            </w:pPr>
          </w:p>
          <w:p w14:paraId="230D2B5E" w14:textId="77777777" w:rsidR="006E2310" w:rsidRPr="005C0C20" w:rsidRDefault="006E2310" w:rsidP="006E2310">
            <w:pPr>
              <w:rPr>
                <w:u w:val="single"/>
              </w:rPr>
            </w:pPr>
            <w:r w:rsidRPr="005C0C20">
              <w:rPr>
                <w:u w:val="single"/>
              </w:rPr>
              <w:t>Mapping</w:t>
            </w:r>
            <w:r>
              <w:rPr>
                <w:u w:val="single"/>
              </w:rPr>
              <w:t xml:space="preserve"> offertenummer</w:t>
            </w:r>
            <w:r w:rsidRPr="005C0C20">
              <w:rPr>
                <w:u w:val="single"/>
              </w:rPr>
              <w:t>:</w:t>
            </w:r>
          </w:p>
          <w:p w14:paraId="4B4583F9" w14:textId="77777777" w:rsidR="006E2310" w:rsidRPr="001C66AC" w:rsidRDefault="006E2310" w:rsidP="006E2310">
            <w:pPr>
              <w:spacing w:line="240" w:lineRule="auto"/>
              <w:rPr>
                <w:sz w:val="16"/>
                <w:szCs w:val="16"/>
              </w:rPr>
            </w:pPr>
            <w:r>
              <w:rPr>
                <w:sz w:val="16"/>
                <w:szCs w:val="16"/>
              </w:rPr>
              <w:t>/</w:t>
            </w:r>
            <w:r w:rsidRPr="001C66AC">
              <w:rPr>
                <w:sz w:val="16"/>
                <w:szCs w:val="16"/>
              </w:rPr>
              <w:t>/IMKAD_AangebodenStuk/tia_TekstKeuze</w:t>
            </w:r>
            <w:r>
              <w:rPr>
                <w:sz w:val="16"/>
                <w:szCs w:val="16"/>
              </w:rPr>
              <w:t>/</w:t>
            </w:r>
          </w:p>
          <w:p w14:paraId="44E4C498" w14:textId="77777777" w:rsidR="006E2310" w:rsidRPr="001C66AC" w:rsidRDefault="006E2310" w:rsidP="006E2310">
            <w:pPr>
              <w:spacing w:line="240" w:lineRule="auto"/>
              <w:rPr>
                <w:sz w:val="16"/>
                <w:szCs w:val="16"/>
              </w:rPr>
            </w:pPr>
            <w:r>
              <w:rPr>
                <w:sz w:val="16"/>
                <w:szCs w:val="16"/>
              </w:rPr>
              <w:t>./tagNaam(‘k_Offertenummer</w:t>
            </w:r>
            <w:r w:rsidRPr="001C66AC">
              <w:rPr>
                <w:sz w:val="16"/>
                <w:szCs w:val="16"/>
              </w:rPr>
              <w:t>’)</w:t>
            </w:r>
          </w:p>
          <w:p w14:paraId="1756CC98" w14:textId="77777777" w:rsidR="006E2310" w:rsidRPr="00885D54" w:rsidRDefault="006E2310" w:rsidP="006E2310">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14:paraId="6744AF9D" w14:textId="77777777" w:rsidTr="00885D54">
        <w:tc>
          <w:tcPr>
            <w:tcW w:w="6771" w:type="dxa"/>
            <w:shd w:val="clear" w:color="auto" w:fill="auto"/>
          </w:tcPr>
          <w:p w14:paraId="586A2B01" w14:textId="77777777" w:rsidR="00411E22" w:rsidRPr="00DC7492" w:rsidRDefault="00411E22" w:rsidP="00630BB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spacing w:line="240" w:lineRule="auto"/>
              <w:ind w:left="426" w:hanging="426"/>
              <w:rPr>
                <w:rFonts w:cs="Arial"/>
                <w:color w:val="FF0000"/>
                <w:szCs w:val="18"/>
              </w:rPr>
            </w:pPr>
            <w:r w:rsidRPr="00DC7492">
              <w:rPr>
                <w:rFonts w:cs="Arial"/>
                <w:color w:val="FF0000"/>
                <w:szCs w:val="18"/>
              </w:rPr>
              <w:t>uit hoofde van de heden tussen de bank en de schuldenaar bestaande rekening-courant; en/of</w:t>
            </w:r>
          </w:p>
          <w:p w14:paraId="7C00B5FA" w14:textId="77777777"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14:paraId="4252383F" w14:textId="77777777" w:rsidR="00234413" w:rsidRDefault="00411E22" w:rsidP="00885D54">
            <w:pPr>
              <w:spacing w:before="72"/>
            </w:pPr>
            <w:r>
              <w:t>Vaste tekst.</w:t>
            </w:r>
          </w:p>
        </w:tc>
      </w:tr>
      <w:tr w:rsidR="00864FC2" w:rsidRPr="00343045" w14:paraId="608028CD" w14:textId="77777777" w:rsidTr="00885D54">
        <w:tc>
          <w:tcPr>
            <w:tcW w:w="6771" w:type="dxa"/>
            <w:shd w:val="clear" w:color="auto" w:fill="auto"/>
          </w:tcPr>
          <w:p w14:paraId="5111F4FF" w14:textId="77777777" w:rsidR="00422E80" w:rsidRPr="00323BAB" w:rsidRDefault="00411E22" w:rsidP="00630BB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spacing w:line="240" w:lineRule="auto"/>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14:paraId="38F0C81C" w14:textId="77777777" w:rsidR="00864FC2" w:rsidRDefault="00864FC2" w:rsidP="00885D54">
            <w:pPr>
              <w:spacing w:before="72"/>
            </w:pPr>
            <w:r>
              <w:t>Vaste tekst</w:t>
            </w:r>
            <w:r w:rsidR="00642787">
              <w:t xml:space="preserve"> met verplichte variabelen</w:t>
            </w:r>
            <w:r>
              <w:t>.</w:t>
            </w:r>
          </w:p>
          <w:p w14:paraId="08399C1D" w14:textId="77777777" w:rsidR="00234413" w:rsidRDefault="00234413" w:rsidP="00885D54">
            <w:pPr>
              <w:spacing w:before="72"/>
            </w:pPr>
          </w:p>
          <w:p w14:paraId="2526B205" w14:textId="77777777" w:rsidR="00234413" w:rsidRPr="00C857DE" w:rsidRDefault="00234413" w:rsidP="00885D54">
            <w:pPr>
              <w:spacing w:line="240" w:lineRule="auto"/>
              <w:rPr>
                <w:szCs w:val="18"/>
                <w:u w:val="single"/>
              </w:rPr>
            </w:pPr>
            <w:r w:rsidRPr="00C857DE">
              <w:rPr>
                <w:szCs w:val="18"/>
                <w:u w:val="single"/>
              </w:rPr>
              <w:t>Mapping hypotheekbedrag:</w:t>
            </w:r>
          </w:p>
          <w:p w14:paraId="5888271B" w14:textId="77777777"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14:paraId="7A5126F9" w14:textId="77777777" w:rsidR="00234413" w:rsidRPr="00885D54" w:rsidRDefault="00234413" w:rsidP="00885D54">
            <w:pPr>
              <w:spacing w:line="240" w:lineRule="auto"/>
              <w:rPr>
                <w:sz w:val="16"/>
                <w:szCs w:val="16"/>
              </w:rPr>
            </w:pPr>
            <w:r w:rsidRPr="00885D54">
              <w:rPr>
                <w:sz w:val="16"/>
                <w:szCs w:val="16"/>
              </w:rPr>
              <w:tab/>
              <w:t>./hoofdsom/valuta</w:t>
            </w:r>
          </w:p>
          <w:p w14:paraId="16511B71" w14:textId="77777777" w:rsidR="00234413" w:rsidRPr="00885D54" w:rsidRDefault="00234413" w:rsidP="00885D54">
            <w:pPr>
              <w:spacing w:line="240" w:lineRule="auto"/>
              <w:rPr>
                <w:sz w:val="16"/>
                <w:szCs w:val="16"/>
              </w:rPr>
            </w:pPr>
          </w:p>
          <w:p w14:paraId="409670A1" w14:textId="77777777" w:rsidR="00234413" w:rsidRPr="00885D54" w:rsidRDefault="00234413" w:rsidP="00885D54">
            <w:pPr>
              <w:spacing w:line="240" w:lineRule="auto"/>
              <w:rPr>
                <w:sz w:val="16"/>
                <w:szCs w:val="16"/>
              </w:rPr>
            </w:pPr>
            <w:r w:rsidRPr="00C857DE">
              <w:rPr>
                <w:szCs w:val="18"/>
                <w:u w:val="single"/>
              </w:rPr>
              <w:t>Mapping 50% van hypotheekbedrag</w:t>
            </w:r>
            <w:r w:rsidR="00C857DE">
              <w:rPr>
                <w:szCs w:val="18"/>
                <w:u w:val="single"/>
              </w:rPr>
              <w:t>:</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14:paraId="666B9B44" w14:textId="77777777" w:rsidR="00234413" w:rsidRPr="00885D54" w:rsidRDefault="00234413" w:rsidP="00885D54">
            <w:pPr>
              <w:spacing w:line="240" w:lineRule="auto"/>
              <w:rPr>
                <w:sz w:val="16"/>
                <w:szCs w:val="16"/>
              </w:rPr>
            </w:pPr>
            <w:r w:rsidRPr="00885D54">
              <w:rPr>
                <w:sz w:val="16"/>
                <w:szCs w:val="16"/>
              </w:rPr>
              <w:tab/>
              <w:t>./bedragRente/som</w:t>
            </w:r>
          </w:p>
          <w:p w14:paraId="4930642F" w14:textId="77777777" w:rsidR="00234413" w:rsidRPr="00422E80" w:rsidRDefault="00234413" w:rsidP="00C857DE">
            <w:pPr>
              <w:spacing w:line="240" w:lineRule="auto"/>
            </w:pPr>
            <w:r w:rsidRPr="00885D54">
              <w:rPr>
                <w:sz w:val="16"/>
                <w:szCs w:val="16"/>
              </w:rPr>
              <w:lastRenderedPageBreak/>
              <w:tab/>
              <w:t>./bedragRente/valuta</w:t>
            </w:r>
            <w:r w:rsidRPr="00885D54">
              <w:rPr>
                <w:sz w:val="16"/>
                <w:szCs w:val="16"/>
              </w:rPr>
              <w:br/>
            </w:r>
            <w:r w:rsidRPr="00885D54">
              <w:rPr>
                <w:sz w:val="16"/>
                <w:szCs w:val="16"/>
              </w:rPr>
              <w:br/>
            </w:r>
          </w:p>
        </w:tc>
      </w:tr>
      <w:tr w:rsidR="00915E27" w:rsidRPr="00343045" w14:paraId="4D2B74E2" w14:textId="77777777" w:rsidTr="00885D54">
        <w:tc>
          <w:tcPr>
            <w:tcW w:w="6771" w:type="dxa"/>
            <w:shd w:val="clear" w:color="auto" w:fill="auto"/>
          </w:tcPr>
          <w:p w14:paraId="2FAA367C" w14:textId="77777777" w:rsidR="00915E27" w:rsidRPr="00323BAB" w:rsidRDefault="00915E27" w:rsidP="00630BB4">
            <w:pPr>
              <w:tabs>
                <w:tab w:val="left" w:pos="426"/>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14:paraId="2FF9101C" w14:textId="77777777" w:rsidR="00C857DE" w:rsidRDefault="00C857DE" w:rsidP="00C857DE">
            <w:pPr>
              <w:spacing w:before="72"/>
            </w:pPr>
            <w:r>
              <w:t>Vaste tekst</w:t>
            </w:r>
            <w:r w:rsidR="00642787">
              <w:t xml:space="preserve"> met verplichte variabelen</w:t>
            </w:r>
            <w:r>
              <w:t>.</w:t>
            </w:r>
          </w:p>
          <w:p w14:paraId="00EBCC94" w14:textId="77777777" w:rsidR="00C857DE" w:rsidRDefault="00C857DE" w:rsidP="00885D54">
            <w:pPr>
              <w:spacing w:line="240" w:lineRule="auto"/>
              <w:rPr>
                <w:sz w:val="16"/>
                <w:szCs w:val="16"/>
              </w:rPr>
            </w:pPr>
          </w:p>
          <w:p w14:paraId="71140B66" w14:textId="77777777" w:rsidR="00C857DE" w:rsidRDefault="00C857DE" w:rsidP="00885D54">
            <w:pPr>
              <w:spacing w:line="240" w:lineRule="auto"/>
              <w:rPr>
                <w:sz w:val="16"/>
                <w:szCs w:val="16"/>
              </w:rPr>
            </w:pPr>
          </w:p>
          <w:p w14:paraId="29064CC1" w14:textId="77777777" w:rsidR="00915E27" w:rsidRPr="00C857DE" w:rsidRDefault="00915E27" w:rsidP="00885D54">
            <w:pPr>
              <w:spacing w:line="240" w:lineRule="auto"/>
              <w:rPr>
                <w:szCs w:val="18"/>
                <w:u w:val="single"/>
              </w:rPr>
            </w:pPr>
            <w:r w:rsidRPr="00C857DE">
              <w:rPr>
                <w:szCs w:val="18"/>
                <w:u w:val="single"/>
              </w:rPr>
              <w:t>Mapping 150% van hypotheekbedrag</w:t>
            </w:r>
            <w:r w:rsidR="00C857DE" w:rsidRPr="00C857DE">
              <w:rPr>
                <w:szCs w:val="18"/>
                <w:u w:val="single"/>
              </w:rPr>
              <w:t>:</w:t>
            </w:r>
          </w:p>
          <w:p w14:paraId="71BB6180"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3C986017" w14:textId="77777777" w:rsidR="00915E27" w:rsidRPr="00885D54" w:rsidRDefault="00915E27" w:rsidP="00885D54">
            <w:pPr>
              <w:spacing w:line="240" w:lineRule="auto"/>
              <w:rPr>
                <w:sz w:val="16"/>
                <w:szCs w:val="16"/>
              </w:rPr>
            </w:pPr>
            <w:r w:rsidRPr="00885D54">
              <w:rPr>
                <w:sz w:val="16"/>
                <w:szCs w:val="16"/>
              </w:rPr>
              <w:tab/>
              <w:t>./bedragTotaal/som</w:t>
            </w:r>
          </w:p>
          <w:p w14:paraId="3CAB1E1C" w14:textId="77777777" w:rsidR="00915E27" w:rsidRPr="00885D54" w:rsidRDefault="00915E27" w:rsidP="00885D54">
            <w:pPr>
              <w:spacing w:line="240" w:lineRule="auto"/>
              <w:rPr>
                <w:sz w:val="16"/>
                <w:szCs w:val="16"/>
              </w:rPr>
            </w:pPr>
            <w:r w:rsidRPr="00885D54">
              <w:rPr>
                <w:sz w:val="16"/>
                <w:szCs w:val="16"/>
              </w:rPr>
              <w:tab/>
              <w:t>./bedragTotaal/valuta</w:t>
            </w:r>
          </w:p>
          <w:p w14:paraId="0BAEE427" w14:textId="77777777" w:rsidR="00915E27" w:rsidRPr="00885D54" w:rsidRDefault="00915E27" w:rsidP="00885D54">
            <w:pPr>
              <w:spacing w:line="240" w:lineRule="auto"/>
              <w:rPr>
                <w:sz w:val="16"/>
                <w:szCs w:val="16"/>
              </w:rPr>
            </w:pPr>
          </w:p>
          <w:p w14:paraId="4F7366B0" w14:textId="77777777" w:rsidR="00915E27" w:rsidRPr="00C857DE" w:rsidRDefault="00915E27" w:rsidP="00885D54">
            <w:pPr>
              <w:spacing w:line="240" w:lineRule="auto"/>
              <w:rPr>
                <w:szCs w:val="18"/>
                <w:u w:val="single"/>
              </w:rPr>
            </w:pPr>
            <w:r w:rsidRPr="00C857DE">
              <w:rPr>
                <w:szCs w:val="18"/>
                <w:u w:val="single"/>
              </w:rPr>
              <w:t>Mapping telwoord:</w:t>
            </w:r>
          </w:p>
          <w:p w14:paraId="19374276"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77FD5825" w14:textId="77777777" w:rsidR="00915E27" w:rsidRDefault="00915E27" w:rsidP="00C857DE">
            <w:pPr>
              <w:spacing w:line="240" w:lineRule="auto"/>
            </w:pPr>
            <w:r w:rsidRPr="00885D54">
              <w:rPr>
                <w:sz w:val="16"/>
                <w:szCs w:val="16"/>
              </w:rPr>
              <w:tab/>
              <w:t>./</w:t>
            </w:r>
            <w:r w:rsidRPr="00C857DE">
              <w:rPr>
                <w:sz w:val="16"/>
                <w:szCs w:val="16"/>
              </w:rPr>
              <w:t>rangordeHypotheek</w:t>
            </w:r>
          </w:p>
        </w:tc>
      </w:tr>
    </w:tbl>
    <w:p w14:paraId="172FDC3E" w14:textId="77777777" w:rsidR="00FD42C6" w:rsidRPr="00343045" w:rsidRDefault="00FD42C6" w:rsidP="00FD42C6"/>
    <w:p w14:paraId="2220FDB5" w14:textId="77777777" w:rsidR="007E7B46" w:rsidRPr="00693529" w:rsidRDefault="007E7B46">
      <w:pPr>
        <w:rPr>
          <w:highlight w:val="yellow"/>
        </w:rPr>
      </w:pPr>
    </w:p>
    <w:p w14:paraId="66B1D1A8" w14:textId="77777777" w:rsidR="00407923" w:rsidRDefault="00407923" w:rsidP="00145092"/>
    <w:p w14:paraId="4EC5101E" w14:textId="77777777" w:rsidR="00C80891" w:rsidRDefault="00693529" w:rsidP="00F45F65">
      <w:pPr>
        <w:pStyle w:val="Kop2"/>
      </w:pPr>
      <w:r>
        <w:br w:type="page"/>
      </w:r>
      <w:bookmarkStart w:id="57" w:name="_Toc508866529"/>
      <w:r w:rsidR="00C80891">
        <w:lastRenderedPageBreak/>
        <w:t>Onderpand</w:t>
      </w:r>
      <w:bookmarkEnd w:id="57"/>
    </w:p>
    <w:p w14:paraId="790832ED"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62C47019" w14:textId="77777777" w:rsidTr="00885D54">
        <w:tc>
          <w:tcPr>
            <w:tcW w:w="6771" w:type="dxa"/>
            <w:shd w:val="clear" w:color="auto" w:fill="auto"/>
          </w:tcPr>
          <w:p w14:paraId="4A969ABE" w14:textId="77777777"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14:paraId="0EBB538D"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43810A9C" w14:textId="77777777"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14:paraId="4880D9F7" w14:textId="77777777" w:rsidR="00077617" w:rsidRPr="00885D54" w:rsidRDefault="00077617" w:rsidP="001754C0">
            <w:pPr>
              <w:rPr>
                <w:lang w:val="nl"/>
              </w:rPr>
            </w:pPr>
          </w:p>
          <w:p w14:paraId="1236A3A9" w14:textId="77777777" w:rsidR="00077617" w:rsidRPr="00885D54" w:rsidRDefault="00077617" w:rsidP="001754C0">
            <w:pPr>
              <w:rPr>
                <w:u w:val="single"/>
                <w:lang w:val="nl"/>
              </w:rPr>
            </w:pPr>
            <w:r w:rsidRPr="00885D54">
              <w:rPr>
                <w:u w:val="single"/>
                <w:lang w:val="nl"/>
              </w:rPr>
              <w:t>Mapping:</w:t>
            </w:r>
          </w:p>
          <w:p w14:paraId="55315672" w14:textId="77777777"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14:paraId="60CE3B43" w14:textId="77777777" w:rsidR="00863CA0" w:rsidRPr="00943EC1" w:rsidRDefault="00863CA0" w:rsidP="00885D54">
            <w:pPr>
              <w:spacing w:line="240" w:lineRule="auto"/>
            </w:pPr>
            <w:r w:rsidRPr="00885D54">
              <w:rPr>
                <w:sz w:val="16"/>
                <w:szCs w:val="16"/>
              </w:rPr>
              <w:t>-zie tekstblokken voor de verdere mapping</w:t>
            </w:r>
          </w:p>
        </w:tc>
      </w:tr>
      <w:tr w:rsidR="00C80891" w:rsidRPr="00343045" w14:paraId="54F9B9C4" w14:textId="77777777" w:rsidTr="00885D54">
        <w:tc>
          <w:tcPr>
            <w:tcW w:w="6771" w:type="dxa"/>
            <w:shd w:val="clear" w:color="auto" w:fill="auto"/>
          </w:tcPr>
          <w:p w14:paraId="250D6B77" w14:textId="77777777"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14:paraId="0EE07BCA" w14:textId="77777777" w:rsidR="00C80891" w:rsidRPr="00943EC1" w:rsidRDefault="00863CA0" w:rsidP="006C772B">
            <w:r>
              <w:t>Vaste tekst.</w:t>
            </w:r>
            <w:r w:rsidR="00C170F4">
              <w:t xml:space="preserve"> </w:t>
            </w:r>
          </w:p>
        </w:tc>
      </w:tr>
    </w:tbl>
    <w:p w14:paraId="0B5875B0" w14:textId="77777777" w:rsidR="002606D8" w:rsidRDefault="002606D8"/>
    <w:p w14:paraId="5BA7A07A" w14:textId="77777777" w:rsidR="00287CB3" w:rsidRDefault="005121C0">
      <w:r>
        <w:br w:type="page"/>
      </w:r>
    </w:p>
    <w:p w14:paraId="48C4435C" w14:textId="77777777" w:rsidR="0054259B" w:rsidRDefault="0054259B" w:rsidP="0054259B">
      <w:pPr>
        <w:pStyle w:val="Kop2"/>
      </w:pPr>
      <w:bookmarkStart w:id="58" w:name="_Ref381015996"/>
      <w:bookmarkStart w:id="59" w:name="_Ref381460432"/>
      <w:bookmarkStart w:id="60" w:name="_Toc508866530"/>
      <w:r>
        <w:lastRenderedPageBreak/>
        <w:t>Overbruggingshypotheek</w:t>
      </w:r>
      <w:bookmarkEnd w:id="58"/>
      <w:bookmarkEnd w:id="59"/>
      <w:bookmarkEnd w:id="60"/>
    </w:p>
    <w:p w14:paraId="2C58EE80"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14:paraId="3A3F24F8" w14:textId="77777777" w:rsidTr="00885D54">
        <w:tc>
          <w:tcPr>
            <w:tcW w:w="6771" w:type="dxa"/>
            <w:shd w:val="clear" w:color="auto" w:fill="auto"/>
          </w:tcPr>
          <w:p w14:paraId="6AC26250" w14:textId="77777777" w:rsidR="00C857DE" w:rsidRPr="00323BAB" w:rsidRDefault="00C857DE" w:rsidP="002D0995">
            <w:pPr>
              <w:autoSpaceDE w:val="0"/>
              <w:autoSpaceDN w:val="0"/>
              <w:adjustRightInd w:val="0"/>
              <w:spacing w:line="240" w:lineRule="auto"/>
              <w:rPr>
                <w:rFonts w:cs="Arial"/>
                <w:b/>
                <w:snapToGrid/>
                <w:color w:val="800080"/>
                <w:szCs w:val="18"/>
              </w:rPr>
            </w:pPr>
            <w:r w:rsidRPr="00323BAB">
              <w:rPr>
                <w:rFonts w:cs="Arial"/>
                <w:b/>
                <w:color w:val="800080"/>
                <w:szCs w:val="18"/>
              </w:rPr>
              <w:t>Overbruggingshypotheek</w:t>
            </w:r>
          </w:p>
          <w:p w14:paraId="3E4291A5" w14:textId="77777777" w:rsidR="00C857DE" w:rsidRDefault="00C857DE" w:rsidP="002D0995">
            <w:pPr>
              <w:autoSpaceDE w:val="0"/>
              <w:autoSpaceDN w:val="0"/>
              <w:adjustRightInd w:val="0"/>
              <w:spacing w:line="240" w:lineRule="auto"/>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C200C8">
              <w:rPr>
                <w:rFonts w:cs="Arial"/>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14:paraId="1ADA4714" w14:textId="77777777"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14:paraId="42E57F77" w14:textId="77777777"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14:paraId="7957D0B8" w14:textId="77777777"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14:paraId="38EF108A" w14:textId="77777777" w:rsidR="006A799E" w:rsidRPr="00885D54" w:rsidRDefault="006A799E" w:rsidP="006A799E">
            <w:pPr>
              <w:rPr>
                <w:sz w:val="20"/>
                <w:u w:val="single"/>
                <w:lang w:val="nl"/>
              </w:rPr>
            </w:pPr>
          </w:p>
          <w:p w14:paraId="465A54FA" w14:textId="77777777"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14:paraId="127AC24E" w14:textId="77777777"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14:paraId="0A7CE8C1" w14:textId="77777777" w:rsidR="00C857DE" w:rsidRDefault="00C857DE" w:rsidP="00885D54">
            <w:pPr>
              <w:spacing w:line="240" w:lineRule="auto"/>
            </w:pPr>
          </w:p>
          <w:p w14:paraId="74F9F35A" w14:textId="77777777"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14:paraId="33F9A939" w14:textId="77777777" w:rsidR="00EE6D95" w:rsidRDefault="00EE6D95"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r>
              <w:rPr>
                <w:rFonts w:cs="Arial"/>
                <w:sz w:val="16"/>
                <w:szCs w:val="16"/>
              </w:rPr>
              <w:t>/</w:t>
            </w:r>
          </w:p>
          <w:p w14:paraId="0BDDCE58" w14:textId="77777777"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14:paraId="5741C941" w14:textId="77777777" w:rsidR="00EE6D95" w:rsidRPr="00885D54" w:rsidRDefault="00EE6D95" w:rsidP="00EE6D95">
            <w:pPr>
              <w:keepNext/>
              <w:spacing w:line="240" w:lineRule="auto"/>
              <w:ind w:left="227"/>
              <w:rPr>
                <w:sz w:val="16"/>
                <w:szCs w:val="16"/>
              </w:rPr>
            </w:pPr>
            <w:r>
              <w:rPr>
                <w:sz w:val="16"/>
                <w:szCs w:val="16"/>
              </w:rPr>
              <w:tab/>
              <w:t>./tagNaam(k_</w:t>
            </w:r>
            <w:r w:rsidR="005F7AFC">
              <w:rPr>
                <w:sz w:val="16"/>
                <w:szCs w:val="16"/>
              </w:rPr>
              <w:t>SchuldenaarOverbrugging</w:t>
            </w:r>
            <w:r w:rsidRPr="00885D54">
              <w:rPr>
                <w:sz w:val="16"/>
                <w:szCs w:val="16"/>
              </w:rPr>
              <w:t>)</w:t>
            </w:r>
          </w:p>
          <w:p w14:paraId="11D2A0CD" w14:textId="77777777"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14:paraId="586F984F" w14:textId="77777777" w:rsidR="00EE6D95" w:rsidRDefault="00EE6D95" w:rsidP="00885D54">
            <w:pPr>
              <w:spacing w:line="240" w:lineRule="auto"/>
            </w:pPr>
          </w:p>
          <w:p w14:paraId="4C33059C" w14:textId="77777777" w:rsidR="00C857DE" w:rsidRPr="00473E0A" w:rsidRDefault="00C857DE" w:rsidP="00885D54">
            <w:pPr>
              <w:spacing w:line="240" w:lineRule="auto"/>
              <w:rPr>
                <w:szCs w:val="18"/>
              </w:rPr>
            </w:pPr>
            <w:r w:rsidRPr="00473E0A">
              <w:rPr>
                <w:szCs w:val="18"/>
                <w:u w:val="single"/>
                <w:lang w:val="nl"/>
              </w:rPr>
              <w:t>Mapping telwoord:</w:t>
            </w:r>
          </w:p>
          <w:p w14:paraId="5C6B15A0" w14:textId="77777777" w:rsidR="00C857DE" w:rsidRDefault="00C857DE"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14:paraId="132980CE" w14:textId="77777777" w:rsidR="000974F6" w:rsidRPr="00C857DE" w:rsidRDefault="00C857DE" w:rsidP="00885D54">
            <w:pPr>
              <w:spacing w:line="240" w:lineRule="auto"/>
              <w:rPr>
                <w:sz w:val="16"/>
                <w:szCs w:val="16"/>
              </w:rPr>
            </w:pPr>
            <w:r>
              <w:tab/>
            </w:r>
            <w:r w:rsidRPr="00C857DE">
              <w:rPr>
                <w:sz w:val="16"/>
                <w:szCs w:val="16"/>
              </w:rPr>
              <w:t>./rangordeHypotheek</w:t>
            </w:r>
          </w:p>
        </w:tc>
      </w:tr>
      <w:tr w:rsidR="00C857DE" w:rsidRPr="00343045" w14:paraId="12056FB2" w14:textId="77777777" w:rsidTr="00885D54">
        <w:tc>
          <w:tcPr>
            <w:tcW w:w="6771" w:type="dxa"/>
            <w:shd w:val="clear" w:color="auto" w:fill="auto"/>
          </w:tcPr>
          <w:p w14:paraId="237A1889" w14:textId="77777777"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14:paraId="1E0BFC77" w14:textId="77777777"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14:paraId="4CE119A7" w14:textId="77777777" w:rsidR="00965D7A" w:rsidRDefault="00965D7A" w:rsidP="00965D7A">
            <w:pPr>
              <w:rPr>
                <w:u w:val="single"/>
                <w:lang w:val="nl"/>
              </w:rPr>
            </w:pPr>
          </w:p>
          <w:p w14:paraId="72A1ECE3" w14:textId="77777777" w:rsidR="00965D7A" w:rsidRPr="00885D54" w:rsidRDefault="00965D7A" w:rsidP="00965D7A">
            <w:pPr>
              <w:rPr>
                <w:u w:val="single"/>
                <w:lang w:val="nl"/>
              </w:rPr>
            </w:pPr>
            <w:r w:rsidRPr="00885D54">
              <w:rPr>
                <w:u w:val="single"/>
                <w:lang w:val="nl"/>
              </w:rPr>
              <w:t>Mapping:</w:t>
            </w:r>
          </w:p>
          <w:p w14:paraId="4909BCC5" w14:textId="77777777" w:rsidR="00965D7A" w:rsidRPr="00885D54" w:rsidRDefault="00965D7A" w:rsidP="00965D7A">
            <w:pPr>
              <w:spacing w:line="240" w:lineRule="auto"/>
              <w:rPr>
                <w:sz w:val="16"/>
                <w:szCs w:val="16"/>
              </w:rPr>
            </w:pPr>
            <w:r w:rsidRPr="00885D54">
              <w:rPr>
                <w:sz w:val="16"/>
                <w:szCs w:val="16"/>
              </w:rPr>
              <w:t xml:space="preserve">//IMKAD_AangebodenStuk/StukdeelHypotheek </w:t>
            </w:r>
            <w:r w:rsidRPr="00885D54">
              <w:rPr>
                <w:rFonts w:cs="Arial"/>
                <w:sz w:val="16"/>
                <w:szCs w:val="16"/>
              </w:rPr>
              <w:t xml:space="preserve">[aanduidingHypotheek = overbruggingshypotheek] </w:t>
            </w:r>
            <w:r w:rsidRPr="00885D54">
              <w:rPr>
                <w:rFonts w:cs="Arial"/>
                <w:sz w:val="16"/>
                <w:szCs w:val="16"/>
              </w:rPr>
              <w:tab/>
            </w:r>
            <w:r w:rsidRPr="00885D54">
              <w:rPr>
                <w:sz w:val="16"/>
                <w:szCs w:val="16"/>
              </w:rPr>
              <w:t>/IMKAD_ZakelijkRecht</w:t>
            </w:r>
          </w:p>
          <w:p w14:paraId="159BB899" w14:textId="77777777" w:rsidR="00C857DE" w:rsidRDefault="00965D7A" w:rsidP="00965D7A">
            <w:pPr>
              <w:spacing w:before="72"/>
            </w:pPr>
            <w:r w:rsidRPr="00885D54">
              <w:rPr>
                <w:sz w:val="16"/>
                <w:szCs w:val="16"/>
              </w:rPr>
              <w:t>-zie tekstblokken voor de verdere mapping</w:t>
            </w:r>
          </w:p>
        </w:tc>
      </w:tr>
    </w:tbl>
    <w:p w14:paraId="759AB649" w14:textId="77777777" w:rsidR="00C80891" w:rsidRDefault="00C80891" w:rsidP="00145092"/>
    <w:p w14:paraId="4B4FF851" w14:textId="77777777" w:rsidR="00C80891" w:rsidRDefault="0054259B" w:rsidP="00C80891">
      <w:pPr>
        <w:pStyle w:val="Kop2"/>
      </w:pPr>
      <w:r>
        <w:br w:type="page"/>
      </w:r>
      <w:bookmarkStart w:id="61" w:name="_Toc508866531"/>
      <w:r w:rsidR="00965D7A">
        <w:lastRenderedPageBreak/>
        <w:t>Aanvaarding</w:t>
      </w:r>
      <w:bookmarkEnd w:id="61"/>
    </w:p>
    <w:p w14:paraId="55F6278C"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637B5A21" w14:textId="77777777" w:rsidTr="00885D54">
        <w:tc>
          <w:tcPr>
            <w:tcW w:w="6771" w:type="dxa"/>
            <w:shd w:val="clear" w:color="auto" w:fill="auto"/>
          </w:tcPr>
          <w:p w14:paraId="5F5803D1" w14:textId="77777777" w:rsidR="00F1065D" w:rsidRPr="00323BAB" w:rsidRDefault="00F1065D" w:rsidP="002D0995">
            <w:pPr>
              <w:spacing w:line="240" w:lineRule="auto"/>
              <w:ind w:right="298"/>
              <w:rPr>
                <w:rFonts w:cs="Arial"/>
                <w:b/>
                <w:color w:val="FF0000"/>
                <w:szCs w:val="18"/>
              </w:rPr>
            </w:pPr>
            <w:r w:rsidRPr="00323BAB">
              <w:rPr>
                <w:rFonts w:cs="Arial"/>
                <w:b/>
                <w:color w:val="FF0000"/>
                <w:szCs w:val="18"/>
              </w:rPr>
              <w:t>Aanvaarding</w:t>
            </w:r>
          </w:p>
          <w:p w14:paraId="4E976096" w14:textId="77777777" w:rsidR="00F1065D" w:rsidRPr="00323BAB" w:rsidRDefault="00F1065D" w:rsidP="002D0995">
            <w:pPr>
              <w:spacing w:line="240" w:lineRule="auto"/>
              <w:rPr>
                <w:rFonts w:cs="Arial"/>
                <w:color w:val="FF0000"/>
                <w:szCs w:val="18"/>
              </w:rPr>
            </w:pPr>
            <w:r w:rsidRPr="00323BAB">
              <w:rPr>
                <w:rFonts w:cs="Arial"/>
                <w:color w:val="FF0000"/>
                <w:szCs w:val="18"/>
              </w:rPr>
              <w:t>De in deze akte vermelde hypotheekverlening, verpandingen, volmachten en verdere verbintenissen worden door de bank aanvaard.</w:t>
            </w:r>
          </w:p>
          <w:p w14:paraId="20613768"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14:paraId="4C974D3F" w14:textId="77777777" w:rsidR="003E02D2" w:rsidRPr="00885D54" w:rsidRDefault="003E02D2" w:rsidP="003E02D2">
            <w:pPr>
              <w:rPr>
                <w:szCs w:val="18"/>
              </w:rPr>
            </w:pPr>
            <w:r w:rsidRPr="004D42E8">
              <w:t xml:space="preserve">Vaste tekst </w:t>
            </w:r>
          </w:p>
        </w:tc>
      </w:tr>
    </w:tbl>
    <w:p w14:paraId="0E3D8194" w14:textId="77777777" w:rsidR="00965D7A" w:rsidRDefault="00965D7A"/>
    <w:p w14:paraId="68A0B938" w14:textId="77777777" w:rsidR="00965D7A" w:rsidRDefault="00965D7A" w:rsidP="00965D7A">
      <w:pPr>
        <w:pStyle w:val="Kop2"/>
      </w:pPr>
      <w:bookmarkStart w:id="62" w:name="_Toc508866532"/>
      <w:r>
        <w:t>Woonplaatskeuze</w:t>
      </w:r>
      <w:bookmarkEnd w:id="62"/>
    </w:p>
    <w:p w14:paraId="78EE8ADB" w14:textId="77777777"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91D0464" w14:textId="77777777" w:rsidTr="00885D54">
        <w:tc>
          <w:tcPr>
            <w:tcW w:w="6771" w:type="dxa"/>
            <w:shd w:val="clear" w:color="auto" w:fill="auto"/>
          </w:tcPr>
          <w:p w14:paraId="7251FAE0" w14:textId="77777777" w:rsidR="005A1FA4" w:rsidRPr="00323BAB" w:rsidRDefault="005A1FA4" w:rsidP="002D0995">
            <w:pPr>
              <w:spacing w:line="240" w:lineRule="auto"/>
              <w:ind w:right="301"/>
              <w:rPr>
                <w:rFonts w:cs="Arial"/>
                <w:color w:val="800080"/>
                <w:szCs w:val="18"/>
              </w:rPr>
            </w:pPr>
            <w:r w:rsidRPr="00323BAB">
              <w:rPr>
                <w:rFonts w:cs="Arial"/>
                <w:b/>
                <w:color w:val="800080"/>
                <w:szCs w:val="18"/>
              </w:rPr>
              <w:t>Woonplaatskeuze</w:t>
            </w:r>
          </w:p>
          <w:p w14:paraId="4E126560" w14:textId="77777777" w:rsidR="005A1FA4" w:rsidRPr="00323BAB" w:rsidRDefault="005A1FA4" w:rsidP="002D0995">
            <w:pPr>
              <w:spacing w:line="240" w:lineRule="auto"/>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14:paraId="32C7F369"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14:paraId="3BD1CD53" w14:textId="77777777"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14:paraId="7ABEBC3F" w14:textId="77777777" w:rsidR="00C80B7A" w:rsidRPr="00885D54" w:rsidRDefault="00C80B7A" w:rsidP="00885D54">
            <w:pPr>
              <w:spacing w:before="72"/>
              <w:rPr>
                <w:szCs w:val="18"/>
              </w:rPr>
            </w:pPr>
          </w:p>
          <w:p w14:paraId="0248A797" w14:textId="77777777"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14:paraId="3851F225" w14:textId="77777777" w:rsidR="00C80B7A" w:rsidRPr="00885D54" w:rsidRDefault="00C80B7A" w:rsidP="00885D54">
            <w:pPr>
              <w:keepNext/>
              <w:spacing w:before="72"/>
              <w:rPr>
                <w:szCs w:val="18"/>
              </w:rPr>
            </w:pPr>
          </w:p>
          <w:p w14:paraId="3AC34851" w14:textId="77777777"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14:paraId="70BA11DB" w14:textId="77777777" w:rsidR="001B48BB" w:rsidRDefault="001B48BB" w:rsidP="00885D54">
            <w:pPr>
              <w:keepNext/>
              <w:spacing w:before="72"/>
              <w:rPr>
                <w:szCs w:val="18"/>
              </w:rPr>
            </w:pPr>
          </w:p>
          <w:p w14:paraId="2D4BF4DF" w14:textId="77777777" w:rsidR="001B48BB" w:rsidRPr="00885D54" w:rsidRDefault="001B48BB" w:rsidP="00885D54">
            <w:pPr>
              <w:keepNext/>
              <w:rPr>
                <w:szCs w:val="18"/>
                <w:u w:val="single"/>
              </w:rPr>
            </w:pPr>
            <w:r w:rsidRPr="00885D54">
              <w:rPr>
                <w:szCs w:val="18"/>
                <w:u w:val="single"/>
              </w:rPr>
              <w:t>Mapping:</w:t>
            </w:r>
          </w:p>
          <w:p w14:paraId="55FDE1A8" w14:textId="77777777" w:rsidR="001B48BB" w:rsidRPr="00885D54" w:rsidRDefault="001B48BB" w:rsidP="00885D54">
            <w:pPr>
              <w:keepNext/>
              <w:spacing w:line="240" w:lineRule="auto"/>
              <w:rPr>
                <w:sz w:val="16"/>
                <w:szCs w:val="16"/>
              </w:rPr>
            </w:pPr>
            <w:r w:rsidRPr="00885D54">
              <w:rPr>
                <w:sz w:val="16"/>
                <w:szCs w:val="16"/>
              </w:rPr>
              <w:t>//IMKAD_AangebodenStuk/tia_TekstKeuze</w:t>
            </w:r>
          </w:p>
          <w:p w14:paraId="07C6D149" w14:textId="77777777" w:rsidR="001B48BB" w:rsidRPr="00885D54" w:rsidRDefault="00C80B7A" w:rsidP="00885D54">
            <w:pPr>
              <w:keepNext/>
              <w:spacing w:line="240" w:lineRule="auto"/>
              <w:ind w:left="227"/>
              <w:rPr>
                <w:sz w:val="16"/>
                <w:szCs w:val="16"/>
              </w:rPr>
            </w:pPr>
            <w:r>
              <w:rPr>
                <w:sz w:val="16"/>
                <w:szCs w:val="16"/>
              </w:rPr>
              <w:t>./tagNaam(k_Woonplaatskeuze</w:t>
            </w:r>
            <w:r w:rsidR="001B48BB" w:rsidRPr="00885D54">
              <w:rPr>
                <w:sz w:val="16"/>
                <w:szCs w:val="16"/>
              </w:rPr>
              <w:t>)</w:t>
            </w:r>
          </w:p>
          <w:p w14:paraId="71579C88" w14:textId="77777777"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14:paraId="793E5B3F" w14:textId="77777777" w:rsidR="00965D7A" w:rsidRDefault="00965D7A"/>
    <w:p w14:paraId="683F87CE" w14:textId="77777777" w:rsidR="00965D7A" w:rsidRDefault="00965D7A" w:rsidP="00965D7A">
      <w:pPr>
        <w:pStyle w:val="Kop2"/>
      </w:pPr>
      <w:bookmarkStart w:id="63" w:name="_Toc508866533"/>
      <w:r>
        <w:lastRenderedPageBreak/>
        <w:t>Einde Kadasterdeel</w:t>
      </w:r>
      <w:bookmarkEnd w:id="63"/>
    </w:p>
    <w:p w14:paraId="6849D6DB" w14:textId="77777777"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306469F7" w14:textId="77777777" w:rsidTr="00885D54">
        <w:tc>
          <w:tcPr>
            <w:tcW w:w="6771" w:type="dxa"/>
            <w:shd w:val="clear" w:color="auto" w:fill="auto"/>
          </w:tcPr>
          <w:p w14:paraId="73C47469" w14:textId="77777777"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14:paraId="52B2CCB7" w14:textId="77777777" w:rsidR="00C80891" w:rsidRPr="00885D54" w:rsidRDefault="00865E4C" w:rsidP="001754C0">
            <w:pPr>
              <w:rPr>
                <w:szCs w:val="18"/>
              </w:rPr>
            </w:pPr>
            <w:r w:rsidRPr="00885D54">
              <w:rPr>
                <w:szCs w:val="18"/>
              </w:rPr>
              <w:t xml:space="preserve">Vaste </w:t>
            </w:r>
            <w:r w:rsidR="0000015B" w:rsidRPr="00885D54">
              <w:rPr>
                <w:szCs w:val="18"/>
              </w:rPr>
              <w:t>tekst.</w:t>
            </w:r>
          </w:p>
        </w:tc>
      </w:tr>
    </w:tbl>
    <w:p w14:paraId="1741E846" w14:textId="77777777" w:rsidR="00C80891" w:rsidRDefault="00C80891" w:rsidP="00145092"/>
    <w:p w14:paraId="56787A1A" w14:textId="32C641FD" w:rsidR="0000015B" w:rsidRPr="00D6596D" w:rsidRDefault="0000015B" w:rsidP="0000015B">
      <w:pPr>
        <w:pStyle w:val="Kop2"/>
        <w:numPr>
          <w:ilvl w:val="1"/>
          <w:numId w:val="1"/>
        </w:numPr>
        <w:rPr>
          <w:lang w:val="en-US"/>
        </w:rPr>
      </w:pPr>
      <w:bookmarkStart w:id="64" w:name="_Toc248216324"/>
      <w:bookmarkStart w:id="65" w:name="_Toc508866534"/>
      <w:r w:rsidRPr="00D6596D">
        <w:rPr>
          <w:lang w:val="en-US"/>
        </w:rPr>
        <w:t>Vrije gedeelte</w:t>
      </w:r>
      <w:bookmarkEnd w:id="64"/>
      <w:bookmarkEnd w:id="65"/>
    </w:p>
    <w:p w14:paraId="66F12BE2"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78D89EBF" w14:textId="77777777" w:rsidTr="00885D54">
        <w:tc>
          <w:tcPr>
            <w:tcW w:w="6771" w:type="dxa"/>
            <w:shd w:val="clear" w:color="auto" w:fill="auto"/>
          </w:tcPr>
          <w:p w14:paraId="4D2D6148" w14:textId="77777777" w:rsidR="0000015B" w:rsidRPr="00885D54" w:rsidRDefault="0000015B" w:rsidP="00012F09">
            <w:pPr>
              <w:rPr>
                <w:rFonts w:cs="Arial"/>
                <w:color w:val="999999"/>
              </w:rPr>
            </w:pPr>
          </w:p>
        </w:tc>
        <w:tc>
          <w:tcPr>
            <w:tcW w:w="7371" w:type="dxa"/>
            <w:shd w:val="clear" w:color="auto" w:fill="auto"/>
          </w:tcPr>
          <w:p w14:paraId="60F9DB60" w14:textId="77777777"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14:paraId="6C61D201" w14:textId="77777777"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14:paraId="7FC27249" w14:textId="77777777" w:rsidR="00266366" w:rsidRDefault="00266366" w:rsidP="00885D54">
            <w:pPr>
              <w:spacing w:before="72"/>
            </w:pPr>
          </w:p>
          <w:p w14:paraId="61A75985" w14:textId="77777777" w:rsidR="00266366" w:rsidRPr="00885D54" w:rsidRDefault="00266366" w:rsidP="00885D54">
            <w:pPr>
              <w:spacing w:before="72"/>
              <w:rPr>
                <w:u w:val="single"/>
              </w:rPr>
            </w:pPr>
            <w:r w:rsidRPr="00885D54">
              <w:rPr>
                <w:u w:val="single"/>
              </w:rPr>
              <w:t>Mapping:</w:t>
            </w:r>
          </w:p>
          <w:p w14:paraId="6C223F05" w14:textId="77777777" w:rsidR="00266366" w:rsidRPr="00A10B2A" w:rsidRDefault="00266366" w:rsidP="00885D54">
            <w:pPr>
              <w:keepNext/>
              <w:spacing w:line="240" w:lineRule="auto"/>
            </w:pPr>
            <w:r w:rsidRPr="00885D54">
              <w:rPr>
                <w:sz w:val="16"/>
                <w:szCs w:val="16"/>
              </w:rPr>
              <w:t>//IMKAD_Aangebodenstuk/tia_TekstTweedeDeel</w:t>
            </w:r>
          </w:p>
        </w:tc>
      </w:tr>
    </w:tbl>
    <w:p w14:paraId="294EF003" w14:textId="77777777" w:rsidR="00E31BE8" w:rsidRDefault="00E31BE8" w:rsidP="0099378C">
      <w:pPr>
        <w:tabs>
          <w:tab w:val="left" w:pos="-1440"/>
          <w:tab w:val="left" w:pos="-720"/>
          <w:tab w:val="left" w:pos="425"/>
        </w:tabs>
        <w:suppressAutoHyphens/>
      </w:pPr>
    </w:p>
    <w:p w14:paraId="545A68D9" w14:textId="77777777" w:rsidR="00E31BE8" w:rsidRPr="008E4889" w:rsidRDefault="00E31BE8" w:rsidP="00B75D8D">
      <w:pPr>
        <w:tabs>
          <w:tab w:val="left" w:pos="-1440"/>
          <w:tab w:val="left" w:pos="-720"/>
          <w:tab w:val="left" w:pos="425"/>
        </w:tabs>
        <w:suppressAutoHyphens/>
      </w:pPr>
    </w:p>
    <w:sectPr w:rsidR="00E31BE8" w:rsidRPr="008E4889" w:rsidSect="00B75D8D">
      <w:headerReference w:type="default" r:id="rId14"/>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50A18" w14:textId="77777777" w:rsidR="00370CA1" w:rsidRDefault="00370CA1">
      <w:r>
        <w:separator/>
      </w:r>
    </w:p>
    <w:p w14:paraId="09F11C47" w14:textId="77777777" w:rsidR="00370CA1" w:rsidRDefault="00370CA1"/>
  </w:endnote>
  <w:endnote w:type="continuationSeparator" w:id="0">
    <w:p w14:paraId="20569EA2" w14:textId="77777777" w:rsidR="00370CA1" w:rsidRDefault="00370CA1">
      <w:r>
        <w:continuationSeparator/>
      </w:r>
    </w:p>
    <w:p w14:paraId="36107310" w14:textId="77777777" w:rsidR="00370CA1" w:rsidRDefault="00370C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E6217" w14:textId="049AAEDB" w:rsidR="00AC175E" w:rsidRDefault="00AC175E">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50B2F" w14:textId="77777777" w:rsidR="00AC175E" w:rsidRDefault="00AC17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42363" w14:textId="77777777" w:rsidR="00370CA1" w:rsidRDefault="00370CA1">
      <w:r>
        <w:separator/>
      </w:r>
    </w:p>
    <w:p w14:paraId="36CE5C17" w14:textId="77777777" w:rsidR="00370CA1" w:rsidRDefault="00370CA1"/>
  </w:footnote>
  <w:footnote w:type="continuationSeparator" w:id="0">
    <w:p w14:paraId="60263440" w14:textId="77777777" w:rsidR="00370CA1" w:rsidRDefault="00370CA1">
      <w:r>
        <w:continuationSeparator/>
      </w:r>
    </w:p>
    <w:p w14:paraId="34AF60A1" w14:textId="77777777" w:rsidR="00370CA1" w:rsidRDefault="00370C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0D5BB" w14:textId="1E6D5B96" w:rsidR="003B2380" w:rsidRDefault="005253A9">
    <w:pPr>
      <w:pStyle w:val="Koptekst"/>
    </w:pPr>
    <w:r>
      <w:rPr>
        <w:noProof/>
        <w:snapToGrid/>
        <w:lang w:eastAsia="nl-NL"/>
      </w:rPr>
      <w:drawing>
        <wp:anchor distT="0" distB="0" distL="114300" distR="114300" simplePos="0" relativeHeight="251656704" behindDoc="1" locked="0" layoutInCell="1" allowOverlap="1" wp14:anchorId="2935CFD4" wp14:editId="463C8DCD">
          <wp:simplePos x="0" y="0"/>
          <wp:positionH relativeFrom="column">
            <wp:posOffset>2831465</wp:posOffset>
          </wp:positionH>
          <wp:positionV relativeFrom="paragraph">
            <wp:posOffset>120650</wp:posOffset>
          </wp:positionV>
          <wp:extent cx="1333500" cy="1114425"/>
          <wp:effectExtent l="0" t="0" r="0" b="9525"/>
          <wp:wrapNone/>
          <wp:docPr id="1005685558" name="Afbeelding 100568555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14:paraId="1707D137" w14:textId="77777777">
      <w:tc>
        <w:tcPr>
          <w:tcW w:w="4181" w:type="dxa"/>
        </w:tcPr>
        <w:p w14:paraId="1C8E3805" w14:textId="77777777" w:rsidR="00AC175E" w:rsidRPr="005253A9" w:rsidRDefault="00AC175E">
          <w:pPr>
            <w:pStyle w:val="tussenkopje"/>
            <w:spacing w:before="0"/>
            <w:rPr>
              <w:b/>
              <w:bCs/>
            </w:rPr>
          </w:pPr>
          <w:r w:rsidRPr="005253A9">
            <w:rPr>
              <w:b/>
              <w:bCs/>
            </w:rPr>
            <w:t>Datum</w:t>
          </w:r>
        </w:p>
      </w:tc>
    </w:tr>
    <w:tr w:rsidR="00AC175E" w14:paraId="57B9371F" w14:textId="77777777">
      <w:tc>
        <w:tcPr>
          <w:tcW w:w="4181" w:type="dxa"/>
        </w:tcPr>
        <w:p w14:paraId="21F1E3B4" w14:textId="3B1E15A8" w:rsidR="00AC175E" w:rsidRDefault="00C7583A">
          <w:pPr>
            <w:spacing w:line="240" w:lineRule="atLeast"/>
          </w:pPr>
          <w:fldSimple w:instr=" STYLEREF Datumopmaakprofiel\l  \* MERGEFORMAT ">
            <w:r w:rsidR="003D6214">
              <w:rPr>
                <w:noProof/>
              </w:rPr>
              <w:t>2 juni 2025</w:t>
            </w:r>
          </w:fldSimple>
        </w:p>
      </w:tc>
    </w:tr>
    <w:tr w:rsidR="00AC175E" w14:paraId="32FEEA15" w14:textId="77777777">
      <w:tc>
        <w:tcPr>
          <w:tcW w:w="4181" w:type="dxa"/>
        </w:tcPr>
        <w:p w14:paraId="77848C15" w14:textId="77777777" w:rsidR="00AC175E" w:rsidRPr="005253A9" w:rsidRDefault="00AC175E" w:rsidP="005253A9">
          <w:pPr>
            <w:pStyle w:val="tussenkopje"/>
            <w:spacing w:before="0"/>
            <w:rPr>
              <w:b/>
              <w:bCs/>
            </w:rPr>
          </w:pPr>
          <w:r w:rsidRPr="005253A9">
            <w:rPr>
              <w:b/>
              <w:bCs/>
            </w:rPr>
            <w:t>Titel</w:t>
          </w:r>
        </w:p>
      </w:tc>
    </w:tr>
    <w:tr w:rsidR="00AC175E" w14:paraId="1E26DE84" w14:textId="77777777">
      <w:tc>
        <w:tcPr>
          <w:tcW w:w="4181" w:type="dxa"/>
        </w:tcPr>
        <w:p w14:paraId="7866E332" w14:textId="64811008" w:rsidR="00AC175E" w:rsidRDefault="00C7583A">
          <w:pPr>
            <w:spacing w:line="240" w:lineRule="atLeast"/>
          </w:pPr>
          <w:fldSimple w:instr=" STYLEREF Titel \* MERGEFORMAT ">
            <w:r w:rsidR="003D6214">
              <w:rPr>
                <w:noProof/>
              </w:rPr>
              <w:t>Toelichting modeldocument ASN Bank v2.0</w:t>
            </w:r>
          </w:fldSimple>
        </w:p>
      </w:tc>
    </w:tr>
    <w:tr w:rsidR="00AC175E" w14:paraId="4AD530C4" w14:textId="77777777">
      <w:tc>
        <w:tcPr>
          <w:tcW w:w="4181" w:type="dxa"/>
        </w:tcPr>
        <w:p w14:paraId="5433306A" w14:textId="77777777" w:rsidR="00AC175E" w:rsidRPr="005253A9" w:rsidRDefault="00AC175E" w:rsidP="005253A9">
          <w:pPr>
            <w:pStyle w:val="tussenkopje"/>
            <w:spacing w:before="0"/>
            <w:rPr>
              <w:b/>
              <w:bCs/>
            </w:rPr>
          </w:pPr>
          <w:r w:rsidRPr="005253A9">
            <w:rPr>
              <w:b/>
              <w:bCs/>
            </w:rPr>
            <w:t>Versie</w:t>
          </w:r>
        </w:p>
      </w:tc>
    </w:tr>
    <w:tr w:rsidR="00AC175E" w14:paraId="36937B4E" w14:textId="77777777">
      <w:tc>
        <w:tcPr>
          <w:tcW w:w="4181" w:type="dxa"/>
        </w:tcPr>
        <w:p w14:paraId="6FBCBC5F" w14:textId="2A16FBB2" w:rsidR="00AC175E" w:rsidRDefault="00C7583A">
          <w:pPr>
            <w:spacing w:line="240" w:lineRule="atLeast"/>
          </w:pPr>
          <w:fldSimple w:instr=" STYLEREF Versie\l  \* MERGEFORMAT ">
            <w:r w:rsidR="003D6214">
              <w:rPr>
                <w:noProof/>
              </w:rPr>
              <w:t>2.0</w:t>
            </w:r>
          </w:fldSimple>
        </w:p>
      </w:tc>
    </w:tr>
    <w:tr w:rsidR="00AC175E" w14:paraId="13E6F522" w14:textId="77777777">
      <w:tc>
        <w:tcPr>
          <w:tcW w:w="4181" w:type="dxa"/>
        </w:tcPr>
        <w:p w14:paraId="52EE1D4D" w14:textId="77777777" w:rsidR="00AC175E" w:rsidRPr="005253A9" w:rsidRDefault="00AC175E" w:rsidP="005253A9">
          <w:pPr>
            <w:pStyle w:val="tussenkopje"/>
            <w:spacing w:before="0"/>
            <w:rPr>
              <w:b/>
              <w:bCs/>
            </w:rPr>
          </w:pPr>
          <w:r w:rsidRPr="005253A9">
            <w:rPr>
              <w:b/>
              <w:bCs/>
            </w:rPr>
            <w:t>Blad</w:t>
          </w:r>
        </w:p>
      </w:tc>
    </w:tr>
    <w:tr w:rsidR="00AC175E" w14:paraId="02B1F60E" w14:textId="77777777">
      <w:tc>
        <w:tcPr>
          <w:tcW w:w="4181" w:type="dxa"/>
        </w:tcPr>
        <w:p w14:paraId="1E56CAE2" w14:textId="583603B0" w:rsidR="00AC175E" w:rsidRDefault="00AC175E">
          <w:pPr>
            <w:spacing w:line="240" w:lineRule="atLeast"/>
          </w:pPr>
          <w:r>
            <w:fldChar w:fldCharType="begin"/>
          </w:r>
          <w:r>
            <w:instrText xml:space="preserve"> PAGE  \* MERGEFORMAT </w:instrText>
          </w:r>
          <w:r>
            <w:fldChar w:fldCharType="separate"/>
          </w:r>
          <w:r w:rsidR="003E3A17">
            <w:rPr>
              <w:noProof/>
            </w:rPr>
            <w:t>3</w:t>
          </w:r>
          <w:r>
            <w:fldChar w:fldCharType="end"/>
          </w:r>
          <w:r>
            <w:t xml:space="preserve"> van </w:t>
          </w:r>
          <w:r>
            <w:fldChar w:fldCharType="begin"/>
          </w:r>
          <w:r>
            <w:instrText xml:space="preserve"> = 1+</w:instrText>
          </w:r>
          <w:fldSimple w:instr=" NUMPAGES   \* MERGEFORMAT ">
            <w:r w:rsidR="003D6214">
              <w:rPr>
                <w:noProof/>
              </w:rPr>
              <w:instrText>18</w:instrText>
            </w:r>
          </w:fldSimple>
          <w:r>
            <w:instrText xml:space="preserve"> </w:instrText>
          </w:r>
          <w:r>
            <w:fldChar w:fldCharType="separate"/>
          </w:r>
          <w:r w:rsidR="003D6214">
            <w:rPr>
              <w:noProof/>
            </w:rPr>
            <w:t>19</w:t>
          </w:r>
          <w:r>
            <w:fldChar w:fldCharType="end"/>
          </w:r>
          <w:r>
            <w:t xml:space="preserve"> </w:t>
          </w:r>
        </w:p>
      </w:tc>
    </w:tr>
  </w:tbl>
  <w:p w14:paraId="0039222D" w14:textId="574C1FD0" w:rsidR="00AC175E" w:rsidRDefault="00AC175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14:paraId="4CAD7AC0" w14:textId="77777777">
      <w:tc>
        <w:tcPr>
          <w:tcW w:w="4181" w:type="dxa"/>
        </w:tcPr>
        <w:p w14:paraId="39033FA5" w14:textId="77777777" w:rsidR="00AC175E" w:rsidRPr="003B2380" w:rsidRDefault="00AC175E">
          <w:pPr>
            <w:pStyle w:val="tussenkopje"/>
            <w:spacing w:before="0"/>
            <w:rPr>
              <w:b/>
              <w:bCs/>
            </w:rPr>
          </w:pPr>
          <w:r w:rsidRPr="003B2380">
            <w:rPr>
              <w:b/>
              <w:bCs/>
            </w:rPr>
            <w:t>Datum</w:t>
          </w:r>
        </w:p>
      </w:tc>
    </w:tr>
    <w:bookmarkStart w:id="40" w:name="Datum"/>
    <w:tr w:rsidR="00AC175E" w14:paraId="7684641B" w14:textId="77777777">
      <w:tc>
        <w:tcPr>
          <w:tcW w:w="4181" w:type="dxa"/>
        </w:tcPr>
        <w:p w14:paraId="364B017A" w14:textId="0780DEC0" w:rsidR="00AC175E" w:rsidRDefault="00AC0194" w:rsidP="00101970">
          <w:pPr>
            <w:spacing w:line="240" w:lineRule="atLeast"/>
          </w:pPr>
          <w:r>
            <w:fldChar w:fldCharType="begin"/>
          </w:r>
          <w:r>
            <w:instrText xml:space="preserve"> STYLEREF Datumopmaakprofiel\l  \* MERGEFORMAT </w:instrText>
          </w:r>
          <w:r w:rsidR="008E71B3">
            <w:fldChar w:fldCharType="separate"/>
          </w:r>
          <w:r w:rsidR="003D6214">
            <w:rPr>
              <w:noProof/>
            </w:rPr>
            <w:t>2 juni 2025</w:t>
          </w:r>
          <w:r>
            <w:rPr>
              <w:noProof/>
            </w:rPr>
            <w:fldChar w:fldCharType="end"/>
          </w:r>
          <w:bookmarkEnd w:id="40"/>
        </w:p>
      </w:tc>
    </w:tr>
    <w:tr w:rsidR="00AC175E" w14:paraId="6109569C" w14:textId="77777777">
      <w:tc>
        <w:tcPr>
          <w:tcW w:w="4181" w:type="dxa"/>
        </w:tcPr>
        <w:p w14:paraId="50016841" w14:textId="77777777" w:rsidR="00AC175E" w:rsidRPr="003B2380" w:rsidRDefault="00AC175E" w:rsidP="003B2380">
          <w:pPr>
            <w:pStyle w:val="tussenkopje"/>
            <w:spacing w:before="0"/>
            <w:rPr>
              <w:b/>
              <w:bCs/>
            </w:rPr>
          </w:pPr>
          <w:r w:rsidRPr="003B2380">
            <w:rPr>
              <w:b/>
              <w:bCs/>
            </w:rPr>
            <w:t>Titel</w:t>
          </w:r>
        </w:p>
      </w:tc>
    </w:tr>
    <w:tr w:rsidR="00AC175E" w14:paraId="18C053DB" w14:textId="77777777">
      <w:tc>
        <w:tcPr>
          <w:tcW w:w="4181" w:type="dxa"/>
        </w:tcPr>
        <w:p w14:paraId="3E4C8613" w14:textId="4A8CED1D" w:rsidR="00AC175E" w:rsidRPr="00435110" w:rsidRDefault="00C7583A">
          <w:pPr>
            <w:spacing w:line="240" w:lineRule="atLeast"/>
          </w:pPr>
          <w:fldSimple w:instr=" STYLEREF Titel \* MERGEFORMAT ">
            <w:r w:rsidR="003D6214">
              <w:rPr>
                <w:noProof/>
              </w:rPr>
              <w:t>Toelichting modeldocument ASN Bank v2.0</w:t>
            </w:r>
          </w:fldSimple>
        </w:p>
      </w:tc>
    </w:tr>
    <w:tr w:rsidR="00AC175E" w14:paraId="18BFA2DD" w14:textId="77777777">
      <w:tc>
        <w:tcPr>
          <w:tcW w:w="4181" w:type="dxa"/>
        </w:tcPr>
        <w:p w14:paraId="255DC0F1" w14:textId="77777777" w:rsidR="00AC175E" w:rsidRPr="003B2380" w:rsidRDefault="00AC175E" w:rsidP="003B2380">
          <w:pPr>
            <w:pStyle w:val="tussenkopje"/>
            <w:spacing w:before="0"/>
            <w:rPr>
              <w:b/>
              <w:bCs/>
            </w:rPr>
          </w:pPr>
          <w:r w:rsidRPr="003B2380">
            <w:rPr>
              <w:b/>
              <w:bCs/>
            </w:rPr>
            <w:t>Versie</w:t>
          </w:r>
        </w:p>
      </w:tc>
    </w:tr>
    <w:bookmarkStart w:id="41" w:name="Versie"/>
    <w:tr w:rsidR="00AC175E" w14:paraId="0EFF085A" w14:textId="77777777">
      <w:tc>
        <w:tcPr>
          <w:tcW w:w="4181" w:type="dxa"/>
        </w:tcPr>
        <w:p w14:paraId="0AD7AC70" w14:textId="650C2C0B" w:rsidR="00AC175E" w:rsidRDefault="00AC175E">
          <w:pPr>
            <w:spacing w:line="240" w:lineRule="atLeast"/>
          </w:pPr>
          <w:r>
            <w:fldChar w:fldCharType="begin"/>
          </w:r>
          <w:r>
            <w:instrText xml:space="preserve"> STYLEREF Versie\l  \* MERGEFORMAT </w:instrText>
          </w:r>
          <w:r w:rsidR="008E71B3">
            <w:fldChar w:fldCharType="separate"/>
          </w:r>
          <w:r w:rsidR="003D6214">
            <w:rPr>
              <w:noProof/>
            </w:rPr>
            <w:t>2.0</w:t>
          </w:r>
          <w:r>
            <w:fldChar w:fldCharType="end"/>
          </w:r>
          <w:bookmarkEnd w:id="41"/>
        </w:p>
      </w:tc>
    </w:tr>
    <w:tr w:rsidR="00AC175E" w14:paraId="5DFBC03B" w14:textId="77777777">
      <w:tc>
        <w:tcPr>
          <w:tcW w:w="4181" w:type="dxa"/>
        </w:tcPr>
        <w:p w14:paraId="68F018FE" w14:textId="77777777" w:rsidR="00AC175E" w:rsidRDefault="00AC175E">
          <w:pPr>
            <w:pStyle w:val="tussenkopje"/>
          </w:pPr>
          <w:r>
            <w:t>Blad</w:t>
          </w:r>
        </w:p>
      </w:tc>
    </w:tr>
    <w:tr w:rsidR="00AC175E" w14:paraId="164B86B1" w14:textId="77777777">
      <w:tc>
        <w:tcPr>
          <w:tcW w:w="4181" w:type="dxa"/>
        </w:tcPr>
        <w:p w14:paraId="1E0A9038" w14:textId="7B046573" w:rsidR="00AC175E" w:rsidRDefault="00AC175E">
          <w:pPr>
            <w:spacing w:line="240" w:lineRule="atLeast"/>
          </w:pPr>
          <w:r>
            <w:fldChar w:fldCharType="begin"/>
          </w:r>
          <w:r>
            <w:instrText xml:space="preserve"> PAGE  \* MERGEFORMAT </w:instrText>
          </w:r>
          <w:r>
            <w:fldChar w:fldCharType="separate"/>
          </w:r>
          <w:r w:rsidR="003E3A17">
            <w:rPr>
              <w:noProof/>
            </w:rPr>
            <w:t>7</w:t>
          </w:r>
          <w:r>
            <w:fldChar w:fldCharType="end"/>
          </w:r>
          <w:r>
            <w:t xml:space="preserve"> van </w:t>
          </w:r>
          <w:r>
            <w:fldChar w:fldCharType="begin"/>
          </w:r>
          <w:r>
            <w:instrText xml:space="preserve"> = 1+</w:instrText>
          </w:r>
          <w:fldSimple w:instr=" NUMPAGES   \* MERGEFORMAT ">
            <w:r w:rsidR="003D6214">
              <w:rPr>
                <w:noProof/>
              </w:rPr>
              <w:instrText>18</w:instrText>
            </w:r>
          </w:fldSimple>
          <w:r>
            <w:instrText xml:space="preserve"> </w:instrText>
          </w:r>
          <w:r>
            <w:fldChar w:fldCharType="separate"/>
          </w:r>
          <w:r w:rsidR="003D6214">
            <w:rPr>
              <w:noProof/>
            </w:rPr>
            <w:t>19</w:t>
          </w:r>
          <w:r>
            <w:fldChar w:fldCharType="end"/>
          </w:r>
          <w:r>
            <w:t xml:space="preserve"> </w:t>
          </w:r>
        </w:p>
      </w:tc>
    </w:tr>
  </w:tbl>
  <w:p w14:paraId="6A7AFFAD" w14:textId="6DAA266B" w:rsidR="00AC175E" w:rsidRDefault="00AC175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AC175E" w14:paraId="68C42B2B" w14:textId="77777777" w:rsidTr="00860245">
      <w:tc>
        <w:tcPr>
          <w:tcW w:w="4181" w:type="dxa"/>
        </w:tcPr>
        <w:p w14:paraId="67A9663D" w14:textId="77777777" w:rsidR="00AC175E" w:rsidRDefault="00AC175E" w:rsidP="00860245">
          <w:pPr>
            <w:pStyle w:val="tussenkopje"/>
            <w:spacing w:before="0"/>
          </w:pPr>
          <w:r>
            <w:t>Datum</w:t>
          </w:r>
        </w:p>
      </w:tc>
    </w:tr>
    <w:tr w:rsidR="00AC175E" w14:paraId="7B0A0B63" w14:textId="77777777" w:rsidTr="00860245">
      <w:tc>
        <w:tcPr>
          <w:tcW w:w="4181" w:type="dxa"/>
        </w:tcPr>
        <w:p w14:paraId="48B8F7DF" w14:textId="1815E479" w:rsidR="00AC175E" w:rsidRDefault="00C7583A" w:rsidP="00860245">
          <w:pPr>
            <w:spacing w:line="240" w:lineRule="atLeast"/>
          </w:pPr>
          <w:fldSimple w:instr=" STYLEREF Datumopmaakprofiel\l  \* MERGEFORMAT ">
            <w:r w:rsidR="003D6214">
              <w:rPr>
                <w:noProof/>
              </w:rPr>
              <w:t>2 juni 2025</w:t>
            </w:r>
          </w:fldSimple>
        </w:p>
      </w:tc>
    </w:tr>
    <w:tr w:rsidR="00AC175E" w14:paraId="4E941433" w14:textId="77777777" w:rsidTr="00860245">
      <w:tc>
        <w:tcPr>
          <w:tcW w:w="4181" w:type="dxa"/>
        </w:tcPr>
        <w:p w14:paraId="4B63CBF3" w14:textId="77777777" w:rsidR="00AC175E" w:rsidRDefault="00AC175E" w:rsidP="00860245">
          <w:pPr>
            <w:pStyle w:val="tussenkopje"/>
          </w:pPr>
          <w:r>
            <w:t>Titel</w:t>
          </w:r>
        </w:p>
      </w:tc>
    </w:tr>
    <w:tr w:rsidR="00AC175E" w14:paraId="6E70747F" w14:textId="77777777" w:rsidTr="00860245">
      <w:tc>
        <w:tcPr>
          <w:tcW w:w="4181" w:type="dxa"/>
        </w:tcPr>
        <w:p w14:paraId="21D7CA16" w14:textId="373F3254" w:rsidR="00AC175E" w:rsidRPr="00435110" w:rsidRDefault="00C7583A" w:rsidP="00860245">
          <w:pPr>
            <w:spacing w:line="240" w:lineRule="atLeast"/>
          </w:pPr>
          <w:fldSimple w:instr=" STYLEREF Titel \* MERGEFORMAT ">
            <w:r w:rsidR="003D6214">
              <w:rPr>
                <w:noProof/>
              </w:rPr>
              <w:t>Toelichting modeldocument ASN Bank v2.0</w:t>
            </w:r>
          </w:fldSimple>
        </w:p>
      </w:tc>
    </w:tr>
    <w:tr w:rsidR="00AC175E" w14:paraId="7E6BBC51" w14:textId="77777777" w:rsidTr="00860245">
      <w:tc>
        <w:tcPr>
          <w:tcW w:w="4181" w:type="dxa"/>
        </w:tcPr>
        <w:p w14:paraId="6B32296A" w14:textId="77777777" w:rsidR="00AC175E" w:rsidRDefault="00AC175E" w:rsidP="00860245">
          <w:pPr>
            <w:pStyle w:val="tussenkopje"/>
          </w:pPr>
          <w:r>
            <w:t>Versie</w:t>
          </w:r>
        </w:p>
      </w:tc>
    </w:tr>
    <w:tr w:rsidR="00AC175E" w14:paraId="3FE3B956" w14:textId="77777777" w:rsidTr="00860245">
      <w:tc>
        <w:tcPr>
          <w:tcW w:w="4181" w:type="dxa"/>
        </w:tcPr>
        <w:p w14:paraId="06247686" w14:textId="0EB19B8E" w:rsidR="00AC175E" w:rsidRDefault="00C7583A" w:rsidP="00860245">
          <w:pPr>
            <w:spacing w:line="240" w:lineRule="atLeast"/>
          </w:pPr>
          <w:fldSimple w:instr=" STYLEREF Versie\l  \* MERGEFORMAT ">
            <w:r w:rsidR="003D6214">
              <w:rPr>
                <w:noProof/>
              </w:rPr>
              <w:t>2.0</w:t>
            </w:r>
          </w:fldSimple>
        </w:p>
      </w:tc>
    </w:tr>
    <w:tr w:rsidR="00AC175E" w14:paraId="177F6E4B" w14:textId="77777777" w:rsidTr="00860245">
      <w:tc>
        <w:tcPr>
          <w:tcW w:w="4181" w:type="dxa"/>
        </w:tcPr>
        <w:p w14:paraId="1E49FD19" w14:textId="77777777" w:rsidR="00AC175E" w:rsidRDefault="00AC175E" w:rsidP="00860245">
          <w:pPr>
            <w:pStyle w:val="tussenkopje"/>
          </w:pPr>
          <w:r>
            <w:t>Blad</w:t>
          </w:r>
        </w:p>
      </w:tc>
    </w:tr>
    <w:tr w:rsidR="00AC175E" w14:paraId="1AE06BD2" w14:textId="77777777" w:rsidTr="00860245">
      <w:tc>
        <w:tcPr>
          <w:tcW w:w="4181" w:type="dxa"/>
        </w:tcPr>
        <w:p w14:paraId="0EB6EE4B" w14:textId="4AC19B50" w:rsidR="00AC175E" w:rsidRDefault="00AC175E" w:rsidP="00860245">
          <w:pPr>
            <w:spacing w:line="240" w:lineRule="atLeast"/>
          </w:pPr>
          <w:r>
            <w:fldChar w:fldCharType="begin"/>
          </w:r>
          <w:r>
            <w:instrText xml:space="preserve"> PAGE  \* MERGEFORMAT </w:instrText>
          </w:r>
          <w:r>
            <w:fldChar w:fldCharType="separate"/>
          </w:r>
          <w:r w:rsidR="003E3A17">
            <w:rPr>
              <w:noProof/>
            </w:rPr>
            <w:t>20</w:t>
          </w:r>
          <w:r>
            <w:fldChar w:fldCharType="end"/>
          </w:r>
          <w:r>
            <w:t xml:space="preserve"> van </w:t>
          </w:r>
          <w:r>
            <w:fldChar w:fldCharType="begin"/>
          </w:r>
          <w:r>
            <w:instrText xml:space="preserve"> = 1+</w:instrText>
          </w:r>
          <w:fldSimple w:instr=" NUMPAGES   \* MERGEFORMAT ">
            <w:r w:rsidR="003D6214">
              <w:rPr>
                <w:noProof/>
              </w:rPr>
              <w:instrText>18</w:instrText>
            </w:r>
          </w:fldSimple>
          <w:r>
            <w:instrText xml:space="preserve"> </w:instrText>
          </w:r>
          <w:r>
            <w:fldChar w:fldCharType="separate"/>
          </w:r>
          <w:r w:rsidR="003D6214">
            <w:rPr>
              <w:noProof/>
            </w:rPr>
            <w:t>19</w:t>
          </w:r>
          <w:r>
            <w:fldChar w:fldCharType="end"/>
          </w:r>
          <w:r>
            <w:t xml:space="preserve"> </w:t>
          </w:r>
        </w:p>
      </w:tc>
    </w:tr>
  </w:tbl>
  <w:p w14:paraId="2E951016" w14:textId="77777777" w:rsidR="00AC175E" w:rsidRDefault="00AC175E">
    <w:pPr>
      <w:pStyle w:val="Koptekst"/>
    </w:pPr>
    <w:r>
      <w:rPr>
        <w:noProof/>
        <w:snapToGrid/>
        <w:lang w:eastAsia="nl-NL"/>
      </w:rPr>
      <w:drawing>
        <wp:anchor distT="0" distB="0" distL="114300" distR="114300" simplePos="0" relativeHeight="251658752" behindDoc="1" locked="0" layoutInCell="1" allowOverlap="1" wp14:anchorId="41D58106" wp14:editId="36C3A556">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01725838">
    <w:abstractNumId w:val="14"/>
  </w:num>
  <w:num w:numId="2" w16cid:durableId="1829906655">
    <w:abstractNumId w:val="14"/>
  </w:num>
  <w:num w:numId="3" w16cid:durableId="52891899">
    <w:abstractNumId w:val="13"/>
  </w:num>
  <w:num w:numId="4" w16cid:durableId="1048988995">
    <w:abstractNumId w:val="9"/>
  </w:num>
  <w:num w:numId="5" w16cid:durableId="1725370486">
    <w:abstractNumId w:val="0"/>
  </w:num>
  <w:num w:numId="6" w16cid:durableId="1233614142">
    <w:abstractNumId w:val="1"/>
  </w:num>
  <w:num w:numId="7" w16cid:durableId="444276222">
    <w:abstractNumId w:val="15"/>
  </w:num>
  <w:num w:numId="8" w16cid:durableId="690641518">
    <w:abstractNumId w:val="6"/>
  </w:num>
  <w:num w:numId="9" w16cid:durableId="257492523">
    <w:abstractNumId w:val="12"/>
  </w:num>
  <w:num w:numId="10" w16cid:durableId="1328366001">
    <w:abstractNumId w:val="7"/>
  </w:num>
  <w:num w:numId="11" w16cid:durableId="800853722">
    <w:abstractNumId w:val="11"/>
  </w:num>
  <w:num w:numId="12" w16cid:durableId="1750808876">
    <w:abstractNumId w:val="4"/>
  </w:num>
  <w:num w:numId="13" w16cid:durableId="1842969796">
    <w:abstractNumId w:val="5"/>
  </w:num>
  <w:num w:numId="14" w16cid:durableId="1839878687">
    <w:abstractNumId w:val="17"/>
  </w:num>
  <w:num w:numId="15" w16cid:durableId="261761805">
    <w:abstractNumId w:val="3"/>
  </w:num>
  <w:num w:numId="16" w16cid:durableId="1360164062">
    <w:abstractNumId w:val="2"/>
  </w:num>
  <w:num w:numId="17" w16cid:durableId="1553737509">
    <w:abstractNumId w:val="16"/>
  </w:num>
  <w:num w:numId="18" w16cid:durableId="1702435717">
    <w:abstractNumId w:val="10"/>
  </w:num>
  <w:num w:numId="19" w16cid:durableId="2090155621">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33190"/>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3B03"/>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A7E41"/>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523E"/>
    <w:rsid w:val="000F702C"/>
    <w:rsid w:val="000F79A2"/>
    <w:rsid w:val="00101970"/>
    <w:rsid w:val="00102295"/>
    <w:rsid w:val="00106786"/>
    <w:rsid w:val="00106F44"/>
    <w:rsid w:val="001078CB"/>
    <w:rsid w:val="00110CA7"/>
    <w:rsid w:val="00111792"/>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19B8"/>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0F8"/>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E7F80"/>
    <w:rsid w:val="001F0E67"/>
    <w:rsid w:val="001F46A7"/>
    <w:rsid w:val="001F6630"/>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56EF3"/>
    <w:rsid w:val="002606D8"/>
    <w:rsid w:val="002616DF"/>
    <w:rsid w:val="002623DE"/>
    <w:rsid w:val="00264552"/>
    <w:rsid w:val="0026511B"/>
    <w:rsid w:val="002654CD"/>
    <w:rsid w:val="0026576D"/>
    <w:rsid w:val="00266366"/>
    <w:rsid w:val="002705E4"/>
    <w:rsid w:val="00271BB9"/>
    <w:rsid w:val="00273069"/>
    <w:rsid w:val="00273437"/>
    <w:rsid w:val="00273BA4"/>
    <w:rsid w:val="0027554A"/>
    <w:rsid w:val="00276333"/>
    <w:rsid w:val="002764A9"/>
    <w:rsid w:val="002767D3"/>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54E0"/>
    <w:rsid w:val="002B627D"/>
    <w:rsid w:val="002B6BB8"/>
    <w:rsid w:val="002B7FF0"/>
    <w:rsid w:val="002C01BF"/>
    <w:rsid w:val="002C023F"/>
    <w:rsid w:val="002C0368"/>
    <w:rsid w:val="002C177B"/>
    <w:rsid w:val="002C3665"/>
    <w:rsid w:val="002C53A4"/>
    <w:rsid w:val="002C68F9"/>
    <w:rsid w:val="002C7327"/>
    <w:rsid w:val="002D0995"/>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495"/>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0CA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2A9E"/>
    <w:rsid w:val="003A3E4B"/>
    <w:rsid w:val="003A4165"/>
    <w:rsid w:val="003A5ADD"/>
    <w:rsid w:val="003B0BED"/>
    <w:rsid w:val="003B0CDC"/>
    <w:rsid w:val="003B149A"/>
    <w:rsid w:val="003B22EF"/>
    <w:rsid w:val="003B236B"/>
    <w:rsid w:val="003B2380"/>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A30"/>
    <w:rsid w:val="003D3F1D"/>
    <w:rsid w:val="003D6214"/>
    <w:rsid w:val="003D6744"/>
    <w:rsid w:val="003E02D2"/>
    <w:rsid w:val="003E0444"/>
    <w:rsid w:val="003E1358"/>
    <w:rsid w:val="003E1B71"/>
    <w:rsid w:val="003E1B85"/>
    <w:rsid w:val="003E3A17"/>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2F8F"/>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0A1F"/>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308"/>
    <w:rsid w:val="004E48F7"/>
    <w:rsid w:val="004E5144"/>
    <w:rsid w:val="004E516B"/>
    <w:rsid w:val="004E5200"/>
    <w:rsid w:val="004E6389"/>
    <w:rsid w:val="004E6464"/>
    <w:rsid w:val="004E7352"/>
    <w:rsid w:val="004E7C99"/>
    <w:rsid w:val="004F0BEA"/>
    <w:rsid w:val="004F163F"/>
    <w:rsid w:val="004F17ED"/>
    <w:rsid w:val="004F29C8"/>
    <w:rsid w:val="004F40D2"/>
    <w:rsid w:val="004F6006"/>
    <w:rsid w:val="004F61C1"/>
    <w:rsid w:val="004F6658"/>
    <w:rsid w:val="004F7C98"/>
    <w:rsid w:val="00500158"/>
    <w:rsid w:val="005024DA"/>
    <w:rsid w:val="005044B4"/>
    <w:rsid w:val="00504B56"/>
    <w:rsid w:val="00504DC4"/>
    <w:rsid w:val="00507DAF"/>
    <w:rsid w:val="005101F6"/>
    <w:rsid w:val="00511282"/>
    <w:rsid w:val="00511FE3"/>
    <w:rsid w:val="005121C0"/>
    <w:rsid w:val="0051376E"/>
    <w:rsid w:val="0051435A"/>
    <w:rsid w:val="0051696E"/>
    <w:rsid w:val="005170F7"/>
    <w:rsid w:val="0052049A"/>
    <w:rsid w:val="00520E34"/>
    <w:rsid w:val="005217FC"/>
    <w:rsid w:val="005253A9"/>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47251"/>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01EA"/>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0BB4"/>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310"/>
    <w:rsid w:val="006E26A8"/>
    <w:rsid w:val="006E3C6D"/>
    <w:rsid w:val="006E78AB"/>
    <w:rsid w:val="006F1254"/>
    <w:rsid w:val="006F24A6"/>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7A11"/>
    <w:rsid w:val="007500A2"/>
    <w:rsid w:val="007533B1"/>
    <w:rsid w:val="00753DE9"/>
    <w:rsid w:val="00754564"/>
    <w:rsid w:val="007554EB"/>
    <w:rsid w:val="00755C3E"/>
    <w:rsid w:val="0075769C"/>
    <w:rsid w:val="00761024"/>
    <w:rsid w:val="0076231C"/>
    <w:rsid w:val="0076352A"/>
    <w:rsid w:val="0076481B"/>
    <w:rsid w:val="00765439"/>
    <w:rsid w:val="0076689E"/>
    <w:rsid w:val="0076737C"/>
    <w:rsid w:val="00767925"/>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45"/>
    <w:rsid w:val="0079196B"/>
    <w:rsid w:val="00794F7E"/>
    <w:rsid w:val="0079728D"/>
    <w:rsid w:val="007A0772"/>
    <w:rsid w:val="007A07AC"/>
    <w:rsid w:val="007A1DE6"/>
    <w:rsid w:val="007A3235"/>
    <w:rsid w:val="007A39F7"/>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5AD8"/>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1B3"/>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4E44"/>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C7BCE"/>
    <w:rsid w:val="009D0ED2"/>
    <w:rsid w:val="009D19DE"/>
    <w:rsid w:val="009D59B7"/>
    <w:rsid w:val="009E015D"/>
    <w:rsid w:val="009E0D3A"/>
    <w:rsid w:val="009E18A9"/>
    <w:rsid w:val="009E1DC6"/>
    <w:rsid w:val="009E4B5D"/>
    <w:rsid w:val="009E4CC3"/>
    <w:rsid w:val="009E700F"/>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26E8A"/>
    <w:rsid w:val="00A31CF6"/>
    <w:rsid w:val="00A34CA6"/>
    <w:rsid w:val="00A353B6"/>
    <w:rsid w:val="00A3728D"/>
    <w:rsid w:val="00A40591"/>
    <w:rsid w:val="00A425A7"/>
    <w:rsid w:val="00A427EF"/>
    <w:rsid w:val="00A455B9"/>
    <w:rsid w:val="00A47647"/>
    <w:rsid w:val="00A50006"/>
    <w:rsid w:val="00A5100F"/>
    <w:rsid w:val="00A520FB"/>
    <w:rsid w:val="00A542F5"/>
    <w:rsid w:val="00A562BF"/>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0194"/>
    <w:rsid w:val="00AC15F5"/>
    <w:rsid w:val="00AC175E"/>
    <w:rsid w:val="00AC1769"/>
    <w:rsid w:val="00AC1C0D"/>
    <w:rsid w:val="00AC1CA7"/>
    <w:rsid w:val="00AC242C"/>
    <w:rsid w:val="00AC391E"/>
    <w:rsid w:val="00AC6F7D"/>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5F26"/>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844"/>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D6D"/>
    <w:rsid w:val="00B821E1"/>
    <w:rsid w:val="00B82B46"/>
    <w:rsid w:val="00B82DB8"/>
    <w:rsid w:val="00B83BBD"/>
    <w:rsid w:val="00B91FCE"/>
    <w:rsid w:val="00B9272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00C8"/>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83A"/>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4F4E"/>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38B"/>
    <w:rsid w:val="00CC69FE"/>
    <w:rsid w:val="00CC6BC9"/>
    <w:rsid w:val="00CC6D18"/>
    <w:rsid w:val="00CD1549"/>
    <w:rsid w:val="00CD15F6"/>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2EA3"/>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07129"/>
    <w:rsid w:val="00E1071B"/>
    <w:rsid w:val="00E1172D"/>
    <w:rsid w:val="00E13CCD"/>
    <w:rsid w:val="00E1645D"/>
    <w:rsid w:val="00E16FAF"/>
    <w:rsid w:val="00E20E39"/>
    <w:rsid w:val="00E20F00"/>
    <w:rsid w:val="00E21D93"/>
    <w:rsid w:val="00E21ED4"/>
    <w:rsid w:val="00E23FD7"/>
    <w:rsid w:val="00E24B54"/>
    <w:rsid w:val="00E25068"/>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384"/>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907"/>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C62D4"/>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12C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255"/>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4C24"/>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A70AA"/>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 w:type="character" w:customStyle="1" w:styleId="Ondertitel1">
    <w:name w:val="Ondertitel1"/>
    <w:rsid w:val="00AC6F7D"/>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 w:id="153885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1BA7-00B7-47EB-9BC8-98DB4034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TotalTime>
  <Pages>18</Pages>
  <Words>2639</Words>
  <Characters>14516</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17121</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cp:revision>
  <cp:lastPrinted>2016-02-02T14:03:00Z</cp:lastPrinted>
  <dcterms:created xsi:type="dcterms:W3CDTF">2025-06-02T08:23:00Z</dcterms:created>
  <dcterms:modified xsi:type="dcterms:W3CDTF">2025-06-02T08:33:00Z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